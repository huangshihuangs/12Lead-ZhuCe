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9ED0E" w14:textId="77777777" w:rsidR="00197B1D" w:rsidRDefault="00197B1D">
      <w:pPr>
        <w:pStyle w:val="ab"/>
        <w:pBdr>
          <w:bottom w:val="none" w:sz="0" w:space="0" w:color="auto"/>
        </w:pBdr>
        <w:rPr>
          <w:rFonts w:eastAsia="方正舒体"/>
          <w:sz w:val="32"/>
          <w:szCs w:val="32"/>
        </w:rPr>
      </w:pPr>
    </w:p>
    <w:p w14:paraId="1E67E796" w14:textId="77777777" w:rsidR="00197B1D" w:rsidRDefault="00197B1D">
      <w:pPr>
        <w:pStyle w:val="ab"/>
        <w:pBdr>
          <w:bottom w:val="none" w:sz="0" w:space="0" w:color="auto"/>
        </w:pBdr>
        <w:rPr>
          <w:rFonts w:eastAsia="方正舒体"/>
          <w:sz w:val="32"/>
          <w:szCs w:val="32"/>
        </w:rPr>
      </w:pPr>
    </w:p>
    <w:p w14:paraId="132C337F" w14:textId="77777777" w:rsidR="00197B1D" w:rsidRDefault="00197B1D">
      <w:pPr>
        <w:pStyle w:val="ab"/>
        <w:pBdr>
          <w:bottom w:val="none" w:sz="0" w:space="0" w:color="auto"/>
        </w:pBdr>
        <w:rPr>
          <w:rFonts w:eastAsia="方正舒体"/>
          <w:sz w:val="32"/>
          <w:szCs w:val="32"/>
        </w:rPr>
      </w:pPr>
    </w:p>
    <w:p w14:paraId="21C045FD" w14:textId="77777777" w:rsidR="00197B1D" w:rsidRDefault="00197B1D">
      <w:pPr>
        <w:pStyle w:val="ab"/>
        <w:pBdr>
          <w:bottom w:val="none" w:sz="0" w:space="0" w:color="auto"/>
        </w:pBdr>
        <w:rPr>
          <w:rFonts w:eastAsia="方正舒体"/>
          <w:sz w:val="32"/>
          <w:szCs w:val="32"/>
        </w:rPr>
      </w:pPr>
    </w:p>
    <w:p w14:paraId="6849ACE3" w14:textId="77777777" w:rsidR="00197B1D" w:rsidRDefault="005C55D3">
      <w:pPr>
        <w:pStyle w:val="ab"/>
        <w:pBdr>
          <w:bottom w:val="none" w:sz="0" w:space="0" w:color="auto"/>
        </w:pBdr>
        <w:rPr>
          <w:rFonts w:eastAsia="隶书"/>
          <w:sz w:val="36"/>
          <w:szCs w:val="36"/>
        </w:rPr>
      </w:pPr>
      <w:r>
        <w:rPr>
          <w:rFonts w:eastAsia="隶书" w:hint="eastAsia"/>
          <w:sz w:val="36"/>
          <w:szCs w:val="36"/>
        </w:rPr>
        <w:t>通心络科（河北）科技有限公司</w:t>
      </w:r>
    </w:p>
    <w:p w14:paraId="6D7A6039" w14:textId="77777777" w:rsidR="00197B1D" w:rsidRDefault="00197B1D">
      <w:pPr>
        <w:jc w:val="center"/>
        <w:rPr>
          <w:rFonts w:eastAsia="黑体"/>
          <w:bCs/>
          <w:sz w:val="44"/>
        </w:rPr>
      </w:pPr>
    </w:p>
    <w:p w14:paraId="0ACA49CB" w14:textId="77777777" w:rsidR="00197B1D" w:rsidRDefault="005C55D3">
      <w:pPr>
        <w:tabs>
          <w:tab w:val="left" w:pos="5310"/>
        </w:tabs>
        <w:jc w:val="left"/>
        <w:rPr>
          <w:rFonts w:eastAsia="黑体"/>
          <w:bCs/>
          <w:sz w:val="44"/>
        </w:rPr>
      </w:pPr>
      <w:r>
        <w:rPr>
          <w:rFonts w:eastAsia="黑体"/>
          <w:bCs/>
          <w:sz w:val="44"/>
        </w:rPr>
        <w:tab/>
      </w:r>
    </w:p>
    <w:p w14:paraId="0D7DB78F" w14:textId="77777777" w:rsidR="00197B1D" w:rsidRDefault="00197B1D">
      <w:pPr>
        <w:jc w:val="center"/>
        <w:rPr>
          <w:rFonts w:eastAsia="黑体"/>
          <w:bCs/>
          <w:sz w:val="44"/>
        </w:rPr>
      </w:pPr>
    </w:p>
    <w:p w14:paraId="2AF78F04" w14:textId="77777777" w:rsidR="00197B1D" w:rsidRDefault="00197B1D">
      <w:pPr>
        <w:jc w:val="center"/>
        <w:rPr>
          <w:rFonts w:eastAsia="黑体"/>
          <w:bCs/>
          <w:sz w:val="44"/>
        </w:rPr>
      </w:pPr>
    </w:p>
    <w:p w14:paraId="76364A6A" w14:textId="77777777" w:rsidR="00197B1D" w:rsidRDefault="005C55D3">
      <w:pPr>
        <w:rPr>
          <w:rFonts w:eastAsia="黑体"/>
          <w:bCs/>
          <w:sz w:val="44"/>
        </w:rPr>
      </w:pP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p>
    <w:p w14:paraId="1BD1CD08" w14:textId="77777777" w:rsidR="00197B1D" w:rsidRDefault="005C55D3">
      <w:pPr>
        <w:jc w:val="center"/>
        <w:rPr>
          <w:rFonts w:eastAsia="黑体"/>
          <w:bCs/>
          <w:sz w:val="44"/>
          <w:szCs w:val="44"/>
        </w:rPr>
      </w:pPr>
      <w:r>
        <w:rPr>
          <w:rFonts w:eastAsia="黑体" w:hint="eastAsia"/>
          <w:bCs/>
          <w:sz w:val="44"/>
          <w:szCs w:val="44"/>
        </w:rPr>
        <w:t>动态心电分析软件</w:t>
      </w:r>
      <w:r>
        <w:rPr>
          <w:rFonts w:eastAsia="黑体"/>
          <w:bCs/>
          <w:sz w:val="44"/>
          <w:szCs w:val="44"/>
        </w:rPr>
        <w:t>需求规范</w:t>
      </w:r>
    </w:p>
    <w:p w14:paraId="5AB35D95" w14:textId="77777777" w:rsidR="00197B1D" w:rsidRDefault="00197B1D">
      <w:pPr>
        <w:rPr>
          <w:rFonts w:eastAsia="黑体"/>
          <w:bCs/>
          <w:sz w:val="24"/>
        </w:rPr>
      </w:pPr>
    </w:p>
    <w:p w14:paraId="2E1A0761" w14:textId="77777777" w:rsidR="00197B1D" w:rsidRDefault="00197B1D">
      <w:pPr>
        <w:rPr>
          <w:sz w:val="24"/>
        </w:rPr>
      </w:pPr>
    </w:p>
    <w:p w14:paraId="3799DD72" w14:textId="77777777" w:rsidR="00197B1D" w:rsidRDefault="00197B1D">
      <w:pPr>
        <w:rPr>
          <w:sz w:val="24"/>
        </w:rPr>
      </w:pPr>
    </w:p>
    <w:p w14:paraId="24D123A6" w14:textId="77777777" w:rsidR="00197B1D" w:rsidRDefault="00197B1D">
      <w:pPr>
        <w:rPr>
          <w:sz w:val="24"/>
        </w:rPr>
      </w:pPr>
    </w:p>
    <w:p w14:paraId="06516ADB" w14:textId="77777777" w:rsidR="00197B1D" w:rsidRDefault="00197B1D">
      <w:pPr>
        <w:rPr>
          <w:sz w:val="24"/>
        </w:rPr>
      </w:pPr>
    </w:p>
    <w:p w14:paraId="7C7CF4F9" w14:textId="77777777" w:rsidR="00197B1D" w:rsidRDefault="00197B1D">
      <w:pPr>
        <w:rPr>
          <w:sz w:val="24"/>
        </w:rPr>
      </w:pPr>
    </w:p>
    <w:p w14:paraId="60CEF51B" w14:textId="77777777" w:rsidR="00197B1D" w:rsidRDefault="00197B1D">
      <w:pPr>
        <w:rPr>
          <w:sz w:val="24"/>
        </w:rPr>
      </w:pPr>
    </w:p>
    <w:p w14:paraId="7E9E085D" w14:textId="77777777" w:rsidR="00197B1D" w:rsidRDefault="00197B1D">
      <w:pPr>
        <w:rPr>
          <w:sz w:val="24"/>
        </w:rPr>
      </w:pPr>
    </w:p>
    <w:p w14:paraId="0FB3C5C8" w14:textId="77777777" w:rsidR="00197B1D" w:rsidRDefault="005C55D3">
      <w:pPr>
        <w:rPr>
          <w:sz w:val="24"/>
        </w:rPr>
      </w:pPr>
      <w:r>
        <w:rPr>
          <w:sz w:val="24"/>
        </w:rPr>
        <w:br w:type="page"/>
      </w:r>
    </w:p>
    <w:p w14:paraId="7EB75601" w14:textId="77777777" w:rsidR="00197B1D" w:rsidRDefault="00197B1D">
      <w:pPr>
        <w:jc w:val="cente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0"/>
        <w:gridCol w:w="4129"/>
        <w:gridCol w:w="2176"/>
        <w:gridCol w:w="1217"/>
      </w:tblGrid>
      <w:tr w:rsidR="00197B1D" w14:paraId="6584FA6B" w14:textId="77777777">
        <w:trPr>
          <w:cantSplit/>
          <w:trHeight w:val="390"/>
          <w:jc w:val="center"/>
        </w:trPr>
        <w:tc>
          <w:tcPr>
            <w:tcW w:w="8522" w:type="dxa"/>
            <w:gridSpan w:val="4"/>
            <w:vAlign w:val="center"/>
          </w:tcPr>
          <w:p w14:paraId="5A6B6816" w14:textId="77777777" w:rsidR="00197B1D" w:rsidRDefault="005C55D3">
            <w:pPr>
              <w:jc w:val="center"/>
              <w:rPr>
                <w:sz w:val="24"/>
              </w:rPr>
            </w:pPr>
            <w:r>
              <w:rPr>
                <w:rFonts w:eastAsia="黑体"/>
                <w:sz w:val="24"/>
              </w:rPr>
              <w:t>版本变更历史</w:t>
            </w:r>
          </w:p>
        </w:tc>
      </w:tr>
      <w:tr w:rsidR="00197B1D" w14:paraId="36F6777B" w14:textId="77777777">
        <w:trPr>
          <w:trHeight w:val="462"/>
          <w:jc w:val="center"/>
        </w:trPr>
        <w:tc>
          <w:tcPr>
            <w:tcW w:w="1000" w:type="dxa"/>
            <w:vAlign w:val="center"/>
          </w:tcPr>
          <w:p w14:paraId="3987C053" w14:textId="77777777" w:rsidR="00197B1D" w:rsidRDefault="005C55D3">
            <w:pPr>
              <w:jc w:val="center"/>
              <w:rPr>
                <w:sz w:val="24"/>
              </w:rPr>
            </w:pPr>
            <w:r>
              <w:rPr>
                <w:sz w:val="24"/>
              </w:rPr>
              <w:t>版本</w:t>
            </w:r>
          </w:p>
        </w:tc>
        <w:tc>
          <w:tcPr>
            <w:tcW w:w="4129" w:type="dxa"/>
            <w:vAlign w:val="center"/>
          </w:tcPr>
          <w:p w14:paraId="27EA07BF" w14:textId="77777777" w:rsidR="00197B1D" w:rsidRDefault="005C55D3">
            <w:pPr>
              <w:jc w:val="center"/>
              <w:rPr>
                <w:sz w:val="24"/>
              </w:rPr>
            </w:pPr>
            <w:r>
              <w:rPr>
                <w:sz w:val="24"/>
              </w:rPr>
              <w:t>更改说明</w:t>
            </w:r>
          </w:p>
        </w:tc>
        <w:tc>
          <w:tcPr>
            <w:tcW w:w="2176" w:type="dxa"/>
            <w:vAlign w:val="center"/>
          </w:tcPr>
          <w:p w14:paraId="5837EAD3" w14:textId="77777777" w:rsidR="00197B1D" w:rsidRDefault="005C55D3">
            <w:pPr>
              <w:jc w:val="center"/>
              <w:rPr>
                <w:sz w:val="24"/>
              </w:rPr>
            </w:pPr>
            <w:r>
              <w:rPr>
                <w:sz w:val="24"/>
              </w:rPr>
              <w:t>日期</w:t>
            </w:r>
          </w:p>
        </w:tc>
        <w:tc>
          <w:tcPr>
            <w:tcW w:w="1217" w:type="dxa"/>
            <w:vAlign w:val="center"/>
          </w:tcPr>
          <w:p w14:paraId="74388295" w14:textId="77777777" w:rsidR="00197B1D" w:rsidRDefault="005C55D3">
            <w:pPr>
              <w:jc w:val="center"/>
              <w:rPr>
                <w:sz w:val="24"/>
              </w:rPr>
            </w:pPr>
            <w:r>
              <w:rPr>
                <w:sz w:val="24"/>
              </w:rPr>
              <w:t>作者</w:t>
            </w:r>
          </w:p>
        </w:tc>
      </w:tr>
      <w:tr w:rsidR="00197B1D" w14:paraId="6E58FDD6" w14:textId="77777777">
        <w:trPr>
          <w:trHeight w:val="462"/>
          <w:jc w:val="center"/>
        </w:trPr>
        <w:tc>
          <w:tcPr>
            <w:tcW w:w="1000" w:type="dxa"/>
            <w:vAlign w:val="center"/>
          </w:tcPr>
          <w:p w14:paraId="28526C26" w14:textId="77777777" w:rsidR="00197B1D" w:rsidRDefault="005C55D3">
            <w:pPr>
              <w:jc w:val="center"/>
              <w:rPr>
                <w:sz w:val="24"/>
              </w:rPr>
            </w:pPr>
            <w:r>
              <w:rPr>
                <w:rFonts w:hint="eastAsia"/>
                <w:sz w:val="24"/>
              </w:rPr>
              <w:t>A</w:t>
            </w:r>
          </w:p>
        </w:tc>
        <w:tc>
          <w:tcPr>
            <w:tcW w:w="4129" w:type="dxa"/>
            <w:vAlign w:val="center"/>
          </w:tcPr>
          <w:p w14:paraId="7D0BA5B3" w14:textId="77777777" w:rsidR="00197B1D" w:rsidRDefault="005C55D3">
            <w:pPr>
              <w:jc w:val="left"/>
              <w:rPr>
                <w:sz w:val="24"/>
              </w:rPr>
            </w:pPr>
            <w:r>
              <w:rPr>
                <w:rFonts w:hint="eastAsia"/>
                <w:sz w:val="24"/>
              </w:rPr>
              <w:t>新建文件</w:t>
            </w:r>
          </w:p>
        </w:tc>
        <w:tc>
          <w:tcPr>
            <w:tcW w:w="2176" w:type="dxa"/>
            <w:vAlign w:val="center"/>
          </w:tcPr>
          <w:p w14:paraId="42E0B133" w14:textId="77777777" w:rsidR="00197B1D" w:rsidRDefault="005C55D3">
            <w:pPr>
              <w:jc w:val="center"/>
              <w:rPr>
                <w:sz w:val="24"/>
              </w:rPr>
            </w:pPr>
            <w:r>
              <w:rPr>
                <w:rFonts w:hint="eastAsia"/>
                <w:sz w:val="24"/>
              </w:rPr>
              <w:t>2018-11-20</w:t>
            </w:r>
          </w:p>
        </w:tc>
        <w:tc>
          <w:tcPr>
            <w:tcW w:w="1217" w:type="dxa"/>
            <w:vAlign w:val="center"/>
          </w:tcPr>
          <w:p w14:paraId="40FABE08" w14:textId="77777777" w:rsidR="00197B1D" w:rsidRDefault="005C55D3">
            <w:pPr>
              <w:jc w:val="center"/>
              <w:rPr>
                <w:sz w:val="24"/>
              </w:rPr>
            </w:pPr>
            <w:r>
              <w:rPr>
                <w:rFonts w:hint="eastAsia"/>
                <w:sz w:val="24"/>
              </w:rPr>
              <w:t>苑新</w:t>
            </w:r>
          </w:p>
        </w:tc>
      </w:tr>
      <w:tr w:rsidR="00197B1D" w14:paraId="4841F922" w14:textId="77777777">
        <w:trPr>
          <w:trHeight w:val="450"/>
          <w:jc w:val="center"/>
        </w:trPr>
        <w:tc>
          <w:tcPr>
            <w:tcW w:w="1000" w:type="dxa"/>
            <w:vAlign w:val="center"/>
          </w:tcPr>
          <w:p w14:paraId="670EFF23" w14:textId="77777777" w:rsidR="00197B1D" w:rsidRDefault="00197B1D">
            <w:pPr>
              <w:jc w:val="center"/>
              <w:rPr>
                <w:sz w:val="24"/>
              </w:rPr>
            </w:pPr>
          </w:p>
        </w:tc>
        <w:tc>
          <w:tcPr>
            <w:tcW w:w="4129" w:type="dxa"/>
            <w:vAlign w:val="center"/>
          </w:tcPr>
          <w:p w14:paraId="455EE06B" w14:textId="77777777" w:rsidR="00197B1D" w:rsidRDefault="00197B1D">
            <w:pPr>
              <w:jc w:val="left"/>
              <w:rPr>
                <w:sz w:val="24"/>
              </w:rPr>
            </w:pPr>
          </w:p>
        </w:tc>
        <w:tc>
          <w:tcPr>
            <w:tcW w:w="2176" w:type="dxa"/>
            <w:vAlign w:val="center"/>
          </w:tcPr>
          <w:p w14:paraId="63D448A1" w14:textId="77777777" w:rsidR="00197B1D" w:rsidRDefault="00197B1D">
            <w:pPr>
              <w:jc w:val="center"/>
              <w:rPr>
                <w:sz w:val="24"/>
              </w:rPr>
            </w:pPr>
          </w:p>
        </w:tc>
        <w:tc>
          <w:tcPr>
            <w:tcW w:w="1217" w:type="dxa"/>
            <w:vAlign w:val="center"/>
          </w:tcPr>
          <w:p w14:paraId="61F32792" w14:textId="77777777" w:rsidR="00197B1D" w:rsidRDefault="00197B1D">
            <w:pPr>
              <w:jc w:val="center"/>
              <w:rPr>
                <w:sz w:val="24"/>
              </w:rPr>
            </w:pPr>
          </w:p>
        </w:tc>
      </w:tr>
      <w:tr w:rsidR="00197B1D" w14:paraId="35C62D43" w14:textId="77777777">
        <w:trPr>
          <w:trHeight w:val="462"/>
          <w:jc w:val="center"/>
        </w:trPr>
        <w:tc>
          <w:tcPr>
            <w:tcW w:w="1000" w:type="dxa"/>
            <w:vAlign w:val="center"/>
          </w:tcPr>
          <w:p w14:paraId="25FF792D" w14:textId="77777777" w:rsidR="00197B1D" w:rsidRDefault="00197B1D">
            <w:pPr>
              <w:jc w:val="center"/>
              <w:rPr>
                <w:sz w:val="24"/>
              </w:rPr>
            </w:pPr>
          </w:p>
        </w:tc>
        <w:tc>
          <w:tcPr>
            <w:tcW w:w="4129" w:type="dxa"/>
            <w:vAlign w:val="center"/>
          </w:tcPr>
          <w:p w14:paraId="54D8756F" w14:textId="77777777" w:rsidR="00197B1D" w:rsidRDefault="00197B1D">
            <w:pPr>
              <w:jc w:val="left"/>
              <w:rPr>
                <w:sz w:val="24"/>
              </w:rPr>
            </w:pPr>
          </w:p>
        </w:tc>
        <w:tc>
          <w:tcPr>
            <w:tcW w:w="2176" w:type="dxa"/>
            <w:vAlign w:val="center"/>
          </w:tcPr>
          <w:p w14:paraId="0F1E051C" w14:textId="77777777" w:rsidR="00197B1D" w:rsidRDefault="00197B1D">
            <w:pPr>
              <w:jc w:val="center"/>
              <w:rPr>
                <w:sz w:val="24"/>
              </w:rPr>
            </w:pPr>
          </w:p>
        </w:tc>
        <w:tc>
          <w:tcPr>
            <w:tcW w:w="1217" w:type="dxa"/>
            <w:vAlign w:val="center"/>
          </w:tcPr>
          <w:p w14:paraId="0DB6B839" w14:textId="77777777" w:rsidR="00197B1D" w:rsidRDefault="00197B1D">
            <w:pPr>
              <w:jc w:val="center"/>
              <w:rPr>
                <w:sz w:val="24"/>
              </w:rPr>
            </w:pPr>
          </w:p>
        </w:tc>
      </w:tr>
    </w:tbl>
    <w:p w14:paraId="0EC332EB" w14:textId="77777777" w:rsidR="00197B1D" w:rsidRDefault="00197B1D">
      <w:pPr>
        <w:numPr>
          <w:ilvl w:val="0"/>
          <w:numId w:val="2"/>
        </w:numPr>
        <w:rPr>
          <w:rFonts w:eastAsia="黑体"/>
          <w:bCs/>
          <w:sz w:val="28"/>
          <w:szCs w:val="28"/>
        </w:rPr>
        <w:sectPr w:rsidR="00197B1D">
          <w:headerReference w:type="even" r:id="rId9"/>
          <w:headerReference w:type="default" r:id="rId10"/>
          <w:footerReference w:type="default" r:id="rId11"/>
          <w:headerReference w:type="first" r:id="rId12"/>
          <w:footerReference w:type="first" r:id="rId13"/>
          <w:pgSz w:w="11906" w:h="16838"/>
          <w:pgMar w:top="1418" w:right="1418" w:bottom="1418" w:left="1418" w:header="851" w:footer="992" w:gutter="0"/>
          <w:cols w:space="425"/>
          <w:docGrid w:type="lines" w:linePitch="312"/>
        </w:sectPr>
      </w:pPr>
    </w:p>
    <w:p w14:paraId="71851119" w14:textId="77777777" w:rsidR="00197B1D" w:rsidRDefault="005C55D3">
      <w:pPr>
        <w:jc w:val="center"/>
        <w:rPr>
          <w:rFonts w:eastAsia="黑体"/>
          <w:bCs/>
          <w:sz w:val="28"/>
          <w:szCs w:val="28"/>
        </w:rPr>
      </w:pPr>
      <w:r>
        <w:rPr>
          <w:rFonts w:eastAsia="黑体"/>
          <w:bCs/>
          <w:sz w:val="28"/>
          <w:szCs w:val="28"/>
        </w:rPr>
        <w:lastRenderedPageBreak/>
        <w:t>目录</w:t>
      </w:r>
    </w:p>
    <w:p w14:paraId="18EDE0F9" w14:textId="77777777" w:rsidR="00197B1D" w:rsidRDefault="005C55D3">
      <w:pPr>
        <w:pStyle w:val="TOC1"/>
        <w:tabs>
          <w:tab w:val="right" w:leader="dot" w:pos="9746"/>
        </w:tabs>
      </w:pPr>
      <w:r>
        <w:fldChar w:fldCharType="begin"/>
      </w:r>
      <w:r>
        <w:instrText xml:space="preserve">TOC \o "1-3" \h \u </w:instrText>
      </w:r>
      <w:bookmarkStart w:id="0" w:name="_Toc32162"/>
      <w:bookmarkStart w:id="1" w:name="_Toc10814"/>
      <w:bookmarkStart w:id="2" w:name="_Toc1767"/>
      <w:bookmarkStart w:id="3" w:name="_Toc20637"/>
      <w:bookmarkStart w:id="4" w:name="_Toc1294"/>
      <w:bookmarkStart w:id="5" w:name="_Toc23219"/>
      <w:bookmarkStart w:id="6" w:name="_Toc12800700"/>
      <w:bookmarkStart w:id="7" w:name="_Toc350952579"/>
      <w:bookmarkStart w:id="8" w:name="_Toc20929"/>
      <w:bookmarkStart w:id="9" w:name="_Toc26423"/>
      <w:bookmarkStart w:id="10" w:name="_Toc8566"/>
      <w:bookmarkStart w:id="11" w:name="_Toc23865"/>
      <w:bookmarkStart w:id="12" w:name="_Toc13298"/>
      <w:bookmarkStart w:id="13" w:name="_Toc14566"/>
      <w:r>
        <w:fldChar w:fldCharType="separate"/>
      </w:r>
      <w:hyperlink w:anchor="_Toc31897" w:history="1">
        <w:r>
          <w:rPr>
            <w:rFonts w:hint="eastAsia"/>
            <w:bCs/>
            <w:szCs w:val="28"/>
          </w:rPr>
          <w:t xml:space="preserve">1 </w:t>
        </w:r>
        <w:r>
          <w:rPr>
            <w:bCs/>
            <w:szCs w:val="28"/>
          </w:rPr>
          <w:t>目的</w:t>
        </w:r>
        <w:r>
          <w:tab/>
        </w:r>
        <w:r>
          <w:fldChar w:fldCharType="begin"/>
        </w:r>
        <w:r>
          <w:instrText xml:space="preserve"> PAGEREF _Toc31897 </w:instrText>
        </w:r>
        <w:r>
          <w:fldChar w:fldCharType="separate"/>
        </w:r>
        <w:r>
          <w:t>5</w:t>
        </w:r>
        <w:r>
          <w:fldChar w:fldCharType="end"/>
        </w:r>
      </w:hyperlink>
    </w:p>
    <w:p w14:paraId="78DC71B7" w14:textId="77777777" w:rsidR="00197B1D" w:rsidRDefault="005C55D3">
      <w:pPr>
        <w:pStyle w:val="TOC1"/>
        <w:tabs>
          <w:tab w:val="right" w:leader="dot" w:pos="9746"/>
        </w:tabs>
      </w:pPr>
      <w:hyperlink w:anchor="_Toc13258" w:history="1">
        <w:r>
          <w:rPr>
            <w:rFonts w:hint="eastAsia"/>
            <w:bCs/>
            <w:szCs w:val="28"/>
          </w:rPr>
          <w:t xml:space="preserve">2 </w:t>
        </w:r>
        <w:r>
          <w:rPr>
            <w:bCs/>
            <w:szCs w:val="28"/>
          </w:rPr>
          <w:t>范围</w:t>
        </w:r>
        <w:r>
          <w:tab/>
        </w:r>
        <w:r>
          <w:fldChar w:fldCharType="begin"/>
        </w:r>
        <w:r>
          <w:instrText xml:space="preserve"> PAGEREF _Toc13258 </w:instrText>
        </w:r>
        <w:r>
          <w:fldChar w:fldCharType="separate"/>
        </w:r>
        <w:r>
          <w:t>5</w:t>
        </w:r>
        <w:r>
          <w:fldChar w:fldCharType="end"/>
        </w:r>
      </w:hyperlink>
    </w:p>
    <w:p w14:paraId="3C0381B3" w14:textId="77777777" w:rsidR="00197B1D" w:rsidRDefault="005C55D3">
      <w:pPr>
        <w:pStyle w:val="TOC1"/>
        <w:tabs>
          <w:tab w:val="right" w:leader="dot" w:pos="9746"/>
        </w:tabs>
      </w:pPr>
      <w:hyperlink w:anchor="_Toc17512" w:history="1">
        <w:r>
          <w:rPr>
            <w:rFonts w:hint="eastAsia"/>
            <w:bCs/>
            <w:szCs w:val="28"/>
          </w:rPr>
          <w:t xml:space="preserve">3 </w:t>
        </w:r>
        <w:r>
          <w:rPr>
            <w:bCs/>
            <w:szCs w:val="28"/>
          </w:rPr>
          <w:t>术语和缩写</w:t>
        </w:r>
        <w:r>
          <w:tab/>
        </w:r>
        <w:r>
          <w:fldChar w:fldCharType="begin"/>
        </w:r>
        <w:r>
          <w:instrText xml:space="preserve"> PAGEREF _Toc17512 </w:instrText>
        </w:r>
        <w:r>
          <w:fldChar w:fldCharType="separate"/>
        </w:r>
        <w:r>
          <w:t>5</w:t>
        </w:r>
        <w:r>
          <w:fldChar w:fldCharType="end"/>
        </w:r>
      </w:hyperlink>
    </w:p>
    <w:p w14:paraId="6D93928E" w14:textId="77777777" w:rsidR="00197B1D" w:rsidRDefault="005C55D3">
      <w:pPr>
        <w:pStyle w:val="TOC1"/>
        <w:tabs>
          <w:tab w:val="right" w:leader="dot" w:pos="9746"/>
        </w:tabs>
      </w:pPr>
      <w:hyperlink w:anchor="_Toc25647" w:history="1">
        <w:r>
          <w:rPr>
            <w:rFonts w:hint="eastAsia"/>
            <w:bCs/>
            <w:szCs w:val="28"/>
          </w:rPr>
          <w:t xml:space="preserve">4 </w:t>
        </w:r>
        <w:r>
          <w:rPr>
            <w:bCs/>
            <w:szCs w:val="28"/>
          </w:rPr>
          <w:t>文件的更新要求</w:t>
        </w:r>
        <w:r>
          <w:tab/>
        </w:r>
        <w:r>
          <w:fldChar w:fldCharType="begin"/>
        </w:r>
        <w:r>
          <w:instrText xml:space="preserve"> PAGEREF _Toc25647 </w:instrText>
        </w:r>
        <w:r>
          <w:fldChar w:fldCharType="separate"/>
        </w:r>
        <w:r>
          <w:t>5</w:t>
        </w:r>
        <w:r>
          <w:fldChar w:fldCharType="end"/>
        </w:r>
      </w:hyperlink>
    </w:p>
    <w:p w14:paraId="516A4C51" w14:textId="77777777" w:rsidR="00197B1D" w:rsidRDefault="005C55D3">
      <w:pPr>
        <w:pStyle w:val="TOC1"/>
        <w:tabs>
          <w:tab w:val="right" w:leader="dot" w:pos="9746"/>
        </w:tabs>
      </w:pPr>
      <w:hyperlink w:anchor="_Toc29540" w:history="1">
        <w:r>
          <w:rPr>
            <w:rFonts w:hint="eastAsia"/>
            <w:bCs/>
            <w:szCs w:val="28"/>
          </w:rPr>
          <w:t xml:space="preserve">5 </w:t>
        </w:r>
        <w:r>
          <w:rPr>
            <w:bCs/>
            <w:szCs w:val="28"/>
          </w:rPr>
          <w:t>软件概述</w:t>
        </w:r>
        <w:r>
          <w:tab/>
        </w:r>
        <w:r>
          <w:fldChar w:fldCharType="begin"/>
        </w:r>
        <w:r>
          <w:instrText xml:space="preserve"> PAGEREF _Toc29540 </w:instrText>
        </w:r>
        <w:r>
          <w:fldChar w:fldCharType="separate"/>
        </w:r>
        <w:r>
          <w:t>5</w:t>
        </w:r>
        <w:r>
          <w:fldChar w:fldCharType="end"/>
        </w:r>
      </w:hyperlink>
    </w:p>
    <w:p w14:paraId="75FEADA4" w14:textId="77777777" w:rsidR="00197B1D" w:rsidRDefault="005C55D3">
      <w:pPr>
        <w:pStyle w:val="TOC2"/>
        <w:tabs>
          <w:tab w:val="right" w:leader="dot" w:pos="9746"/>
        </w:tabs>
      </w:pPr>
      <w:hyperlink w:anchor="_Toc4056" w:history="1">
        <w:r>
          <w:rPr>
            <w:rFonts w:hint="eastAsia"/>
            <w:bCs/>
          </w:rPr>
          <w:t xml:space="preserve">5.1 </w:t>
        </w:r>
        <w:r>
          <w:rPr>
            <w:bCs/>
          </w:rPr>
          <w:t>软件描述</w:t>
        </w:r>
        <w:r>
          <w:tab/>
        </w:r>
        <w:r>
          <w:fldChar w:fldCharType="begin"/>
        </w:r>
        <w:r>
          <w:instrText xml:space="preserve"> PAGEREF _Toc4056 </w:instrText>
        </w:r>
        <w:r>
          <w:fldChar w:fldCharType="separate"/>
        </w:r>
        <w:r>
          <w:t>5</w:t>
        </w:r>
        <w:r>
          <w:fldChar w:fldCharType="end"/>
        </w:r>
      </w:hyperlink>
    </w:p>
    <w:p w14:paraId="46587433" w14:textId="77777777" w:rsidR="00197B1D" w:rsidRDefault="005C55D3">
      <w:pPr>
        <w:pStyle w:val="TOC2"/>
        <w:tabs>
          <w:tab w:val="right" w:leader="dot" w:pos="9746"/>
        </w:tabs>
      </w:pPr>
      <w:hyperlink w:anchor="_Toc23348" w:history="1">
        <w:r>
          <w:rPr>
            <w:rFonts w:hint="eastAsia"/>
            <w:bCs/>
          </w:rPr>
          <w:t xml:space="preserve">5.2 </w:t>
        </w:r>
        <w:r>
          <w:rPr>
            <w:bCs/>
          </w:rPr>
          <w:t>软件主要功能结构</w:t>
        </w:r>
        <w:r>
          <w:tab/>
        </w:r>
        <w:r>
          <w:fldChar w:fldCharType="begin"/>
        </w:r>
        <w:r>
          <w:instrText xml:space="preserve"> PAGEREF _Toc23348 </w:instrText>
        </w:r>
        <w:r>
          <w:fldChar w:fldCharType="separate"/>
        </w:r>
        <w:r>
          <w:t>6</w:t>
        </w:r>
        <w:r>
          <w:fldChar w:fldCharType="end"/>
        </w:r>
      </w:hyperlink>
    </w:p>
    <w:p w14:paraId="4A6E99AD" w14:textId="77777777" w:rsidR="00197B1D" w:rsidRDefault="005C55D3">
      <w:pPr>
        <w:pStyle w:val="TOC2"/>
        <w:tabs>
          <w:tab w:val="right" w:leader="dot" w:pos="9746"/>
        </w:tabs>
      </w:pPr>
      <w:hyperlink w:anchor="_Toc23083" w:history="1">
        <w:r>
          <w:rPr>
            <w:rFonts w:hint="eastAsia"/>
            <w:bCs/>
          </w:rPr>
          <w:t xml:space="preserve">5.3 </w:t>
        </w:r>
        <w:r>
          <w:rPr>
            <w:bCs/>
          </w:rPr>
          <w:t>软件运行环境</w:t>
        </w:r>
        <w:r>
          <w:tab/>
        </w:r>
        <w:r>
          <w:fldChar w:fldCharType="begin"/>
        </w:r>
        <w:r>
          <w:instrText xml:space="preserve"> PAGEREF _Toc23083 </w:instrText>
        </w:r>
        <w:r>
          <w:fldChar w:fldCharType="separate"/>
        </w:r>
        <w:r>
          <w:t>6</w:t>
        </w:r>
        <w:r>
          <w:fldChar w:fldCharType="end"/>
        </w:r>
      </w:hyperlink>
    </w:p>
    <w:p w14:paraId="100A50D3" w14:textId="77777777" w:rsidR="00197B1D" w:rsidRDefault="005C55D3">
      <w:pPr>
        <w:pStyle w:val="TOC2"/>
        <w:tabs>
          <w:tab w:val="right" w:leader="dot" w:pos="9746"/>
        </w:tabs>
      </w:pPr>
      <w:hyperlink w:anchor="_Toc12435" w:history="1">
        <w:r>
          <w:rPr>
            <w:rFonts w:hint="eastAsia"/>
            <w:bCs/>
          </w:rPr>
          <w:t xml:space="preserve">5.4 </w:t>
        </w:r>
        <w:r>
          <w:rPr>
            <w:bCs/>
          </w:rPr>
          <w:t>软件开发环境</w:t>
        </w:r>
        <w:r>
          <w:tab/>
        </w:r>
        <w:r>
          <w:fldChar w:fldCharType="begin"/>
        </w:r>
        <w:r>
          <w:instrText xml:space="preserve"> PAGEREF _Toc12435 </w:instrText>
        </w:r>
        <w:r>
          <w:fldChar w:fldCharType="separate"/>
        </w:r>
        <w:r>
          <w:t>7</w:t>
        </w:r>
        <w:r>
          <w:fldChar w:fldCharType="end"/>
        </w:r>
      </w:hyperlink>
    </w:p>
    <w:p w14:paraId="76CB735C" w14:textId="77777777" w:rsidR="00197B1D" w:rsidRDefault="005C55D3">
      <w:pPr>
        <w:pStyle w:val="TOC2"/>
        <w:tabs>
          <w:tab w:val="right" w:leader="dot" w:pos="9746"/>
        </w:tabs>
      </w:pPr>
      <w:hyperlink w:anchor="_Toc4125" w:history="1">
        <w:r>
          <w:rPr>
            <w:rFonts w:hint="eastAsia"/>
            <w:bCs/>
          </w:rPr>
          <w:t xml:space="preserve">5.5 </w:t>
        </w:r>
        <w:r>
          <w:rPr>
            <w:bCs/>
          </w:rPr>
          <w:t>软件系统和其他系统之间的接口</w:t>
        </w:r>
        <w:r>
          <w:tab/>
        </w:r>
        <w:r>
          <w:fldChar w:fldCharType="begin"/>
        </w:r>
        <w:r>
          <w:instrText xml:space="preserve"> PAGEREF _Toc4125 </w:instrText>
        </w:r>
        <w:r>
          <w:fldChar w:fldCharType="separate"/>
        </w:r>
        <w:r>
          <w:t>7</w:t>
        </w:r>
        <w:r>
          <w:fldChar w:fldCharType="end"/>
        </w:r>
      </w:hyperlink>
    </w:p>
    <w:p w14:paraId="76157FEA" w14:textId="77777777" w:rsidR="00197B1D" w:rsidRDefault="005C55D3">
      <w:pPr>
        <w:pStyle w:val="TOC1"/>
        <w:tabs>
          <w:tab w:val="right" w:leader="dot" w:pos="9746"/>
        </w:tabs>
      </w:pPr>
      <w:hyperlink w:anchor="_Toc29482" w:history="1">
        <w:r>
          <w:rPr>
            <w:rFonts w:hint="eastAsia"/>
            <w:bCs/>
            <w:szCs w:val="28"/>
          </w:rPr>
          <w:t xml:space="preserve">6 </w:t>
        </w:r>
        <w:r>
          <w:rPr>
            <w:bCs/>
            <w:szCs w:val="28"/>
          </w:rPr>
          <w:t>界面需求</w:t>
        </w:r>
        <w:r>
          <w:tab/>
        </w:r>
        <w:r>
          <w:fldChar w:fldCharType="begin"/>
        </w:r>
        <w:r>
          <w:instrText xml:space="preserve"> PAGEREF _Toc29482 </w:instrText>
        </w:r>
        <w:r>
          <w:fldChar w:fldCharType="separate"/>
        </w:r>
        <w:r>
          <w:t>7</w:t>
        </w:r>
        <w:r>
          <w:fldChar w:fldCharType="end"/>
        </w:r>
      </w:hyperlink>
    </w:p>
    <w:p w14:paraId="31D918A3" w14:textId="77777777" w:rsidR="00197B1D" w:rsidRDefault="005C55D3">
      <w:pPr>
        <w:pStyle w:val="TOC1"/>
        <w:tabs>
          <w:tab w:val="right" w:leader="dot" w:pos="9746"/>
        </w:tabs>
      </w:pPr>
      <w:hyperlink w:anchor="_Toc1843" w:history="1">
        <w:r>
          <w:rPr>
            <w:rFonts w:hint="eastAsia"/>
          </w:rPr>
          <w:t xml:space="preserve">7 </w:t>
        </w:r>
        <w:r>
          <w:rPr>
            <w:bCs/>
            <w:szCs w:val="28"/>
          </w:rPr>
          <w:t>软件功能与性能</w:t>
        </w:r>
        <w:r>
          <w:tab/>
        </w:r>
        <w:r>
          <w:fldChar w:fldCharType="begin"/>
        </w:r>
        <w:r>
          <w:instrText xml:space="preserve"> PAGEREF _Toc1843 </w:instrText>
        </w:r>
        <w:r>
          <w:fldChar w:fldCharType="separate"/>
        </w:r>
        <w:r>
          <w:t>7</w:t>
        </w:r>
        <w:r>
          <w:fldChar w:fldCharType="end"/>
        </w:r>
      </w:hyperlink>
    </w:p>
    <w:p w14:paraId="7092FCF4" w14:textId="77777777" w:rsidR="00197B1D" w:rsidRDefault="005C55D3">
      <w:pPr>
        <w:pStyle w:val="TOC2"/>
        <w:tabs>
          <w:tab w:val="right" w:leader="dot" w:pos="9746"/>
        </w:tabs>
      </w:pPr>
      <w:hyperlink w:anchor="_Toc3322" w:history="1">
        <w:r>
          <w:rPr>
            <w:rFonts w:hint="eastAsia"/>
            <w:bCs/>
            <w:szCs w:val="28"/>
          </w:rPr>
          <w:t xml:space="preserve">7.1 </w:t>
        </w:r>
        <w:r>
          <w:rPr>
            <w:rFonts w:hint="eastAsia"/>
            <w:bCs/>
            <w:szCs w:val="28"/>
          </w:rPr>
          <w:t>基本功能</w:t>
        </w:r>
        <w:r>
          <w:tab/>
        </w:r>
        <w:r>
          <w:fldChar w:fldCharType="begin"/>
        </w:r>
        <w:r>
          <w:instrText xml:space="preserve"> PAGEREF _Toc3322 </w:instrText>
        </w:r>
        <w:r>
          <w:fldChar w:fldCharType="separate"/>
        </w:r>
        <w:r>
          <w:t>7</w:t>
        </w:r>
        <w:r>
          <w:fldChar w:fldCharType="end"/>
        </w:r>
      </w:hyperlink>
    </w:p>
    <w:p w14:paraId="51FF1161" w14:textId="77777777" w:rsidR="00197B1D" w:rsidRDefault="005C55D3">
      <w:pPr>
        <w:pStyle w:val="TOC3"/>
        <w:tabs>
          <w:tab w:val="right" w:leader="dot" w:pos="9746"/>
        </w:tabs>
      </w:pPr>
      <w:hyperlink w:anchor="_Toc2482" w:history="1">
        <w:r>
          <w:rPr>
            <w:rFonts w:hint="eastAsia"/>
            <w:bCs/>
          </w:rPr>
          <w:t xml:space="preserve">7.1.1 </w:t>
        </w:r>
        <w:r>
          <w:rPr>
            <w:rFonts w:hint="eastAsia"/>
            <w:bCs/>
          </w:rPr>
          <w:t>通用心电图编辑窗口</w:t>
        </w:r>
        <w:r>
          <w:tab/>
        </w:r>
        <w:r>
          <w:fldChar w:fldCharType="begin"/>
        </w:r>
        <w:r>
          <w:instrText xml:space="preserve"> PAGEREF _Toc2482 </w:instrText>
        </w:r>
        <w:r>
          <w:fldChar w:fldCharType="separate"/>
        </w:r>
        <w:r>
          <w:t>7</w:t>
        </w:r>
        <w:r>
          <w:fldChar w:fldCharType="end"/>
        </w:r>
      </w:hyperlink>
    </w:p>
    <w:p w14:paraId="414A9014" w14:textId="77777777" w:rsidR="00197B1D" w:rsidRDefault="005C55D3">
      <w:pPr>
        <w:pStyle w:val="TOC3"/>
        <w:tabs>
          <w:tab w:val="right" w:leader="dot" w:pos="9746"/>
        </w:tabs>
      </w:pPr>
      <w:hyperlink w:anchor="_Toc11860" w:history="1">
        <w:r>
          <w:rPr>
            <w:rFonts w:hint="eastAsia"/>
            <w:bCs/>
          </w:rPr>
          <w:t xml:space="preserve">7.1.2 </w:t>
        </w:r>
        <w:r>
          <w:rPr>
            <w:rFonts w:hint="eastAsia"/>
            <w:bCs/>
          </w:rPr>
          <w:t>模板分类功能</w:t>
        </w:r>
        <w:r>
          <w:tab/>
        </w:r>
        <w:r>
          <w:fldChar w:fldCharType="begin"/>
        </w:r>
        <w:r>
          <w:instrText xml:space="preserve"> PAGEREF _Toc11860 </w:instrText>
        </w:r>
        <w:r>
          <w:fldChar w:fldCharType="separate"/>
        </w:r>
        <w:r>
          <w:t>8</w:t>
        </w:r>
        <w:r>
          <w:fldChar w:fldCharType="end"/>
        </w:r>
      </w:hyperlink>
    </w:p>
    <w:p w14:paraId="648620F0" w14:textId="77777777" w:rsidR="00197B1D" w:rsidRDefault="005C55D3">
      <w:pPr>
        <w:pStyle w:val="TOC3"/>
        <w:tabs>
          <w:tab w:val="right" w:leader="dot" w:pos="9746"/>
        </w:tabs>
      </w:pPr>
      <w:hyperlink w:anchor="_Toc24895" w:history="1">
        <w:r>
          <w:rPr>
            <w:rFonts w:hint="eastAsia"/>
            <w:bCs/>
          </w:rPr>
          <w:t xml:space="preserve">7.1.3 </w:t>
        </w:r>
        <w:r>
          <w:rPr>
            <w:rFonts w:hint="eastAsia"/>
            <w:bCs/>
          </w:rPr>
          <w:t>模板详细功能</w:t>
        </w:r>
        <w:r>
          <w:tab/>
        </w:r>
        <w:r>
          <w:fldChar w:fldCharType="begin"/>
        </w:r>
        <w:r>
          <w:instrText xml:space="preserve"> PAGEREF _Toc24895 </w:instrText>
        </w:r>
        <w:r>
          <w:fldChar w:fldCharType="separate"/>
        </w:r>
        <w:r>
          <w:t>9</w:t>
        </w:r>
        <w:r>
          <w:fldChar w:fldCharType="end"/>
        </w:r>
      </w:hyperlink>
    </w:p>
    <w:p w14:paraId="08AA7095" w14:textId="77777777" w:rsidR="00197B1D" w:rsidRDefault="005C55D3">
      <w:pPr>
        <w:pStyle w:val="TOC3"/>
        <w:tabs>
          <w:tab w:val="right" w:leader="dot" w:pos="9746"/>
        </w:tabs>
      </w:pPr>
      <w:hyperlink w:anchor="_Toc21117" w:history="1">
        <w:r>
          <w:rPr>
            <w:rFonts w:hint="eastAsia"/>
            <w:bCs/>
          </w:rPr>
          <w:t>7.1.4 Demix</w:t>
        </w:r>
        <w:r>
          <w:rPr>
            <w:rFonts w:hint="eastAsia"/>
            <w:bCs/>
          </w:rPr>
          <w:t>功能</w:t>
        </w:r>
        <w:r>
          <w:tab/>
        </w:r>
        <w:r>
          <w:fldChar w:fldCharType="begin"/>
        </w:r>
        <w:r>
          <w:instrText xml:space="preserve"> PAGEREF _Toc21117 </w:instrText>
        </w:r>
        <w:r>
          <w:fldChar w:fldCharType="separate"/>
        </w:r>
        <w:r>
          <w:t>9</w:t>
        </w:r>
        <w:r>
          <w:fldChar w:fldCharType="end"/>
        </w:r>
      </w:hyperlink>
    </w:p>
    <w:p w14:paraId="0DADABFF" w14:textId="77777777" w:rsidR="00197B1D" w:rsidRDefault="005C55D3">
      <w:pPr>
        <w:pStyle w:val="TOC3"/>
        <w:tabs>
          <w:tab w:val="right" w:leader="dot" w:pos="9746"/>
        </w:tabs>
      </w:pPr>
      <w:hyperlink w:anchor="_Toc23412" w:history="1">
        <w:r>
          <w:rPr>
            <w:rFonts w:hint="eastAsia"/>
            <w:bCs/>
          </w:rPr>
          <w:t xml:space="preserve">7.1.5 </w:t>
        </w:r>
        <w:r>
          <w:rPr>
            <w:rFonts w:hint="eastAsia"/>
            <w:bCs/>
          </w:rPr>
          <w:t>散点图功能</w:t>
        </w:r>
        <w:r>
          <w:tab/>
        </w:r>
        <w:r>
          <w:fldChar w:fldCharType="begin"/>
        </w:r>
        <w:r>
          <w:instrText xml:space="preserve"> PAGEREF _Toc23412 </w:instrText>
        </w:r>
        <w:r>
          <w:fldChar w:fldCharType="separate"/>
        </w:r>
        <w:r>
          <w:t>10</w:t>
        </w:r>
        <w:r>
          <w:fldChar w:fldCharType="end"/>
        </w:r>
      </w:hyperlink>
    </w:p>
    <w:p w14:paraId="5AABFB06" w14:textId="77777777" w:rsidR="00197B1D" w:rsidRDefault="005C55D3">
      <w:pPr>
        <w:pStyle w:val="TOC3"/>
        <w:tabs>
          <w:tab w:val="right" w:leader="dot" w:pos="9746"/>
        </w:tabs>
      </w:pPr>
      <w:hyperlink w:anchor="_Toc31334" w:history="1">
        <w:r>
          <w:rPr>
            <w:rFonts w:hint="eastAsia"/>
            <w:bCs/>
          </w:rPr>
          <w:t xml:space="preserve">7.1.6  </w:t>
        </w:r>
        <w:r>
          <w:rPr>
            <w:rFonts w:hint="eastAsia"/>
            <w:bCs/>
          </w:rPr>
          <w:t>事件统计与显示功能</w:t>
        </w:r>
        <w:r>
          <w:tab/>
        </w:r>
        <w:r>
          <w:fldChar w:fldCharType="begin"/>
        </w:r>
        <w:r>
          <w:instrText xml:space="preserve"> PAGEREF _Toc3</w:instrText>
        </w:r>
        <w:r>
          <w:instrText xml:space="preserve">1334 </w:instrText>
        </w:r>
        <w:r>
          <w:fldChar w:fldCharType="separate"/>
        </w:r>
        <w:r>
          <w:t>10</w:t>
        </w:r>
        <w:r>
          <w:fldChar w:fldCharType="end"/>
        </w:r>
      </w:hyperlink>
    </w:p>
    <w:p w14:paraId="12CA0786" w14:textId="77777777" w:rsidR="00197B1D" w:rsidRDefault="005C55D3">
      <w:pPr>
        <w:pStyle w:val="TOC3"/>
        <w:tabs>
          <w:tab w:val="right" w:leader="dot" w:pos="9746"/>
        </w:tabs>
      </w:pPr>
      <w:hyperlink w:anchor="_Toc16447" w:history="1">
        <w:r>
          <w:rPr>
            <w:rFonts w:hint="eastAsia"/>
            <w:bCs/>
          </w:rPr>
          <w:t xml:space="preserve">7.1.7 </w:t>
        </w:r>
        <w:r>
          <w:rPr>
            <w:rFonts w:hint="eastAsia"/>
            <w:bCs/>
          </w:rPr>
          <w:t>全程心率展示功能</w:t>
        </w:r>
        <w:r>
          <w:tab/>
        </w:r>
        <w:r>
          <w:fldChar w:fldCharType="begin"/>
        </w:r>
        <w:r>
          <w:instrText xml:space="preserve"> PAGEREF _Toc16447 </w:instrText>
        </w:r>
        <w:r>
          <w:fldChar w:fldCharType="separate"/>
        </w:r>
        <w:r>
          <w:t>10</w:t>
        </w:r>
        <w:r>
          <w:fldChar w:fldCharType="end"/>
        </w:r>
      </w:hyperlink>
    </w:p>
    <w:p w14:paraId="6B8F5A32" w14:textId="77777777" w:rsidR="00197B1D" w:rsidRDefault="005C55D3">
      <w:pPr>
        <w:pStyle w:val="TOC3"/>
        <w:tabs>
          <w:tab w:val="right" w:leader="dot" w:pos="9746"/>
        </w:tabs>
      </w:pPr>
      <w:hyperlink w:anchor="_Toc22043" w:history="1">
        <w:r>
          <w:rPr>
            <w:rFonts w:hint="eastAsia"/>
            <w:bCs/>
          </w:rPr>
          <w:t xml:space="preserve">7.1.8 </w:t>
        </w:r>
        <w:r>
          <w:rPr>
            <w:rFonts w:hint="eastAsia"/>
            <w:bCs/>
          </w:rPr>
          <w:t>片段图总览和编辑功能</w:t>
        </w:r>
        <w:r>
          <w:tab/>
        </w:r>
        <w:r>
          <w:fldChar w:fldCharType="begin"/>
        </w:r>
        <w:r>
          <w:instrText xml:space="preserve"> PAGEREF _Toc22043 </w:instrText>
        </w:r>
        <w:r>
          <w:fldChar w:fldCharType="separate"/>
        </w:r>
        <w:r>
          <w:t>11</w:t>
        </w:r>
        <w:r>
          <w:fldChar w:fldCharType="end"/>
        </w:r>
      </w:hyperlink>
    </w:p>
    <w:p w14:paraId="75842B0B" w14:textId="77777777" w:rsidR="00197B1D" w:rsidRDefault="005C55D3">
      <w:pPr>
        <w:pStyle w:val="TOC3"/>
        <w:tabs>
          <w:tab w:val="right" w:leader="dot" w:pos="9746"/>
        </w:tabs>
      </w:pPr>
      <w:hyperlink w:anchor="_Toc12285" w:history="1">
        <w:r>
          <w:rPr>
            <w:rFonts w:hint="eastAsia"/>
            <w:bCs/>
          </w:rPr>
          <w:t xml:space="preserve">7.1.9 </w:t>
        </w:r>
        <w:r>
          <w:rPr>
            <w:rFonts w:hint="eastAsia"/>
            <w:bCs/>
          </w:rPr>
          <w:t>页扫描功能</w:t>
        </w:r>
        <w:r>
          <w:tab/>
        </w:r>
        <w:r>
          <w:fldChar w:fldCharType="begin"/>
        </w:r>
        <w:r>
          <w:instrText xml:space="preserve"> PAGEREF _Toc12285 </w:instrText>
        </w:r>
        <w:r>
          <w:fldChar w:fldCharType="separate"/>
        </w:r>
        <w:r>
          <w:t>11</w:t>
        </w:r>
        <w:r>
          <w:fldChar w:fldCharType="end"/>
        </w:r>
      </w:hyperlink>
    </w:p>
    <w:p w14:paraId="6A744100" w14:textId="77777777" w:rsidR="00197B1D" w:rsidRDefault="005C55D3">
      <w:pPr>
        <w:pStyle w:val="TOC3"/>
        <w:tabs>
          <w:tab w:val="right" w:leader="dot" w:pos="9746"/>
        </w:tabs>
      </w:pPr>
      <w:hyperlink w:anchor="_Toc6886" w:history="1">
        <w:r>
          <w:rPr>
            <w:rFonts w:hint="eastAsia"/>
            <w:bCs/>
          </w:rPr>
          <w:t xml:space="preserve">7.1.10 </w:t>
        </w:r>
        <w:r>
          <w:rPr>
            <w:rFonts w:hint="eastAsia"/>
            <w:bCs/>
          </w:rPr>
          <w:t>密度图功</w:t>
        </w:r>
        <w:r>
          <w:rPr>
            <w:rFonts w:hint="eastAsia"/>
            <w:bCs/>
          </w:rPr>
          <w:t>能</w:t>
        </w:r>
        <w:r>
          <w:tab/>
        </w:r>
        <w:r>
          <w:fldChar w:fldCharType="begin"/>
        </w:r>
        <w:r>
          <w:instrText xml:space="preserve"> PAGEREF _Toc6886 </w:instrText>
        </w:r>
        <w:r>
          <w:fldChar w:fldCharType="separate"/>
        </w:r>
        <w:r>
          <w:t>11</w:t>
        </w:r>
        <w:r>
          <w:fldChar w:fldCharType="end"/>
        </w:r>
      </w:hyperlink>
    </w:p>
    <w:p w14:paraId="08EE8E85" w14:textId="77777777" w:rsidR="00197B1D" w:rsidRDefault="005C55D3">
      <w:pPr>
        <w:pStyle w:val="TOC3"/>
        <w:tabs>
          <w:tab w:val="right" w:leader="dot" w:pos="9746"/>
        </w:tabs>
      </w:pPr>
      <w:hyperlink w:anchor="_Toc20402" w:history="1">
        <w:r>
          <w:rPr>
            <w:rFonts w:hint="eastAsia"/>
            <w:bCs/>
          </w:rPr>
          <w:t>7.1.11 T-RR</w:t>
        </w:r>
        <w:r>
          <w:rPr>
            <w:rFonts w:hint="eastAsia"/>
            <w:bCs/>
          </w:rPr>
          <w:t>散点图功能</w:t>
        </w:r>
        <w:r>
          <w:tab/>
        </w:r>
        <w:r>
          <w:fldChar w:fldCharType="begin"/>
        </w:r>
        <w:r>
          <w:instrText xml:space="preserve"> PAGEREF _Toc20402 </w:instrText>
        </w:r>
        <w:r>
          <w:fldChar w:fldCharType="separate"/>
        </w:r>
        <w:r>
          <w:t>12</w:t>
        </w:r>
        <w:r>
          <w:fldChar w:fldCharType="end"/>
        </w:r>
      </w:hyperlink>
    </w:p>
    <w:p w14:paraId="42DE3EE9" w14:textId="77777777" w:rsidR="00197B1D" w:rsidRDefault="005C55D3">
      <w:pPr>
        <w:pStyle w:val="TOC3"/>
        <w:tabs>
          <w:tab w:val="right" w:leader="dot" w:pos="9746"/>
        </w:tabs>
      </w:pPr>
      <w:hyperlink w:anchor="_Toc29484" w:history="1">
        <w:r>
          <w:rPr>
            <w:rFonts w:hint="eastAsia"/>
            <w:bCs/>
          </w:rPr>
          <w:t xml:space="preserve">7.1.12  </w:t>
        </w:r>
        <w:r>
          <w:rPr>
            <w:rFonts w:hint="eastAsia"/>
            <w:bCs/>
          </w:rPr>
          <w:t>房颤辅助区域展示功能</w:t>
        </w:r>
        <w:r>
          <w:tab/>
        </w:r>
        <w:r>
          <w:fldChar w:fldCharType="begin"/>
        </w:r>
        <w:r>
          <w:instrText xml:space="preserve"> PAGEREF _Toc29484 </w:instrText>
        </w:r>
        <w:r>
          <w:fldChar w:fldCharType="separate"/>
        </w:r>
        <w:r>
          <w:t>12</w:t>
        </w:r>
        <w:r>
          <w:fldChar w:fldCharType="end"/>
        </w:r>
      </w:hyperlink>
    </w:p>
    <w:p w14:paraId="63204C21" w14:textId="77777777" w:rsidR="00197B1D" w:rsidRDefault="005C55D3">
      <w:pPr>
        <w:pStyle w:val="TOC3"/>
        <w:tabs>
          <w:tab w:val="right" w:leader="dot" w:pos="9746"/>
        </w:tabs>
      </w:pPr>
      <w:hyperlink w:anchor="_Toc7123" w:history="1">
        <w:r>
          <w:rPr>
            <w:rFonts w:hint="eastAsia"/>
            <w:bCs/>
          </w:rPr>
          <w:t xml:space="preserve">7.1.13 </w:t>
        </w:r>
        <w:r>
          <w:rPr>
            <w:rFonts w:hint="eastAsia"/>
            <w:bCs/>
          </w:rPr>
          <w:t>检测及清除检测房颤事件功能</w:t>
        </w:r>
        <w:r>
          <w:tab/>
        </w:r>
        <w:r>
          <w:fldChar w:fldCharType="begin"/>
        </w:r>
        <w:r>
          <w:instrText xml:space="preserve"> PAGEREF _Toc7123 </w:instrText>
        </w:r>
        <w:r>
          <w:fldChar w:fldCharType="separate"/>
        </w:r>
        <w:r>
          <w:t>13</w:t>
        </w:r>
        <w:r>
          <w:fldChar w:fldCharType="end"/>
        </w:r>
      </w:hyperlink>
    </w:p>
    <w:p w14:paraId="691585DF" w14:textId="77777777" w:rsidR="00197B1D" w:rsidRDefault="005C55D3">
      <w:pPr>
        <w:pStyle w:val="TOC3"/>
        <w:tabs>
          <w:tab w:val="right" w:leader="dot" w:pos="9746"/>
        </w:tabs>
      </w:pPr>
      <w:hyperlink w:anchor="_Toc7823" w:history="1">
        <w:r>
          <w:rPr>
            <w:rFonts w:hint="eastAsia"/>
            <w:bCs/>
          </w:rPr>
          <w:t xml:space="preserve">7.1.14 </w:t>
        </w:r>
        <w:r>
          <w:rPr>
            <w:rFonts w:hint="eastAsia"/>
            <w:bCs/>
          </w:rPr>
          <w:t>辅助分析功能</w:t>
        </w:r>
        <w:r>
          <w:tab/>
        </w:r>
        <w:r>
          <w:fldChar w:fldCharType="begin"/>
        </w:r>
        <w:r>
          <w:instrText xml:space="preserve"> PAGEREF _Toc7823 </w:instrText>
        </w:r>
        <w:r>
          <w:fldChar w:fldCharType="separate"/>
        </w:r>
        <w:r>
          <w:t>13</w:t>
        </w:r>
        <w:r>
          <w:fldChar w:fldCharType="end"/>
        </w:r>
      </w:hyperlink>
    </w:p>
    <w:p w14:paraId="79BDADD3" w14:textId="77777777" w:rsidR="00197B1D" w:rsidRDefault="005C55D3">
      <w:pPr>
        <w:pStyle w:val="TOC3"/>
        <w:tabs>
          <w:tab w:val="right" w:leader="dot" w:pos="9746"/>
        </w:tabs>
      </w:pPr>
      <w:hyperlink w:anchor="_Toc15988" w:history="1">
        <w:r>
          <w:rPr>
            <w:rFonts w:hint="eastAsia"/>
            <w:bCs/>
          </w:rPr>
          <w:t xml:space="preserve">7.1.15 </w:t>
        </w:r>
        <w:r>
          <w:rPr>
            <w:rFonts w:hint="eastAsia"/>
            <w:bCs/>
          </w:rPr>
          <w:t>全程</w:t>
        </w:r>
        <w:r>
          <w:rPr>
            <w:rFonts w:hint="eastAsia"/>
            <w:bCs/>
          </w:rPr>
          <w:t>12</w:t>
        </w:r>
        <w:r>
          <w:rPr>
            <w:rFonts w:hint="eastAsia"/>
            <w:bCs/>
          </w:rPr>
          <w:t>导联分钟计</w:t>
        </w:r>
        <w:r>
          <w:rPr>
            <w:rFonts w:hint="eastAsia"/>
            <w:bCs/>
          </w:rPr>
          <w:t>ST</w:t>
        </w:r>
        <w:r>
          <w:rPr>
            <w:rFonts w:hint="eastAsia"/>
            <w:bCs/>
          </w:rPr>
          <w:t>段展示</w:t>
        </w:r>
        <w:r>
          <w:tab/>
        </w:r>
        <w:r>
          <w:fldChar w:fldCharType="begin"/>
        </w:r>
        <w:r>
          <w:instrText xml:space="preserve"> PAGEREF _Toc15988 </w:instrText>
        </w:r>
        <w:r>
          <w:fldChar w:fldCharType="separate"/>
        </w:r>
        <w:r>
          <w:t>14</w:t>
        </w:r>
        <w:r>
          <w:fldChar w:fldCharType="end"/>
        </w:r>
      </w:hyperlink>
    </w:p>
    <w:p w14:paraId="7CC2747B" w14:textId="77777777" w:rsidR="00197B1D" w:rsidRDefault="005C55D3">
      <w:pPr>
        <w:pStyle w:val="TOC3"/>
        <w:tabs>
          <w:tab w:val="right" w:leader="dot" w:pos="9746"/>
        </w:tabs>
      </w:pPr>
      <w:hyperlink w:anchor="_Toc19430" w:history="1">
        <w:r>
          <w:rPr>
            <w:rFonts w:hint="eastAsia"/>
            <w:bCs/>
          </w:rPr>
          <w:t>7.1.16 HRV</w:t>
        </w:r>
        <w:r>
          <w:rPr>
            <w:rFonts w:hint="eastAsia"/>
            <w:bCs/>
          </w:rPr>
          <w:t>时域分析功能</w:t>
        </w:r>
        <w:r>
          <w:tab/>
        </w:r>
        <w:r>
          <w:fldChar w:fldCharType="begin"/>
        </w:r>
        <w:r>
          <w:instrText xml:space="preserve"> PAGEREF _Toc19430 </w:instrText>
        </w:r>
        <w:r>
          <w:fldChar w:fldCharType="separate"/>
        </w:r>
        <w:r>
          <w:t>14</w:t>
        </w:r>
        <w:r>
          <w:fldChar w:fldCharType="end"/>
        </w:r>
      </w:hyperlink>
    </w:p>
    <w:p w14:paraId="4AFB8433" w14:textId="77777777" w:rsidR="00197B1D" w:rsidRDefault="005C55D3">
      <w:pPr>
        <w:pStyle w:val="TOC3"/>
        <w:tabs>
          <w:tab w:val="right" w:leader="dot" w:pos="9746"/>
        </w:tabs>
      </w:pPr>
      <w:hyperlink w:anchor="_Toc27614" w:history="1">
        <w:r>
          <w:rPr>
            <w:rFonts w:hint="eastAsia"/>
            <w:bCs/>
          </w:rPr>
          <w:t>7.1.17 HRV</w:t>
        </w:r>
        <w:r>
          <w:rPr>
            <w:rFonts w:hint="eastAsia"/>
            <w:bCs/>
          </w:rPr>
          <w:t>频域分析功能</w:t>
        </w:r>
        <w:r>
          <w:tab/>
        </w:r>
        <w:r>
          <w:fldChar w:fldCharType="begin"/>
        </w:r>
        <w:r>
          <w:instrText xml:space="preserve"> PAGEREF _Toc27614 </w:instrText>
        </w:r>
        <w:r>
          <w:fldChar w:fldCharType="separate"/>
        </w:r>
        <w:r>
          <w:t>15</w:t>
        </w:r>
        <w:r>
          <w:fldChar w:fldCharType="end"/>
        </w:r>
      </w:hyperlink>
    </w:p>
    <w:p w14:paraId="2E0B7990" w14:textId="77777777" w:rsidR="00197B1D" w:rsidRDefault="005C55D3">
      <w:pPr>
        <w:pStyle w:val="TOC3"/>
        <w:tabs>
          <w:tab w:val="right" w:leader="dot" w:pos="9746"/>
        </w:tabs>
      </w:pPr>
      <w:hyperlink w:anchor="_Toc17400" w:history="1">
        <w:r>
          <w:rPr>
            <w:rFonts w:hint="eastAsia"/>
            <w:bCs/>
          </w:rPr>
          <w:t>7.1.18 HRV</w:t>
        </w:r>
        <w:r>
          <w:rPr>
            <w:rFonts w:hint="eastAsia"/>
            <w:bCs/>
          </w:rPr>
          <w:t>非线性分析功能</w:t>
        </w:r>
        <w:r>
          <w:tab/>
        </w:r>
        <w:r>
          <w:fldChar w:fldCharType="begin"/>
        </w:r>
        <w:r>
          <w:instrText xml:space="preserve"> PAGEREF _Toc17400 </w:instrText>
        </w:r>
        <w:r>
          <w:fldChar w:fldCharType="separate"/>
        </w:r>
        <w:r>
          <w:t>16</w:t>
        </w:r>
        <w:r>
          <w:fldChar w:fldCharType="end"/>
        </w:r>
      </w:hyperlink>
    </w:p>
    <w:p w14:paraId="09434569" w14:textId="77777777" w:rsidR="00197B1D" w:rsidRDefault="005C55D3">
      <w:pPr>
        <w:pStyle w:val="TOC3"/>
        <w:tabs>
          <w:tab w:val="right" w:leader="dot" w:pos="9746"/>
        </w:tabs>
      </w:pPr>
      <w:hyperlink w:anchor="_Toc8407" w:history="1">
        <w:r>
          <w:rPr>
            <w:rFonts w:hint="eastAsia"/>
            <w:bCs/>
          </w:rPr>
          <w:t xml:space="preserve">7.1.19 </w:t>
        </w:r>
        <w:r>
          <w:rPr>
            <w:rFonts w:hint="eastAsia"/>
            <w:bCs/>
          </w:rPr>
          <w:t>直方图功能</w:t>
        </w:r>
        <w:r>
          <w:tab/>
        </w:r>
        <w:r>
          <w:fldChar w:fldCharType="begin"/>
        </w:r>
        <w:r>
          <w:instrText xml:space="preserve"> PAGEREF _Toc8407 </w:instrText>
        </w:r>
        <w:r>
          <w:fldChar w:fldCharType="separate"/>
        </w:r>
        <w:r>
          <w:t>17</w:t>
        </w:r>
        <w:r>
          <w:fldChar w:fldCharType="end"/>
        </w:r>
      </w:hyperlink>
    </w:p>
    <w:p w14:paraId="74CA742E" w14:textId="77777777" w:rsidR="00197B1D" w:rsidRDefault="005C55D3">
      <w:pPr>
        <w:pStyle w:val="TOC3"/>
        <w:tabs>
          <w:tab w:val="right" w:leader="dot" w:pos="9746"/>
        </w:tabs>
      </w:pPr>
      <w:hyperlink w:anchor="_Toc29478" w:history="1">
        <w:r>
          <w:rPr>
            <w:rFonts w:hint="eastAsia"/>
            <w:bCs/>
          </w:rPr>
          <w:t xml:space="preserve">7.1.20 </w:t>
        </w:r>
        <w:r>
          <w:rPr>
            <w:rFonts w:hint="eastAsia"/>
            <w:bCs/>
          </w:rPr>
          <w:t>画心搏集合的局部波形集合功能</w:t>
        </w:r>
        <w:r>
          <w:tab/>
        </w:r>
        <w:r>
          <w:fldChar w:fldCharType="begin"/>
        </w:r>
        <w:r>
          <w:instrText xml:space="preserve"> PAGEREF _Toc29478 </w:instrText>
        </w:r>
        <w:r>
          <w:fldChar w:fldCharType="separate"/>
        </w:r>
        <w:r>
          <w:t>17</w:t>
        </w:r>
        <w:r>
          <w:fldChar w:fldCharType="end"/>
        </w:r>
      </w:hyperlink>
    </w:p>
    <w:p w14:paraId="15D7FAE8" w14:textId="77777777" w:rsidR="00197B1D" w:rsidRDefault="005C55D3">
      <w:pPr>
        <w:pStyle w:val="TOC3"/>
        <w:tabs>
          <w:tab w:val="right" w:leader="dot" w:pos="9746"/>
        </w:tabs>
      </w:pPr>
      <w:hyperlink w:anchor="_Toc14368" w:history="1">
        <w:r>
          <w:rPr>
            <w:rFonts w:hint="eastAsia"/>
            <w:bCs/>
          </w:rPr>
          <w:t xml:space="preserve">7.1.21 </w:t>
        </w:r>
        <w:r>
          <w:rPr>
            <w:rFonts w:hint="eastAsia"/>
            <w:bCs/>
          </w:rPr>
          <w:t>报告编辑</w:t>
        </w:r>
        <w:r>
          <w:rPr>
            <w:rFonts w:hint="eastAsia"/>
            <w:bCs/>
          </w:rPr>
          <w:t>-</w:t>
        </w:r>
        <w:r>
          <w:rPr>
            <w:rFonts w:hint="eastAsia"/>
            <w:bCs/>
          </w:rPr>
          <w:t>总结</w:t>
        </w:r>
        <w:r>
          <w:tab/>
        </w:r>
        <w:r>
          <w:fldChar w:fldCharType="begin"/>
        </w:r>
        <w:r>
          <w:instrText xml:space="preserve"> PAGEREF _Toc14368 </w:instrText>
        </w:r>
        <w:r>
          <w:fldChar w:fldCharType="separate"/>
        </w:r>
        <w:r>
          <w:t>17</w:t>
        </w:r>
        <w:r>
          <w:fldChar w:fldCharType="end"/>
        </w:r>
      </w:hyperlink>
    </w:p>
    <w:p w14:paraId="19C142DE" w14:textId="77777777" w:rsidR="00197B1D" w:rsidRDefault="005C55D3">
      <w:pPr>
        <w:pStyle w:val="TOC3"/>
        <w:tabs>
          <w:tab w:val="right" w:leader="dot" w:pos="9746"/>
        </w:tabs>
      </w:pPr>
      <w:hyperlink w:anchor="_Toc4465" w:history="1">
        <w:r>
          <w:rPr>
            <w:rFonts w:hint="eastAsia"/>
            <w:bCs/>
          </w:rPr>
          <w:t xml:space="preserve">7.1.22 </w:t>
        </w:r>
        <w:r>
          <w:rPr>
            <w:rFonts w:hint="eastAsia"/>
            <w:bCs/>
          </w:rPr>
          <w:t>报告编辑</w:t>
        </w:r>
        <w:r>
          <w:rPr>
            <w:rFonts w:hint="eastAsia"/>
            <w:bCs/>
          </w:rPr>
          <w:t>-</w:t>
        </w:r>
        <w:r>
          <w:rPr>
            <w:rFonts w:hint="eastAsia"/>
            <w:bCs/>
          </w:rPr>
          <w:t>小时统计</w:t>
        </w:r>
        <w:r>
          <w:tab/>
        </w:r>
        <w:r>
          <w:fldChar w:fldCharType="begin"/>
        </w:r>
        <w:r>
          <w:instrText xml:space="preserve"> PAGEREF _Toc4465 </w:instrText>
        </w:r>
        <w:r>
          <w:fldChar w:fldCharType="separate"/>
        </w:r>
        <w:r>
          <w:t>18</w:t>
        </w:r>
        <w:r>
          <w:fldChar w:fldCharType="end"/>
        </w:r>
      </w:hyperlink>
    </w:p>
    <w:p w14:paraId="262EF50C" w14:textId="77777777" w:rsidR="00197B1D" w:rsidRDefault="005C55D3">
      <w:pPr>
        <w:pStyle w:val="TOC3"/>
        <w:tabs>
          <w:tab w:val="right" w:leader="dot" w:pos="9746"/>
        </w:tabs>
      </w:pPr>
      <w:hyperlink w:anchor="_Toc14582" w:history="1">
        <w:r>
          <w:rPr>
            <w:rFonts w:hint="eastAsia"/>
            <w:bCs/>
          </w:rPr>
          <w:t xml:space="preserve">7.1.23 </w:t>
        </w:r>
        <w:r>
          <w:rPr>
            <w:rFonts w:hint="eastAsia"/>
            <w:bCs/>
          </w:rPr>
          <w:t>报告结论编辑功能</w:t>
        </w:r>
        <w:r>
          <w:tab/>
        </w:r>
        <w:r>
          <w:fldChar w:fldCharType="begin"/>
        </w:r>
        <w:r>
          <w:instrText xml:space="preserve"> PAGEREF _Toc14582 </w:instrText>
        </w:r>
        <w:r>
          <w:fldChar w:fldCharType="separate"/>
        </w:r>
        <w:r>
          <w:t>18</w:t>
        </w:r>
        <w:r>
          <w:fldChar w:fldCharType="end"/>
        </w:r>
      </w:hyperlink>
    </w:p>
    <w:p w14:paraId="727BA240" w14:textId="77777777" w:rsidR="00197B1D" w:rsidRDefault="005C55D3">
      <w:pPr>
        <w:pStyle w:val="TOC3"/>
        <w:tabs>
          <w:tab w:val="right" w:leader="dot" w:pos="9746"/>
        </w:tabs>
      </w:pPr>
      <w:hyperlink w:anchor="_Toc25454" w:history="1">
        <w:r>
          <w:rPr>
            <w:rFonts w:hint="eastAsia"/>
            <w:bCs/>
          </w:rPr>
          <w:t xml:space="preserve">7.1.24 </w:t>
        </w:r>
        <w:r>
          <w:rPr>
            <w:rFonts w:hint="eastAsia"/>
            <w:bCs/>
          </w:rPr>
          <w:t>预览报告功能</w:t>
        </w:r>
        <w:r>
          <w:tab/>
        </w:r>
        <w:r>
          <w:fldChar w:fldCharType="begin"/>
        </w:r>
        <w:r>
          <w:instrText xml:space="preserve"> PAGEREF _Toc25454 </w:instrText>
        </w:r>
        <w:r>
          <w:fldChar w:fldCharType="separate"/>
        </w:r>
        <w:r>
          <w:t>19</w:t>
        </w:r>
        <w:r>
          <w:fldChar w:fldCharType="end"/>
        </w:r>
      </w:hyperlink>
    </w:p>
    <w:p w14:paraId="0C0C69BD" w14:textId="77777777" w:rsidR="00197B1D" w:rsidRDefault="005C55D3">
      <w:pPr>
        <w:pStyle w:val="TOC3"/>
        <w:tabs>
          <w:tab w:val="right" w:leader="dot" w:pos="9746"/>
        </w:tabs>
      </w:pPr>
      <w:hyperlink w:anchor="_Toc3744" w:history="1">
        <w:r>
          <w:rPr>
            <w:rFonts w:hint="eastAsia"/>
            <w:bCs/>
          </w:rPr>
          <w:t xml:space="preserve">7.1.25 </w:t>
        </w:r>
        <w:r>
          <w:rPr>
            <w:rFonts w:hint="eastAsia"/>
            <w:bCs/>
          </w:rPr>
          <w:t>上传报告功能</w:t>
        </w:r>
        <w:r>
          <w:tab/>
        </w:r>
        <w:r>
          <w:fldChar w:fldCharType="begin"/>
        </w:r>
        <w:r>
          <w:instrText xml:space="preserve"> PAGEREF _Toc3744 </w:instrText>
        </w:r>
        <w:r>
          <w:fldChar w:fldCharType="separate"/>
        </w:r>
        <w:r>
          <w:t>19</w:t>
        </w:r>
        <w:r>
          <w:fldChar w:fldCharType="end"/>
        </w:r>
      </w:hyperlink>
    </w:p>
    <w:p w14:paraId="53412E22" w14:textId="77777777" w:rsidR="00197B1D" w:rsidRDefault="005C55D3">
      <w:pPr>
        <w:pStyle w:val="TOC3"/>
        <w:tabs>
          <w:tab w:val="right" w:leader="dot" w:pos="9746"/>
        </w:tabs>
      </w:pPr>
      <w:hyperlink w:anchor="_Toc9261" w:history="1">
        <w:r>
          <w:rPr>
            <w:rFonts w:hint="eastAsia"/>
            <w:bCs/>
          </w:rPr>
          <w:t xml:space="preserve">7.1.26 </w:t>
        </w:r>
        <w:r>
          <w:rPr>
            <w:rFonts w:hint="eastAsia"/>
            <w:bCs/>
          </w:rPr>
          <w:t>上传分析文件功能</w:t>
        </w:r>
        <w:r>
          <w:tab/>
        </w:r>
        <w:r>
          <w:fldChar w:fldCharType="begin"/>
        </w:r>
        <w:r>
          <w:instrText xml:space="preserve"> PAGEREF _Toc9261 </w:instrText>
        </w:r>
        <w:r>
          <w:fldChar w:fldCharType="separate"/>
        </w:r>
        <w:r>
          <w:t>19</w:t>
        </w:r>
        <w:r>
          <w:fldChar w:fldCharType="end"/>
        </w:r>
      </w:hyperlink>
    </w:p>
    <w:p w14:paraId="0693AA38" w14:textId="77777777" w:rsidR="00197B1D" w:rsidRDefault="005C55D3">
      <w:pPr>
        <w:pStyle w:val="TOC3"/>
        <w:tabs>
          <w:tab w:val="right" w:leader="dot" w:pos="9746"/>
        </w:tabs>
      </w:pPr>
      <w:hyperlink w:anchor="_Toc6470" w:history="1">
        <w:r>
          <w:rPr>
            <w:rFonts w:hint="eastAsia"/>
            <w:bCs/>
          </w:rPr>
          <w:t xml:space="preserve">7.1.27 </w:t>
        </w:r>
        <w:r>
          <w:rPr>
            <w:rFonts w:hint="eastAsia"/>
            <w:bCs/>
          </w:rPr>
          <w:t>参数设置功能</w:t>
        </w:r>
        <w:r>
          <w:tab/>
        </w:r>
        <w:r>
          <w:fldChar w:fldCharType="begin"/>
        </w:r>
        <w:r>
          <w:instrText xml:space="preserve"> PAGEREF _Toc6470 </w:instrText>
        </w:r>
        <w:r>
          <w:fldChar w:fldCharType="separate"/>
        </w:r>
        <w:r>
          <w:t>19</w:t>
        </w:r>
        <w:r>
          <w:fldChar w:fldCharType="end"/>
        </w:r>
      </w:hyperlink>
    </w:p>
    <w:p w14:paraId="69F5CDFB" w14:textId="77777777" w:rsidR="00197B1D" w:rsidRDefault="005C55D3">
      <w:pPr>
        <w:pStyle w:val="TOC3"/>
        <w:tabs>
          <w:tab w:val="right" w:leader="dot" w:pos="9746"/>
        </w:tabs>
      </w:pPr>
      <w:hyperlink w:anchor="_Toc26409" w:history="1">
        <w:r>
          <w:rPr>
            <w:rFonts w:hint="eastAsia"/>
            <w:bCs/>
          </w:rPr>
          <w:t xml:space="preserve">7.1.28 </w:t>
        </w:r>
        <w:r>
          <w:rPr>
            <w:rFonts w:hint="eastAsia"/>
            <w:bCs/>
          </w:rPr>
          <w:t>按分钟统计某一特定事件在一分钟内发生的次数</w:t>
        </w:r>
        <w:r>
          <w:tab/>
        </w:r>
        <w:r>
          <w:fldChar w:fldCharType="begin"/>
        </w:r>
        <w:r>
          <w:instrText xml:space="preserve"> PAGEREF _Toc26409 </w:instrText>
        </w:r>
        <w:r>
          <w:fldChar w:fldCharType="separate"/>
        </w:r>
        <w:r>
          <w:t>20</w:t>
        </w:r>
        <w:r>
          <w:fldChar w:fldCharType="end"/>
        </w:r>
      </w:hyperlink>
    </w:p>
    <w:p w14:paraId="15EBF366" w14:textId="77777777" w:rsidR="00197B1D" w:rsidRDefault="005C55D3">
      <w:pPr>
        <w:pStyle w:val="TOC3"/>
        <w:tabs>
          <w:tab w:val="right" w:leader="dot" w:pos="9746"/>
        </w:tabs>
      </w:pPr>
      <w:hyperlink w:anchor="_Toc31399" w:history="1">
        <w:r>
          <w:rPr>
            <w:rFonts w:hint="eastAsia"/>
            <w:bCs/>
          </w:rPr>
          <w:t xml:space="preserve">7.1.29 </w:t>
        </w:r>
        <w:r>
          <w:rPr>
            <w:rFonts w:hint="eastAsia"/>
            <w:bCs/>
          </w:rPr>
          <w:t>显示具体事件波形图区域</w:t>
        </w:r>
        <w:r>
          <w:tab/>
        </w:r>
        <w:r>
          <w:fldChar w:fldCharType="begin"/>
        </w:r>
        <w:r>
          <w:instrText xml:space="preserve"> PAGEREF _Toc31399 </w:instrText>
        </w:r>
        <w:r>
          <w:fldChar w:fldCharType="separate"/>
        </w:r>
        <w:r>
          <w:t>20</w:t>
        </w:r>
        <w:r>
          <w:fldChar w:fldCharType="end"/>
        </w:r>
      </w:hyperlink>
    </w:p>
    <w:p w14:paraId="17E54209" w14:textId="77777777" w:rsidR="00197B1D" w:rsidRDefault="005C55D3">
      <w:pPr>
        <w:pStyle w:val="TOC3"/>
        <w:tabs>
          <w:tab w:val="right" w:leader="dot" w:pos="9746"/>
        </w:tabs>
      </w:pPr>
      <w:hyperlink w:anchor="_Toc21870" w:history="1">
        <w:r>
          <w:rPr>
            <w:rFonts w:hint="eastAsia"/>
            <w:bCs/>
          </w:rPr>
          <w:t xml:space="preserve">7.1.30 </w:t>
        </w:r>
        <w:r>
          <w:rPr>
            <w:rFonts w:hint="eastAsia"/>
            <w:bCs/>
          </w:rPr>
          <w:t>下载</w:t>
        </w:r>
        <w:r>
          <w:rPr>
            <w:rFonts w:hint="eastAsia"/>
            <w:bCs/>
          </w:rPr>
          <w:t>Ecg</w:t>
        </w:r>
        <w:r>
          <w:rPr>
            <w:rFonts w:hint="eastAsia"/>
            <w:bCs/>
          </w:rPr>
          <w:t>文件和分析文件功能</w:t>
        </w:r>
        <w:r>
          <w:tab/>
        </w:r>
        <w:r>
          <w:fldChar w:fldCharType="begin"/>
        </w:r>
        <w:r>
          <w:instrText xml:space="preserve"> PAGEREF _Toc21870 </w:instrText>
        </w:r>
        <w:r>
          <w:fldChar w:fldCharType="separate"/>
        </w:r>
        <w:r>
          <w:t>21</w:t>
        </w:r>
        <w:r>
          <w:fldChar w:fldCharType="end"/>
        </w:r>
      </w:hyperlink>
    </w:p>
    <w:p w14:paraId="51230CAA" w14:textId="77777777" w:rsidR="00197B1D" w:rsidRDefault="005C55D3">
      <w:pPr>
        <w:pStyle w:val="TOC2"/>
        <w:tabs>
          <w:tab w:val="right" w:leader="dot" w:pos="9746"/>
        </w:tabs>
      </w:pPr>
      <w:hyperlink w:anchor="_Toc22071" w:history="1">
        <w:r>
          <w:rPr>
            <w:rFonts w:hint="eastAsia"/>
            <w:bCs/>
            <w:szCs w:val="28"/>
          </w:rPr>
          <w:t xml:space="preserve">7.2 </w:t>
        </w:r>
        <w:r>
          <w:rPr>
            <w:rFonts w:hint="eastAsia"/>
            <w:bCs/>
            <w:szCs w:val="28"/>
          </w:rPr>
          <w:t>系统功能</w:t>
        </w:r>
        <w:r>
          <w:tab/>
        </w:r>
        <w:r>
          <w:fldChar w:fldCharType="begin"/>
        </w:r>
        <w:r>
          <w:instrText xml:space="preserve"> PAGEREF _Toc22071 </w:instrText>
        </w:r>
        <w:r>
          <w:fldChar w:fldCharType="separate"/>
        </w:r>
        <w:r>
          <w:t>21</w:t>
        </w:r>
        <w:r>
          <w:fldChar w:fldCharType="end"/>
        </w:r>
      </w:hyperlink>
    </w:p>
    <w:p w14:paraId="48A9B4D7" w14:textId="77777777" w:rsidR="00197B1D" w:rsidRDefault="005C55D3">
      <w:pPr>
        <w:pStyle w:val="TOC3"/>
        <w:tabs>
          <w:tab w:val="right" w:leader="dot" w:pos="9746"/>
        </w:tabs>
      </w:pPr>
      <w:hyperlink w:anchor="_Toc27695" w:history="1">
        <w:r>
          <w:rPr>
            <w:rFonts w:hint="eastAsia"/>
            <w:bCs/>
          </w:rPr>
          <w:t xml:space="preserve">7.2.1 </w:t>
        </w:r>
        <w:r>
          <w:rPr>
            <w:rFonts w:hint="eastAsia"/>
            <w:bCs/>
          </w:rPr>
          <w:t>用户登录</w:t>
        </w:r>
        <w:r>
          <w:tab/>
        </w:r>
        <w:r>
          <w:fldChar w:fldCharType="begin"/>
        </w:r>
        <w:r>
          <w:instrText xml:space="preserve"> PAGEREF _Toc27695 </w:instrText>
        </w:r>
        <w:r>
          <w:fldChar w:fldCharType="separate"/>
        </w:r>
        <w:r>
          <w:t>21</w:t>
        </w:r>
        <w:r>
          <w:fldChar w:fldCharType="end"/>
        </w:r>
      </w:hyperlink>
    </w:p>
    <w:p w14:paraId="318B8934" w14:textId="77777777" w:rsidR="00197B1D" w:rsidRDefault="005C55D3">
      <w:pPr>
        <w:pStyle w:val="TOC3"/>
        <w:tabs>
          <w:tab w:val="right" w:leader="dot" w:pos="9746"/>
        </w:tabs>
      </w:pPr>
      <w:hyperlink w:anchor="_Toc15934" w:history="1">
        <w:r>
          <w:rPr>
            <w:rFonts w:hint="eastAsia"/>
            <w:bCs/>
          </w:rPr>
          <w:t xml:space="preserve">7.2.2 </w:t>
        </w:r>
        <w:r>
          <w:rPr>
            <w:rFonts w:hint="eastAsia"/>
            <w:bCs/>
          </w:rPr>
          <w:t>记录列表</w:t>
        </w:r>
        <w:r>
          <w:tab/>
        </w:r>
        <w:r>
          <w:fldChar w:fldCharType="begin"/>
        </w:r>
        <w:r>
          <w:instrText xml:space="preserve"> PAGEREF _Toc15934 </w:instrText>
        </w:r>
        <w:r>
          <w:fldChar w:fldCharType="separate"/>
        </w:r>
        <w:r>
          <w:t>22</w:t>
        </w:r>
        <w:r>
          <w:fldChar w:fldCharType="end"/>
        </w:r>
      </w:hyperlink>
    </w:p>
    <w:p w14:paraId="511B5559" w14:textId="77777777" w:rsidR="00197B1D" w:rsidRDefault="005C55D3">
      <w:pPr>
        <w:pStyle w:val="TOC3"/>
        <w:tabs>
          <w:tab w:val="right" w:leader="dot" w:pos="9746"/>
        </w:tabs>
      </w:pPr>
      <w:hyperlink w:anchor="_Toc13657" w:history="1">
        <w:r>
          <w:rPr>
            <w:rFonts w:hint="eastAsia"/>
            <w:bCs/>
          </w:rPr>
          <w:t xml:space="preserve">7.2.3 </w:t>
        </w:r>
        <w:r>
          <w:rPr>
            <w:rFonts w:hint="eastAsia"/>
            <w:bCs/>
          </w:rPr>
          <w:t>主控程序</w:t>
        </w:r>
        <w:r>
          <w:tab/>
        </w:r>
        <w:r>
          <w:fldChar w:fldCharType="begin"/>
        </w:r>
        <w:r>
          <w:instrText xml:space="preserve"> PAGEREF _Toc13657 </w:instrText>
        </w:r>
        <w:r>
          <w:fldChar w:fldCharType="separate"/>
        </w:r>
        <w:r>
          <w:t>23</w:t>
        </w:r>
        <w:r>
          <w:fldChar w:fldCharType="end"/>
        </w:r>
      </w:hyperlink>
    </w:p>
    <w:p w14:paraId="20A61FC9" w14:textId="77777777" w:rsidR="00197B1D" w:rsidRDefault="005C55D3">
      <w:pPr>
        <w:pStyle w:val="TOC3"/>
        <w:tabs>
          <w:tab w:val="right" w:leader="dot" w:pos="9746"/>
        </w:tabs>
      </w:pPr>
      <w:hyperlink w:anchor="_Toc19621" w:history="1">
        <w:r>
          <w:rPr>
            <w:rFonts w:hint="eastAsia"/>
            <w:bCs/>
          </w:rPr>
          <w:t>7.</w:t>
        </w:r>
        <w:r>
          <w:rPr>
            <w:rFonts w:hint="eastAsia"/>
            <w:bCs/>
          </w:rPr>
          <w:t xml:space="preserve">2.4 </w:t>
        </w:r>
        <w:r>
          <w:rPr>
            <w:rFonts w:hint="eastAsia"/>
            <w:bCs/>
          </w:rPr>
          <w:t>返回</w:t>
        </w:r>
        <w:r>
          <w:tab/>
        </w:r>
        <w:r>
          <w:fldChar w:fldCharType="begin"/>
        </w:r>
        <w:r>
          <w:instrText xml:space="preserve"> PAGEREF _Toc19621 </w:instrText>
        </w:r>
        <w:r>
          <w:fldChar w:fldCharType="separate"/>
        </w:r>
        <w:r>
          <w:t>23</w:t>
        </w:r>
        <w:r>
          <w:fldChar w:fldCharType="end"/>
        </w:r>
      </w:hyperlink>
    </w:p>
    <w:p w14:paraId="201E1D71" w14:textId="77777777" w:rsidR="00197B1D" w:rsidRDefault="005C55D3">
      <w:pPr>
        <w:pStyle w:val="TOC3"/>
        <w:tabs>
          <w:tab w:val="right" w:leader="dot" w:pos="9746"/>
        </w:tabs>
      </w:pPr>
      <w:hyperlink w:anchor="_Toc921" w:history="1">
        <w:r>
          <w:rPr>
            <w:rFonts w:hint="eastAsia"/>
            <w:bCs/>
          </w:rPr>
          <w:t xml:space="preserve">7.2.5 </w:t>
        </w:r>
        <w:r>
          <w:rPr>
            <w:rFonts w:hint="eastAsia"/>
            <w:bCs/>
          </w:rPr>
          <w:t>患者信息</w:t>
        </w:r>
        <w:r>
          <w:tab/>
        </w:r>
        <w:r>
          <w:fldChar w:fldCharType="begin"/>
        </w:r>
        <w:r>
          <w:instrText xml:space="preserve"> PAGEREF _Toc921 </w:instrText>
        </w:r>
        <w:r>
          <w:fldChar w:fldCharType="separate"/>
        </w:r>
        <w:r>
          <w:t>23</w:t>
        </w:r>
        <w:r>
          <w:fldChar w:fldCharType="end"/>
        </w:r>
      </w:hyperlink>
    </w:p>
    <w:p w14:paraId="3E5C2D1A" w14:textId="77777777" w:rsidR="00197B1D" w:rsidRDefault="005C55D3">
      <w:pPr>
        <w:pStyle w:val="TOC3"/>
        <w:tabs>
          <w:tab w:val="right" w:leader="dot" w:pos="9746"/>
        </w:tabs>
      </w:pPr>
      <w:hyperlink w:anchor="_Toc20514" w:history="1">
        <w:r>
          <w:rPr>
            <w:rFonts w:hint="eastAsia"/>
            <w:bCs/>
          </w:rPr>
          <w:t xml:space="preserve">7.2.6 </w:t>
        </w:r>
        <w:r>
          <w:rPr>
            <w:rFonts w:hint="eastAsia"/>
            <w:bCs/>
          </w:rPr>
          <w:t>编辑模板</w:t>
        </w:r>
        <w:r>
          <w:tab/>
        </w:r>
        <w:r>
          <w:fldChar w:fldCharType="begin"/>
        </w:r>
        <w:r>
          <w:instrText xml:space="preserve"> PAGEREF _Toc20514 </w:instrText>
        </w:r>
        <w:r>
          <w:fldChar w:fldCharType="separate"/>
        </w:r>
        <w:r>
          <w:t>23</w:t>
        </w:r>
        <w:r>
          <w:fldChar w:fldCharType="end"/>
        </w:r>
      </w:hyperlink>
    </w:p>
    <w:p w14:paraId="713B08FF" w14:textId="77777777" w:rsidR="00197B1D" w:rsidRDefault="005C55D3">
      <w:pPr>
        <w:pStyle w:val="TOC3"/>
        <w:tabs>
          <w:tab w:val="right" w:leader="dot" w:pos="9746"/>
        </w:tabs>
      </w:pPr>
      <w:hyperlink w:anchor="_Toc7817" w:history="1">
        <w:r>
          <w:rPr>
            <w:rFonts w:hint="eastAsia"/>
            <w:bCs/>
          </w:rPr>
          <w:t xml:space="preserve">7.2.7 </w:t>
        </w:r>
        <w:r>
          <w:rPr>
            <w:rFonts w:hint="eastAsia"/>
            <w:bCs/>
          </w:rPr>
          <w:t>事件统计</w:t>
        </w:r>
        <w:r>
          <w:tab/>
        </w:r>
        <w:r>
          <w:fldChar w:fldCharType="begin"/>
        </w:r>
        <w:r>
          <w:instrText xml:space="preserve"> PAGEREF _Toc7817 </w:instrText>
        </w:r>
        <w:r>
          <w:fldChar w:fldCharType="separate"/>
        </w:r>
        <w:r>
          <w:t>23</w:t>
        </w:r>
        <w:r>
          <w:fldChar w:fldCharType="end"/>
        </w:r>
      </w:hyperlink>
    </w:p>
    <w:p w14:paraId="00D51494" w14:textId="77777777" w:rsidR="00197B1D" w:rsidRDefault="005C55D3">
      <w:pPr>
        <w:pStyle w:val="TOC3"/>
        <w:tabs>
          <w:tab w:val="right" w:leader="dot" w:pos="9746"/>
        </w:tabs>
      </w:pPr>
      <w:hyperlink w:anchor="_Toc16060" w:history="1">
        <w:r>
          <w:rPr>
            <w:rFonts w:hint="eastAsia"/>
            <w:bCs/>
          </w:rPr>
          <w:t xml:space="preserve">7.2.8 </w:t>
        </w:r>
        <w:r>
          <w:rPr>
            <w:rFonts w:hint="eastAsia"/>
            <w:bCs/>
          </w:rPr>
          <w:t>片段图编辑</w:t>
        </w:r>
        <w:r>
          <w:tab/>
        </w:r>
        <w:r>
          <w:fldChar w:fldCharType="begin"/>
        </w:r>
        <w:r>
          <w:instrText xml:space="preserve"> PAGEREF _Toc16060 </w:instrText>
        </w:r>
        <w:r>
          <w:fldChar w:fldCharType="separate"/>
        </w:r>
        <w:r>
          <w:t>24</w:t>
        </w:r>
        <w:r>
          <w:fldChar w:fldCharType="end"/>
        </w:r>
      </w:hyperlink>
    </w:p>
    <w:p w14:paraId="098321A6" w14:textId="77777777" w:rsidR="00197B1D" w:rsidRDefault="005C55D3">
      <w:pPr>
        <w:pStyle w:val="TOC3"/>
        <w:tabs>
          <w:tab w:val="right" w:leader="dot" w:pos="9746"/>
        </w:tabs>
      </w:pPr>
      <w:hyperlink w:anchor="_Toc1438" w:history="1">
        <w:r>
          <w:rPr>
            <w:rFonts w:hint="eastAsia"/>
            <w:bCs/>
          </w:rPr>
          <w:t xml:space="preserve">7.2.9 </w:t>
        </w:r>
        <w:r>
          <w:rPr>
            <w:rFonts w:hint="eastAsia"/>
            <w:bCs/>
          </w:rPr>
          <w:t>页扫描</w:t>
        </w:r>
        <w:r>
          <w:tab/>
        </w:r>
        <w:r>
          <w:fldChar w:fldCharType="begin"/>
        </w:r>
        <w:r>
          <w:instrText xml:space="preserve"> PAGEREF _Toc1438 </w:instrText>
        </w:r>
        <w:r>
          <w:fldChar w:fldCharType="separate"/>
        </w:r>
        <w:r>
          <w:t>24</w:t>
        </w:r>
        <w:r>
          <w:fldChar w:fldCharType="end"/>
        </w:r>
      </w:hyperlink>
    </w:p>
    <w:p w14:paraId="06AE9368" w14:textId="77777777" w:rsidR="00197B1D" w:rsidRDefault="005C55D3">
      <w:pPr>
        <w:pStyle w:val="TOC3"/>
        <w:tabs>
          <w:tab w:val="right" w:leader="dot" w:pos="9746"/>
        </w:tabs>
      </w:pPr>
      <w:hyperlink w:anchor="_Toc7540" w:history="1">
        <w:r>
          <w:rPr>
            <w:rFonts w:hint="eastAsia"/>
            <w:bCs/>
          </w:rPr>
          <w:t xml:space="preserve">7.2.10 </w:t>
        </w:r>
        <w:r>
          <w:rPr>
            <w:rFonts w:hint="eastAsia"/>
            <w:bCs/>
          </w:rPr>
          <w:t>房颤</w:t>
        </w:r>
        <w:r>
          <w:tab/>
        </w:r>
        <w:r>
          <w:fldChar w:fldCharType="begin"/>
        </w:r>
        <w:r>
          <w:instrText xml:space="preserve"> PAGEREF _Toc7540 </w:instrText>
        </w:r>
        <w:r>
          <w:fldChar w:fldCharType="separate"/>
        </w:r>
        <w:r>
          <w:t>24</w:t>
        </w:r>
        <w:r>
          <w:fldChar w:fldCharType="end"/>
        </w:r>
      </w:hyperlink>
    </w:p>
    <w:p w14:paraId="7259C14D" w14:textId="77777777" w:rsidR="00197B1D" w:rsidRDefault="005C55D3">
      <w:pPr>
        <w:pStyle w:val="TOC3"/>
        <w:tabs>
          <w:tab w:val="right" w:leader="dot" w:pos="9746"/>
        </w:tabs>
      </w:pPr>
      <w:hyperlink w:anchor="_Toc10158" w:history="1">
        <w:r>
          <w:rPr>
            <w:rFonts w:hint="eastAsia"/>
            <w:bCs/>
          </w:rPr>
          <w:t>7.2.11  ST</w:t>
        </w:r>
        <w:r>
          <w:tab/>
        </w:r>
        <w:r>
          <w:fldChar w:fldCharType="begin"/>
        </w:r>
        <w:r>
          <w:instrText xml:space="preserve"> PAGEREF _Toc10158 </w:instrText>
        </w:r>
        <w:r>
          <w:fldChar w:fldCharType="separate"/>
        </w:r>
        <w:r>
          <w:t>24</w:t>
        </w:r>
        <w:r>
          <w:fldChar w:fldCharType="end"/>
        </w:r>
      </w:hyperlink>
    </w:p>
    <w:p w14:paraId="78599839" w14:textId="77777777" w:rsidR="00197B1D" w:rsidRDefault="005C55D3">
      <w:pPr>
        <w:pStyle w:val="TOC3"/>
        <w:tabs>
          <w:tab w:val="right" w:leader="dot" w:pos="9746"/>
        </w:tabs>
      </w:pPr>
      <w:hyperlink w:anchor="_Toc3646" w:history="1">
        <w:r>
          <w:rPr>
            <w:rFonts w:hint="eastAsia"/>
            <w:bCs/>
          </w:rPr>
          <w:t xml:space="preserve">7.2.12  </w:t>
        </w:r>
        <w:r>
          <w:rPr>
            <w:rFonts w:hint="eastAsia"/>
            <w:bCs/>
          </w:rPr>
          <w:t>HRV</w:t>
        </w:r>
        <w:r>
          <w:tab/>
        </w:r>
        <w:r>
          <w:fldChar w:fldCharType="begin"/>
        </w:r>
        <w:r>
          <w:instrText xml:space="preserve"> PAGEREF _Toc3646 </w:instrText>
        </w:r>
        <w:r>
          <w:fldChar w:fldCharType="separate"/>
        </w:r>
        <w:r>
          <w:t>24</w:t>
        </w:r>
        <w:r>
          <w:fldChar w:fldCharType="end"/>
        </w:r>
      </w:hyperlink>
    </w:p>
    <w:p w14:paraId="2031C4DC" w14:textId="77777777" w:rsidR="00197B1D" w:rsidRDefault="005C55D3">
      <w:pPr>
        <w:pStyle w:val="TOC3"/>
        <w:tabs>
          <w:tab w:val="right" w:leader="dot" w:pos="9746"/>
        </w:tabs>
      </w:pPr>
      <w:hyperlink w:anchor="_Toc7048" w:history="1">
        <w:r>
          <w:rPr>
            <w:rFonts w:hint="eastAsia"/>
            <w:bCs/>
          </w:rPr>
          <w:t xml:space="preserve">7.2.13 </w:t>
        </w:r>
        <w:r>
          <w:rPr>
            <w:rFonts w:hint="eastAsia"/>
            <w:bCs/>
          </w:rPr>
          <w:t>直方图</w:t>
        </w:r>
        <w:r>
          <w:tab/>
        </w:r>
        <w:r>
          <w:fldChar w:fldCharType="begin"/>
        </w:r>
        <w:r>
          <w:instrText xml:space="preserve"> PAGEREF _Toc7048 </w:instrText>
        </w:r>
        <w:r>
          <w:fldChar w:fldCharType="separate"/>
        </w:r>
        <w:r>
          <w:t>25</w:t>
        </w:r>
        <w:r>
          <w:fldChar w:fldCharType="end"/>
        </w:r>
      </w:hyperlink>
    </w:p>
    <w:p w14:paraId="3059F308" w14:textId="77777777" w:rsidR="00197B1D" w:rsidRDefault="005C55D3">
      <w:pPr>
        <w:pStyle w:val="TOC3"/>
        <w:tabs>
          <w:tab w:val="right" w:leader="dot" w:pos="9746"/>
        </w:tabs>
      </w:pPr>
      <w:hyperlink w:anchor="_Toc32425" w:history="1">
        <w:r>
          <w:rPr>
            <w:rFonts w:hint="eastAsia"/>
            <w:bCs/>
          </w:rPr>
          <w:t xml:space="preserve">7.2.14 </w:t>
        </w:r>
        <w:r>
          <w:rPr>
            <w:rFonts w:hint="eastAsia"/>
            <w:bCs/>
          </w:rPr>
          <w:t>报告编辑</w:t>
        </w:r>
        <w:r>
          <w:tab/>
        </w:r>
        <w:r>
          <w:fldChar w:fldCharType="begin"/>
        </w:r>
        <w:r>
          <w:instrText xml:space="preserve"> PAGEREF _Toc32425 </w:instrText>
        </w:r>
        <w:r>
          <w:fldChar w:fldCharType="separate"/>
        </w:r>
        <w:r>
          <w:t>25</w:t>
        </w:r>
        <w:r>
          <w:fldChar w:fldCharType="end"/>
        </w:r>
      </w:hyperlink>
    </w:p>
    <w:p w14:paraId="05CD3BD9" w14:textId="77777777" w:rsidR="00197B1D" w:rsidRDefault="005C55D3">
      <w:pPr>
        <w:pStyle w:val="TOC3"/>
        <w:tabs>
          <w:tab w:val="right" w:leader="dot" w:pos="9746"/>
        </w:tabs>
      </w:pPr>
      <w:hyperlink w:anchor="_Toc2679" w:history="1">
        <w:r>
          <w:rPr>
            <w:rFonts w:hint="eastAsia"/>
            <w:bCs/>
          </w:rPr>
          <w:t xml:space="preserve">7.2.15 </w:t>
        </w:r>
        <w:r>
          <w:rPr>
            <w:rFonts w:hint="eastAsia"/>
            <w:bCs/>
          </w:rPr>
          <w:t>生成报告</w:t>
        </w:r>
        <w:r>
          <w:tab/>
        </w:r>
        <w:r>
          <w:fldChar w:fldCharType="begin"/>
        </w:r>
        <w:r>
          <w:instrText xml:space="preserve"> PAGEREF _Toc2679 </w:instrText>
        </w:r>
        <w:r>
          <w:fldChar w:fldCharType="separate"/>
        </w:r>
        <w:r>
          <w:t>25</w:t>
        </w:r>
        <w:r>
          <w:fldChar w:fldCharType="end"/>
        </w:r>
      </w:hyperlink>
    </w:p>
    <w:p w14:paraId="2D7DA151" w14:textId="77777777" w:rsidR="00197B1D" w:rsidRDefault="005C55D3">
      <w:pPr>
        <w:pStyle w:val="TOC1"/>
        <w:tabs>
          <w:tab w:val="right" w:leader="dot" w:pos="9746"/>
        </w:tabs>
      </w:pPr>
      <w:hyperlink w:anchor="_Toc1260" w:history="1">
        <w:r>
          <w:rPr>
            <w:rFonts w:hint="eastAsia"/>
            <w:bCs/>
            <w:szCs w:val="28"/>
          </w:rPr>
          <w:t xml:space="preserve">8 </w:t>
        </w:r>
        <w:r>
          <w:rPr>
            <w:bCs/>
            <w:szCs w:val="28"/>
          </w:rPr>
          <w:t>算法要求</w:t>
        </w:r>
        <w:r>
          <w:tab/>
        </w:r>
        <w:r>
          <w:fldChar w:fldCharType="begin"/>
        </w:r>
        <w:r>
          <w:instrText xml:space="preserve"> PAGEREF _Toc1260 </w:instrText>
        </w:r>
        <w:r>
          <w:fldChar w:fldCharType="separate"/>
        </w:r>
        <w:r>
          <w:t>25</w:t>
        </w:r>
        <w:r>
          <w:fldChar w:fldCharType="end"/>
        </w:r>
      </w:hyperlink>
    </w:p>
    <w:p w14:paraId="47A25DB8" w14:textId="77777777" w:rsidR="00197B1D" w:rsidRDefault="005C55D3">
      <w:pPr>
        <w:pStyle w:val="TOC1"/>
        <w:tabs>
          <w:tab w:val="right" w:leader="dot" w:pos="9746"/>
        </w:tabs>
      </w:pPr>
      <w:hyperlink w:anchor="_Toc17314" w:history="1">
        <w:r>
          <w:rPr>
            <w:rFonts w:hint="eastAsia"/>
            <w:bCs/>
            <w:szCs w:val="28"/>
          </w:rPr>
          <w:t xml:space="preserve">9 </w:t>
        </w:r>
        <w:r>
          <w:rPr>
            <w:bCs/>
            <w:szCs w:val="28"/>
          </w:rPr>
          <w:t>其他要求</w:t>
        </w:r>
        <w:r>
          <w:tab/>
        </w:r>
        <w:r>
          <w:fldChar w:fldCharType="begin"/>
        </w:r>
        <w:r>
          <w:instrText xml:space="preserve"> PAGEREF _Toc17314 </w:instrText>
        </w:r>
        <w:r>
          <w:fldChar w:fldCharType="separate"/>
        </w:r>
        <w:r>
          <w:t>26</w:t>
        </w:r>
        <w:r>
          <w:fldChar w:fldCharType="end"/>
        </w:r>
      </w:hyperlink>
    </w:p>
    <w:p w14:paraId="3AF225A6" w14:textId="77777777" w:rsidR="00197B1D" w:rsidRDefault="005C55D3">
      <w:pPr>
        <w:pStyle w:val="TOC2"/>
        <w:tabs>
          <w:tab w:val="right" w:leader="dot" w:pos="9746"/>
        </w:tabs>
      </w:pPr>
      <w:hyperlink w:anchor="_Toc9776" w:history="1">
        <w:r>
          <w:rPr>
            <w:rFonts w:hint="eastAsia"/>
            <w:bCs/>
          </w:rPr>
          <w:t xml:space="preserve">9.1 </w:t>
        </w:r>
        <w:r>
          <w:rPr>
            <w:bCs/>
          </w:rPr>
          <w:t>保密安全需求</w:t>
        </w:r>
        <w:r>
          <w:tab/>
        </w:r>
        <w:r>
          <w:fldChar w:fldCharType="begin"/>
        </w:r>
        <w:r>
          <w:instrText xml:space="preserve"> PAGEREF _Toc9776 </w:instrText>
        </w:r>
        <w:r>
          <w:fldChar w:fldCharType="separate"/>
        </w:r>
        <w:r>
          <w:t>26</w:t>
        </w:r>
        <w:r>
          <w:fldChar w:fldCharType="end"/>
        </w:r>
      </w:hyperlink>
    </w:p>
    <w:p w14:paraId="769B27EB" w14:textId="77777777" w:rsidR="00197B1D" w:rsidRDefault="005C55D3">
      <w:pPr>
        <w:pStyle w:val="TOC2"/>
        <w:tabs>
          <w:tab w:val="right" w:leader="dot" w:pos="9746"/>
        </w:tabs>
      </w:pPr>
      <w:hyperlink w:anchor="_Toc26536" w:history="1">
        <w:r>
          <w:rPr>
            <w:rFonts w:hint="eastAsia"/>
            <w:bCs/>
          </w:rPr>
          <w:t xml:space="preserve">9.2 </w:t>
        </w:r>
        <w:r>
          <w:rPr>
            <w:bCs/>
          </w:rPr>
          <w:t>对人为错误敏感的适用性工程要求和培训</w:t>
        </w:r>
        <w:r>
          <w:tab/>
        </w:r>
        <w:r>
          <w:fldChar w:fldCharType="begin"/>
        </w:r>
        <w:r>
          <w:instrText xml:space="preserve"> PAGEREF _Toc26536 </w:instrText>
        </w:r>
        <w:r>
          <w:fldChar w:fldCharType="separate"/>
        </w:r>
        <w:r>
          <w:t>26</w:t>
        </w:r>
        <w:r>
          <w:fldChar w:fldCharType="end"/>
        </w:r>
      </w:hyperlink>
    </w:p>
    <w:p w14:paraId="395761AD" w14:textId="77777777" w:rsidR="00197B1D" w:rsidRDefault="005C55D3">
      <w:pPr>
        <w:pStyle w:val="TOC2"/>
        <w:tabs>
          <w:tab w:val="right" w:leader="dot" w:pos="9746"/>
        </w:tabs>
      </w:pPr>
      <w:hyperlink w:anchor="_Toc22603" w:history="1">
        <w:r>
          <w:rPr>
            <w:rFonts w:hint="eastAsia"/>
            <w:bCs/>
          </w:rPr>
          <w:t xml:space="preserve">9.3 </w:t>
        </w:r>
        <w:r>
          <w:rPr>
            <w:bCs/>
          </w:rPr>
          <w:t>数据定义和数据库需求</w:t>
        </w:r>
        <w:r>
          <w:tab/>
        </w:r>
        <w:r>
          <w:fldChar w:fldCharType="begin"/>
        </w:r>
        <w:r>
          <w:instrText xml:space="preserve"> PAGEREF _Toc22603 </w:instrText>
        </w:r>
        <w:r>
          <w:fldChar w:fldCharType="separate"/>
        </w:r>
        <w:r>
          <w:t>26</w:t>
        </w:r>
        <w:r>
          <w:fldChar w:fldCharType="end"/>
        </w:r>
      </w:hyperlink>
    </w:p>
    <w:p w14:paraId="684AF4B3" w14:textId="77777777" w:rsidR="00197B1D" w:rsidRDefault="005C55D3">
      <w:pPr>
        <w:pStyle w:val="TOC2"/>
        <w:tabs>
          <w:tab w:val="right" w:leader="dot" w:pos="9746"/>
        </w:tabs>
      </w:pPr>
      <w:hyperlink w:anchor="_Toc21997" w:history="1">
        <w:r>
          <w:rPr>
            <w:rFonts w:hint="eastAsia"/>
            <w:bCs/>
          </w:rPr>
          <w:t xml:space="preserve">9.4 </w:t>
        </w:r>
        <w:r>
          <w:rPr>
            <w:bCs/>
          </w:rPr>
          <w:t>对已交付的医疗器械软件的安装验证要求</w:t>
        </w:r>
        <w:r>
          <w:tab/>
        </w:r>
        <w:r>
          <w:fldChar w:fldCharType="begin"/>
        </w:r>
        <w:r>
          <w:instrText xml:space="preserve"> PAGEREF _Toc21997 </w:instrText>
        </w:r>
        <w:r>
          <w:fldChar w:fldCharType="separate"/>
        </w:r>
        <w:r>
          <w:t>26</w:t>
        </w:r>
        <w:r>
          <w:fldChar w:fldCharType="end"/>
        </w:r>
      </w:hyperlink>
    </w:p>
    <w:p w14:paraId="1E9A627A" w14:textId="77777777" w:rsidR="00197B1D" w:rsidRDefault="005C55D3">
      <w:pPr>
        <w:pStyle w:val="TOC2"/>
        <w:tabs>
          <w:tab w:val="right" w:leader="dot" w:pos="9746"/>
        </w:tabs>
      </w:pPr>
      <w:hyperlink w:anchor="_Toc25172" w:history="1">
        <w:r>
          <w:rPr>
            <w:rFonts w:hint="eastAsia"/>
            <w:bCs/>
          </w:rPr>
          <w:t xml:space="preserve">9.5 </w:t>
        </w:r>
        <w:r>
          <w:rPr>
            <w:bCs/>
          </w:rPr>
          <w:t>与操作和维护方法有关的要求</w:t>
        </w:r>
        <w:r>
          <w:tab/>
        </w:r>
        <w:r>
          <w:fldChar w:fldCharType="begin"/>
        </w:r>
        <w:r>
          <w:instrText xml:space="preserve"> PAGEREF _Toc25172 </w:instrText>
        </w:r>
        <w:r>
          <w:fldChar w:fldCharType="separate"/>
        </w:r>
        <w:r>
          <w:t>26</w:t>
        </w:r>
        <w:r>
          <w:fldChar w:fldCharType="end"/>
        </w:r>
      </w:hyperlink>
    </w:p>
    <w:p w14:paraId="23C0A7EE" w14:textId="77777777" w:rsidR="00197B1D" w:rsidRDefault="005C55D3">
      <w:pPr>
        <w:pStyle w:val="TOC2"/>
        <w:tabs>
          <w:tab w:val="right" w:leader="dot" w:pos="9746"/>
        </w:tabs>
      </w:pPr>
      <w:hyperlink w:anchor="_Toc4461" w:history="1">
        <w:r>
          <w:rPr>
            <w:rFonts w:hint="eastAsia"/>
            <w:bCs/>
          </w:rPr>
          <w:t xml:space="preserve">9.6 </w:t>
        </w:r>
        <w:r>
          <w:rPr>
            <w:bCs/>
          </w:rPr>
          <w:t>编制的用户文档要求</w:t>
        </w:r>
        <w:r>
          <w:tab/>
        </w:r>
        <w:r>
          <w:fldChar w:fldCharType="begin"/>
        </w:r>
        <w:r>
          <w:instrText xml:space="preserve"> PAGEREF _Toc4461 </w:instrText>
        </w:r>
        <w:r>
          <w:fldChar w:fldCharType="separate"/>
        </w:r>
        <w:r>
          <w:t>26</w:t>
        </w:r>
        <w:r>
          <w:fldChar w:fldCharType="end"/>
        </w:r>
      </w:hyperlink>
    </w:p>
    <w:p w14:paraId="30F7257C" w14:textId="77777777" w:rsidR="00197B1D" w:rsidRDefault="005C55D3">
      <w:pPr>
        <w:pStyle w:val="TOC2"/>
        <w:tabs>
          <w:tab w:val="right" w:leader="dot" w:pos="9746"/>
        </w:tabs>
      </w:pPr>
      <w:hyperlink w:anchor="_Toc6824" w:history="1">
        <w:r>
          <w:rPr>
            <w:rFonts w:hint="eastAsia"/>
            <w:bCs/>
          </w:rPr>
          <w:t xml:space="preserve">9.7 </w:t>
        </w:r>
        <w:r>
          <w:rPr>
            <w:bCs/>
          </w:rPr>
          <w:t>用户维护要求</w:t>
        </w:r>
        <w:r>
          <w:tab/>
        </w:r>
        <w:r>
          <w:fldChar w:fldCharType="begin"/>
        </w:r>
        <w:r>
          <w:instrText xml:space="preserve"> PAGEREF _Toc6824 </w:instrText>
        </w:r>
        <w:r>
          <w:fldChar w:fldCharType="separate"/>
        </w:r>
        <w:r>
          <w:t>26</w:t>
        </w:r>
        <w:r>
          <w:fldChar w:fldCharType="end"/>
        </w:r>
      </w:hyperlink>
    </w:p>
    <w:p w14:paraId="1465DF97" w14:textId="77777777" w:rsidR="00197B1D" w:rsidRDefault="005C55D3">
      <w:pPr>
        <w:pStyle w:val="TOC1"/>
        <w:tabs>
          <w:tab w:val="right" w:leader="dot" w:pos="9746"/>
        </w:tabs>
      </w:pPr>
      <w:hyperlink w:anchor="_Toc16660" w:history="1">
        <w:r>
          <w:rPr>
            <w:rFonts w:hint="eastAsia"/>
            <w:bCs/>
            <w:szCs w:val="28"/>
          </w:rPr>
          <w:t xml:space="preserve">10 </w:t>
        </w:r>
        <w:r>
          <w:rPr>
            <w:bCs/>
            <w:szCs w:val="28"/>
          </w:rPr>
          <w:t>特定约束</w:t>
        </w:r>
        <w:r>
          <w:tab/>
        </w:r>
        <w:r>
          <w:fldChar w:fldCharType="begin"/>
        </w:r>
        <w:r>
          <w:instrText xml:space="preserve"> PAGEREF _Toc16660 </w:instrText>
        </w:r>
        <w:r>
          <w:fldChar w:fldCharType="separate"/>
        </w:r>
        <w:r>
          <w:t>26</w:t>
        </w:r>
        <w:r>
          <w:fldChar w:fldCharType="end"/>
        </w:r>
      </w:hyperlink>
    </w:p>
    <w:p w14:paraId="233F59A8" w14:textId="77777777" w:rsidR="00197B1D" w:rsidRDefault="005C55D3">
      <w:pPr>
        <w:pStyle w:val="TOC1"/>
        <w:tabs>
          <w:tab w:val="right" w:leader="dot" w:pos="9746"/>
        </w:tabs>
      </w:pPr>
      <w:hyperlink w:anchor="_Toc13923" w:history="1">
        <w:r>
          <w:rPr>
            <w:rFonts w:hint="eastAsia"/>
            <w:bCs/>
            <w:szCs w:val="28"/>
          </w:rPr>
          <w:t xml:space="preserve">11 </w:t>
        </w:r>
        <w:r>
          <w:rPr>
            <w:bCs/>
            <w:szCs w:val="28"/>
          </w:rPr>
          <w:t>遗留问题</w:t>
        </w:r>
        <w:r>
          <w:tab/>
        </w:r>
        <w:r>
          <w:fldChar w:fldCharType="begin"/>
        </w:r>
        <w:r>
          <w:instrText xml:space="preserve"> PAGEREF _Toc13923 </w:instrText>
        </w:r>
        <w:r>
          <w:fldChar w:fldCharType="separate"/>
        </w:r>
        <w:r>
          <w:t>26</w:t>
        </w:r>
        <w:r>
          <w:fldChar w:fldCharType="end"/>
        </w:r>
      </w:hyperlink>
    </w:p>
    <w:p w14:paraId="505F458A" w14:textId="77777777" w:rsidR="00197B1D" w:rsidRDefault="005C55D3">
      <w:pPr>
        <w:pStyle w:val="TOC1"/>
        <w:tabs>
          <w:tab w:val="right" w:leader="dot" w:pos="9746"/>
        </w:tabs>
      </w:pPr>
      <w:hyperlink w:anchor="_Toc20461" w:history="1">
        <w:r>
          <w:rPr>
            <w:rFonts w:hint="eastAsia"/>
            <w:bCs/>
            <w:szCs w:val="28"/>
          </w:rPr>
          <w:t xml:space="preserve">12 </w:t>
        </w:r>
        <w:r>
          <w:rPr>
            <w:bCs/>
            <w:szCs w:val="28"/>
          </w:rPr>
          <w:t>风险控制要求</w:t>
        </w:r>
        <w:r>
          <w:tab/>
        </w:r>
        <w:r>
          <w:fldChar w:fldCharType="begin"/>
        </w:r>
        <w:r>
          <w:instrText xml:space="preserve"> PAGEREF _Toc20461 </w:instrText>
        </w:r>
        <w:r>
          <w:fldChar w:fldCharType="separate"/>
        </w:r>
        <w:r>
          <w:t>26</w:t>
        </w:r>
        <w:r>
          <w:fldChar w:fldCharType="end"/>
        </w:r>
      </w:hyperlink>
    </w:p>
    <w:p w14:paraId="71FBB238" w14:textId="77777777" w:rsidR="00197B1D" w:rsidRDefault="005C55D3">
      <w:pPr>
        <w:pStyle w:val="TOC2"/>
        <w:tabs>
          <w:tab w:val="right" w:leader="dot" w:pos="9746"/>
        </w:tabs>
      </w:pPr>
      <w:hyperlink w:anchor="_Toc15706" w:history="1">
        <w:r>
          <w:rPr>
            <w:rFonts w:hint="eastAsia"/>
            <w:bCs/>
          </w:rPr>
          <w:t xml:space="preserve">12.1 </w:t>
        </w:r>
        <w:r>
          <w:rPr>
            <w:bCs/>
          </w:rPr>
          <w:t>初步</w:t>
        </w:r>
        <w:r>
          <w:rPr>
            <w:rFonts w:hint="eastAsia"/>
            <w:bCs/>
          </w:rPr>
          <w:t>危险（源）</w:t>
        </w:r>
        <w:r>
          <w:rPr>
            <w:bCs/>
          </w:rPr>
          <w:t>分析软件控制点</w:t>
        </w:r>
        <w:r>
          <w:tab/>
        </w:r>
        <w:r>
          <w:fldChar w:fldCharType="begin"/>
        </w:r>
        <w:r>
          <w:instrText xml:space="preserve"> PAGEREF _Toc15706 </w:instrText>
        </w:r>
        <w:r>
          <w:fldChar w:fldCharType="separate"/>
        </w:r>
        <w:r>
          <w:t>26</w:t>
        </w:r>
        <w:r>
          <w:fldChar w:fldCharType="end"/>
        </w:r>
      </w:hyperlink>
    </w:p>
    <w:p w14:paraId="5FF10E8B" w14:textId="77777777" w:rsidR="00197B1D" w:rsidRDefault="005C55D3">
      <w:pPr>
        <w:pStyle w:val="TOC2"/>
        <w:tabs>
          <w:tab w:val="right" w:leader="dot" w:pos="9746"/>
        </w:tabs>
      </w:pPr>
      <w:hyperlink w:anchor="_Toc5026" w:history="1">
        <w:r>
          <w:rPr>
            <w:rFonts w:hint="eastAsia"/>
            <w:bCs/>
          </w:rPr>
          <w:t xml:space="preserve">12.2 </w:t>
        </w:r>
        <w:r>
          <w:rPr>
            <w:bCs/>
          </w:rPr>
          <w:t>软件风险级别确定</w:t>
        </w:r>
        <w:r>
          <w:tab/>
        </w:r>
        <w:r>
          <w:fldChar w:fldCharType="begin"/>
        </w:r>
        <w:r>
          <w:instrText xml:space="preserve"> PAGEREF _Toc5026 </w:instrText>
        </w:r>
        <w:r>
          <w:fldChar w:fldCharType="separate"/>
        </w:r>
        <w:r>
          <w:t>27</w:t>
        </w:r>
        <w:r>
          <w:fldChar w:fldCharType="end"/>
        </w:r>
      </w:hyperlink>
    </w:p>
    <w:p w14:paraId="3DC7E29B" w14:textId="77777777" w:rsidR="00197B1D" w:rsidRDefault="005C55D3">
      <w:pPr>
        <w:pStyle w:val="TOC1"/>
        <w:tabs>
          <w:tab w:val="right" w:leader="dot" w:pos="9746"/>
        </w:tabs>
      </w:pPr>
      <w:hyperlink w:anchor="_Toc3856" w:history="1">
        <w:r>
          <w:rPr>
            <w:rFonts w:hint="eastAsia"/>
            <w:bCs/>
            <w:szCs w:val="28"/>
          </w:rPr>
          <w:t xml:space="preserve">13 </w:t>
        </w:r>
        <w:r>
          <w:rPr>
            <w:bCs/>
            <w:szCs w:val="28"/>
          </w:rPr>
          <w:t>引用标准</w:t>
        </w:r>
        <w:r>
          <w:tab/>
        </w:r>
        <w:r>
          <w:fldChar w:fldCharType="begin"/>
        </w:r>
        <w:r>
          <w:instrText xml:space="preserve"> PAGEREF _Toc3856 </w:instrText>
        </w:r>
        <w:r>
          <w:fldChar w:fldCharType="separate"/>
        </w:r>
        <w:r>
          <w:t>27</w:t>
        </w:r>
        <w:r>
          <w:fldChar w:fldCharType="end"/>
        </w:r>
      </w:hyperlink>
    </w:p>
    <w:p w14:paraId="384D34AB" w14:textId="77777777" w:rsidR="00197B1D" w:rsidRDefault="00197B1D"/>
    <w:p w14:paraId="04EA4E3B" w14:textId="77777777" w:rsidR="00197B1D" w:rsidRDefault="00197B1D"/>
    <w:p w14:paraId="2BC7D333" w14:textId="77777777" w:rsidR="00197B1D" w:rsidRDefault="00197B1D"/>
    <w:p w14:paraId="2BFE13FC" w14:textId="77777777" w:rsidR="00197B1D" w:rsidRDefault="00197B1D"/>
    <w:p w14:paraId="4D5176D3" w14:textId="77777777" w:rsidR="00197B1D" w:rsidRDefault="00197B1D"/>
    <w:p w14:paraId="4948530B" w14:textId="77777777" w:rsidR="00197B1D" w:rsidRDefault="00197B1D"/>
    <w:p w14:paraId="76A6B764" w14:textId="77777777" w:rsidR="00197B1D" w:rsidRDefault="00197B1D"/>
    <w:p w14:paraId="74D674D5" w14:textId="77777777" w:rsidR="00197B1D" w:rsidRDefault="00197B1D"/>
    <w:p w14:paraId="624CF2CF" w14:textId="77777777" w:rsidR="00197B1D" w:rsidRDefault="00197B1D"/>
    <w:p w14:paraId="3D0BCA8A" w14:textId="77777777" w:rsidR="00197B1D" w:rsidRDefault="00197B1D"/>
    <w:p w14:paraId="0865D3B9" w14:textId="77777777" w:rsidR="00197B1D" w:rsidRDefault="00197B1D"/>
    <w:p w14:paraId="45780D8A" w14:textId="77777777" w:rsidR="00197B1D" w:rsidRDefault="00197B1D"/>
    <w:p w14:paraId="29AC3CDA" w14:textId="77777777" w:rsidR="00197B1D" w:rsidRDefault="005C55D3">
      <w:pPr>
        <w:numPr>
          <w:ilvl w:val="0"/>
          <w:numId w:val="3"/>
        </w:numPr>
        <w:tabs>
          <w:tab w:val="left" w:pos="425"/>
        </w:tabs>
        <w:outlineLvl w:val="0"/>
        <w:rPr>
          <w:b/>
          <w:bCs/>
          <w:sz w:val="28"/>
          <w:szCs w:val="28"/>
        </w:rPr>
      </w:pPr>
      <w:r>
        <w:lastRenderedPageBreak/>
        <w:fldChar w:fldCharType="end"/>
      </w:r>
      <w:bookmarkStart w:id="14" w:name="_Toc31897"/>
      <w:bookmarkStart w:id="15" w:name="_Toc12574"/>
      <w:bookmarkEnd w:id="0"/>
      <w:bookmarkEnd w:id="1"/>
      <w:bookmarkEnd w:id="2"/>
      <w:bookmarkEnd w:id="3"/>
      <w:bookmarkEnd w:id="4"/>
      <w:bookmarkEnd w:id="5"/>
      <w:bookmarkEnd w:id="6"/>
      <w:bookmarkEnd w:id="7"/>
      <w:bookmarkEnd w:id="8"/>
      <w:bookmarkEnd w:id="9"/>
      <w:bookmarkEnd w:id="10"/>
      <w:bookmarkEnd w:id="11"/>
      <w:bookmarkEnd w:id="12"/>
      <w:bookmarkEnd w:id="13"/>
      <w:r>
        <w:rPr>
          <w:b/>
          <w:bCs/>
          <w:sz w:val="28"/>
          <w:szCs w:val="28"/>
        </w:rPr>
        <w:t>目的</w:t>
      </w:r>
      <w:bookmarkEnd w:id="14"/>
      <w:bookmarkEnd w:id="15"/>
    </w:p>
    <w:p w14:paraId="4FA7493E" w14:textId="77777777" w:rsidR="00197B1D" w:rsidRDefault="005C55D3">
      <w:pPr>
        <w:spacing w:line="360" w:lineRule="auto"/>
        <w:ind w:firstLineChars="200" w:firstLine="480"/>
        <w:rPr>
          <w:sz w:val="24"/>
        </w:rPr>
      </w:pPr>
      <w:r>
        <w:rPr>
          <w:sz w:val="24"/>
        </w:rPr>
        <w:t>结合</w:t>
      </w:r>
      <w:r>
        <w:rPr>
          <w:sz w:val="24"/>
        </w:rPr>
        <w:t>YY/T 0664-2008</w:t>
      </w:r>
      <w:r>
        <w:rPr>
          <w:sz w:val="24"/>
        </w:rPr>
        <w:t>《医疗器械软件软件生命周期过程》中的要求</w:t>
      </w:r>
      <w:proofErr w:type="gramStart"/>
      <w:r>
        <w:rPr>
          <w:sz w:val="24"/>
        </w:rPr>
        <w:t>编写此</w:t>
      </w:r>
      <w:proofErr w:type="gramEnd"/>
      <w:r>
        <w:rPr>
          <w:sz w:val="24"/>
        </w:rPr>
        <w:t>规范。明确软件功能及要求，此文作为后续软件开发的基础性文件。</w:t>
      </w:r>
    </w:p>
    <w:p w14:paraId="5FB1A564" w14:textId="77777777" w:rsidR="00197B1D" w:rsidRDefault="005C55D3">
      <w:pPr>
        <w:numPr>
          <w:ilvl w:val="0"/>
          <w:numId w:val="3"/>
        </w:numPr>
        <w:tabs>
          <w:tab w:val="left" w:pos="425"/>
        </w:tabs>
        <w:outlineLvl w:val="0"/>
        <w:rPr>
          <w:b/>
          <w:bCs/>
          <w:sz w:val="28"/>
          <w:szCs w:val="28"/>
        </w:rPr>
      </w:pPr>
      <w:bookmarkStart w:id="16" w:name="_Toc17709"/>
      <w:bookmarkStart w:id="17" w:name="_Toc19247"/>
      <w:bookmarkStart w:id="18" w:name="_Toc13258"/>
      <w:bookmarkStart w:id="19" w:name="_Toc350952580"/>
      <w:bookmarkStart w:id="20" w:name="_Toc131"/>
      <w:bookmarkStart w:id="21" w:name="_Toc11681"/>
      <w:bookmarkStart w:id="22" w:name="_Toc30134"/>
      <w:bookmarkStart w:id="23" w:name="_Toc14913"/>
      <w:bookmarkStart w:id="24" w:name="_Toc3007"/>
      <w:bookmarkStart w:id="25" w:name="_Toc24653"/>
      <w:bookmarkStart w:id="26" w:name="_Toc5058"/>
      <w:bookmarkStart w:id="27" w:name="_Toc15715"/>
      <w:bookmarkStart w:id="28" w:name="_Toc31095"/>
      <w:bookmarkStart w:id="29" w:name="_Toc12800701"/>
      <w:bookmarkStart w:id="30" w:name="_Toc28667"/>
      <w:bookmarkStart w:id="31" w:name="_Toc22955"/>
      <w:r>
        <w:rPr>
          <w:b/>
          <w:bCs/>
          <w:sz w:val="28"/>
          <w:szCs w:val="28"/>
        </w:rPr>
        <w:t>范围</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3D22CD50" w14:textId="77777777" w:rsidR="00197B1D" w:rsidRDefault="005C55D3">
      <w:pPr>
        <w:spacing w:line="360" w:lineRule="auto"/>
        <w:ind w:firstLineChars="200" w:firstLine="480"/>
        <w:rPr>
          <w:sz w:val="24"/>
        </w:rPr>
      </w:pPr>
      <w:r>
        <w:rPr>
          <w:rFonts w:hint="eastAsia"/>
          <w:sz w:val="24"/>
        </w:rPr>
        <w:t>本软件与十二导联动态心电记录仪产品配合使用，适用于心电图数据的传输、显示和分析。</w:t>
      </w:r>
      <w:r>
        <w:rPr>
          <w:rFonts w:hint="eastAsia"/>
          <w:sz w:val="24"/>
        </w:rPr>
        <w:t xml:space="preserve"> </w:t>
      </w:r>
    </w:p>
    <w:p w14:paraId="7B2B43AF" w14:textId="77777777" w:rsidR="00197B1D" w:rsidRDefault="005C55D3">
      <w:pPr>
        <w:numPr>
          <w:ilvl w:val="0"/>
          <w:numId w:val="3"/>
        </w:numPr>
        <w:tabs>
          <w:tab w:val="left" w:pos="425"/>
        </w:tabs>
        <w:outlineLvl w:val="0"/>
        <w:rPr>
          <w:b/>
          <w:bCs/>
          <w:sz w:val="28"/>
          <w:szCs w:val="28"/>
        </w:rPr>
      </w:pPr>
      <w:bookmarkStart w:id="32" w:name="_Toc17512"/>
      <w:bookmarkStart w:id="33" w:name="_Toc23676"/>
      <w:bookmarkStart w:id="34" w:name="_Toc12800702"/>
      <w:bookmarkStart w:id="35" w:name="_Toc6084"/>
      <w:bookmarkStart w:id="36" w:name="_Toc16967"/>
      <w:bookmarkStart w:id="37" w:name="_Toc14690"/>
      <w:bookmarkStart w:id="38" w:name="_Toc19041"/>
      <w:bookmarkStart w:id="39" w:name="_Toc11168"/>
      <w:bookmarkStart w:id="40" w:name="_Toc13873"/>
      <w:bookmarkStart w:id="41" w:name="_Toc9534"/>
      <w:bookmarkStart w:id="42" w:name="_Toc21459"/>
      <w:bookmarkStart w:id="43" w:name="_Toc28831"/>
      <w:bookmarkStart w:id="44" w:name="_Toc13022"/>
      <w:bookmarkStart w:id="45" w:name="_Toc31838"/>
      <w:bookmarkStart w:id="46" w:name="_Toc27659"/>
      <w:r>
        <w:rPr>
          <w:b/>
          <w:bCs/>
          <w:sz w:val="28"/>
          <w:szCs w:val="28"/>
        </w:rPr>
        <w:t>术语和缩写</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45D097AB" w14:textId="77777777" w:rsidR="00197B1D" w:rsidRDefault="005C55D3">
      <w:pPr>
        <w:spacing w:line="360" w:lineRule="auto"/>
        <w:ind w:firstLineChars="200" w:firstLine="480"/>
        <w:rPr>
          <w:sz w:val="24"/>
        </w:rPr>
      </w:pPr>
      <w:r>
        <w:rPr>
          <w:rFonts w:hint="eastAsia"/>
          <w:sz w:val="24"/>
        </w:rPr>
        <w:t>无</w:t>
      </w:r>
    </w:p>
    <w:p w14:paraId="6E576824" w14:textId="77777777" w:rsidR="00197B1D" w:rsidRDefault="005C55D3">
      <w:pPr>
        <w:numPr>
          <w:ilvl w:val="0"/>
          <w:numId w:val="3"/>
        </w:numPr>
        <w:tabs>
          <w:tab w:val="left" w:pos="425"/>
        </w:tabs>
        <w:outlineLvl w:val="0"/>
        <w:rPr>
          <w:b/>
          <w:bCs/>
          <w:sz w:val="28"/>
          <w:szCs w:val="28"/>
        </w:rPr>
      </w:pPr>
      <w:bookmarkStart w:id="47" w:name="_Toc22203"/>
      <w:bookmarkStart w:id="48" w:name="_Toc30502"/>
      <w:bookmarkStart w:id="49" w:name="_Toc17398"/>
      <w:bookmarkStart w:id="50" w:name="_Toc7784"/>
      <w:bookmarkStart w:id="51" w:name="_Toc25647"/>
      <w:bookmarkStart w:id="52" w:name="_Toc1614"/>
      <w:bookmarkStart w:id="53" w:name="_Toc7303"/>
      <w:bookmarkStart w:id="54" w:name="_Toc18031"/>
      <w:bookmarkStart w:id="55" w:name="_Toc14189"/>
      <w:bookmarkStart w:id="56" w:name="_Toc24430"/>
      <w:bookmarkStart w:id="57" w:name="_Toc25204"/>
      <w:bookmarkStart w:id="58" w:name="_Toc19125"/>
      <w:bookmarkStart w:id="59" w:name="_Toc12800703"/>
      <w:bookmarkStart w:id="60" w:name="_Toc21434"/>
      <w:bookmarkStart w:id="61" w:name="_Toc6101"/>
      <w:r>
        <w:rPr>
          <w:b/>
          <w:bCs/>
          <w:sz w:val="28"/>
          <w:szCs w:val="28"/>
        </w:rPr>
        <w:t>文件的更新要求</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2A4311EF" w14:textId="77777777" w:rsidR="00197B1D" w:rsidRDefault="005C55D3">
      <w:pPr>
        <w:pStyle w:val="af6"/>
        <w:numPr>
          <w:ilvl w:val="1"/>
          <w:numId w:val="3"/>
        </w:numPr>
        <w:spacing w:line="360" w:lineRule="auto"/>
        <w:ind w:firstLineChars="0"/>
        <w:outlineLvl w:val="1"/>
        <w:rPr>
          <w:bCs/>
          <w:sz w:val="24"/>
        </w:rPr>
      </w:pPr>
      <w:r>
        <w:rPr>
          <w:kern w:val="0"/>
          <w:sz w:val="24"/>
        </w:rPr>
        <w:t>包括但不限于触发以下事件时，</w:t>
      </w:r>
      <w:r>
        <w:rPr>
          <w:bCs/>
          <w:sz w:val="24"/>
        </w:rPr>
        <w:t>应考虑更新文件：</w:t>
      </w:r>
    </w:p>
    <w:p w14:paraId="6A13C42E" w14:textId="77777777" w:rsidR="00197B1D" w:rsidRDefault="005C55D3">
      <w:pPr>
        <w:numPr>
          <w:ilvl w:val="0"/>
          <w:numId w:val="4"/>
        </w:numPr>
        <w:spacing w:line="360" w:lineRule="auto"/>
        <w:ind w:left="0" w:firstLineChars="200" w:firstLine="480"/>
        <w:rPr>
          <w:kern w:val="0"/>
          <w:sz w:val="24"/>
        </w:rPr>
      </w:pPr>
      <w:r>
        <w:rPr>
          <w:kern w:val="0"/>
          <w:sz w:val="24"/>
        </w:rPr>
        <w:t>软件界面及菜单发生变化时；</w:t>
      </w:r>
    </w:p>
    <w:p w14:paraId="135A080F" w14:textId="77777777" w:rsidR="00197B1D" w:rsidRDefault="005C55D3">
      <w:pPr>
        <w:numPr>
          <w:ilvl w:val="0"/>
          <w:numId w:val="4"/>
        </w:numPr>
        <w:spacing w:line="360" w:lineRule="auto"/>
        <w:ind w:left="0" w:firstLineChars="200" w:firstLine="480"/>
        <w:rPr>
          <w:kern w:val="0"/>
          <w:sz w:val="24"/>
        </w:rPr>
      </w:pPr>
      <w:r>
        <w:rPr>
          <w:kern w:val="0"/>
          <w:sz w:val="24"/>
        </w:rPr>
        <w:t>硬件平台变化时；</w:t>
      </w:r>
    </w:p>
    <w:p w14:paraId="7FF3D7C6" w14:textId="77777777" w:rsidR="00197B1D" w:rsidRDefault="005C55D3">
      <w:pPr>
        <w:numPr>
          <w:ilvl w:val="0"/>
          <w:numId w:val="4"/>
        </w:numPr>
        <w:spacing w:line="360" w:lineRule="auto"/>
        <w:ind w:left="0" w:firstLineChars="200" w:firstLine="480"/>
        <w:rPr>
          <w:kern w:val="0"/>
          <w:sz w:val="24"/>
        </w:rPr>
      </w:pPr>
      <w:r>
        <w:rPr>
          <w:kern w:val="0"/>
          <w:sz w:val="24"/>
        </w:rPr>
        <w:t>产品适用的标准、法规发生变化，需要强制改变的。</w:t>
      </w:r>
    </w:p>
    <w:p w14:paraId="48A9CD33" w14:textId="77777777" w:rsidR="00197B1D" w:rsidRDefault="005C55D3">
      <w:pPr>
        <w:pStyle w:val="af6"/>
        <w:numPr>
          <w:ilvl w:val="1"/>
          <w:numId w:val="3"/>
        </w:numPr>
        <w:spacing w:line="360" w:lineRule="auto"/>
        <w:ind w:firstLineChars="0"/>
        <w:outlineLvl w:val="1"/>
        <w:rPr>
          <w:bCs/>
          <w:sz w:val="24"/>
        </w:rPr>
      </w:pPr>
      <w:r>
        <w:rPr>
          <w:kern w:val="0"/>
          <w:sz w:val="24"/>
        </w:rPr>
        <w:t>本文件更新时应考虑对包括但不限于以下文件的影响</w:t>
      </w:r>
      <w:r>
        <w:rPr>
          <w:bCs/>
          <w:sz w:val="24"/>
        </w:rPr>
        <w:t>：</w:t>
      </w:r>
    </w:p>
    <w:p w14:paraId="35320A8D" w14:textId="77777777" w:rsidR="00197B1D" w:rsidRDefault="005C55D3">
      <w:pPr>
        <w:pStyle w:val="af6"/>
        <w:numPr>
          <w:ilvl w:val="0"/>
          <w:numId w:val="5"/>
        </w:numPr>
        <w:spacing w:line="360" w:lineRule="auto"/>
        <w:ind w:left="0" w:firstLine="480"/>
        <w:rPr>
          <w:kern w:val="0"/>
          <w:sz w:val="24"/>
        </w:rPr>
      </w:pPr>
      <w:r>
        <w:rPr>
          <w:kern w:val="0"/>
          <w:sz w:val="24"/>
        </w:rPr>
        <w:t>软件体系结构设计规范；</w:t>
      </w:r>
    </w:p>
    <w:p w14:paraId="5BCB81B6" w14:textId="77777777" w:rsidR="00197B1D" w:rsidRDefault="005C55D3">
      <w:pPr>
        <w:pStyle w:val="af6"/>
        <w:numPr>
          <w:ilvl w:val="0"/>
          <w:numId w:val="5"/>
        </w:numPr>
        <w:spacing w:line="360" w:lineRule="auto"/>
        <w:ind w:left="0" w:firstLine="480"/>
        <w:rPr>
          <w:kern w:val="0"/>
          <w:sz w:val="24"/>
        </w:rPr>
      </w:pPr>
      <w:r>
        <w:rPr>
          <w:kern w:val="0"/>
          <w:sz w:val="24"/>
        </w:rPr>
        <w:t>系统测试方案和报告；</w:t>
      </w:r>
    </w:p>
    <w:p w14:paraId="293C0FB1" w14:textId="77777777" w:rsidR="00197B1D" w:rsidRDefault="005C55D3">
      <w:pPr>
        <w:pStyle w:val="af6"/>
        <w:numPr>
          <w:ilvl w:val="0"/>
          <w:numId w:val="5"/>
        </w:numPr>
        <w:spacing w:line="360" w:lineRule="auto"/>
        <w:ind w:left="0" w:firstLine="480"/>
        <w:rPr>
          <w:kern w:val="0"/>
          <w:sz w:val="24"/>
        </w:rPr>
      </w:pPr>
      <w:r>
        <w:rPr>
          <w:kern w:val="0"/>
          <w:sz w:val="24"/>
        </w:rPr>
        <w:t>设计验证方案和报告；</w:t>
      </w:r>
    </w:p>
    <w:p w14:paraId="0032B459" w14:textId="77777777" w:rsidR="00197B1D" w:rsidRDefault="005C55D3">
      <w:pPr>
        <w:pStyle w:val="af6"/>
        <w:numPr>
          <w:ilvl w:val="0"/>
          <w:numId w:val="5"/>
        </w:numPr>
        <w:spacing w:line="360" w:lineRule="auto"/>
        <w:ind w:left="0" w:firstLine="480"/>
        <w:rPr>
          <w:kern w:val="0"/>
          <w:sz w:val="24"/>
        </w:rPr>
      </w:pPr>
      <w:r>
        <w:rPr>
          <w:kern w:val="0"/>
          <w:sz w:val="24"/>
        </w:rPr>
        <w:t>过程确认计划、方案和报告；</w:t>
      </w:r>
    </w:p>
    <w:p w14:paraId="343D72E7" w14:textId="77777777" w:rsidR="00197B1D" w:rsidRDefault="005C55D3">
      <w:pPr>
        <w:pStyle w:val="af6"/>
        <w:numPr>
          <w:ilvl w:val="0"/>
          <w:numId w:val="5"/>
        </w:numPr>
        <w:spacing w:line="360" w:lineRule="auto"/>
        <w:ind w:left="0" w:firstLine="480"/>
        <w:rPr>
          <w:kern w:val="0"/>
          <w:sz w:val="24"/>
        </w:rPr>
      </w:pPr>
      <w:r>
        <w:rPr>
          <w:kern w:val="0"/>
          <w:sz w:val="24"/>
        </w:rPr>
        <w:t>产品技术要求、产品使用说明书及注册检验报告；</w:t>
      </w:r>
    </w:p>
    <w:p w14:paraId="346DE714" w14:textId="77777777" w:rsidR="00197B1D" w:rsidRDefault="005C55D3">
      <w:pPr>
        <w:pStyle w:val="af6"/>
        <w:numPr>
          <w:ilvl w:val="0"/>
          <w:numId w:val="5"/>
        </w:numPr>
        <w:spacing w:line="360" w:lineRule="auto"/>
        <w:ind w:left="0" w:firstLine="480"/>
        <w:rPr>
          <w:ins w:id="62" w:author="张霄恒1105" w:date="2020-11-05T16:16:00Z"/>
          <w:kern w:val="0"/>
          <w:sz w:val="24"/>
        </w:rPr>
      </w:pPr>
      <w:r>
        <w:rPr>
          <w:kern w:val="0"/>
          <w:sz w:val="24"/>
        </w:rPr>
        <w:t>风险管理相关文件。</w:t>
      </w:r>
    </w:p>
    <w:p w14:paraId="7746C659" w14:textId="77777777" w:rsidR="00197B1D" w:rsidRDefault="005C55D3">
      <w:pPr>
        <w:pStyle w:val="af6"/>
        <w:numPr>
          <w:ilvl w:val="0"/>
          <w:numId w:val="5"/>
        </w:numPr>
        <w:spacing w:line="360" w:lineRule="auto"/>
        <w:ind w:left="0" w:firstLine="480"/>
        <w:contextualSpacing/>
        <w:rPr>
          <w:ins w:id="63" w:author="张霄恒1105" w:date="2020-11-05T16:16:00Z"/>
          <w:color w:val="A6A6A6"/>
          <w:kern w:val="0"/>
          <w:sz w:val="24"/>
        </w:rPr>
      </w:pPr>
      <w:ins w:id="64" w:author="张霄恒1105" w:date="2020-11-05T16:16:00Z">
        <w:r>
          <w:rPr>
            <w:color w:val="A6A6A6"/>
            <w:kern w:val="0"/>
            <w:sz w:val="24"/>
          </w:rPr>
          <w:t>临床评价文件；</w:t>
        </w:r>
      </w:ins>
    </w:p>
    <w:p w14:paraId="71344D99" w14:textId="77777777" w:rsidR="00197B1D" w:rsidRDefault="005C55D3">
      <w:pPr>
        <w:pStyle w:val="af6"/>
        <w:numPr>
          <w:ilvl w:val="0"/>
          <w:numId w:val="5"/>
        </w:numPr>
        <w:spacing w:line="360" w:lineRule="auto"/>
        <w:ind w:left="0" w:firstLine="480"/>
        <w:rPr>
          <w:kern w:val="0"/>
          <w:sz w:val="24"/>
        </w:rPr>
      </w:pPr>
      <w:ins w:id="65" w:author="张霄恒1105" w:date="2020-11-05T16:16:00Z">
        <w:r>
          <w:rPr>
            <w:kern w:val="0"/>
            <w:sz w:val="24"/>
          </w:rPr>
          <w:t>产品器械主文档</w:t>
        </w:r>
        <w:r>
          <w:rPr>
            <w:rFonts w:hint="eastAsia"/>
            <w:kern w:val="0"/>
            <w:sz w:val="24"/>
          </w:rPr>
          <w:t>。</w:t>
        </w:r>
      </w:ins>
    </w:p>
    <w:p w14:paraId="7E91DDCA" w14:textId="77777777" w:rsidR="00197B1D" w:rsidRDefault="005C55D3">
      <w:pPr>
        <w:numPr>
          <w:ilvl w:val="0"/>
          <w:numId w:val="3"/>
        </w:numPr>
        <w:tabs>
          <w:tab w:val="left" w:pos="425"/>
        </w:tabs>
        <w:outlineLvl w:val="0"/>
        <w:rPr>
          <w:b/>
          <w:bCs/>
          <w:sz w:val="28"/>
          <w:szCs w:val="28"/>
        </w:rPr>
      </w:pPr>
      <w:bookmarkStart w:id="66" w:name="_Toc19122"/>
      <w:bookmarkStart w:id="67" w:name="_Toc29540"/>
      <w:bookmarkStart w:id="68" w:name="_Toc21843"/>
      <w:bookmarkStart w:id="69" w:name="_Toc19250"/>
      <w:bookmarkStart w:id="70" w:name="_Toc17088"/>
      <w:bookmarkStart w:id="71" w:name="_Toc946"/>
      <w:bookmarkStart w:id="72" w:name="_Toc27502"/>
      <w:bookmarkStart w:id="73" w:name="_Toc23365"/>
      <w:bookmarkStart w:id="74" w:name="_Toc12800704"/>
      <w:bookmarkStart w:id="75" w:name="_Toc10096"/>
      <w:bookmarkStart w:id="76" w:name="_Toc30982"/>
      <w:bookmarkStart w:id="77" w:name="_Toc12352"/>
      <w:bookmarkStart w:id="78" w:name="_Toc29207"/>
      <w:bookmarkStart w:id="79" w:name="_Toc28993"/>
      <w:bookmarkStart w:id="80" w:name="_Toc2068"/>
      <w:r>
        <w:rPr>
          <w:b/>
          <w:bCs/>
          <w:sz w:val="28"/>
          <w:szCs w:val="28"/>
        </w:rPr>
        <w:t>软件概述</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3CF68E49" w14:textId="77777777" w:rsidR="00197B1D" w:rsidRDefault="005C55D3">
      <w:pPr>
        <w:numPr>
          <w:ilvl w:val="1"/>
          <w:numId w:val="3"/>
        </w:numPr>
        <w:spacing w:line="360" w:lineRule="auto"/>
        <w:outlineLvl w:val="1"/>
        <w:rPr>
          <w:bCs/>
          <w:sz w:val="24"/>
        </w:rPr>
      </w:pPr>
      <w:bookmarkStart w:id="81" w:name="_Toc3423"/>
      <w:bookmarkStart w:id="82" w:name="_Toc74"/>
      <w:bookmarkStart w:id="83" w:name="_Toc11101"/>
      <w:bookmarkStart w:id="84" w:name="_Toc5758"/>
      <w:bookmarkStart w:id="85" w:name="_Toc26994"/>
      <w:bookmarkStart w:id="86" w:name="_Toc242"/>
      <w:bookmarkStart w:id="87" w:name="_Toc17143"/>
      <w:bookmarkStart w:id="88" w:name="_Toc19853"/>
      <w:bookmarkStart w:id="89" w:name="_Toc16747"/>
      <w:bookmarkStart w:id="90" w:name="_Toc5656"/>
      <w:bookmarkStart w:id="91" w:name="_Toc4056"/>
      <w:bookmarkStart w:id="92" w:name="_Toc20009"/>
      <w:bookmarkStart w:id="93" w:name="_Toc30001"/>
      <w:bookmarkStart w:id="94" w:name="_Toc12800705"/>
      <w:ins w:id="95" w:author="张霄恒1105" w:date="2020-11-05T16:29:00Z">
        <w:r>
          <w:rPr>
            <w:rFonts w:hint="eastAsia"/>
            <w:bCs/>
            <w:sz w:val="24"/>
          </w:rPr>
          <w:t>产品预期</w:t>
        </w:r>
      </w:ins>
      <w:ins w:id="96" w:author="张霄恒1105" w:date="2020-11-05T16:30:00Z">
        <w:r>
          <w:rPr>
            <w:rFonts w:hint="eastAsia"/>
            <w:bCs/>
            <w:sz w:val="24"/>
          </w:rPr>
          <w:t>用途</w:t>
        </w:r>
      </w:ins>
    </w:p>
    <w:p w14:paraId="59BD62C1" w14:textId="77777777" w:rsidR="00197B1D" w:rsidRDefault="005C55D3">
      <w:pPr>
        <w:spacing w:line="360" w:lineRule="auto"/>
        <w:ind w:firstLineChars="200" w:firstLine="480"/>
        <w:rPr>
          <w:ins w:id="97" w:author="张霄恒1105" w:date="2020-11-05T16:30:00Z"/>
          <w:bCs/>
          <w:sz w:val="24"/>
        </w:rPr>
      </w:pPr>
      <w:r>
        <w:rPr>
          <w:rFonts w:hint="eastAsia"/>
          <w:sz w:val="24"/>
        </w:rPr>
        <w:t>本项目开发的分析软件适用于十二导联动态心电记录仪产品</w:t>
      </w:r>
      <w:r>
        <w:rPr>
          <w:sz w:val="24"/>
        </w:rPr>
        <w:t>，该软件</w:t>
      </w:r>
      <w:r>
        <w:rPr>
          <w:rFonts w:hint="eastAsia"/>
          <w:sz w:val="24"/>
        </w:rPr>
        <w:t>提供辅助医生快速分析心电记录，并出报告模板的功能</w:t>
      </w:r>
      <w:r>
        <w:rPr>
          <w:sz w:val="24"/>
        </w:rPr>
        <w:t>。</w:t>
      </w:r>
    </w:p>
    <w:p w14:paraId="518276F4" w14:textId="77777777" w:rsidR="00197B1D" w:rsidRDefault="005C55D3">
      <w:pPr>
        <w:numPr>
          <w:ilvl w:val="1"/>
          <w:numId w:val="3"/>
        </w:numPr>
        <w:spacing w:line="360" w:lineRule="auto"/>
        <w:outlineLvl w:val="1"/>
        <w:rPr>
          <w:ins w:id="98" w:author="张霄恒1105" w:date="2020-11-05T16:31:00Z"/>
          <w:bCs/>
          <w:sz w:val="24"/>
        </w:rPr>
      </w:pPr>
      <w:ins w:id="99" w:author="张霄恒1105" w:date="2020-11-05T16:30:00Z">
        <w:r>
          <w:rPr>
            <w:rFonts w:hint="eastAsia"/>
            <w:bCs/>
            <w:sz w:val="24"/>
          </w:rPr>
          <w:t>产品适应症</w:t>
        </w:r>
      </w:ins>
    </w:p>
    <w:p w14:paraId="151A5D9D" w14:textId="77777777" w:rsidR="00197B1D" w:rsidRDefault="005C55D3">
      <w:pPr>
        <w:numPr>
          <w:ilvl w:val="255"/>
          <w:numId w:val="0"/>
        </w:numPr>
        <w:spacing w:line="360" w:lineRule="auto"/>
        <w:ind w:leftChars="200" w:left="420"/>
        <w:rPr>
          <w:ins w:id="100" w:author="张霄恒1105" w:date="2020-11-05T16:30:00Z"/>
          <w:bCs/>
          <w:sz w:val="24"/>
        </w:rPr>
      </w:pPr>
      <w:ins w:id="101" w:author="张霄恒1105" w:date="2020-11-05T16:31:00Z">
        <w:r>
          <w:rPr>
            <w:rFonts w:hint="eastAsia"/>
            <w:bCs/>
            <w:sz w:val="24"/>
          </w:rPr>
          <w:t>诊断心电数据。</w:t>
        </w:r>
      </w:ins>
    </w:p>
    <w:p w14:paraId="2F8603E3" w14:textId="77777777" w:rsidR="00197B1D" w:rsidRDefault="005C55D3">
      <w:pPr>
        <w:numPr>
          <w:ilvl w:val="1"/>
          <w:numId w:val="3"/>
        </w:numPr>
        <w:spacing w:line="360" w:lineRule="auto"/>
        <w:outlineLvl w:val="1"/>
        <w:rPr>
          <w:ins w:id="102" w:author="张霄恒1105" w:date="2020-11-05T16:31:00Z"/>
          <w:bCs/>
          <w:sz w:val="24"/>
        </w:rPr>
      </w:pPr>
      <w:ins w:id="103" w:author="张霄恒1105" w:date="2020-11-05T16:30:00Z">
        <w:r>
          <w:rPr>
            <w:rFonts w:hint="eastAsia"/>
            <w:bCs/>
            <w:sz w:val="24"/>
          </w:rPr>
          <w:t>产品禁忌症</w:t>
        </w:r>
      </w:ins>
      <w:del w:id="104" w:author="张霄恒1105" w:date="2020-11-05T16:29:00Z">
        <w:r>
          <w:rPr>
            <w:bCs/>
            <w:sz w:val="24"/>
          </w:rPr>
          <w:delText>软件描述</w:delText>
        </w:r>
      </w:del>
      <w:bookmarkEnd w:id="81"/>
      <w:bookmarkEnd w:id="82"/>
      <w:bookmarkEnd w:id="83"/>
      <w:bookmarkEnd w:id="84"/>
      <w:bookmarkEnd w:id="85"/>
      <w:bookmarkEnd w:id="86"/>
      <w:bookmarkEnd w:id="87"/>
      <w:bookmarkEnd w:id="88"/>
      <w:bookmarkEnd w:id="89"/>
      <w:bookmarkEnd w:id="90"/>
      <w:bookmarkEnd w:id="91"/>
      <w:bookmarkEnd w:id="92"/>
      <w:bookmarkEnd w:id="93"/>
      <w:bookmarkEnd w:id="94"/>
    </w:p>
    <w:p w14:paraId="434FE99D" w14:textId="77777777" w:rsidR="00197B1D" w:rsidRDefault="005C55D3">
      <w:pPr>
        <w:numPr>
          <w:ilvl w:val="255"/>
          <w:numId w:val="0"/>
        </w:numPr>
        <w:spacing w:line="360" w:lineRule="auto"/>
        <w:ind w:leftChars="200" w:left="420"/>
        <w:rPr>
          <w:bCs/>
          <w:sz w:val="24"/>
        </w:rPr>
      </w:pPr>
      <w:ins w:id="105" w:author="张霄恒1105" w:date="2020-11-05T16:31:00Z">
        <w:r>
          <w:rPr>
            <w:rFonts w:hint="eastAsia"/>
            <w:bCs/>
            <w:sz w:val="24"/>
          </w:rPr>
          <w:lastRenderedPageBreak/>
          <w:t>暂无明确禁忌症。</w:t>
        </w:r>
      </w:ins>
    </w:p>
    <w:p w14:paraId="6BC2172E" w14:textId="77777777" w:rsidR="00197B1D" w:rsidRDefault="00197B1D">
      <w:pPr>
        <w:rPr>
          <w:sz w:val="24"/>
        </w:rPr>
      </w:pPr>
    </w:p>
    <w:p w14:paraId="1000362D" w14:textId="77777777" w:rsidR="00197B1D" w:rsidRDefault="005C55D3">
      <w:pPr>
        <w:numPr>
          <w:ilvl w:val="1"/>
          <w:numId w:val="3"/>
        </w:numPr>
        <w:spacing w:line="360" w:lineRule="auto"/>
        <w:outlineLvl w:val="1"/>
        <w:rPr>
          <w:bCs/>
          <w:sz w:val="24"/>
        </w:rPr>
      </w:pPr>
      <w:bookmarkStart w:id="106" w:name="_Toc410563131"/>
      <w:bookmarkStart w:id="107" w:name="_Toc410563361"/>
      <w:bookmarkStart w:id="108" w:name="_Toc410563360"/>
      <w:bookmarkStart w:id="109" w:name="_Toc410563358"/>
      <w:bookmarkStart w:id="110" w:name="_Toc410563129"/>
      <w:bookmarkStart w:id="111" w:name="_Toc410563359"/>
      <w:bookmarkStart w:id="112" w:name="_Toc410563130"/>
      <w:bookmarkStart w:id="113" w:name="_Toc410563132"/>
      <w:bookmarkStart w:id="114" w:name="_Toc14363"/>
      <w:bookmarkStart w:id="115" w:name="_Toc32075"/>
      <w:bookmarkStart w:id="116" w:name="_Toc10068"/>
      <w:bookmarkStart w:id="117" w:name="_Toc19551"/>
      <w:bookmarkStart w:id="118" w:name="_Toc1543"/>
      <w:bookmarkStart w:id="119" w:name="_Toc10195"/>
      <w:bookmarkStart w:id="120" w:name="_Toc19314"/>
      <w:bookmarkStart w:id="121" w:name="_Toc31687"/>
      <w:bookmarkStart w:id="122" w:name="_Toc4058"/>
      <w:bookmarkStart w:id="123" w:name="_Toc7794"/>
      <w:bookmarkStart w:id="124" w:name="_Toc12800706"/>
      <w:bookmarkStart w:id="125" w:name="_Toc23348"/>
      <w:bookmarkStart w:id="126" w:name="_Toc16745"/>
      <w:bookmarkStart w:id="127" w:name="_Toc16918"/>
      <w:bookmarkStart w:id="128" w:name="_Toc13706"/>
      <w:bookmarkEnd w:id="106"/>
      <w:bookmarkEnd w:id="107"/>
      <w:bookmarkEnd w:id="108"/>
      <w:bookmarkEnd w:id="109"/>
      <w:bookmarkEnd w:id="110"/>
      <w:bookmarkEnd w:id="111"/>
      <w:bookmarkEnd w:id="112"/>
      <w:bookmarkEnd w:id="113"/>
      <w:r>
        <w:rPr>
          <w:bCs/>
          <w:sz w:val="24"/>
        </w:rPr>
        <w:t>软件主要功能结构</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732B1690" w14:textId="77777777" w:rsidR="00197B1D" w:rsidRDefault="00197B1D">
      <w:pPr>
        <w:widowControl/>
        <w:adjustRightInd w:val="0"/>
        <w:snapToGrid w:val="0"/>
        <w:spacing w:line="360" w:lineRule="auto"/>
        <w:textAlignment w:val="baseline"/>
        <w:rPr>
          <w:rFonts w:cs="宋体"/>
          <w:kern w:val="0"/>
          <w:sz w:val="24"/>
          <w:szCs w:val="21"/>
        </w:rPr>
      </w:pPr>
    </w:p>
    <w:p w14:paraId="570D97AF" w14:textId="77777777" w:rsidR="00197B1D" w:rsidRDefault="005C55D3">
      <w:pPr>
        <w:widowControl/>
        <w:adjustRightInd w:val="0"/>
        <w:snapToGrid w:val="0"/>
        <w:spacing w:line="360" w:lineRule="auto"/>
        <w:textAlignment w:val="baseline"/>
      </w:pPr>
      <w:r>
        <w:rPr>
          <w:noProof/>
        </w:rPr>
        <mc:AlternateContent>
          <mc:Choice Requires="wpg">
            <w:drawing>
              <wp:anchor distT="0" distB="0" distL="114300" distR="114300" simplePos="0" relativeHeight="251659264" behindDoc="0" locked="0" layoutInCell="1" allowOverlap="1" wp14:anchorId="52FC835B" wp14:editId="3C4824AF">
                <wp:simplePos x="0" y="0"/>
                <wp:positionH relativeFrom="column">
                  <wp:posOffset>584200</wp:posOffset>
                </wp:positionH>
                <wp:positionV relativeFrom="paragraph">
                  <wp:posOffset>173990</wp:posOffset>
                </wp:positionV>
                <wp:extent cx="5262245" cy="3865880"/>
                <wp:effectExtent l="12700" t="12700" r="20955" b="26670"/>
                <wp:wrapNone/>
                <wp:docPr id="104" name="组合 104"/>
                <wp:cNvGraphicFramePr/>
                <a:graphic xmlns:a="http://schemas.openxmlformats.org/drawingml/2006/main">
                  <a:graphicData uri="http://schemas.microsoft.com/office/word/2010/wordprocessingGroup">
                    <wpg:wgp>
                      <wpg:cNvGrpSpPr/>
                      <wpg:grpSpPr>
                        <a:xfrm>
                          <a:off x="0" y="0"/>
                          <a:ext cx="5262245" cy="3865880"/>
                          <a:chOff x="6962" y="71362"/>
                          <a:chExt cx="8287" cy="6088"/>
                        </a:xfrm>
                      </wpg:grpSpPr>
                      <wpg:grpSp>
                        <wpg:cNvPr id="101" name="组合 101"/>
                        <wpg:cNvGrpSpPr/>
                        <wpg:grpSpPr>
                          <a:xfrm>
                            <a:off x="6962" y="71362"/>
                            <a:ext cx="8287" cy="6088"/>
                            <a:chOff x="6962" y="71362"/>
                            <a:chExt cx="8287" cy="6088"/>
                          </a:xfrm>
                        </wpg:grpSpPr>
                        <wps:wsp>
                          <wps:cNvPr id="79" name="矩形: 圆角 34"/>
                          <wps:cNvSpPr/>
                          <wps:spPr>
                            <a:xfrm>
                              <a:off x="11569" y="75673"/>
                              <a:ext cx="62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D8EEE" w14:textId="77777777" w:rsidR="00197B1D" w:rsidRDefault="005C55D3">
                                <w:r>
                                  <w:rPr>
                                    <w:rFonts w:hint="eastAsia"/>
                                  </w:rPr>
                                  <w:t>S</w:t>
                                </w:r>
                                <w:r>
                                  <w:t>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圆角 36"/>
                          <wps:cNvSpPr/>
                          <wps:spPr>
                            <a:xfrm>
                              <a:off x="13179" y="75685"/>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DC3E88" w14:textId="77777777" w:rsidR="00197B1D" w:rsidRDefault="005C55D3">
                                <w:r>
                                  <w:rPr>
                                    <w:rFonts w:hint="eastAsia"/>
                                  </w:rPr>
                                  <w:t>直方图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矩形: 圆角 37"/>
                          <wps:cNvSpPr/>
                          <wps:spPr>
                            <a:xfrm>
                              <a:off x="13939" y="75669"/>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477A75" w14:textId="77777777" w:rsidR="00197B1D" w:rsidRDefault="005C55D3">
                                <w:r>
                                  <w:rPr>
                                    <w:rFonts w:hint="eastAsia"/>
                                  </w:rPr>
                                  <w:t>报告编辑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圆角 39"/>
                          <wps:cNvSpPr/>
                          <wps:spPr>
                            <a:xfrm>
                              <a:off x="12439" y="75685"/>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90FA8" w14:textId="77777777" w:rsidR="00197B1D" w:rsidRDefault="005C55D3">
                                <w:r>
                                  <w:rPr>
                                    <w:rFonts w:hint="eastAsia"/>
                                  </w:rPr>
                                  <w:t>H</w:t>
                                </w:r>
                                <w:r>
                                  <w:t>RV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圆角 40"/>
                          <wps:cNvSpPr/>
                          <wps:spPr>
                            <a:xfrm>
                              <a:off x="14719" y="7566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3FC3CA" w14:textId="77777777" w:rsidR="00197B1D" w:rsidRDefault="005C55D3">
                                <w:r>
                                  <w:rPr>
                                    <w:rFonts w:hint="eastAsia"/>
                                  </w:rPr>
                                  <w:t>生成报告</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7" name="组合 57"/>
                          <wpg:cNvGrpSpPr/>
                          <wpg:grpSpPr>
                            <a:xfrm>
                              <a:off x="7142" y="71362"/>
                              <a:ext cx="7895" cy="4301"/>
                              <a:chOff x="0" y="0"/>
                              <a:chExt cx="5013325" cy="2731135"/>
                            </a:xfrm>
                          </wpg:grpSpPr>
                          <wps:wsp>
                            <wps:cNvPr id="77" name="矩形: 圆角 22"/>
                            <wps:cNvSpPr/>
                            <wps:spPr>
                              <a:xfrm>
                                <a:off x="2057400" y="0"/>
                                <a:ext cx="97726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88F891" w14:textId="77777777" w:rsidR="00197B1D" w:rsidRDefault="005C55D3">
                                  <w:pPr>
                                    <w:jc w:val="center"/>
                                  </w:pPr>
                                  <w:r>
                                    <w:rPr>
                                      <w:rFonts w:hint="eastAsia"/>
                                    </w:rPr>
                                    <w:t>通用计算机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矩形: 圆角 23"/>
                            <wps:cNvSpPr/>
                            <wps:spPr>
                              <a:xfrm>
                                <a:off x="1638300" y="685800"/>
                                <a:ext cx="17145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3F5A0" w14:textId="77777777" w:rsidR="00197B1D" w:rsidRDefault="005C55D3">
                                  <w:pPr>
                                    <w:jc w:val="center"/>
                                  </w:pPr>
                                  <w:r>
                                    <w:rPr>
                                      <w:rFonts w:hint="eastAsia"/>
                                    </w:rPr>
                                    <w:t xml:space="preserve"> </w:t>
                                  </w:r>
                                  <w:r>
                                    <w:rPr>
                                      <w:rFonts w:hint="eastAsia"/>
                                    </w:rPr>
                                    <w:t>动态心电分析软件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矩形: 圆角 24"/>
                            <wps:cNvSpPr/>
                            <wps:spPr>
                              <a:xfrm>
                                <a:off x="1971675" y="1371600"/>
                                <a:ext cx="112649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7BD65A" w14:textId="77777777" w:rsidR="00197B1D" w:rsidRDefault="005C55D3">
                                  <w:pPr>
                                    <w:jc w:val="center"/>
                                  </w:pPr>
                                  <w:r>
                                    <w:rPr>
                                      <w:rFonts w:hint="eastAsia"/>
                                    </w:rPr>
                                    <w:t>软件用户登录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箭头: 下 41"/>
                            <wps:cNvSpPr/>
                            <wps:spPr>
                              <a:xfrm>
                                <a:off x="2466975" y="342900"/>
                                <a:ext cx="56832" cy="2991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箭头: 下 42"/>
                            <wps:cNvSpPr/>
                            <wps:spPr>
                              <a:xfrm>
                                <a:off x="2476500" y="1047750"/>
                                <a:ext cx="52387"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直接连接符 44"/>
                            <wps:cNvCnPr/>
                            <wps:spPr>
                              <a:xfrm>
                                <a:off x="9525" y="2513965"/>
                                <a:ext cx="5003800" cy="0"/>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51" name="箭头: 下 51"/>
                            <wps:cNvSpPr/>
                            <wps:spPr>
                              <a:xfrm>
                                <a:off x="2981325" y="251396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箭头: 下 52"/>
                            <wps:cNvSpPr/>
                            <wps:spPr>
                              <a:xfrm>
                                <a:off x="3524250" y="253301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箭头: 下 53"/>
                            <wps:cNvSpPr/>
                            <wps:spPr>
                              <a:xfrm>
                                <a:off x="3981450" y="252349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4" name="箭头: 下 54"/>
                            <wps:cNvSpPr/>
                            <wps:spPr>
                              <a:xfrm>
                                <a:off x="4438650" y="252349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箭头: 下 56"/>
                            <wps:cNvSpPr/>
                            <wps:spPr>
                              <a:xfrm>
                                <a:off x="4962525" y="251396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7" name="箭头: 下 45"/>
                            <wps:cNvSpPr/>
                            <wps:spPr>
                              <a:xfrm>
                                <a:off x="2486025" y="2400300"/>
                                <a:ext cx="45720"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箭头: 下 46"/>
                            <wps:cNvSpPr/>
                            <wps:spPr>
                              <a:xfrm>
                                <a:off x="0" y="250507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箭头: 下 47"/>
                            <wps:cNvSpPr/>
                            <wps:spPr>
                              <a:xfrm>
                                <a:off x="504825" y="250507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箭头: 下 48"/>
                            <wps:cNvSpPr/>
                            <wps:spPr>
                              <a:xfrm>
                                <a:off x="942975" y="251460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1" name="箭头: 下 49"/>
                            <wps:cNvSpPr/>
                            <wps:spPr>
                              <a:xfrm>
                                <a:off x="1466850" y="2514600"/>
                                <a:ext cx="45085"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箭头: 下 50"/>
                            <wps:cNvSpPr/>
                            <wps:spPr>
                              <a:xfrm>
                                <a:off x="2009775" y="251460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05" name="矩形: 圆角 25"/>
                          <wps:cNvSpPr/>
                          <wps:spPr>
                            <a:xfrm>
                              <a:off x="6962" y="7569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BA4360" w14:textId="77777777" w:rsidR="00197B1D" w:rsidRDefault="005C55D3">
                                <w:r>
                                  <w:rPr>
                                    <w:rFonts w:hint="eastAsia"/>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6" name="矩形: 圆角 26"/>
                          <wps:cNvSpPr/>
                          <wps:spPr>
                            <a:xfrm>
                              <a:off x="7692" y="7567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435552" w14:textId="77777777" w:rsidR="00197B1D" w:rsidRDefault="005C55D3">
                                <w:r>
                                  <w:rPr>
                                    <w:rFonts w:hint="eastAsia"/>
                                  </w:rPr>
                                  <w:t>编辑模板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7" name="矩形: 圆角 28"/>
                          <wps:cNvSpPr/>
                          <wps:spPr>
                            <a:xfrm>
                              <a:off x="8403" y="75677"/>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BBECD4" w14:textId="77777777" w:rsidR="00197B1D" w:rsidRDefault="005C55D3">
                                <w:r>
                                  <w:rPr>
                                    <w:rFonts w:hint="eastAsia"/>
                                  </w:rPr>
                                  <w:t>事件统计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 name="矩形: 圆角 29"/>
                          <wps:cNvSpPr/>
                          <wps:spPr>
                            <a:xfrm>
                              <a:off x="9228" y="75690"/>
                              <a:ext cx="530" cy="1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3D6E1F" w14:textId="77777777" w:rsidR="00197B1D" w:rsidRDefault="005C55D3">
                                <w:r>
                                  <w:rPr>
                                    <w:rFonts w:hint="eastAsia"/>
                                  </w:rPr>
                                  <w:t>片段图编辑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 name="矩形: 圆角 31"/>
                          <wps:cNvSpPr/>
                          <wps:spPr>
                            <a:xfrm>
                              <a:off x="10052" y="7567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7034E7" w14:textId="77777777" w:rsidR="00197B1D" w:rsidRDefault="005C55D3">
                                <w:r>
                                  <w:rPr>
                                    <w:rFonts w:hint="eastAsia"/>
                                  </w:rPr>
                                  <w:t>页扫描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 name="矩形: 圆角 33"/>
                          <wps:cNvSpPr/>
                          <wps:spPr>
                            <a:xfrm>
                              <a:off x="10840" y="75661"/>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C95CF" w14:textId="77777777" w:rsidR="00197B1D" w:rsidRDefault="005C55D3">
                                <w:r>
                                  <w:rPr>
                                    <w:rFonts w:hint="eastAsia"/>
                                  </w:rPr>
                                  <w:t>房颤</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02" name="矩形: 圆角 24"/>
                        <wps:cNvSpPr/>
                        <wps:spPr>
                          <a:xfrm>
                            <a:off x="10187" y="74552"/>
                            <a:ext cx="1774" cy="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2A00D" w14:textId="77777777" w:rsidR="00197B1D" w:rsidRDefault="005C55D3">
                              <w:pPr>
                                <w:jc w:val="center"/>
                              </w:pPr>
                              <w:r>
                                <w:rPr>
                                  <w:rFonts w:hint="eastAsia"/>
                                </w:rPr>
                                <w:t>记录列表界面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箭头: 下 41"/>
                        <wps:cNvSpPr/>
                        <wps:spPr>
                          <a:xfrm>
                            <a:off x="11049" y="74038"/>
                            <a:ext cx="89" cy="47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52FC835B" id="组合 104" o:spid="_x0000_s1026" style="position:absolute;left:0;text-align:left;margin-left:46pt;margin-top:13.7pt;width:414.35pt;height:304.4pt;z-index:251659264" coordorigin="6962,71362" coordsize="8287,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">
                <v:group id="组合 101" o:spid="_x0000_s1027" style="position:absolute;left:6962;top:71362;width:8287;height:6088" coordorigin="6962,71362" coordsize="8287,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oundrect id="矩形: 圆角 34" o:spid="_x0000_s1028" style="position:absolute;left:11569;top:75673;width:620;height: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" fillcolor="#4f81bd [3204]" strokecolor="#243f60 [1604]" strokeweight="2pt">
                    <v:textbox>
                      <w:txbxContent>
                        <w:p w14:paraId="0ADD8EEE" w14:textId="77777777" w:rsidR="00197B1D" w:rsidRDefault="005C55D3">
                          <w:r>
                            <w:rPr>
                              <w:rFonts w:hint="eastAsia"/>
                            </w:rPr>
                            <w:t>S</w:t>
                          </w:r>
                          <w:r>
                            <w:t>T</w:t>
                          </w:r>
                        </w:p>
                      </w:txbxContent>
                    </v:textbox>
                  </v:roundrect>
                  <v:roundrect id="矩形: 圆角 36" o:spid="_x0000_s1029" style="position:absolute;left:13179;top:75685;width:530;height: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" fillcolor="#4f81bd [3204]" strokecolor="#243f60 [1604]" strokeweight="2pt">
                    <v:textbox>
                      <w:txbxContent>
                        <w:p w14:paraId="36DC3E88" w14:textId="77777777" w:rsidR="00197B1D" w:rsidRDefault="005C55D3">
                          <w:r>
                            <w:rPr>
                              <w:rFonts w:hint="eastAsia"/>
                            </w:rPr>
                            <w:t>直方图</w:t>
                          </w:r>
                        </w:p>
                      </w:txbxContent>
                    </v:textbox>
                  </v:roundrect>
                  <v:roundrect id="矩形: 圆角 37" o:spid="_x0000_s1030" style="position:absolute;left:13939;top:75669;width:530;height: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" fillcolor="#4f81bd [3204]" strokecolor="#243f60 [1604]" strokeweight="2pt">
                    <v:textbox>
                      <w:txbxContent>
                        <w:p w14:paraId="51477A75" w14:textId="77777777" w:rsidR="00197B1D" w:rsidRDefault="005C55D3">
                          <w:r>
                            <w:rPr>
                              <w:rFonts w:hint="eastAsia"/>
                            </w:rPr>
                            <w:t>报告编辑</w:t>
                          </w:r>
                        </w:p>
                      </w:txbxContent>
                    </v:textbox>
                  </v:roundrect>
                  <v:roundrect id="矩形: 圆角 39" o:spid="_x0000_s1031" style="position:absolute;left:12439;top:75685;width:530;height: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" fillcolor="#4f81bd [3204]" strokecolor="#243f60 [1604]" strokeweight="2pt">
                    <v:textbox>
                      <w:txbxContent>
                        <w:p w14:paraId="15C90FA8" w14:textId="77777777" w:rsidR="00197B1D" w:rsidRDefault="005C55D3">
                          <w:r>
                            <w:rPr>
                              <w:rFonts w:hint="eastAsia"/>
                            </w:rPr>
                            <w:t>H</w:t>
                          </w:r>
                          <w:r>
                            <w:t>RV</w:t>
                          </w:r>
                        </w:p>
                      </w:txbxContent>
                    </v:textbox>
                  </v:roundrect>
                  <v:roundrect id="矩形: 圆角 40" o:spid="_x0000_s1032" style="position:absolute;left:14719;top:75663;width:530;height: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" fillcolor="#4f81bd [3204]" strokecolor="#243f60 [1604]" strokeweight="2pt">
                    <v:textbox>
                      <w:txbxContent>
                        <w:p w14:paraId="573FC3CA" w14:textId="77777777" w:rsidR="00197B1D" w:rsidRDefault="005C55D3">
                          <w:r>
                            <w:rPr>
                              <w:rFonts w:hint="eastAsia"/>
                            </w:rPr>
                            <w:t>生成报告</w:t>
                          </w:r>
                        </w:p>
                      </w:txbxContent>
                    </v:textbox>
                  </v:roundrect>
                  <v:group id="组合 57" o:spid="_x0000_s1033" style="position:absolute;left:7142;top:71362;width:7895;height:4301" coordsize="50133,27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oundrect id="矩形: 圆角 22" o:spid="_x0000_s1034" style="position:absolute;left:20574;width:9772;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" fillcolor="#4f81bd [3204]" strokecolor="#243f60 [1604]" strokeweight="2pt">
                      <v:textbox>
                        <w:txbxContent>
                          <w:p w14:paraId="7188F891" w14:textId="77777777" w:rsidR="00197B1D" w:rsidRDefault="005C55D3">
                            <w:pPr>
                              <w:jc w:val="center"/>
                            </w:pPr>
                            <w:r>
                              <w:rPr>
                                <w:rFonts w:hint="eastAsia"/>
                              </w:rPr>
                              <w:t>通用计算机</w:t>
                            </w:r>
                          </w:p>
                        </w:txbxContent>
                      </v:textbox>
                    </v:roundrect>
                    <v:roundrect id="矩形: 圆角 23" o:spid="_x0000_s1035" style="position:absolute;left:16383;top:6858;width:17145;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" fillcolor="#4f81bd [3204]" strokecolor="#243f60 [1604]" strokeweight="2pt">
                      <v:textbox>
                        <w:txbxContent>
                          <w:p w14:paraId="6713F5A0" w14:textId="77777777" w:rsidR="00197B1D" w:rsidRDefault="005C55D3">
                            <w:pPr>
                              <w:jc w:val="center"/>
                            </w:pPr>
                            <w:r>
                              <w:rPr>
                                <w:rFonts w:hint="eastAsia"/>
                              </w:rPr>
                              <w:t xml:space="preserve"> </w:t>
                            </w:r>
                            <w:r>
                              <w:rPr>
                                <w:rFonts w:hint="eastAsia"/>
                              </w:rPr>
                              <w:t>动态心电分析软件</w:t>
                            </w:r>
                          </w:p>
                        </w:txbxContent>
                      </v:textbox>
                    </v:roundrect>
                    <v:roundrect id="矩形: 圆角 24" o:spid="_x0000_s1036" style="position:absolute;left:19716;top:13716;width:11265;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" fillcolor="#4f81bd [3204]" strokecolor="#243f60 [1604]" strokeweight="2pt">
                      <v:textbox>
                        <w:txbxContent>
                          <w:p w14:paraId="677BD65A" w14:textId="77777777" w:rsidR="00197B1D" w:rsidRDefault="005C55D3">
                            <w:pPr>
                              <w:jc w:val="center"/>
                            </w:pPr>
                            <w:r>
                              <w:rPr>
                                <w:rFonts w:hint="eastAsia"/>
                              </w:rPr>
                              <w:t>软件用户登录</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41" o:spid="_x0000_s1037" type="#_x0000_t67" style="position:absolute;left:24669;top:3429;width:569;height:2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" adj="19548" fillcolor="#4f81bd [3204]" strokecolor="#243f60 [1604]" strokeweight="2pt"/>
                    <v:shape id="箭头: 下 42" o:spid="_x0000_s1038" type="#_x0000_t67" style="position:absolute;left:24765;top:10477;width:523;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" adj="19696" fillcolor="#4f81bd [3204]" strokecolor="#243f60 [1604]" strokeweight="2pt"/>
                    <v:line id="直接连接符 44" o:spid="_x0000_s1039" style="position:absolute;visibility:visible;mso-wrap-style:square" from="95,25139" to="50133,25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" strokecolor="#4579b8 [3044]" strokeweight="2.5pt"/>
                    <v:shape id="箭头: 下 51" o:spid="_x0000_s1040" type="#_x0000_t67" style="position:absolute;left:29813;top:25139;width:45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" adj="19108" fillcolor="#4f81bd [3204]" strokecolor="#243f60 [1604]" strokeweight="2pt"/>
                    <v:shape id="箭头: 下 52" o:spid="_x0000_s1041" type="#_x0000_t67" style="position:absolute;left:35242;top:25330;width:45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" adj="19108" fillcolor="#4f81bd [3204]" strokecolor="#243f60 [1604]" strokeweight="2pt"/>
                    <v:shape id="箭头: 下 53" o:spid="_x0000_s1042" type="#_x0000_t67" style="position:absolute;left:39814;top:25234;width:457;height: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" adj="19108" fillcolor="#4f81bd [3204]" strokecolor="#243f60 [1604]" strokeweight="2pt"/>
                    <v:shape id="箭头: 下 54" o:spid="_x0000_s1043" type="#_x0000_t67" style="position:absolute;left:44386;top:25234;width:457;height: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" adj="19108" fillcolor="#4f81bd [3204]" strokecolor="#243f60 [1604]" strokeweight="2pt"/>
                    <v:shape id="箭头: 下 56" o:spid="_x0000_s1044" type="#_x0000_t67" style="position:absolute;left:49625;top:25139;width:45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" adj="19108" fillcolor="#4f81bd [3204]" strokecolor="#243f60 [1604]" strokeweight="2pt"/>
                    <v:shape id="箭头: 下 45" o:spid="_x0000_s1045" type="#_x0000_t67" style="position:absolute;left:24860;top:24003;width:457;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" adj="19938" fillcolor="#4f81bd [3204]" strokecolor="#243f60 [1604]" strokeweight="2pt"/>
                    <v:shape id="箭头: 下 46" o:spid="_x0000_s1046" type="#_x0000_t67" style="position:absolute;top:25050;width:45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" adj="19108" fillcolor="#4f81bd [3204]" strokecolor="#243f60 [1604]" strokeweight="2pt"/>
                    <v:shape id="箭头: 下 47" o:spid="_x0000_s1047" type="#_x0000_t67" style="position:absolute;left:5048;top:25050;width:45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" adj="19108" fillcolor="#4f81bd [3204]" strokecolor="#243f60 [1604]" strokeweight="2pt"/>
                    <v:shape id="箭头: 下 48" o:spid="_x0000_s1048" type="#_x0000_t67" style="position:absolute;left:9429;top:25146;width:45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" adj="19108" fillcolor="#4f81bd [3204]" strokecolor="#243f60 [1604]" strokeweight="2pt"/>
                    <v:shape id="箭头: 下 49" o:spid="_x0000_s1049" type="#_x0000_t67" style="position:absolute;left:14668;top:25146;width:45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" adj="19142" fillcolor="#4f81bd [3204]" strokecolor="#243f60 [1604]" strokeweight="2pt"/>
                    <v:shape id="箭头: 下 50" o:spid="_x0000_s1050" type="#_x0000_t67" style="position:absolute;left:20097;top:25146;width:457;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" adj="19108" fillcolor="#4f81bd [3204]" strokecolor="#243f60 [1604]" strokeweight="2pt"/>
                  </v:group>
                  <v:roundrect id="矩形: 圆角 25" o:spid="_x0000_s1051" style="position:absolute;left:6962;top:75693;width:530;height: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" fillcolor="#4f81bd [3204]" strokecolor="#243f60 [1604]" strokeweight="2pt">
                    <v:textbox>
                      <w:txbxContent>
                        <w:p w14:paraId="38BA4360" w14:textId="77777777" w:rsidR="00197B1D" w:rsidRDefault="005C55D3">
                          <w:r>
                            <w:rPr>
                              <w:rFonts w:hint="eastAsia"/>
                            </w:rPr>
                            <w:t>患者信息</w:t>
                          </w:r>
                        </w:p>
                      </w:txbxContent>
                    </v:textbox>
                  </v:roundrect>
                  <v:roundrect id="矩形: 圆角 26" o:spid="_x0000_s1052" style="position:absolute;left:7692;top:75673;width:530;height: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" fillcolor="#4f81bd [3204]" strokecolor="#243f60 [1604]" strokeweight="2pt">
                    <v:textbox>
                      <w:txbxContent>
                        <w:p w14:paraId="08435552" w14:textId="77777777" w:rsidR="00197B1D" w:rsidRDefault="005C55D3">
                          <w:r>
                            <w:rPr>
                              <w:rFonts w:hint="eastAsia"/>
                            </w:rPr>
                            <w:t>编辑模板</w:t>
                          </w:r>
                        </w:p>
                      </w:txbxContent>
                    </v:textbox>
                  </v:roundrect>
                  <v:roundrect id="矩形: 圆角 28" o:spid="_x0000_s1053" style="position:absolute;left:8403;top:75677;width:530;height: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" fillcolor="#4f81bd [3204]" strokecolor="#243f60 [1604]" strokeweight="2pt">
                    <v:textbox>
                      <w:txbxContent>
                        <w:p w14:paraId="48BBECD4" w14:textId="77777777" w:rsidR="00197B1D" w:rsidRDefault="005C55D3">
                          <w:r>
                            <w:rPr>
                              <w:rFonts w:hint="eastAsia"/>
                            </w:rPr>
                            <w:t>事件统计</w:t>
                          </w:r>
                        </w:p>
                      </w:txbxContent>
                    </v:textbox>
                  </v:roundrect>
                  <v:roundrect id="矩形: 圆角 29" o:spid="_x0000_s1054" style="position:absolute;left:9228;top:75690;width:530;height:17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" fillcolor="#4f81bd [3204]" strokecolor="#243f60 [1604]" strokeweight="2pt">
                    <v:textbox>
                      <w:txbxContent>
                        <w:p w14:paraId="073D6E1F" w14:textId="77777777" w:rsidR="00197B1D" w:rsidRDefault="005C55D3">
                          <w:r>
                            <w:rPr>
                              <w:rFonts w:hint="eastAsia"/>
                            </w:rPr>
                            <w:t>片段图编辑</w:t>
                          </w:r>
                        </w:p>
                      </w:txbxContent>
                    </v:textbox>
                  </v:roundrect>
                  <v:roundrect id="矩形: 圆角 31" o:spid="_x0000_s1055" style="position:absolute;left:10052;top:75673;width:530;height: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" fillcolor="#4f81bd [3204]" strokecolor="#243f60 [1604]" strokeweight="2pt">
                    <v:textbox>
                      <w:txbxContent>
                        <w:p w14:paraId="1F7034E7" w14:textId="77777777" w:rsidR="00197B1D" w:rsidRDefault="005C55D3">
                          <w:r>
                            <w:rPr>
                              <w:rFonts w:hint="eastAsia"/>
                            </w:rPr>
                            <w:t>页扫描</w:t>
                          </w:r>
                        </w:p>
                      </w:txbxContent>
                    </v:textbox>
                  </v:roundrect>
                  <v:roundrect id="矩形: 圆角 33" o:spid="_x0000_s1056" style="position:absolute;left:10840;top:75661;width:530;height: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" fillcolor="#4f81bd [3204]" strokecolor="#243f60 [1604]" strokeweight="2pt">
                    <v:textbox>
                      <w:txbxContent>
                        <w:p w14:paraId="558C95CF" w14:textId="77777777" w:rsidR="00197B1D" w:rsidRDefault="005C55D3">
                          <w:r>
                            <w:rPr>
                              <w:rFonts w:hint="eastAsia"/>
                            </w:rPr>
                            <w:t>房颤</w:t>
                          </w:r>
                        </w:p>
                      </w:txbxContent>
                    </v:textbox>
                  </v:roundrect>
                </v:group>
                <v:roundrect id="矩形: 圆角 24" o:spid="_x0000_s1057" style="position:absolute;left:10187;top:74552;width:1774;height:5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" fillcolor="#4f81bd [3204]" strokecolor="#243f60 [1604]" strokeweight="2pt">
                  <v:textbox>
                    <w:txbxContent>
                      <w:p w14:paraId="1C32A00D" w14:textId="77777777" w:rsidR="00197B1D" w:rsidRDefault="005C55D3">
                        <w:pPr>
                          <w:jc w:val="center"/>
                        </w:pPr>
                        <w:r>
                          <w:rPr>
                            <w:rFonts w:hint="eastAsia"/>
                          </w:rPr>
                          <w:t>记录列表界面</w:t>
                        </w:r>
                      </w:p>
                    </w:txbxContent>
                  </v:textbox>
                </v:roundrect>
                <v:shape id="箭头: 下 41" o:spid="_x0000_s1058" type="#_x0000_t67" style="position:absolute;left:11049;top:74038;width:89;height: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" adj="19559" fillcolor="#4f81bd [3204]" strokecolor="#243f60 [1604]" strokeweight="2pt"/>
              </v:group>
            </w:pict>
          </mc:Fallback>
        </mc:AlternateContent>
      </w:r>
    </w:p>
    <w:p w14:paraId="3F80FAB4" w14:textId="77777777" w:rsidR="00197B1D" w:rsidRDefault="00197B1D">
      <w:pPr>
        <w:widowControl/>
        <w:adjustRightInd w:val="0"/>
        <w:snapToGrid w:val="0"/>
        <w:spacing w:line="360" w:lineRule="auto"/>
        <w:textAlignment w:val="baseline"/>
      </w:pPr>
    </w:p>
    <w:p w14:paraId="521E94F8" w14:textId="77777777" w:rsidR="00197B1D" w:rsidRDefault="00197B1D">
      <w:pPr>
        <w:widowControl/>
        <w:adjustRightInd w:val="0"/>
        <w:snapToGrid w:val="0"/>
        <w:spacing w:line="360" w:lineRule="auto"/>
        <w:textAlignment w:val="baseline"/>
      </w:pPr>
    </w:p>
    <w:p w14:paraId="7A45D62A" w14:textId="77777777" w:rsidR="00197B1D" w:rsidRDefault="00197B1D">
      <w:pPr>
        <w:widowControl/>
        <w:adjustRightInd w:val="0"/>
        <w:snapToGrid w:val="0"/>
        <w:spacing w:line="360" w:lineRule="auto"/>
        <w:textAlignment w:val="baseline"/>
      </w:pPr>
    </w:p>
    <w:p w14:paraId="643614EC" w14:textId="77777777" w:rsidR="00197B1D" w:rsidRDefault="00197B1D">
      <w:pPr>
        <w:widowControl/>
        <w:adjustRightInd w:val="0"/>
        <w:snapToGrid w:val="0"/>
        <w:spacing w:line="360" w:lineRule="auto"/>
        <w:textAlignment w:val="baseline"/>
      </w:pPr>
    </w:p>
    <w:p w14:paraId="09CD91C1" w14:textId="77777777" w:rsidR="00197B1D" w:rsidRDefault="00197B1D">
      <w:pPr>
        <w:widowControl/>
        <w:adjustRightInd w:val="0"/>
        <w:snapToGrid w:val="0"/>
        <w:spacing w:line="360" w:lineRule="auto"/>
        <w:textAlignment w:val="baseline"/>
      </w:pPr>
    </w:p>
    <w:p w14:paraId="2E5D61CC" w14:textId="77777777" w:rsidR="00197B1D" w:rsidRDefault="00197B1D">
      <w:pPr>
        <w:widowControl/>
        <w:adjustRightInd w:val="0"/>
        <w:snapToGrid w:val="0"/>
        <w:spacing w:line="360" w:lineRule="auto"/>
        <w:textAlignment w:val="baseline"/>
      </w:pPr>
    </w:p>
    <w:p w14:paraId="4F7D89ED" w14:textId="77777777" w:rsidR="00197B1D" w:rsidRDefault="00197B1D">
      <w:pPr>
        <w:widowControl/>
        <w:adjustRightInd w:val="0"/>
        <w:snapToGrid w:val="0"/>
        <w:spacing w:line="360" w:lineRule="auto"/>
        <w:textAlignment w:val="baseline"/>
      </w:pPr>
    </w:p>
    <w:p w14:paraId="1E21397E" w14:textId="77777777" w:rsidR="00197B1D" w:rsidRDefault="00197B1D">
      <w:pPr>
        <w:widowControl/>
        <w:adjustRightInd w:val="0"/>
        <w:snapToGrid w:val="0"/>
        <w:spacing w:line="360" w:lineRule="auto"/>
        <w:textAlignment w:val="baseline"/>
      </w:pPr>
    </w:p>
    <w:p w14:paraId="7BA75BEE" w14:textId="77777777" w:rsidR="00197B1D" w:rsidRDefault="00197B1D">
      <w:pPr>
        <w:widowControl/>
        <w:adjustRightInd w:val="0"/>
        <w:snapToGrid w:val="0"/>
        <w:spacing w:line="360" w:lineRule="auto"/>
        <w:textAlignment w:val="baseline"/>
      </w:pPr>
    </w:p>
    <w:p w14:paraId="5E7EAC66" w14:textId="77777777" w:rsidR="00197B1D" w:rsidRDefault="00197B1D">
      <w:pPr>
        <w:widowControl/>
        <w:adjustRightInd w:val="0"/>
        <w:snapToGrid w:val="0"/>
        <w:spacing w:line="360" w:lineRule="auto"/>
        <w:textAlignment w:val="baseline"/>
      </w:pPr>
    </w:p>
    <w:p w14:paraId="3CA8B779" w14:textId="77777777" w:rsidR="00197B1D" w:rsidRDefault="00197B1D">
      <w:pPr>
        <w:widowControl/>
        <w:adjustRightInd w:val="0"/>
        <w:snapToGrid w:val="0"/>
        <w:spacing w:line="360" w:lineRule="auto"/>
        <w:textAlignment w:val="baseline"/>
      </w:pPr>
    </w:p>
    <w:p w14:paraId="2F935E72" w14:textId="77777777" w:rsidR="00197B1D" w:rsidRDefault="00197B1D">
      <w:pPr>
        <w:widowControl/>
        <w:adjustRightInd w:val="0"/>
        <w:snapToGrid w:val="0"/>
        <w:spacing w:line="360" w:lineRule="auto"/>
        <w:textAlignment w:val="baseline"/>
      </w:pPr>
    </w:p>
    <w:p w14:paraId="439B0BD0" w14:textId="77777777" w:rsidR="00197B1D" w:rsidRDefault="00197B1D">
      <w:pPr>
        <w:widowControl/>
        <w:adjustRightInd w:val="0"/>
        <w:snapToGrid w:val="0"/>
        <w:spacing w:line="360" w:lineRule="auto"/>
        <w:textAlignment w:val="baseline"/>
        <w:rPr>
          <w:rFonts w:cs="宋体"/>
          <w:kern w:val="0"/>
          <w:sz w:val="24"/>
          <w:szCs w:val="21"/>
        </w:rPr>
      </w:pPr>
    </w:p>
    <w:p w14:paraId="2E210095" w14:textId="77777777" w:rsidR="00197B1D" w:rsidRDefault="00197B1D">
      <w:pPr>
        <w:widowControl/>
        <w:adjustRightInd w:val="0"/>
        <w:snapToGrid w:val="0"/>
        <w:spacing w:line="360" w:lineRule="auto"/>
        <w:jc w:val="center"/>
        <w:textAlignment w:val="baseline"/>
        <w:rPr>
          <w:rFonts w:cs="宋体"/>
          <w:kern w:val="0"/>
          <w:sz w:val="24"/>
        </w:rPr>
      </w:pPr>
    </w:p>
    <w:p w14:paraId="43201BB0" w14:textId="77777777" w:rsidR="00197B1D" w:rsidRDefault="00197B1D">
      <w:pPr>
        <w:spacing w:line="360" w:lineRule="auto"/>
        <w:jc w:val="left"/>
        <w:rPr>
          <w:bCs/>
          <w:sz w:val="24"/>
        </w:rPr>
      </w:pPr>
    </w:p>
    <w:p w14:paraId="41D2F452" w14:textId="77777777" w:rsidR="00197B1D" w:rsidRDefault="00197B1D"/>
    <w:p w14:paraId="54F3CF45" w14:textId="77777777" w:rsidR="00197B1D" w:rsidRDefault="00197B1D"/>
    <w:p w14:paraId="28636FF8" w14:textId="77777777" w:rsidR="00197B1D" w:rsidRDefault="00197B1D"/>
    <w:p w14:paraId="09CB5823" w14:textId="77777777" w:rsidR="00197B1D" w:rsidRDefault="00197B1D"/>
    <w:p w14:paraId="5900DE6D" w14:textId="77777777" w:rsidR="00197B1D" w:rsidRDefault="005C55D3">
      <w:pPr>
        <w:numPr>
          <w:ilvl w:val="1"/>
          <w:numId w:val="3"/>
        </w:numPr>
        <w:spacing w:line="360" w:lineRule="auto"/>
        <w:outlineLvl w:val="1"/>
        <w:rPr>
          <w:bCs/>
          <w:sz w:val="24"/>
        </w:rPr>
      </w:pPr>
      <w:bookmarkStart w:id="129" w:name="_Toc9797"/>
      <w:bookmarkStart w:id="130" w:name="_Toc543"/>
      <w:bookmarkStart w:id="131" w:name="_Toc23129"/>
      <w:bookmarkStart w:id="132" w:name="_Toc14514"/>
      <w:bookmarkStart w:id="133" w:name="_Toc3119"/>
      <w:bookmarkStart w:id="134" w:name="_Toc12800707"/>
      <w:bookmarkStart w:id="135" w:name="_Toc28844"/>
      <w:bookmarkStart w:id="136" w:name="_Toc15446"/>
      <w:bookmarkStart w:id="137" w:name="_Toc3500"/>
      <w:bookmarkStart w:id="138" w:name="_Toc22714"/>
      <w:bookmarkStart w:id="139" w:name="_Toc19541"/>
      <w:bookmarkStart w:id="140" w:name="_Toc29182"/>
      <w:bookmarkStart w:id="141" w:name="_Toc13365"/>
      <w:bookmarkStart w:id="142" w:name="_Toc23083"/>
      <w:bookmarkStart w:id="143" w:name="_Toc14502"/>
      <w:r>
        <w:rPr>
          <w:bCs/>
          <w:sz w:val="24"/>
        </w:rPr>
        <w:t>软件运行环境</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1161DFC8" w14:textId="77777777" w:rsidR="00197B1D" w:rsidRDefault="005C55D3">
      <w:pPr>
        <w:spacing w:line="360" w:lineRule="auto"/>
        <w:ind w:firstLine="425"/>
        <w:rPr>
          <w:kern w:val="0"/>
          <w:sz w:val="24"/>
        </w:rPr>
      </w:pPr>
      <w:r>
        <w:rPr>
          <w:rFonts w:hint="eastAsia"/>
          <w:kern w:val="0"/>
          <w:sz w:val="24"/>
        </w:rPr>
        <w:t>服务器：</w:t>
      </w:r>
    </w:p>
    <w:p w14:paraId="72D2A982" w14:textId="77777777" w:rsidR="00197B1D" w:rsidRDefault="005C55D3">
      <w:pPr>
        <w:spacing w:line="360" w:lineRule="auto"/>
        <w:ind w:firstLine="425"/>
        <w:rPr>
          <w:kern w:val="0"/>
          <w:sz w:val="24"/>
        </w:rPr>
      </w:pPr>
      <w:r>
        <w:rPr>
          <w:rFonts w:hint="eastAsia"/>
          <w:kern w:val="0"/>
          <w:sz w:val="24"/>
        </w:rPr>
        <w:t>CPU</w:t>
      </w:r>
      <w:r>
        <w:rPr>
          <w:rFonts w:hint="eastAsia"/>
          <w:kern w:val="0"/>
          <w:sz w:val="24"/>
        </w:rPr>
        <w:t>：</w:t>
      </w:r>
      <w:r>
        <w:rPr>
          <w:rFonts w:hint="eastAsia"/>
          <w:kern w:val="0"/>
          <w:sz w:val="24"/>
        </w:rPr>
        <w:t xml:space="preserve">Intel(R) Xeon(R) Gold 6161 CPU @ 2.20GHz </w:t>
      </w:r>
      <w:r>
        <w:rPr>
          <w:rFonts w:hint="eastAsia"/>
          <w:kern w:val="0"/>
          <w:sz w:val="24"/>
        </w:rPr>
        <w:t>双核及以上</w:t>
      </w:r>
    </w:p>
    <w:p w14:paraId="16BDE6BA" w14:textId="77777777" w:rsidR="00197B1D" w:rsidRDefault="005C55D3">
      <w:pPr>
        <w:spacing w:line="360" w:lineRule="auto"/>
        <w:ind w:firstLine="425"/>
        <w:rPr>
          <w:kern w:val="0"/>
          <w:sz w:val="24"/>
        </w:rPr>
      </w:pPr>
      <w:r>
        <w:rPr>
          <w:rFonts w:hint="eastAsia"/>
          <w:kern w:val="0"/>
          <w:sz w:val="24"/>
        </w:rPr>
        <w:t>内存：</w:t>
      </w:r>
      <w:r>
        <w:rPr>
          <w:rFonts w:hint="eastAsia"/>
          <w:kern w:val="0"/>
          <w:sz w:val="24"/>
        </w:rPr>
        <w:t>4GB</w:t>
      </w:r>
      <w:r>
        <w:rPr>
          <w:rFonts w:hint="eastAsia"/>
          <w:kern w:val="0"/>
          <w:sz w:val="24"/>
        </w:rPr>
        <w:t>及以上</w:t>
      </w:r>
      <w:r>
        <w:rPr>
          <w:rFonts w:hint="eastAsia"/>
          <w:kern w:val="0"/>
          <w:sz w:val="24"/>
        </w:rPr>
        <w:t xml:space="preserve"> </w:t>
      </w:r>
    </w:p>
    <w:p w14:paraId="0E4922D9" w14:textId="77777777" w:rsidR="00197B1D" w:rsidRDefault="005C55D3">
      <w:pPr>
        <w:spacing w:line="360" w:lineRule="auto"/>
        <w:ind w:firstLine="425"/>
        <w:rPr>
          <w:kern w:val="0"/>
          <w:sz w:val="24"/>
        </w:rPr>
      </w:pPr>
      <w:r>
        <w:rPr>
          <w:rFonts w:hint="eastAsia"/>
          <w:kern w:val="0"/>
          <w:sz w:val="24"/>
        </w:rPr>
        <w:t>存储空间：≥</w:t>
      </w:r>
      <w:r>
        <w:rPr>
          <w:rFonts w:hint="eastAsia"/>
          <w:kern w:val="0"/>
          <w:sz w:val="24"/>
        </w:rPr>
        <w:t>50GB</w:t>
      </w:r>
      <w:r>
        <w:rPr>
          <w:rFonts w:hint="eastAsia"/>
          <w:kern w:val="0"/>
          <w:sz w:val="24"/>
        </w:rPr>
        <w:t>，可扩展</w:t>
      </w:r>
    </w:p>
    <w:p w14:paraId="26CA97EE" w14:textId="77777777" w:rsidR="00197B1D" w:rsidRDefault="005C55D3">
      <w:pPr>
        <w:spacing w:line="360" w:lineRule="auto"/>
        <w:ind w:firstLine="425"/>
        <w:rPr>
          <w:kern w:val="0"/>
          <w:sz w:val="24"/>
        </w:rPr>
      </w:pPr>
      <w:r>
        <w:rPr>
          <w:rFonts w:hint="eastAsia"/>
          <w:kern w:val="0"/>
          <w:sz w:val="24"/>
        </w:rPr>
        <w:t>操作系统：</w:t>
      </w:r>
      <w:r>
        <w:rPr>
          <w:rFonts w:hint="eastAsia"/>
          <w:kern w:val="0"/>
          <w:sz w:val="24"/>
        </w:rPr>
        <w:t>CentOS7.6 64</w:t>
      </w:r>
      <w:r>
        <w:rPr>
          <w:rFonts w:hint="eastAsia"/>
          <w:kern w:val="0"/>
          <w:sz w:val="24"/>
        </w:rPr>
        <w:t>位</w:t>
      </w:r>
    </w:p>
    <w:p w14:paraId="453348AC" w14:textId="77777777" w:rsidR="00197B1D" w:rsidRDefault="005C55D3">
      <w:pPr>
        <w:spacing w:line="360" w:lineRule="auto"/>
        <w:ind w:firstLine="425"/>
        <w:rPr>
          <w:kern w:val="0"/>
          <w:sz w:val="24"/>
        </w:rPr>
      </w:pPr>
      <w:r>
        <w:rPr>
          <w:rFonts w:hint="eastAsia"/>
          <w:kern w:val="0"/>
          <w:sz w:val="24"/>
        </w:rPr>
        <w:t>网络速度：上传无限制，下载≥</w:t>
      </w:r>
      <w:r>
        <w:rPr>
          <w:rFonts w:hint="eastAsia"/>
          <w:kern w:val="0"/>
          <w:sz w:val="24"/>
        </w:rPr>
        <w:t>2Mbps</w:t>
      </w:r>
      <w:r>
        <w:rPr>
          <w:rFonts w:hint="eastAsia"/>
          <w:kern w:val="0"/>
          <w:sz w:val="24"/>
        </w:rPr>
        <w:t>；</w:t>
      </w:r>
    </w:p>
    <w:p w14:paraId="5B77C5B3" w14:textId="77777777" w:rsidR="00197B1D" w:rsidRDefault="005C55D3">
      <w:pPr>
        <w:spacing w:line="360" w:lineRule="auto"/>
        <w:ind w:firstLine="425"/>
        <w:rPr>
          <w:kern w:val="0"/>
          <w:sz w:val="24"/>
        </w:rPr>
      </w:pPr>
      <w:r>
        <w:rPr>
          <w:rFonts w:hint="eastAsia"/>
          <w:kern w:val="0"/>
          <w:sz w:val="24"/>
        </w:rPr>
        <w:t>客户端：</w:t>
      </w:r>
    </w:p>
    <w:p w14:paraId="1CE84E5A" w14:textId="77777777" w:rsidR="00197B1D" w:rsidRDefault="005C55D3">
      <w:pPr>
        <w:spacing w:line="360" w:lineRule="auto"/>
        <w:ind w:firstLine="425"/>
        <w:rPr>
          <w:kern w:val="0"/>
          <w:sz w:val="24"/>
        </w:rPr>
      </w:pPr>
      <w:r>
        <w:rPr>
          <w:rFonts w:hint="eastAsia"/>
          <w:kern w:val="0"/>
          <w:sz w:val="24"/>
        </w:rPr>
        <w:t>CPU</w:t>
      </w:r>
      <w:r>
        <w:rPr>
          <w:rFonts w:hint="eastAsia"/>
          <w:kern w:val="0"/>
          <w:sz w:val="24"/>
        </w:rPr>
        <w:t>：</w:t>
      </w:r>
      <w:r>
        <w:rPr>
          <w:rFonts w:hint="eastAsia"/>
          <w:kern w:val="0"/>
          <w:sz w:val="24"/>
        </w:rPr>
        <w:t xml:space="preserve">intel(R) Core(TM) i5-8250 </w:t>
      </w:r>
      <w:r>
        <w:rPr>
          <w:rFonts w:hint="eastAsia"/>
          <w:kern w:val="0"/>
          <w:sz w:val="24"/>
        </w:rPr>
        <w:t>及以上</w:t>
      </w:r>
    </w:p>
    <w:p w14:paraId="1712A2DF" w14:textId="77777777" w:rsidR="00197B1D" w:rsidRDefault="005C55D3">
      <w:pPr>
        <w:spacing w:line="360" w:lineRule="auto"/>
        <w:ind w:firstLine="425"/>
        <w:rPr>
          <w:kern w:val="0"/>
          <w:sz w:val="24"/>
        </w:rPr>
      </w:pPr>
      <w:r>
        <w:rPr>
          <w:rFonts w:hint="eastAsia"/>
          <w:kern w:val="0"/>
          <w:sz w:val="24"/>
        </w:rPr>
        <w:t>内存：</w:t>
      </w:r>
      <w:r>
        <w:rPr>
          <w:rFonts w:hint="eastAsia"/>
          <w:kern w:val="0"/>
          <w:sz w:val="24"/>
        </w:rPr>
        <w:t>8GB</w:t>
      </w:r>
      <w:r>
        <w:rPr>
          <w:rFonts w:hint="eastAsia"/>
          <w:kern w:val="0"/>
          <w:sz w:val="24"/>
        </w:rPr>
        <w:t>及以上</w:t>
      </w:r>
    </w:p>
    <w:p w14:paraId="40FF0620" w14:textId="77777777" w:rsidR="00197B1D" w:rsidRDefault="005C55D3">
      <w:pPr>
        <w:spacing w:line="360" w:lineRule="auto"/>
        <w:ind w:firstLine="425"/>
        <w:rPr>
          <w:kern w:val="0"/>
          <w:sz w:val="24"/>
        </w:rPr>
      </w:pPr>
      <w:r>
        <w:rPr>
          <w:rFonts w:hint="eastAsia"/>
          <w:kern w:val="0"/>
          <w:sz w:val="24"/>
        </w:rPr>
        <w:lastRenderedPageBreak/>
        <w:t>硬盘：</w:t>
      </w:r>
      <w:r>
        <w:rPr>
          <w:rFonts w:hint="eastAsia"/>
          <w:kern w:val="0"/>
          <w:sz w:val="24"/>
        </w:rPr>
        <w:t>1000GB</w:t>
      </w:r>
      <w:r>
        <w:rPr>
          <w:rFonts w:hint="eastAsia"/>
          <w:kern w:val="0"/>
          <w:sz w:val="24"/>
        </w:rPr>
        <w:t>及以上</w:t>
      </w:r>
    </w:p>
    <w:p w14:paraId="129ACD8C" w14:textId="77777777" w:rsidR="00197B1D" w:rsidRDefault="005C55D3">
      <w:pPr>
        <w:spacing w:line="360" w:lineRule="auto"/>
        <w:ind w:firstLine="425"/>
        <w:rPr>
          <w:kern w:val="0"/>
          <w:sz w:val="24"/>
        </w:rPr>
      </w:pPr>
      <w:r>
        <w:rPr>
          <w:rFonts w:hint="eastAsia"/>
          <w:kern w:val="0"/>
          <w:sz w:val="24"/>
        </w:rPr>
        <w:t>接口：</w:t>
      </w:r>
      <w:r>
        <w:rPr>
          <w:rFonts w:hint="eastAsia"/>
          <w:kern w:val="0"/>
          <w:sz w:val="24"/>
        </w:rPr>
        <w:t>USB2.0</w:t>
      </w:r>
      <w:r>
        <w:rPr>
          <w:rFonts w:hint="eastAsia"/>
          <w:kern w:val="0"/>
          <w:sz w:val="24"/>
        </w:rPr>
        <w:t>及以上</w:t>
      </w:r>
    </w:p>
    <w:p w14:paraId="57CC381E" w14:textId="77777777" w:rsidR="00197B1D" w:rsidRDefault="005C55D3">
      <w:pPr>
        <w:spacing w:line="360" w:lineRule="auto"/>
        <w:ind w:firstLine="425"/>
        <w:rPr>
          <w:kern w:val="0"/>
          <w:sz w:val="24"/>
        </w:rPr>
      </w:pPr>
      <w:r>
        <w:rPr>
          <w:rFonts w:hint="eastAsia"/>
          <w:kern w:val="0"/>
          <w:sz w:val="24"/>
        </w:rPr>
        <w:t>显示器：分辨率</w:t>
      </w:r>
      <w:r>
        <w:rPr>
          <w:rFonts w:hint="eastAsia"/>
          <w:kern w:val="0"/>
          <w:sz w:val="24"/>
        </w:rPr>
        <w:t>1920</w:t>
      </w:r>
      <w:r>
        <w:rPr>
          <w:rFonts w:hint="eastAsia"/>
          <w:kern w:val="0"/>
          <w:sz w:val="24"/>
        </w:rPr>
        <w:t>×</w:t>
      </w:r>
      <w:r>
        <w:rPr>
          <w:rFonts w:hint="eastAsia"/>
          <w:kern w:val="0"/>
          <w:sz w:val="24"/>
        </w:rPr>
        <w:t>1080</w:t>
      </w:r>
      <w:r>
        <w:rPr>
          <w:rFonts w:hint="eastAsia"/>
          <w:kern w:val="0"/>
          <w:sz w:val="24"/>
        </w:rPr>
        <w:t>及以上</w:t>
      </w:r>
    </w:p>
    <w:p w14:paraId="5091C2F2" w14:textId="77777777" w:rsidR="00197B1D" w:rsidRDefault="005C55D3">
      <w:pPr>
        <w:spacing w:line="360" w:lineRule="auto"/>
        <w:ind w:firstLine="425"/>
        <w:rPr>
          <w:kern w:val="0"/>
          <w:sz w:val="24"/>
        </w:rPr>
      </w:pPr>
      <w:r>
        <w:rPr>
          <w:rFonts w:hint="eastAsia"/>
          <w:kern w:val="0"/>
          <w:sz w:val="24"/>
        </w:rPr>
        <w:t>操作系统：</w:t>
      </w:r>
      <w:r>
        <w:rPr>
          <w:rFonts w:hint="eastAsia"/>
          <w:kern w:val="0"/>
          <w:sz w:val="24"/>
        </w:rPr>
        <w:t>64</w:t>
      </w:r>
      <w:r>
        <w:rPr>
          <w:rFonts w:hint="eastAsia"/>
          <w:kern w:val="0"/>
          <w:sz w:val="24"/>
        </w:rPr>
        <w:t>位</w:t>
      </w:r>
      <w:r>
        <w:rPr>
          <w:rFonts w:hint="eastAsia"/>
          <w:kern w:val="0"/>
          <w:sz w:val="24"/>
        </w:rPr>
        <w:t>Windows10</w:t>
      </w:r>
      <w:r>
        <w:rPr>
          <w:rFonts w:hint="eastAsia"/>
          <w:kern w:val="0"/>
          <w:sz w:val="24"/>
        </w:rPr>
        <w:t>、</w:t>
      </w:r>
      <w:r>
        <w:rPr>
          <w:rFonts w:hint="eastAsia"/>
          <w:kern w:val="0"/>
          <w:sz w:val="24"/>
        </w:rPr>
        <w:t>64</w:t>
      </w:r>
      <w:r>
        <w:rPr>
          <w:rFonts w:hint="eastAsia"/>
          <w:kern w:val="0"/>
          <w:sz w:val="24"/>
        </w:rPr>
        <w:t>位</w:t>
      </w:r>
      <w:r>
        <w:rPr>
          <w:rFonts w:hint="eastAsia"/>
          <w:kern w:val="0"/>
          <w:sz w:val="24"/>
        </w:rPr>
        <w:t>Windows7</w:t>
      </w:r>
      <w:r>
        <w:rPr>
          <w:rFonts w:hint="eastAsia"/>
          <w:kern w:val="0"/>
          <w:sz w:val="24"/>
        </w:rPr>
        <w:t>操作系统</w:t>
      </w:r>
    </w:p>
    <w:p w14:paraId="02F094E9" w14:textId="77777777" w:rsidR="00197B1D" w:rsidRDefault="005C55D3">
      <w:pPr>
        <w:spacing w:line="360" w:lineRule="auto"/>
        <w:ind w:firstLine="425"/>
        <w:rPr>
          <w:kern w:val="0"/>
          <w:sz w:val="24"/>
        </w:rPr>
      </w:pPr>
      <w:r>
        <w:rPr>
          <w:rFonts w:hint="eastAsia"/>
          <w:kern w:val="0"/>
          <w:sz w:val="24"/>
        </w:rPr>
        <w:t>支持软件：</w:t>
      </w:r>
      <w:r>
        <w:rPr>
          <w:rFonts w:hint="eastAsia"/>
          <w:kern w:val="0"/>
          <w:sz w:val="24"/>
        </w:rPr>
        <w:t>.NET4.7.2</w:t>
      </w:r>
      <w:r>
        <w:rPr>
          <w:rFonts w:hint="eastAsia"/>
          <w:kern w:val="0"/>
          <w:sz w:val="24"/>
        </w:rPr>
        <w:t>版本及其它兼容版本</w:t>
      </w:r>
    </w:p>
    <w:p w14:paraId="628D5DB3" w14:textId="77777777" w:rsidR="00197B1D" w:rsidRDefault="005C55D3">
      <w:pPr>
        <w:spacing w:line="360" w:lineRule="auto"/>
        <w:ind w:firstLine="425"/>
        <w:rPr>
          <w:kern w:val="0"/>
          <w:sz w:val="24"/>
        </w:rPr>
      </w:pPr>
      <w:r>
        <w:rPr>
          <w:rFonts w:hint="eastAsia"/>
          <w:kern w:val="0"/>
          <w:sz w:val="24"/>
        </w:rPr>
        <w:t>网络速度：</w:t>
      </w:r>
      <w:r>
        <w:rPr>
          <w:rFonts w:hint="eastAsia"/>
          <w:kern w:val="0"/>
          <w:sz w:val="24"/>
        </w:rPr>
        <w:t xml:space="preserve"> 100Mbps</w:t>
      </w:r>
      <w:r>
        <w:rPr>
          <w:rFonts w:hint="eastAsia"/>
          <w:kern w:val="0"/>
          <w:sz w:val="24"/>
        </w:rPr>
        <w:t>及以上</w:t>
      </w:r>
    </w:p>
    <w:p w14:paraId="64507890" w14:textId="77777777" w:rsidR="00197B1D" w:rsidRDefault="00197B1D">
      <w:pPr>
        <w:spacing w:line="360" w:lineRule="auto"/>
        <w:rPr>
          <w:color w:val="FF0000"/>
          <w:kern w:val="0"/>
          <w:sz w:val="24"/>
        </w:rPr>
      </w:pPr>
    </w:p>
    <w:p w14:paraId="7E2E29AA" w14:textId="77777777" w:rsidR="00197B1D" w:rsidRDefault="005C55D3">
      <w:pPr>
        <w:numPr>
          <w:ilvl w:val="1"/>
          <w:numId w:val="3"/>
        </w:numPr>
        <w:spacing w:line="360" w:lineRule="auto"/>
        <w:outlineLvl w:val="1"/>
        <w:rPr>
          <w:bCs/>
          <w:sz w:val="24"/>
        </w:rPr>
      </w:pPr>
      <w:bookmarkStart w:id="144" w:name="_Toc29568"/>
      <w:bookmarkStart w:id="145" w:name="_Toc21463"/>
      <w:bookmarkStart w:id="146" w:name="_Toc25434"/>
      <w:bookmarkStart w:id="147" w:name="_Toc32437"/>
      <w:bookmarkStart w:id="148" w:name="_Toc23853"/>
      <w:bookmarkStart w:id="149" w:name="_Toc25376"/>
      <w:bookmarkStart w:id="150" w:name="_Toc17233"/>
      <w:bookmarkStart w:id="151" w:name="_Toc13228"/>
      <w:bookmarkStart w:id="152" w:name="_Toc12435"/>
      <w:bookmarkStart w:id="153" w:name="_Toc25864"/>
      <w:bookmarkStart w:id="154" w:name="_Toc19750"/>
      <w:bookmarkStart w:id="155" w:name="_Toc12800708"/>
      <w:bookmarkStart w:id="156" w:name="_Toc12104"/>
      <w:bookmarkStart w:id="157" w:name="_Toc2565"/>
      <w:bookmarkStart w:id="158" w:name="_Toc9983"/>
      <w:r>
        <w:rPr>
          <w:bCs/>
          <w:sz w:val="24"/>
        </w:rPr>
        <w:t>软件开发环境</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14:paraId="4C015A8A" w14:textId="77777777" w:rsidR="00197B1D" w:rsidRDefault="005C55D3">
      <w:pPr>
        <w:spacing w:line="360" w:lineRule="auto"/>
        <w:ind w:firstLineChars="200" w:firstLine="480"/>
        <w:rPr>
          <w:sz w:val="24"/>
        </w:rPr>
      </w:pPr>
      <w:r>
        <w:rPr>
          <w:sz w:val="24"/>
        </w:rPr>
        <w:t>编译平台：</w:t>
      </w:r>
      <w:r>
        <w:rPr>
          <w:rFonts w:hint="eastAsia"/>
          <w:sz w:val="24"/>
        </w:rPr>
        <w:t xml:space="preserve">Windows </w:t>
      </w:r>
      <w:r>
        <w:rPr>
          <w:rFonts w:hAnsi="Arial"/>
          <w:sz w:val="24"/>
        </w:rPr>
        <w:t>10</w:t>
      </w:r>
      <w:r>
        <w:rPr>
          <w:rFonts w:hAnsi="Arial" w:hint="eastAsia"/>
          <w:sz w:val="24"/>
        </w:rPr>
        <w:t xml:space="preserve"> 64</w:t>
      </w:r>
      <w:r>
        <w:rPr>
          <w:rFonts w:hAnsi="Arial" w:hint="eastAsia"/>
          <w:sz w:val="24"/>
        </w:rPr>
        <w:t>位，</w:t>
      </w:r>
      <w:r>
        <w:rPr>
          <w:rFonts w:hAnsi="Arial" w:hint="eastAsia"/>
          <w:sz w:val="24"/>
        </w:rPr>
        <w:t>V</w:t>
      </w:r>
      <w:r>
        <w:rPr>
          <w:rFonts w:hAnsi="Arial"/>
          <w:sz w:val="24"/>
        </w:rPr>
        <w:t>isual Studio</w:t>
      </w:r>
      <w:r>
        <w:rPr>
          <w:rFonts w:hAnsi="Arial" w:hint="eastAsia"/>
          <w:sz w:val="24"/>
        </w:rPr>
        <w:t xml:space="preserve"> 2019</w:t>
      </w:r>
      <w:r>
        <w:rPr>
          <w:rFonts w:hAnsi="Arial" w:hint="eastAsia"/>
          <w:sz w:val="24"/>
        </w:rPr>
        <w:t>、</w:t>
      </w:r>
      <w:r>
        <w:rPr>
          <w:rFonts w:hAnsi="Arial" w:hint="eastAsia"/>
          <w:sz w:val="24"/>
        </w:rPr>
        <w:t>Visual Studio 2008</w:t>
      </w:r>
    </w:p>
    <w:p w14:paraId="6AFB3CAB" w14:textId="77777777" w:rsidR="00197B1D" w:rsidRDefault="005C55D3">
      <w:pPr>
        <w:spacing w:line="360" w:lineRule="auto"/>
        <w:ind w:firstLineChars="200" w:firstLine="480"/>
        <w:rPr>
          <w:sz w:val="24"/>
        </w:rPr>
      </w:pPr>
      <w:r>
        <w:rPr>
          <w:sz w:val="24"/>
        </w:rPr>
        <w:t>硬件平台：</w:t>
      </w:r>
      <w:r>
        <w:rPr>
          <w:sz w:val="24"/>
        </w:rPr>
        <w:t xml:space="preserve"> </w:t>
      </w:r>
      <w:r>
        <w:rPr>
          <w:rFonts w:hint="eastAsia"/>
          <w:sz w:val="24"/>
        </w:rPr>
        <w:t>联想</w:t>
      </w:r>
      <w:r>
        <w:rPr>
          <w:rFonts w:hint="eastAsia"/>
          <w:sz w:val="24"/>
        </w:rPr>
        <w:t xml:space="preserve"> </w:t>
      </w:r>
      <w:proofErr w:type="gramStart"/>
      <w:r>
        <w:rPr>
          <w:rFonts w:hint="eastAsia"/>
          <w:sz w:val="24"/>
        </w:rPr>
        <w:t>天逸</w:t>
      </w:r>
      <w:proofErr w:type="gramEnd"/>
      <w:r>
        <w:rPr>
          <w:rFonts w:hint="eastAsia"/>
          <w:sz w:val="24"/>
        </w:rPr>
        <w:t>510Pro</w:t>
      </w:r>
    </w:p>
    <w:p w14:paraId="43535279" w14:textId="77777777" w:rsidR="00197B1D" w:rsidRDefault="005C55D3">
      <w:pPr>
        <w:pStyle w:val="af6"/>
        <w:ind w:firstLine="480"/>
        <w:rPr>
          <w:ins w:id="159" w:author="张霄恒1105" w:date="2020-11-05T16:53:00Z"/>
        </w:rPr>
      </w:pPr>
      <w:r>
        <w:rPr>
          <w:sz w:val="24"/>
        </w:rPr>
        <w:t>开发语言：</w:t>
      </w:r>
      <w:r>
        <w:rPr>
          <w:sz w:val="24"/>
        </w:rPr>
        <w:t xml:space="preserve"> </w:t>
      </w:r>
      <w:r>
        <w:rPr>
          <w:rFonts w:hint="eastAsia"/>
          <w:sz w:val="24"/>
        </w:rPr>
        <w:t>C#</w:t>
      </w:r>
      <w:r>
        <w:rPr>
          <w:rFonts w:hint="eastAsia"/>
          <w:sz w:val="24"/>
        </w:rPr>
        <w:t>、</w:t>
      </w:r>
      <w:r>
        <w:rPr>
          <w:rFonts w:hint="eastAsia"/>
          <w:sz w:val="24"/>
        </w:rPr>
        <w:t>C++</w:t>
      </w:r>
    </w:p>
    <w:p w14:paraId="6E8FCA97" w14:textId="77777777" w:rsidR="00197B1D" w:rsidRDefault="005C55D3">
      <w:pPr>
        <w:numPr>
          <w:ilvl w:val="1"/>
          <w:numId w:val="3"/>
        </w:numPr>
        <w:spacing w:line="360" w:lineRule="auto"/>
        <w:outlineLvl w:val="1"/>
        <w:rPr>
          <w:bCs/>
          <w:sz w:val="24"/>
        </w:rPr>
      </w:pPr>
      <w:bookmarkStart w:id="160" w:name="_Toc18638"/>
      <w:bookmarkStart w:id="161" w:name="_Toc19977"/>
      <w:bookmarkStart w:id="162" w:name="_Toc1845"/>
      <w:bookmarkStart w:id="163" w:name="_Toc5663"/>
      <w:bookmarkStart w:id="164" w:name="_Toc22910"/>
      <w:r>
        <w:rPr>
          <w:rFonts w:hint="eastAsia"/>
          <w:bCs/>
          <w:sz w:val="24"/>
        </w:rPr>
        <w:t>软件系统和其他系统之间的接口</w:t>
      </w:r>
      <w:bookmarkEnd w:id="160"/>
      <w:bookmarkEnd w:id="161"/>
      <w:bookmarkEnd w:id="162"/>
      <w:bookmarkEnd w:id="163"/>
      <w:bookmarkEnd w:id="164"/>
    </w:p>
    <w:p w14:paraId="1D5BEC82" w14:textId="77777777" w:rsidR="00197B1D" w:rsidRDefault="005C55D3">
      <w:pPr>
        <w:spacing w:line="360" w:lineRule="auto"/>
        <w:ind w:firstLineChars="200" w:firstLine="480"/>
        <w:rPr>
          <w:sz w:val="24"/>
        </w:rPr>
      </w:pPr>
      <w:r>
        <w:rPr>
          <w:sz w:val="24"/>
        </w:rPr>
        <w:t>本软件系统可以</w:t>
      </w:r>
      <w:r>
        <w:rPr>
          <w:rFonts w:hint="eastAsia"/>
          <w:sz w:val="24"/>
        </w:rPr>
        <w:t>与服务器传输</w:t>
      </w:r>
      <w:r>
        <w:rPr>
          <w:sz w:val="24"/>
        </w:rPr>
        <w:t>数据，应遵循《</w:t>
      </w:r>
      <w:r>
        <w:rPr>
          <w:rFonts w:hint="eastAsia"/>
          <w:sz w:val="24"/>
          <w:lang w:bidi="ar"/>
        </w:rPr>
        <w:t>动态心电分析软件体系结构设计</w:t>
      </w:r>
      <w:r>
        <w:rPr>
          <w:sz w:val="24"/>
        </w:rPr>
        <w:t>》中的协议要求</w:t>
      </w:r>
      <w:r>
        <w:rPr>
          <w:rFonts w:hint="eastAsia"/>
          <w:sz w:val="24"/>
        </w:rPr>
        <w:t>，该设计应包括接口的容错处理</w:t>
      </w:r>
      <w:r>
        <w:rPr>
          <w:sz w:val="24"/>
        </w:rPr>
        <w:t>。</w:t>
      </w:r>
    </w:p>
    <w:p w14:paraId="6A8CEF32" w14:textId="77777777" w:rsidR="00197B1D" w:rsidRDefault="005C55D3">
      <w:pPr>
        <w:numPr>
          <w:ilvl w:val="1"/>
          <w:numId w:val="3"/>
        </w:numPr>
        <w:spacing w:line="360" w:lineRule="auto"/>
        <w:outlineLvl w:val="1"/>
        <w:rPr>
          <w:bCs/>
          <w:sz w:val="24"/>
        </w:rPr>
      </w:pPr>
      <w:bookmarkStart w:id="165" w:name="_Toc12800709"/>
      <w:bookmarkStart w:id="166" w:name="_Toc10536"/>
      <w:bookmarkStart w:id="167" w:name="_Toc4125"/>
      <w:bookmarkStart w:id="168" w:name="_Toc5091"/>
      <w:bookmarkStart w:id="169" w:name="_Toc20377"/>
      <w:bookmarkStart w:id="170" w:name="_Toc16770"/>
      <w:bookmarkStart w:id="171" w:name="_Toc24001"/>
      <w:bookmarkStart w:id="172" w:name="_Toc651"/>
      <w:bookmarkStart w:id="173" w:name="_Toc18094"/>
      <w:bookmarkStart w:id="174" w:name="_Toc850"/>
      <w:bookmarkStart w:id="175" w:name="_Toc22708"/>
      <w:bookmarkStart w:id="176" w:name="_Toc4942"/>
      <w:bookmarkStart w:id="177" w:name="_Toc24549"/>
      <w:bookmarkStart w:id="178" w:name="_Toc777"/>
      <w:bookmarkStart w:id="179" w:name="_Toc25070"/>
      <w:bookmarkStart w:id="180" w:name="_Toc12800710"/>
      <w:ins w:id="181" w:author="张霄恒1105" w:date="2020-11-05T16:37:00Z">
        <w:r>
          <w:rPr>
            <w:bCs/>
            <w:sz w:val="24"/>
            <w:szCs w:val="28"/>
          </w:rPr>
          <w:t>软件系统的输入和输出</w:t>
        </w:r>
      </w:ins>
      <w:bookmarkEnd w:id="165"/>
      <w:del w:id="182" w:author="张霄恒1105" w:date="2020-11-05T16:37:00Z">
        <w:r>
          <w:rPr>
            <w:bCs/>
            <w:sz w:val="24"/>
          </w:rPr>
          <w:delText>软件系统和其他系统之间的接口</w:delText>
        </w:r>
      </w:del>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3BC1454E" w14:textId="77777777" w:rsidR="00197B1D" w:rsidRDefault="005C55D3">
      <w:pPr>
        <w:spacing w:line="360" w:lineRule="auto"/>
        <w:ind w:firstLineChars="200" w:firstLine="480"/>
        <w:rPr>
          <w:ins w:id="183" w:author="张霄恒1105" w:date="2020-11-05T16:37:00Z"/>
          <w:color w:val="A6A6A6"/>
          <w:sz w:val="24"/>
        </w:rPr>
      </w:pPr>
      <w:bookmarkStart w:id="184" w:name="_Toc470880509"/>
      <w:bookmarkStart w:id="185" w:name="_Toc471198419"/>
      <w:bookmarkStart w:id="186" w:name="_Toc471199048"/>
      <w:bookmarkStart w:id="187" w:name="_Toc471198855"/>
      <w:bookmarkStart w:id="188" w:name="_Toc440284046"/>
      <w:ins w:id="189" w:author="张霄恒1105" w:date="2020-11-05T16:37:00Z">
        <w:r>
          <w:rPr>
            <w:color w:val="A6A6A6"/>
            <w:sz w:val="24"/>
          </w:rPr>
          <w:t>本软件系统的输入包括：</w:t>
        </w:r>
      </w:ins>
      <w:ins w:id="190" w:author="张霄恒1105" w:date="2020-11-05T16:38:00Z">
        <w:r>
          <w:rPr>
            <w:rFonts w:hint="eastAsia"/>
            <w:color w:val="A6A6A6"/>
            <w:sz w:val="24"/>
          </w:rPr>
          <w:t>鼠标、</w:t>
        </w:r>
      </w:ins>
      <w:ins w:id="191" w:author="张霄恒1105" w:date="2020-11-05T16:37:00Z">
        <w:r>
          <w:rPr>
            <w:color w:val="A6A6A6"/>
            <w:sz w:val="24"/>
          </w:rPr>
          <w:t>键</w:t>
        </w:r>
      </w:ins>
      <w:ins w:id="192" w:author="张霄恒1105" w:date="2020-11-05T16:38:00Z">
        <w:r>
          <w:rPr>
            <w:rFonts w:hint="eastAsia"/>
            <w:color w:val="A6A6A6"/>
            <w:sz w:val="24"/>
          </w:rPr>
          <w:t>盘</w:t>
        </w:r>
      </w:ins>
      <w:ins w:id="193" w:author="张霄恒1105" w:date="2020-11-05T16:39:00Z">
        <w:r>
          <w:rPr>
            <w:rFonts w:hint="eastAsia"/>
            <w:color w:val="A6A6A6"/>
            <w:sz w:val="24"/>
          </w:rPr>
          <w:t>操作、</w:t>
        </w:r>
      </w:ins>
      <w:ins w:id="194" w:author="张霄恒1105" w:date="2020-11-05T16:46:00Z">
        <w:r>
          <w:rPr>
            <w:rFonts w:hint="eastAsia"/>
            <w:color w:val="A6A6A6"/>
            <w:sz w:val="24"/>
          </w:rPr>
          <w:t>网络命令、</w:t>
        </w:r>
      </w:ins>
      <w:ins w:id="195" w:author="张霄恒1105" w:date="2020-11-05T16:41:00Z">
        <w:r>
          <w:rPr>
            <w:rFonts w:hint="eastAsia"/>
            <w:color w:val="A6A6A6"/>
            <w:sz w:val="24"/>
          </w:rPr>
          <w:t>账号</w:t>
        </w:r>
      </w:ins>
      <w:ins w:id="196" w:author="张霄恒1105" w:date="2020-11-05T16:42:00Z">
        <w:r>
          <w:rPr>
            <w:rFonts w:hint="eastAsia"/>
            <w:color w:val="A6A6A6"/>
            <w:sz w:val="24"/>
          </w:rPr>
          <w:t>和</w:t>
        </w:r>
      </w:ins>
      <w:ins w:id="197" w:author="张霄恒1105" w:date="2020-11-05T16:43:00Z">
        <w:r>
          <w:rPr>
            <w:rFonts w:hint="eastAsia"/>
            <w:color w:val="A6A6A6"/>
            <w:sz w:val="24"/>
          </w:rPr>
          <w:t>密码</w:t>
        </w:r>
      </w:ins>
      <w:ins w:id="198" w:author="张霄恒1105" w:date="2020-11-05T16:47:00Z">
        <w:r>
          <w:rPr>
            <w:rFonts w:hint="eastAsia"/>
            <w:color w:val="A6A6A6"/>
            <w:sz w:val="24"/>
          </w:rPr>
          <w:t>、</w:t>
        </w:r>
      </w:ins>
      <w:ins w:id="199" w:author="张霄恒1105" w:date="2020-11-05T16:52:00Z">
        <w:r>
          <w:rPr>
            <w:rFonts w:hint="eastAsia"/>
            <w:color w:val="A6A6A6"/>
            <w:sz w:val="24"/>
          </w:rPr>
          <w:t>心电数据及</w:t>
        </w:r>
      </w:ins>
      <w:ins w:id="200" w:author="张霄恒1105" w:date="2020-11-05T16:47:00Z">
        <w:r>
          <w:rPr>
            <w:rFonts w:hint="eastAsia"/>
            <w:color w:val="A6A6A6"/>
            <w:sz w:val="24"/>
          </w:rPr>
          <w:t>数据记录相关信息</w:t>
        </w:r>
      </w:ins>
      <w:ins w:id="201" w:author="张霄恒1105" w:date="2020-11-05T16:37:00Z">
        <w:r>
          <w:rPr>
            <w:color w:val="A6A6A6"/>
            <w:sz w:val="24"/>
          </w:rPr>
          <w:t>。</w:t>
        </w:r>
        <w:bookmarkEnd w:id="184"/>
        <w:bookmarkEnd w:id="185"/>
        <w:bookmarkEnd w:id="186"/>
        <w:bookmarkEnd w:id="187"/>
      </w:ins>
    </w:p>
    <w:p w14:paraId="008C89A5" w14:textId="77777777" w:rsidR="00197B1D" w:rsidRDefault="005C55D3">
      <w:pPr>
        <w:spacing w:line="360" w:lineRule="auto"/>
        <w:ind w:firstLineChars="200" w:firstLine="480"/>
        <w:rPr>
          <w:ins w:id="202" w:author="张霄恒1105" w:date="2020-11-05T16:37:00Z"/>
          <w:color w:val="A6A6A6"/>
          <w:sz w:val="24"/>
        </w:rPr>
      </w:pPr>
      <w:bookmarkStart w:id="203" w:name="_Toc471199049"/>
      <w:bookmarkStart w:id="204" w:name="_Toc470880510"/>
      <w:bookmarkStart w:id="205" w:name="_Toc471198420"/>
      <w:bookmarkStart w:id="206" w:name="_Toc471198856"/>
      <w:ins w:id="207" w:author="张霄恒1105" w:date="2020-11-05T16:37:00Z">
        <w:r>
          <w:rPr>
            <w:color w:val="A6A6A6"/>
            <w:sz w:val="24"/>
          </w:rPr>
          <w:t>本软件系统的输出包括：</w:t>
        </w:r>
      </w:ins>
      <w:ins w:id="208" w:author="张霄恒1105" w:date="2020-11-05T16:40:00Z">
        <w:r>
          <w:rPr>
            <w:rFonts w:hint="eastAsia"/>
            <w:color w:val="A6A6A6"/>
            <w:sz w:val="24"/>
          </w:rPr>
          <w:t>数据</w:t>
        </w:r>
      </w:ins>
      <w:ins w:id="209" w:author="张霄恒1105" w:date="2020-11-05T16:49:00Z">
        <w:r>
          <w:rPr>
            <w:rFonts w:hint="eastAsia"/>
            <w:color w:val="A6A6A6"/>
            <w:sz w:val="24"/>
          </w:rPr>
          <w:t>记录和心电数据</w:t>
        </w:r>
      </w:ins>
      <w:ins w:id="210" w:author="张霄恒1105" w:date="2020-11-05T16:40:00Z">
        <w:r>
          <w:rPr>
            <w:rFonts w:hint="eastAsia"/>
            <w:color w:val="A6A6A6"/>
            <w:sz w:val="24"/>
          </w:rPr>
          <w:t>的</w:t>
        </w:r>
      </w:ins>
      <w:ins w:id="211" w:author="张霄恒1105" w:date="2020-11-05T16:37:00Z">
        <w:r>
          <w:rPr>
            <w:color w:val="A6A6A6"/>
            <w:sz w:val="24"/>
          </w:rPr>
          <w:t>显示</w:t>
        </w:r>
        <w:r>
          <w:rPr>
            <w:rFonts w:hint="eastAsia"/>
            <w:color w:val="A6A6A6"/>
            <w:sz w:val="24"/>
          </w:rPr>
          <w:t>、</w:t>
        </w:r>
      </w:ins>
      <w:ins w:id="212" w:author="张霄恒1105" w:date="2020-11-05T16:40:00Z">
        <w:r>
          <w:rPr>
            <w:rFonts w:hint="eastAsia"/>
            <w:color w:val="A6A6A6"/>
            <w:sz w:val="24"/>
          </w:rPr>
          <w:t>数据分析结果</w:t>
        </w:r>
      </w:ins>
      <w:bookmarkEnd w:id="203"/>
      <w:bookmarkEnd w:id="204"/>
      <w:bookmarkEnd w:id="205"/>
      <w:bookmarkEnd w:id="206"/>
      <w:ins w:id="213" w:author="张霄恒1105" w:date="2020-11-05T16:58:00Z">
        <w:r>
          <w:rPr>
            <w:rFonts w:hint="eastAsia"/>
            <w:color w:val="A6A6A6"/>
            <w:sz w:val="24"/>
          </w:rPr>
          <w:t>、分析报告</w:t>
        </w:r>
      </w:ins>
    </w:p>
    <w:p w14:paraId="2A893D49" w14:textId="77777777" w:rsidR="00197B1D" w:rsidRDefault="005C55D3">
      <w:pPr>
        <w:pStyle w:val="Style38"/>
        <w:numPr>
          <w:ilvl w:val="2"/>
          <w:numId w:val="3"/>
        </w:numPr>
        <w:spacing w:line="360" w:lineRule="auto"/>
        <w:ind w:firstLineChars="0"/>
        <w:outlineLvl w:val="2"/>
        <w:rPr>
          <w:ins w:id="214" w:author="张霄恒1105" w:date="2020-11-05T16:37:00Z"/>
          <w:bCs/>
          <w:sz w:val="24"/>
        </w:rPr>
      </w:pPr>
      <w:ins w:id="215" w:author="张霄恒1105" w:date="2020-11-05T16:37:00Z">
        <w:r>
          <w:rPr>
            <w:bCs/>
            <w:sz w:val="24"/>
          </w:rPr>
          <w:t>输入参数</w:t>
        </w:r>
      </w:ins>
    </w:p>
    <w:p w14:paraId="6E00D1CA" w14:textId="77777777" w:rsidR="00197B1D" w:rsidRDefault="005C55D3">
      <w:pPr>
        <w:pStyle w:val="Style38"/>
        <w:numPr>
          <w:ilvl w:val="0"/>
          <w:numId w:val="6"/>
        </w:numPr>
        <w:spacing w:line="360" w:lineRule="auto"/>
        <w:ind w:firstLineChars="0"/>
        <w:rPr>
          <w:ins w:id="216" w:author="张霄恒1105" w:date="2020-11-05T16:49:00Z"/>
          <w:color w:val="A6A6A6"/>
          <w:sz w:val="24"/>
        </w:rPr>
      </w:pPr>
      <w:bookmarkStart w:id="217" w:name="_Toc470880515"/>
      <w:bookmarkStart w:id="218" w:name="_Toc471198425"/>
      <w:bookmarkStart w:id="219" w:name="_Toc471198861"/>
      <w:bookmarkStart w:id="220" w:name="_Toc471199054"/>
      <w:ins w:id="221" w:author="张霄恒1105" w:date="2020-11-05T16:49:00Z">
        <w:r>
          <w:rPr>
            <w:rFonts w:hint="eastAsia"/>
            <w:color w:val="A6A6A6"/>
            <w:sz w:val="24"/>
          </w:rPr>
          <w:t>鼠标操作</w:t>
        </w:r>
      </w:ins>
    </w:p>
    <w:p w14:paraId="307D2789" w14:textId="77777777" w:rsidR="00197B1D" w:rsidRDefault="005C55D3">
      <w:pPr>
        <w:pStyle w:val="Style38"/>
        <w:numPr>
          <w:ilvl w:val="0"/>
          <w:numId w:val="6"/>
        </w:numPr>
        <w:spacing w:line="360" w:lineRule="auto"/>
        <w:ind w:firstLineChars="0"/>
        <w:rPr>
          <w:ins w:id="222" w:author="张霄恒1105" w:date="2020-11-05T16:49:00Z"/>
          <w:color w:val="A6A6A6"/>
          <w:sz w:val="24"/>
        </w:rPr>
      </w:pPr>
      <w:ins w:id="223" w:author="张霄恒1105" w:date="2020-11-05T16:50:00Z">
        <w:r>
          <w:rPr>
            <w:rFonts w:hint="eastAsia"/>
            <w:color w:val="A6A6A6"/>
            <w:sz w:val="24"/>
          </w:rPr>
          <w:t>键盘操作</w:t>
        </w:r>
      </w:ins>
    </w:p>
    <w:p w14:paraId="4C627947" w14:textId="77777777" w:rsidR="00197B1D" w:rsidRDefault="005C55D3">
      <w:pPr>
        <w:pStyle w:val="Style38"/>
        <w:numPr>
          <w:ilvl w:val="0"/>
          <w:numId w:val="6"/>
        </w:numPr>
        <w:spacing w:line="360" w:lineRule="auto"/>
        <w:ind w:firstLineChars="0"/>
        <w:rPr>
          <w:ins w:id="224" w:author="张霄恒1105" w:date="2020-11-05T16:50:00Z"/>
          <w:color w:val="A6A6A6"/>
          <w:sz w:val="24"/>
        </w:rPr>
      </w:pPr>
      <w:ins w:id="225" w:author="张霄恒1105" w:date="2020-11-05T16:50:00Z">
        <w:r>
          <w:rPr>
            <w:rFonts w:hint="eastAsia"/>
            <w:color w:val="A6A6A6"/>
            <w:sz w:val="24"/>
          </w:rPr>
          <w:t>网络命令</w:t>
        </w:r>
        <w:bookmarkEnd w:id="217"/>
        <w:bookmarkEnd w:id="218"/>
        <w:bookmarkEnd w:id="219"/>
        <w:bookmarkEnd w:id="220"/>
      </w:ins>
    </w:p>
    <w:p w14:paraId="78D36FB5" w14:textId="77777777" w:rsidR="00197B1D" w:rsidRDefault="005C55D3">
      <w:pPr>
        <w:pStyle w:val="Style38"/>
        <w:numPr>
          <w:ilvl w:val="0"/>
          <w:numId w:val="6"/>
        </w:numPr>
        <w:spacing w:line="360" w:lineRule="auto"/>
        <w:ind w:firstLineChars="0"/>
        <w:rPr>
          <w:ins w:id="226" w:author="张霄恒1105" w:date="2020-11-05T16:50:00Z"/>
          <w:color w:val="A6A6A6"/>
          <w:sz w:val="24"/>
        </w:rPr>
      </w:pPr>
      <w:ins w:id="227" w:author="张霄恒1105" w:date="2020-11-05T16:50:00Z">
        <w:r>
          <w:rPr>
            <w:rFonts w:hint="eastAsia"/>
            <w:color w:val="A6A6A6"/>
            <w:sz w:val="24"/>
          </w:rPr>
          <w:t>账号和密码</w:t>
        </w:r>
      </w:ins>
    </w:p>
    <w:p w14:paraId="62716791" w14:textId="77777777" w:rsidR="00197B1D" w:rsidRDefault="005C55D3">
      <w:pPr>
        <w:pStyle w:val="Style38"/>
        <w:numPr>
          <w:ilvl w:val="0"/>
          <w:numId w:val="6"/>
        </w:numPr>
        <w:spacing w:line="360" w:lineRule="auto"/>
        <w:ind w:firstLineChars="0"/>
        <w:rPr>
          <w:ins w:id="228" w:author="张霄恒1105" w:date="2020-11-05T16:52:00Z"/>
          <w:color w:val="A6A6A6"/>
          <w:sz w:val="24"/>
        </w:rPr>
      </w:pPr>
      <w:ins w:id="229" w:author="张霄恒1105" w:date="2020-11-05T16:52:00Z">
        <w:r>
          <w:rPr>
            <w:rFonts w:hint="eastAsia"/>
            <w:color w:val="A6A6A6"/>
            <w:sz w:val="24"/>
          </w:rPr>
          <w:t>心电数据</w:t>
        </w:r>
      </w:ins>
    </w:p>
    <w:p w14:paraId="339F0669" w14:textId="77777777" w:rsidR="00197B1D" w:rsidRDefault="005C55D3">
      <w:pPr>
        <w:pStyle w:val="Style38"/>
        <w:numPr>
          <w:ilvl w:val="0"/>
          <w:numId w:val="6"/>
        </w:numPr>
        <w:spacing w:line="360" w:lineRule="auto"/>
        <w:ind w:firstLineChars="0"/>
        <w:rPr>
          <w:ins w:id="230" w:author="张霄恒1105" w:date="2020-11-05T16:37:00Z"/>
        </w:rPr>
      </w:pPr>
      <w:ins w:id="231" w:author="张霄恒1105" w:date="2020-11-05T16:50:00Z">
        <w:r>
          <w:rPr>
            <w:rFonts w:hint="eastAsia"/>
            <w:color w:val="A6A6A6"/>
            <w:sz w:val="24"/>
          </w:rPr>
          <w:t>数据记录相关信息</w:t>
        </w:r>
      </w:ins>
    </w:p>
    <w:p w14:paraId="76C5B0B9" w14:textId="77777777" w:rsidR="00197B1D" w:rsidRDefault="005C55D3">
      <w:pPr>
        <w:pStyle w:val="Style38"/>
        <w:numPr>
          <w:ilvl w:val="2"/>
          <w:numId w:val="3"/>
        </w:numPr>
        <w:spacing w:line="360" w:lineRule="auto"/>
        <w:ind w:firstLineChars="0"/>
        <w:outlineLvl w:val="2"/>
        <w:rPr>
          <w:ins w:id="232" w:author="张霄恒1105" w:date="2020-11-05T16:37:00Z"/>
          <w:bCs/>
          <w:sz w:val="24"/>
        </w:rPr>
      </w:pPr>
      <w:ins w:id="233" w:author="张霄恒1105" w:date="2020-11-05T16:37:00Z">
        <w:r>
          <w:rPr>
            <w:bCs/>
            <w:sz w:val="24"/>
          </w:rPr>
          <w:t>输出参数</w:t>
        </w:r>
      </w:ins>
    </w:p>
    <w:p w14:paraId="1919AD75" w14:textId="77777777" w:rsidR="00197B1D" w:rsidRDefault="005C55D3">
      <w:pPr>
        <w:pStyle w:val="Style38"/>
        <w:numPr>
          <w:ilvl w:val="0"/>
          <w:numId w:val="6"/>
        </w:numPr>
        <w:spacing w:line="360" w:lineRule="auto"/>
        <w:ind w:firstLineChars="0"/>
        <w:rPr>
          <w:ins w:id="234" w:author="张霄恒1105" w:date="2020-11-05T16:54:00Z"/>
          <w:color w:val="A6A6A6"/>
          <w:sz w:val="24"/>
        </w:rPr>
      </w:pPr>
      <w:ins w:id="235" w:author="张霄恒1105" w:date="2020-11-05T16:54:00Z">
        <w:r>
          <w:rPr>
            <w:rFonts w:hint="eastAsia"/>
            <w:color w:val="A6A6A6"/>
            <w:sz w:val="24"/>
          </w:rPr>
          <w:t>数据记录相关信息的展示</w:t>
        </w:r>
      </w:ins>
    </w:p>
    <w:p w14:paraId="09202BE9" w14:textId="77777777" w:rsidR="00197B1D" w:rsidRDefault="005C55D3">
      <w:pPr>
        <w:pStyle w:val="Style38"/>
        <w:numPr>
          <w:ilvl w:val="0"/>
          <w:numId w:val="6"/>
        </w:numPr>
        <w:spacing w:line="360" w:lineRule="auto"/>
        <w:ind w:firstLineChars="0"/>
        <w:rPr>
          <w:ins w:id="236" w:author="张霄恒1105" w:date="2020-11-05T16:53:00Z"/>
          <w:color w:val="A6A6A6"/>
          <w:sz w:val="24"/>
        </w:rPr>
      </w:pPr>
      <w:ins w:id="237" w:author="张霄恒1105" w:date="2020-11-05T16:54:00Z">
        <w:r>
          <w:rPr>
            <w:rFonts w:hint="eastAsia"/>
            <w:color w:val="A6A6A6"/>
            <w:sz w:val="24"/>
          </w:rPr>
          <w:t>心电数据的展示</w:t>
        </w:r>
      </w:ins>
    </w:p>
    <w:p w14:paraId="32414B48" w14:textId="77777777" w:rsidR="00197B1D" w:rsidRDefault="005C55D3">
      <w:pPr>
        <w:pStyle w:val="Style38"/>
        <w:numPr>
          <w:ilvl w:val="0"/>
          <w:numId w:val="6"/>
        </w:numPr>
        <w:spacing w:line="360" w:lineRule="auto"/>
        <w:ind w:firstLineChars="0"/>
        <w:rPr>
          <w:ins w:id="238" w:author="张霄恒1105" w:date="2020-11-05T16:58:00Z"/>
        </w:rPr>
      </w:pPr>
      <w:ins w:id="239" w:author="张霄恒1105" w:date="2020-11-05T16:58:00Z">
        <w:r>
          <w:rPr>
            <w:rFonts w:hint="eastAsia"/>
            <w:color w:val="A6A6A6"/>
            <w:sz w:val="24"/>
          </w:rPr>
          <w:t>数据分析结果的展示</w:t>
        </w:r>
      </w:ins>
    </w:p>
    <w:p w14:paraId="0DF1E77F" w14:textId="77777777" w:rsidR="00197B1D" w:rsidRDefault="005C55D3">
      <w:pPr>
        <w:pStyle w:val="Style38"/>
        <w:numPr>
          <w:ilvl w:val="0"/>
          <w:numId w:val="6"/>
        </w:numPr>
        <w:spacing w:line="360" w:lineRule="auto"/>
        <w:ind w:firstLineChars="0"/>
      </w:pPr>
      <w:ins w:id="240" w:author="张霄恒1105" w:date="2020-11-05T16:58:00Z">
        <w:r>
          <w:rPr>
            <w:rFonts w:hint="eastAsia"/>
            <w:color w:val="A6A6A6"/>
            <w:sz w:val="24"/>
          </w:rPr>
          <w:t>分析报告</w:t>
        </w:r>
      </w:ins>
      <w:ins w:id="241" w:author="张霄恒1105" w:date="2020-11-05T17:00:00Z">
        <w:r>
          <w:rPr>
            <w:rFonts w:hint="eastAsia"/>
            <w:color w:val="A6A6A6"/>
            <w:sz w:val="24"/>
          </w:rPr>
          <w:t>的</w:t>
        </w:r>
      </w:ins>
    </w:p>
    <w:bookmarkEnd w:id="188"/>
    <w:p w14:paraId="144A9A8D" w14:textId="77777777" w:rsidR="00197B1D" w:rsidRDefault="005C55D3">
      <w:pPr>
        <w:numPr>
          <w:ilvl w:val="1"/>
          <w:numId w:val="3"/>
        </w:numPr>
        <w:spacing w:line="360" w:lineRule="auto"/>
        <w:outlineLvl w:val="1"/>
        <w:rPr>
          <w:ins w:id="242" w:author="张霄恒1105" w:date="2020-11-05T17:15:00Z"/>
          <w:bCs/>
          <w:sz w:val="24"/>
        </w:rPr>
      </w:pPr>
      <w:ins w:id="243" w:author="张霄恒1105" w:date="2020-11-05T17:15:00Z">
        <w:r>
          <w:rPr>
            <w:rFonts w:hint="eastAsia"/>
            <w:bCs/>
            <w:sz w:val="24"/>
          </w:rPr>
          <w:lastRenderedPageBreak/>
          <w:t>特定软硬件</w:t>
        </w:r>
      </w:ins>
    </w:p>
    <w:p w14:paraId="0D17DB88" w14:textId="77777777" w:rsidR="00197B1D" w:rsidRDefault="005C55D3">
      <w:pPr>
        <w:numPr>
          <w:ilvl w:val="255"/>
          <w:numId w:val="0"/>
        </w:numPr>
        <w:spacing w:line="360" w:lineRule="auto"/>
        <w:ind w:firstLineChars="200" w:firstLine="480"/>
        <w:rPr>
          <w:bCs/>
          <w:sz w:val="24"/>
        </w:rPr>
      </w:pPr>
      <w:ins w:id="244" w:author="张霄恒1105" w:date="2020-11-05T17:16:00Z">
        <w:r>
          <w:rPr>
            <w:kern w:val="0"/>
            <w:sz w:val="24"/>
          </w:rPr>
          <w:t>软件完成预期用途所必备的医疗器械硬件</w:t>
        </w:r>
        <w:r>
          <w:rPr>
            <w:rFonts w:hint="eastAsia"/>
            <w:kern w:val="0"/>
            <w:sz w:val="24"/>
          </w:rPr>
          <w:t>为通心络科（河北）科技有限公司生产的十二导联动态心电记录仪。</w:t>
        </w:r>
      </w:ins>
    </w:p>
    <w:p w14:paraId="674DAEBF" w14:textId="77777777" w:rsidR="00197B1D" w:rsidRDefault="00197B1D">
      <w:pPr>
        <w:spacing w:line="360" w:lineRule="auto"/>
        <w:rPr>
          <w:sz w:val="24"/>
        </w:rPr>
      </w:pPr>
    </w:p>
    <w:p w14:paraId="2A35B406" w14:textId="77777777" w:rsidR="00197B1D" w:rsidRDefault="005C55D3">
      <w:pPr>
        <w:numPr>
          <w:ilvl w:val="1"/>
          <w:numId w:val="3"/>
        </w:numPr>
        <w:spacing w:line="360" w:lineRule="auto"/>
        <w:outlineLvl w:val="1"/>
        <w:rPr>
          <w:bCs/>
          <w:sz w:val="24"/>
        </w:rPr>
      </w:pPr>
      <w:bookmarkStart w:id="245" w:name="_Toc509566558"/>
      <w:ins w:id="246" w:author="张霄恒1105" w:date="2020-11-05T22:35:00Z">
        <w:r>
          <w:rPr>
            <w:rFonts w:hint="eastAsia"/>
            <w:bCs/>
            <w:sz w:val="24"/>
          </w:rPr>
          <w:t>规格要求</w:t>
        </w:r>
      </w:ins>
      <w:bookmarkEnd w:id="245"/>
    </w:p>
    <w:p w14:paraId="69480D77" w14:textId="77777777" w:rsidR="00197B1D" w:rsidRDefault="005C55D3">
      <w:pPr>
        <w:spacing w:line="360" w:lineRule="auto"/>
        <w:ind w:firstLineChars="200" w:firstLine="480"/>
        <w:rPr>
          <w:ins w:id="247" w:author="张霄恒1105" w:date="2020-11-05T22:42:00Z"/>
          <w:bCs/>
          <w:sz w:val="24"/>
        </w:rPr>
      </w:pPr>
      <w:ins w:id="248" w:author="张霄恒1105" w:date="2020-11-05T22:42:00Z">
        <w:r>
          <w:rPr>
            <w:rFonts w:hint="eastAsia"/>
            <w:bCs/>
            <w:sz w:val="24"/>
          </w:rPr>
          <w:t>产品名称：</w:t>
        </w:r>
        <w:r>
          <w:rPr>
            <w:rFonts w:hint="eastAsia"/>
            <w:sz w:val="24"/>
          </w:rPr>
          <w:t>动态心电分析软件</w:t>
        </w:r>
      </w:ins>
    </w:p>
    <w:p w14:paraId="0C396C6B" w14:textId="77777777" w:rsidR="00197B1D" w:rsidRDefault="005C55D3">
      <w:pPr>
        <w:spacing w:line="360" w:lineRule="auto"/>
        <w:ind w:firstLineChars="200" w:firstLine="480"/>
        <w:rPr>
          <w:ins w:id="249" w:author="张霄恒1105" w:date="2020-11-05T22:36:00Z"/>
          <w:bCs/>
          <w:sz w:val="24"/>
        </w:rPr>
      </w:pPr>
      <w:ins w:id="250" w:author="张霄恒1105" w:date="2020-11-05T22:36:00Z">
        <w:r>
          <w:rPr>
            <w:bCs/>
            <w:sz w:val="24"/>
          </w:rPr>
          <w:t>产品型号</w:t>
        </w:r>
        <w:r>
          <w:rPr>
            <w:rFonts w:hint="eastAsia"/>
            <w:bCs/>
            <w:sz w:val="24"/>
          </w:rPr>
          <w:t>规格</w:t>
        </w:r>
        <w:r>
          <w:rPr>
            <w:bCs/>
            <w:sz w:val="24"/>
          </w:rPr>
          <w:t>：</w:t>
        </w:r>
      </w:ins>
      <w:ins w:id="251" w:author="张霄恒1105" w:date="2020-11-05T22:42:00Z">
        <w:r>
          <w:rPr>
            <w:rFonts w:hint="eastAsia"/>
            <w:sz w:val="24"/>
          </w:rPr>
          <w:t>ECG Analyst</w:t>
        </w:r>
      </w:ins>
    </w:p>
    <w:p w14:paraId="120104B7" w14:textId="77777777" w:rsidR="00197B1D" w:rsidRDefault="005C55D3">
      <w:pPr>
        <w:spacing w:line="360" w:lineRule="auto"/>
        <w:ind w:firstLineChars="200" w:firstLine="480"/>
        <w:rPr>
          <w:sz w:val="24"/>
        </w:rPr>
      </w:pPr>
      <w:ins w:id="252" w:author="张霄恒1105" w:date="2020-11-05T22:36:00Z">
        <w:r>
          <w:rPr>
            <w:bCs/>
            <w:sz w:val="24"/>
          </w:rPr>
          <w:t>型号划分说明：</w:t>
        </w:r>
      </w:ins>
      <w:ins w:id="253" w:author="张霄恒1105" w:date="2020-11-05T22:42:00Z">
        <w:r>
          <w:rPr>
            <w:rFonts w:hint="eastAsia"/>
            <w:sz w:val="24"/>
          </w:rPr>
          <w:t>其中</w:t>
        </w:r>
        <w:r>
          <w:rPr>
            <w:rFonts w:hint="eastAsia"/>
            <w:sz w:val="24"/>
          </w:rPr>
          <w:t>ECG</w:t>
        </w:r>
        <w:r>
          <w:rPr>
            <w:rFonts w:hint="eastAsia"/>
            <w:sz w:val="24"/>
          </w:rPr>
          <w:t>为心电文件类型，</w:t>
        </w:r>
        <w:r>
          <w:rPr>
            <w:rFonts w:hint="eastAsia"/>
            <w:sz w:val="24"/>
          </w:rPr>
          <w:t>Analyst</w:t>
        </w:r>
        <w:r>
          <w:rPr>
            <w:rFonts w:hint="eastAsia"/>
            <w:sz w:val="24"/>
          </w:rPr>
          <w:t>是助手的意思。</w:t>
        </w:r>
      </w:ins>
    </w:p>
    <w:p w14:paraId="4C1E8AAA" w14:textId="77777777" w:rsidR="00197B1D" w:rsidRDefault="005C55D3">
      <w:pPr>
        <w:numPr>
          <w:ilvl w:val="1"/>
          <w:numId w:val="3"/>
        </w:numPr>
        <w:spacing w:line="360" w:lineRule="auto"/>
        <w:outlineLvl w:val="1"/>
        <w:rPr>
          <w:bCs/>
          <w:sz w:val="24"/>
        </w:rPr>
      </w:pPr>
      <w:ins w:id="254" w:author="张霄恒1105" w:date="2020-11-05T22:43:00Z">
        <w:r>
          <w:rPr>
            <w:rFonts w:hint="eastAsia"/>
            <w:bCs/>
            <w:sz w:val="24"/>
          </w:rPr>
          <w:t>软件版本</w:t>
        </w:r>
      </w:ins>
    </w:p>
    <w:p w14:paraId="4ABA7FB6" w14:textId="77777777" w:rsidR="00197B1D" w:rsidRDefault="005C55D3">
      <w:pPr>
        <w:spacing w:line="360" w:lineRule="auto"/>
        <w:ind w:firstLineChars="200" w:firstLine="480"/>
        <w:rPr>
          <w:ins w:id="255" w:author="张霄恒1105" w:date="2020-11-05T22:44:00Z"/>
          <w:sz w:val="24"/>
        </w:rPr>
      </w:pPr>
      <w:ins w:id="256" w:author="张霄恒1105" w:date="2020-11-05T22:44:00Z">
        <w:r>
          <w:rPr>
            <w:rFonts w:hint="eastAsia"/>
            <w:sz w:val="24"/>
          </w:rPr>
          <w:t>软件完整版本命名规则为</w:t>
        </w:r>
        <w:r>
          <w:rPr>
            <w:rFonts w:hint="eastAsia"/>
            <w:sz w:val="24"/>
          </w:rPr>
          <w:t>V X.Y.Z.B</w:t>
        </w:r>
        <w:r>
          <w:rPr>
            <w:rFonts w:hint="eastAsia"/>
            <w:sz w:val="24"/>
          </w:rPr>
          <w:t>，其中</w:t>
        </w:r>
      </w:ins>
    </w:p>
    <w:p w14:paraId="6FC24ECB" w14:textId="77777777" w:rsidR="00197B1D" w:rsidRDefault="005C55D3">
      <w:pPr>
        <w:spacing w:line="360" w:lineRule="auto"/>
        <w:ind w:firstLineChars="200" w:firstLine="480"/>
        <w:rPr>
          <w:ins w:id="257" w:author="张霄恒1105" w:date="2020-11-05T22:44:00Z"/>
          <w:sz w:val="24"/>
        </w:rPr>
      </w:pPr>
      <w:ins w:id="258" w:author="张霄恒1105" w:date="2020-11-05T22:44:00Z">
        <w:r>
          <w:rPr>
            <w:rFonts w:hint="eastAsia"/>
            <w:sz w:val="24"/>
          </w:rPr>
          <w:t>V</w:t>
        </w:r>
        <w:r>
          <w:rPr>
            <w:rFonts w:hint="eastAsia"/>
            <w:sz w:val="24"/>
          </w:rPr>
          <w:t>：版本标识代号，动态心电分析软件版本标识代号为：</w:t>
        </w:r>
        <w:r>
          <w:rPr>
            <w:rFonts w:hint="eastAsia"/>
            <w:sz w:val="24"/>
          </w:rPr>
          <w:t>V</w:t>
        </w:r>
        <w:r>
          <w:rPr>
            <w:rFonts w:hint="eastAsia"/>
            <w:sz w:val="24"/>
          </w:rPr>
          <w:t>；</w:t>
        </w:r>
      </w:ins>
    </w:p>
    <w:p w14:paraId="0C55AE3F" w14:textId="77777777" w:rsidR="00197B1D" w:rsidRDefault="005C55D3">
      <w:pPr>
        <w:spacing w:line="360" w:lineRule="auto"/>
        <w:ind w:firstLineChars="200" w:firstLine="480"/>
        <w:rPr>
          <w:ins w:id="259" w:author="张霄恒1105" w:date="2020-11-05T22:44:00Z"/>
          <w:sz w:val="24"/>
        </w:rPr>
      </w:pPr>
      <w:ins w:id="260" w:author="张霄恒1105" w:date="2020-11-05T22:44:00Z">
        <w:r>
          <w:rPr>
            <w:rFonts w:hint="eastAsia"/>
            <w:sz w:val="24"/>
          </w:rPr>
          <w:t>X</w:t>
        </w:r>
        <w:r>
          <w:rPr>
            <w:rFonts w:hint="eastAsia"/>
            <w:sz w:val="24"/>
          </w:rPr>
          <w:t>：表示“重大增强类软件更新”，用阿拉伯数字标识，如</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r>
          <w:rPr>
            <w:rFonts w:hint="eastAsia"/>
            <w:sz w:val="24"/>
          </w:rPr>
          <w:t>……；包括：改变医疗器械功能、性能等软件属性，影响到医疗器械安全性或有效性的软件变更，即影响到医疗器械的预期用途、使用环境或核心功能的。如新增临床运用、用户界面增加临床信息、核心算法改变、增加无线连接数据库等功能。</w:t>
        </w:r>
      </w:ins>
    </w:p>
    <w:p w14:paraId="4E0A5AF6" w14:textId="77777777" w:rsidR="00197B1D" w:rsidRDefault="005C55D3">
      <w:pPr>
        <w:spacing w:line="360" w:lineRule="auto"/>
        <w:ind w:firstLineChars="200" w:firstLine="480"/>
        <w:rPr>
          <w:ins w:id="261" w:author="张霄恒1105" w:date="2020-11-05T22:44:00Z"/>
          <w:sz w:val="24"/>
        </w:rPr>
      </w:pPr>
      <w:ins w:id="262" w:author="张霄恒1105" w:date="2020-11-05T22:44:00Z">
        <w:r>
          <w:rPr>
            <w:rFonts w:hint="eastAsia"/>
            <w:sz w:val="24"/>
          </w:rPr>
          <w:t>Y</w:t>
        </w:r>
        <w:r>
          <w:rPr>
            <w:rFonts w:hint="eastAsia"/>
            <w:sz w:val="24"/>
          </w:rPr>
          <w:t>：表示“轻微增强类软件更新”，用阿拉伯数字标识，如</w:t>
        </w:r>
        <w:r>
          <w:rPr>
            <w:rFonts w:hint="eastAsia"/>
            <w:sz w:val="24"/>
          </w:rPr>
          <w:t>0</w:t>
        </w:r>
        <w:r>
          <w:rPr>
            <w:rFonts w:hint="eastAsia"/>
            <w:sz w:val="24"/>
          </w:rPr>
          <w:t>、</w:t>
        </w:r>
        <w:r>
          <w:rPr>
            <w:rFonts w:hint="eastAsia"/>
            <w:sz w:val="24"/>
          </w:rPr>
          <w:t>1</w:t>
        </w:r>
        <w:r>
          <w:rPr>
            <w:rFonts w:hint="eastAsia"/>
            <w:sz w:val="24"/>
          </w:rPr>
          <w:t>、</w:t>
        </w:r>
        <w:r>
          <w:rPr>
            <w:rFonts w:hint="eastAsia"/>
            <w:sz w:val="24"/>
          </w:rPr>
          <w:t>2</w:t>
        </w:r>
        <w:r>
          <w:rPr>
            <w:rFonts w:hint="eastAsia"/>
            <w:sz w:val="24"/>
          </w:rPr>
          <w:t>……；包括：改变医疗器械功能、性能等软件属性，不影响到医疗器械安全性或有效性的软件变更。如核心算法运算速度的单纯性提</w:t>
        </w:r>
        <w:r>
          <w:rPr>
            <w:rFonts w:hint="eastAsia"/>
            <w:sz w:val="24"/>
          </w:rPr>
          <w:t>高、用户界面的文字性修改等。</w:t>
        </w:r>
      </w:ins>
    </w:p>
    <w:p w14:paraId="7E50726B" w14:textId="77777777" w:rsidR="00197B1D" w:rsidRDefault="005C55D3">
      <w:pPr>
        <w:spacing w:line="360" w:lineRule="auto"/>
        <w:ind w:firstLineChars="200" w:firstLine="480"/>
        <w:rPr>
          <w:ins w:id="263" w:author="张霄恒1105" w:date="2020-11-05T22:44:00Z"/>
          <w:sz w:val="24"/>
        </w:rPr>
      </w:pPr>
      <w:ins w:id="264" w:author="张霄恒1105" w:date="2020-11-05T22:44:00Z">
        <w:r>
          <w:rPr>
            <w:rFonts w:hint="eastAsia"/>
            <w:sz w:val="24"/>
          </w:rPr>
          <w:t>Z</w:t>
        </w:r>
        <w:r>
          <w:rPr>
            <w:rFonts w:hint="eastAsia"/>
            <w:sz w:val="24"/>
          </w:rPr>
          <w:t>：表示“纠正类软件更新”，用阿拉伯数字标识，如</w:t>
        </w:r>
        <w:r>
          <w:rPr>
            <w:rFonts w:hint="eastAsia"/>
            <w:sz w:val="24"/>
          </w:rPr>
          <w:t>0</w:t>
        </w:r>
        <w:r>
          <w:rPr>
            <w:rFonts w:hint="eastAsia"/>
            <w:sz w:val="24"/>
          </w:rPr>
          <w:t>、</w:t>
        </w:r>
        <w:r>
          <w:rPr>
            <w:rFonts w:hint="eastAsia"/>
            <w:sz w:val="24"/>
          </w:rPr>
          <w:t>1</w:t>
        </w:r>
        <w:r>
          <w:rPr>
            <w:rFonts w:hint="eastAsia"/>
            <w:sz w:val="24"/>
          </w:rPr>
          <w:t>、</w:t>
        </w:r>
        <w:r>
          <w:rPr>
            <w:rFonts w:hint="eastAsia"/>
            <w:sz w:val="24"/>
          </w:rPr>
          <w:t>2</w:t>
        </w:r>
        <w:r>
          <w:rPr>
            <w:rFonts w:hint="eastAsia"/>
            <w:sz w:val="24"/>
          </w:rPr>
          <w:t>……；包括修正软件已知缺陷而进行的软件变更。</w:t>
        </w:r>
      </w:ins>
    </w:p>
    <w:p w14:paraId="6F427804" w14:textId="77777777" w:rsidR="00197B1D" w:rsidRDefault="005C55D3">
      <w:pPr>
        <w:spacing w:line="360" w:lineRule="auto"/>
        <w:ind w:firstLineChars="200" w:firstLine="480"/>
        <w:rPr>
          <w:ins w:id="265" w:author="张霄恒1106" w:date="2020-11-06T07:55:00Z"/>
          <w:sz w:val="24"/>
        </w:rPr>
      </w:pPr>
      <w:ins w:id="266" w:author="张霄恒1105" w:date="2020-11-05T22:44:00Z">
        <w:r>
          <w:rPr>
            <w:rFonts w:hint="eastAsia"/>
            <w:sz w:val="24"/>
          </w:rPr>
          <w:t>B</w:t>
        </w:r>
        <w:r>
          <w:rPr>
            <w:rFonts w:hint="eastAsia"/>
            <w:sz w:val="24"/>
          </w:rPr>
          <w:t>：表示“构建”，用阿拉伯数字标识，如</w:t>
        </w:r>
        <w:r>
          <w:rPr>
            <w:rFonts w:hint="eastAsia"/>
            <w:sz w:val="24"/>
          </w:rPr>
          <w:t>0</w:t>
        </w:r>
        <w:r>
          <w:rPr>
            <w:rFonts w:hint="eastAsia"/>
            <w:sz w:val="24"/>
          </w:rPr>
          <w:t>、</w:t>
        </w:r>
        <w:r>
          <w:rPr>
            <w:rFonts w:hint="eastAsia"/>
            <w:sz w:val="24"/>
          </w:rPr>
          <w:t>1</w:t>
        </w:r>
        <w:r>
          <w:rPr>
            <w:rFonts w:hint="eastAsia"/>
            <w:sz w:val="24"/>
          </w:rPr>
          <w:t>、</w:t>
        </w:r>
        <w:r>
          <w:rPr>
            <w:rFonts w:hint="eastAsia"/>
            <w:sz w:val="24"/>
          </w:rPr>
          <w:t>2</w:t>
        </w:r>
        <w:r>
          <w:rPr>
            <w:rFonts w:hint="eastAsia"/>
            <w:sz w:val="24"/>
          </w:rPr>
          <w:t>……；纠正类软件更新的任何变化，都会导致构建的升版。</w:t>
        </w:r>
      </w:ins>
    </w:p>
    <w:p w14:paraId="6403291D" w14:textId="77777777" w:rsidR="00197B1D" w:rsidRDefault="005C55D3">
      <w:pPr>
        <w:spacing w:line="360" w:lineRule="auto"/>
        <w:ind w:firstLineChars="200" w:firstLine="480"/>
        <w:rPr>
          <w:sz w:val="24"/>
        </w:rPr>
      </w:pPr>
      <w:ins w:id="267" w:author="张霄恒1106" w:date="2020-11-06T07:55:00Z">
        <w:r>
          <w:rPr>
            <w:rFonts w:hint="eastAsia"/>
            <w:bCs/>
            <w:sz w:val="24"/>
          </w:rPr>
          <w:t>基线版本为</w:t>
        </w:r>
        <w:r>
          <w:rPr>
            <w:rFonts w:hint="eastAsia"/>
            <w:bCs/>
            <w:sz w:val="24"/>
          </w:rPr>
          <w:t>V</w:t>
        </w:r>
        <w:r>
          <w:rPr>
            <w:bCs/>
            <w:sz w:val="24"/>
          </w:rPr>
          <w:t>1.0.0.0</w:t>
        </w:r>
        <w:r>
          <w:rPr>
            <w:rFonts w:hint="eastAsia"/>
            <w:bCs/>
            <w:sz w:val="24"/>
          </w:rPr>
          <w:t>。</w:t>
        </w:r>
      </w:ins>
    </w:p>
    <w:p w14:paraId="684D1A85" w14:textId="77777777" w:rsidR="00197B1D" w:rsidRDefault="005C55D3">
      <w:pPr>
        <w:numPr>
          <w:ilvl w:val="0"/>
          <w:numId w:val="3"/>
        </w:numPr>
        <w:tabs>
          <w:tab w:val="left" w:pos="425"/>
        </w:tabs>
        <w:outlineLvl w:val="0"/>
        <w:rPr>
          <w:sz w:val="24"/>
        </w:rPr>
      </w:pPr>
      <w:r>
        <w:rPr>
          <w:b/>
          <w:bCs/>
          <w:sz w:val="28"/>
          <w:szCs w:val="28"/>
        </w:rPr>
        <w:t>界面需求</w:t>
      </w:r>
    </w:p>
    <w:p w14:paraId="70FF4A1D" w14:textId="77777777" w:rsidR="00197B1D" w:rsidRDefault="005C55D3">
      <w:pPr>
        <w:spacing w:line="360" w:lineRule="auto"/>
        <w:ind w:firstLineChars="200" w:firstLine="480"/>
        <w:rPr>
          <w:sz w:val="24"/>
        </w:rPr>
      </w:pPr>
      <w:ins w:id="268" w:author="张霄恒1105" w:date="2020-11-05T22:49:00Z">
        <w:r>
          <w:rPr>
            <w:rFonts w:hint="eastAsia"/>
            <w:sz w:val="24"/>
          </w:rPr>
          <w:t>软件使用图形用户界面，功能可通过窗口和按钮操作。具体包括登录界面、记录列表、</w:t>
        </w:r>
        <w:r>
          <w:rPr>
            <w:rFonts w:hint="eastAsia"/>
            <w:sz w:val="24"/>
          </w:rPr>
          <w:t>患者信息、</w:t>
        </w:r>
        <w:r>
          <w:rPr>
            <w:rFonts w:hint="eastAsia"/>
            <w:sz w:val="24"/>
          </w:rPr>
          <w:t>编辑模板、事件统计、片段图编辑、页扫描、房颤、</w:t>
        </w:r>
        <w:r>
          <w:rPr>
            <w:rFonts w:hint="eastAsia"/>
            <w:sz w:val="24"/>
          </w:rPr>
          <w:t>ST</w:t>
        </w:r>
        <w:r>
          <w:rPr>
            <w:rFonts w:hint="eastAsia"/>
            <w:sz w:val="24"/>
          </w:rPr>
          <w:t>段、</w:t>
        </w:r>
        <w:r>
          <w:rPr>
            <w:rFonts w:hint="eastAsia"/>
            <w:sz w:val="24"/>
          </w:rPr>
          <w:t>HRV</w:t>
        </w:r>
        <w:r>
          <w:rPr>
            <w:rFonts w:hint="eastAsia"/>
            <w:sz w:val="24"/>
          </w:rPr>
          <w:t>、直方图、报告编辑、生成报告界面。</w:t>
        </w:r>
      </w:ins>
    </w:p>
    <w:p w14:paraId="0CCB26A9" w14:textId="77777777" w:rsidR="00197B1D" w:rsidRDefault="005C55D3">
      <w:pPr>
        <w:numPr>
          <w:ilvl w:val="0"/>
          <w:numId w:val="3"/>
        </w:numPr>
        <w:tabs>
          <w:tab w:val="left" w:pos="425"/>
        </w:tabs>
        <w:outlineLvl w:val="0"/>
        <w:rPr>
          <w:b/>
          <w:bCs/>
          <w:sz w:val="28"/>
          <w:szCs w:val="28"/>
        </w:rPr>
      </w:pPr>
      <w:bookmarkStart w:id="269" w:name="_Toc4469"/>
      <w:bookmarkStart w:id="270" w:name="_Toc21345"/>
      <w:bookmarkStart w:id="271" w:name="_Toc32436"/>
      <w:bookmarkStart w:id="272" w:name="_Toc1704"/>
      <w:bookmarkStart w:id="273" w:name="_Toc6224"/>
      <w:bookmarkStart w:id="274" w:name="_Toc1905"/>
      <w:bookmarkStart w:id="275" w:name="_Toc8223"/>
      <w:bookmarkStart w:id="276" w:name="_Toc1843"/>
      <w:bookmarkStart w:id="277" w:name="_Toc15383"/>
      <w:bookmarkStart w:id="278" w:name="_Toc30961"/>
      <w:bookmarkStart w:id="279" w:name="_Toc12800714"/>
      <w:bookmarkStart w:id="280" w:name="_Toc18463"/>
      <w:bookmarkStart w:id="281" w:name="_Toc29779"/>
      <w:bookmarkStart w:id="282" w:name="_Toc25338"/>
      <w:bookmarkStart w:id="283" w:name="_Toc30642"/>
      <w:r>
        <w:rPr>
          <w:b/>
          <w:bCs/>
          <w:sz w:val="28"/>
          <w:szCs w:val="28"/>
        </w:rPr>
        <w:t>软件功能与性能</w:t>
      </w:r>
      <w:bookmarkStart w:id="284" w:name="_Toc10923"/>
      <w:bookmarkStart w:id="285" w:name="_Toc8869"/>
      <w:bookmarkStart w:id="286" w:name="_Toc12973"/>
      <w:bookmarkStart w:id="287" w:name="_Toc10848"/>
      <w:bookmarkStart w:id="288" w:name="_Toc20607"/>
      <w:bookmarkStart w:id="289" w:name="_Toc21189"/>
      <w:bookmarkStart w:id="290" w:name="_Toc22261"/>
      <w:bookmarkStart w:id="291" w:name="_Toc3322"/>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6896D910" w14:textId="77777777" w:rsidR="00197B1D" w:rsidRDefault="005C55D3">
      <w:pPr>
        <w:numPr>
          <w:ilvl w:val="1"/>
          <w:numId w:val="3"/>
        </w:numPr>
        <w:spacing w:line="360" w:lineRule="auto"/>
        <w:outlineLvl w:val="1"/>
        <w:rPr>
          <w:bCs/>
          <w:sz w:val="24"/>
        </w:rPr>
      </w:pPr>
      <w:r>
        <w:rPr>
          <w:rFonts w:hint="eastAsia"/>
          <w:bCs/>
          <w:sz w:val="24"/>
        </w:rPr>
        <w:t>基本功能</w:t>
      </w:r>
      <w:bookmarkStart w:id="292" w:name="_Toc20181"/>
      <w:bookmarkStart w:id="293" w:name="_Toc6728"/>
      <w:bookmarkStart w:id="294" w:name="_Toc15837"/>
      <w:bookmarkEnd w:id="284"/>
      <w:bookmarkEnd w:id="285"/>
      <w:bookmarkEnd w:id="286"/>
      <w:bookmarkEnd w:id="287"/>
      <w:bookmarkEnd w:id="288"/>
      <w:bookmarkEnd w:id="289"/>
      <w:bookmarkEnd w:id="290"/>
      <w:bookmarkEnd w:id="291"/>
    </w:p>
    <w:p w14:paraId="7E123970" w14:textId="77777777" w:rsidR="00197B1D" w:rsidRDefault="005C55D3">
      <w:pPr>
        <w:numPr>
          <w:ilvl w:val="2"/>
          <w:numId w:val="3"/>
        </w:numPr>
        <w:spacing w:line="360" w:lineRule="auto"/>
        <w:outlineLvl w:val="2"/>
        <w:rPr>
          <w:bCs/>
          <w:sz w:val="24"/>
        </w:rPr>
      </w:pPr>
      <w:bookmarkStart w:id="295" w:name="_Toc2482"/>
      <w:r>
        <w:rPr>
          <w:rFonts w:hint="eastAsia"/>
          <w:bCs/>
          <w:sz w:val="24"/>
        </w:rPr>
        <w:lastRenderedPageBreak/>
        <w:t>通用心电图编辑窗口</w:t>
      </w:r>
      <w:bookmarkEnd w:id="295"/>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551"/>
        <w:gridCol w:w="5801"/>
      </w:tblGrid>
      <w:tr w:rsidR="00197B1D" w14:paraId="0889D81C" w14:textId="77777777">
        <w:trPr>
          <w:trHeight w:val="20"/>
          <w:tblHeader/>
          <w:jc w:val="center"/>
        </w:trPr>
        <w:tc>
          <w:tcPr>
            <w:tcW w:w="1467" w:type="dxa"/>
            <w:shd w:val="clear" w:color="auto" w:fill="auto"/>
            <w:vAlign w:val="center"/>
          </w:tcPr>
          <w:p w14:paraId="1C327CD8" w14:textId="77777777" w:rsidR="00197B1D" w:rsidRDefault="005C55D3">
            <w:pPr>
              <w:spacing w:line="276" w:lineRule="auto"/>
              <w:jc w:val="center"/>
              <w:rPr>
                <w:b/>
                <w:szCs w:val="21"/>
              </w:rPr>
            </w:pPr>
            <w:r>
              <w:rPr>
                <w:b/>
                <w:szCs w:val="21"/>
              </w:rPr>
              <w:t>编号</w:t>
            </w:r>
          </w:p>
        </w:tc>
        <w:tc>
          <w:tcPr>
            <w:tcW w:w="2551" w:type="dxa"/>
            <w:shd w:val="clear" w:color="auto" w:fill="auto"/>
            <w:vAlign w:val="center"/>
          </w:tcPr>
          <w:p w14:paraId="57EC2762" w14:textId="77777777" w:rsidR="00197B1D" w:rsidRDefault="005C55D3">
            <w:pPr>
              <w:spacing w:line="276" w:lineRule="auto"/>
              <w:jc w:val="center"/>
              <w:rPr>
                <w:b/>
                <w:szCs w:val="21"/>
              </w:rPr>
            </w:pPr>
            <w:r>
              <w:rPr>
                <w:b/>
                <w:szCs w:val="21"/>
              </w:rPr>
              <w:t>项目</w:t>
            </w:r>
          </w:p>
        </w:tc>
        <w:tc>
          <w:tcPr>
            <w:tcW w:w="5801" w:type="dxa"/>
            <w:shd w:val="clear" w:color="auto" w:fill="auto"/>
            <w:vAlign w:val="center"/>
          </w:tcPr>
          <w:p w14:paraId="19AFCE4B" w14:textId="77777777" w:rsidR="00197B1D" w:rsidRDefault="005C55D3">
            <w:pPr>
              <w:spacing w:line="276" w:lineRule="auto"/>
              <w:jc w:val="center"/>
              <w:rPr>
                <w:b/>
                <w:szCs w:val="21"/>
              </w:rPr>
            </w:pPr>
            <w:r>
              <w:rPr>
                <w:b/>
                <w:szCs w:val="21"/>
              </w:rPr>
              <w:t>接受标准</w:t>
            </w:r>
          </w:p>
        </w:tc>
      </w:tr>
      <w:tr w:rsidR="00197B1D" w14:paraId="15272858" w14:textId="77777777">
        <w:trPr>
          <w:trHeight w:val="20"/>
          <w:tblHeader/>
          <w:jc w:val="center"/>
        </w:trPr>
        <w:tc>
          <w:tcPr>
            <w:tcW w:w="1467" w:type="dxa"/>
            <w:tcBorders>
              <w:bottom w:val="single" w:sz="4" w:space="0" w:color="auto"/>
            </w:tcBorders>
            <w:shd w:val="clear" w:color="auto" w:fill="auto"/>
            <w:vAlign w:val="center"/>
          </w:tcPr>
          <w:p w14:paraId="2B345AE0" w14:textId="77777777" w:rsidR="00197B1D" w:rsidRDefault="005C55D3">
            <w:pPr>
              <w:spacing w:line="276" w:lineRule="auto"/>
              <w:jc w:val="center"/>
              <w:rPr>
                <w:kern w:val="0"/>
                <w:szCs w:val="21"/>
              </w:rPr>
            </w:pPr>
            <w:r>
              <w:rPr>
                <w:kern w:val="0"/>
                <w:szCs w:val="21"/>
                <w:lang w:bidi="ar"/>
              </w:rPr>
              <w:t>SOFT1_A01</w:t>
            </w:r>
          </w:p>
        </w:tc>
        <w:tc>
          <w:tcPr>
            <w:tcW w:w="2551" w:type="dxa"/>
            <w:tcBorders>
              <w:bottom w:val="single" w:sz="4" w:space="0" w:color="auto"/>
            </w:tcBorders>
            <w:shd w:val="clear" w:color="auto" w:fill="auto"/>
            <w:vAlign w:val="center"/>
          </w:tcPr>
          <w:p w14:paraId="128F1FC4" w14:textId="77777777" w:rsidR="00197B1D" w:rsidRDefault="005C55D3">
            <w:pPr>
              <w:spacing w:line="276" w:lineRule="auto"/>
              <w:rPr>
                <w:kern w:val="0"/>
                <w:szCs w:val="21"/>
              </w:rPr>
            </w:pPr>
            <w:r>
              <w:rPr>
                <w:rFonts w:cs="宋体" w:hint="eastAsia"/>
                <w:kern w:val="0"/>
                <w:szCs w:val="21"/>
                <w:lang w:bidi="ar"/>
              </w:rPr>
              <w:t>画</w:t>
            </w:r>
            <w:r>
              <w:rPr>
                <w:kern w:val="0"/>
                <w:szCs w:val="21"/>
                <w:lang w:bidi="ar"/>
              </w:rPr>
              <w:t>12</w:t>
            </w:r>
            <w:r>
              <w:rPr>
                <w:rFonts w:cs="宋体" w:hint="eastAsia"/>
                <w:kern w:val="0"/>
                <w:szCs w:val="21"/>
                <w:lang w:bidi="ar"/>
              </w:rPr>
              <w:t>导联波形图</w:t>
            </w:r>
            <w:r>
              <w:rPr>
                <w:kern w:val="0"/>
                <w:szCs w:val="21"/>
                <w:lang w:bidi="ar"/>
              </w:rPr>
              <w:t xml:space="preserve">      </w:t>
            </w:r>
          </w:p>
        </w:tc>
        <w:tc>
          <w:tcPr>
            <w:tcW w:w="5801" w:type="dxa"/>
            <w:tcBorders>
              <w:bottom w:val="single" w:sz="4" w:space="0" w:color="auto"/>
            </w:tcBorders>
            <w:shd w:val="clear" w:color="auto" w:fill="auto"/>
            <w:vAlign w:val="center"/>
          </w:tcPr>
          <w:p w14:paraId="17C25442" w14:textId="77777777" w:rsidR="00197B1D" w:rsidRDefault="005C55D3">
            <w:pPr>
              <w:pStyle w:val="msolistparagraph0"/>
              <w:widowControl/>
              <w:spacing w:line="276" w:lineRule="auto"/>
              <w:ind w:firstLineChars="0" w:firstLine="0"/>
              <w:rPr>
                <w:szCs w:val="21"/>
              </w:rPr>
            </w:pPr>
            <w:r>
              <w:rPr>
                <w:rFonts w:cs="宋体" w:hint="eastAsia"/>
                <w:szCs w:val="21"/>
              </w:rPr>
              <w:t>在波形</w:t>
            </w:r>
            <w:proofErr w:type="gramStart"/>
            <w:r>
              <w:rPr>
                <w:rFonts w:cs="宋体" w:hint="eastAsia"/>
                <w:szCs w:val="21"/>
              </w:rPr>
              <w:t>图区域</w:t>
            </w:r>
            <w:proofErr w:type="gramEnd"/>
            <w:r>
              <w:rPr>
                <w:rFonts w:cs="宋体" w:hint="eastAsia"/>
                <w:szCs w:val="21"/>
              </w:rPr>
              <w:t>正确显示</w:t>
            </w:r>
            <w:r>
              <w:rPr>
                <w:szCs w:val="21"/>
              </w:rPr>
              <w:t>12</w:t>
            </w:r>
            <w:r>
              <w:rPr>
                <w:rFonts w:cs="宋体" w:hint="eastAsia"/>
                <w:szCs w:val="21"/>
              </w:rPr>
              <w:t>导联波形</w:t>
            </w:r>
          </w:p>
        </w:tc>
      </w:tr>
      <w:tr w:rsidR="00197B1D" w14:paraId="1DDE17DF" w14:textId="77777777">
        <w:trPr>
          <w:trHeight w:val="20"/>
          <w:tblHeader/>
          <w:jc w:val="center"/>
        </w:trPr>
        <w:tc>
          <w:tcPr>
            <w:tcW w:w="1467" w:type="dxa"/>
            <w:tcBorders>
              <w:bottom w:val="single" w:sz="4" w:space="0" w:color="auto"/>
            </w:tcBorders>
            <w:shd w:val="clear" w:color="auto" w:fill="auto"/>
            <w:vAlign w:val="center"/>
          </w:tcPr>
          <w:p w14:paraId="1A436C92" w14:textId="77777777" w:rsidR="00197B1D" w:rsidRDefault="005C55D3">
            <w:pPr>
              <w:spacing w:line="276" w:lineRule="auto"/>
              <w:jc w:val="center"/>
              <w:rPr>
                <w:kern w:val="0"/>
                <w:szCs w:val="21"/>
              </w:rPr>
            </w:pPr>
            <w:r>
              <w:rPr>
                <w:kern w:val="0"/>
                <w:szCs w:val="21"/>
                <w:lang w:bidi="ar"/>
              </w:rPr>
              <w:t>SOFT1_A02</w:t>
            </w:r>
          </w:p>
        </w:tc>
        <w:tc>
          <w:tcPr>
            <w:tcW w:w="2551" w:type="dxa"/>
            <w:tcBorders>
              <w:bottom w:val="single" w:sz="4" w:space="0" w:color="auto"/>
            </w:tcBorders>
            <w:shd w:val="clear" w:color="auto" w:fill="auto"/>
            <w:vAlign w:val="center"/>
          </w:tcPr>
          <w:p w14:paraId="27A8E426" w14:textId="77777777" w:rsidR="00197B1D" w:rsidRDefault="005C55D3">
            <w:pPr>
              <w:spacing w:line="276" w:lineRule="auto"/>
              <w:rPr>
                <w:kern w:val="0"/>
                <w:szCs w:val="21"/>
              </w:rPr>
            </w:pPr>
            <w:r>
              <w:rPr>
                <w:rFonts w:cs="宋体" w:hint="eastAsia"/>
                <w:kern w:val="0"/>
                <w:szCs w:val="21"/>
                <w:lang w:bidi="ar"/>
              </w:rPr>
              <w:t>显示心搏位置和类型</w:t>
            </w:r>
            <w:r>
              <w:rPr>
                <w:kern w:val="0"/>
                <w:szCs w:val="21"/>
                <w:lang w:bidi="ar"/>
              </w:rPr>
              <w:t xml:space="preserve">      </w:t>
            </w:r>
          </w:p>
        </w:tc>
        <w:tc>
          <w:tcPr>
            <w:tcW w:w="5801" w:type="dxa"/>
            <w:tcBorders>
              <w:bottom w:val="single" w:sz="4" w:space="0" w:color="auto"/>
            </w:tcBorders>
            <w:shd w:val="clear" w:color="auto" w:fill="auto"/>
            <w:vAlign w:val="center"/>
          </w:tcPr>
          <w:p w14:paraId="154547BF" w14:textId="77777777" w:rsidR="00197B1D" w:rsidRDefault="005C55D3">
            <w:pPr>
              <w:pStyle w:val="msolistparagraph0"/>
              <w:widowControl/>
              <w:spacing w:line="276" w:lineRule="auto"/>
              <w:ind w:firstLineChars="0" w:firstLine="0"/>
              <w:rPr>
                <w:szCs w:val="21"/>
              </w:rPr>
            </w:pPr>
            <w:r>
              <w:rPr>
                <w:rFonts w:cs="宋体" w:hint="eastAsia"/>
                <w:szCs w:val="21"/>
              </w:rPr>
              <w:t>在心搏上方标记出对应的心搏类型</w:t>
            </w:r>
          </w:p>
        </w:tc>
      </w:tr>
      <w:tr w:rsidR="00197B1D" w14:paraId="308E2D7A" w14:textId="77777777">
        <w:trPr>
          <w:trHeight w:val="20"/>
          <w:tblHeader/>
          <w:jc w:val="center"/>
        </w:trPr>
        <w:tc>
          <w:tcPr>
            <w:tcW w:w="1467" w:type="dxa"/>
            <w:tcBorders>
              <w:bottom w:val="single" w:sz="4" w:space="0" w:color="auto"/>
            </w:tcBorders>
            <w:shd w:val="clear" w:color="auto" w:fill="auto"/>
            <w:vAlign w:val="center"/>
          </w:tcPr>
          <w:p w14:paraId="6C46834D" w14:textId="77777777" w:rsidR="00197B1D" w:rsidRDefault="005C55D3">
            <w:pPr>
              <w:spacing w:line="276" w:lineRule="auto"/>
              <w:jc w:val="center"/>
              <w:rPr>
                <w:kern w:val="0"/>
                <w:szCs w:val="21"/>
              </w:rPr>
            </w:pPr>
            <w:r>
              <w:rPr>
                <w:kern w:val="0"/>
                <w:szCs w:val="21"/>
                <w:lang w:bidi="ar"/>
              </w:rPr>
              <w:t>SOFT1_A03</w:t>
            </w:r>
          </w:p>
        </w:tc>
        <w:tc>
          <w:tcPr>
            <w:tcW w:w="2551" w:type="dxa"/>
            <w:tcBorders>
              <w:bottom w:val="single" w:sz="4" w:space="0" w:color="auto"/>
            </w:tcBorders>
            <w:shd w:val="clear" w:color="auto" w:fill="auto"/>
            <w:vAlign w:val="center"/>
          </w:tcPr>
          <w:p w14:paraId="68281123" w14:textId="77777777" w:rsidR="00197B1D" w:rsidRDefault="005C55D3">
            <w:pPr>
              <w:spacing w:line="276" w:lineRule="auto"/>
              <w:rPr>
                <w:kern w:val="0"/>
                <w:szCs w:val="21"/>
              </w:rPr>
            </w:pPr>
            <w:r>
              <w:rPr>
                <w:rFonts w:cs="宋体" w:hint="eastAsia"/>
                <w:kern w:val="0"/>
                <w:szCs w:val="21"/>
                <w:lang w:bidi="ar"/>
              </w:rPr>
              <w:t>显示心搏</w:t>
            </w:r>
            <w:r>
              <w:rPr>
                <w:kern w:val="0"/>
                <w:szCs w:val="21"/>
                <w:lang w:bidi="ar"/>
              </w:rPr>
              <w:t>RR</w:t>
            </w:r>
            <w:r>
              <w:rPr>
                <w:rFonts w:cs="宋体" w:hint="eastAsia"/>
                <w:kern w:val="0"/>
                <w:szCs w:val="21"/>
                <w:lang w:bidi="ar"/>
              </w:rPr>
              <w:t>间期和心率</w:t>
            </w:r>
            <w:r>
              <w:rPr>
                <w:kern w:val="0"/>
                <w:szCs w:val="21"/>
                <w:lang w:bidi="ar"/>
              </w:rPr>
              <w:t xml:space="preserve">      </w:t>
            </w:r>
          </w:p>
        </w:tc>
        <w:tc>
          <w:tcPr>
            <w:tcW w:w="5801" w:type="dxa"/>
            <w:tcBorders>
              <w:bottom w:val="single" w:sz="4" w:space="0" w:color="auto"/>
            </w:tcBorders>
            <w:shd w:val="clear" w:color="auto" w:fill="auto"/>
            <w:vAlign w:val="center"/>
          </w:tcPr>
          <w:p w14:paraId="642668C5" w14:textId="77777777" w:rsidR="00197B1D" w:rsidRDefault="005C55D3">
            <w:pPr>
              <w:pStyle w:val="msolistparagraph0"/>
              <w:widowControl/>
              <w:spacing w:line="276" w:lineRule="auto"/>
              <w:ind w:firstLineChars="0" w:firstLine="0"/>
              <w:rPr>
                <w:szCs w:val="21"/>
              </w:rPr>
            </w:pPr>
            <w:r>
              <w:rPr>
                <w:rFonts w:cs="宋体" w:hint="eastAsia"/>
                <w:szCs w:val="21"/>
              </w:rPr>
              <w:t>在心搏类型前方显示该心搏的</w:t>
            </w:r>
            <w:r>
              <w:rPr>
                <w:szCs w:val="21"/>
              </w:rPr>
              <w:t>RR</w:t>
            </w:r>
            <w:r>
              <w:rPr>
                <w:rFonts w:cs="宋体" w:hint="eastAsia"/>
                <w:szCs w:val="21"/>
              </w:rPr>
              <w:t>间期</w:t>
            </w:r>
            <w:r>
              <w:rPr>
                <w:szCs w:val="21"/>
              </w:rPr>
              <w:t>(</w:t>
            </w:r>
            <w:proofErr w:type="spellStart"/>
            <w:r>
              <w:rPr>
                <w:szCs w:val="21"/>
              </w:rPr>
              <w:t>ms</w:t>
            </w:r>
            <w:proofErr w:type="spellEnd"/>
            <w:r>
              <w:rPr>
                <w:szCs w:val="21"/>
              </w:rPr>
              <w:t>)</w:t>
            </w:r>
            <w:r>
              <w:rPr>
                <w:rFonts w:cs="宋体" w:hint="eastAsia"/>
                <w:szCs w:val="21"/>
              </w:rPr>
              <w:t>和心率</w:t>
            </w:r>
          </w:p>
        </w:tc>
      </w:tr>
      <w:tr w:rsidR="00197B1D" w14:paraId="7021777D" w14:textId="77777777">
        <w:trPr>
          <w:trHeight w:val="20"/>
          <w:tblHeader/>
          <w:jc w:val="center"/>
        </w:trPr>
        <w:tc>
          <w:tcPr>
            <w:tcW w:w="1467" w:type="dxa"/>
            <w:tcBorders>
              <w:bottom w:val="single" w:sz="4" w:space="0" w:color="auto"/>
            </w:tcBorders>
            <w:shd w:val="clear" w:color="auto" w:fill="auto"/>
            <w:vAlign w:val="center"/>
          </w:tcPr>
          <w:p w14:paraId="597367FA" w14:textId="77777777" w:rsidR="00197B1D" w:rsidRDefault="005C55D3">
            <w:pPr>
              <w:spacing w:line="276" w:lineRule="auto"/>
              <w:jc w:val="center"/>
              <w:rPr>
                <w:kern w:val="0"/>
                <w:szCs w:val="21"/>
              </w:rPr>
            </w:pPr>
            <w:r>
              <w:rPr>
                <w:kern w:val="0"/>
                <w:szCs w:val="21"/>
                <w:lang w:bidi="ar"/>
              </w:rPr>
              <w:t>SOFT1_A04</w:t>
            </w:r>
          </w:p>
        </w:tc>
        <w:tc>
          <w:tcPr>
            <w:tcW w:w="2551" w:type="dxa"/>
            <w:tcBorders>
              <w:bottom w:val="single" w:sz="4" w:space="0" w:color="auto"/>
            </w:tcBorders>
            <w:shd w:val="clear" w:color="auto" w:fill="auto"/>
            <w:vAlign w:val="center"/>
          </w:tcPr>
          <w:p w14:paraId="3B68C6AD" w14:textId="77777777" w:rsidR="00197B1D" w:rsidRDefault="005C55D3">
            <w:pPr>
              <w:spacing w:line="276" w:lineRule="auto"/>
              <w:rPr>
                <w:kern w:val="0"/>
                <w:szCs w:val="21"/>
              </w:rPr>
            </w:pPr>
            <w:r>
              <w:rPr>
                <w:rFonts w:cs="宋体" w:hint="eastAsia"/>
                <w:kern w:val="0"/>
                <w:szCs w:val="21"/>
                <w:lang w:bidi="ar"/>
              </w:rPr>
              <w:t>全屏显示</w:t>
            </w:r>
          </w:p>
        </w:tc>
        <w:tc>
          <w:tcPr>
            <w:tcW w:w="5801" w:type="dxa"/>
            <w:tcBorders>
              <w:bottom w:val="single" w:sz="4" w:space="0" w:color="auto"/>
            </w:tcBorders>
            <w:shd w:val="clear" w:color="auto" w:fill="auto"/>
            <w:vAlign w:val="center"/>
          </w:tcPr>
          <w:p w14:paraId="3D9AA10E" w14:textId="77777777" w:rsidR="00197B1D" w:rsidRDefault="005C55D3">
            <w:pPr>
              <w:pStyle w:val="msolistparagraph0"/>
              <w:widowControl/>
              <w:spacing w:line="276" w:lineRule="auto"/>
              <w:ind w:firstLineChars="0" w:firstLine="0"/>
              <w:rPr>
                <w:szCs w:val="21"/>
              </w:rPr>
            </w:pPr>
            <w:r>
              <w:rPr>
                <w:rFonts w:cs="宋体" w:hint="eastAsia"/>
                <w:szCs w:val="21"/>
              </w:rPr>
              <w:t>点击全屏按钮，全屏显示</w:t>
            </w:r>
          </w:p>
        </w:tc>
      </w:tr>
      <w:tr w:rsidR="00197B1D" w14:paraId="57846C58" w14:textId="77777777">
        <w:trPr>
          <w:trHeight w:val="20"/>
          <w:tblHeader/>
          <w:jc w:val="center"/>
        </w:trPr>
        <w:tc>
          <w:tcPr>
            <w:tcW w:w="1467" w:type="dxa"/>
            <w:tcBorders>
              <w:bottom w:val="single" w:sz="4" w:space="0" w:color="auto"/>
            </w:tcBorders>
            <w:shd w:val="clear" w:color="auto" w:fill="auto"/>
            <w:vAlign w:val="center"/>
          </w:tcPr>
          <w:p w14:paraId="4EF1FBB5" w14:textId="77777777" w:rsidR="00197B1D" w:rsidRDefault="005C55D3">
            <w:pPr>
              <w:spacing w:line="276" w:lineRule="auto"/>
              <w:jc w:val="center"/>
              <w:rPr>
                <w:kern w:val="0"/>
                <w:szCs w:val="21"/>
              </w:rPr>
            </w:pPr>
            <w:r>
              <w:rPr>
                <w:kern w:val="0"/>
                <w:szCs w:val="21"/>
                <w:lang w:bidi="ar"/>
              </w:rPr>
              <w:t>SOFT1_A05</w:t>
            </w:r>
          </w:p>
        </w:tc>
        <w:tc>
          <w:tcPr>
            <w:tcW w:w="2551" w:type="dxa"/>
            <w:tcBorders>
              <w:bottom w:val="single" w:sz="4" w:space="0" w:color="auto"/>
            </w:tcBorders>
            <w:shd w:val="clear" w:color="auto" w:fill="auto"/>
            <w:vAlign w:val="center"/>
          </w:tcPr>
          <w:p w14:paraId="34522DFD" w14:textId="77777777" w:rsidR="00197B1D" w:rsidRDefault="005C55D3">
            <w:pPr>
              <w:spacing w:line="276" w:lineRule="auto"/>
              <w:rPr>
                <w:kern w:val="0"/>
                <w:szCs w:val="21"/>
              </w:rPr>
            </w:pPr>
            <w:r>
              <w:rPr>
                <w:rFonts w:cs="宋体" w:hint="eastAsia"/>
                <w:kern w:val="0"/>
                <w:szCs w:val="21"/>
                <w:lang w:bidi="ar"/>
              </w:rPr>
              <w:t>即时打印</w:t>
            </w:r>
          </w:p>
        </w:tc>
        <w:tc>
          <w:tcPr>
            <w:tcW w:w="5801" w:type="dxa"/>
            <w:tcBorders>
              <w:bottom w:val="single" w:sz="4" w:space="0" w:color="auto"/>
            </w:tcBorders>
            <w:shd w:val="clear" w:color="auto" w:fill="auto"/>
            <w:vAlign w:val="center"/>
          </w:tcPr>
          <w:p w14:paraId="4FBB1794" w14:textId="77777777" w:rsidR="00197B1D" w:rsidRDefault="005C55D3">
            <w:pPr>
              <w:pStyle w:val="msolistparagraph0"/>
              <w:widowControl/>
              <w:spacing w:line="276" w:lineRule="auto"/>
              <w:ind w:firstLineChars="0" w:firstLine="0"/>
              <w:rPr>
                <w:szCs w:val="21"/>
              </w:rPr>
            </w:pPr>
            <w:r>
              <w:rPr>
                <w:rFonts w:cs="宋体" w:hint="eastAsia"/>
                <w:szCs w:val="21"/>
              </w:rPr>
              <w:t>点击即时打印按钮，弹出即时打印预览窗口，然后点击弹出界面的打印按钮，可正常打印</w:t>
            </w:r>
          </w:p>
        </w:tc>
      </w:tr>
      <w:tr w:rsidR="00197B1D" w14:paraId="5DA28A35" w14:textId="77777777">
        <w:trPr>
          <w:trHeight w:val="20"/>
          <w:tblHeader/>
          <w:jc w:val="center"/>
        </w:trPr>
        <w:tc>
          <w:tcPr>
            <w:tcW w:w="1467" w:type="dxa"/>
            <w:tcBorders>
              <w:bottom w:val="single" w:sz="4" w:space="0" w:color="auto"/>
            </w:tcBorders>
            <w:shd w:val="clear" w:color="auto" w:fill="auto"/>
            <w:vAlign w:val="center"/>
          </w:tcPr>
          <w:p w14:paraId="0E3D552C" w14:textId="77777777" w:rsidR="00197B1D" w:rsidRDefault="005C55D3">
            <w:pPr>
              <w:spacing w:line="276" w:lineRule="auto"/>
              <w:jc w:val="center"/>
              <w:rPr>
                <w:kern w:val="0"/>
                <w:szCs w:val="21"/>
              </w:rPr>
            </w:pPr>
            <w:r>
              <w:rPr>
                <w:kern w:val="0"/>
                <w:szCs w:val="21"/>
                <w:lang w:bidi="ar"/>
              </w:rPr>
              <w:t>SOFT1_A06</w:t>
            </w:r>
          </w:p>
        </w:tc>
        <w:tc>
          <w:tcPr>
            <w:tcW w:w="2551" w:type="dxa"/>
            <w:tcBorders>
              <w:bottom w:val="single" w:sz="4" w:space="0" w:color="auto"/>
            </w:tcBorders>
            <w:shd w:val="clear" w:color="auto" w:fill="auto"/>
            <w:vAlign w:val="center"/>
          </w:tcPr>
          <w:p w14:paraId="61F92D5C" w14:textId="77777777" w:rsidR="00197B1D" w:rsidRDefault="005C55D3">
            <w:pPr>
              <w:spacing w:line="276" w:lineRule="auto"/>
              <w:rPr>
                <w:kern w:val="0"/>
                <w:szCs w:val="21"/>
              </w:rPr>
            </w:pPr>
            <w:r>
              <w:rPr>
                <w:rFonts w:cs="宋体" w:hint="eastAsia"/>
                <w:kern w:val="0"/>
                <w:szCs w:val="21"/>
                <w:lang w:bidi="ar"/>
              </w:rPr>
              <w:t>保存片段图</w:t>
            </w:r>
          </w:p>
        </w:tc>
        <w:tc>
          <w:tcPr>
            <w:tcW w:w="5801" w:type="dxa"/>
            <w:tcBorders>
              <w:bottom w:val="single" w:sz="4" w:space="0" w:color="auto"/>
            </w:tcBorders>
            <w:shd w:val="clear" w:color="auto" w:fill="auto"/>
            <w:vAlign w:val="center"/>
          </w:tcPr>
          <w:p w14:paraId="2F4DFAFD" w14:textId="77777777" w:rsidR="00197B1D" w:rsidRDefault="005C55D3">
            <w:pPr>
              <w:pStyle w:val="msolistparagraph0"/>
              <w:widowControl/>
              <w:spacing w:line="276" w:lineRule="auto"/>
              <w:ind w:firstLineChars="0" w:firstLine="0"/>
              <w:rPr>
                <w:szCs w:val="21"/>
              </w:rPr>
            </w:pPr>
            <w:r>
              <w:rPr>
                <w:rFonts w:cs="宋体" w:hint="eastAsia"/>
                <w:szCs w:val="21"/>
              </w:rPr>
              <w:t>点击保存片段图按钮，弹出可以自定义描述窗口，点击确定保存该位置片段图，取消则不保存</w:t>
            </w:r>
          </w:p>
        </w:tc>
      </w:tr>
      <w:tr w:rsidR="00197B1D" w14:paraId="178F41A0" w14:textId="77777777">
        <w:trPr>
          <w:trHeight w:val="20"/>
          <w:tblHeader/>
          <w:jc w:val="center"/>
        </w:trPr>
        <w:tc>
          <w:tcPr>
            <w:tcW w:w="1467" w:type="dxa"/>
            <w:tcBorders>
              <w:bottom w:val="single" w:sz="4" w:space="0" w:color="auto"/>
            </w:tcBorders>
            <w:shd w:val="clear" w:color="auto" w:fill="auto"/>
            <w:vAlign w:val="center"/>
          </w:tcPr>
          <w:p w14:paraId="3F9D0C57" w14:textId="77777777" w:rsidR="00197B1D" w:rsidRDefault="005C55D3">
            <w:pPr>
              <w:spacing w:line="276" w:lineRule="auto"/>
              <w:jc w:val="center"/>
              <w:rPr>
                <w:kern w:val="0"/>
                <w:szCs w:val="21"/>
              </w:rPr>
            </w:pPr>
            <w:r>
              <w:rPr>
                <w:kern w:val="0"/>
                <w:szCs w:val="21"/>
                <w:lang w:bidi="ar"/>
              </w:rPr>
              <w:t>SOFT1_A07</w:t>
            </w:r>
          </w:p>
        </w:tc>
        <w:tc>
          <w:tcPr>
            <w:tcW w:w="2551" w:type="dxa"/>
            <w:tcBorders>
              <w:bottom w:val="single" w:sz="4" w:space="0" w:color="auto"/>
            </w:tcBorders>
            <w:shd w:val="clear" w:color="auto" w:fill="auto"/>
            <w:vAlign w:val="center"/>
          </w:tcPr>
          <w:p w14:paraId="06EF2D77" w14:textId="77777777" w:rsidR="00197B1D" w:rsidRDefault="005C55D3">
            <w:pPr>
              <w:spacing w:line="276" w:lineRule="auto"/>
              <w:rPr>
                <w:kern w:val="0"/>
                <w:szCs w:val="21"/>
              </w:rPr>
            </w:pPr>
            <w:r>
              <w:rPr>
                <w:rFonts w:cs="宋体" w:hint="eastAsia"/>
                <w:kern w:val="0"/>
                <w:szCs w:val="21"/>
                <w:lang w:bidi="ar"/>
              </w:rPr>
              <w:t>标尺功能</w:t>
            </w:r>
          </w:p>
        </w:tc>
        <w:tc>
          <w:tcPr>
            <w:tcW w:w="5801" w:type="dxa"/>
            <w:tcBorders>
              <w:bottom w:val="single" w:sz="4" w:space="0" w:color="auto"/>
            </w:tcBorders>
            <w:shd w:val="clear" w:color="auto" w:fill="auto"/>
            <w:vAlign w:val="center"/>
          </w:tcPr>
          <w:p w14:paraId="20AFE920" w14:textId="77777777" w:rsidR="00197B1D" w:rsidRDefault="005C55D3">
            <w:pPr>
              <w:pStyle w:val="msolistparagraph0"/>
              <w:widowControl/>
              <w:spacing w:line="276" w:lineRule="auto"/>
              <w:ind w:firstLineChars="0" w:firstLine="0"/>
              <w:rPr>
                <w:szCs w:val="21"/>
              </w:rPr>
            </w:pPr>
            <w:r>
              <w:rPr>
                <w:rFonts w:cs="宋体" w:hint="eastAsia"/>
                <w:szCs w:val="21"/>
              </w:rPr>
              <w:t>点击标尺功能后，在波形</w:t>
            </w:r>
            <w:proofErr w:type="gramStart"/>
            <w:r>
              <w:rPr>
                <w:rFonts w:cs="宋体" w:hint="eastAsia"/>
                <w:szCs w:val="21"/>
              </w:rPr>
              <w:t>图区域</w:t>
            </w:r>
            <w:proofErr w:type="gramEnd"/>
            <w:r>
              <w:rPr>
                <w:rFonts w:cs="宋体" w:hint="eastAsia"/>
                <w:szCs w:val="21"/>
              </w:rPr>
              <w:t>可以从左到右测量屏幕范围内时间和对应导联起始位置幅值，结束位置与起始位置差值</w:t>
            </w:r>
          </w:p>
        </w:tc>
      </w:tr>
      <w:tr w:rsidR="00197B1D" w14:paraId="2785952E" w14:textId="77777777">
        <w:trPr>
          <w:trHeight w:val="20"/>
          <w:tblHeader/>
          <w:jc w:val="center"/>
        </w:trPr>
        <w:tc>
          <w:tcPr>
            <w:tcW w:w="1467" w:type="dxa"/>
            <w:tcBorders>
              <w:bottom w:val="single" w:sz="4" w:space="0" w:color="auto"/>
            </w:tcBorders>
            <w:shd w:val="clear" w:color="auto" w:fill="auto"/>
            <w:vAlign w:val="center"/>
          </w:tcPr>
          <w:p w14:paraId="6DD55829" w14:textId="77777777" w:rsidR="00197B1D" w:rsidRDefault="005C55D3">
            <w:pPr>
              <w:spacing w:line="276" w:lineRule="auto"/>
              <w:jc w:val="center"/>
              <w:rPr>
                <w:kern w:val="0"/>
                <w:szCs w:val="21"/>
              </w:rPr>
            </w:pPr>
            <w:r>
              <w:rPr>
                <w:kern w:val="0"/>
                <w:szCs w:val="21"/>
                <w:lang w:bidi="ar"/>
              </w:rPr>
              <w:t>SOFT1_A08</w:t>
            </w:r>
          </w:p>
        </w:tc>
        <w:tc>
          <w:tcPr>
            <w:tcW w:w="2551" w:type="dxa"/>
            <w:tcBorders>
              <w:bottom w:val="single" w:sz="4" w:space="0" w:color="auto"/>
            </w:tcBorders>
            <w:shd w:val="clear" w:color="auto" w:fill="auto"/>
            <w:vAlign w:val="center"/>
          </w:tcPr>
          <w:p w14:paraId="2CA41036" w14:textId="77777777" w:rsidR="00197B1D" w:rsidRDefault="005C55D3">
            <w:pPr>
              <w:spacing w:line="276" w:lineRule="auto"/>
              <w:rPr>
                <w:kern w:val="0"/>
                <w:szCs w:val="21"/>
              </w:rPr>
            </w:pPr>
            <w:r>
              <w:rPr>
                <w:rFonts w:cs="宋体" w:hint="eastAsia"/>
                <w:kern w:val="0"/>
                <w:szCs w:val="21"/>
                <w:lang w:bidi="ar"/>
              </w:rPr>
              <w:t>显示网格</w:t>
            </w:r>
          </w:p>
        </w:tc>
        <w:tc>
          <w:tcPr>
            <w:tcW w:w="5801" w:type="dxa"/>
            <w:tcBorders>
              <w:bottom w:val="single" w:sz="4" w:space="0" w:color="auto"/>
            </w:tcBorders>
            <w:shd w:val="clear" w:color="auto" w:fill="auto"/>
            <w:vAlign w:val="center"/>
          </w:tcPr>
          <w:p w14:paraId="2D0EB013" w14:textId="77777777" w:rsidR="00197B1D" w:rsidRDefault="005C55D3">
            <w:pPr>
              <w:pStyle w:val="msolistparagraph0"/>
              <w:widowControl/>
              <w:spacing w:line="276" w:lineRule="auto"/>
              <w:ind w:firstLineChars="0" w:firstLine="0"/>
              <w:rPr>
                <w:szCs w:val="21"/>
              </w:rPr>
            </w:pPr>
            <w:r>
              <w:rPr>
                <w:rFonts w:cs="宋体" w:hint="eastAsia"/>
                <w:szCs w:val="21"/>
              </w:rPr>
              <w:t>点击网格按钮，可以隐藏或显示波形图的网格</w:t>
            </w:r>
          </w:p>
        </w:tc>
      </w:tr>
      <w:tr w:rsidR="00197B1D" w14:paraId="7FF05806" w14:textId="77777777">
        <w:trPr>
          <w:trHeight w:val="20"/>
          <w:tblHeader/>
          <w:jc w:val="center"/>
        </w:trPr>
        <w:tc>
          <w:tcPr>
            <w:tcW w:w="1467" w:type="dxa"/>
            <w:tcBorders>
              <w:bottom w:val="single" w:sz="4" w:space="0" w:color="auto"/>
            </w:tcBorders>
            <w:shd w:val="clear" w:color="auto" w:fill="auto"/>
            <w:vAlign w:val="center"/>
          </w:tcPr>
          <w:p w14:paraId="4AB8DC1A" w14:textId="77777777" w:rsidR="00197B1D" w:rsidRDefault="005C55D3">
            <w:pPr>
              <w:spacing w:line="276" w:lineRule="auto"/>
              <w:jc w:val="center"/>
              <w:rPr>
                <w:kern w:val="0"/>
                <w:szCs w:val="21"/>
              </w:rPr>
            </w:pPr>
            <w:r>
              <w:rPr>
                <w:kern w:val="0"/>
                <w:szCs w:val="21"/>
                <w:lang w:bidi="ar"/>
              </w:rPr>
              <w:t>SOFT1_A09</w:t>
            </w:r>
          </w:p>
        </w:tc>
        <w:tc>
          <w:tcPr>
            <w:tcW w:w="2551" w:type="dxa"/>
            <w:tcBorders>
              <w:bottom w:val="single" w:sz="4" w:space="0" w:color="auto"/>
            </w:tcBorders>
            <w:shd w:val="clear" w:color="auto" w:fill="auto"/>
            <w:vAlign w:val="center"/>
          </w:tcPr>
          <w:p w14:paraId="30E0BBD8" w14:textId="77777777" w:rsidR="00197B1D" w:rsidRDefault="005C55D3">
            <w:pPr>
              <w:spacing w:line="276" w:lineRule="auto"/>
              <w:rPr>
                <w:kern w:val="0"/>
                <w:szCs w:val="21"/>
              </w:rPr>
            </w:pPr>
            <w:r>
              <w:rPr>
                <w:rFonts w:cs="宋体" w:hint="eastAsia"/>
                <w:kern w:val="0"/>
                <w:szCs w:val="21"/>
                <w:lang w:bidi="ar"/>
              </w:rPr>
              <w:t>添加事件</w:t>
            </w:r>
          </w:p>
        </w:tc>
        <w:tc>
          <w:tcPr>
            <w:tcW w:w="5801" w:type="dxa"/>
            <w:tcBorders>
              <w:bottom w:val="single" w:sz="4" w:space="0" w:color="auto"/>
            </w:tcBorders>
            <w:shd w:val="clear" w:color="auto" w:fill="auto"/>
            <w:vAlign w:val="center"/>
          </w:tcPr>
          <w:p w14:paraId="3893249C" w14:textId="77777777" w:rsidR="00197B1D" w:rsidRDefault="005C55D3">
            <w:pPr>
              <w:pStyle w:val="msolistparagraph0"/>
              <w:widowControl/>
              <w:spacing w:line="276" w:lineRule="auto"/>
              <w:ind w:firstLineChars="0" w:firstLine="0"/>
              <w:rPr>
                <w:szCs w:val="21"/>
              </w:rPr>
            </w:pPr>
            <w:r>
              <w:rPr>
                <w:rFonts w:cs="宋体" w:hint="eastAsia"/>
                <w:szCs w:val="21"/>
              </w:rPr>
              <w:t>点击添加事件按钮，在波形图区域，可以选择屏幕范围内的任意一段区域，标记一个事件，但心搏类型不会随着改变</w:t>
            </w:r>
          </w:p>
        </w:tc>
      </w:tr>
      <w:tr w:rsidR="00197B1D" w14:paraId="550C5E66" w14:textId="77777777">
        <w:trPr>
          <w:trHeight w:val="20"/>
          <w:tblHeader/>
          <w:jc w:val="center"/>
        </w:trPr>
        <w:tc>
          <w:tcPr>
            <w:tcW w:w="1467" w:type="dxa"/>
            <w:tcBorders>
              <w:bottom w:val="single" w:sz="4" w:space="0" w:color="auto"/>
            </w:tcBorders>
            <w:shd w:val="clear" w:color="auto" w:fill="auto"/>
            <w:vAlign w:val="center"/>
          </w:tcPr>
          <w:p w14:paraId="426DD8D6" w14:textId="77777777" w:rsidR="00197B1D" w:rsidRDefault="005C55D3">
            <w:pPr>
              <w:spacing w:line="276" w:lineRule="auto"/>
              <w:jc w:val="center"/>
              <w:rPr>
                <w:kern w:val="0"/>
                <w:szCs w:val="21"/>
              </w:rPr>
            </w:pPr>
            <w:r>
              <w:rPr>
                <w:kern w:val="0"/>
                <w:szCs w:val="21"/>
                <w:lang w:bidi="ar"/>
              </w:rPr>
              <w:t>SOFT1_A10</w:t>
            </w:r>
          </w:p>
        </w:tc>
        <w:tc>
          <w:tcPr>
            <w:tcW w:w="2551" w:type="dxa"/>
            <w:tcBorders>
              <w:bottom w:val="single" w:sz="4" w:space="0" w:color="auto"/>
            </w:tcBorders>
            <w:shd w:val="clear" w:color="auto" w:fill="auto"/>
            <w:vAlign w:val="center"/>
          </w:tcPr>
          <w:p w14:paraId="0B2470EC" w14:textId="77777777" w:rsidR="00197B1D" w:rsidRDefault="005C55D3">
            <w:pPr>
              <w:spacing w:line="276" w:lineRule="auto"/>
              <w:rPr>
                <w:kern w:val="0"/>
                <w:szCs w:val="21"/>
              </w:rPr>
            </w:pPr>
            <w:r>
              <w:rPr>
                <w:rFonts w:cs="宋体" w:hint="eastAsia"/>
                <w:kern w:val="0"/>
                <w:szCs w:val="21"/>
                <w:lang w:bidi="ar"/>
              </w:rPr>
              <w:t>显示心搏编号</w:t>
            </w:r>
          </w:p>
        </w:tc>
        <w:tc>
          <w:tcPr>
            <w:tcW w:w="5801" w:type="dxa"/>
            <w:tcBorders>
              <w:bottom w:val="single" w:sz="4" w:space="0" w:color="auto"/>
            </w:tcBorders>
            <w:shd w:val="clear" w:color="auto" w:fill="auto"/>
            <w:vAlign w:val="center"/>
          </w:tcPr>
          <w:p w14:paraId="100CC5C9" w14:textId="77777777" w:rsidR="00197B1D" w:rsidRDefault="005C55D3">
            <w:pPr>
              <w:pStyle w:val="msolistparagraph0"/>
              <w:widowControl/>
              <w:spacing w:line="276" w:lineRule="auto"/>
              <w:ind w:firstLineChars="0" w:firstLine="0"/>
              <w:rPr>
                <w:szCs w:val="21"/>
              </w:rPr>
            </w:pPr>
            <w:r>
              <w:rPr>
                <w:rFonts w:cs="宋体" w:hint="eastAsia"/>
                <w:szCs w:val="21"/>
              </w:rPr>
              <w:t>点击显示心搏编号按钮，可以显示心搏的编号</w:t>
            </w:r>
          </w:p>
        </w:tc>
      </w:tr>
      <w:tr w:rsidR="00197B1D" w14:paraId="60206D4A" w14:textId="77777777">
        <w:trPr>
          <w:trHeight w:val="90"/>
          <w:tblHeader/>
          <w:jc w:val="center"/>
        </w:trPr>
        <w:tc>
          <w:tcPr>
            <w:tcW w:w="1467" w:type="dxa"/>
            <w:tcBorders>
              <w:bottom w:val="single" w:sz="4" w:space="0" w:color="auto"/>
            </w:tcBorders>
            <w:shd w:val="clear" w:color="auto" w:fill="auto"/>
            <w:vAlign w:val="center"/>
          </w:tcPr>
          <w:p w14:paraId="568E599A" w14:textId="77777777" w:rsidR="00197B1D" w:rsidRDefault="005C55D3">
            <w:pPr>
              <w:spacing w:line="276" w:lineRule="auto"/>
              <w:jc w:val="center"/>
              <w:rPr>
                <w:kern w:val="0"/>
                <w:szCs w:val="21"/>
              </w:rPr>
            </w:pPr>
            <w:r>
              <w:rPr>
                <w:kern w:val="0"/>
                <w:szCs w:val="21"/>
                <w:lang w:bidi="ar"/>
              </w:rPr>
              <w:t>SOFT1_A11</w:t>
            </w:r>
          </w:p>
        </w:tc>
        <w:tc>
          <w:tcPr>
            <w:tcW w:w="2551" w:type="dxa"/>
            <w:tcBorders>
              <w:bottom w:val="single" w:sz="4" w:space="0" w:color="auto"/>
            </w:tcBorders>
            <w:shd w:val="clear" w:color="auto" w:fill="auto"/>
            <w:vAlign w:val="center"/>
          </w:tcPr>
          <w:p w14:paraId="2E104E06" w14:textId="77777777" w:rsidR="00197B1D" w:rsidRDefault="005C55D3">
            <w:pPr>
              <w:spacing w:line="276" w:lineRule="auto"/>
              <w:rPr>
                <w:kern w:val="0"/>
                <w:szCs w:val="21"/>
              </w:rPr>
            </w:pPr>
            <w:r>
              <w:rPr>
                <w:rFonts w:cs="宋体" w:hint="eastAsia"/>
                <w:kern w:val="0"/>
                <w:szCs w:val="21"/>
                <w:lang w:bidi="ar"/>
              </w:rPr>
              <w:t>修改单心搏类型</w:t>
            </w:r>
          </w:p>
        </w:tc>
        <w:tc>
          <w:tcPr>
            <w:tcW w:w="5801" w:type="dxa"/>
            <w:tcBorders>
              <w:bottom w:val="single" w:sz="4" w:space="0" w:color="auto"/>
            </w:tcBorders>
            <w:shd w:val="clear" w:color="auto" w:fill="auto"/>
            <w:vAlign w:val="center"/>
          </w:tcPr>
          <w:p w14:paraId="428E174B" w14:textId="77777777" w:rsidR="00197B1D" w:rsidRDefault="005C55D3">
            <w:pPr>
              <w:pStyle w:val="msolistparagraph0"/>
              <w:widowControl/>
              <w:spacing w:line="276" w:lineRule="auto"/>
              <w:ind w:firstLineChars="0" w:firstLine="0"/>
              <w:rPr>
                <w:szCs w:val="21"/>
              </w:rPr>
            </w:pPr>
            <w:r>
              <w:rPr>
                <w:rFonts w:cs="宋体" w:hint="eastAsia"/>
                <w:szCs w:val="21"/>
              </w:rPr>
              <w:t>可以通过鼠标修改单个或连续多个心搏类型</w:t>
            </w:r>
            <w:ins w:id="296" w:author="张霄恒1106" w:date="2020-11-06T09:10:00Z">
              <w:r>
                <w:rPr>
                  <w:rFonts w:cs="宋体" w:hint="eastAsia"/>
                  <w:szCs w:val="21"/>
                </w:rPr>
                <w:t>，</w:t>
              </w:r>
              <w:r>
                <w:rPr>
                  <w:rFonts w:cs="宋体" w:hint="eastAsia"/>
                  <w:szCs w:val="21"/>
                </w:rPr>
                <w:t>方便对心搏进行修改</w:t>
              </w:r>
            </w:ins>
          </w:p>
        </w:tc>
      </w:tr>
      <w:tr w:rsidR="00197B1D" w14:paraId="5E42750B" w14:textId="77777777">
        <w:trPr>
          <w:trHeight w:val="20"/>
          <w:tblHeader/>
          <w:jc w:val="center"/>
        </w:trPr>
        <w:tc>
          <w:tcPr>
            <w:tcW w:w="1467" w:type="dxa"/>
            <w:tcBorders>
              <w:bottom w:val="single" w:sz="4" w:space="0" w:color="auto"/>
            </w:tcBorders>
            <w:shd w:val="clear" w:color="auto" w:fill="auto"/>
            <w:vAlign w:val="center"/>
          </w:tcPr>
          <w:p w14:paraId="570D8FF1" w14:textId="77777777" w:rsidR="00197B1D" w:rsidRDefault="005C55D3">
            <w:pPr>
              <w:spacing w:line="276" w:lineRule="auto"/>
              <w:jc w:val="center"/>
              <w:rPr>
                <w:kern w:val="0"/>
                <w:szCs w:val="21"/>
              </w:rPr>
            </w:pPr>
            <w:r>
              <w:rPr>
                <w:kern w:val="0"/>
                <w:szCs w:val="21"/>
                <w:lang w:bidi="ar"/>
              </w:rPr>
              <w:t>SOFT1_A12</w:t>
            </w:r>
          </w:p>
        </w:tc>
        <w:tc>
          <w:tcPr>
            <w:tcW w:w="2551" w:type="dxa"/>
            <w:tcBorders>
              <w:bottom w:val="single" w:sz="4" w:space="0" w:color="auto"/>
            </w:tcBorders>
            <w:shd w:val="clear" w:color="auto" w:fill="auto"/>
            <w:vAlign w:val="center"/>
          </w:tcPr>
          <w:p w14:paraId="3E57E525" w14:textId="77777777" w:rsidR="00197B1D" w:rsidRDefault="005C55D3">
            <w:pPr>
              <w:spacing w:line="276" w:lineRule="auto"/>
              <w:rPr>
                <w:kern w:val="0"/>
                <w:szCs w:val="21"/>
              </w:rPr>
            </w:pPr>
            <w:r>
              <w:rPr>
                <w:rFonts w:cs="宋体" w:hint="eastAsia"/>
                <w:kern w:val="0"/>
                <w:szCs w:val="21"/>
                <w:lang w:bidi="ar"/>
              </w:rPr>
              <w:t>常规选项卡</w:t>
            </w:r>
            <w:r>
              <w:rPr>
                <w:kern w:val="0"/>
                <w:szCs w:val="21"/>
                <w:lang w:bidi="ar"/>
              </w:rPr>
              <w:t>-</w:t>
            </w:r>
            <w:r>
              <w:rPr>
                <w:rFonts w:cs="宋体" w:hint="eastAsia"/>
                <w:kern w:val="0"/>
                <w:szCs w:val="21"/>
                <w:lang w:bidi="ar"/>
              </w:rPr>
              <w:t>导联</w:t>
            </w:r>
          </w:p>
        </w:tc>
        <w:tc>
          <w:tcPr>
            <w:tcW w:w="5801" w:type="dxa"/>
            <w:tcBorders>
              <w:bottom w:val="single" w:sz="4" w:space="0" w:color="auto"/>
            </w:tcBorders>
            <w:shd w:val="clear" w:color="auto" w:fill="auto"/>
            <w:vAlign w:val="center"/>
          </w:tcPr>
          <w:p w14:paraId="4CFE990D" w14:textId="77777777" w:rsidR="00197B1D" w:rsidRDefault="005C55D3">
            <w:pPr>
              <w:pStyle w:val="msolistparagraph0"/>
              <w:widowControl/>
              <w:spacing w:line="276" w:lineRule="auto"/>
              <w:ind w:firstLineChars="0" w:firstLine="0"/>
              <w:rPr>
                <w:szCs w:val="21"/>
              </w:rPr>
            </w:pPr>
            <w:r>
              <w:rPr>
                <w:rFonts w:cs="宋体" w:hint="eastAsia"/>
                <w:szCs w:val="21"/>
              </w:rPr>
              <w:t>打开该按钮，可以选择</w:t>
            </w:r>
            <w:r>
              <w:rPr>
                <w:kern w:val="0"/>
                <w:szCs w:val="21"/>
              </w:rPr>
              <w:t>SOFT1_A01</w:t>
            </w:r>
            <w:r>
              <w:rPr>
                <w:rFonts w:cs="宋体" w:hint="eastAsia"/>
                <w:kern w:val="0"/>
                <w:szCs w:val="21"/>
              </w:rPr>
              <w:t>区域画那些导联的波形图</w:t>
            </w:r>
          </w:p>
        </w:tc>
      </w:tr>
      <w:tr w:rsidR="00197B1D" w14:paraId="7F21A132" w14:textId="77777777">
        <w:trPr>
          <w:trHeight w:val="20"/>
          <w:tblHeader/>
          <w:jc w:val="center"/>
        </w:trPr>
        <w:tc>
          <w:tcPr>
            <w:tcW w:w="1467" w:type="dxa"/>
            <w:tcBorders>
              <w:bottom w:val="single" w:sz="4" w:space="0" w:color="auto"/>
            </w:tcBorders>
            <w:shd w:val="clear" w:color="auto" w:fill="auto"/>
            <w:vAlign w:val="center"/>
          </w:tcPr>
          <w:p w14:paraId="3691015C" w14:textId="77777777" w:rsidR="00197B1D" w:rsidRDefault="005C55D3">
            <w:pPr>
              <w:spacing w:line="276" w:lineRule="auto"/>
              <w:jc w:val="center"/>
              <w:rPr>
                <w:kern w:val="0"/>
                <w:szCs w:val="21"/>
              </w:rPr>
            </w:pPr>
            <w:r>
              <w:rPr>
                <w:kern w:val="0"/>
                <w:szCs w:val="21"/>
                <w:lang w:bidi="ar"/>
              </w:rPr>
              <w:t>SOFT1_A13</w:t>
            </w:r>
          </w:p>
        </w:tc>
        <w:tc>
          <w:tcPr>
            <w:tcW w:w="2551" w:type="dxa"/>
            <w:tcBorders>
              <w:bottom w:val="single" w:sz="4" w:space="0" w:color="auto"/>
            </w:tcBorders>
            <w:shd w:val="clear" w:color="auto" w:fill="auto"/>
            <w:vAlign w:val="center"/>
          </w:tcPr>
          <w:p w14:paraId="73EE0282" w14:textId="77777777" w:rsidR="00197B1D" w:rsidRDefault="005C55D3">
            <w:pPr>
              <w:spacing w:line="276" w:lineRule="auto"/>
              <w:rPr>
                <w:kern w:val="0"/>
                <w:szCs w:val="21"/>
              </w:rPr>
            </w:pPr>
            <w:r>
              <w:rPr>
                <w:rFonts w:cs="宋体" w:hint="eastAsia"/>
                <w:kern w:val="0"/>
                <w:szCs w:val="21"/>
                <w:lang w:bidi="ar"/>
              </w:rPr>
              <w:t>常规选项卡</w:t>
            </w:r>
            <w:r>
              <w:rPr>
                <w:kern w:val="0"/>
                <w:szCs w:val="21"/>
                <w:lang w:bidi="ar"/>
              </w:rPr>
              <w:t>-</w:t>
            </w:r>
            <w:r>
              <w:rPr>
                <w:rFonts w:cs="宋体" w:hint="eastAsia"/>
                <w:kern w:val="0"/>
                <w:szCs w:val="21"/>
                <w:lang w:bidi="ar"/>
              </w:rPr>
              <w:t>毫米</w:t>
            </w:r>
            <w:r>
              <w:rPr>
                <w:kern w:val="0"/>
                <w:szCs w:val="21"/>
                <w:lang w:bidi="ar"/>
              </w:rPr>
              <w:t>/</w:t>
            </w:r>
            <w:r>
              <w:rPr>
                <w:rFonts w:cs="宋体" w:hint="eastAsia"/>
                <w:kern w:val="0"/>
                <w:szCs w:val="21"/>
                <w:lang w:bidi="ar"/>
              </w:rPr>
              <w:t>秒</w:t>
            </w:r>
          </w:p>
        </w:tc>
        <w:tc>
          <w:tcPr>
            <w:tcW w:w="5801" w:type="dxa"/>
            <w:tcBorders>
              <w:bottom w:val="single" w:sz="4" w:space="0" w:color="auto"/>
            </w:tcBorders>
            <w:shd w:val="clear" w:color="auto" w:fill="auto"/>
            <w:vAlign w:val="center"/>
          </w:tcPr>
          <w:p w14:paraId="0CE31823" w14:textId="77777777" w:rsidR="00197B1D" w:rsidRDefault="005C55D3">
            <w:pPr>
              <w:pStyle w:val="msolistparagraph0"/>
              <w:widowControl/>
              <w:spacing w:line="276" w:lineRule="auto"/>
              <w:ind w:firstLineChars="0" w:firstLine="0"/>
              <w:rPr>
                <w:szCs w:val="21"/>
              </w:rPr>
            </w:pPr>
            <w:r>
              <w:rPr>
                <w:rFonts w:cs="宋体" w:hint="eastAsia"/>
                <w:szCs w:val="21"/>
              </w:rPr>
              <w:t>选择该下拉菜单，可以控制每秒时间由多少毫米表示</w:t>
            </w:r>
          </w:p>
        </w:tc>
      </w:tr>
      <w:tr w:rsidR="00197B1D" w14:paraId="2E11D734" w14:textId="77777777">
        <w:trPr>
          <w:trHeight w:val="20"/>
          <w:tblHeader/>
          <w:jc w:val="center"/>
        </w:trPr>
        <w:tc>
          <w:tcPr>
            <w:tcW w:w="1467" w:type="dxa"/>
            <w:tcBorders>
              <w:bottom w:val="single" w:sz="4" w:space="0" w:color="auto"/>
            </w:tcBorders>
            <w:shd w:val="clear" w:color="auto" w:fill="auto"/>
            <w:vAlign w:val="center"/>
          </w:tcPr>
          <w:p w14:paraId="4831FAFE" w14:textId="77777777" w:rsidR="00197B1D" w:rsidRDefault="005C55D3">
            <w:pPr>
              <w:spacing w:line="276" w:lineRule="auto"/>
              <w:jc w:val="center"/>
              <w:rPr>
                <w:kern w:val="0"/>
                <w:szCs w:val="21"/>
              </w:rPr>
            </w:pPr>
            <w:r>
              <w:rPr>
                <w:kern w:val="0"/>
                <w:szCs w:val="21"/>
                <w:lang w:bidi="ar"/>
              </w:rPr>
              <w:t>SOFT1_A14</w:t>
            </w:r>
          </w:p>
        </w:tc>
        <w:tc>
          <w:tcPr>
            <w:tcW w:w="2551" w:type="dxa"/>
            <w:tcBorders>
              <w:bottom w:val="single" w:sz="4" w:space="0" w:color="auto"/>
            </w:tcBorders>
            <w:shd w:val="clear" w:color="auto" w:fill="auto"/>
            <w:vAlign w:val="center"/>
          </w:tcPr>
          <w:p w14:paraId="4076B79E" w14:textId="77777777" w:rsidR="00197B1D" w:rsidRDefault="005C55D3">
            <w:pPr>
              <w:spacing w:line="276" w:lineRule="auto"/>
              <w:rPr>
                <w:kern w:val="0"/>
                <w:szCs w:val="21"/>
              </w:rPr>
            </w:pPr>
            <w:r>
              <w:rPr>
                <w:rFonts w:cs="宋体" w:hint="eastAsia"/>
                <w:kern w:val="0"/>
                <w:szCs w:val="21"/>
                <w:lang w:bidi="ar"/>
              </w:rPr>
              <w:t>常规选项卡</w:t>
            </w:r>
            <w:r>
              <w:rPr>
                <w:kern w:val="0"/>
                <w:szCs w:val="21"/>
                <w:lang w:bidi="ar"/>
              </w:rPr>
              <w:t>-</w:t>
            </w:r>
            <w:r>
              <w:rPr>
                <w:rFonts w:cs="宋体" w:hint="eastAsia"/>
                <w:kern w:val="0"/>
                <w:szCs w:val="21"/>
                <w:lang w:bidi="ar"/>
              </w:rPr>
              <w:t>毫米</w:t>
            </w:r>
            <w:r>
              <w:rPr>
                <w:kern w:val="0"/>
                <w:szCs w:val="21"/>
                <w:lang w:bidi="ar"/>
              </w:rPr>
              <w:t>/</w:t>
            </w:r>
            <w:r>
              <w:rPr>
                <w:rFonts w:cs="宋体" w:hint="eastAsia"/>
                <w:kern w:val="0"/>
                <w:szCs w:val="21"/>
                <w:lang w:bidi="ar"/>
              </w:rPr>
              <w:t>毫伏</w:t>
            </w:r>
          </w:p>
        </w:tc>
        <w:tc>
          <w:tcPr>
            <w:tcW w:w="5801" w:type="dxa"/>
            <w:tcBorders>
              <w:bottom w:val="single" w:sz="4" w:space="0" w:color="auto"/>
            </w:tcBorders>
            <w:shd w:val="clear" w:color="auto" w:fill="auto"/>
            <w:vAlign w:val="center"/>
          </w:tcPr>
          <w:p w14:paraId="256EFDF8" w14:textId="77777777" w:rsidR="00197B1D" w:rsidRDefault="005C55D3">
            <w:pPr>
              <w:pStyle w:val="msolistparagraph0"/>
              <w:widowControl/>
              <w:spacing w:line="276" w:lineRule="auto"/>
              <w:ind w:firstLineChars="0" w:firstLine="0"/>
              <w:rPr>
                <w:szCs w:val="21"/>
              </w:rPr>
            </w:pPr>
            <w:r>
              <w:rPr>
                <w:rFonts w:cs="宋体" w:hint="eastAsia"/>
                <w:szCs w:val="21"/>
              </w:rPr>
              <w:t>选择该下拉菜单，可以控制每毫伏由多少毫米表示</w:t>
            </w:r>
          </w:p>
        </w:tc>
      </w:tr>
      <w:tr w:rsidR="00197B1D" w14:paraId="6E79CDAE" w14:textId="77777777">
        <w:trPr>
          <w:trHeight w:val="20"/>
          <w:tblHeader/>
          <w:jc w:val="center"/>
        </w:trPr>
        <w:tc>
          <w:tcPr>
            <w:tcW w:w="1467" w:type="dxa"/>
            <w:tcBorders>
              <w:bottom w:val="single" w:sz="4" w:space="0" w:color="auto"/>
            </w:tcBorders>
            <w:shd w:val="clear" w:color="auto" w:fill="auto"/>
            <w:vAlign w:val="center"/>
          </w:tcPr>
          <w:p w14:paraId="7D79C3FF" w14:textId="77777777" w:rsidR="00197B1D" w:rsidRDefault="005C55D3">
            <w:pPr>
              <w:spacing w:line="276" w:lineRule="auto"/>
              <w:jc w:val="center"/>
              <w:rPr>
                <w:kern w:val="0"/>
                <w:szCs w:val="21"/>
              </w:rPr>
            </w:pPr>
            <w:r>
              <w:rPr>
                <w:kern w:val="0"/>
                <w:szCs w:val="21"/>
                <w:lang w:bidi="ar"/>
              </w:rPr>
              <w:t>SOFT1_A15</w:t>
            </w:r>
          </w:p>
        </w:tc>
        <w:tc>
          <w:tcPr>
            <w:tcW w:w="2551" w:type="dxa"/>
            <w:tcBorders>
              <w:bottom w:val="single" w:sz="4" w:space="0" w:color="auto"/>
            </w:tcBorders>
            <w:shd w:val="clear" w:color="auto" w:fill="auto"/>
            <w:vAlign w:val="center"/>
          </w:tcPr>
          <w:p w14:paraId="4361133C" w14:textId="77777777" w:rsidR="00197B1D" w:rsidRDefault="005C55D3">
            <w:pPr>
              <w:spacing w:line="276" w:lineRule="auto"/>
              <w:rPr>
                <w:kern w:val="0"/>
                <w:szCs w:val="21"/>
              </w:rPr>
            </w:pPr>
            <w:r>
              <w:rPr>
                <w:rFonts w:cs="宋体" w:hint="eastAsia"/>
                <w:kern w:val="0"/>
                <w:szCs w:val="21"/>
                <w:lang w:bidi="ar"/>
              </w:rPr>
              <w:t>高级选项卡</w:t>
            </w:r>
            <w:r>
              <w:rPr>
                <w:kern w:val="0"/>
                <w:szCs w:val="21"/>
                <w:lang w:bidi="ar"/>
              </w:rPr>
              <w:t>-RR</w:t>
            </w:r>
            <w:r>
              <w:rPr>
                <w:rFonts w:cs="宋体" w:hint="eastAsia"/>
                <w:kern w:val="0"/>
                <w:szCs w:val="21"/>
                <w:lang w:bidi="ar"/>
              </w:rPr>
              <w:t>心率</w:t>
            </w:r>
          </w:p>
        </w:tc>
        <w:tc>
          <w:tcPr>
            <w:tcW w:w="5801" w:type="dxa"/>
            <w:tcBorders>
              <w:bottom w:val="single" w:sz="4" w:space="0" w:color="auto"/>
            </w:tcBorders>
            <w:shd w:val="clear" w:color="auto" w:fill="auto"/>
            <w:vAlign w:val="center"/>
          </w:tcPr>
          <w:p w14:paraId="7E2BB98A" w14:textId="77777777" w:rsidR="00197B1D" w:rsidRDefault="005C55D3">
            <w:pPr>
              <w:pStyle w:val="msolistparagraph0"/>
              <w:widowControl/>
              <w:spacing w:line="276" w:lineRule="auto"/>
              <w:ind w:firstLineChars="0" w:firstLine="0"/>
              <w:rPr>
                <w:szCs w:val="21"/>
              </w:rPr>
            </w:pPr>
            <w:proofErr w:type="gramStart"/>
            <w:r>
              <w:rPr>
                <w:rFonts w:cs="宋体" w:hint="eastAsia"/>
                <w:szCs w:val="21"/>
              </w:rPr>
              <w:t>勾选该</w:t>
            </w:r>
            <w:proofErr w:type="gramEnd"/>
            <w:r>
              <w:rPr>
                <w:rFonts w:cs="宋体" w:hint="eastAsia"/>
                <w:szCs w:val="21"/>
              </w:rPr>
              <w:t>选项，表示显示</w:t>
            </w:r>
            <w:r>
              <w:rPr>
                <w:szCs w:val="21"/>
              </w:rPr>
              <w:t>RR</w:t>
            </w:r>
            <w:r>
              <w:rPr>
                <w:rFonts w:cs="宋体" w:hint="eastAsia"/>
                <w:szCs w:val="21"/>
              </w:rPr>
              <w:t>心率</w:t>
            </w:r>
          </w:p>
        </w:tc>
      </w:tr>
      <w:tr w:rsidR="00197B1D" w14:paraId="7B5A6A90" w14:textId="77777777">
        <w:trPr>
          <w:trHeight w:val="20"/>
          <w:tblHeader/>
          <w:jc w:val="center"/>
        </w:trPr>
        <w:tc>
          <w:tcPr>
            <w:tcW w:w="1467" w:type="dxa"/>
            <w:tcBorders>
              <w:bottom w:val="single" w:sz="4" w:space="0" w:color="auto"/>
            </w:tcBorders>
            <w:shd w:val="clear" w:color="auto" w:fill="auto"/>
            <w:vAlign w:val="center"/>
          </w:tcPr>
          <w:p w14:paraId="51D47170" w14:textId="77777777" w:rsidR="00197B1D" w:rsidRDefault="005C55D3">
            <w:pPr>
              <w:spacing w:line="276" w:lineRule="auto"/>
              <w:jc w:val="center"/>
              <w:rPr>
                <w:kern w:val="0"/>
                <w:szCs w:val="21"/>
              </w:rPr>
            </w:pPr>
            <w:r>
              <w:rPr>
                <w:kern w:val="0"/>
                <w:szCs w:val="21"/>
                <w:lang w:bidi="ar"/>
              </w:rPr>
              <w:t>SOFT1_A16</w:t>
            </w:r>
          </w:p>
        </w:tc>
        <w:tc>
          <w:tcPr>
            <w:tcW w:w="2551" w:type="dxa"/>
            <w:tcBorders>
              <w:bottom w:val="single" w:sz="4" w:space="0" w:color="auto"/>
            </w:tcBorders>
            <w:shd w:val="clear" w:color="auto" w:fill="auto"/>
            <w:vAlign w:val="center"/>
          </w:tcPr>
          <w:p w14:paraId="5E10BECF" w14:textId="77777777" w:rsidR="00197B1D" w:rsidRDefault="005C55D3">
            <w:pPr>
              <w:spacing w:line="276" w:lineRule="auto"/>
              <w:rPr>
                <w:kern w:val="0"/>
                <w:szCs w:val="21"/>
              </w:rPr>
            </w:pPr>
            <w:r>
              <w:rPr>
                <w:rFonts w:cs="宋体" w:hint="eastAsia"/>
                <w:kern w:val="0"/>
                <w:szCs w:val="21"/>
                <w:lang w:bidi="ar"/>
              </w:rPr>
              <w:t>高级选项卡</w:t>
            </w:r>
            <w:r>
              <w:rPr>
                <w:kern w:val="0"/>
                <w:szCs w:val="21"/>
                <w:lang w:bidi="ar"/>
              </w:rPr>
              <w:t>-RR</w:t>
            </w:r>
            <w:r>
              <w:rPr>
                <w:rFonts w:cs="宋体" w:hint="eastAsia"/>
                <w:kern w:val="0"/>
                <w:szCs w:val="21"/>
                <w:lang w:bidi="ar"/>
              </w:rPr>
              <w:t>间期</w:t>
            </w:r>
          </w:p>
        </w:tc>
        <w:tc>
          <w:tcPr>
            <w:tcW w:w="5801" w:type="dxa"/>
            <w:tcBorders>
              <w:bottom w:val="single" w:sz="4" w:space="0" w:color="auto"/>
            </w:tcBorders>
            <w:shd w:val="clear" w:color="auto" w:fill="auto"/>
            <w:vAlign w:val="center"/>
          </w:tcPr>
          <w:p w14:paraId="43750555" w14:textId="77777777" w:rsidR="00197B1D" w:rsidRDefault="005C55D3">
            <w:pPr>
              <w:pStyle w:val="msolistparagraph0"/>
              <w:widowControl/>
              <w:spacing w:line="276" w:lineRule="auto"/>
              <w:ind w:firstLineChars="0" w:firstLine="0"/>
              <w:rPr>
                <w:szCs w:val="21"/>
              </w:rPr>
            </w:pPr>
            <w:proofErr w:type="gramStart"/>
            <w:r>
              <w:rPr>
                <w:rFonts w:cs="宋体" w:hint="eastAsia"/>
                <w:szCs w:val="21"/>
              </w:rPr>
              <w:t>勾选该</w:t>
            </w:r>
            <w:proofErr w:type="gramEnd"/>
            <w:r>
              <w:rPr>
                <w:rFonts w:cs="宋体" w:hint="eastAsia"/>
                <w:szCs w:val="21"/>
              </w:rPr>
              <w:t>选项，表示显示</w:t>
            </w:r>
            <w:r>
              <w:rPr>
                <w:szCs w:val="21"/>
              </w:rPr>
              <w:t>RR</w:t>
            </w:r>
            <w:r>
              <w:rPr>
                <w:rFonts w:cs="宋体" w:hint="eastAsia"/>
                <w:szCs w:val="21"/>
              </w:rPr>
              <w:t>间期</w:t>
            </w:r>
          </w:p>
        </w:tc>
      </w:tr>
      <w:tr w:rsidR="00197B1D" w14:paraId="43BDFBF0" w14:textId="77777777">
        <w:trPr>
          <w:trHeight w:val="20"/>
          <w:tblHeader/>
          <w:jc w:val="center"/>
        </w:trPr>
        <w:tc>
          <w:tcPr>
            <w:tcW w:w="1467" w:type="dxa"/>
            <w:tcBorders>
              <w:bottom w:val="single" w:sz="4" w:space="0" w:color="auto"/>
            </w:tcBorders>
            <w:shd w:val="clear" w:color="auto" w:fill="auto"/>
            <w:vAlign w:val="center"/>
          </w:tcPr>
          <w:p w14:paraId="56B70A9A" w14:textId="77777777" w:rsidR="00197B1D" w:rsidRDefault="005C55D3">
            <w:pPr>
              <w:spacing w:line="276" w:lineRule="auto"/>
              <w:jc w:val="center"/>
              <w:rPr>
                <w:kern w:val="0"/>
                <w:szCs w:val="21"/>
              </w:rPr>
            </w:pPr>
            <w:r>
              <w:rPr>
                <w:kern w:val="0"/>
                <w:szCs w:val="21"/>
                <w:lang w:bidi="ar"/>
              </w:rPr>
              <w:t>SOFT1_A17</w:t>
            </w:r>
          </w:p>
        </w:tc>
        <w:tc>
          <w:tcPr>
            <w:tcW w:w="2551" w:type="dxa"/>
            <w:tcBorders>
              <w:bottom w:val="single" w:sz="4" w:space="0" w:color="auto"/>
            </w:tcBorders>
            <w:shd w:val="clear" w:color="auto" w:fill="auto"/>
            <w:vAlign w:val="center"/>
          </w:tcPr>
          <w:p w14:paraId="471E8C30" w14:textId="77777777" w:rsidR="00197B1D" w:rsidRDefault="005C55D3">
            <w:pPr>
              <w:spacing w:line="276" w:lineRule="auto"/>
              <w:rPr>
                <w:kern w:val="0"/>
                <w:szCs w:val="21"/>
              </w:rPr>
            </w:pPr>
            <w:r>
              <w:rPr>
                <w:rFonts w:cs="宋体" w:hint="eastAsia"/>
                <w:kern w:val="0"/>
                <w:szCs w:val="21"/>
                <w:lang w:bidi="ar"/>
              </w:rPr>
              <w:t>高级选项卡</w:t>
            </w:r>
            <w:r>
              <w:rPr>
                <w:kern w:val="0"/>
                <w:szCs w:val="21"/>
                <w:lang w:bidi="ar"/>
              </w:rPr>
              <w:t>-</w:t>
            </w:r>
            <w:r>
              <w:rPr>
                <w:rFonts w:cs="宋体" w:hint="eastAsia"/>
                <w:kern w:val="0"/>
                <w:szCs w:val="21"/>
                <w:lang w:bidi="ar"/>
              </w:rPr>
              <w:t>心搏位置</w:t>
            </w:r>
          </w:p>
        </w:tc>
        <w:tc>
          <w:tcPr>
            <w:tcW w:w="5801" w:type="dxa"/>
            <w:tcBorders>
              <w:bottom w:val="single" w:sz="4" w:space="0" w:color="auto"/>
            </w:tcBorders>
            <w:shd w:val="clear" w:color="auto" w:fill="auto"/>
            <w:vAlign w:val="center"/>
          </w:tcPr>
          <w:p w14:paraId="79F4E9E5" w14:textId="77777777" w:rsidR="00197B1D" w:rsidRDefault="005C55D3">
            <w:pPr>
              <w:pStyle w:val="msolistparagraph0"/>
              <w:widowControl/>
              <w:spacing w:line="276" w:lineRule="auto"/>
              <w:ind w:firstLineChars="0" w:firstLine="0"/>
              <w:rPr>
                <w:szCs w:val="21"/>
              </w:rPr>
            </w:pPr>
            <w:proofErr w:type="gramStart"/>
            <w:r>
              <w:rPr>
                <w:rFonts w:cs="宋体" w:hint="eastAsia"/>
                <w:szCs w:val="21"/>
              </w:rPr>
              <w:t>勾选该</w:t>
            </w:r>
            <w:proofErr w:type="gramEnd"/>
            <w:r>
              <w:rPr>
                <w:rFonts w:cs="宋体" w:hint="eastAsia"/>
                <w:szCs w:val="21"/>
              </w:rPr>
              <w:t>选项，表示显示心搏定位位置</w:t>
            </w:r>
          </w:p>
        </w:tc>
      </w:tr>
      <w:bookmarkEnd w:id="292"/>
      <w:bookmarkEnd w:id="293"/>
      <w:bookmarkEnd w:id="294"/>
    </w:tbl>
    <w:p w14:paraId="6A7708DE" w14:textId="77777777" w:rsidR="00197B1D" w:rsidRDefault="00197B1D">
      <w:pPr>
        <w:tabs>
          <w:tab w:val="left" w:pos="425"/>
        </w:tabs>
        <w:rPr>
          <w:b/>
          <w:bCs/>
          <w:sz w:val="28"/>
          <w:szCs w:val="28"/>
        </w:rPr>
      </w:pPr>
    </w:p>
    <w:p w14:paraId="739C0EF4" w14:textId="77777777" w:rsidR="00197B1D" w:rsidRDefault="005C55D3">
      <w:pPr>
        <w:numPr>
          <w:ilvl w:val="2"/>
          <w:numId w:val="3"/>
        </w:numPr>
        <w:spacing w:line="360" w:lineRule="auto"/>
        <w:outlineLvl w:val="2"/>
        <w:rPr>
          <w:bCs/>
          <w:sz w:val="24"/>
        </w:rPr>
      </w:pPr>
      <w:bookmarkStart w:id="297" w:name="_Toc11860"/>
      <w:r>
        <w:rPr>
          <w:rFonts w:hint="eastAsia"/>
          <w:bCs/>
          <w:sz w:val="24"/>
        </w:rPr>
        <w:t xml:space="preserve"> </w:t>
      </w:r>
      <w:r>
        <w:rPr>
          <w:rFonts w:hint="eastAsia"/>
          <w:bCs/>
          <w:sz w:val="24"/>
        </w:rPr>
        <w:t>模板分类功能</w:t>
      </w:r>
      <w:bookmarkEnd w:id="297"/>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6AB76055" w14:textId="77777777">
        <w:trPr>
          <w:trHeight w:val="20"/>
          <w:tblHeader/>
          <w:jc w:val="center"/>
        </w:trPr>
        <w:tc>
          <w:tcPr>
            <w:tcW w:w="1467" w:type="dxa"/>
            <w:shd w:val="clear" w:color="auto" w:fill="auto"/>
            <w:vAlign w:val="center"/>
          </w:tcPr>
          <w:p w14:paraId="44F68C78" w14:textId="77777777" w:rsidR="00197B1D" w:rsidRDefault="005C55D3">
            <w:pPr>
              <w:spacing w:line="276" w:lineRule="auto"/>
              <w:jc w:val="center"/>
              <w:rPr>
                <w:b/>
                <w:szCs w:val="21"/>
              </w:rPr>
            </w:pPr>
            <w:r>
              <w:rPr>
                <w:b/>
                <w:szCs w:val="21"/>
              </w:rPr>
              <w:lastRenderedPageBreak/>
              <w:t>编号</w:t>
            </w:r>
          </w:p>
        </w:tc>
        <w:tc>
          <w:tcPr>
            <w:tcW w:w="2010" w:type="dxa"/>
            <w:shd w:val="clear" w:color="auto" w:fill="auto"/>
            <w:vAlign w:val="center"/>
          </w:tcPr>
          <w:p w14:paraId="4177ABBD"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27044AD4" w14:textId="77777777" w:rsidR="00197B1D" w:rsidRDefault="005C55D3">
            <w:pPr>
              <w:spacing w:line="276" w:lineRule="auto"/>
              <w:jc w:val="center"/>
              <w:rPr>
                <w:b/>
                <w:szCs w:val="21"/>
              </w:rPr>
            </w:pPr>
            <w:r>
              <w:rPr>
                <w:b/>
                <w:szCs w:val="21"/>
              </w:rPr>
              <w:t>接受标准</w:t>
            </w:r>
          </w:p>
        </w:tc>
      </w:tr>
      <w:tr w:rsidR="00197B1D" w14:paraId="692F8058" w14:textId="77777777">
        <w:trPr>
          <w:trHeight w:val="20"/>
          <w:tblHeader/>
          <w:jc w:val="center"/>
        </w:trPr>
        <w:tc>
          <w:tcPr>
            <w:tcW w:w="1467" w:type="dxa"/>
            <w:tcBorders>
              <w:bottom w:val="single" w:sz="4" w:space="0" w:color="auto"/>
            </w:tcBorders>
            <w:shd w:val="clear" w:color="auto" w:fill="auto"/>
            <w:vAlign w:val="center"/>
          </w:tcPr>
          <w:p w14:paraId="17F79B5C" w14:textId="77777777" w:rsidR="00197B1D" w:rsidRDefault="005C55D3">
            <w:pPr>
              <w:spacing w:line="276" w:lineRule="auto"/>
              <w:jc w:val="center"/>
              <w:rPr>
                <w:kern w:val="0"/>
                <w:szCs w:val="21"/>
              </w:rPr>
            </w:pPr>
            <w:r>
              <w:rPr>
                <w:kern w:val="0"/>
                <w:szCs w:val="21"/>
                <w:lang w:bidi="ar"/>
              </w:rPr>
              <w:t>SOFT1_B01</w:t>
            </w:r>
          </w:p>
        </w:tc>
        <w:tc>
          <w:tcPr>
            <w:tcW w:w="2010" w:type="dxa"/>
            <w:tcBorders>
              <w:bottom w:val="single" w:sz="4" w:space="0" w:color="auto"/>
            </w:tcBorders>
            <w:shd w:val="clear" w:color="auto" w:fill="auto"/>
            <w:vAlign w:val="center"/>
          </w:tcPr>
          <w:p w14:paraId="110FE347" w14:textId="77777777" w:rsidR="00197B1D" w:rsidRDefault="005C55D3">
            <w:pPr>
              <w:spacing w:line="276" w:lineRule="auto"/>
              <w:rPr>
                <w:kern w:val="0"/>
                <w:szCs w:val="21"/>
              </w:rPr>
            </w:pPr>
            <w:r>
              <w:rPr>
                <w:rFonts w:cs="宋体" w:hint="eastAsia"/>
                <w:kern w:val="0"/>
                <w:szCs w:val="21"/>
                <w:lang w:bidi="ar"/>
              </w:rPr>
              <w:t>点击分类显示区域“全部”项</w:t>
            </w:r>
          </w:p>
        </w:tc>
        <w:tc>
          <w:tcPr>
            <w:tcW w:w="6342" w:type="dxa"/>
            <w:tcBorders>
              <w:bottom w:val="single" w:sz="4" w:space="0" w:color="auto"/>
            </w:tcBorders>
            <w:shd w:val="clear" w:color="auto" w:fill="auto"/>
            <w:vAlign w:val="center"/>
          </w:tcPr>
          <w:p w14:paraId="298EDFE1" w14:textId="77777777" w:rsidR="00197B1D" w:rsidRDefault="005C55D3">
            <w:pPr>
              <w:pStyle w:val="ad"/>
              <w:spacing w:line="276" w:lineRule="auto"/>
              <w:rPr>
                <w:szCs w:val="21"/>
              </w:rPr>
            </w:pPr>
            <w:r>
              <w:rPr>
                <w:rFonts w:cs="宋体" w:hint="eastAsia"/>
                <w:sz w:val="21"/>
                <w:szCs w:val="21"/>
                <w:lang w:bidi="ar"/>
              </w:rPr>
              <w:t>模板分类区域正确显示模板大类分类结果</w:t>
            </w:r>
          </w:p>
        </w:tc>
      </w:tr>
      <w:tr w:rsidR="00197B1D" w14:paraId="63D1020C" w14:textId="77777777">
        <w:trPr>
          <w:trHeight w:val="20"/>
          <w:tblHeader/>
          <w:jc w:val="center"/>
        </w:trPr>
        <w:tc>
          <w:tcPr>
            <w:tcW w:w="1467" w:type="dxa"/>
            <w:tcBorders>
              <w:bottom w:val="single" w:sz="4" w:space="0" w:color="auto"/>
            </w:tcBorders>
            <w:shd w:val="clear" w:color="auto" w:fill="auto"/>
            <w:vAlign w:val="center"/>
          </w:tcPr>
          <w:p w14:paraId="5E5BA65B" w14:textId="77777777" w:rsidR="00197B1D" w:rsidRDefault="005C55D3">
            <w:pPr>
              <w:spacing w:line="276" w:lineRule="auto"/>
              <w:jc w:val="center"/>
              <w:rPr>
                <w:kern w:val="0"/>
                <w:szCs w:val="21"/>
              </w:rPr>
            </w:pPr>
            <w:r>
              <w:rPr>
                <w:kern w:val="0"/>
                <w:szCs w:val="21"/>
                <w:lang w:bidi="ar"/>
              </w:rPr>
              <w:t>SOFT1_B02</w:t>
            </w:r>
          </w:p>
        </w:tc>
        <w:tc>
          <w:tcPr>
            <w:tcW w:w="2010" w:type="dxa"/>
            <w:tcBorders>
              <w:bottom w:val="single" w:sz="4" w:space="0" w:color="auto"/>
            </w:tcBorders>
            <w:shd w:val="clear" w:color="auto" w:fill="auto"/>
            <w:vAlign w:val="center"/>
          </w:tcPr>
          <w:p w14:paraId="7D09CA98" w14:textId="77777777" w:rsidR="00197B1D" w:rsidRDefault="005C55D3">
            <w:pPr>
              <w:spacing w:line="276" w:lineRule="auto"/>
              <w:rPr>
                <w:kern w:val="0"/>
                <w:szCs w:val="21"/>
              </w:rPr>
            </w:pPr>
            <w:r>
              <w:rPr>
                <w:rFonts w:cs="宋体" w:hint="eastAsia"/>
                <w:kern w:val="0"/>
                <w:szCs w:val="21"/>
                <w:lang w:bidi="ar"/>
              </w:rPr>
              <w:t>点击分类显示区域其他项</w:t>
            </w:r>
          </w:p>
        </w:tc>
        <w:tc>
          <w:tcPr>
            <w:tcW w:w="6342" w:type="dxa"/>
            <w:tcBorders>
              <w:bottom w:val="single" w:sz="4" w:space="0" w:color="auto"/>
            </w:tcBorders>
            <w:shd w:val="clear" w:color="auto" w:fill="auto"/>
            <w:vAlign w:val="center"/>
          </w:tcPr>
          <w:p w14:paraId="7BAE2BBE" w14:textId="77777777" w:rsidR="00197B1D" w:rsidRDefault="005C55D3">
            <w:pPr>
              <w:pStyle w:val="ad"/>
              <w:spacing w:line="276" w:lineRule="auto"/>
              <w:rPr>
                <w:szCs w:val="21"/>
              </w:rPr>
            </w:pPr>
            <w:r>
              <w:rPr>
                <w:rFonts w:cs="宋体" w:hint="eastAsia"/>
                <w:sz w:val="21"/>
                <w:szCs w:val="21"/>
                <w:lang w:bidi="ar"/>
              </w:rPr>
              <w:t>正确显示对应项的二级分类结果</w:t>
            </w:r>
          </w:p>
        </w:tc>
      </w:tr>
      <w:tr w:rsidR="00197B1D" w14:paraId="2C5BB708" w14:textId="77777777">
        <w:trPr>
          <w:trHeight w:val="20"/>
          <w:tblHeader/>
          <w:jc w:val="center"/>
        </w:trPr>
        <w:tc>
          <w:tcPr>
            <w:tcW w:w="1467" w:type="dxa"/>
            <w:tcBorders>
              <w:bottom w:val="single" w:sz="4" w:space="0" w:color="auto"/>
            </w:tcBorders>
            <w:shd w:val="clear" w:color="auto" w:fill="auto"/>
            <w:vAlign w:val="center"/>
          </w:tcPr>
          <w:p w14:paraId="64486118" w14:textId="77777777" w:rsidR="00197B1D" w:rsidRDefault="005C55D3">
            <w:pPr>
              <w:spacing w:line="276" w:lineRule="auto"/>
              <w:jc w:val="center"/>
              <w:rPr>
                <w:kern w:val="0"/>
                <w:szCs w:val="21"/>
              </w:rPr>
            </w:pPr>
            <w:r>
              <w:rPr>
                <w:kern w:val="0"/>
                <w:szCs w:val="21"/>
                <w:lang w:bidi="ar"/>
              </w:rPr>
              <w:t>SOFT1_B03</w:t>
            </w:r>
          </w:p>
        </w:tc>
        <w:tc>
          <w:tcPr>
            <w:tcW w:w="2010" w:type="dxa"/>
            <w:tcBorders>
              <w:bottom w:val="single" w:sz="4" w:space="0" w:color="auto"/>
            </w:tcBorders>
            <w:shd w:val="clear" w:color="auto" w:fill="auto"/>
            <w:vAlign w:val="center"/>
          </w:tcPr>
          <w:p w14:paraId="47C1D4A6" w14:textId="77777777" w:rsidR="00197B1D" w:rsidRDefault="005C55D3">
            <w:pPr>
              <w:spacing w:line="276" w:lineRule="auto"/>
              <w:rPr>
                <w:kern w:val="0"/>
                <w:szCs w:val="21"/>
              </w:rPr>
            </w:pPr>
            <w:r>
              <w:rPr>
                <w:rFonts w:cs="宋体" w:hint="eastAsia"/>
                <w:kern w:val="0"/>
                <w:szCs w:val="21"/>
                <w:lang w:bidi="ar"/>
              </w:rPr>
              <w:t>合并同一大类型下的二级分类模板</w:t>
            </w:r>
          </w:p>
        </w:tc>
        <w:tc>
          <w:tcPr>
            <w:tcW w:w="6342" w:type="dxa"/>
            <w:tcBorders>
              <w:bottom w:val="single" w:sz="4" w:space="0" w:color="auto"/>
            </w:tcBorders>
            <w:shd w:val="clear" w:color="auto" w:fill="auto"/>
            <w:vAlign w:val="center"/>
          </w:tcPr>
          <w:p w14:paraId="7207B29A" w14:textId="77777777" w:rsidR="00197B1D" w:rsidRDefault="005C55D3">
            <w:pPr>
              <w:pStyle w:val="ad"/>
              <w:spacing w:line="276" w:lineRule="auto"/>
              <w:rPr>
                <w:szCs w:val="21"/>
              </w:rPr>
            </w:pPr>
            <w:r>
              <w:rPr>
                <w:rFonts w:cs="宋体" w:hint="eastAsia"/>
                <w:sz w:val="21"/>
                <w:szCs w:val="21"/>
                <w:lang w:bidi="ar"/>
              </w:rPr>
              <w:t>可拖拽二级分类模板下的分类结果，并显示合并后的模板</w:t>
            </w:r>
          </w:p>
        </w:tc>
      </w:tr>
      <w:tr w:rsidR="00197B1D" w14:paraId="32CBE9AB" w14:textId="77777777">
        <w:trPr>
          <w:trHeight w:val="20"/>
          <w:tblHeader/>
          <w:jc w:val="center"/>
        </w:trPr>
        <w:tc>
          <w:tcPr>
            <w:tcW w:w="1467" w:type="dxa"/>
            <w:tcBorders>
              <w:bottom w:val="single" w:sz="4" w:space="0" w:color="auto"/>
            </w:tcBorders>
            <w:shd w:val="clear" w:color="auto" w:fill="auto"/>
            <w:vAlign w:val="center"/>
          </w:tcPr>
          <w:p w14:paraId="558975C3" w14:textId="77777777" w:rsidR="00197B1D" w:rsidRDefault="005C55D3">
            <w:pPr>
              <w:spacing w:line="276" w:lineRule="auto"/>
              <w:jc w:val="center"/>
              <w:rPr>
                <w:kern w:val="0"/>
                <w:szCs w:val="21"/>
              </w:rPr>
            </w:pPr>
            <w:r>
              <w:rPr>
                <w:kern w:val="0"/>
                <w:szCs w:val="21"/>
                <w:lang w:bidi="ar"/>
              </w:rPr>
              <w:t>SOFT1_B04</w:t>
            </w:r>
          </w:p>
        </w:tc>
        <w:tc>
          <w:tcPr>
            <w:tcW w:w="2010" w:type="dxa"/>
            <w:tcBorders>
              <w:bottom w:val="single" w:sz="4" w:space="0" w:color="auto"/>
            </w:tcBorders>
            <w:shd w:val="clear" w:color="auto" w:fill="auto"/>
            <w:vAlign w:val="center"/>
          </w:tcPr>
          <w:p w14:paraId="15779B1A" w14:textId="77777777" w:rsidR="00197B1D" w:rsidRDefault="005C55D3">
            <w:pPr>
              <w:spacing w:line="276" w:lineRule="auto"/>
              <w:rPr>
                <w:kern w:val="0"/>
                <w:szCs w:val="21"/>
              </w:rPr>
            </w:pPr>
            <w:r>
              <w:rPr>
                <w:rFonts w:cs="宋体" w:hint="eastAsia"/>
                <w:kern w:val="0"/>
                <w:szCs w:val="21"/>
                <w:lang w:bidi="ar"/>
              </w:rPr>
              <w:t>滑动条</w:t>
            </w:r>
          </w:p>
        </w:tc>
        <w:tc>
          <w:tcPr>
            <w:tcW w:w="6342" w:type="dxa"/>
            <w:tcBorders>
              <w:bottom w:val="single" w:sz="4" w:space="0" w:color="auto"/>
            </w:tcBorders>
            <w:shd w:val="clear" w:color="auto" w:fill="auto"/>
            <w:vAlign w:val="center"/>
          </w:tcPr>
          <w:p w14:paraId="2885DF15" w14:textId="77777777" w:rsidR="00197B1D" w:rsidRDefault="005C55D3">
            <w:pPr>
              <w:pStyle w:val="ad"/>
              <w:spacing w:line="276" w:lineRule="auto"/>
              <w:rPr>
                <w:szCs w:val="21"/>
              </w:rPr>
            </w:pPr>
            <w:r>
              <w:rPr>
                <w:rFonts w:cs="宋体" w:hint="eastAsia"/>
                <w:kern w:val="0"/>
                <w:sz w:val="21"/>
                <w:szCs w:val="21"/>
                <w:lang w:bidi="ar"/>
              </w:rPr>
              <w:t>拖拽或点击滑动条，可定位</w:t>
            </w:r>
            <w:r>
              <w:rPr>
                <w:kern w:val="0"/>
                <w:sz w:val="21"/>
                <w:szCs w:val="21"/>
                <w:lang w:bidi="ar"/>
              </w:rPr>
              <w:t xml:space="preserve">7.1.1 </w:t>
            </w:r>
            <w:r>
              <w:rPr>
                <w:rFonts w:cs="宋体" w:hint="eastAsia"/>
                <w:kern w:val="0"/>
                <w:sz w:val="21"/>
                <w:szCs w:val="21"/>
                <w:lang w:bidi="ar"/>
              </w:rPr>
              <w:t>通用心电图编辑窗口</w:t>
            </w:r>
            <w:r>
              <w:rPr>
                <w:kern w:val="0"/>
                <w:sz w:val="21"/>
                <w:szCs w:val="21"/>
                <w:lang w:bidi="ar"/>
              </w:rPr>
              <w:t xml:space="preserve"> </w:t>
            </w:r>
            <w:r>
              <w:rPr>
                <w:rFonts w:cs="宋体" w:hint="eastAsia"/>
                <w:kern w:val="0"/>
                <w:sz w:val="21"/>
                <w:szCs w:val="21"/>
                <w:lang w:bidi="ar"/>
              </w:rPr>
              <w:t>波形</w:t>
            </w:r>
            <w:proofErr w:type="gramStart"/>
            <w:r>
              <w:rPr>
                <w:rFonts w:cs="宋体" w:hint="eastAsia"/>
                <w:kern w:val="0"/>
                <w:sz w:val="21"/>
                <w:szCs w:val="21"/>
                <w:lang w:bidi="ar"/>
              </w:rPr>
              <w:t>图区域</w:t>
            </w:r>
            <w:proofErr w:type="gramEnd"/>
            <w:r>
              <w:rPr>
                <w:rFonts w:cs="宋体" w:hint="eastAsia"/>
                <w:kern w:val="0"/>
                <w:sz w:val="21"/>
                <w:szCs w:val="21"/>
                <w:lang w:bidi="ar"/>
              </w:rPr>
              <w:t>心搏</w:t>
            </w:r>
          </w:p>
        </w:tc>
      </w:tr>
      <w:tr w:rsidR="00197B1D" w14:paraId="66EA239A" w14:textId="77777777">
        <w:trPr>
          <w:trHeight w:val="20"/>
          <w:tblHeader/>
          <w:jc w:val="center"/>
        </w:trPr>
        <w:tc>
          <w:tcPr>
            <w:tcW w:w="1467" w:type="dxa"/>
            <w:tcBorders>
              <w:bottom w:val="single" w:sz="4" w:space="0" w:color="auto"/>
            </w:tcBorders>
            <w:shd w:val="clear" w:color="auto" w:fill="auto"/>
            <w:vAlign w:val="center"/>
          </w:tcPr>
          <w:p w14:paraId="53D01212" w14:textId="77777777" w:rsidR="00197B1D" w:rsidRDefault="005C55D3">
            <w:pPr>
              <w:spacing w:line="276" w:lineRule="auto"/>
              <w:jc w:val="center"/>
              <w:rPr>
                <w:kern w:val="0"/>
                <w:szCs w:val="21"/>
              </w:rPr>
            </w:pPr>
            <w:r>
              <w:rPr>
                <w:kern w:val="0"/>
                <w:szCs w:val="21"/>
                <w:lang w:bidi="ar"/>
              </w:rPr>
              <w:t>SOFT1_B05</w:t>
            </w:r>
          </w:p>
        </w:tc>
        <w:tc>
          <w:tcPr>
            <w:tcW w:w="2010" w:type="dxa"/>
            <w:tcBorders>
              <w:bottom w:val="single" w:sz="4" w:space="0" w:color="auto"/>
            </w:tcBorders>
            <w:shd w:val="clear" w:color="auto" w:fill="auto"/>
            <w:vAlign w:val="center"/>
          </w:tcPr>
          <w:p w14:paraId="70522B48" w14:textId="77777777" w:rsidR="00197B1D" w:rsidRDefault="005C55D3">
            <w:pPr>
              <w:spacing w:line="276" w:lineRule="auto"/>
              <w:rPr>
                <w:kern w:val="0"/>
                <w:szCs w:val="21"/>
              </w:rPr>
            </w:pPr>
            <w:r>
              <w:rPr>
                <w:rFonts w:cs="宋体" w:hint="eastAsia"/>
                <w:kern w:val="0"/>
                <w:szCs w:val="21"/>
                <w:lang w:bidi="ar"/>
              </w:rPr>
              <w:t>打开模板详细界面</w:t>
            </w:r>
          </w:p>
        </w:tc>
        <w:tc>
          <w:tcPr>
            <w:tcW w:w="6342" w:type="dxa"/>
            <w:tcBorders>
              <w:bottom w:val="single" w:sz="4" w:space="0" w:color="auto"/>
            </w:tcBorders>
            <w:shd w:val="clear" w:color="auto" w:fill="auto"/>
            <w:vAlign w:val="center"/>
          </w:tcPr>
          <w:p w14:paraId="1B5354D5" w14:textId="77777777" w:rsidR="00197B1D" w:rsidRDefault="005C55D3">
            <w:pPr>
              <w:pStyle w:val="ad"/>
              <w:spacing w:line="276" w:lineRule="auto"/>
              <w:rPr>
                <w:szCs w:val="21"/>
              </w:rPr>
            </w:pPr>
            <w:r>
              <w:rPr>
                <w:rFonts w:cs="宋体" w:hint="eastAsia"/>
                <w:sz w:val="21"/>
                <w:szCs w:val="21"/>
                <w:lang w:bidi="ar"/>
              </w:rPr>
              <w:t>双击模板波形图区域，可打开</w:t>
            </w:r>
            <w:r>
              <w:rPr>
                <w:sz w:val="21"/>
                <w:szCs w:val="21"/>
                <w:lang w:bidi="ar"/>
              </w:rPr>
              <w:t xml:space="preserve"> 7.1.3 </w:t>
            </w:r>
            <w:r>
              <w:rPr>
                <w:rFonts w:cs="宋体" w:hint="eastAsia"/>
                <w:sz w:val="21"/>
                <w:szCs w:val="21"/>
                <w:lang w:bidi="ar"/>
              </w:rPr>
              <w:t>模板详细功能</w:t>
            </w:r>
          </w:p>
        </w:tc>
      </w:tr>
      <w:tr w:rsidR="00197B1D" w14:paraId="6CA94A2E" w14:textId="77777777">
        <w:trPr>
          <w:trHeight w:val="20"/>
          <w:tblHeader/>
          <w:jc w:val="center"/>
        </w:trPr>
        <w:tc>
          <w:tcPr>
            <w:tcW w:w="1467" w:type="dxa"/>
            <w:tcBorders>
              <w:bottom w:val="single" w:sz="4" w:space="0" w:color="auto"/>
            </w:tcBorders>
            <w:shd w:val="clear" w:color="auto" w:fill="auto"/>
            <w:vAlign w:val="center"/>
          </w:tcPr>
          <w:p w14:paraId="3F64BBF0" w14:textId="77777777" w:rsidR="00197B1D" w:rsidRDefault="005C55D3">
            <w:pPr>
              <w:spacing w:line="276" w:lineRule="auto"/>
              <w:jc w:val="center"/>
              <w:rPr>
                <w:kern w:val="0"/>
                <w:szCs w:val="21"/>
              </w:rPr>
            </w:pPr>
            <w:r>
              <w:rPr>
                <w:kern w:val="0"/>
                <w:szCs w:val="21"/>
                <w:lang w:bidi="ar"/>
              </w:rPr>
              <w:t>SOFT1_B06</w:t>
            </w:r>
          </w:p>
        </w:tc>
        <w:tc>
          <w:tcPr>
            <w:tcW w:w="2010" w:type="dxa"/>
            <w:tcBorders>
              <w:bottom w:val="single" w:sz="4" w:space="0" w:color="auto"/>
            </w:tcBorders>
            <w:shd w:val="clear" w:color="auto" w:fill="auto"/>
            <w:vAlign w:val="center"/>
          </w:tcPr>
          <w:p w14:paraId="168ABCBC" w14:textId="77777777" w:rsidR="00197B1D" w:rsidRDefault="005C55D3">
            <w:pPr>
              <w:spacing w:line="276" w:lineRule="auto"/>
              <w:rPr>
                <w:kern w:val="0"/>
                <w:szCs w:val="21"/>
              </w:rPr>
            </w:pPr>
            <w:proofErr w:type="spellStart"/>
            <w:r>
              <w:rPr>
                <w:kern w:val="0"/>
                <w:szCs w:val="21"/>
                <w:lang w:bidi="ar"/>
              </w:rPr>
              <w:t>Demix</w:t>
            </w:r>
            <w:proofErr w:type="spellEnd"/>
            <w:r>
              <w:rPr>
                <w:rFonts w:cs="宋体" w:hint="eastAsia"/>
                <w:kern w:val="0"/>
                <w:szCs w:val="21"/>
                <w:lang w:bidi="ar"/>
              </w:rPr>
              <w:t>按钮</w:t>
            </w:r>
          </w:p>
        </w:tc>
        <w:tc>
          <w:tcPr>
            <w:tcW w:w="6342" w:type="dxa"/>
            <w:tcBorders>
              <w:bottom w:val="single" w:sz="4" w:space="0" w:color="auto"/>
            </w:tcBorders>
            <w:shd w:val="clear" w:color="auto" w:fill="auto"/>
            <w:vAlign w:val="center"/>
          </w:tcPr>
          <w:p w14:paraId="637723E7" w14:textId="77777777" w:rsidR="00197B1D" w:rsidRDefault="005C55D3">
            <w:pPr>
              <w:pStyle w:val="ad"/>
              <w:spacing w:line="276" w:lineRule="auto"/>
              <w:rPr>
                <w:szCs w:val="21"/>
              </w:rPr>
            </w:pPr>
            <w:r>
              <w:rPr>
                <w:rFonts w:cs="宋体" w:hint="eastAsia"/>
                <w:sz w:val="21"/>
                <w:szCs w:val="21"/>
                <w:lang w:bidi="ar"/>
              </w:rPr>
              <w:t>点击该按钮，可启动</w:t>
            </w:r>
            <w:r>
              <w:rPr>
                <w:sz w:val="21"/>
                <w:szCs w:val="21"/>
                <w:lang w:bidi="ar"/>
              </w:rPr>
              <w:t xml:space="preserve">7.1.4 </w:t>
            </w:r>
            <w:proofErr w:type="spellStart"/>
            <w:r>
              <w:rPr>
                <w:sz w:val="21"/>
                <w:szCs w:val="21"/>
                <w:lang w:bidi="ar"/>
              </w:rPr>
              <w:t>Demix</w:t>
            </w:r>
            <w:proofErr w:type="spellEnd"/>
            <w:r>
              <w:rPr>
                <w:rFonts w:cs="宋体" w:hint="eastAsia"/>
                <w:sz w:val="21"/>
                <w:szCs w:val="21"/>
                <w:lang w:bidi="ar"/>
              </w:rPr>
              <w:t>功能</w:t>
            </w:r>
          </w:p>
        </w:tc>
      </w:tr>
      <w:tr w:rsidR="00197B1D" w14:paraId="4B777222" w14:textId="77777777">
        <w:trPr>
          <w:trHeight w:val="20"/>
          <w:tblHeader/>
          <w:jc w:val="center"/>
        </w:trPr>
        <w:tc>
          <w:tcPr>
            <w:tcW w:w="1467" w:type="dxa"/>
            <w:tcBorders>
              <w:bottom w:val="single" w:sz="4" w:space="0" w:color="auto"/>
            </w:tcBorders>
            <w:shd w:val="clear" w:color="auto" w:fill="auto"/>
            <w:vAlign w:val="center"/>
          </w:tcPr>
          <w:p w14:paraId="358FAAD1" w14:textId="77777777" w:rsidR="00197B1D" w:rsidRDefault="005C55D3">
            <w:pPr>
              <w:spacing w:line="276" w:lineRule="auto"/>
              <w:jc w:val="center"/>
              <w:rPr>
                <w:kern w:val="0"/>
                <w:szCs w:val="21"/>
              </w:rPr>
            </w:pPr>
            <w:r>
              <w:rPr>
                <w:kern w:val="0"/>
                <w:szCs w:val="21"/>
                <w:lang w:bidi="ar"/>
              </w:rPr>
              <w:t>SOFT1_B07</w:t>
            </w:r>
          </w:p>
        </w:tc>
        <w:tc>
          <w:tcPr>
            <w:tcW w:w="2010" w:type="dxa"/>
            <w:tcBorders>
              <w:bottom w:val="single" w:sz="4" w:space="0" w:color="auto"/>
            </w:tcBorders>
            <w:shd w:val="clear" w:color="auto" w:fill="auto"/>
            <w:vAlign w:val="center"/>
          </w:tcPr>
          <w:p w14:paraId="6398E12D" w14:textId="77777777" w:rsidR="00197B1D" w:rsidRDefault="005C55D3">
            <w:pPr>
              <w:spacing w:line="276" w:lineRule="auto"/>
              <w:rPr>
                <w:kern w:val="0"/>
                <w:szCs w:val="21"/>
              </w:rPr>
            </w:pPr>
            <w:r>
              <w:rPr>
                <w:rFonts w:cs="宋体" w:hint="eastAsia"/>
                <w:kern w:val="0"/>
                <w:szCs w:val="21"/>
              </w:rPr>
              <w:t>修改模板心搏类型</w:t>
            </w:r>
          </w:p>
        </w:tc>
        <w:tc>
          <w:tcPr>
            <w:tcW w:w="6342" w:type="dxa"/>
            <w:tcBorders>
              <w:bottom w:val="single" w:sz="4" w:space="0" w:color="auto"/>
            </w:tcBorders>
            <w:shd w:val="clear" w:color="auto" w:fill="auto"/>
            <w:vAlign w:val="center"/>
          </w:tcPr>
          <w:p w14:paraId="7B035F99" w14:textId="77777777" w:rsidR="00197B1D" w:rsidRDefault="005C55D3">
            <w:pPr>
              <w:pStyle w:val="ad"/>
              <w:spacing w:line="276" w:lineRule="auto"/>
              <w:rPr>
                <w:szCs w:val="21"/>
              </w:rPr>
            </w:pPr>
            <w:r>
              <w:rPr>
                <w:rFonts w:cs="宋体" w:hint="eastAsia"/>
                <w:sz w:val="21"/>
                <w:szCs w:val="21"/>
                <w:lang w:bidi="ar"/>
              </w:rPr>
              <w:t>可以通过按钮，选择需要将模板心搏类型修改成什么类型。并会有相应的确认提示。例如，当修改</w:t>
            </w:r>
            <w:proofErr w:type="gramStart"/>
            <w:r>
              <w:rPr>
                <w:rFonts w:cs="宋体" w:hint="eastAsia"/>
                <w:sz w:val="21"/>
                <w:szCs w:val="21"/>
                <w:lang w:bidi="ar"/>
              </w:rPr>
              <w:t>一</w:t>
            </w:r>
            <w:proofErr w:type="gramEnd"/>
            <w:r>
              <w:rPr>
                <w:rFonts w:cs="宋体" w:hint="eastAsia"/>
                <w:sz w:val="21"/>
                <w:szCs w:val="21"/>
                <w:lang w:bidi="ar"/>
              </w:rPr>
              <w:t>整个模板时，弹出“是否要修改心搏类型为窦性心搏”</w:t>
            </w:r>
          </w:p>
        </w:tc>
      </w:tr>
    </w:tbl>
    <w:p w14:paraId="40625E70" w14:textId="77777777" w:rsidR="00197B1D" w:rsidRDefault="00197B1D">
      <w:pPr>
        <w:tabs>
          <w:tab w:val="left" w:pos="425"/>
        </w:tabs>
        <w:rPr>
          <w:b/>
          <w:bCs/>
          <w:sz w:val="28"/>
          <w:szCs w:val="28"/>
        </w:rPr>
      </w:pPr>
    </w:p>
    <w:p w14:paraId="18CDD198" w14:textId="77777777" w:rsidR="00197B1D" w:rsidRDefault="005C55D3">
      <w:pPr>
        <w:numPr>
          <w:ilvl w:val="2"/>
          <w:numId w:val="3"/>
        </w:numPr>
        <w:spacing w:line="360" w:lineRule="auto"/>
        <w:outlineLvl w:val="2"/>
        <w:rPr>
          <w:bCs/>
          <w:sz w:val="24"/>
        </w:rPr>
      </w:pPr>
      <w:r>
        <w:rPr>
          <w:rFonts w:hint="eastAsia"/>
          <w:bCs/>
          <w:sz w:val="24"/>
        </w:rPr>
        <w:t xml:space="preserve"> </w:t>
      </w:r>
      <w:bookmarkStart w:id="298" w:name="_Toc24895"/>
      <w:r>
        <w:rPr>
          <w:rFonts w:hint="eastAsia"/>
          <w:bCs/>
          <w:sz w:val="24"/>
        </w:rPr>
        <w:t>模板详细功能</w:t>
      </w:r>
      <w:bookmarkEnd w:id="298"/>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89"/>
        <w:gridCol w:w="6263"/>
      </w:tblGrid>
      <w:tr w:rsidR="00197B1D" w14:paraId="4A692190" w14:textId="77777777">
        <w:trPr>
          <w:trHeight w:val="20"/>
          <w:tblHeader/>
          <w:jc w:val="center"/>
        </w:trPr>
        <w:tc>
          <w:tcPr>
            <w:tcW w:w="1467" w:type="dxa"/>
            <w:shd w:val="clear" w:color="auto" w:fill="auto"/>
            <w:vAlign w:val="center"/>
          </w:tcPr>
          <w:p w14:paraId="2AEE8511" w14:textId="77777777" w:rsidR="00197B1D" w:rsidRDefault="005C55D3">
            <w:pPr>
              <w:spacing w:line="276" w:lineRule="auto"/>
              <w:jc w:val="center"/>
              <w:rPr>
                <w:b/>
                <w:szCs w:val="21"/>
              </w:rPr>
            </w:pPr>
            <w:r>
              <w:rPr>
                <w:b/>
                <w:szCs w:val="21"/>
              </w:rPr>
              <w:lastRenderedPageBreak/>
              <w:t>编号</w:t>
            </w:r>
          </w:p>
        </w:tc>
        <w:tc>
          <w:tcPr>
            <w:tcW w:w="2089" w:type="dxa"/>
            <w:shd w:val="clear" w:color="auto" w:fill="auto"/>
            <w:vAlign w:val="center"/>
          </w:tcPr>
          <w:p w14:paraId="1B73B6A5" w14:textId="77777777" w:rsidR="00197B1D" w:rsidRDefault="005C55D3">
            <w:pPr>
              <w:spacing w:line="276" w:lineRule="auto"/>
              <w:jc w:val="center"/>
              <w:rPr>
                <w:b/>
                <w:szCs w:val="21"/>
              </w:rPr>
            </w:pPr>
            <w:r>
              <w:rPr>
                <w:b/>
                <w:szCs w:val="21"/>
              </w:rPr>
              <w:t>项目</w:t>
            </w:r>
          </w:p>
        </w:tc>
        <w:tc>
          <w:tcPr>
            <w:tcW w:w="6263" w:type="dxa"/>
            <w:shd w:val="clear" w:color="auto" w:fill="auto"/>
            <w:vAlign w:val="center"/>
          </w:tcPr>
          <w:p w14:paraId="413286C6" w14:textId="77777777" w:rsidR="00197B1D" w:rsidRDefault="005C55D3">
            <w:pPr>
              <w:spacing w:line="276" w:lineRule="auto"/>
              <w:jc w:val="center"/>
              <w:rPr>
                <w:b/>
                <w:szCs w:val="21"/>
              </w:rPr>
            </w:pPr>
            <w:r>
              <w:rPr>
                <w:b/>
                <w:szCs w:val="21"/>
              </w:rPr>
              <w:t>接受标准</w:t>
            </w:r>
          </w:p>
        </w:tc>
      </w:tr>
      <w:tr w:rsidR="00197B1D" w14:paraId="76CFC0F3" w14:textId="77777777">
        <w:trPr>
          <w:trHeight w:val="20"/>
          <w:tblHeader/>
          <w:jc w:val="center"/>
        </w:trPr>
        <w:tc>
          <w:tcPr>
            <w:tcW w:w="1467" w:type="dxa"/>
            <w:tcBorders>
              <w:bottom w:val="single" w:sz="4" w:space="0" w:color="auto"/>
            </w:tcBorders>
            <w:shd w:val="clear" w:color="auto" w:fill="auto"/>
            <w:vAlign w:val="center"/>
          </w:tcPr>
          <w:p w14:paraId="3E395DAA" w14:textId="77777777" w:rsidR="00197B1D" w:rsidRDefault="005C55D3">
            <w:pPr>
              <w:spacing w:line="276" w:lineRule="auto"/>
              <w:jc w:val="center"/>
              <w:rPr>
                <w:kern w:val="0"/>
                <w:szCs w:val="21"/>
              </w:rPr>
            </w:pPr>
            <w:r>
              <w:rPr>
                <w:kern w:val="0"/>
                <w:szCs w:val="21"/>
                <w:lang w:bidi="ar"/>
              </w:rPr>
              <w:t>SOFT1_C01</w:t>
            </w:r>
          </w:p>
        </w:tc>
        <w:tc>
          <w:tcPr>
            <w:tcW w:w="2089" w:type="dxa"/>
            <w:tcBorders>
              <w:bottom w:val="single" w:sz="4" w:space="0" w:color="auto"/>
            </w:tcBorders>
            <w:shd w:val="clear" w:color="auto" w:fill="auto"/>
            <w:vAlign w:val="center"/>
          </w:tcPr>
          <w:p w14:paraId="39CB201F" w14:textId="77777777" w:rsidR="00197B1D" w:rsidRDefault="005C55D3">
            <w:pPr>
              <w:spacing w:line="276" w:lineRule="auto"/>
              <w:rPr>
                <w:kern w:val="0"/>
                <w:szCs w:val="21"/>
              </w:rPr>
            </w:pPr>
            <w:commentRangeStart w:id="299"/>
            <w:r>
              <w:rPr>
                <w:rFonts w:cs="宋体" w:hint="eastAsia"/>
                <w:kern w:val="0"/>
                <w:szCs w:val="21"/>
                <w:lang w:bidi="ar"/>
              </w:rPr>
              <w:t>模板中所有心搏的波形图显示区域</w:t>
            </w:r>
            <w:commentRangeEnd w:id="299"/>
            <w:r w:rsidR="00E427D6">
              <w:rPr>
                <w:rStyle w:val="af4"/>
              </w:rPr>
              <w:commentReference w:id="299"/>
            </w:r>
          </w:p>
        </w:tc>
        <w:tc>
          <w:tcPr>
            <w:tcW w:w="6263" w:type="dxa"/>
            <w:tcBorders>
              <w:bottom w:val="single" w:sz="4" w:space="0" w:color="auto"/>
            </w:tcBorders>
            <w:shd w:val="clear" w:color="auto" w:fill="auto"/>
            <w:vAlign w:val="center"/>
          </w:tcPr>
          <w:p w14:paraId="409C052D" w14:textId="77777777" w:rsidR="00197B1D" w:rsidRDefault="005C55D3">
            <w:pPr>
              <w:pStyle w:val="ad"/>
              <w:spacing w:line="276" w:lineRule="auto"/>
              <w:rPr>
                <w:szCs w:val="21"/>
              </w:rPr>
            </w:pPr>
            <w:r>
              <w:rPr>
                <w:rFonts w:cs="宋体" w:hint="eastAsia"/>
                <w:sz w:val="21"/>
                <w:szCs w:val="21"/>
                <w:lang w:bidi="ar"/>
              </w:rPr>
              <w:t>（</w:t>
            </w:r>
            <w:r>
              <w:rPr>
                <w:sz w:val="21"/>
                <w:szCs w:val="21"/>
                <w:lang w:bidi="ar"/>
              </w:rPr>
              <w:t>1</w:t>
            </w:r>
            <w:r>
              <w:rPr>
                <w:rFonts w:cs="宋体" w:hint="eastAsia"/>
                <w:sz w:val="21"/>
                <w:szCs w:val="21"/>
                <w:lang w:bidi="ar"/>
              </w:rPr>
              <w:t>）该区域显示该模板下心搏的波形图，排列方式为</w:t>
            </w:r>
            <w:r>
              <w:rPr>
                <w:sz w:val="21"/>
                <w:szCs w:val="21"/>
                <w:lang w:bidi="ar"/>
              </w:rPr>
              <w:t>4</w:t>
            </w:r>
            <w:r>
              <w:rPr>
                <w:rFonts w:cs="宋体" w:hint="eastAsia"/>
                <w:sz w:val="21"/>
                <w:szCs w:val="21"/>
                <w:lang w:bidi="ar"/>
              </w:rPr>
              <w:t>个一组进行竖排，超过后再另起一列以相同方式排列，直到结束为止。</w:t>
            </w:r>
          </w:p>
          <w:p w14:paraId="3C7F66DD" w14:textId="77777777" w:rsidR="00197B1D" w:rsidRDefault="005C55D3">
            <w:pPr>
              <w:pStyle w:val="ad"/>
              <w:spacing w:line="276" w:lineRule="auto"/>
              <w:rPr>
                <w:szCs w:val="21"/>
              </w:rPr>
            </w:pPr>
            <w:r>
              <w:rPr>
                <w:rFonts w:cs="宋体" w:hint="eastAsia"/>
                <w:sz w:val="21"/>
                <w:szCs w:val="21"/>
                <w:lang w:bidi="ar"/>
              </w:rPr>
              <w:t>（</w:t>
            </w:r>
            <w:r>
              <w:rPr>
                <w:sz w:val="21"/>
                <w:szCs w:val="21"/>
                <w:lang w:bidi="ar"/>
              </w:rPr>
              <w:t>2</w:t>
            </w:r>
            <w:r>
              <w:rPr>
                <w:rFonts w:cs="宋体" w:hint="eastAsia"/>
                <w:sz w:val="21"/>
                <w:szCs w:val="21"/>
                <w:lang w:bidi="ar"/>
              </w:rPr>
              <w:t>）通过操作</w:t>
            </w:r>
            <w:r>
              <w:rPr>
                <w:rFonts w:cs="宋体" w:hint="eastAsia"/>
                <w:kern w:val="0"/>
                <w:sz w:val="21"/>
                <w:szCs w:val="21"/>
                <w:lang w:bidi="ar"/>
              </w:rPr>
              <w:t>滑动条、滚轮、上下左右键和</w:t>
            </w:r>
            <w:proofErr w:type="spellStart"/>
            <w:r>
              <w:rPr>
                <w:kern w:val="0"/>
                <w:sz w:val="21"/>
                <w:szCs w:val="21"/>
                <w:lang w:bidi="ar"/>
              </w:rPr>
              <w:t>PageUp</w:t>
            </w:r>
            <w:proofErr w:type="spellEnd"/>
            <w:r>
              <w:rPr>
                <w:rFonts w:cs="宋体" w:hint="eastAsia"/>
                <w:kern w:val="0"/>
                <w:sz w:val="21"/>
                <w:szCs w:val="21"/>
                <w:lang w:bidi="ar"/>
              </w:rPr>
              <w:t>、</w:t>
            </w:r>
            <w:proofErr w:type="spellStart"/>
            <w:r>
              <w:rPr>
                <w:kern w:val="0"/>
                <w:sz w:val="21"/>
                <w:szCs w:val="21"/>
                <w:lang w:bidi="ar"/>
              </w:rPr>
              <w:t>PageDown</w:t>
            </w:r>
            <w:proofErr w:type="spellEnd"/>
            <w:r>
              <w:rPr>
                <w:rFonts w:cs="宋体" w:hint="eastAsia"/>
                <w:kern w:val="0"/>
                <w:sz w:val="21"/>
                <w:szCs w:val="21"/>
                <w:lang w:bidi="ar"/>
              </w:rPr>
              <w:t>键</w:t>
            </w:r>
            <w:r>
              <w:rPr>
                <w:rFonts w:cs="宋体" w:hint="eastAsia"/>
                <w:sz w:val="21"/>
                <w:szCs w:val="21"/>
                <w:lang w:bidi="ar"/>
              </w:rPr>
              <w:t>，可以控制右侧区域显示模板中对应位置的波形图</w:t>
            </w:r>
          </w:p>
          <w:p w14:paraId="7E9A0C1D" w14:textId="77777777" w:rsidR="00197B1D" w:rsidRDefault="005C55D3">
            <w:pPr>
              <w:pStyle w:val="ad"/>
              <w:spacing w:line="276" w:lineRule="auto"/>
              <w:rPr>
                <w:szCs w:val="21"/>
              </w:rPr>
            </w:pPr>
            <w:r>
              <w:rPr>
                <w:rFonts w:cs="宋体" w:hint="eastAsia"/>
                <w:sz w:val="21"/>
                <w:szCs w:val="21"/>
                <w:lang w:bidi="ar"/>
              </w:rPr>
              <w:t>（</w:t>
            </w:r>
            <w:r>
              <w:rPr>
                <w:sz w:val="21"/>
                <w:szCs w:val="21"/>
                <w:lang w:bidi="ar"/>
              </w:rPr>
              <w:t>3</w:t>
            </w:r>
            <w:r>
              <w:rPr>
                <w:rFonts w:cs="宋体" w:hint="eastAsia"/>
                <w:sz w:val="21"/>
                <w:szCs w:val="21"/>
                <w:lang w:bidi="ar"/>
              </w:rPr>
              <w:t>）</w:t>
            </w:r>
            <w:r>
              <w:rPr>
                <w:sz w:val="21"/>
                <w:szCs w:val="21"/>
                <w:lang w:bidi="ar"/>
              </w:rPr>
              <w:t>Home</w:t>
            </w:r>
            <w:r>
              <w:rPr>
                <w:rFonts w:cs="宋体" w:hint="eastAsia"/>
                <w:sz w:val="21"/>
                <w:szCs w:val="21"/>
                <w:lang w:bidi="ar"/>
              </w:rPr>
              <w:t>键可以使右侧波形图直接跳转到模板第一个心搏位置，</w:t>
            </w:r>
            <w:r>
              <w:rPr>
                <w:sz w:val="21"/>
                <w:szCs w:val="21"/>
                <w:lang w:bidi="ar"/>
              </w:rPr>
              <w:t>End</w:t>
            </w:r>
            <w:r>
              <w:rPr>
                <w:rFonts w:cs="宋体" w:hint="eastAsia"/>
                <w:sz w:val="21"/>
                <w:szCs w:val="21"/>
                <w:lang w:bidi="ar"/>
              </w:rPr>
              <w:t>键可以使右侧波形图直接跳转到模板最后一个心搏位置</w:t>
            </w:r>
          </w:p>
        </w:tc>
      </w:tr>
      <w:tr w:rsidR="00197B1D" w14:paraId="0D071372" w14:textId="77777777">
        <w:trPr>
          <w:trHeight w:val="20"/>
          <w:tblHeader/>
          <w:jc w:val="center"/>
        </w:trPr>
        <w:tc>
          <w:tcPr>
            <w:tcW w:w="1467" w:type="dxa"/>
            <w:tcBorders>
              <w:bottom w:val="single" w:sz="4" w:space="0" w:color="auto"/>
            </w:tcBorders>
            <w:shd w:val="clear" w:color="auto" w:fill="auto"/>
            <w:vAlign w:val="center"/>
          </w:tcPr>
          <w:p w14:paraId="1B2A1368" w14:textId="77777777" w:rsidR="00197B1D" w:rsidRDefault="005C55D3">
            <w:pPr>
              <w:spacing w:line="276" w:lineRule="auto"/>
              <w:jc w:val="center"/>
              <w:rPr>
                <w:kern w:val="0"/>
                <w:szCs w:val="21"/>
              </w:rPr>
            </w:pPr>
            <w:r>
              <w:rPr>
                <w:kern w:val="0"/>
                <w:szCs w:val="21"/>
                <w:lang w:bidi="ar"/>
              </w:rPr>
              <w:t>SOFT1_C02</w:t>
            </w:r>
          </w:p>
        </w:tc>
        <w:tc>
          <w:tcPr>
            <w:tcW w:w="2089" w:type="dxa"/>
            <w:tcBorders>
              <w:bottom w:val="single" w:sz="4" w:space="0" w:color="auto"/>
            </w:tcBorders>
            <w:shd w:val="clear" w:color="auto" w:fill="auto"/>
            <w:vAlign w:val="center"/>
          </w:tcPr>
          <w:p w14:paraId="38372A43" w14:textId="77777777" w:rsidR="00197B1D" w:rsidRDefault="005C55D3">
            <w:pPr>
              <w:spacing w:line="276" w:lineRule="auto"/>
              <w:rPr>
                <w:kern w:val="0"/>
                <w:szCs w:val="21"/>
              </w:rPr>
            </w:pPr>
            <w:r>
              <w:rPr>
                <w:rFonts w:cs="宋体" w:hint="eastAsia"/>
                <w:kern w:val="0"/>
                <w:szCs w:val="21"/>
                <w:lang w:bidi="ar"/>
              </w:rPr>
              <w:t>选中单个心搏</w:t>
            </w:r>
          </w:p>
        </w:tc>
        <w:tc>
          <w:tcPr>
            <w:tcW w:w="6263" w:type="dxa"/>
            <w:tcBorders>
              <w:bottom w:val="single" w:sz="4" w:space="0" w:color="auto"/>
            </w:tcBorders>
            <w:shd w:val="clear" w:color="auto" w:fill="auto"/>
            <w:vAlign w:val="center"/>
          </w:tcPr>
          <w:p w14:paraId="375D2FFF" w14:textId="77777777" w:rsidR="00197B1D" w:rsidRDefault="005C55D3">
            <w:pPr>
              <w:pStyle w:val="ad"/>
              <w:spacing w:line="276" w:lineRule="auto"/>
              <w:rPr>
                <w:szCs w:val="21"/>
              </w:rPr>
            </w:pPr>
            <w:r>
              <w:rPr>
                <w:rFonts w:cs="宋体" w:hint="eastAsia"/>
                <w:sz w:val="21"/>
                <w:szCs w:val="21"/>
                <w:lang w:bidi="ar"/>
              </w:rPr>
              <w:t>将鼠标放在</w:t>
            </w:r>
            <w:r>
              <w:rPr>
                <w:kern w:val="0"/>
                <w:sz w:val="21"/>
                <w:szCs w:val="21"/>
                <w:lang w:bidi="ar"/>
              </w:rPr>
              <w:t>SOFT1_C01</w:t>
            </w:r>
            <w:r>
              <w:rPr>
                <w:rFonts w:cs="宋体" w:hint="eastAsia"/>
                <w:kern w:val="0"/>
                <w:sz w:val="21"/>
                <w:szCs w:val="21"/>
                <w:lang w:bidi="ar"/>
              </w:rPr>
              <w:t>区域的一个心搏上，单击鼠标左键，出现选中该心搏的框</w:t>
            </w:r>
          </w:p>
        </w:tc>
      </w:tr>
      <w:tr w:rsidR="00197B1D" w14:paraId="343A5256" w14:textId="77777777">
        <w:trPr>
          <w:trHeight w:val="20"/>
          <w:tblHeader/>
          <w:jc w:val="center"/>
        </w:trPr>
        <w:tc>
          <w:tcPr>
            <w:tcW w:w="1467" w:type="dxa"/>
            <w:tcBorders>
              <w:bottom w:val="single" w:sz="4" w:space="0" w:color="auto"/>
            </w:tcBorders>
            <w:shd w:val="clear" w:color="auto" w:fill="auto"/>
            <w:vAlign w:val="center"/>
          </w:tcPr>
          <w:p w14:paraId="6381ACAB" w14:textId="77777777" w:rsidR="00197B1D" w:rsidRDefault="005C55D3">
            <w:pPr>
              <w:spacing w:line="276" w:lineRule="auto"/>
              <w:jc w:val="center"/>
              <w:rPr>
                <w:kern w:val="0"/>
                <w:szCs w:val="21"/>
              </w:rPr>
            </w:pPr>
            <w:r>
              <w:rPr>
                <w:kern w:val="0"/>
                <w:szCs w:val="21"/>
                <w:lang w:bidi="ar"/>
              </w:rPr>
              <w:t>SOFT1_C03</w:t>
            </w:r>
          </w:p>
        </w:tc>
        <w:tc>
          <w:tcPr>
            <w:tcW w:w="2089" w:type="dxa"/>
            <w:tcBorders>
              <w:bottom w:val="single" w:sz="4" w:space="0" w:color="auto"/>
            </w:tcBorders>
            <w:shd w:val="clear" w:color="auto" w:fill="auto"/>
            <w:vAlign w:val="center"/>
          </w:tcPr>
          <w:p w14:paraId="00C9F511" w14:textId="77777777" w:rsidR="00197B1D" w:rsidRDefault="005C55D3">
            <w:pPr>
              <w:spacing w:line="276" w:lineRule="auto"/>
              <w:rPr>
                <w:kern w:val="0"/>
                <w:szCs w:val="21"/>
              </w:rPr>
            </w:pPr>
            <w:r>
              <w:rPr>
                <w:rFonts w:cs="宋体" w:hint="eastAsia"/>
                <w:kern w:val="0"/>
                <w:szCs w:val="21"/>
                <w:lang w:bidi="ar"/>
              </w:rPr>
              <w:t>选中多个心搏</w:t>
            </w:r>
          </w:p>
        </w:tc>
        <w:tc>
          <w:tcPr>
            <w:tcW w:w="6263" w:type="dxa"/>
            <w:tcBorders>
              <w:bottom w:val="single" w:sz="4" w:space="0" w:color="auto"/>
            </w:tcBorders>
            <w:shd w:val="clear" w:color="auto" w:fill="auto"/>
            <w:vAlign w:val="center"/>
          </w:tcPr>
          <w:p w14:paraId="5ECB3197" w14:textId="77777777" w:rsidR="00197B1D" w:rsidRDefault="005C55D3">
            <w:pPr>
              <w:pStyle w:val="ad"/>
              <w:spacing w:line="276" w:lineRule="auto"/>
              <w:rPr>
                <w:szCs w:val="21"/>
              </w:rPr>
            </w:pPr>
            <w:r>
              <w:rPr>
                <w:rFonts w:cs="宋体" w:hint="eastAsia"/>
                <w:sz w:val="21"/>
                <w:szCs w:val="21"/>
                <w:lang w:bidi="ar"/>
              </w:rPr>
              <w:t>将鼠标放在</w:t>
            </w:r>
            <w:r>
              <w:rPr>
                <w:kern w:val="0"/>
                <w:sz w:val="21"/>
                <w:szCs w:val="21"/>
                <w:lang w:bidi="ar"/>
              </w:rPr>
              <w:t>SOFT1_C01</w:t>
            </w:r>
            <w:r>
              <w:rPr>
                <w:rFonts w:cs="宋体" w:hint="eastAsia"/>
                <w:kern w:val="0"/>
                <w:sz w:val="21"/>
                <w:szCs w:val="21"/>
                <w:lang w:bidi="ar"/>
              </w:rPr>
              <w:t>区域的任一位置，按下鼠标左键不要松手，拖动可选中</w:t>
            </w:r>
            <w:proofErr w:type="gramStart"/>
            <w:r>
              <w:rPr>
                <w:rFonts w:cs="宋体" w:hint="eastAsia"/>
                <w:kern w:val="0"/>
                <w:sz w:val="21"/>
                <w:szCs w:val="21"/>
                <w:lang w:bidi="ar"/>
              </w:rPr>
              <w:t>框选范围</w:t>
            </w:r>
            <w:proofErr w:type="gramEnd"/>
            <w:r>
              <w:rPr>
                <w:rFonts w:cs="宋体" w:hint="eastAsia"/>
                <w:kern w:val="0"/>
                <w:sz w:val="21"/>
                <w:szCs w:val="21"/>
                <w:lang w:bidi="ar"/>
              </w:rPr>
              <w:t>内的所有心搏</w:t>
            </w:r>
          </w:p>
        </w:tc>
      </w:tr>
      <w:tr w:rsidR="00197B1D" w14:paraId="5BD4DA71" w14:textId="77777777">
        <w:trPr>
          <w:trHeight w:val="20"/>
          <w:tblHeader/>
          <w:jc w:val="center"/>
        </w:trPr>
        <w:tc>
          <w:tcPr>
            <w:tcW w:w="1467" w:type="dxa"/>
            <w:tcBorders>
              <w:bottom w:val="single" w:sz="4" w:space="0" w:color="auto"/>
            </w:tcBorders>
            <w:shd w:val="clear" w:color="auto" w:fill="auto"/>
            <w:vAlign w:val="center"/>
          </w:tcPr>
          <w:p w14:paraId="3C758270" w14:textId="77777777" w:rsidR="00197B1D" w:rsidRDefault="005C55D3">
            <w:pPr>
              <w:spacing w:line="276" w:lineRule="auto"/>
              <w:jc w:val="center"/>
              <w:rPr>
                <w:kern w:val="0"/>
                <w:szCs w:val="21"/>
              </w:rPr>
            </w:pPr>
            <w:r>
              <w:rPr>
                <w:kern w:val="0"/>
                <w:szCs w:val="21"/>
                <w:lang w:bidi="ar"/>
              </w:rPr>
              <w:t>SOFT1_C04</w:t>
            </w:r>
          </w:p>
        </w:tc>
        <w:tc>
          <w:tcPr>
            <w:tcW w:w="2089" w:type="dxa"/>
            <w:tcBorders>
              <w:bottom w:val="single" w:sz="4" w:space="0" w:color="auto"/>
            </w:tcBorders>
            <w:shd w:val="clear" w:color="auto" w:fill="auto"/>
            <w:vAlign w:val="center"/>
          </w:tcPr>
          <w:p w14:paraId="0319CA53" w14:textId="77777777" w:rsidR="00197B1D" w:rsidRDefault="005C55D3">
            <w:pPr>
              <w:spacing w:line="276" w:lineRule="auto"/>
              <w:rPr>
                <w:kern w:val="0"/>
                <w:szCs w:val="21"/>
              </w:rPr>
            </w:pPr>
            <w:r>
              <w:rPr>
                <w:rFonts w:cs="宋体" w:hint="eastAsia"/>
                <w:kern w:val="0"/>
                <w:szCs w:val="21"/>
                <w:lang w:bidi="ar"/>
              </w:rPr>
              <w:t>选中不连续心搏</w:t>
            </w:r>
          </w:p>
        </w:tc>
        <w:tc>
          <w:tcPr>
            <w:tcW w:w="6263" w:type="dxa"/>
            <w:tcBorders>
              <w:bottom w:val="single" w:sz="4" w:space="0" w:color="auto"/>
            </w:tcBorders>
            <w:shd w:val="clear" w:color="auto" w:fill="auto"/>
            <w:vAlign w:val="center"/>
          </w:tcPr>
          <w:p w14:paraId="0F737825" w14:textId="77777777" w:rsidR="00197B1D" w:rsidRDefault="005C55D3">
            <w:pPr>
              <w:pStyle w:val="ad"/>
              <w:spacing w:line="276" w:lineRule="auto"/>
              <w:rPr>
                <w:szCs w:val="21"/>
              </w:rPr>
            </w:pPr>
            <w:r>
              <w:rPr>
                <w:rFonts w:cs="宋体" w:hint="eastAsia"/>
                <w:kern w:val="0"/>
                <w:sz w:val="21"/>
                <w:szCs w:val="21"/>
                <w:lang w:bidi="ar"/>
              </w:rPr>
              <w:t>执行</w:t>
            </w:r>
            <w:r>
              <w:rPr>
                <w:kern w:val="0"/>
                <w:sz w:val="21"/>
                <w:szCs w:val="21"/>
                <w:lang w:bidi="ar"/>
              </w:rPr>
              <w:t>SOFT1_C02</w:t>
            </w:r>
            <w:r>
              <w:rPr>
                <w:rFonts w:cs="宋体" w:hint="eastAsia"/>
                <w:kern w:val="0"/>
                <w:sz w:val="21"/>
                <w:szCs w:val="21"/>
                <w:lang w:bidi="ar"/>
              </w:rPr>
              <w:t>或者</w:t>
            </w:r>
            <w:r>
              <w:rPr>
                <w:kern w:val="0"/>
                <w:sz w:val="21"/>
                <w:szCs w:val="21"/>
                <w:lang w:bidi="ar"/>
              </w:rPr>
              <w:t>SOFT1_C03</w:t>
            </w:r>
            <w:r>
              <w:rPr>
                <w:rFonts w:cs="宋体" w:hint="eastAsia"/>
                <w:kern w:val="0"/>
                <w:sz w:val="21"/>
                <w:szCs w:val="21"/>
                <w:lang w:bidi="ar"/>
              </w:rPr>
              <w:t>方法后，按住</w:t>
            </w:r>
            <w:r>
              <w:rPr>
                <w:kern w:val="0"/>
                <w:sz w:val="21"/>
                <w:szCs w:val="21"/>
                <w:lang w:bidi="ar"/>
              </w:rPr>
              <w:t>Ctrl</w:t>
            </w:r>
            <w:r>
              <w:rPr>
                <w:rFonts w:cs="宋体" w:hint="eastAsia"/>
                <w:kern w:val="0"/>
                <w:sz w:val="21"/>
                <w:szCs w:val="21"/>
                <w:lang w:bidi="ar"/>
              </w:rPr>
              <w:t>键，继续执行</w:t>
            </w:r>
            <w:r>
              <w:rPr>
                <w:kern w:val="0"/>
                <w:sz w:val="21"/>
                <w:szCs w:val="21"/>
                <w:lang w:bidi="ar"/>
              </w:rPr>
              <w:t>SOFT1_C02</w:t>
            </w:r>
            <w:r>
              <w:rPr>
                <w:rFonts w:cs="宋体" w:hint="eastAsia"/>
                <w:kern w:val="0"/>
                <w:sz w:val="21"/>
                <w:szCs w:val="21"/>
                <w:lang w:bidi="ar"/>
              </w:rPr>
              <w:t>或者</w:t>
            </w:r>
            <w:r>
              <w:rPr>
                <w:kern w:val="0"/>
                <w:sz w:val="21"/>
                <w:szCs w:val="21"/>
                <w:lang w:bidi="ar"/>
              </w:rPr>
              <w:t>SOFT1_C03</w:t>
            </w:r>
            <w:r>
              <w:rPr>
                <w:rFonts w:cs="宋体" w:hint="eastAsia"/>
                <w:kern w:val="0"/>
                <w:sz w:val="21"/>
                <w:szCs w:val="21"/>
                <w:lang w:bidi="ar"/>
              </w:rPr>
              <w:t>方法，可以将两次选择的心搏</w:t>
            </w:r>
            <w:proofErr w:type="gramStart"/>
            <w:r>
              <w:rPr>
                <w:rFonts w:cs="宋体" w:hint="eastAsia"/>
                <w:kern w:val="0"/>
                <w:sz w:val="21"/>
                <w:szCs w:val="21"/>
                <w:lang w:bidi="ar"/>
              </w:rPr>
              <w:t>做为</w:t>
            </w:r>
            <w:proofErr w:type="gramEnd"/>
            <w:r>
              <w:rPr>
                <w:rFonts w:cs="宋体" w:hint="eastAsia"/>
                <w:kern w:val="0"/>
                <w:sz w:val="21"/>
                <w:szCs w:val="21"/>
                <w:lang w:bidi="ar"/>
              </w:rPr>
              <w:t>一个集合</w:t>
            </w:r>
          </w:p>
        </w:tc>
      </w:tr>
      <w:tr w:rsidR="00197B1D" w14:paraId="427C0A25" w14:textId="77777777">
        <w:trPr>
          <w:trHeight w:val="20"/>
          <w:tblHeader/>
          <w:jc w:val="center"/>
        </w:trPr>
        <w:tc>
          <w:tcPr>
            <w:tcW w:w="1467" w:type="dxa"/>
            <w:tcBorders>
              <w:bottom w:val="single" w:sz="4" w:space="0" w:color="auto"/>
            </w:tcBorders>
            <w:shd w:val="clear" w:color="auto" w:fill="auto"/>
            <w:vAlign w:val="center"/>
          </w:tcPr>
          <w:p w14:paraId="0FCCF7F9" w14:textId="77777777" w:rsidR="00197B1D" w:rsidRDefault="005C55D3">
            <w:pPr>
              <w:spacing w:line="276" w:lineRule="auto"/>
              <w:jc w:val="center"/>
              <w:rPr>
                <w:kern w:val="0"/>
                <w:szCs w:val="21"/>
              </w:rPr>
            </w:pPr>
            <w:r>
              <w:rPr>
                <w:kern w:val="0"/>
                <w:szCs w:val="21"/>
                <w:lang w:bidi="ar"/>
              </w:rPr>
              <w:t>SOFT1_C05</w:t>
            </w:r>
          </w:p>
        </w:tc>
        <w:tc>
          <w:tcPr>
            <w:tcW w:w="2089" w:type="dxa"/>
            <w:tcBorders>
              <w:bottom w:val="single" w:sz="4" w:space="0" w:color="auto"/>
            </w:tcBorders>
            <w:shd w:val="clear" w:color="auto" w:fill="auto"/>
            <w:vAlign w:val="center"/>
          </w:tcPr>
          <w:p w14:paraId="4551B38B" w14:textId="77777777" w:rsidR="00197B1D" w:rsidRDefault="005C55D3">
            <w:pPr>
              <w:spacing w:line="276" w:lineRule="auto"/>
              <w:rPr>
                <w:kern w:val="0"/>
                <w:szCs w:val="21"/>
              </w:rPr>
            </w:pPr>
            <w:r>
              <w:rPr>
                <w:rFonts w:cs="宋体" w:hint="eastAsia"/>
                <w:kern w:val="0"/>
                <w:szCs w:val="21"/>
                <w:lang w:bidi="ar"/>
              </w:rPr>
              <w:t>修改心搏类型</w:t>
            </w:r>
          </w:p>
        </w:tc>
        <w:tc>
          <w:tcPr>
            <w:tcW w:w="6263" w:type="dxa"/>
            <w:tcBorders>
              <w:bottom w:val="single" w:sz="4" w:space="0" w:color="auto"/>
            </w:tcBorders>
            <w:shd w:val="clear" w:color="auto" w:fill="auto"/>
            <w:vAlign w:val="center"/>
          </w:tcPr>
          <w:p w14:paraId="6A61BC27" w14:textId="77777777" w:rsidR="00197B1D" w:rsidRDefault="005C55D3">
            <w:pPr>
              <w:pStyle w:val="ad"/>
              <w:spacing w:line="276" w:lineRule="auto"/>
              <w:rPr>
                <w:szCs w:val="21"/>
              </w:rPr>
            </w:pPr>
            <w:r>
              <w:rPr>
                <w:rFonts w:cs="宋体" w:hint="eastAsia"/>
                <w:sz w:val="21"/>
                <w:szCs w:val="21"/>
                <w:lang w:bidi="ar"/>
              </w:rPr>
              <w:t>执行完</w:t>
            </w:r>
            <w:r>
              <w:rPr>
                <w:kern w:val="0"/>
                <w:sz w:val="21"/>
                <w:szCs w:val="21"/>
                <w:lang w:bidi="ar"/>
              </w:rPr>
              <w:t>SOFT1_C02</w:t>
            </w:r>
            <w:r>
              <w:rPr>
                <w:rFonts w:cs="宋体" w:hint="eastAsia"/>
                <w:kern w:val="0"/>
                <w:sz w:val="21"/>
                <w:szCs w:val="21"/>
                <w:lang w:bidi="ar"/>
              </w:rPr>
              <w:t>或者</w:t>
            </w:r>
            <w:r>
              <w:rPr>
                <w:kern w:val="0"/>
                <w:sz w:val="21"/>
                <w:szCs w:val="21"/>
                <w:lang w:bidi="ar"/>
              </w:rPr>
              <w:t>SOFT1_C03</w:t>
            </w:r>
            <w:r>
              <w:rPr>
                <w:rFonts w:cs="宋体" w:hint="eastAsia"/>
                <w:kern w:val="0"/>
                <w:sz w:val="21"/>
                <w:szCs w:val="21"/>
                <w:lang w:bidi="ar"/>
              </w:rPr>
              <w:t>或者</w:t>
            </w:r>
            <w:r>
              <w:rPr>
                <w:kern w:val="0"/>
                <w:sz w:val="21"/>
                <w:szCs w:val="21"/>
                <w:lang w:bidi="ar"/>
              </w:rPr>
              <w:t>SOFT1_C04</w:t>
            </w:r>
            <w:r>
              <w:rPr>
                <w:rFonts w:cs="宋体" w:hint="eastAsia"/>
                <w:kern w:val="0"/>
                <w:sz w:val="21"/>
                <w:szCs w:val="21"/>
                <w:lang w:bidi="ar"/>
              </w:rPr>
              <w:t>后，将鼠标在</w:t>
            </w:r>
            <w:r>
              <w:rPr>
                <w:kern w:val="0"/>
                <w:sz w:val="21"/>
                <w:szCs w:val="21"/>
                <w:lang w:bidi="ar"/>
              </w:rPr>
              <w:t>SOFT1_C01</w:t>
            </w:r>
            <w:r>
              <w:rPr>
                <w:rFonts w:cs="宋体" w:hint="eastAsia"/>
                <w:kern w:val="0"/>
                <w:sz w:val="21"/>
                <w:szCs w:val="21"/>
                <w:lang w:bidi="ar"/>
              </w:rPr>
              <w:t>区域上，单击鼠标右键，弹出修改心搏类型选择按钮。单击选择按钮，被选中的心搏集合将被修改为对应类型。并将选中的集合从</w:t>
            </w:r>
            <w:r>
              <w:rPr>
                <w:kern w:val="0"/>
                <w:sz w:val="21"/>
                <w:szCs w:val="21"/>
                <w:lang w:bidi="ar"/>
              </w:rPr>
              <w:t>SOFT1_C01</w:t>
            </w:r>
            <w:r>
              <w:rPr>
                <w:rFonts w:cs="宋体" w:hint="eastAsia"/>
                <w:kern w:val="0"/>
                <w:sz w:val="21"/>
                <w:szCs w:val="21"/>
                <w:lang w:bidi="ar"/>
              </w:rPr>
              <w:t>区域清除</w:t>
            </w:r>
          </w:p>
        </w:tc>
      </w:tr>
      <w:tr w:rsidR="00197B1D" w14:paraId="6DC9C61B" w14:textId="77777777">
        <w:trPr>
          <w:trHeight w:val="20"/>
          <w:tblHeader/>
          <w:jc w:val="center"/>
        </w:trPr>
        <w:tc>
          <w:tcPr>
            <w:tcW w:w="1467" w:type="dxa"/>
            <w:tcBorders>
              <w:bottom w:val="single" w:sz="4" w:space="0" w:color="auto"/>
            </w:tcBorders>
            <w:shd w:val="clear" w:color="auto" w:fill="auto"/>
            <w:vAlign w:val="center"/>
          </w:tcPr>
          <w:p w14:paraId="2B9E0F73" w14:textId="77777777" w:rsidR="00197B1D" w:rsidRDefault="005C55D3">
            <w:pPr>
              <w:spacing w:line="276" w:lineRule="auto"/>
              <w:jc w:val="center"/>
              <w:rPr>
                <w:kern w:val="0"/>
                <w:szCs w:val="21"/>
              </w:rPr>
            </w:pPr>
            <w:r>
              <w:rPr>
                <w:kern w:val="0"/>
                <w:szCs w:val="21"/>
                <w:lang w:bidi="ar"/>
              </w:rPr>
              <w:t>SOFT1_C06</w:t>
            </w:r>
          </w:p>
        </w:tc>
        <w:tc>
          <w:tcPr>
            <w:tcW w:w="2089" w:type="dxa"/>
            <w:tcBorders>
              <w:bottom w:val="single" w:sz="4" w:space="0" w:color="auto"/>
            </w:tcBorders>
            <w:shd w:val="clear" w:color="auto" w:fill="auto"/>
            <w:vAlign w:val="center"/>
          </w:tcPr>
          <w:p w14:paraId="69C378BB" w14:textId="77777777" w:rsidR="00197B1D" w:rsidRDefault="005C55D3">
            <w:pPr>
              <w:spacing w:line="276" w:lineRule="auto"/>
              <w:rPr>
                <w:kern w:val="0"/>
                <w:szCs w:val="21"/>
              </w:rPr>
            </w:pPr>
            <w:r>
              <w:rPr>
                <w:rFonts w:cs="宋体" w:hint="eastAsia"/>
                <w:kern w:val="0"/>
                <w:szCs w:val="21"/>
                <w:lang w:bidi="ar"/>
              </w:rPr>
              <w:t>定位心搏</w:t>
            </w:r>
          </w:p>
        </w:tc>
        <w:tc>
          <w:tcPr>
            <w:tcW w:w="6263" w:type="dxa"/>
            <w:tcBorders>
              <w:bottom w:val="single" w:sz="4" w:space="0" w:color="auto"/>
            </w:tcBorders>
            <w:shd w:val="clear" w:color="auto" w:fill="auto"/>
            <w:vAlign w:val="center"/>
          </w:tcPr>
          <w:p w14:paraId="0AFB827E" w14:textId="77777777" w:rsidR="00197B1D" w:rsidRDefault="005C55D3">
            <w:pPr>
              <w:pStyle w:val="ad"/>
              <w:spacing w:line="276" w:lineRule="auto"/>
              <w:rPr>
                <w:szCs w:val="21"/>
              </w:rPr>
            </w:pPr>
            <w:r>
              <w:rPr>
                <w:rFonts w:cs="宋体" w:hint="eastAsia"/>
                <w:sz w:val="21"/>
                <w:szCs w:val="21"/>
                <w:lang w:bidi="ar"/>
              </w:rPr>
              <w:t>将鼠标放在</w:t>
            </w:r>
            <w:r>
              <w:rPr>
                <w:kern w:val="0"/>
                <w:sz w:val="21"/>
                <w:szCs w:val="21"/>
                <w:lang w:bidi="ar"/>
              </w:rPr>
              <w:t>SOFT1_C01</w:t>
            </w:r>
            <w:r>
              <w:rPr>
                <w:rFonts w:cs="宋体" w:hint="eastAsia"/>
                <w:kern w:val="0"/>
                <w:sz w:val="21"/>
                <w:szCs w:val="21"/>
                <w:lang w:bidi="ar"/>
              </w:rPr>
              <w:t>区域的一个心搏上，双击鼠标左键，</w:t>
            </w:r>
            <w:r>
              <w:rPr>
                <w:rFonts w:cs="宋体" w:hint="eastAsia"/>
                <w:sz w:val="21"/>
                <w:szCs w:val="21"/>
                <w:lang w:bidi="ar"/>
              </w:rPr>
              <w:t>打开全屏的</w:t>
            </w:r>
            <w:r>
              <w:rPr>
                <w:sz w:val="21"/>
                <w:szCs w:val="21"/>
                <w:lang w:bidi="ar"/>
              </w:rPr>
              <w:t>7.1.1</w:t>
            </w:r>
            <w:r>
              <w:rPr>
                <w:rFonts w:cs="宋体" w:hint="eastAsia"/>
                <w:sz w:val="21"/>
                <w:szCs w:val="21"/>
                <w:lang w:bidi="ar"/>
              </w:rPr>
              <w:t>（通用心电图编辑窗口）</w:t>
            </w:r>
          </w:p>
        </w:tc>
      </w:tr>
      <w:tr w:rsidR="00197B1D" w14:paraId="53D57ECD" w14:textId="77777777">
        <w:trPr>
          <w:trHeight w:val="20"/>
          <w:tblHeader/>
          <w:jc w:val="center"/>
        </w:trPr>
        <w:tc>
          <w:tcPr>
            <w:tcW w:w="1467" w:type="dxa"/>
            <w:shd w:val="clear" w:color="auto" w:fill="auto"/>
            <w:vAlign w:val="center"/>
          </w:tcPr>
          <w:p w14:paraId="70C1EBB2" w14:textId="77777777" w:rsidR="00197B1D" w:rsidRDefault="005C55D3">
            <w:pPr>
              <w:spacing w:line="276" w:lineRule="auto"/>
              <w:jc w:val="center"/>
              <w:rPr>
                <w:kern w:val="0"/>
                <w:szCs w:val="21"/>
              </w:rPr>
            </w:pPr>
            <w:r>
              <w:rPr>
                <w:kern w:val="0"/>
                <w:szCs w:val="21"/>
                <w:lang w:bidi="ar"/>
              </w:rPr>
              <w:t>SOFT1_C07</w:t>
            </w:r>
          </w:p>
        </w:tc>
        <w:tc>
          <w:tcPr>
            <w:tcW w:w="2089" w:type="dxa"/>
            <w:shd w:val="clear" w:color="auto" w:fill="auto"/>
            <w:vAlign w:val="center"/>
          </w:tcPr>
          <w:p w14:paraId="5A7C0F76" w14:textId="77777777" w:rsidR="00197B1D" w:rsidRDefault="005C55D3">
            <w:pPr>
              <w:spacing w:line="276" w:lineRule="auto"/>
              <w:rPr>
                <w:kern w:val="0"/>
                <w:szCs w:val="21"/>
              </w:rPr>
            </w:pPr>
            <w:r>
              <w:rPr>
                <w:rFonts w:cs="宋体" w:hint="eastAsia"/>
                <w:kern w:val="0"/>
                <w:szCs w:val="21"/>
                <w:lang w:bidi="ar"/>
              </w:rPr>
              <w:t>显示选中心搏所在列的心搏两侧波形</w:t>
            </w:r>
            <w:proofErr w:type="gramStart"/>
            <w:r>
              <w:rPr>
                <w:rFonts w:cs="宋体" w:hint="eastAsia"/>
                <w:kern w:val="0"/>
                <w:szCs w:val="21"/>
                <w:lang w:bidi="ar"/>
              </w:rPr>
              <w:t>图区域</w:t>
            </w:r>
            <w:proofErr w:type="gramEnd"/>
          </w:p>
        </w:tc>
        <w:tc>
          <w:tcPr>
            <w:tcW w:w="6263" w:type="dxa"/>
            <w:shd w:val="clear" w:color="auto" w:fill="auto"/>
            <w:vAlign w:val="center"/>
          </w:tcPr>
          <w:p w14:paraId="646A0F30" w14:textId="77777777" w:rsidR="00197B1D" w:rsidRDefault="005C55D3">
            <w:pPr>
              <w:pStyle w:val="ad"/>
              <w:spacing w:line="276" w:lineRule="auto"/>
              <w:rPr>
                <w:szCs w:val="21"/>
              </w:rPr>
            </w:pPr>
            <w:r>
              <w:rPr>
                <w:rFonts w:cs="宋体" w:hint="eastAsia"/>
                <w:kern w:val="0"/>
                <w:sz w:val="21"/>
                <w:szCs w:val="21"/>
                <w:lang w:bidi="ar"/>
              </w:rPr>
              <w:t>执行</w:t>
            </w:r>
            <w:r>
              <w:rPr>
                <w:kern w:val="0"/>
                <w:sz w:val="21"/>
                <w:szCs w:val="21"/>
                <w:lang w:bidi="ar"/>
              </w:rPr>
              <w:t>SOFT1_C02</w:t>
            </w:r>
            <w:r>
              <w:rPr>
                <w:rFonts w:cs="宋体" w:hint="eastAsia"/>
                <w:kern w:val="0"/>
                <w:sz w:val="21"/>
                <w:szCs w:val="21"/>
                <w:lang w:bidi="ar"/>
              </w:rPr>
              <w:t>后，</w:t>
            </w:r>
            <w:r>
              <w:rPr>
                <w:kern w:val="0"/>
                <w:sz w:val="21"/>
                <w:szCs w:val="21"/>
                <w:lang w:bidi="ar"/>
              </w:rPr>
              <w:t>SOFT1_C07</w:t>
            </w:r>
            <w:r>
              <w:rPr>
                <w:rFonts w:cs="宋体" w:hint="eastAsia"/>
                <w:kern w:val="0"/>
                <w:sz w:val="21"/>
                <w:szCs w:val="21"/>
                <w:lang w:bidi="ar"/>
              </w:rPr>
              <w:t>区域将会显示对应心搏所在列的心搏的两侧波形图</w:t>
            </w:r>
          </w:p>
        </w:tc>
      </w:tr>
    </w:tbl>
    <w:p w14:paraId="406E5A8F" w14:textId="77777777" w:rsidR="00197B1D" w:rsidRDefault="00197B1D">
      <w:pPr>
        <w:numPr>
          <w:ilvl w:val="255"/>
          <w:numId w:val="0"/>
        </w:numPr>
        <w:spacing w:line="360" w:lineRule="auto"/>
        <w:ind w:leftChars="200" w:left="420"/>
        <w:rPr>
          <w:bCs/>
          <w:sz w:val="24"/>
        </w:rPr>
      </w:pPr>
    </w:p>
    <w:p w14:paraId="649502DA" w14:textId="77777777" w:rsidR="00197B1D" w:rsidRDefault="005C55D3">
      <w:pPr>
        <w:numPr>
          <w:ilvl w:val="2"/>
          <w:numId w:val="3"/>
        </w:numPr>
        <w:spacing w:line="360" w:lineRule="auto"/>
        <w:outlineLvl w:val="2"/>
        <w:rPr>
          <w:bCs/>
          <w:sz w:val="24"/>
        </w:rPr>
      </w:pPr>
      <w:bookmarkStart w:id="300" w:name="_Toc21117"/>
      <w:r>
        <w:rPr>
          <w:rFonts w:hint="eastAsia"/>
          <w:bCs/>
          <w:sz w:val="24"/>
        </w:rPr>
        <w:t xml:space="preserve"> </w:t>
      </w:r>
      <w:proofErr w:type="spellStart"/>
      <w:r>
        <w:rPr>
          <w:rFonts w:hint="eastAsia"/>
          <w:bCs/>
          <w:sz w:val="24"/>
        </w:rPr>
        <w:t>Demix</w:t>
      </w:r>
      <w:proofErr w:type="spellEnd"/>
      <w:r>
        <w:rPr>
          <w:rFonts w:hint="eastAsia"/>
          <w:bCs/>
          <w:sz w:val="24"/>
        </w:rPr>
        <w:t>功能</w:t>
      </w:r>
      <w:bookmarkEnd w:id="300"/>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5EBA4E42" w14:textId="77777777">
        <w:trPr>
          <w:trHeight w:val="20"/>
          <w:tblHeader/>
          <w:jc w:val="center"/>
        </w:trPr>
        <w:tc>
          <w:tcPr>
            <w:tcW w:w="1467" w:type="dxa"/>
            <w:shd w:val="clear" w:color="auto" w:fill="auto"/>
            <w:vAlign w:val="center"/>
          </w:tcPr>
          <w:p w14:paraId="439B5C68" w14:textId="77777777" w:rsidR="00197B1D" w:rsidRDefault="005C55D3">
            <w:pPr>
              <w:spacing w:line="276" w:lineRule="auto"/>
              <w:jc w:val="center"/>
              <w:rPr>
                <w:b/>
                <w:szCs w:val="21"/>
              </w:rPr>
            </w:pPr>
            <w:r>
              <w:rPr>
                <w:b/>
                <w:szCs w:val="21"/>
              </w:rPr>
              <w:t>编号</w:t>
            </w:r>
          </w:p>
        </w:tc>
        <w:tc>
          <w:tcPr>
            <w:tcW w:w="2010" w:type="dxa"/>
            <w:shd w:val="clear" w:color="auto" w:fill="auto"/>
            <w:vAlign w:val="center"/>
          </w:tcPr>
          <w:p w14:paraId="3A34DB3F"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18CBD515" w14:textId="77777777" w:rsidR="00197B1D" w:rsidRDefault="005C55D3">
            <w:pPr>
              <w:spacing w:line="276" w:lineRule="auto"/>
              <w:jc w:val="center"/>
              <w:rPr>
                <w:b/>
                <w:szCs w:val="21"/>
              </w:rPr>
            </w:pPr>
            <w:r>
              <w:rPr>
                <w:b/>
                <w:szCs w:val="21"/>
              </w:rPr>
              <w:t>接受标准</w:t>
            </w:r>
          </w:p>
        </w:tc>
      </w:tr>
      <w:tr w:rsidR="00197B1D" w14:paraId="33A0EA14" w14:textId="77777777">
        <w:trPr>
          <w:trHeight w:val="20"/>
          <w:tblHeader/>
          <w:jc w:val="center"/>
        </w:trPr>
        <w:tc>
          <w:tcPr>
            <w:tcW w:w="1467" w:type="dxa"/>
            <w:tcBorders>
              <w:bottom w:val="single" w:sz="4" w:space="0" w:color="auto"/>
            </w:tcBorders>
            <w:shd w:val="clear" w:color="auto" w:fill="auto"/>
            <w:vAlign w:val="center"/>
          </w:tcPr>
          <w:p w14:paraId="2C592CB1" w14:textId="77777777" w:rsidR="00197B1D" w:rsidRDefault="005C55D3">
            <w:pPr>
              <w:spacing w:line="276" w:lineRule="auto"/>
              <w:jc w:val="center"/>
              <w:rPr>
                <w:kern w:val="0"/>
                <w:szCs w:val="21"/>
              </w:rPr>
            </w:pPr>
            <w:r>
              <w:rPr>
                <w:kern w:val="0"/>
                <w:szCs w:val="21"/>
                <w:lang w:bidi="ar"/>
              </w:rPr>
              <w:t>SOFT1_D01</w:t>
            </w:r>
          </w:p>
        </w:tc>
        <w:tc>
          <w:tcPr>
            <w:tcW w:w="2010" w:type="dxa"/>
            <w:tcBorders>
              <w:bottom w:val="single" w:sz="4" w:space="0" w:color="auto"/>
            </w:tcBorders>
            <w:shd w:val="clear" w:color="auto" w:fill="auto"/>
            <w:vAlign w:val="center"/>
          </w:tcPr>
          <w:p w14:paraId="74145FA9" w14:textId="77777777" w:rsidR="00197B1D" w:rsidRDefault="005C55D3">
            <w:pPr>
              <w:spacing w:line="276" w:lineRule="auto"/>
              <w:rPr>
                <w:kern w:val="0"/>
                <w:szCs w:val="21"/>
              </w:rPr>
            </w:pPr>
            <w:r>
              <w:rPr>
                <w:rFonts w:cs="宋体" w:hint="eastAsia"/>
                <w:kern w:val="0"/>
                <w:szCs w:val="21"/>
                <w:lang w:bidi="ar"/>
              </w:rPr>
              <w:t>总</w:t>
            </w:r>
            <w:proofErr w:type="spellStart"/>
            <w:r>
              <w:rPr>
                <w:kern w:val="0"/>
                <w:szCs w:val="21"/>
                <w:lang w:bidi="ar"/>
              </w:rPr>
              <w:t>Demix</w:t>
            </w:r>
            <w:proofErr w:type="spellEnd"/>
            <w:r>
              <w:rPr>
                <w:rFonts w:cs="宋体" w:hint="eastAsia"/>
                <w:kern w:val="0"/>
                <w:szCs w:val="21"/>
                <w:lang w:bidi="ar"/>
              </w:rPr>
              <w:t>波形</w:t>
            </w:r>
            <w:proofErr w:type="gramStart"/>
            <w:r>
              <w:rPr>
                <w:rFonts w:cs="宋体" w:hint="eastAsia"/>
                <w:kern w:val="0"/>
                <w:szCs w:val="21"/>
                <w:lang w:bidi="ar"/>
              </w:rPr>
              <w:t>图区域</w:t>
            </w:r>
            <w:proofErr w:type="gramEnd"/>
          </w:p>
        </w:tc>
        <w:tc>
          <w:tcPr>
            <w:tcW w:w="6342" w:type="dxa"/>
            <w:tcBorders>
              <w:bottom w:val="single" w:sz="4" w:space="0" w:color="auto"/>
            </w:tcBorders>
            <w:shd w:val="clear" w:color="auto" w:fill="auto"/>
            <w:vAlign w:val="center"/>
          </w:tcPr>
          <w:p w14:paraId="4CA6BCAC" w14:textId="77777777" w:rsidR="00197B1D" w:rsidRDefault="005C55D3">
            <w:pPr>
              <w:pStyle w:val="ad"/>
              <w:spacing w:line="276" w:lineRule="auto"/>
              <w:rPr>
                <w:szCs w:val="21"/>
              </w:rPr>
            </w:pPr>
            <w:r>
              <w:rPr>
                <w:rFonts w:cs="宋体" w:hint="eastAsia"/>
                <w:sz w:val="21"/>
                <w:szCs w:val="21"/>
                <w:lang w:bidi="ar"/>
              </w:rPr>
              <w:t>在执行完</w:t>
            </w:r>
            <w:r>
              <w:rPr>
                <w:kern w:val="0"/>
                <w:sz w:val="21"/>
                <w:szCs w:val="21"/>
                <w:lang w:bidi="ar"/>
              </w:rPr>
              <w:t>SOFT1_B06</w:t>
            </w:r>
            <w:r>
              <w:rPr>
                <w:rFonts w:cs="宋体" w:hint="eastAsia"/>
                <w:kern w:val="0"/>
                <w:sz w:val="21"/>
                <w:szCs w:val="21"/>
                <w:lang w:bidi="ar"/>
              </w:rPr>
              <w:t>操作后，在总</w:t>
            </w:r>
            <w:proofErr w:type="spellStart"/>
            <w:r>
              <w:rPr>
                <w:kern w:val="0"/>
                <w:sz w:val="21"/>
                <w:szCs w:val="21"/>
                <w:lang w:bidi="ar"/>
              </w:rPr>
              <w:t>Demix</w:t>
            </w:r>
            <w:proofErr w:type="spellEnd"/>
            <w:r>
              <w:rPr>
                <w:rFonts w:cs="宋体" w:hint="eastAsia"/>
                <w:kern w:val="0"/>
                <w:sz w:val="21"/>
                <w:szCs w:val="21"/>
                <w:lang w:bidi="ar"/>
              </w:rPr>
              <w:t>波形</w:t>
            </w:r>
            <w:proofErr w:type="gramStart"/>
            <w:r>
              <w:rPr>
                <w:rFonts w:cs="宋体" w:hint="eastAsia"/>
                <w:kern w:val="0"/>
                <w:sz w:val="21"/>
                <w:szCs w:val="21"/>
                <w:lang w:bidi="ar"/>
              </w:rPr>
              <w:t>图区域</w:t>
            </w:r>
            <w:proofErr w:type="gramEnd"/>
            <w:r>
              <w:rPr>
                <w:rFonts w:cs="宋体" w:hint="eastAsia"/>
                <w:kern w:val="0"/>
                <w:sz w:val="21"/>
                <w:szCs w:val="21"/>
                <w:lang w:bidi="ar"/>
              </w:rPr>
              <w:t>画出</w:t>
            </w:r>
            <w:r>
              <w:rPr>
                <w:kern w:val="0"/>
                <w:sz w:val="21"/>
                <w:szCs w:val="21"/>
                <w:lang w:bidi="ar"/>
              </w:rPr>
              <w:t>SOFT1_B06</w:t>
            </w:r>
            <w:r>
              <w:rPr>
                <w:rFonts w:cs="宋体" w:hint="eastAsia"/>
                <w:kern w:val="0"/>
                <w:sz w:val="21"/>
                <w:szCs w:val="21"/>
                <w:lang w:bidi="ar"/>
              </w:rPr>
              <w:t>对应模板所有心</w:t>
            </w:r>
            <w:proofErr w:type="gramStart"/>
            <w:r>
              <w:rPr>
                <w:rFonts w:cs="宋体" w:hint="eastAsia"/>
                <w:kern w:val="0"/>
                <w:sz w:val="21"/>
                <w:szCs w:val="21"/>
                <w:lang w:bidi="ar"/>
              </w:rPr>
              <w:t>搏</w:t>
            </w:r>
            <w:proofErr w:type="gramEnd"/>
            <w:r>
              <w:rPr>
                <w:rFonts w:cs="宋体" w:hint="eastAsia"/>
                <w:kern w:val="0"/>
                <w:sz w:val="21"/>
                <w:szCs w:val="21"/>
                <w:lang w:bidi="ar"/>
              </w:rPr>
              <w:t>波形图的叠加图</w:t>
            </w:r>
          </w:p>
        </w:tc>
      </w:tr>
      <w:tr w:rsidR="00197B1D" w14:paraId="3AD16664" w14:textId="77777777">
        <w:trPr>
          <w:trHeight w:val="20"/>
          <w:tblHeader/>
          <w:jc w:val="center"/>
        </w:trPr>
        <w:tc>
          <w:tcPr>
            <w:tcW w:w="1467" w:type="dxa"/>
            <w:shd w:val="clear" w:color="auto" w:fill="auto"/>
            <w:vAlign w:val="center"/>
          </w:tcPr>
          <w:p w14:paraId="3F40C1B4" w14:textId="77777777" w:rsidR="00197B1D" w:rsidRDefault="005C55D3">
            <w:pPr>
              <w:spacing w:line="276" w:lineRule="auto"/>
              <w:jc w:val="center"/>
              <w:rPr>
                <w:kern w:val="0"/>
                <w:szCs w:val="21"/>
              </w:rPr>
            </w:pPr>
            <w:r>
              <w:rPr>
                <w:kern w:val="0"/>
                <w:szCs w:val="21"/>
                <w:lang w:bidi="ar"/>
              </w:rPr>
              <w:t>SOFT1_D02</w:t>
            </w:r>
          </w:p>
        </w:tc>
        <w:tc>
          <w:tcPr>
            <w:tcW w:w="2010" w:type="dxa"/>
            <w:shd w:val="clear" w:color="auto" w:fill="auto"/>
            <w:vAlign w:val="center"/>
          </w:tcPr>
          <w:p w14:paraId="3253F853" w14:textId="77777777" w:rsidR="00197B1D" w:rsidRDefault="005C55D3">
            <w:pPr>
              <w:spacing w:line="276" w:lineRule="auto"/>
              <w:rPr>
                <w:kern w:val="0"/>
                <w:szCs w:val="21"/>
              </w:rPr>
            </w:pPr>
            <w:r>
              <w:rPr>
                <w:rFonts w:cs="宋体" w:hint="eastAsia"/>
                <w:kern w:val="0"/>
                <w:szCs w:val="21"/>
                <w:lang w:bidi="ar"/>
              </w:rPr>
              <w:t>从总</w:t>
            </w:r>
            <w:proofErr w:type="spellStart"/>
            <w:r>
              <w:rPr>
                <w:kern w:val="0"/>
                <w:szCs w:val="21"/>
                <w:lang w:bidi="ar"/>
              </w:rPr>
              <w:t>Demix</w:t>
            </w:r>
            <w:proofErr w:type="spellEnd"/>
            <w:r>
              <w:rPr>
                <w:rFonts w:cs="宋体" w:hint="eastAsia"/>
                <w:kern w:val="0"/>
                <w:szCs w:val="21"/>
                <w:lang w:bidi="ar"/>
              </w:rPr>
              <w:t>波形图中，挑选出想要单独展示的波形</w:t>
            </w:r>
          </w:p>
        </w:tc>
        <w:tc>
          <w:tcPr>
            <w:tcW w:w="6342" w:type="dxa"/>
            <w:shd w:val="clear" w:color="auto" w:fill="auto"/>
            <w:vAlign w:val="center"/>
          </w:tcPr>
          <w:p w14:paraId="5A6A4B23" w14:textId="77777777" w:rsidR="00197B1D" w:rsidRDefault="005C55D3">
            <w:pPr>
              <w:pStyle w:val="ad"/>
              <w:spacing w:line="276" w:lineRule="auto"/>
              <w:rPr>
                <w:szCs w:val="21"/>
              </w:rPr>
            </w:pPr>
            <w:r>
              <w:rPr>
                <w:rFonts w:cs="宋体" w:hint="eastAsia"/>
                <w:sz w:val="21"/>
                <w:szCs w:val="21"/>
                <w:lang w:bidi="ar"/>
              </w:rPr>
              <w:t>通过</w:t>
            </w:r>
            <w:proofErr w:type="gramStart"/>
            <w:r>
              <w:rPr>
                <w:rFonts w:cs="宋体" w:hint="eastAsia"/>
                <w:sz w:val="21"/>
                <w:szCs w:val="21"/>
                <w:lang w:bidi="ar"/>
              </w:rPr>
              <w:t>鼠标框选一部分</w:t>
            </w:r>
            <w:proofErr w:type="gramEnd"/>
            <w:r>
              <w:rPr>
                <w:rFonts w:cs="宋体" w:hint="eastAsia"/>
                <w:sz w:val="21"/>
                <w:szCs w:val="21"/>
                <w:lang w:bidi="ar"/>
              </w:rPr>
              <w:t>波形，此时可以选择按键“</w:t>
            </w:r>
            <w:r>
              <w:rPr>
                <w:sz w:val="21"/>
                <w:szCs w:val="21"/>
                <w:lang w:bidi="ar"/>
              </w:rPr>
              <w:t>1</w:t>
            </w:r>
            <w:r>
              <w:rPr>
                <w:rFonts w:cs="宋体" w:hint="eastAsia"/>
                <w:sz w:val="21"/>
                <w:szCs w:val="21"/>
                <w:lang w:bidi="ar"/>
              </w:rPr>
              <w:t>”、“</w:t>
            </w:r>
            <w:r>
              <w:rPr>
                <w:sz w:val="21"/>
                <w:szCs w:val="21"/>
                <w:lang w:bidi="ar"/>
              </w:rPr>
              <w:t>2</w:t>
            </w:r>
            <w:r>
              <w:rPr>
                <w:rFonts w:cs="宋体" w:hint="eastAsia"/>
                <w:sz w:val="21"/>
                <w:szCs w:val="21"/>
                <w:lang w:bidi="ar"/>
              </w:rPr>
              <w:t>”、“</w:t>
            </w:r>
            <w:r>
              <w:rPr>
                <w:sz w:val="21"/>
                <w:szCs w:val="21"/>
                <w:lang w:bidi="ar"/>
              </w:rPr>
              <w:t>3</w:t>
            </w:r>
            <w:r>
              <w:rPr>
                <w:rFonts w:cs="宋体" w:hint="eastAsia"/>
                <w:sz w:val="21"/>
                <w:szCs w:val="21"/>
                <w:lang w:bidi="ar"/>
              </w:rPr>
              <w:t>”、“</w:t>
            </w:r>
            <w:r>
              <w:rPr>
                <w:sz w:val="21"/>
                <w:szCs w:val="21"/>
                <w:lang w:bidi="ar"/>
              </w:rPr>
              <w:t>4</w:t>
            </w:r>
            <w:r>
              <w:rPr>
                <w:rFonts w:cs="宋体" w:hint="eastAsia"/>
                <w:sz w:val="21"/>
                <w:szCs w:val="21"/>
                <w:lang w:bidi="ar"/>
              </w:rPr>
              <w:t>”将已选择的波形图，显示到对应的</w:t>
            </w:r>
            <w:r>
              <w:rPr>
                <w:sz w:val="21"/>
                <w:szCs w:val="21"/>
                <w:lang w:bidi="ar"/>
              </w:rPr>
              <w:t>Demix1</w:t>
            </w:r>
            <w:r>
              <w:rPr>
                <w:rFonts w:cs="宋体" w:hint="eastAsia"/>
                <w:sz w:val="21"/>
                <w:szCs w:val="21"/>
                <w:lang w:bidi="ar"/>
              </w:rPr>
              <w:t>、</w:t>
            </w:r>
            <w:r>
              <w:rPr>
                <w:sz w:val="21"/>
                <w:szCs w:val="21"/>
                <w:lang w:bidi="ar"/>
              </w:rPr>
              <w:t>Demix2</w:t>
            </w:r>
            <w:r>
              <w:rPr>
                <w:rFonts w:cs="宋体" w:hint="eastAsia"/>
                <w:sz w:val="21"/>
                <w:szCs w:val="21"/>
                <w:lang w:bidi="ar"/>
              </w:rPr>
              <w:t>、</w:t>
            </w:r>
            <w:r>
              <w:rPr>
                <w:sz w:val="21"/>
                <w:szCs w:val="21"/>
                <w:lang w:bidi="ar"/>
              </w:rPr>
              <w:t>Demix3</w:t>
            </w:r>
            <w:r>
              <w:rPr>
                <w:rFonts w:cs="宋体" w:hint="eastAsia"/>
                <w:sz w:val="21"/>
                <w:szCs w:val="21"/>
                <w:lang w:bidi="ar"/>
              </w:rPr>
              <w:t>、</w:t>
            </w:r>
            <w:r>
              <w:rPr>
                <w:sz w:val="21"/>
                <w:szCs w:val="21"/>
                <w:lang w:bidi="ar"/>
              </w:rPr>
              <w:t>Demix4</w:t>
            </w:r>
            <w:r>
              <w:rPr>
                <w:rFonts w:cs="宋体" w:hint="eastAsia"/>
                <w:sz w:val="21"/>
                <w:szCs w:val="21"/>
                <w:lang w:bidi="ar"/>
              </w:rPr>
              <w:t>区域。并且在</w:t>
            </w:r>
            <w:r>
              <w:rPr>
                <w:kern w:val="0"/>
                <w:sz w:val="21"/>
                <w:szCs w:val="21"/>
                <w:lang w:bidi="ar"/>
              </w:rPr>
              <w:t>SOFT1_D01</w:t>
            </w:r>
            <w:r>
              <w:rPr>
                <w:rFonts w:cs="宋体" w:hint="eastAsia"/>
                <w:kern w:val="0"/>
                <w:sz w:val="21"/>
                <w:szCs w:val="21"/>
                <w:lang w:bidi="ar"/>
              </w:rPr>
              <w:t>区域中剔除相应的波形</w:t>
            </w:r>
          </w:p>
        </w:tc>
      </w:tr>
      <w:tr w:rsidR="00197B1D" w14:paraId="089D7ED8" w14:textId="77777777">
        <w:trPr>
          <w:trHeight w:val="20"/>
          <w:tblHeader/>
          <w:jc w:val="center"/>
        </w:trPr>
        <w:tc>
          <w:tcPr>
            <w:tcW w:w="1467" w:type="dxa"/>
            <w:tcBorders>
              <w:bottom w:val="single" w:sz="4" w:space="0" w:color="auto"/>
            </w:tcBorders>
            <w:shd w:val="clear" w:color="auto" w:fill="auto"/>
            <w:vAlign w:val="center"/>
          </w:tcPr>
          <w:p w14:paraId="0E51DAA8" w14:textId="77777777" w:rsidR="00197B1D" w:rsidRDefault="005C55D3">
            <w:pPr>
              <w:spacing w:line="276" w:lineRule="auto"/>
              <w:jc w:val="center"/>
              <w:rPr>
                <w:kern w:val="0"/>
                <w:szCs w:val="21"/>
              </w:rPr>
            </w:pPr>
            <w:r>
              <w:rPr>
                <w:kern w:val="0"/>
                <w:szCs w:val="21"/>
                <w:lang w:bidi="ar"/>
              </w:rPr>
              <w:t>SOFT1_D03</w:t>
            </w:r>
          </w:p>
        </w:tc>
        <w:tc>
          <w:tcPr>
            <w:tcW w:w="2010" w:type="dxa"/>
            <w:tcBorders>
              <w:bottom w:val="single" w:sz="4" w:space="0" w:color="auto"/>
            </w:tcBorders>
            <w:shd w:val="clear" w:color="auto" w:fill="auto"/>
            <w:vAlign w:val="center"/>
          </w:tcPr>
          <w:p w14:paraId="753E07B7" w14:textId="77777777" w:rsidR="00197B1D" w:rsidRDefault="005C55D3">
            <w:pPr>
              <w:spacing w:line="276" w:lineRule="auto"/>
              <w:rPr>
                <w:kern w:val="0"/>
                <w:szCs w:val="21"/>
              </w:rPr>
            </w:pPr>
            <w:r>
              <w:rPr>
                <w:rFonts w:cs="宋体" w:hint="eastAsia"/>
                <w:kern w:val="0"/>
                <w:szCs w:val="21"/>
                <w:lang w:bidi="ar"/>
              </w:rPr>
              <w:t>具体心搏波形展示区</w:t>
            </w:r>
          </w:p>
        </w:tc>
        <w:tc>
          <w:tcPr>
            <w:tcW w:w="6342" w:type="dxa"/>
            <w:tcBorders>
              <w:bottom w:val="single" w:sz="4" w:space="0" w:color="auto"/>
            </w:tcBorders>
            <w:shd w:val="clear" w:color="auto" w:fill="auto"/>
            <w:vAlign w:val="center"/>
          </w:tcPr>
          <w:p w14:paraId="67BAE985" w14:textId="77777777" w:rsidR="00197B1D" w:rsidRDefault="005C55D3">
            <w:pPr>
              <w:pStyle w:val="ad"/>
              <w:spacing w:line="276" w:lineRule="auto"/>
              <w:rPr>
                <w:szCs w:val="21"/>
              </w:rPr>
            </w:pPr>
            <w:r>
              <w:rPr>
                <w:rFonts w:cs="宋体" w:hint="eastAsia"/>
                <w:kern w:val="0"/>
                <w:sz w:val="21"/>
                <w:szCs w:val="21"/>
                <w:lang w:bidi="ar"/>
              </w:rPr>
              <w:t>单击</w:t>
            </w:r>
            <w:r>
              <w:rPr>
                <w:kern w:val="0"/>
                <w:sz w:val="21"/>
                <w:szCs w:val="21"/>
                <w:lang w:bidi="ar"/>
              </w:rPr>
              <w:t>Demix1</w:t>
            </w:r>
            <w:r>
              <w:rPr>
                <w:rFonts w:cs="宋体" w:hint="eastAsia"/>
                <w:kern w:val="0"/>
                <w:sz w:val="21"/>
                <w:szCs w:val="21"/>
                <w:lang w:bidi="ar"/>
              </w:rPr>
              <w:t>、</w:t>
            </w:r>
            <w:r>
              <w:rPr>
                <w:kern w:val="0"/>
                <w:sz w:val="21"/>
                <w:szCs w:val="21"/>
                <w:lang w:bidi="ar"/>
              </w:rPr>
              <w:t>Demix2</w:t>
            </w:r>
            <w:r>
              <w:rPr>
                <w:rFonts w:cs="宋体" w:hint="eastAsia"/>
                <w:sz w:val="21"/>
                <w:szCs w:val="21"/>
                <w:lang w:bidi="ar"/>
              </w:rPr>
              <w:t>、</w:t>
            </w:r>
            <w:r>
              <w:rPr>
                <w:sz w:val="21"/>
                <w:szCs w:val="21"/>
                <w:lang w:bidi="ar"/>
              </w:rPr>
              <w:t>Demix3</w:t>
            </w:r>
            <w:r>
              <w:rPr>
                <w:rFonts w:cs="宋体" w:hint="eastAsia"/>
                <w:sz w:val="21"/>
                <w:szCs w:val="21"/>
                <w:lang w:bidi="ar"/>
              </w:rPr>
              <w:t>或</w:t>
            </w:r>
            <w:r>
              <w:rPr>
                <w:sz w:val="21"/>
                <w:szCs w:val="21"/>
                <w:lang w:bidi="ar"/>
              </w:rPr>
              <w:t>Demix4</w:t>
            </w:r>
            <w:r>
              <w:rPr>
                <w:rFonts w:cs="宋体" w:hint="eastAsia"/>
                <w:sz w:val="21"/>
                <w:szCs w:val="21"/>
                <w:lang w:bidi="ar"/>
              </w:rPr>
              <w:t>区域，将心搏集合传递给本区域，执行</w:t>
            </w:r>
            <w:r>
              <w:rPr>
                <w:sz w:val="21"/>
                <w:szCs w:val="21"/>
                <w:lang w:bidi="ar"/>
              </w:rPr>
              <w:t>7.1.20</w:t>
            </w:r>
            <w:r>
              <w:rPr>
                <w:rFonts w:cs="宋体" w:hint="eastAsia"/>
                <w:sz w:val="21"/>
                <w:szCs w:val="21"/>
                <w:lang w:bidi="ar"/>
              </w:rPr>
              <w:t>标准</w:t>
            </w:r>
          </w:p>
        </w:tc>
      </w:tr>
      <w:tr w:rsidR="00197B1D" w14:paraId="150C0F71" w14:textId="77777777">
        <w:trPr>
          <w:trHeight w:val="20"/>
          <w:tblHeader/>
          <w:jc w:val="center"/>
        </w:trPr>
        <w:tc>
          <w:tcPr>
            <w:tcW w:w="1467" w:type="dxa"/>
            <w:tcBorders>
              <w:bottom w:val="single" w:sz="4" w:space="0" w:color="auto"/>
            </w:tcBorders>
            <w:shd w:val="clear" w:color="auto" w:fill="auto"/>
            <w:vAlign w:val="center"/>
          </w:tcPr>
          <w:p w14:paraId="1D17CAAF" w14:textId="77777777" w:rsidR="00197B1D" w:rsidRDefault="005C55D3">
            <w:pPr>
              <w:spacing w:line="276" w:lineRule="auto"/>
              <w:jc w:val="center"/>
              <w:rPr>
                <w:kern w:val="0"/>
                <w:szCs w:val="21"/>
              </w:rPr>
            </w:pPr>
            <w:r>
              <w:rPr>
                <w:kern w:val="0"/>
                <w:szCs w:val="21"/>
                <w:lang w:bidi="ar"/>
              </w:rPr>
              <w:t>SOFT1_D04</w:t>
            </w:r>
          </w:p>
        </w:tc>
        <w:tc>
          <w:tcPr>
            <w:tcW w:w="2010" w:type="dxa"/>
            <w:tcBorders>
              <w:bottom w:val="single" w:sz="4" w:space="0" w:color="auto"/>
            </w:tcBorders>
            <w:shd w:val="clear" w:color="auto" w:fill="auto"/>
            <w:vAlign w:val="center"/>
          </w:tcPr>
          <w:p w14:paraId="34C7677A" w14:textId="77777777" w:rsidR="00197B1D" w:rsidRDefault="005C55D3">
            <w:pPr>
              <w:spacing w:line="276" w:lineRule="auto"/>
              <w:rPr>
                <w:kern w:val="0"/>
                <w:szCs w:val="21"/>
              </w:rPr>
            </w:pPr>
            <w:r>
              <w:rPr>
                <w:rFonts w:cs="宋体" w:hint="eastAsia"/>
                <w:kern w:val="0"/>
                <w:szCs w:val="21"/>
                <w:lang w:bidi="ar"/>
              </w:rPr>
              <w:t>修改心搏类型</w:t>
            </w:r>
          </w:p>
        </w:tc>
        <w:tc>
          <w:tcPr>
            <w:tcW w:w="6342" w:type="dxa"/>
            <w:tcBorders>
              <w:bottom w:val="single" w:sz="4" w:space="0" w:color="auto"/>
            </w:tcBorders>
            <w:shd w:val="clear" w:color="auto" w:fill="auto"/>
            <w:vAlign w:val="center"/>
          </w:tcPr>
          <w:p w14:paraId="60D98D3C" w14:textId="77777777" w:rsidR="00197B1D" w:rsidRDefault="005C55D3">
            <w:pPr>
              <w:pStyle w:val="ad"/>
              <w:spacing w:line="276" w:lineRule="auto"/>
              <w:rPr>
                <w:szCs w:val="21"/>
              </w:rPr>
            </w:pPr>
            <w:r>
              <w:rPr>
                <w:rFonts w:cs="宋体" w:hint="eastAsia"/>
                <w:kern w:val="0"/>
                <w:sz w:val="21"/>
                <w:szCs w:val="21"/>
                <w:lang w:bidi="ar"/>
              </w:rPr>
              <w:t>按照</w:t>
            </w:r>
            <w:r>
              <w:rPr>
                <w:kern w:val="0"/>
                <w:sz w:val="21"/>
                <w:szCs w:val="21"/>
                <w:lang w:bidi="ar"/>
              </w:rPr>
              <w:t xml:space="preserve"> 7.1.20 </w:t>
            </w:r>
            <w:r>
              <w:rPr>
                <w:rFonts w:cs="宋体" w:hint="eastAsia"/>
                <w:kern w:val="0"/>
                <w:sz w:val="21"/>
                <w:szCs w:val="21"/>
                <w:lang w:bidi="ar"/>
              </w:rPr>
              <w:t>修改心搏类型后，将修改的集合从对应的</w:t>
            </w:r>
            <w:r>
              <w:rPr>
                <w:kern w:val="0"/>
                <w:sz w:val="21"/>
                <w:szCs w:val="21"/>
                <w:lang w:bidi="ar"/>
              </w:rPr>
              <w:t>Demix1</w:t>
            </w:r>
            <w:r>
              <w:rPr>
                <w:rFonts w:cs="宋体" w:hint="eastAsia"/>
                <w:kern w:val="0"/>
                <w:sz w:val="21"/>
                <w:szCs w:val="21"/>
                <w:lang w:bidi="ar"/>
              </w:rPr>
              <w:t>、</w:t>
            </w:r>
            <w:r>
              <w:rPr>
                <w:kern w:val="0"/>
                <w:sz w:val="21"/>
                <w:szCs w:val="21"/>
                <w:lang w:bidi="ar"/>
              </w:rPr>
              <w:t>Demix2</w:t>
            </w:r>
            <w:r>
              <w:rPr>
                <w:rFonts w:cs="宋体" w:hint="eastAsia"/>
                <w:sz w:val="21"/>
                <w:szCs w:val="21"/>
                <w:lang w:bidi="ar"/>
              </w:rPr>
              <w:t>、</w:t>
            </w:r>
            <w:r>
              <w:rPr>
                <w:sz w:val="21"/>
                <w:szCs w:val="21"/>
                <w:lang w:bidi="ar"/>
              </w:rPr>
              <w:t>Demix3</w:t>
            </w:r>
            <w:r>
              <w:rPr>
                <w:rFonts w:cs="宋体" w:hint="eastAsia"/>
                <w:sz w:val="21"/>
                <w:szCs w:val="21"/>
                <w:lang w:bidi="ar"/>
              </w:rPr>
              <w:t>或</w:t>
            </w:r>
            <w:r>
              <w:rPr>
                <w:sz w:val="21"/>
                <w:szCs w:val="21"/>
                <w:lang w:bidi="ar"/>
              </w:rPr>
              <w:t>Demix4</w:t>
            </w:r>
            <w:proofErr w:type="gramStart"/>
            <w:r>
              <w:rPr>
                <w:rFonts w:cs="宋体" w:hint="eastAsia"/>
                <w:sz w:val="21"/>
                <w:szCs w:val="21"/>
                <w:lang w:bidi="ar"/>
              </w:rPr>
              <w:t>区域</w:t>
            </w:r>
            <w:r>
              <w:rPr>
                <w:rFonts w:cs="宋体" w:hint="eastAsia"/>
                <w:kern w:val="0"/>
                <w:sz w:val="21"/>
                <w:szCs w:val="21"/>
                <w:lang w:bidi="ar"/>
              </w:rPr>
              <w:t>区域</w:t>
            </w:r>
            <w:proofErr w:type="gramEnd"/>
            <w:r>
              <w:rPr>
                <w:rFonts w:cs="宋体" w:hint="eastAsia"/>
                <w:kern w:val="0"/>
                <w:sz w:val="21"/>
                <w:szCs w:val="21"/>
                <w:lang w:bidi="ar"/>
              </w:rPr>
              <w:t>清除</w:t>
            </w:r>
          </w:p>
        </w:tc>
      </w:tr>
    </w:tbl>
    <w:p w14:paraId="0AB910F6" w14:textId="77777777" w:rsidR="00197B1D" w:rsidRDefault="00197B1D">
      <w:pPr>
        <w:numPr>
          <w:ilvl w:val="255"/>
          <w:numId w:val="0"/>
        </w:numPr>
        <w:spacing w:line="360" w:lineRule="auto"/>
        <w:ind w:leftChars="200" w:left="420"/>
        <w:rPr>
          <w:bCs/>
          <w:sz w:val="24"/>
        </w:rPr>
      </w:pPr>
    </w:p>
    <w:p w14:paraId="78CC559A" w14:textId="77777777" w:rsidR="00197B1D" w:rsidRDefault="005C55D3">
      <w:pPr>
        <w:numPr>
          <w:ilvl w:val="2"/>
          <w:numId w:val="3"/>
        </w:numPr>
        <w:spacing w:line="360" w:lineRule="auto"/>
        <w:outlineLvl w:val="2"/>
        <w:rPr>
          <w:bCs/>
          <w:sz w:val="24"/>
        </w:rPr>
      </w:pPr>
      <w:bookmarkStart w:id="301" w:name="_Toc23412"/>
      <w:commentRangeStart w:id="302"/>
      <w:r>
        <w:rPr>
          <w:rFonts w:hint="eastAsia"/>
          <w:bCs/>
          <w:sz w:val="24"/>
        </w:rPr>
        <w:t xml:space="preserve"> </w:t>
      </w:r>
      <w:r>
        <w:rPr>
          <w:rFonts w:hint="eastAsia"/>
          <w:bCs/>
          <w:sz w:val="24"/>
        </w:rPr>
        <w:t>散点图功能</w:t>
      </w:r>
      <w:bookmarkEnd w:id="301"/>
      <w:commentRangeEnd w:id="302"/>
      <w:r w:rsidR="00E427D6">
        <w:rPr>
          <w:rStyle w:val="af4"/>
        </w:rPr>
        <w:commentReference w:id="302"/>
      </w:r>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5EE815D7" w14:textId="77777777">
        <w:trPr>
          <w:trHeight w:val="20"/>
          <w:tblHeader/>
          <w:jc w:val="center"/>
        </w:trPr>
        <w:tc>
          <w:tcPr>
            <w:tcW w:w="1467" w:type="dxa"/>
            <w:shd w:val="clear" w:color="auto" w:fill="auto"/>
            <w:vAlign w:val="center"/>
          </w:tcPr>
          <w:p w14:paraId="51FCE38A" w14:textId="77777777" w:rsidR="00197B1D" w:rsidRDefault="005C55D3">
            <w:pPr>
              <w:spacing w:line="276" w:lineRule="auto"/>
              <w:jc w:val="center"/>
              <w:rPr>
                <w:b/>
                <w:szCs w:val="21"/>
              </w:rPr>
            </w:pPr>
            <w:r>
              <w:rPr>
                <w:b/>
                <w:szCs w:val="21"/>
              </w:rPr>
              <w:lastRenderedPageBreak/>
              <w:t>编号</w:t>
            </w:r>
          </w:p>
        </w:tc>
        <w:tc>
          <w:tcPr>
            <w:tcW w:w="2010" w:type="dxa"/>
            <w:shd w:val="clear" w:color="auto" w:fill="auto"/>
            <w:vAlign w:val="center"/>
          </w:tcPr>
          <w:p w14:paraId="6DB202DE"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6124E167" w14:textId="77777777" w:rsidR="00197B1D" w:rsidRDefault="005C55D3">
            <w:pPr>
              <w:spacing w:line="276" w:lineRule="auto"/>
              <w:jc w:val="center"/>
              <w:rPr>
                <w:b/>
                <w:szCs w:val="21"/>
              </w:rPr>
            </w:pPr>
            <w:r>
              <w:rPr>
                <w:b/>
                <w:szCs w:val="21"/>
              </w:rPr>
              <w:t>接受标准</w:t>
            </w:r>
          </w:p>
        </w:tc>
      </w:tr>
      <w:tr w:rsidR="00197B1D" w14:paraId="7234F554" w14:textId="77777777">
        <w:trPr>
          <w:trHeight w:val="20"/>
          <w:tblHeader/>
          <w:jc w:val="center"/>
        </w:trPr>
        <w:tc>
          <w:tcPr>
            <w:tcW w:w="1467" w:type="dxa"/>
            <w:shd w:val="clear" w:color="auto" w:fill="auto"/>
            <w:vAlign w:val="center"/>
          </w:tcPr>
          <w:p w14:paraId="089AC8C1" w14:textId="77777777" w:rsidR="00197B1D" w:rsidRDefault="005C55D3">
            <w:pPr>
              <w:spacing w:line="276" w:lineRule="auto"/>
              <w:jc w:val="center"/>
              <w:rPr>
                <w:kern w:val="0"/>
                <w:szCs w:val="21"/>
              </w:rPr>
            </w:pPr>
            <w:r>
              <w:rPr>
                <w:kern w:val="0"/>
                <w:szCs w:val="21"/>
                <w:lang w:bidi="ar"/>
              </w:rPr>
              <w:t>SOFT1_E01</w:t>
            </w:r>
          </w:p>
        </w:tc>
        <w:tc>
          <w:tcPr>
            <w:tcW w:w="2010" w:type="dxa"/>
            <w:shd w:val="clear" w:color="auto" w:fill="auto"/>
            <w:vAlign w:val="center"/>
          </w:tcPr>
          <w:p w14:paraId="351439F4" w14:textId="77777777" w:rsidR="00197B1D" w:rsidRDefault="005C55D3">
            <w:pPr>
              <w:spacing w:line="276" w:lineRule="auto"/>
              <w:rPr>
                <w:kern w:val="0"/>
                <w:szCs w:val="21"/>
              </w:rPr>
            </w:pPr>
            <w:r>
              <w:rPr>
                <w:rFonts w:cs="宋体" w:hint="eastAsia"/>
                <w:kern w:val="0"/>
                <w:szCs w:val="21"/>
                <w:lang w:bidi="ar"/>
              </w:rPr>
              <w:t>心搏散点图区域</w:t>
            </w:r>
          </w:p>
        </w:tc>
        <w:tc>
          <w:tcPr>
            <w:tcW w:w="6342" w:type="dxa"/>
            <w:shd w:val="clear" w:color="auto" w:fill="auto"/>
            <w:vAlign w:val="center"/>
          </w:tcPr>
          <w:p w14:paraId="64001510" w14:textId="77777777" w:rsidR="00197B1D" w:rsidRDefault="005C55D3">
            <w:pPr>
              <w:pStyle w:val="ad"/>
              <w:spacing w:line="276" w:lineRule="auto"/>
              <w:rPr>
                <w:szCs w:val="21"/>
              </w:rPr>
            </w:pPr>
            <w:r>
              <w:rPr>
                <w:rFonts w:cs="宋体" w:hint="eastAsia"/>
                <w:sz w:val="21"/>
                <w:szCs w:val="21"/>
                <w:lang w:bidi="ar"/>
              </w:rPr>
              <w:t>可</w:t>
            </w:r>
            <w:ins w:id="303" w:author="张霄恒1106" w:date="2020-11-06T08:59:00Z">
              <w:r>
                <w:rPr>
                  <w:rFonts w:cs="宋体" w:hint="eastAsia"/>
                  <w:sz w:val="21"/>
                  <w:szCs w:val="21"/>
                  <w:lang w:bidi="ar"/>
                </w:rPr>
                <w:t>按照心搏间期</w:t>
              </w:r>
            </w:ins>
            <w:r>
              <w:rPr>
                <w:rFonts w:cs="宋体" w:hint="eastAsia"/>
                <w:sz w:val="21"/>
                <w:szCs w:val="21"/>
                <w:lang w:bidi="ar"/>
              </w:rPr>
              <w:t>正确画出全部心搏、正常、室性、室上性、长间期、停搏、房颤、伪差心搏类型的散点图。点击不同的按钮可以画出不同的散点图</w:t>
            </w:r>
          </w:p>
        </w:tc>
      </w:tr>
      <w:tr w:rsidR="00197B1D" w14:paraId="363ACD89" w14:textId="77777777">
        <w:trPr>
          <w:trHeight w:val="20"/>
          <w:tblHeader/>
          <w:jc w:val="center"/>
        </w:trPr>
        <w:tc>
          <w:tcPr>
            <w:tcW w:w="1467" w:type="dxa"/>
            <w:shd w:val="clear" w:color="auto" w:fill="auto"/>
            <w:vAlign w:val="center"/>
          </w:tcPr>
          <w:p w14:paraId="74B494A5" w14:textId="77777777" w:rsidR="00197B1D" w:rsidRDefault="005C55D3">
            <w:pPr>
              <w:spacing w:line="276" w:lineRule="auto"/>
              <w:jc w:val="center"/>
              <w:rPr>
                <w:kern w:val="0"/>
                <w:szCs w:val="21"/>
              </w:rPr>
            </w:pPr>
            <w:r>
              <w:rPr>
                <w:kern w:val="0"/>
                <w:szCs w:val="21"/>
                <w:lang w:bidi="ar"/>
              </w:rPr>
              <w:t>SOFT1_E02</w:t>
            </w:r>
          </w:p>
        </w:tc>
        <w:tc>
          <w:tcPr>
            <w:tcW w:w="2010" w:type="dxa"/>
            <w:shd w:val="clear" w:color="auto" w:fill="auto"/>
            <w:vAlign w:val="center"/>
          </w:tcPr>
          <w:p w14:paraId="4EB764F8" w14:textId="77777777" w:rsidR="00197B1D" w:rsidRDefault="005C55D3">
            <w:pPr>
              <w:spacing w:line="276" w:lineRule="auto"/>
              <w:rPr>
                <w:kern w:val="0"/>
                <w:szCs w:val="21"/>
              </w:rPr>
            </w:pPr>
            <w:r>
              <w:rPr>
                <w:rFonts w:cs="宋体" w:hint="eastAsia"/>
                <w:kern w:val="0"/>
                <w:szCs w:val="21"/>
                <w:lang w:bidi="ar"/>
              </w:rPr>
              <w:t>具体心搏波形展示区</w:t>
            </w:r>
          </w:p>
        </w:tc>
        <w:tc>
          <w:tcPr>
            <w:tcW w:w="6342" w:type="dxa"/>
            <w:shd w:val="clear" w:color="auto" w:fill="auto"/>
            <w:vAlign w:val="center"/>
          </w:tcPr>
          <w:p w14:paraId="6CA94EA4" w14:textId="77777777" w:rsidR="00197B1D" w:rsidRDefault="005C55D3">
            <w:pPr>
              <w:pStyle w:val="ad"/>
              <w:spacing w:line="276" w:lineRule="auto"/>
              <w:rPr>
                <w:szCs w:val="21"/>
              </w:rPr>
            </w:pPr>
            <w:r>
              <w:rPr>
                <w:rFonts w:cs="宋体" w:hint="eastAsia"/>
                <w:sz w:val="21"/>
                <w:szCs w:val="21"/>
                <w:lang w:bidi="ar"/>
              </w:rPr>
              <w:t>通过鼠标</w:t>
            </w:r>
            <w:proofErr w:type="gramStart"/>
            <w:r>
              <w:rPr>
                <w:rFonts w:cs="宋体" w:hint="eastAsia"/>
                <w:sz w:val="21"/>
                <w:szCs w:val="21"/>
                <w:lang w:bidi="ar"/>
              </w:rPr>
              <w:t>左键框选</w:t>
            </w:r>
            <w:proofErr w:type="gramEnd"/>
            <w:r>
              <w:rPr>
                <w:kern w:val="0"/>
                <w:sz w:val="21"/>
                <w:szCs w:val="21"/>
                <w:lang w:bidi="ar"/>
              </w:rPr>
              <w:t>SOFT1_E01</w:t>
            </w:r>
            <w:r>
              <w:rPr>
                <w:rFonts w:cs="宋体" w:hint="eastAsia"/>
                <w:kern w:val="0"/>
                <w:sz w:val="21"/>
                <w:szCs w:val="21"/>
                <w:lang w:bidi="ar"/>
              </w:rPr>
              <w:t>区域，可以</w:t>
            </w:r>
            <w:proofErr w:type="gramStart"/>
            <w:r>
              <w:rPr>
                <w:rFonts w:cs="宋体" w:hint="eastAsia"/>
                <w:kern w:val="0"/>
                <w:sz w:val="21"/>
                <w:szCs w:val="21"/>
                <w:lang w:bidi="ar"/>
              </w:rPr>
              <w:t>将框选的</w:t>
            </w:r>
            <w:proofErr w:type="gramEnd"/>
            <w:r>
              <w:rPr>
                <w:rFonts w:cs="宋体" w:hint="eastAsia"/>
                <w:kern w:val="0"/>
                <w:sz w:val="21"/>
                <w:szCs w:val="21"/>
                <w:lang w:bidi="ar"/>
              </w:rPr>
              <w:t>心搏集合传递给具体心搏波形展示区，执行</w:t>
            </w:r>
            <w:r>
              <w:rPr>
                <w:kern w:val="0"/>
                <w:sz w:val="21"/>
                <w:szCs w:val="21"/>
                <w:lang w:bidi="ar"/>
              </w:rPr>
              <w:t xml:space="preserve">7.1.20 </w:t>
            </w:r>
            <w:r>
              <w:rPr>
                <w:rFonts w:cs="宋体" w:hint="eastAsia"/>
                <w:kern w:val="0"/>
                <w:sz w:val="21"/>
                <w:szCs w:val="21"/>
                <w:lang w:bidi="ar"/>
              </w:rPr>
              <w:t>标准</w:t>
            </w:r>
          </w:p>
        </w:tc>
      </w:tr>
      <w:tr w:rsidR="00197B1D" w14:paraId="3B381946" w14:textId="77777777">
        <w:trPr>
          <w:trHeight w:val="20"/>
          <w:tblHeader/>
          <w:jc w:val="center"/>
        </w:trPr>
        <w:tc>
          <w:tcPr>
            <w:tcW w:w="1467" w:type="dxa"/>
            <w:shd w:val="clear" w:color="auto" w:fill="auto"/>
            <w:vAlign w:val="center"/>
          </w:tcPr>
          <w:p w14:paraId="08EBC03D" w14:textId="77777777" w:rsidR="00197B1D" w:rsidRDefault="005C55D3">
            <w:pPr>
              <w:spacing w:line="276" w:lineRule="auto"/>
              <w:jc w:val="center"/>
              <w:rPr>
                <w:kern w:val="0"/>
                <w:szCs w:val="21"/>
              </w:rPr>
            </w:pPr>
            <w:r>
              <w:rPr>
                <w:kern w:val="0"/>
                <w:szCs w:val="21"/>
                <w:lang w:bidi="ar"/>
              </w:rPr>
              <w:t>SOFT1_E03</w:t>
            </w:r>
          </w:p>
        </w:tc>
        <w:tc>
          <w:tcPr>
            <w:tcW w:w="2010" w:type="dxa"/>
            <w:shd w:val="clear" w:color="auto" w:fill="auto"/>
            <w:vAlign w:val="center"/>
          </w:tcPr>
          <w:p w14:paraId="573A91DE" w14:textId="77777777" w:rsidR="00197B1D" w:rsidRDefault="005C55D3">
            <w:pPr>
              <w:spacing w:line="276" w:lineRule="auto"/>
              <w:rPr>
                <w:kern w:val="0"/>
                <w:szCs w:val="21"/>
              </w:rPr>
            </w:pPr>
            <w:r>
              <w:rPr>
                <w:rFonts w:cs="宋体" w:hint="eastAsia"/>
                <w:kern w:val="0"/>
                <w:szCs w:val="21"/>
                <w:lang w:bidi="ar"/>
              </w:rPr>
              <w:t>修改心搏类型</w:t>
            </w:r>
          </w:p>
        </w:tc>
        <w:tc>
          <w:tcPr>
            <w:tcW w:w="6342" w:type="dxa"/>
            <w:shd w:val="clear" w:color="auto" w:fill="auto"/>
            <w:vAlign w:val="center"/>
          </w:tcPr>
          <w:p w14:paraId="7CFAC3D7" w14:textId="77777777" w:rsidR="00197B1D" w:rsidRDefault="005C55D3">
            <w:pPr>
              <w:pStyle w:val="ad"/>
              <w:spacing w:line="276" w:lineRule="auto"/>
              <w:rPr>
                <w:szCs w:val="21"/>
              </w:rPr>
            </w:pPr>
            <w:r>
              <w:rPr>
                <w:rFonts w:cs="宋体" w:hint="eastAsia"/>
                <w:sz w:val="21"/>
                <w:szCs w:val="21"/>
                <w:lang w:bidi="ar"/>
              </w:rPr>
              <w:t>执行完</w:t>
            </w:r>
            <w:r>
              <w:rPr>
                <w:kern w:val="0"/>
                <w:sz w:val="21"/>
                <w:szCs w:val="21"/>
                <w:lang w:bidi="ar"/>
              </w:rPr>
              <w:t>SOFT1_E02</w:t>
            </w:r>
            <w:r>
              <w:rPr>
                <w:rFonts w:cs="宋体" w:hint="eastAsia"/>
                <w:kern w:val="0"/>
                <w:sz w:val="21"/>
                <w:szCs w:val="21"/>
                <w:lang w:bidi="ar"/>
              </w:rPr>
              <w:t>后，将鼠标放在</w:t>
            </w:r>
            <w:r>
              <w:rPr>
                <w:kern w:val="0"/>
                <w:sz w:val="21"/>
                <w:szCs w:val="21"/>
                <w:lang w:bidi="ar"/>
              </w:rPr>
              <w:t>SOFT1_E01</w:t>
            </w:r>
            <w:r>
              <w:rPr>
                <w:rFonts w:cs="宋体" w:hint="eastAsia"/>
                <w:kern w:val="0"/>
                <w:sz w:val="21"/>
                <w:szCs w:val="21"/>
                <w:lang w:bidi="ar"/>
              </w:rPr>
              <w:t>区域上，单击鼠标右键，弹出修改心搏类型选择按钮。修改为非本类型心搏，选中的集合将被修改为对应心搏，并且该集合从</w:t>
            </w:r>
            <w:r>
              <w:rPr>
                <w:kern w:val="0"/>
                <w:sz w:val="21"/>
                <w:szCs w:val="21"/>
                <w:lang w:bidi="ar"/>
              </w:rPr>
              <w:t>SOFT1_E01</w:t>
            </w:r>
            <w:r>
              <w:rPr>
                <w:rFonts w:cs="宋体" w:hint="eastAsia"/>
                <w:kern w:val="0"/>
                <w:sz w:val="21"/>
                <w:szCs w:val="21"/>
                <w:lang w:bidi="ar"/>
              </w:rPr>
              <w:t>区域清除</w:t>
            </w:r>
          </w:p>
        </w:tc>
      </w:tr>
      <w:tr w:rsidR="00197B1D" w14:paraId="72373B15" w14:textId="77777777">
        <w:trPr>
          <w:trHeight w:val="20"/>
          <w:tblHeader/>
          <w:jc w:val="center"/>
        </w:trPr>
        <w:tc>
          <w:tcPr>
            <w:tcW w:w="1467" w:type="dxa"/>
            <w:shd w:val="clear" w:color="auto" w:fill="auto"/>
            <w:vAlign w:val="center"/>
          </w:tcPr>
          <w:p w14:paraId="722E6A2B" w14:textId="77777777" w:rsidR="00197B1D" w:rsidRDefault="005C55D3">
            <w:pPr>
              <w:spacing w:line="276" w:lineRule="auto"/>
              <w:jc w:val="center"/>
              <w:rPr>
                <w:kern w:val="0"/>
                <w:szCs w:val="21"/>
              </w:rPr>
            </w:pPr>
            <w:r>
              <w:rPr>
                <w:kern w:val="0"/>
                <w:szCs w:val="21"/>
                <w:lang w:bidi="ar"/>
              </w:rPr>
              <w:t>SOFT1_E04</w:t>
            </w:r>
          </w:p>
        </w:tc>
        <w:tc>
          <w:tcPr>
            <w:tcW w:w="2010" w:type="dxa"/>
            <w:shd w:val="clear" w:color="auto" w:fill="auto"/>
            <w:vAlign w:val="center"/>
          </w:tcPr>
          <w:p w14:paraId="79ABE85B" w14:textId="77777777" w:rsidR="00197B1D" w:rsidRDefault="005C55D3">
            <w:pPr>
              <w:spacing w:line="276" w:lineRule="auto"/>
              <w:rPr>
                <w:kern w:val="0"/>
                <w:szCs w:val="21"/>
              </w:rPr>
            </w:pPr>
            <w:r>
              <w:rPr>
                <w:rFonts w:cs="宋体" w:hint="eastAsia"/>
                <w:kern w:val="0"/>
                <w:szCs w:val="21"/>
                <w:lang w:bidi="ar"/>
              </w:rPr>
              <w:t>放大缩小散点图坐标系</w:t>
            </w:r>
          </w:p>
        </w:tc>
        <w:tc>
          <w:tcPr>
            <w:tcW w:w="6342" w:type="dxa"/>
            <w:shd w:val="clear" w:color="auto" w:fill="auto"/>
            <w:vAlign w:val="center"/>
          </w:tcPr>
          <w:p w14:paraId="52FDEB43" w14:textId="77777777" w:rsidR="00197B1D" w:rsidRDefault="005C55D3">
            <w:pPr>
              <w:pStyle w:val="ad"/>
              <w:spacing w:line="276" w:lineRule="auto"/>
              <w:rPr>
                <w:szCs w:val="21"/>
              </w:rPr>
            </w:pPr>
            <w:r>
              <w:rPr>
                <w:rFonts w:cs="宋体" w:hint="eastAsia"/>
                <w:sz w:val="21"/>
                <w:szCs w:val="21"/>
                <w:lang w:bidi="ar"/>
              </w:rPr>
              <w:t>将鼠标放在</w:t>
            </w:r>
            <w:r>
              <w:rPr>
                <w:kern w:val="0"/>
                <w:sz w:val="21"/>
                <w:szCs w:val="21"/>
                <w:lang w:bidi="ar"/>
              </w:rPr>
              <w:t>SOFT1_E01</w:t>
            </w:r>
            <w:r>
              <w:rPr>
                <w:rFonts w:cs="宋体" w:hint="eastAsia"/>
                <w:kern w:val="0"/>
                <w:sz w:val="21"/>
                <w:szCs w:val="21"/>
                <w:lang w:bidi="ar"/>
              </w:rPr>
              <w:t>处，滑动滚轮，散点图坐标系被放大或者缩小。或者通过点击放大</w:t>
            </w:r>
            <w:r>
              <w:rPr>
                <w:kern w:val="0"/>
                <w:sz w:val="21"/>
                <w:szCs w:val="21"/>
                <w:lang w:bidi="ar"/>
              </w:rPr>
              <w:t>/</w:t>
            </w:r>
            <w:r>
              <w:rPr>
                <w:rFonts w:cs="宋体" w:hint="eastAsia"/>
                <w:kern w:val="0"/>
                <w:sz w:val="21"/>
                <w:szCs w:val="21"/>
                <w:lang w:bidi="ar"/>
              </w:rPr>
              <w:t>缩小按钮实现散点图的放大缩小</w:t>
            </w:r>
          </w:p>
        </w:tc>
      </w:tr>
    </w:tbl>
    <w:p w14:paraId="4BE29B59" w14:textId="77777777" w:rsidR="00197B1D" w:rsidRDefault="00197B1D">
      <w:pPr>
        <w:numPr>
          <w:ilvl w:val="255"/>
          <w:numId w:val="0"/>
        </w:numPr>
        <w:spacing w:line="360" w:lineRule="auto"/>
        <w:ind w:leftChars="200" w:left="420"/>
        <w:rPr>
          <w:bCs/>
          <w:sz w:val="24"/>
        </w:rPr>
      </w:pPr>
    </w:p>
    <w:p w14:paraId="4F6E95F3" w14:textId="77777777" w:rsidR="00197B1D" w:rsidRDefault="005C55D3">
      <w:pPr>
        <w:numPr>
          <w:ilvl w:val="2"/>
          <w:numId w:val="3"/>
        </w:numPr>
        <w:spacing w:line="360" w:lineRule="auto"/>
        <w:outlineLvl w:val="2"/>
        <w:rPr>
          <w:bCs/>
          <w:sz w:val="24"/>
        </w:rPr>
      </w:pPr>
      <w:bookmarkStart w:id="304" w:name="_Toc31334"/>
      <w:r>
        <w:rPr>
          <w:rFonts w:hint="eastAsia"/>
          <w:bCs/>
          <w:sz w:val="24"/>
        </w:rPr>
        <w:t xml:space="preserve"> </w:t>
      </w:r>
      <w:r>
        <w:rPr>
          <w:rFonts w:hint="eastAsia"/>
          <w:bCs/>
          <w:sz w:val="24"/>
        </w:rPr>
        <w:t>事件统计与显示功能</w:t>
      </w:r>
      <w:bookmarkEnd w:id="304"/>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693495CB" w14:textId="77777777">
        <w:trPr>
          <w:trHeight w:val="20"/>
          <w:tblHeader/>
          <w:jc w:val="center"/>
        </w:trPr>
        <w:tc>
          <w:tcPr>
            <w:tcW w:w="1467" w:type="dxa"/>
            <w:shd w:val="clear" w:color="auto" w:fill="auto"/>
            <w:vAlign w:val="center"/>
          </w:tcPr>
          <w:p w14:paraId="607B6557" w14:textId="77777777" w:rsidR="00197B1D" w:rsidRDefault="005C55D3">
            <w:pPr>
              <w:spacing w:line="276" w:lineRule="auto"/>
              <w:jc w:val="center"/>
              <w:rPr>
                <w:b/>
                <w:szCs w:val="21"/>
              </w:rPr>
            </w:pPr>
            <w:r>
              <w:rPr>
                <w:b/>
                <w:szCs w:val="21"/>
              </w:rPr>
              <w:t>编号</w:t>
            </w:r>
          </w:p>
        </w:tc>
        <w:tc>
          <w:tcPr>
            <w:tcW w:w="2010" w:type="dxa"/>
            <w:shd w:val="clear" w:color="auto" w:fill="auto"/>
            <w:vAlign w:val="center"/>
          </w:tcPr>
          <w:p w14:paraId="78EBA12E"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0293551B" w14:textId="77777777" w:rsidR="00197B1D" w:rsidRDefault="005C55D3">
            <w:pPr>
              <w:spacing w:line="276" w:lineRule="auto"/>
              <w:jc w:val="center"/>
              <w:rPr>
                <w:b/>
                <w:szCs w:val="21"/>
              </w:rPr>
            </w:pPr>
            <w:r>
              <w:rPr>
                <w:b/>
                <w:szCs w:val="21"/>
              </w:rPr>
              <w:t>接受标准</w:t>
            </w:r>
          </w:p>
        </w:tc>
      </w:tr>
      <w:tr w:rsidR="00197B1D" w14:paraId="54E3BE25" w14:textId="77777777">
        <w:trPr>
          <w:trHeight w:val="20"/>
          <w:tblHeader/>
          <w:jc w:val="center"/>
        </w:trPr>
        <w:tc>
          <w:tcPr>
            <w:tcW w:w="1467" w:type="dxa"/>
            <w:tcBorders>
              <w:bottom w:val="single" w:sz="4" w:space="0" w:color="auto"/>
            </w:tcBorders>
            <w:shd w:val="clear" w:color="auto" w:fill="auto"/>
            <w:vAlign w:val="center"/>
          </w:tcPr>
          <w:p w14:paraId="2163744D" w14:textId="77777777" w:rsidR="00197B1D" w:rsidRDefault="005C55D3">
            <w:pPr>
              <w:spacing w:line="276" w:lineRule="auto"/>
              <w:jc w:val="center"/>
              <w:rPr>
                <w:kern w:val="0"/>
                <w:szCs w:val="21"/>
              </w:rPr>
            </w:pPr>
            <w:r>
              <w:rPr>
                <w:kern w:val="0"/>
                <w:szCs w:val="21"/>
                <w:lang w:bidi="ar"/>
              </w:rPr>
              <w:t>SOFT1_F01</w:t>
            </w:r>
          </w:p>
        </w:tc>
        <w:tc>
          <w:tcPr>
            <w:tcW w:w="2010" w:type="dxa"/>
            <w:tcBorders>
              <w:bottom w:val="single" w:sz="4" w:space="0" w:color="auto"/>
            </w:tcBorders>
            <w:shd w:val="clear" w:color="auto" w:fill="auto"/>
            <w:vAlign w:val="center"/>
          </w:tcPr>
          <w:p w14:paraId="7F71797F" w14:textId="77777777" w:rsidR="00197B1D" w:rsidRDefault="005C55D3">
            <w:pPr>
              <w:spacing w:line="276" w:lineRule="auto"/>
              <w:rPr>
                <w:kern w:val="0"/>
                <w:szCs w:val="21"/>
              </w:rPr>
            </w:pPr>
            <w:r>
              <w:rPr>
                <w:rFonts w:cs="宋体" w:hint="eastAsia"/>
                <w:kern w:val="0"/>
                <w:szCs w:val="21"/>
                <w:lang w:bidi="ar"/>
              </w:rPr>
              <w:t>自动事件与手动事件显示区域</w:t>
            </w:r>
          </w:p>
        </w:tc>
        <w:tc>
          <w:tcPr>
            <w:tcW w:w="6342" w:type="dxa"/>
            <w:tcBorders>
              <w:bottom w:val="single" w:sz="4" w:space="0" w:color="auto"/>
            </w:tcBorders>
            <w:shd w:val="clear" w:color="auto" w:fill="auto"/>
            <w:vAlign w:val="center"/>
          </w:tcPr>
          <w:p w14:paraId="3F4F00F0" w14:textId="77777777" w:rsidR="00197B1D" w:rsidRDefault="005C55D3">
            <w:pPr>
              <w:pStyle w:val="ad"/>
              <w:spacing w:line="276" w:lineRule="auto"/>
              <w:rPr>
                <w:szCs w:val="21"/>
              </w:rPr>
            </w:pPr>
            <w:r>
              <w:rPr>
                <w:rFonts w:cs="宋体" w:hint="eastAsia"/>
                <w:sz w:val="21"/>
                <w:szCs w:val="21"/>
                <w:lang w:bidi="ar"/>
              </w:rPr>
              <w:t>默认显示自动分析出来的事件，点击【手动】按钮后显示手动标记的事件，点击【自动】按钮后，显示自动分析的事件</w:t>
            </w:r>
          </w:p>
        </w:tc>
      </w:tr>
      <w:tr w:rsidR="00197B1D" w14:paraId="5D77C56D" w14:textId="77777777">
        <w:trPr>
          <w:trHeight w:val="20"/>
          <w:tblHeader/>
          <w:jc w:val="center"/>
        </w:trPr>
        <w:tc>
          <w:tcPr>
            <w:tcW w:w="1467" w:type="dxa"/>
            <w:tcBorders>
              <w:bottom w:val="single" w:sz="4" w:space="0" w:color="auto"/>
            </w:tcBorders>
            <w:shd w:val="clear" w:color="auto" w:fill="auto"/>
            <w:vAlign w:val="center"/>
          </w:tcPr>
          <w:p w14:paraId="40026BCE" w14:textId="77777777" w:rsidR="00197B1D" w:rsidRDefault="005C55D3">
            <w:pPr>
              <w:spacing w:line="276" w:lineRule="auto"/>
              <w:jc w:val="center"/>
              <w:rPr>
                <w:kern w:val="0"/>
                <w:szCs w:val="21"/>
              </w:rPr>
            </w:pPr>
            <w:r>
              <w:rPr>
                <w:kern w:val="0"/>
                <w:szCs w:val="21"/>
                <w:lang w:bidi="ar"/>
              </w:rPr>
              <w:t>SOFT1_F02</w:t>
            </w:r>
          </w:p>
        </w:tc>
        <w:tc>
          <w:tcPr>
            <w:tcW w:w="2010" w:type="dxa"/>
            <w:tcBorders>
              <w:bottom w:val="single" w:sz="4" w:space="0" w:color="auto"/>
            </w:tcBorders>
            <w:shd w:val="clear" w:color="auto" w:fill="auto"/>
            <w:vAlign w:val="center"/>
          </w:tcPr>
          <w:p w14:paraId="37EE99EC" w14:textId="77777777" w:rsidR="00197B1D" w:rsidRDefault="005C55D3">
            <w:pPr>
              <w:spacing w:line="276" w:lineRule="auto"/>
              <w:rPr>
                <w:kern w:val="0"/>
                <w:szCs w:val="21"/>
              </w:rPr>
            </w:pPr>
            <w:r>
              <w:rPr>
                <w:rFonts w:cs="宋体" w:hint="eastAsia"/>
                <w:kern w:val="0"/>
                <w:szCs w:val="21"/>
                <w:lang w:bidi="ar"/>
              </w:rPr>
              <w:t>【参数设置】按钮</w:t>
            </w:r>
          </w:p>
        </w:tc>
        <w:tc>
          <w:tcPr>
            <w:tcW w:w="6342" w:type="dxa"/>
            <w:tcBorders>
              <w:bottom w:val="single" w:sz="4" w:space="0" w:color="auto"/>
            </w:tcBorders>
            <w:shd w:val="clear" w:color="auto" w:fill="auto"/>
            <w:vAlign w:val="center"/>
          </w:tcPr>
          <w:p w14:paraId="5793D5A3" w14:textId="77777777" w:rsidR="00197B1D" w:rsidRDefault="005C55D3">
            <w:pPr>
              <w:pStyle w:val="ad"/>
              <w:spacing w:line="276" w:lineRule="auto"/>
              <w:rPr>
                <w:szCs w:val="21"/>
              </w:rPr>
            </w:pPr>
            <w:r>
              <w:rPr>
                <w:rFonts w:cs="宋体" w:hint="eastAsia"/>
                <w:sz w:val="21"/>
                <w:szCs w:val="21"/>
                <w:lang w:bidi="ar"/>
              </w:rPr>
              <w:t>调用</w:t>
            </w:r>
            <w:r>
              <w:rPr>
                <w:sz w:val="21"/>
                <w:szCs w:val="21"/>
                <w:lang w:bidi="ar"/>
              </w:rPr>
              <w:t xml:space="preserve"> 7.1.27 </w:t>
            </w:r>
            <w:r>
              <w:rPr>
                <w:rFonts w:cs="宋体" w:hint="eastAsia"/>
                <w:sz w:val="21"/>
                <w:szCs w:val="21"/>
                <w:lang w:bidi="ar"/>
              </w:rPr>
              <w:t>参数设置功能</w:t>
            </w:r>
          </w:p>
        </w:tc>
      </w:tr>
      <w:tr w:rsidR="00197B1D" w14:paraId="12ABECC7" w14:textId="77777777">
        <w:trPr>
          <w:trHeight w:val="20"/>
          <w:tblHeader/>
          <w:jc w:val="center"/>
        </w:trPr>
        <w:tc>
          <w:tcPr>
            <w:tcW w:w="1467" w:type="dxa"/>
            <w:tcBorders>
              <w:bottom w:val="single" w:sz="4" w:space="0" w:color="auto"/>
            </w:tcBorders>
            <w:shd w:val="clear" w:color="auto" w:fill="auto"/>
            <w:vAlign w:val="center"/>
          </w:tcPr>
          <w:p w14:paraId="56DDC010" w14:textId="77777777" w:rsidR="00197B1D" w:rsidRDefault="005C55D3">
            <w:pPr>
              <w:spacing w:line="276" w:lineRule="auto"/>
              <w:jc w:val="center"/>
              <w:rPr>
                <w:kern w:val="0"/>
                <w:szCs w:val="21"/>
              </w:rPr>
            </w:pPr>
            <w:r>
              <w:rPr>
                <w:kern w:val="0"/>
                <w:szCs w:val="21"/>
                <w:lang w:bidi="ar"/>
              </w:rPr>
              <w:t>SOFT1_F03</w:t>
            </w:r>
          </w:p>
        </w:tc>
        <w:tc>
          <w:tcPr>
            <w:tcW w:w="2010" w:type="dxa"/>
            <w:tcBorders>
              <w:bottom w:val="single" w:sz="4" w:space="0" w:color="auto"/>
            </w:tcBorders>
            <w:shd w:val="clear" w:color="auto" w:fill="auto"/>
            <w:vAlign w:val="center"/>
          </w:tcPr>
          <w:p w14:paraId="141DFB02" w14:textId="77777777" w:rsidR="00197B1D" w:rsidRDefault="005C55D3">
            <w:pPr>
              <w:spacing w:line="276" w:lineRule="auto"/>
              <w:rPr>
                <w:kern w:val="0"/>
                <w:szCs w:val="21"/>
              </w:rPr>
            </w:pPr>
            <w:r>
              <w:rPr>
                <w:rFonts w:cs="宋体" w:hint="eastAsia"/>
                <w:kern w:val="0"/>
                <w:szCs w:val="21"/>
                <w:lang w:bidi="ar"/>
              </w:rPr>
              <w:t>按分钟统计事件发生个数区域</w:t>
            </w:r>
          </w:p>
        </w:tc>
        <w:tc>
          <w:tcPr>
            <w:tcW w:w="6342" w:type="dxa"/>
            <w:tcBorders>
              <w:bottom w:val="single" w:sz="4" w:space="0" w:color="auto"/>
            </w:tcBorders>
            <w:shd w:val="clear" w:color="auto" w:fill="auto"/>
            <w:vAlign w:val="center"/>
          </w:tcPr>
          <w:p w14:paraId="5D33435B" w14:textId="77777777" w:rsidR="00197B1D" w:rsidRDefault="005C55D3">
            <w:pPr>
              <w:spacing w:line="360" w:lineRule="auto"/>
              <w:rPr>
                <w:szCs w:val="21"/>
              </w:rPr>
            </w:pPr>
            <w:r>
              <w:rPr>
                <w:rFonts w:cs="宋体" w:hint="eastAsia"/>
                <w:szCs w:val="21"/>
                <w:lang w:bidi="ar"/>
              </w:rPr>
              <w:t>实现</w:t>
            </w:r>
            <w:r>
              <w:rPr>
                <w:szCs w:val="21"/>
                <w:lang w:bidi="ar"/>
              </w:rPr>
              <w:t xml:space="preserve">7.1.28 </w:t>
            </w:r>
            <w:r>
              <w:rPr>
                <w:rFonts w:cs="宋体" w:hint="eastAsia"/>
                <w:szCs w:val="21"/>
                <w:lang w:bidi="ar"/>
              </w:rPr>
              <w:t>按分钟统计某一特定事件在一分钟内发生的次数功能</w:t>
            </w:r>
          </w:p>
        </w:tc>
      </w:tr>
      <w:tr w:rsidR="00197B1D" w14:paraId="182CCCFD" w14:textId="77777777">
        <w:trPr>
          <w:trHeight w:val="90"/>
          <w:tblHeader/>
          <w:jc w:val="center"/>
        </w:trPr>
        <w:tc>
          <w:tcPr>
            <w:tcW w:w="1467" w:type="dxa"/>
            <w:tcBorders>
              <w:bottom w:val="single" w:sz="4" w:space="0" w:color="auto"/>
            </w:tcBorders>
            <w:shd w:val="clear" w:color="auto" w:fill="auto"/>
            <w:vAlign w:val="center"/>
          </w:tcPr>
          <w:p w14:paraId="68A7454A" w14:textId="77777777" w:rsidR="00197B1D" w:rsidRDefault="005C55D3">
            <w:pPr>
              <w:spacing w:line="276" w:lineRule="auto"/>
              <w:jc w:val="center"/>
              <w:rPr>
                <w:kern w:val="0"/>
                <w:szCs w:val="21"/>
              </w:rPr>
            </w:pPr>
            <w:r>
              <w:rPr>
                <w:kern w:val="0"/>
                <w:szCs w:val="21"/>
                <w:lang w:bidi="ar"/>
              </w:rPr>
              <w:t>SOFT1_F04</w:t>
            </w:r>
          </w:p>
        </w:tc>
        <w:tc>
          <w:tcPr>
            <w:tcW w:w="2010" w:type="dxa"/>
            <w:tcBorders>
              <w:bottom w:val="single" w:sz="4" w:space="0" w:color="auto"/>
            </w:tcBorders>
            <w:shd w:val="clear" w:color="auto" w:fill="auto"/>
            <w:vAlign w:val="center"/>
          </w:tcPr>
          <w:p w14:paraId="741A0E28" w14:textId="77777777" w:rsidR="00197B1D" w:rsidRDefault="005C55D3">
            <w:pPr>
              <w:spacing w:line="276" w:lineRule="auto"/>
              <w:rPr>
                <w:kern w:val="0"/>
                <w:szCs w:val="21"/>
              </w:rPr>
            </w:pPr>
            <w:r>
              <w:rPr>
                <w:rFonts w:cs="宋体" w:hint="eastAsia"/>
                <w:kern w:val="0"/>
                <w:szCs w:val="21"/>
                <w:lang w:bidi="ar"/>
              </w:rPr>
              <w:t>显示具体事件波形</w:t>
            </w:r>
            <w:proofErr w:type="gramStart"/>
            <w:r>
              <w:rPr>
                <w:rFonts w:cs="宋体" w:hint="eastAsia"/>
                <w:kern w:val="0"/>
                <w:szCs w:val="21"/>
                <w:lang w:bidi="ar"/>
              </w:rPr>
              <w:t>图区域</w:t>
            </w:r>
            <w:proofErr w:type="gramEnd"/>
          </w:p>
        </w:tc>
        <w:tc>
          <w:tcPr>
            <w:tcW w:w="6342" w:type="dxa"/>
            <w:tcBorders>
              <w:bottom w:val="single" w:sz="4" w:space="0" w:color="auto"/>
            </w:tcBorders>
            <w:shd w:val="clear" w:color="auto" w:fill="auto"/>
            <w:vAlign w:val="center"/>
          </w:tcPr>
          <w:p w14:paraId="269E126A" w14:textId="77777777" w:rsidR="00197B1D" w:rsidRDefault="005C55D3">
            <w:pPr>
              <w:pStyle w:val="ad"/>
              <w:spacing w:line="276" w:lineRule="auto"/>
              <w:rPr>
                <w:kern w:val="0"/>
                <w:szCs w:val="21"/>
              </w:rPr>
            </w:pPr>
            <w:r>
              <w:rPr>
                <w:rFonts w:cs="宋体" w:hint="eastAsia"/>
                <w:bCs/>
                <w:lang w:bidi="ar"/>
              </w:rPr>
              <w:t>选中</w:t>
            </w:r>
            <w:r>
              <w:rPr>
                <w:kern w:val="0"/>
                <w:sz w:val="21"/>
                <w:szCs w:val="21"/>
                <w:lang w:bidi="ar"/>
              </w:rPr>
              <w:t>SOFT1_F01</w:t>
            </w:r>
            <w:r>
              <w:rPr>
                <w:rFonts w:cs="宋体" w:hint="eastAsia"/>
                <w:kern w:val="0"/>
                <w:sz w:val="21"/>
                <w:szCs w:val="21"/>
                <w:lang w:bidi="ar"/>
              </w:rPr>
              <w:t>任一项，会正常调用</w:t>
            </w:r>
            <w:r>
              <w:rPr>
                <w:kern w:val="0"/>
                <w:sz w:val="21"/>
                <w:szCs w:val="21"/>
                <w:lang w:bidi="ar"/>
              </w:rPr>
              <w:t xml:space="preserve"> 7.1.29</w:t>
            </w:r>
            <w:r>
              <w:rPr>
                <w:rFonts w:cs="宋体" w:hint="eastAsia"/>
                <w:kern w:val="0"/>
                <w:sz w:val="21"/>
                <w:szCs w:val="21"/>
                <w:lang w:bidi="ar"/>
              </w:rPr>
              <w:t>功能</w:t>
            </w:r>
          </w:p>
          <w:p w14:paraId="193525FB" w14:textId="77777777" w:rsidR="00197B1D" w:rsidRDefault="005C55D3">
            <w:pPr>
              <w:pStyle w:val="ad"/>
              <w:spacing w:line="276" w:lineRule="auto"/>
              <w:rPr>
                <w:kern w:val="0"/>
                <w:szCs w:val="21"/>
              </w:rPr>
            </w:pPr>
            <w:r>
              <w:rPr>
                <w:kern w:val="0"/>
                <w:sz w:val="21"/>
                <w:szCs w:val="21"/>
                <w:lang w:bidi="ar"/>
              </w:rPr>
              <w:t xml:space="preserve"> SOFT1_F03</w:t>
            </w:r>
            <w:r>
              <w:rPr>
                <w:rFonts w:cs="宋体" w:hint="eastAsia"/>
                <w:kern w:val="0"/>
                <w:sz w:val="21"/>
                <w:szCs w:val="21"/>
                <w:lang w:bidi="ar"/>
              </w:rPr>
              <w:t>区域中，</w:t>
            </w:r>
            <w:r>
              <w:rPr>
                <w:sz w:val="21"/>
                <w:szCs w:val="21"/>
                <w:lang w:bidi="ar"/>
              </w:rPr>
              <w:t>7.1.28</w:t>
            </w:r>
            <w:r>
              <w:rPr>
                <w:rFonts w:cs="宋体" w:hint="eastAsia"/>
                <w:sz w:val="21"/>
                <w:szCs w:val="21"/>
                <w:lang w:bidi="ar"/>
              </w:rPr>
              <w:t>下的</w:t>
            </w:r>
            <w:r>
              <w:rPr>
                <w:kern w:val="0"/>
                <w:sz w:val="21"/>
                <w:szCs w:val="21"/>
                <w:lang w:bidi="ar"/>
              </w:rPr>
              <w:t>SOFT1_AB02</w:t>
            </w:r>
            <w:r>
              <w:rPr>
                <w:rFonts w:cs="宋体" w:hint="eastAsia"/>
                <w:kern w:val="0"/>
                <w:sz w:val="21"/>
                <w:szCs w:val="21"/>
                <w:lang w:bidi="ar"/>
              </w:rPr>
              <w:t>功能正常调用</w:t>
            </w:r>
          </w:p>
          <w:p w14:paraId="26FECDE0" w14:textId="77777777" w:rsidR="00197B1D" w:rsidRDefault="005C55D3">
            <w:pPr>
              <w:pStyle w:val="ad"/>
              <w:spacing w:line="276" w:lineRule="auto"/>
              <w:rPr>
                <w:kern w:val="0"/>
                <w:szCs w:val="21"/>
              </w:rPr>
            </w:pPr>
            <w:r>
              <w:rPr>
                <w:kern w:val="0"/>
                <w:sz w:val="21"/>
                <w:szCs w:val="21"/>
                <w:lang w:bidi="ar"/>
              </w:rPr>
              <w:t>7.1.29</w:t>
            </w:r>
            <w:r>
              <w:rPr>
                <w:rFonts w:cs="宋体" w:hint="eastAsia"/>
                <w:kern w:val="0"/>
                <w:sz w:val="21"/>
                <w:szCs w:val="21"/>
                <w:lang w:bidi="ar"/>
              </w:rPr>
              <w:t>功能</w:t>
            </w:r>
          </w:p>
        </w:tc>
      </w:tr>
    </w:tbl>
    <w:p w14:paraId="09C0CBBF" w14:textId="77777777" w:rsidR="00197B1D" w:rsidRDefault="00197B1D">
      <w:pPr>
        <w:numPr>
          <w:ilvl w:val="255"/>
          <w:numId w:val="0"/>
        </w:numPr>
        <w:spacing w:line="360" w:lineRule="auto"/>
        <w:ind w:leftChars="200" w:left="420"/>
        <w:rPr>
          <w:bCs/>
          <w:sz w:val="24"/>
        </w:rPr>
      </w:pPr>
    </w:p>
    <w:p w14:paraId="44551CF4" w14:textId="77777777" w:rsidR="00197B1D" w:rsidRDefault="005C55D3">
      <w:pPr>
        <w:numPr>
          <w:ilvl w:val="2"/>
          <w:numId w:val="3"/>
        </w:numPr>
        <w:spacing w:line="360" w:lineRule="auto"/>
        <w:outlineLvl w:val="2"/>
        <w:rPr>
          <w:bCs/>
          <w:sz w:val="24"/>
        </w:rPr>
      </w:pPr>
      <w:bookmarkStart w:id="305" w:name="_Toc16447"/>
      <w:r>
        <w:rPr>
          <w:rFonts w:hint="eastAsia"/>
          <w:bCs/>
          <w:sz w:val="24"/>
        </w:rPr>
        <w:t xml:space="preserve"> </w:t>
      </w:r>
      <w:r>
        <w:rPr>
          <w:rFonts w:hint="eastAsia"/>
          <w:bCs/>
          <w:sz w:val="24"/>
        </w:rPr>
        <w:t>全程心率展示功能</w:t>
      </w:r>
      <w:bookmarkEnd w:id="305"/>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5B1451BC" w14:textId="77777777">
        <w:trPr>
          <w:trHeight w:val="20"/>
          <w:tblHeader/>
          <w:jc w:val="center"/>
        </w:trPr>
        <w:tc>
          <w:tcPr>
            <w:tcW w:w="1467" w:type="dxa"/>
            <w:shd w:val="clear" w:color="auto" w:fill="auto"/>
            <w:vAlign w:val="center"/>
          </w:tcPr>
          <w:p w14:paraId="104489D2" w14:textId="77777777" w:rsidR="00197B1D" w:rsidRDefault="005C55D3">
            <w:pPr>
              <w:spacing w:line="276" w:lineRule="auto"/>
              <w:jc w:val="center"/>
              <w:rPr>
                <w:b/>
                <w:szCs w:val="21"/>
              </w:rPr>
            </w:pPr>
            <w:r>
              <w:rPr>
                <w:b/>
                <w:szCs w:val="21"/>
              </w:rPr>
              <w:t>编号</w:t>
            </w:r>
          </w:p>
        </w:tc>
        <w:tc>
          <w:tcPr>
            <w:tcW w:w="2010" w:type="dxa"/>
            <w:shd w:val="clear" w:color="auto" w:fill="auto"/>
            <w:vAlign w:val="center"/>
          </w:tcPr>
          <w:p w14:paraId="3067F436"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1F109AEE" w14:textId="77777777" w:rsidR="00197B1D" w:rsidRDefault="005C55D3">
            <w:pPr>
              <w:spacing w:line="276" w:lineRule="auto"/>
              <w:jc w:val="center"/>
              <w:rPr>
                <w:b/>
                <w:szCs w:val="21"/>
              </w:rPr>
            </w:pPr>
            <w:r>
              <w:rPr>
                <w:b/>
                <w:szCs w:val="21"/>
              </w:rPr>
              <w:t>接受标准</w:t>
            </w:r>
          </w:p>
        </w:tc>
      </w:tr>
      <w:tr w:rsidR="00197B1D" w14:paraId="3D27527E" w14:textId="77777777">
        <w:trPr>
          <w:trHeight w:val="20"/>
          <w:tblHeader/>
          <w:jc w:val="center"/>
        </w:trPr>
        <w:tc>
          <w:tcPr>
            <w:tcW w:w="1467" w:type="dxa"/>
            <w:tcBorders>
              <w:bottom w:val="single" w:sz="4" w:space="0" w:color="auto"/>
            </w:tcBorders>
            <w:shd w:val="clear" w:color="auto" w:fill="auto"/>
            <w:vAlign w:val="center"/>
          </w:tcPr>
          <w:p w14:paraId="359078C2" w14:textId="77777777" w:rsidR="00197B1D" w:rsidRDefault="005C55D3">
            <w:pPr>
              <w:spacing w:line="276" w:lineRule="auto"/>
              <w:jc w:val="center"/>
              <w:rPr>
                <w:kern w:val="0"/>
                <w:szCs w:val="21"/>
              </w:rPr>
            </w:pPr>
            <w:r>
              <w:rPr>
                <w:kern w:val="0"/>
                <w:szCs w:val="21"/>
                <w:lang w:bidi="ar"/>
              </w:rPr>
              <w:t>SOFT1_G01</w:t>
            </w:r>
          </w:p>
        </w:tc>
        <w:tc>
          <w:tcPr>
            <w:tcW w:w="2010" w:type="dxa"/>
            <w:tcBorders>
              <w:bottom w:val="single" w:sz="4" w:space="0" w:color="auto"/>
            </w:tcBorders>
            <w:shd w:val="clear" w:color="auto" w:fill="auto"/>
            <w:vAlign w:val="center"/>
          </w:tcPr>
          <w:p w14:paraId="02756DB1" w14:textId="77777777" w:rsidR="00197B1D" w:rsidRDefault="005C55D3">
            <w:pPr>
              <w:spacing w:line="276" w:lineRule="auto"/>
              <w:rPr>
                <w:kern w:val="0"/>
                <w:szCs w:val="21"/>
              </w:rPr>
            </w:pPr>
            <w:r>
              <w:rPr>
                <w:rFonts w:cs="宋体" w:hint="eastAsia"/>
                <w:kern w:val="0"/>
                <w:szCs w:val="21"/>
                <w:lang w:bidi="ar"/>
              </w:rPr>
              <w:t>全程心率展示区域</w:t>
            </w:r>
          </w:p>
        </w:tc>
        <w:tc>
          <w:tcPr>
            <w:tcW w:w="6342" w:type="dxa"/>
            <w:tcBorders>
              <w:bottom w:val="single" w:sz="4" w:space="0" w:color="auto"/>
            </w:tcBorders>
            <w:shd w:val="clear" w:color="auto" w:fill="auto"/>
            <w:vAlign w:val="center"/>
          </w:tcPr>
          <w:p w14:paraId="6DFDD027" w14:textId="77777777" w:rsidR="00197B1D" w:rsidRDefault="005C55D3">
            <w:pPr>
              <w:pStyle w:val="ad"/>
              <w:spacing w:line="276" w:lineRule="auto"/>
              <w:rPr>
                <w:szCs w:val="21"/>
              </w:rPr>
            </w:pPr>
            <w:r>
              <w:rPr>
                <w:rFonts w:cs="宋体" w:hint="eastAsia"/>
                <w:sz w:val="21"/>
                <w:szCs w:val="21"/>
                <w:lang w:bidi="ar"/>
              </w:rPr>
              <w:t>在该区域展示全程心率的变化趋势</w:t>
            </w:r>
          </w:p>
        </w:tc>
      </w:tr>
      <w:tr w:rsidR="00197B1D" w14:paraId="05CB78C7" w14:textId="77777777">
        <w:trPr>
          <w:trHeight w:val="20"/>
          <w:tblHeader/>
          <w:jc w:val="center"/>
        </w:trPr>
        <w:tc>
          <w:tcPr>
            <w:tcW w:w="1467" w:type="dxa"/>
            <w:tcBorders>
              <w:bottom w:val="single" w:sz="4" w:space="0" w:color="auto"/>
            </w:tcBorders>
            <w:shd w:val="clear" w:color="auto" w:fill="auto"/>
            <w:vAlign w:val="center"/>
          </w:tcPr>
          <w:p w14:paraId="289492F4" w14:textId="77777777" w:rsidR="00197B1D" w:rsidRDefault="005C55D3">
            <w:pPr>
              <w:spacing w:line="276" w:lineRule="auto"/>
              <w:jc w:val="center"/>
              <w:rPr>
                <w:kern w:val="0"/>
                <w:szCs w:val="21"/>
              </w:rPr>
            </w:pPr>
            <w:r>
              <w:rPr>
                <w:kern w:val="0"/>
                <w:szCs w:val="21"/>
                <w:lang w:bidi="ar"/>
              </w:rPr>
              <w:t>SOFT1_G02</w:t>
            </w:r>
          </w:p>
        </w:tc>
        <w:tc>
          <w:tcPr>
            <w:tcW w:w="2010" w:type="dxa"/>
            <w:tcBorders>
              <w:bottom w:val="single" w:sz="4" w:space="0" w:color="auto"/>
            </w:tcBorders>
            <w:shd w:val="clear" w:color="auto" w:fill="auto"/>
            <w:vAlign w:val="center"/>
          </w:tcPr>
          <w:p w14:paraId="66D652AF" w14:textId="77777777" w:rsidR="00197B1D" w:rsidRDefault="005C55D3">
            <w:pPr>
              <w:spacing w:line="276" w:lineRule="auto"/>
              <w:rPr>
                <w:kern w:val="0"/>
                <w:szCs w:val="21"/>
              </w:rPr>
            </w:pPr>
            <w:r>
              <w:rPr>
                <w:rFonts w:cs="宋体" w:hint="eastAsia"/>
                <w:kern w:val="0"/>
                <w:szCs w:val="21"/>
                <w:lang w:bidi="ar"/>
              </w:rPr>
              <w:t>显示时间和心率</w:t>
            </w:r>
          </w:p>
        </w:tc>
        <w:tc>
          <w:tcPr>
            <w:tcW w:w="6342" w:type="dxa"/>
            <w:tcBorders>
              <w:bottom w:val="single" w:sz="4" w:space="0" w:color="auto"/>
            </w:tcBorders>
            <w:shd w:val="clear" w:color="auto" w:fill="auto"/>
            <w:vAlign w:val="center"/>
          </w:tcPr>
          <w:p w14:paraId="472EFEAE" w14:textId="77777777" w:rsidR="00197B1D" w:rsidRDefault="005C55D3">
            <w:pPr>
              <w:pStyle w:val="ad"/>
              <w:spacing w:line="276" w:lineRule="auto"/>
              <w:rPr>
                <w:kern w:val="0"/>
                <w:szCs w:val="21"/>
              </w:rPr>
            </w:pPr>
            <w:r>
              <w:rPr>
                <w:rFonts w:cs="宋体" w:hint="eastAsia"/>
                <w:sz w:val="21"/>
                <w:szCs w:val="21"/>
                <w:lang w:bidi="ar"/>
              </w:rPr>
              <w:t>（</w:t>
            </w:r>
            <w:r>
              <w:rPr>
                <w:sz w:val="21"/>
                <w:szCs w:val="21"/>
                <w:lang w:bidi="ar"/>
              </w:rPr>
              <w:t>1</w:t>
            </w:r>
            <w:r>
              <w:rPr>
                <w:rFonts w:cs="宋体" w:hint="eastAsia"/>
                <w:sz w:val="21"/>
                <w:szCs w:val="21"/>
                <w:lang w:bidi="ar"/>
              </w:rPr>
              <w:t>）将鼠标放在</w:t>
            </w:r>
            <w:r>
              <w:rPr>
                <w:kern w:val="0"/>
                <w:sz w:val="21"/>
                <w:szCs w:val="21"/>
                <w:lang w:bidi="ar"/>
              </w:rPr>
              <w:t>SOFT1_G01</w:t>
            </w:r>
            <w:r>
              <w:rPr>
                <w:rFonts w:cs="宋体" w:hint="eastAsia"/>
                <w:kern w:val="0"/>
                <w:sz w:val="21"/>
                <w:szCs w:val="21"/>
                <w:lang w:bidi="ar"/>
              </w:rPr>
              <w:t>区域，会跟随鼠标显示对应的时间和心率</w:t>
            </w:r>
          </w:p>
          <w:p w14:paraId="70ED43C2" w14:textId="77777777" w:rsidR="00197B1D" w:rsidRDefault="005C55D3">
            <w:pPr>
              <w:pStyle w:val="ad"/>
              <w:spacing w:line="276" w:lineRule="auto"/>
              <w:rPr>
                <w:kern w:val="0"/>
                <w:szCs w:val="21"/>
              </w:rPr>
            </w:pPr>
            <w:r>
              <w:rPr>
                <w:rFonts w:cs="宋体" w:hint="eastAsia"/>
                <w:kern w:val="0"/>
                <w:sz w:val="21"/>
                <w:szCs w:val="21"/>
                <w:lang w:bidi="ar"/>
              </w:rPr>
              <w:t>（</w:t>
            </w:r>
            <w:r>
              <w:rPr>
                <w:kern w:val="0"/>
                <w:sz w:val="21"/>
                <w:szCs w:val="21"/>
                <w:lang w:bidi="ar"/>
              </w:rPr>
              <w:t>2</w:t>
            </w:r>
            <w:r>
              <w:rPr>
                <w:rFonts w:cs="宋体" w:hint="eastAsia"/>
                <w:kern w:val="0"/>
                <w:sz w:val="21"/>
                <w:szCs w:val="21"/>
                <w:lang w:bidi="ar"/>
              </w:rPr>
              <w:t>）</w:t>
            </w:r>
            <w:r>
              <w:rPr>
                <w:rFonts w:cs="宋体" w:hint="eastAsia"/>
                <w:sz w:val="21"/>
                <w:szCs w:val="21"/>
                <w:lang w:bidi="ar"/>
              </w:rPr>
              <w:t>鼠标点击</w:t>
            </w:r>
            <w:r>
              <w:rPr>
                <w:kern w:val="0"/>
                <w:sz w:val="21"/>
                <w:szCs w:val="21"/>
                <w:lang w:bidi="ar"/>
              </w:rPr>
              <w:t>SOFT1_G01</w:t>
            </w:r>
            <w:r>
              <w:rPr>
                <w:rFonts w:cs="宋体" w:hint="eastAsia"/>
                <w:kern w:val="0"/>
                <w:sz w:val="21"/>
                <w:szCs w:val="21"/>
                <w:lang w:bidi="ar"/>
              </w:rPr>
              <w:t>区域，跟随停止，此时固定显示一个时间和位置</w:t>
            </w:r>
          </w:p>
          <w:p w14:paraId="594D4E8E" w14:textId="77777777" w:rsidR="00197B1D" w:rsidRDefault="005C55D3">
            <w:pPr>
              <w:pStyle w:val="ad"/>
              <w:spacing w:line="276" w:lineRule="auto"/>
              <w:rPr>
                <w:kern w:val="0"/>
                <w:szCs w:val="21"/>
              </w:rPr>
            </w:pPr>
            <w:r>
              <w:rPr>
                <w:rFonts w:cs="宋体" w:hint="eastAsia"/>
                <w:kern w:val="0"/>
                <w:sz w:val="21"/>
                <w:szCs w:val="21"/>
                <w:lang w:bidi="ar"/>
              </w:rPr>
              <w:t>（</w:t>
            </w:r>
            <w:r>
              <w:rPr>
                <w:kern w:val="0"/>
                <w:sz w:val="21"/>
                <w:szCs w:val="21"/>
                <w:lang w:bidi="ar"/>
              </w:rPr>
              <w:t>3</w:t>
            </w:r>
            <w:r>
              <w:rPr>
                <w:rFonts w:cs="宋体" w:hint="eastAsia"/>
                <w:kern w:val="0"/>
                <w:sz w:val="21"/>
                <w:szCs w:val="21"/>
                <w:lang w:bidi="ar"/>
              </w:rPr>
              <w:t>）</w:t>
            </w:r>
            <w:r>
              <w:rPr>
                <w:rFonts w:cs="宋体" w:hint="eastAsia"/>
                <w:sz w:val="21"/>
                <w:szCs w:val="21"/>
                <w:lang w:bidi="ar"/>
              </w:rPr>
              <w:t>鼠标</w:t>
            </w:r>
            <w:r>
              <w:rPr>
                <w:rFonts w:cs="宋体" w:hint="eastAsia"/>
                <w:kern w:val="0"/>
                <w:sz w:val="21"/>
                <w:szCs w:val="21"/>
                <w:lang w:bidi="ar"/>
              </w:rPr>
              <w:t>再次点击</w:t>
            </w:r>
            <w:r>
              <w:rPr>
                <w:kern w:val="0"/>
                <w:sz w:val="21"/>
                <w:szCs w:val="21"/>
                <w:lang w:bidi="ar"/>
              </w:rPr>
              <w:t>SOFT1_G01</w:t>
            </w:r>
            <w:r>
              <w:rPr>
                <w:rFonts w:cs="宋体" w:hint="eastAsia"/>
                <w:kern w:val="0"/>
                <w:sz w:val="21"/>
                <w:szCs w:val="21"/>
                <w:lang w:bidi="ar"/>
              </w:rPr>
              <w:t>区域，跟随启动，返回步骤（</w:t>
            </w:r>
            <w:r>
              <w:rPr>
                <w:kern w:val="0"/>
                <w:sz w:val="21"/>
                <w:szCs w:val="21"/>
                <w:lang w:bidi="ar"/>
              </w:rPr>
              <w:t>1</w:t>
            </w:r>
            <w:r>
              <w:rPr>
                <w:rFonts w:cs="宋体" w:hint="eastAsia"/>
                <w:kern w:val="0"/>
                <w:sz w:val="21"/>
                <w:szCs w:val="21"/>
                <w:lang w:bidi="ar"/>
              </w:rPr>
              <w:t>）</w:t>
            </w:r>
          </w:p>
        </w:tc>
      </w:tr>
      <w:tr w:rsidR="00197B1D" w14:paraId="0BECCE55" w14:textId="77777777">
        <w:trPr>
          <w:trHeight w:val="20"/>
          <w:tblHeader/>
          <w:jc w:val="center"/>
        </w:trPr>
        <w:tc>
          <w:tcPr>
            <w:tcW w:w="1467" w:type="dxa"/>
            <w:tcBorders>
              <w:bottom w:val="single" w:sz="4" w:space="0" w:color="auto"/>
            </w:tcBorders>
            <w:shd w:val="clear" w:color="auto" w:fill="auto"/>
            <w:vAlign w:val="center"/>
          </w:tcPr>
          <w:p w14:paraId="69E51FF0" w14:textId="77777777" w:rsidR="00197B1D" w:rsidRDefault="005C55D3">
            <w:pPr>
              <w:spacing w:line="276" w:lineRule="auto"/>
              <w:jc w:val="center"/>
              <w:rPr>
                <w:kern w:val="0"/>
                <w:szCs w:val="21"/>
              </w:rPr>
            </w:pPr>
            <w:r>
              <w:rPr>
                <w:kern w:val="0"/>
                <w:szCs w:val="21"/>
                <w:lang w:bidi="ar"/>
              </w:rPr>
              <w:t>SOFT1_G03</w:t>
            </w:r>
          </w:p>
        </w:tc>
        <w:tc>
          <w:tcPr>
            <w:tcW w:w="2010" w:type="dxa"/>
            <w:tcBorders>
              <w:bottom w:val="single" w:sz="4" w:space="0" w:color="auto"/>
            </w:tcBorders>
            <w:shd w:val="clear" w:color="auto" w:fill="auto"/>
            <w:vAlign w:val="center"/>
          </w:tcPr>
          <w:p w14:paraId="16073C7E" w14:textId="77777777" w:rsidR="00197B1D" w:rsidRDefault="005C55D3">
            <w:pPr>
              <w:spacing w:line="276" w:lineRule="auto"/>
              <w:rPr>
                <w:kern w:val="0"/>
                <w:szCs w:val="21"/>
              </w:rPr>
            </w:pPr>
            <w:r>
              <w:rPr>
                <w:rFonts w:cs="宋体" w:hint="eastAsia"/>
                <w:kern w:val="0"/>
                <w:szCs w:val="21"/>
                <w:lang w:bidi="ar"/>
              </w:rPr>
              <w:t>定位功能</w:t>
            </w:r>
          </w:p>
        </w:tc>
        <w:tc>
          <w:tcPr>
            <w:tcW w:w="6342" w:type="dxa"/>
            <w:tcBorders>
              <w:bottom w:val="single" w:sz="4" w:space="0" w:color="auto"/>
            </w:tcBorders>
            <w:shd w:val="clear" w:color="auto" w:fill="auto"/>
            <w:vAlign w:val="center"/>
          </w:tcPr>
          <w:p w14:paraId="2EA85C61" w14:textId="77777777" w:rsidR="00197B1D" w:rsidRDefault="005C55D3">
            <w:pPr>
              <w:pStyle w:val="ad"/>
              <w:spacing w:line="276" w:lineRule="auto"/>
              <w:rPr>
                <w:szCs w:val="21"/>
              </w:rPr>
            </w:pPr>
            <w:r>
              <w:rPr>
                <w:rFonts w:cs="宋体" w:hint="eastAsia"/>
                <w:sz w:val="21"/>
                <w:szCs w:val="21"/>
                <w:lang w:bidi="ar"/>
              </w:rPr>
              <w:t>鼠标点击</w:t>
            </w:r>
            <w:r>
              <w:rPr>
                <w:kern w:val="0"/>
                <w:sz w:val="21"/>
                <w:szCs w:val="21"/>
                <w:lang w:bidi="ar"/>
              </w:rPr>
              <w:t>SOF</w:t>
            </w:r>
            <w:r>
              <w:rPr>
                <w:sz w:val="21"/>
                <w:szCs w:val="21"/>
                <w:lang w:bidi="ar"/>
              </w:rPr>
              <w:t>T1_G01</w:t>
            </w:r>
            <w:r>
              <w:rPr>
                <w:rFonts w:cs="宋体" w:hint="eastAsia"/>
                <w:sz w:val="21"/>
                <w:szCs w:val="21"/>
                <w:lang w:bidi="ar"/>
              </w:rPr>
              <w:t>区域，</w:t>
            </w:r>
            <w:r>
              <w:rPr>
                <w:sz w:val="21"/>
                <w:szCs w:val="21"/>
                <w:lang w:bidi="ar"/>
              </w:rPr>
              <w:t xml:space="preserve">7.1.1 </w:t>
            </w:r>
            <w:r>
              <w:rPr>
                <w:rFonts w:cs="宋体" w:hint="eastAsia"/>
                <w:sz w:val="21"/>
                <w:szCs w:val="21"/>
                <w:lang w:bidi="ar"/>
              </w:rPr>
              <w:t>通用心电图编辑窗口</w:t>
            </w:r>
            <w:r>
              <w:rPr>
                <w:sz w:val="21"/>
                <w:szCs w:val="21"/>
                <w:lang w:bidi="ar"/>
              </w:rPr>
              <w:t xml:space="preserve"> </w:t>
            </w:r>
            <w:r>
              <w:rPr>
                <w:rFonts w:cs="宋体" w:hint="eastAsia"/>
                <w:sz w:val="21"/>
                <w:szCs w:val="21"/>
                <w:lang w:bidi="ar"/>
              </w:rPr>
              <w:t>会定位到该时刻</w:t>
            </w:r>
          </w:p>
        </w:tc>
      </w:tr>
    </w:tbl>
    <w:p w14:paraId="16B4453C" w14:textId="77777777" w:rsidR="00197B1D" w:rsidRDefault="00197B1D">
      <w:pPr>
        <w:numPr>
          <w:ilvl w:val="255"/>
          <w:numId w:val="0"/>
        </w:numPr>
        <w:rPr>
          <w:bCs/>
          <w:sz w:val="24"/>
        </w:rPr>
      </w:pPr>
    </w:p>
    <w:p w14:paraId="1CD0C4AC" w14:textId="77777777" w:rsidR="00197B1D" w:rsidRDefault="005C55D3">
      <w:pPr>
        <w:numPr>
          <w:ilvl w:val="2"/>
          <w:numId w:val="3"/>
        </w:numPr>
        <w:spacing w:line="360" w:lineRule="auto"/>
        <w:outlineLvl w:val="2"/>
        <w:rPr>
          <w:bCs/>
          <w:sz w:val="24"/>
        </w:rPr>
      </w:pPr>
      <w:bookmarkStart w:id="306" w:name="_Toc22043"/>
      <w:r>
        <w:rPr>
          <w:rFonts w:hint="eastAsia"/>
          <w:bCs/>
          <w:sz w:val="24"/>
        </w:rPr>
        <w:t xml:space="preserve"> </w:t>
      </w:r>
      <w:r>
        <w:rPr>
          <w:rFonts w:hint="eastAsia"/>
          <w:bCs/>
          <w:sz w:val="24"/>
        </w:rPr>
        <w:t>片段图总</w:t>
      </w:r>
      <w:proofErr w:type="gramStart"/>
      <w:r>
        <w:rPr>
          <w:rFonts w:hint="eastAsia"/>
          <w:bCs/>
          <w:sz w:val="24"/>
        </w:rPr>
        <w:t>览</w:t>
      </w:r>
      <w:proofErr w:type="gramEnd"/>
      <w:r>
        <w:rPr>
          <w:rFonts w:hint="eastAsia"/>
          <w:bCs/>
          <w:sz w:val="24"/>
        </w:rPr>
        <w:t>和编辑功能</w:t>
      </w:r>
      <w:bookmarkEnd w:id="306"/>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74C7FFA7" w14:textId="77777777">
        <w:trPr>
          <w:trHeight w:val="20"/>
          <w:tblHeader/>
          <w:jc w:val="center"/>
        </w:trPr>
        <w:tc>
          <w:tcPr>
            <w:tcW w:w="1467" w:type="dxa"/>
            <w:shd w:val="clear" w:color="auto" w:fill="auto"/>
            <w:vAlign w:val="center"/>
          </w:tcPr>
          <w:p w14:paraId="1015C4F7" w14:textId="77777777" w:rsidR="00197B1D" w:rsidRDefault="005C55D3">
            <w:pPr>
              <w:spacing w:line="276" w:lineRule="auto"/>
              <w:jc w:val="center"/>
              <w:rPr>
                <w:b/>
                <w:szCs w:val="21"/>
              </w:rPr>
            </w:pPr>
            <w:r>
              <w:rPr>
                <w:b/>
                <w:szCs w:val="21"/>
              </w:rPr>
              <w:lastRenderedPageBreak/>
              <w:t>编号</w:t>
            </w:r>
          </w:p>
        </w:tc>
        <w:tc>
          <w:tcPr>
            <w:tcW w:w="2010" w:type="dxa"/>
            <w:shd w:val="clear" w:color="auto" w:fill="auto"/>
            <w:vAlign w:val="center"/>
          </w:tcPr>
          <w:p w14:paraId="2E320056"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4F43BD75" w14:textId="77777777" w:rsidR="00197B1D" w:rsidRDefault="005C55D3">
            <w:pPr>
              <w:spacing w:line="276" w:lineRule="auto"/>
              <w:jc w:val="center"/>
              <w:rPr>
                <w:b/>
                <w:szCs w:val="21"/>
              </w:rPr>
            </w:pPr>
            <w:r>
              <w:rPr>
                <w:b/>
                <w:szCs w:val="21"/>
              </w:rPr>
              <w:t>接受标准</w:t>
            </w:r>
          </w:p>
        </w:tc>
      </w:tr>
      <w:tr w:rsidR="00197B1D" w14:paraId="1DBF8FC3" w14:textId="77777777">
        <w:trPr>
          <w:trHeight w:val="20"/>
          <w:tblHeader/>
          <w:jc w:val="center"/>
        </w:trPr>
        <w:tc>
          <w:tcPr>
            <w:tcW w:w="1467" w:type="dxa"/>
            <w:tcBorders>
              <w:bottom w:val="single" w:sz="4" w:space="0" w:color="auto"/>
            </w:tcBorders>
            <w:shd w:val="clear" w:color="auto" w:fill="auto"/>
            <w:vAlign w:val="center"/>
          </w:tcPr>
          <w:p w14:paraId="37A794D1" w14:textId="77777777" w:rsidR="00197B1D" w:rsidRDefault="005C55D3">
            <w:pPr>
              <w:spacing w:line="276" w:lineRule="auto"/>
              <w:jc w:val="center"/>
              <w:rPr>
                <w:kern w:val="0"/>
                <w:szCs w:val="21"/>
              </w:rPr>
            </w:pPr>
            <w:r>
              <w:rPr>
                <w:kern w:val="0"/>
                <w:szCs w:val="21"/>
                <w:lang w:bidi="ar"/>
              </w:rPr>
              <w:t>SOFT1_H01</w:t>
            </w:r>
          </w:p>
        </w:tc>
        <w:tc>
          <w:tcPr>
            <w:tcW w:w="2010" w:type="dxa"/>
            <w:tcBorders>
              <w:bottom w:val="single" w:sz="4" w:space="0" w:color="auto"/>
            </w:tcBorders>
            <w:shd w:val="clear" w:color="auto" w:fill="auto"/>
            <w:vAlign w:val="center"/>
          </w:tcPr>
          <w:p w14:paraId="3304E62D" w14:textId="77777777" w:rsidR="00197B1D" w:rsidRDefault="005C55D3">
            <w:pPr>
              <w:spacing w:line="276" w:lineRule="auto"/>
              <w:rPr>
                <w:kern w:val="0"/>
                <w:szCs w:val="21"/>
              </w:rPr>
            </w:pPr>
            <w:r>
              <w:rPr>
                <w:rFonts w:cs="宋体" w:hint="eastAsia"/>
                <w:kern w:val="0"/>
                <w:szCs w:val="21"/>
                <w:lang w:bidi="ar"/>
              </w:rPr>
              <w:t>片段图集中展示区域</w:t>
            </w:r>
          </w:p>
        </w:tc>
        <w:tc>
          <w:tcPr>
            <w:tcW w:w="6342" w:type="dxa"/>
            <w:tcBorders>
              <w:bottom w:val="single" w:sz="4" w:space="0" w:color="auto"/>
            </w:tcBorders>
            <w:shd w:val="clear" w:color="auto" w:fill="auto"/>
            <w:vAlign w:val="center"/>
          </w:tcPr>
          <w:p w14:paraId="5DFF146D" w14:textId="77777777" w:rsidR="00197B1D" w:rsidRDefault="005C55D3">
            <w:pPr>
              <w:pStyle w:val="ad"/>
              <w:spacing w:line="276" w:lineRule="auto"/>
              <w:rPr>
                <w:szCs w:val="21"/>
              </w:rPr>
            </w:pPr>
            <w:r>
              <w:rPr>
                <w:rFonts w:cs="宋体" w:hint="eastAsia"/>
                <w:sz w:val="21"/>
                <w:szCs w:val="21"/>
                <w:lang w:bidi="ar"/>
              </w:rPr>
              <w:t>将所有添加的片段图按时间先后顺序，以部分波形图的方式，集中展示</w:t>
            </w:r>
            <w:ins w:id="307" w:author="张霄恒1106" w:date="2020-11-06T09:01:00Z">
              <w:r>
                <w:rPr>
                  <w:rFonts w:cs="宋体" w:hint="eastAsia"/>
                  <w:sz w:val="21"/>
                  <w:szCs w:val="21"/>
                  <w:lang w:bidi="ar"/>
                </w:rPr>
                <w:t>，</w:t>
              </w:r>
              <w:r>
                <w:rPr>
                  <w:rFonts w:hint="eastAsia"/>
                  <w:kern w:val="0"/>
                </w:rPr>
                <w:t>方便查看所有保存的片段图和描述</w:t>
              </w:r>
              <w:r>
                <w:rPr>
                  <w:rFonts w:hint="eastAsia"/>
                  <w:kern w:val="0"/>
                </w:rPr>
                <w:t>。</w:t>
              </w:r>
            </w:ins>
          </w:p>
        </w:tc>
      </w:tr>
      <w:tr w:rsidR="00197B1D" w14:paraId="60919E9D" w14:textId="77777777">
        <w:trPr>
          <w:trHeight w:val="20"/>
          <w:tblHeader/>
          <w:jc w:val="center"/>
        </w:trPr>
        <w:tc>
          <w:tcPr>
            <w:tcW w:w="1467" w:type="dxa"/>
            <w:tcBorders>
              <w:bottom w:val="single" w:sz="4" w:space="0" w:color="auto"/>
            </w:tcBorders>
            <w:shd w:val="clear" w:color="auto" w:fill="auto"/>
            <w:vAlign w:val="center"/>
          </w:tcPr>
          <w:p w14:paraId="58FAF079" w14:textId="77777777" w:rsidR="00197B1D" w:rsidRDefault="005C55D3">
            <w:pPr>
              <w:spacing w:line="276" w:lineRule="auto"/>
              <w:jc w:val="center"/>
              <w:rPr>
                <w:kern w:val="0"/>
                <w:szCs w:val="21"/>
              </w:rPr>
            </w:pPr>
            <w:r>
              <w:rPr>
                <w:kern w:val="0"/>
                <w:szCs w:val="21"/>
                <w:lang w:bidi="ar"/>
              </w:rPr>
              <w:t>SOFT1_H02</w:t>
            </w:r>
          </w:p>
        </w:tc>
        <w:tc>
          <w:tcPr>
            <w:tcW w:w="2010" w:type="dxa"/>
            <w:tcBorders>
              <w:bottom w:val="single" w:sz="4" w:space="0" w:color="auto"/>
            </w:tcBorders>
            <w:shd w:val="clear" w:color="auto" w:fill="auto"/>
            <w:vAlign w:val="center"/>
          </w:tcPr>
          <w:p w14:paraId="2DE83A7C" w14:textId="77777777" w:rsidR="00197B1D" w:rsidRDefault="005C55D3">
            <w:pPr>
              <w:spacing w:line="276" w:lineRule="auto"/>
              <w:rPr>
                <w:kern w:val="0"/>
                <w:szCs w:val="21"/>
              </w:rPr>
            </w:pPr>
            <w:r>
              <w:rPr>
                <w:rFonts w:cs="宋体" w:hint="eastAsia"/>
                <w:kern w:val="0"/>
                <w:szCs w:val="21"/>
                <w:lang w:bidi="ar"/>
              </w:rPr>
              <w:t>选中单个片段图</w:t>
            </w:r>
          </w:p>
        </w:tc>
        <w:tc>
          <w:tcPr>
            <w:tcW w:w="6342" w:type="dxa"/>
            <w:tcBorders>
              <w:bottom w:val="single" w:sz="4" w:space="0" w:color="auto"/>
            </w:tcBorders>
            <w:shd w:val="clear" w:color="auto" w:fill="auto"/>
            <w:vAlign w:val="center"/>
          </w:tcPr>
          <w:p w14:paraId="4118696F" w14:textId="77777777" w:rsidR="00197B1D" w:rsidRDefault="005C55D3">
            <w:pPr>
              <w:pStyle w:val="ad"/>
              <w:spacing w:line="276" w:lineRule="auto"/>
              <w:rPr>
                <w:szCs w:val="21"/>
              </w:rPr>
            </w:pPr>
            <w:r>
              <w:rPr>
                <w:rFonts w:cs="宋体" w:hint="eastAsia"/>
                <w:sz w:val="21"/>
                <w:szCs w:val="21"/>
                <w:lang w:bidi="ar"/>
              </w:rPr>
              <w:t>鼠标在</w:t>
            </w:r>
            <w:r>
              <w:rPr>
                <w:kern w:val="0"/>
                <w:sz w:val="21"/>
                <w:szCs w:val="21"/>
                <w:lang w:bidi="ar"/>
              </w:rPr>
              <w:t>SOFT1_H01</w:t>
            </w:r>
            <w:r>
              <w:rPr>
                <w:rFonts w:cs="宋体" w:hint="eastAsia"/>
                <w:kern w:val="0"/>
                <w:sz w:val="21"/>
                <w:szCs w:val="21"/>
                <w:lang w:bidi="ar"/>
              </w:rPr>
              <w:t>区域，左键单击一个片段图。该片段图被选中</w:t>
            </w:r>
          </w:p>
        </w:tc>
      </w:tr>
      <w:tr w:rsidR="00197B1D" w14:paraId="57F42D71" w14:textId="77777777">
        <w:trPr>
          <w:trHeight w:val="20"/>
          <w:tblHeader/>
          <w:jc w:val="center"/>
        </w:trPr>
        <w:tc>
          <w:tcPr>
            <w:tcW w:w="1467" w:type="dxa"/>
            <w:tcBorders>
              <w:bottom w:val="single" w:sz="4" w:space="0" w:color="auto"/>
            </w:tcBorders>
            <w:shd w:val="clear" w:color="auto" w:fill="auto"/>
            <w:vAlign w:val="center"/>
          </w:tcPr>
          <w:p w14:paraId="4D7EDE54" w14:textId="77777777" w:rsidR="00197B1D" w:rsidRDefault="005C55D3">
            <w:pPr>
              <w:spacing w:line="276" w:lineRule="auto"/>
              <w:jc w:val="center"/>
              <w:rPr>
                <w:kern w:val="0"/>
                <w:szCs w:val="21"/>
              </w:rPr>
            </w:pPr>
            <w:r>
              <w:rPr>
                <w:kern w:val="0"/>
                <w:szCs w:val="21"/>
                <w:lang w:bidi="ar"/>
              </w:rPr>
              <w:t>SOFT1_H03</w:t>
            </w:r>
          </w:p>
        </w:tc>
        <w:tc>
          <w:tcPr>
            <w:tcW w:w="2010" w:type="dxa"/>
            <w:tcBorders>
              <w:bottom w:val="single" w:sz="4" w:space="0" w:color="auto"/>
            </w:tcBorders>
            <w:shd w:val="clear" w:color="auto" w:fill="auto"/>
            <w:vAlign w:val="center"/>
          </w:tcPr>
          <w:p w14:paraId="17240892" w14:textId="77777777" w:rsidR="00197B1D" w:rsidRDefault="005C55D3">
            <w:pPr>
              <w:spacing w:line="276" w:lineRule="auto"/>
              <w:rPr>
                <w:kern w:val="0"/>
                <w:szCs w:val="21"/>
              </w:rPr>
            </w:pPr>
            <w:r>
              <w:rPr>
                <w:rFonts w:cs="宋体" w:hint="eastAsia"/>
                <w:kern w:val="0"/>
                <w:szCs w:val="21"/>
                <w:lang w:bidi="ar"/>
              </w:rPr>
              <w:t>选中多个片段图</w:t>
            </w:r>
          </w:p>
        </w:tc>
        <w:tc>
          <w:tcPr>
            <w:tcW w:w="6342" w:type="dxa"/>
            <w:tcBorders>
              <w:bottom w:val="single" w:sz="4" w:space="0" w:color="auto"/>
            </w:tcBorders>
            <w:shd w:val="clear" w:color="auto" w:fill="auto"/>
            <w:vAlign w:val="center"/>
          </w:tcPr>
          <w:p w14:paraId="5C698A86" w14:textId="77777777" w:rsidR="00197B1D" w:rsidRDefault="005C55D3">
            <w:pPr>
              <w:pStyle w:val="ad"/>
              <w:spacing w:line="276" w:lineRule="auto"/>
              <w:rPr>
                <w:szCs w:val="21"/>
              </w:rPr>
            </w:pPr>
            <w:r>
              <w:rPr>
                <w:rFonts w:cs="宋体" w:hint="eastAsia"/>
                <w:sz w:val="21"/>
                <w:szCs w:val="21"/>
                <w:lang w:bidi="ar"/>
              </w:rPr>
              <w:t>鼠标在</w:t>
            </w:r>
            <w:r>
              <w:rPr>
                <w:kern w:val="0"/>
                <w:sz w:val="21"/>
                <w:szCs w:val="21"/>
                <w:lang w:bidi="ar"/>
              </w:rPr>
              <w:t>SOFT1_H01</w:t>
            </w:r>
            <w:r>
              <w:rPr>
                <w:rFonts w:cs="宋体" w:hint="eastAsia"/>
                <w:kern w:val="0"/>
                <w:sz w:val="21"/>
                <w:szCs w:val="21"/>
                <w:lang w:bidi="ar"/>
              </w:rPr>
              <w:t>区域，</w:t>
            </w:r>
            <w:proofErr w:type="gramStart"/>
            <w:r>
              <w:rPr>
                <w:rFonts w:cs="宋体" w:hint="eastAsia"/>
                <w:kern w:val="0"/>
                <w:sz w:val="21"/>
                <w:szCs w:val="21"/>
                <w:lang w:bidi="ar"/>
              </w:rPr>
              <w:t>左键框选一个</w:t>
            </w:r>
            <w:proofErr w:type="gramEnd"/>
            <w:r>
              <w:rPr>
                <w:rFonts w:cs="宋体" w:hint="eastAsia"/>
                <w:kern w:val="0"/>
                <w:sz w:val="21"/>
                <w:szCs w:val="21"/>
                <w:lang w:bidi="ar"/>
              </w:rPr>
              <w:t>区域，选中多个片段图</w:t>
            </w:r>
          </w:p>
        </w:tc>
      </w:tr>
      <w:tr w:rsidR="00197B1D" w14:paraId="6AE00AB6" w14:textId="77777777">
        <w:trPr>
          <w:trHeight w:val="20"/>
          <w:tblHeader/>
          <w:jc w:val="center"/>
        </w:trPr>
        <w:tc>
          <w:tcPr>
            <w:tcW w:w="1467" w:type="dxa"/>
            <w:tcBorders>
              <w:bottom w:val="single" w:sz="4" w:space="0" w:color="auto"/>
            </w:tcBorders>
            <w:shd w:val="clear" w:color="auto" w:fill="auto"/>
            <w:vAlign w:val="center"/>
          </w:tcPr>
          <w:p w14:paraId="4D801E11" w14:textId="77777777" w:rsidR="00197B1D" w:rsidRDefault="005C55D3">
            <w:pPr>
              <w:spacing w:line="276" w:lineRule="auto"/>
              <w:jc w:val="center"/>
              <w:rPr>
                <w:kern w:val="0"/>
                <w:szCs w:val="21"/>
              </w:rPr>
            </w:pPr>
            <w:r>
              <w:rPr>
                <w:kern w:val="0"/>
                <w:szCs w:val="21"/>
                <w:lang w:bidi="ar"/>
              </w:rPr>
              <w:t>SOFT1_H04</w:t>
            </w:r>
          </w:p>
        </w:tc>
        <w:tc>
          <w:tcPr>
            <w:tcW w:w="2010" w:type="dxa"/>
            <w:tcBorders>
              <w:bottom w:val="single" w:sz="4" w:space="0" w:color="auto"/>
            </w:tcBorders>
            <w:shd w:val="clear" w:color="auto" w:fill="auto"/>
            <w:vAlign w:val="center"/>
          </w:tcPr>
          <w:p w14:paraId="470E6018" w14:textId="77777777" w:rsidR="00197B1D" w:rsidRDefault="005C55D3">
            <w:pPr>
              <w:spacing w:line="276" w:lineRule="auto"/>
              <w:rPr>
                <w:kern w:val="0"/>
                <w:szCs w:val="21"/>
              </w:rPr>
            </w:pPr>
            <w:r>
              <w:rPr>
                <w:rFonts w:cs="宋体" w:hint="eastAsia"/>
                <w:kern w:val="0"/>
                <w:szCs w:val="21"/>
                <w:lang w:bidi="ar"/>
              </w:rPr>
              <w:t>删除选中片段图</w:t>
            </w:r>
          </w:p>
        </w:tc>
        <w:tc>
          <w:tcPr>
            <w:tcW w:w="6342" w:type="dxa"/>
            <w:tcBorders>
              <w:bottom w:val="single" w:sz="4" w:space="0" w:color="auto"/>
            </w:tcBorders>
            <w:shd w:val="clear" w:color="auto" w:fill="auto"/>
            <w:vAlign w:val="center"/>
          </w:tcPr>
          <w:p w14:paraId="0D896478" w14:textId="77777777" w:rsidR="00197B1D" w:rsidRDefault="005C55D3">
            <w:pPr>
              <w:pStyle w:val="ad"/>
              <w:spacing w:line="276" w:lineRule="auto"/>
              <w:rPr>
                <w:szCs w:val="21"/>
              </w:rPr>
            </w:pPr>
            <w:r>
              <w:rPr>
                <w:rFonts w:cs="宋体" w:hint="eastAsia"/>
                <w:sz w:val="21"/>
                <w:szCs w:val="21"/>
                <w:lang w:bidi="ar"/>
              </w:rPr>
              <w:t>鼠标在</w:t>
            </w:r>
            <w:r>
              <w:rPr>
                <w:kern w:val="0"/>
                <w:sz w:val="21"/>
                <w:szCs w:val="21"/>
                <w:lang w:bidi="ar"/>
              </w:rPr>
              <w:t>SOFT1_H01</w:t>
            </w:r>
            <w:r>
              <w:rPr>
                <w:rFonts w:cs="宋体" w:hint="eastAsia"/>
                <w:kern w:val="0"/>
                <w:sz w:val="21"/>
                <w:szCs w:val="21"/>
                <w:lang w:bidi="ar"/>
              </w:rPr>
              <w:t>区域，右键，选择【删除选中】按钮，选中的片段图被删除</w:t>
            </w:r>
          </w:p>
        </w:tc>
      </w:tr>
      <w:tr w:rsidR="00197B1D" w14:paraId="41C8DE08" w14:textId="77777777">
        <w:trPr>
          <w:trHeight w:val="20"/>
          <w:tblHeader/>
          <w:jc w:val="center"/>
        </w:trPr>
        <w:tc>
          <w:tcPr>
            <w:tcW w:w="1467" w:type="dxa"/>
            <w:shd w:val="clear" w:color="auto" w:fill="auto"/>
            <w:vAlign w:val="center"/>
          </w:tcPr>
          <w:p w14:paraId="3007CE05" w14:textId="77777777" w:rsidR="00197B1D" w:rsidRDefault="005C55D3">
            <w:pPr>
              <w:spacing w:line="276" w:lineRule="auto"/>
              <w:jc w:val="center"/>
              <w:rPr>
                <w:kern w:val="0"/>
                <w:szCs w:val="21"/>
              </w:rPr>
            </w:pPr>
            <w:r>
              <w:rPr>
                <w:kern w:val="0"/>
                <w:szCs w:val="21"/>
                <w:lang w:bidi="ar"/>
              </w:rPr>
              <w:t>SOFT1_H05</w:t>
            </w:r>
          </w:p>
        </w:tc>
        <w:tc>
          <w:tcPr>
            <w:tcW w:w="2010" w:type="dxa"/>
            <w:shd w:val="clear" w:color="auto" w:fill="auto"/>
            <w:vAlign w:val="center"/>
          </w:tcPr>
          <w:p w14:paraId="367770DB" w14:textId="77777777" w:rsidR="00197B1D" w:rsidRDefault="005C55D3">
            <w:pPr>
              <w:spacing w:line="276" w:lineRule="auto"/>
              <w:rPr>
                <w:kern w:val="0"/>
                <w:szCs w:val="21"/>
              </w:rPr>
            </w:pPr>
            <w:r>
              <w:rPr>
                <w:rFonts w:cs="宋体" w:hint="eastAsia"/>
                <w:kern w:val="0"/>
                <w:szCs w:val="21"/>
                <w:lang w:bidi="ar"/>
              </w:rPr>
              <w:t>删除所有片段图</w:t>
            </w:r>
          </w:p>
        </w:tc>
        <w:tc>
          <w:tcPr>
            <w:tcW w:w="6342" w:type="dxa"/>
            <w:shd w:val="clear" w:color="auto" w:fill="auto"/>
            <w:vAlign w:val="center"/>
          </w:tcPr>
          <w:p w14:paraId="1F314FA3" w14:textId="77777777" w:rsidR="00197B1D" w:rsidRDefault="005C55D3">
            <w:pPr>
              <w:pStyle w:val="ad"/>
              <w:spacing w:line="276" w:lineRule="auto"/>
              <w:rPr>
                <w:szCs w:val="21"/>
              </w:rPr>
            </w:pPr>
            <w:r>
              <w:rPr>
                <w:rFonts w:cs="宋体" w:hint="eastAsia"/>
                <w:sz w:val="21"/>
                <w:szCs w:val="21"/>
                <w:lang w:bidi="ar"/>
              </w:rPr>
              <w:t>鼠标在</w:t>
            </w:r>
            <w:r>
              <w:rPr>
                <w:kern w:val="0"/>
                <w:sz w:val="21"/>
                <w:szCs w:val="21"/>
                <w:lang w:bidi="ar"/>
              </w:rPr>
              <w:t>SOFT1_H01</w:t>
            </w:r>
            <w:r>
              <w:rPr>
                <w:rFonts w:cs="宋体" w:hint="eastAsia"/>
                <w:kern w:val="0"/>
                <w:sz w:val="21"/>
                <w:szCs w:val="21"/>
                <w:lang w:bidi="ar"/>
              </w:rPr>
              <w:t>区域，右键，选择【删除全部】按钮，所有的片段图被删除</w:t>
            </w:r>
          </w:p>
        </w:tc>
      </w:tr>
      <w:tr w:rsidR="00197B1D" w14:paraId="1BC97220" w14:textId="77777777">
        <w:trPr>
          <w:trHeight w:val="20"/>
          <w:tblHeader/>
          <w:jc w:val="center"/>
        </w:trPr>
        <w:tc>
          <w:tcPr>
            <w:tcW w:w="1467" w:type="dxa"/>
            <w:shd w:val="clear" w:color="auto" w:fill="auto"/>
            <w:vAlign w:val="center"/>
          </w:tcPr>
          <w:p w14:paraId="51FAAD20" w14:textId="77777777" w:rsidR="00197B1D" w:rsidRDefault="005C55D3">
            <w:pPr>
              <w:spacing w:line="276" w:lineRule="auto"/>
              <w:jc w:val="center"/>
              <w:rPr>
                <w:kern w:val="0"/>
                <w:szCs w:val="21"/>
              </w:rPr>
            </w:pPr>
            <w:r>
              <w:rPr>
                <w:kern w:val="0"/>
                <w:szCs w:val="21"/>
                <w:lang w:bidi="ar"/>
              </w:rPr>
              <w:t>SOFT1_H06</w:t>
            </w:r>
          </w:p>
        </w:tc>
        <w:tc>
          <w:tcPr>
            <w:tcW w:w="2010" w:type="dxa"/>
            <w:shd w:val="clear" w:color="auto" w:fill="auto"/>
            <w:vAlign w:val="center"/>
          </w:tcPr>
          <w:p w14:paraId="18D084C3" w14:textId="77777777" w:rsidR="00197B1D" w:rsidRDefault="005C55D3">
            <w:pPr>
              <w:spacing w:line="276" w:lineRule="auto"/>
              <w:rPr>
                <w:kern w:val="0"/>
                <w:szCs w:val="21"/>
              </w:rPr>
            </w:pPr>
            <w:r>
              <w:rPr>
                <w:rFonts w:cs="宋体" w:hint="eastAsia"/>
                <w:kern w:val="0"/>
                <w:szCs w:val="21"/>
                <w:lang w:bidi="ar"/>
              </w:rPr>
              <w:t>定位</w:t>
            </w:r>
          </w:p>
        </w:tc>
        <w:tc>
          <w:tcPr>
            <w:tcW w:w="6342" w:type="dxa"/>
            <w:shd w:val="clear" w:color="auto" w:fill="auto"/>
            <w:vAlign w:val="center"/>
          </w:tcPr>
          <w:p w14:paraId="1281E20B" w14:textId="77777777" w:rsidR="00197B1D" w:rsidRDefault="005C55D3">
            <w:pPr>
              <w:pStyle w:val="ad"/>
              <w:spacing w:line="276" w:lineRule="auto"/>
              <w:rPr>
                <w:szCs w:val="21"/>
              </w:rPr>
            </w:pPr>
            <w:r>
              <w:rPr>
                <w:rFonts w:cs="宋体" w:hint="eastAsia"/>
                <w:sz w:val="21"/>
                <w:szCs w:val="21"/>
                <w:lang w:bidi="ar"/>
              </w:rPr>
              <w:t>执行</w:t>
            </w:r>
            <w:r>
              <w:rPr>
                <w:kern w:val="0"/>
                <w:sz w:val="21"/>
                <w:szCs w:val="21"/>
                <w:lang w:bidi="ar"/>
              </w:rPr>
              <w:t>SOFT1_H02</w:t>
            </w:r>
            <w:r>
              <w:rPr>
                <w:rFonts w:cs="宋体" w:hint="eastAsia"/>
                <w:kern w:val="0"/>
                <w:sz w:val="21"/>
                <w:szCs w:val="21"/>
                <w:lang w:bidi="ar"/>
              </w:rPr>
              <w:t>方法后，</w:t>
            </w:r>
            <w:r>
              <w:rPr>
                <w:sz w:val="21"/>
                <w:szCs w:val="21"/>
                <w:lang w:bidi="ar"/>
              </w:rPr>
              <w:t xml:space="preserve">7.1.1 </w:t>
            </w:r>
            <w:r>
              <w:rPr>
                <w:rFonts w:cs="宋体" w:hint="eastAsia"/>
                <w:sz w:val="21"/>
                <w:szCs w:val="21"/>
                <w:lang w:bidi="ar"/>
              </w:rPr>
              <w:t>通用心电图编辑窗口</w:t>
            </w:r>
            <w:r>
              <w:rPr>
                <w:sz w:val="21"/>
                <w:szCs w:val="21"/>
                <w:lang w:bidi="ar"/>
              </w:rPr>
              <w:t xml:space="preserve"> </w:t>
            </w:r>
            <w:r>
              <w:rPr>
                <w:rFonts w:cs="宋体" w:hint="eastAsia"/>
                <w:sz w:val="21"/>
                <w:szCs w:val="21"/>
                <w:lang w:bidi="ar"/>
              </w:rPr>
              <w:t>会定位到该片段图</w:t>
            </w:r>
          </w:p>
        </w:tc>
      </w:tr>
      <w:tr w:rsidR="00197B1D" w14:paraId="69921ED7" w14:textId="77777777">
        <w:trPr>
          <w:trHeight w:val="20"/>
          <w:tblHeader/>
          <w:jc w:val="center"/>
        </w:trPr>
        <w:tc>
          <w:tcPr>
            <w:tcW w:w="1467" w:type="dxa"/>
            <w:shd w:val="clear" w:color="auto" w:fill="auto"/>
            <w:vAlign w:val="center"/>
          </w:tcPr>
          <w:p w14:paraId="1A2BFCF6" w14:textId="77777777" w:rsidR="00197B1D" w:rsidRDefault="005C55D3">
            <w:pPr>
              <w:spacing w:line="276" w:lineRule="auto"/>
              <w:jc w:val="center"/>
              <w:rPr>
                <w:kern w:val="0"/>
                <w:szCs w:val="21"/>
              </w:rPr>
            </w:pPr>
            <w:r>
              <w:rPr>
                <w:kern w:val="0"/>
                <w:szCs w:val="21"/>
                <w:lang w:bidi="ar"/>
              </w:rPr>
              <w:t>SOFT1_H07</w:t>
            </w:r>
          </w:p>
        </w:tc>
        <w:tc>
          <w:tcPr>
            <w:tcW w:w="2010" w:type="dxa"/>
            <w:shd w:val="clear" w:color="auto" w:fill="auto"/>
            <w:vAlign w:val="center"/>
          </w:tcPr>
          <w:p w14:paraId="249419D9" w14:textId="77777777" w:rsidR="00197B1D" w:rsidRDefault="005C55D3">
            <w:pPr>
              <w:spacing w:line="276" w:lineRule="auto"/>
              <w:rPr>
                <w:kern w:val="0"/>
                <w:szCs w:val="21"/>
              </w:rPr>
            </w:pPr>
            <w:r>
              <w:rPr>
                <w:rFonts w:cs="宋体" w:hint="eastAsia"/>
                <w:kern w:val="0"/>
                <w:szCs w:val="21"/>
                <w:lang w:bidi="ar"/>
              </w:rPr>
              <w:t>修改已保存片段图的描述</w:t>
            </w:r>
          </w:p>
        </w:tc>
        <w:tc>
          <w:tcPr>
            <w:tcW w:w="6342" w:type="dxa"/>
            <w:shd w:val="clear" w:color="auto" w:fill="auto"/>
            <w:vAlign w:val="center"/>
          </w:tcPr>
          <w:p w14:paraId="60B06150" w14:textId="77777777" w:rsidR="00197B1D" w:rsidRDefault="005C55D3">
            <w:pPr>
              <w:pStyle w:val="ad"/>
              <w:spacing w:line="276" w:lineRule="auto"/>
              <w:rPr>
                <w:szCs w:val="21"/>
              </w:rPr>
            </w:pPr>
            <w:r>
              <w:rPr>
                <w:rFonts w:cs="宋体" w:hint="eastAsia"/>
                <w:sz w:val="21"/>
                <w:szCs w:val="21"/>
                <w:lang w:bidi="ar"/>
              </w:rPr>
              <w:t>鼠标在</w:t>
            </w:r>
            <w:r>
              <w:rPr>
                <w:kern w:val="0"/>
                <w:sz w:val="21"/>
                <w:szCs w:val="21"/>
                <w:lang w:bidi="ar"/>
              </w:rPr>
              <w:t>SOFT1_H01</w:t>
            </w:r>
            <w:r>
              <w:rPr>
                <w:rFonts w:cs="宋体" w:hint="eastAsia"/>
                <w:kern w:val="0"/>
                <w:sz w:val="21"/>
                <w:szCs w:val="21"/>
                <w:lang w:bidi="ar"/>
              </w:rPr>
              <w:t>区域，左键双击一个片段图，弹出该片段图描述编辑窗口，</w:t>
            </w:r>
            <w:r>
              <w:rPr>
                <w:rFonts w:cs="宋体" w:hint="eastAsia"/>
                <w:sz w:val="21"/>
                <w:szCs w:val="21"/>
                <w:lang w:bidi="ar"/>
              </w:rPr>
              <w:t>可以通过该窗口修改已保存片段图的描述</w:t>
            </w:r>
          </w:p>
        </w:tc>
      </w:tr>
    </w:tbl>
    <w:p w14:paraId="25B603B6" w14:textId="77777777" w:rsidR="00197B1D" w:rsidRDefault="00197B1D">
      <w:pPr>
        <w:numPr>
          <w:ilvl w:val="255"/>
          <w:numId w:val="0"/>
        </w:numPr>
        <w:rPr>
          <w:bCs/>
          <w:sz w:val="24"/>
        </w:rPr>
      </w:pPr>
    </w:p>
    <w:p w14:paraId="52B91C48" w14:textId="77777777" w:rsidR="00197B1D" w:rsidRDefault="005C55D3">
      <w:pPr>
        <w:numPr>
          <w:ilvl w:val="2"/>
          <w:numId w:val="3"/>
        </w:numPr>
        <w:spacing w:line="360" w:lineRule="auto"/>
        <w:outlineLvl w:val="2"/>
        <w:rPr>
          <w:bCs/>
          <w:sz w:val="24"/>
        </w:rPr>
      </w:pPr>
      <w:bookmarkStart w:id="308" w:name="_Toc12285"/>
      <w:r>
        <w:rPr>
          <w:rFonts w:hint="eastAsia"/>
          <w:bCs/>
          <w:sz w:val="24"/>
        </w:rPr>
        <w:t xml:space="preserve"> </w:t>
      </w:r>
      <w:r>
        <w:rPr>
          <w:rFonts w:hint="eastAsia"/>
          <w:bCs/>
          <w:sz w:val="24"/>
        </w:rPr>
        <w:t>页扫描功能</w:t>
      </w:r>
      <w:bookmarkEnd w:id="308"/>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481B405B" w14:textId="77777777">
        <w:trPr>
          <w:trHeight w:val="20"/>
          <w:tblHeader/>
          <w:jc w:val="center"/>
        </w:trPr>
        <w:tc>
          <w:tcPr>
            <w:tcW w:w="1467" w:type="dxa"/>
            <w:shd w:val="clear" w:color="auto" w:fill="auto"/>
            <w:vAlign w:val="center"/>
          </w:tcPr>
          <w:p w14:paraId="227ED4B8" w14:textId="77777777" w:rsidR="00197B1D" w:rsidRDefault="005C55D3">
            <w:pPr>
              <w:spacing w:line="276" w:lineRule="auto"/>
              <w:jc w:val="center"/>
              <w:rPr>
                <w:b/>
                <w:szCs w:val="21"/>
              </w:rPr>
            </w:pPr>
            <w:r>
              <w:rPr>
                <w:b/>
                <w:szCs w:val="21"/>
              </w:rPr>
              <w:t>编号</w:t>
            </w:r>
          </w:p>
        </w:tc>
        <w:tc>
          <w:tcPr>
            <w:tcW w:w="2010" w:type="dxa"/>
            <w:shd w:val="clear" w:color="auto" w:fill="auto"/>
            <w:vAlign w:val="center"/>
          </w:tcPr>
          <w:p w14:paraId="76B35328"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588A2E33" w14:textId="77777777" w:rsidR="00197B1D" w:rsidRDefault="005C55D3">
            <w:pPr>
              <w:spacing w:line="276" w:lineRule="auto"/>
              <w:jc w:val="center"/>
              <w:rPr>
                <w:b/>
                <w:szCs w:val="21"/>
              </w:rPr>
            </w:pPr>
            <w:r>
              <w:rPr>
                <w:b/>
                <w:szCs w:val="21"/>
              </w:rPr>
              <w:t>接受标准</w:t>
            </w:r>
          </w:p>
        </w:tc>
      </w:tr>
      <w:tr w:rsidR="00197B1D" w14:paraId="1FE27C7B" w14:textId="77777777">
        <w:trPr>
          <w:trHeight w:val="20"/>
          <w:tblHeader/>
          <w:jc w:val="center"/>
        </w:trPr>
        <w:tc>
          <w:tcPr>
            <w:tcW w:w="1467" w:type="dxa"/>
            <w:tcBorders>
              <w:bottom w:val="single" w:sz="4" w:space="0" w:color="auto"/>
            </w:tcBorders>
            <w:shd w:val="clear" w:color="auto" w:fill="auto"/>
            <w:vAlign w:val="center"/>
          </w:tcPr>
          <w:p w14:paraId="5880B721" w14:textId="77777777" w:rsidR="00197B1D" w:rsidRDefault="005C55D3">
            <w:pPr>
              <w:spacing w:line="276" w:lineRule="auto"/>
              <w:jc w:val="center"/>
              <w:rPr>
                <w:kern w:val="0"/>
                <w:szCs w:val="21"/>
              </w:rPr>
            </w:pPr>
            <w:r>
              <w:rPr>
                <w:kern w:val="0"/>
                <w:szCs w:val="21"/>
                <w:lang w:bidi="ar"/>
              </w:rPr>
              <w:t>SOFT1_I01</w:t>
            </w:r>
          </w:p>
        </w:tc>
        <w:tc>
          <w:tcPr>
            <w:tcW w:w="2010" w:type="dxa"/>
            <w:tcBorders>
              <w:bottom w:val="single" w:sz="4" w:space="0" w:color="auto"/>
            </w:tcBorders>
            <w:shd w:val="clear" w:color="auto" w:fill="auto"/>
            <w:vAlign w:val="center"/>
          </w:tcPr>
          <w:p w14:paraId="5CFE3F2F" w14:textId="77777777" w:rsidR="00197B1D" w:rsidRDefault="005C55D3">
            <w:pPr>
              <w:spacing w:line="276" w:lineRule="auto"/>
              <w:rPr>
                <w:kern w:val="0"/>
                <w:szCs w:val="21"/>
              </w:rPr>
            </w:pPr>
            <w:r>
              <w:rPr>
                <w:rFonts w:cs="宋体" w:hint="eastAsia"/>
                <w:kern w:val="0"/>
                <w:szCs w:val="21"/>
                <w:lang w:bidi="ar"/>
              </w:rPr>
              <w:t>画</w:t>
            </w:r>
            <w:r>
              <w:rPr>
                <w:kern w:val="0"/>
                <w:szCs w:val="21"/>
                <w:lang w:bidi="ar"/>
              </w:rPr>
              <w:t>2</w:t>
            </w:r>
            <w:r>
              <w:rPr>
                <w:rFonts w:cs="宋体" w:hint="eastAsia"/>
                <w:kern w:val="0"/>
                <w:szCs w:val="21"/>
                <w:lang w:bidi="ar"/>
              </w:rPr>
              <w:t>分钟左右的波形区域</w:t>
            </w:r>
          </w:p>
        </w:tc>
        <w:tc>
          <w:tcPr>
            <w:tcW w:w="6342" w:type="dxa"/>
            <w:tcBorders>
              <w:bottom w:val="single" w:sz="4" w:space="0" w:color="auto"/>
            </w:tcBorders>
            <w:shd w:val="clear" w:color="auto" w:fill="auto"/>
            <w:vAlign w:val="center"/>
          </w:tcPr>
          <w:p w14:paraId="20CAD1E2" w14:textId="77777777" w:rsidR="00197B1D" w:rsidRDefault="005C55D3">
            <w:pPr>
              <w:pStyle w:val="ad"/>
              <w:spacing w:line="276" w:lineRule="auto"/>
              <w:rPr>
                <w:szCs w:val="21"/>
              </w:rPr>
            </w:pPr>
            <w:r>
              <w:rPr>
                <w:rFonts w:cs="宋体" w:hint="eastAsia"/>
                <w:sz w:val="21"/>
                <w:szCs w:val="21"/>
                <w:lang w:bidi="ar"/>
              </w:rPr>
              <w:t>该区域显示指定导联和时间点的波形图</w:t>
            </w:r>
          </w:p>
        </w:tc>
      </w:tr>
      <w:tr w:rsidR="00197B1D" w14:paraId="0C13A333" w14:textId="77777777">
        <w:trPr>
          <w:trHeight w:val="20"/>
          <w:tblHeader/>
          <w:jc w:val="center"/>
        </w:trPr>
        <w:tc>
          <w:tcPr>
            <w:tcW w:w="1467" w:type="dxa"/>
            <w:tcBorders>
              <w:bottom w:val="single" w:sz="4" w:space="0" w:color="auto"/>
            </w:tcBorders>
            <w:shd w:val="clear" w:color="auto" w:fill="auto"/>
            <w:vAlign w:val="center"/>
          </w:tcPr>
          <w:p w14:paraId="4ECE490F" w14:textId="77777777" w:rsidR="00197B1D" w:rsidRDefault="005C55D3">
            <w:pPr>
              <w:spacing w:line="276" w:lineRule="auto"/>
              <w:jc w:val="center"/>
              <w:rPr>
                <w:kern w:val="0"/>
                <w:szCs w:val="21"/>
              </w:rPr>
            </w:pPr>
            <w:r>
              <w:rPr>
                <w:kern w:val="0"/>
                <w:szCs w:val="21"/>
                <w:lang w:bidi="ar"/>
              </w:rPr>
              <w:t>SOFT1_I02</w:t>
            </w:r>
          </w:p>
        </w:tc>
        <w:tc>
          <w:tcPr>
            <w:tcW w:w="2010" w:type="dxa"/>
            <w:tcBorders>
              <w:bottom w:val="single" w:sz="4" w:space="0" w:color="auto"/>
            </w:tcBorders>
            <w:shd w:val="clear" w:color="auto" w:fill="auto"/>
            <w:vAlign w:val="center"/>
          </w:tcPr>
          <w:p w14:paraId="5AD59E23" w14:textId="77777777" w:rsidR="00197B1D" w:rsidRDefault="005C55D3">
            <w:pPr>
              <w:spacing w:line="276" w:lineRule="auto"/>
              <w:rPr>
                <w:kern w:val="0"/>
                <w:szCs w:val="21"/>
              </w:rPr>
            </w:pPr>
            <w:r>
              <w:rPr>
                <w:rFonts w:cs="宋体" w:hint="eastAsia"/>
                <w:kern w:val="0"/>
                <w:szCs w:val="21"/>
                <w:lang w:bidi="ar"/>
              </w:rPr>
              <w:t>滑动条</w:t>
            </w:r>
          </w:p>
        </w:tc>
        <w:tc>
          <w:tcPr>
            <w:tcW w:w="6342" w:type="dxa"/>
            <w:tcBorders>
              <w:bottom w:val="single" w:sz="4" w:space="0" w:color="auto"/>
            </w:tcBorders>
            <w:shd w:val="clear" w:color="auto" w:fill="auto"/>
            <w:vAlign w:val="center"/>
          </w:tcPr>
          <w:p w14:paraId="50208ED0" w14:textId="77777777" w:rsidR="00197B1D" w:rsidRDefault="005C55D3">
            <w:pPr>
              <w:pStyle w:val="ad"/>
              <w:spacing w:line="276" w:lineRule="auto"/>
              <w:rPr>
                <w:szCs w:val="21"/>
              </w:rPr>
            </w:pPr>
            <w:r>
              <w:rPr>
                <w:rFonts w:cs="宋体" w:hint="eastAsia"/>
                <w:sz w:val="21"/>
                <w:szCs w:val="21"/>
                <w:lang w:bidi="ar"/>
              </w:rPr>
              <w:t>通过控制滑动条，可以快速浏览指定导联的全程的波形</w:t>
            </w:r>
            <w:proofErr w:type="gramStart"/>
            <w:r>
              <w:rPr>
                <w:rFonts w:cs="宋体" w:hint="eastAsia"/>
                <w:sz w:val="21"/>
                <w:szCs w:val="21"/>
                <w:lang w:bidi="ar"/>
              </w:rPr>
              <w:t>图情况</w:t>
            </w:r>
            <w:proofErr w:type="gramEnd"/>
          </w:p>
        </w:tc>
      </w:tr>
      <w:tr w:rsidR="00197B1D" w14:paraId="59941D29" w14:textId="77777777">
        <w:trPr>
          <w:trHeight w:val="20"/>
          <w:tblHeader/>
          <w:jc w:val="center"/>
        </w:trPr>
        <w:tc>
          <w:tcPr>
            <w:tcW w:w="1467" w:type="dxa"/>
            <w:tcBorders>
              <w:bottom w:val="single" w:sz="4" w:space="0" w:color="auto"/>
            </w:tcBorders>
            <w:shd w:val="clear" w:color="auto" w:fill="auto"/>
            <w:vAlign w:val="center"/>
          </w:tcPr>
          <w:p w14:paraId="686882A3" w14:textId="77777777" w:rsidR="00197B1D" w:rsidRDefault="005C55D3">
            <w:pPr>
              <w:spacing w:line="276" w:lineRule="auto"/>
              <w:jc w:val="center"/>
              <w:rPr>
                <w:kern w:val="0"/>
                <w:szCs w:val="21"/>
              </w:rPr>
            </w:pPr>
            <w:r>
              <w:rPr>
                <w:kern w:val="0"/>
                <w:szCs w:val="21"/>
                <w:lang w:bidi="ar"/>
              </w:rPr>
              <w:t>SOFT1_I03</w:t>
            </w:r>
          </w:p>
        </w:tc>
        <w:tc>
          <w:tcPr>
            <w:tcW w:w="2010" w:type="dxa"/>
            <w:tcBorders>
              <w:bottom w:val="single" w:sz="4" w:space="0" w:color="auto"/>
            </w:tcBorders>
            <w:shd w:val="clear" w:color="auto" w:fill="auto"/>
            <w:vAlign w:val="center"/>
          </w:tcPr>
          <w:p w14:paraId="0C68A061" w14:textId="77777777" w:rsidR="00197B1D" w:rsidRDefault="005C55D3">
            <w:pPr>
              <w:spacing w:line="276" w:lineRule="auto"/>
              <w:rPr>
                <w:kern w:val="0"/>
                <w:szCs w:val="21"/>
              </w:rPr>
            </w:pPr>
            <w:r>
              <w:rPr>
                <w:rFonts w:cs="宋体" w:hint="eastAsia"/>
                <w:kern w:val="0"/>
                <w:szCs w:val="21"/>
                <w:lang w:bidi="ar"/>
              </w:rPr>
              <w:t>通道</w:t>
            </w:r>
          </w:p>
        </w:tc>
        <w:tc>
          <w:tcPr>
            <w:tcW w:w="6342" w:type="dxa"/>
            <w:tcBorders>
              <w:bottom w:val="single" w:sz="4" w:space="0" w:color="auto"/>
            </w:tcBorders>
            <w:shd w:val="clear" w:color="auto" w:fill="auto"/>
            <w:vAlign w:val="center"/>
          </w:tcPr>
          <w:p w14:paraId="24DD51B4" w14:textId="77777777" w:rsidR="00197B1D" w:rsidRDefault="005C55D3">
            <w:pPr>
              <w:pStyle w:val="ad"/>
              <w:spacing w:line="276" w:lineRule="auto"/>
              <w:rPr>
                <w:szCs w:val="21"/>
              </w:rPr>
            </w:pPr>
            <w:r>
              <w:rPr>
                <w:rFonts w:cs="宋体" w:hint="eastAsia"/>
                <w:sz w:val="21"/>
                <w:szCs w:val="21"/>
                <w:lang w:bidi="ar"/>
              </w:rPr>
              <w:t>通过通道下拉菜单，可以选择不同的导联，同时</w:t>
            </w:r>
            <w:r>
              <w:rPr>
                <w:kern w:val="0"/>
                <w:sz w:val="21"/>
                <w:szCs w:val="21"/>
                <w:lang w:bidi="ar"/>
              </w:rPr>
              <w:t>SOFT1_I01</w:t>
            </w:r>
            <w:r>
              <w:rPr>
                <w:rFonts w:cs="宋体" w:hint="eastAsia"/>
                <w:kern w:val="0"/>
                <w:sz w:val="21"/>
                <w:szCs w:val="21"/>
                <w:lang w:bidi="ar"/>
              </w:rPr>
              <w:t>区域会画对应导联的波形图</w:t>
            </w:r>
          </w:p>
        </w:tc>
      </w:tr>
      <w:tr w:rsidR="00197B1D" w14:paraId="770AC32C" w14:textId="77777777">
        <w:trPr>
          <w:trHeight w:val="20"/>
          <w:tblHeader/>
          <w:jc w:val="center"/>
        </w:trPr>
        <w:tc>
          <w:tcPr>
            <w:tcW w:w="1467" w:type="dxa"/>
            <w:tcBorders>
              <w:bottom w:val="single" w:sz="4" w:space="0" w:color="auto"/>
            </w:tcBorders>
            <w:shd w:val="clear" w:color="auto" w:fill="auto"/>
            <w:vAlign w:val="center"/>
          </w:tcPr>
          <w:p w14:paraId="222FA5A2" w14:textId="77777777" w:rsidR="00197B1D" w:rsidRDefault="005C55D3">
            <w:pPr>
              <w:spacing w:line="276" w:lineRule="auto"/>
              <w:jc w:val="center"/>
              <w:rPr>
                <w:kern w:val="0"/>
                <w:szCs w:val="21"/>
              </w:rPr>
            </w:pPr>
            <w:r>
              <w:rPr>
                <w:kern w:val="0"/>
                <w:szCs w:val="21"/>
                <w:lang w:bidi="ar"/>
              </w:rPr>
              <w:t>SOFT1_I04</w:t>
            </w:r>
          </w:p>
        </w:tc>
        <w:tc>
          <w:tcPr>
            <w:tcW w:w="2010" w:type="dxa"/>
            <w:tcBorders>
              <w:bottom w:val="single" w:sz="4" w:space="0" w:color="auto"/>
            </w:tcBorders>
            <w:shd w:val="clear" w:color="auto" w:fill="auto"/>
            <w:vAlign w:val="center"/>
          </w:tcPr>
          <w:p w14:paraId="18F1F55F" w14:textId="77777777" w:rsidR="00197B1D" w:rsidRDefault="005C55D3">
            <w:pPr>
              <w:spacing w:line="276" w:lineRule="auto"/>
              <w:rPr>
                <w:kern w:val="0"/>
                <w:szCs w:val="21"/>
              </w:rPr>
            </w:pPr>
            <w:r>
              <w:rPr>
                <w:rFonts w:cs="宋体" w:hint="eastAsia"/>
                <w:kern w:val="0"/>
                <w:szCs w:val="21"/>
                <w:lang w:bidi="ar"/>
              </w:rPr>
              <w:t>高度系数</w:t>
            </w:r>
          </w:p>
        </w:tc>
        <w:tc>
          <w:tcPr>
            <w:tcW w:w="6342" w:type="dxa"/>
            <w:tcBorders>
              <w:bottom w:val="single" w:sz="4" w:space="0" w:color="auto"/>
            </w:tcBorders>
            <w:shd w:val="clear" w:color="auto" w:fill="auto"/>
            <w:vAlign w:val="center"/>
          </w:tcPr>
          <w:p w14:paraId="155EF5DC" w14:textId="77777777" w:rsidR="00197B1D" w:rsidRDefault="005C55D3">
            <w:pPr>
              <w:pStyle w:val="ad"/>
              <w:spacing w:line="276" w:lineRule="auto"/>
              <w:rPr>
                <w:szCs w:val="21"/>
              </w:rPr>
            </w:pPr>
            <w:r>
              <w:rPr>
                <w:rFonts w:cs="宋体" w:hint="eastAsia"/>
                <w:sz w:val="21"/>
                <w:szCs w:val="21"/>
                <w:lang w:bidi="ar"/>
              </w:rPr>
              <w:t>通过选择不同的高度系数，可以控制波形图幅值的高度</w:t>
            </w:r>
          </w:p>
        </w:tc>
      </w:tr>
      <w:tr w:rsidR="00197B1D" w14:paraId="26B78BCD" w14:textId="77777777">
        <w:trPr>
          <w:trHeight w:val="20"/>
          <w:tblHeader/>
          <w:jc w:val="center"/>
        </w:trPr>
        <w:tc>
          <w:tcPr>
            <w:tcW w:w="1467" w:type="dxa"/>
            <w:tcBorders>
              <w:bottom w:val="single" w:sz="4" w:space="0" w:color="auto"/>
            </w:tcBorders>
            <w:shd w:val="clear" w:color="auto" w:fill="auto"/>
            <w:vAlign w:val="center"/>
          </w:tcPr>
          <w:p w14:paraId="72EE6F69" w14:textId="77777777" w:rsidR="00197B1D" w:rsidRDefault="005C55D3">
            <w:pPr>
              <w:spacing w:line="276" w:lineRule="auto"/>
              <w:jc w:val="center"/>
              <w:rPr>
                <w:kern w:val="0"/>
                <w:szCs w:val="21"/>
              </w:rPr>
            </w:pPr>
            <w:r>
              <w:rPr>
                <w:kern w:val="0"/>
                <w:szCs w:val="21"/>
                <w:lang w:bidi="ar"/>
              </w:rPr>
              <w:t>SOFT1_I05</w:t>
            </w:r>
          </w:p>
        </w:tc>
        <w:tc>
          <w:tcPr>
            <w:tcW w:w="2010" w:type="dxa"/>
            <w:tcBorders>
              <w:bottom w:val="single" w:sz="4" w:space="0" w:color="auto"/>
            </w:tcBorders>
            <w:shd w:val="clear" w:color="auto" w:fill="auto"/>
            <w:vAlign w:val="center"/>
          </w:tcPr>
          <w:p w14:paraId="4034F5DF" w14:textId="77777777" w:rsidR="00197B1D" w:rsidRDefault="005C55D3">
            <w:pPr>
              <w:spacing w:line="276" w:lineRule="auto"/>
              <w:rPr>
                <w:kern w:val="0"/>
                <w:szCs w:val="21"/>
              </w:rPr>
            </w:pPr>
            <w:r>
              <w:rPr>
                <w:rFonts w:cs="宋体" w:hint="eastAsia"/>
                <w:kern w:val="0"/>
                <w:szCs w:val="21"/>
                <w:lang w:bidi="ar"/>
              </w:rPr>
              <w:t>显示心律失常</w:t>
            </w:r>
          </w:p>
        </w:tc>
        <w:tc>
          <w:tcPr>
            <w:tcW w:w="6342" w:type="dxa"/>
            <w:tcBorders>
              <w:bottom w:val="single" w:sz="4" w:space="0" w:color="auto"/>
            </w:tcBorders>
            <w:shd w:val="clear" w:color="auto" w:fill="auto"/>
            <w:vAlign w:val="center"/>
          </w:tcPr>
          <w:p w14:paraId="4AC9470D" w14:textId="77777777" w:rsidR="00197B1D" w:rsidRDefault="005C55D3">
            <w:pPr>
              <w:pStyle w:val="ad"/>
              <w:spacing w:line="276" w:lineRule="auto"/>
              <w:rPr>
                <w:szCs w:val="21"/>
              </w:rPr>
            </w:pPr>
            <w:proofErr w:type="gramStart"/>
            <w:r>
              <w:rPr>
                <w:rFonts w:cs="宋体" w:hint="eastAsia"/>
                <w:sz w:val="21"/>
                <w:szCs w:val="21"/>
                <w:lang w:bidi="ar"/>
              </w:rPr>
              <w:t>勾</w:t>
            </w:r>
            <w:proofErr w:type="gramEnd"/>
            <w:r>
              <w:rPr>
                <w:rFonts w:cs="宋体" w:hint="eastAsia"/>
                <w:sz w:val="21"/>
                <w:szCs w:val="21"/>
                <w:lang w:bidi="ar"/>
              </w:rPr>
              <w:t>选上该选项后，</w:t>
            </w:r>
            <w:r>
              <w:rPr>
                <w:kern w:val="0"/>
                <w:sz w:val="21"/>
                <w:szCs w:val="21"/>
                <w:lang w:bidi="ar"/>
              </w:rPr>
              <w:t>SOFT1_I01</w:t>
            </w:r>
            <w:r>
              <w:rPr>
                <w:rFonts w:cs="宋体" w:hint="eastAsia"/>
                <w:kern w:val="0"/>
                <w:sz w:val="21"/>
                <w:szCs w:val="21"/>
                <w:lang w:bidi="ar"/>
              </w:rPr>
              <w:t>区域画波形图时，会显示对应心搏类型的颜色</w:t>
            </w:r>
          </w:p>
        </w:tc>
      </w:tr>
      <w:tr w:rsidR="00197B1D" w14:paraId="438DE654" w14:textId="77777777">
        <w:trPr>
          <w:trHeight w:val="20"/>
          <w:tblHeader/>
          <w:jc w:val="center"/>
        </w:trPr>
        <w:tc>
          <w:tcPr>
            <w:tcW w:w="1467" w:type="dxa"/>
            <w:tcBorders>
              <w:bottom w:val="single" w:sz="4" w:space="0" w:color="auto"/>
            </w:tcBorders>
            <w:shd w:val="clear" w:color="auto" w:fill="auto"/>
            <w:vAlign w:val="center"/>
          </w:tcPr>
          <w:p w14:paraId="6A7AF549" w14:textId="77777777" w:rsidR="00197B1D" w:rsidRDefault="005C55D3">
            <w:pPr>
              <w:spacing w:line="276" w:lineRule="auto"/>
              <w:jc w:val="center"/>
              <w:rPr>
                <w:kern w:val="0"/>
                <w:szCs w:val="21"/>
              </w:rPr>
            </w:pPr>
            <w:r>
              <w:rPr>
                <w:kern w:val="0"/>
                <w:szCs w:val="21"/>
                <w:lang w:bidi="ar"/>
              </w:rPr>
              <w:t>SOFT1_I06</w:t>
            </w:r>
          </w:p>
        </w:tc>
        <w:tc>
          <w:tcPr>
            <w:tcW w:w="2010" w:type="dxa"/>
            <w:tcBorders>
              <w:bottom w:val="single" w:sz="4" w:space="0" w:color="auto"/>
            </w:tcBorders>
            <w:shd w:val="clear" w:color="auto" w:fill="auto"/>
            <w:vAlign w:val="center"/>
          </w:tcPr>
          <w:p w14:paraId="0A20EC1B" w14:textId="77777777" w:rsidR="00197B1D" w:rsidRDefault="005C55D3">
            <w:pPr>
              <w:spacing w:line="276" w:lineRule="auto"/>
              <w:rPr>
                <w:kern w:val="0"/>
                <w:szCs w:val="21"/>
              </w:rPr>
            </w:pPr>
            <w:r>
              <w:rPr>
                <w:rFonts w:cs="宋体" w:hint="eastAsia"/>
                <w:kern w:val="0"/>
                <w:szCs w:val="21"/>
                <w:lang w:bidi="ar"/>
              </w:rPr>
              <w:t>定位</w:t>
            </w:r>
          </w:p>
        </w:tc>
        <w:tc>
          <w:tcPr>
            <w:tcW w:w="6342" w:type="dxa"/>
            <w:tcBorders>
              <w:bottom w:val="single" w:sz="4" w:space="0" w:color="auto"/>
            </w:tcBorders>
            <w:shd w:val="clear" w:color="auto" w:fill="auto"/>
            <w:vAlign w:val="center"/>
          </w:tcPr>
          <w:p w14:paraId="2C0E8194" w14:textId="77777777" w:rsidR="00197B1D" w:rsidRDefault="005C55D3">
            <w:pPr>
              <w:pStyle w:val="ad"/>
              <w:spacing w:line="276" w:lineRule="auto"/>
              <w:rPr>
                <w:szCs w:val="21"/>
              </w:rPr>
            </w:pPr>
            <w:r>
              <w:rPr>
                <w:rFonts w:cs="宋体" w:hint="eastAsia"/>
                <w:sz w:val="21"/>
                <w:szCs w:val="21"/>
                <w:lang w:bidi="ar"/>
              </w:rPr>
              <w:t>在</w:t>
            </w:r>
            <w:r>
              <w:rPr>
                <w:kern w:val="0"/>
                <w:sz w:val="21"/>
                <w:szCs w:val="21"/>
                <w:lang w:bidi="ar"/>
              </w:rPr>
              <w:t>SOFT1_I01</w:t>
            </w:r>
            <w:r>
              <w:rPr>
                <w:rFonts w:cs="宋体" w:hint="eastAsia"/>
                <w:kern w:val="0"/>
                <w:sz w:val="21"/>
                <w:szCs w:val="21"/>
                <w:lang w:bidi="ar"/>
              </w:rPr>
              <w:t>区域，点击鼠标左键，</w:t>
            </w:r>
            <w:r>
              <w:rPr>
                <w:sz w:val="21"/>
                <w:szCs w:val="21"/>
                <w:lang w:bidi="ar"/>
              </w:rPr>
              <w:t xml:space="preserve">7.1.1 </w:t>
            </w:r>
            <w:r>
              <w:rPr>
                <w:rFonts w:cs="宋体" w:hint="eastAsia"/>
                <w:sz w:val="21"/>
                <w:szCs w:val="21"/>
                <w:lang w:bidi="ar"/>
              </w:rPr>
              <w:t>通用心电图编辑窗口</w:t>
            </w:r>
            <w:r>
              <w:rPr>
                <w:sz w:val="21"/>
                <w:szCs w:val="21"/>
                <w:lang w:bidi="ar"/>
              </w:rPr>
              <w:t xml:space="preserve"> </w:t>
            </w:r>
            <w:r>
              <w:rPr>
                <w:rFonts w:cs="宋体" w:hint="eastAsia"/>
                <w:sz w:val="21"/>
                <w:szCs w:val="21"/>
                <w:lang w:bidi="ar"/>
              </w:rPr>
              <w:t>会定位到所点击位置</w:t>
            </w:r>
          </w:p>
        </w:tc>
      </w:tr>
      <w:tr w:rsidR="00197B1D" w14:paraId="5F79A7BA" w14:textId="77777777">
        <w:trPr>
          <w:trHeight w:val="20"/>
          <w:tblHeader/>
          <w:jc w:val="center"/>
        </w:trPr>
        <w:tc>
          <w:tcPr>
            <w:tcW w:w="1467" w:type="dxa"/>
            <w:tcBorders>
              <w:bottom w:val="single" w:sz="4" w:space="0" w:color="auto"/>
            </w:tcBorders>
            <w:shd w:val="clear" w:color="auto" w:fill="auto"/>
            <w:vAlign w:val="center"/>
          </w:tcPr>
          <w:p w14:paraId="35C9FD02" w14:textId="77777777" w:rsidR="00197B1D" w:rsidRDefault="005C55D3">
            <w:pPr>
              <w:spacing w:line="276" w:lineRule="auto"/>
              <w:jc w:val="center"/>
              <w:rPr>
                <w:kern w:val="0"/>
                <w:szCs w:val="21"/>
              </w:rPr>
            </w:pPr>
            <w:r>
              <w:rPr>
                <w:kern w:val="0"/>
                <w:szCs w:val="21"/>
                <w:lang w:bidi="ar"/>
              </w:rPr>
              <w:t>SOFT1_I07</w:t>
            </w:r>
          </w:p>
        </w:tc>
        <w:tc>
          <w:tcPr>
            <w:tcW w:w="2010" w:type="dxa"/>
            <w:tcBorders>
              <w:bottom w:val="single" w:sz="4" w:space="0" w:color="auto"/>
            </w:tcBorders>
            <w:shd w:val="clear" w:color="auto" w:fill="auto"/>
            <w:vAlign w:val="center"/>
          </w:tcPr>
          <w:p w14:paraId="20FBFD0F" w14:textId="77777777" w:rsidR="00197B1D" w:rsidRDefault="005C55D3">
            <w:pPr>
              <w:spacing w:line="276" w:lineRule="auto"/>
              <w:rPr>
                <w:kern w:val="0"/>
                <w:szCs w:val="21"/>
              </w:rPr>
            </w:pPr>
            <w:r>
              <w:rPr>
                <w:rFonts w:cs="宋体" w:hint="eastAsia"/>
                <w:kern w:val="0"/>
                <w:szCs w:val="21"/>
                <w:lang w:bidi="ar"/>
              </w:rPr>
              <w:t>修改心搏类型</w:t>
            </w:r>
          </w:p>
        </w:tc>
        <w:tc>
          <w:tcPr>
            <w:tcW w:w="6342" w:type="dxa"/>
            <w:tcBorders>
              <w:bottom w:val="single" w:sz="4" w:space="0" w:color="auto"/>
            </w:tcBorders>
            <w:shd w:val="clear" w:color="auto" w:fill="auto"/>
            <w:vAlign w:val="center"/>
          </w:tcPr>
          <w:p w14:paraId="7E27FF4A" w14:textId="77777777" w:rsidR="00197B1D" w:rsidRDefault="005C55D3">
            <w:pPr>
              <w:pStyle w:val="ad"/>
              <w:spacing w:line="276" w:lineRule="auto"/>
              <w:rPr>
                <w:szCs w:val="21"/>
              </w:rPr>
            </w:pPr>
            <w:r>
              <w:rPr>
                <w:rFonts w:cs="宋体" w:hint="eastAsia"/>
                <w:sz w:val="21"/>
                <w:szCs w:val="21"/>
                <w:lang w:bidi="ar"/>
              </w:rPr>
              <w:t>在</w:t>
            </w:r>
            <w:r>
              <w:rPr>
                <w:kern w:val="0"/>
                <w:sz w:val="21"/>
                <w:szCs w:val="21"/>
                <w:lang w:bidi="ar"/>
              </w:rPr>
              <w:t>SOFT1_I01</w:t>
            </w:r>
            <w:r>
              <w:rPr>
                <w:rFonts w:cs="宋体" w:hint="eastAsia"/>
                <w:kern w:val="0"/>
                <w:sz w:val="21"/>
                <w:szCs w:val="21"/>
                <w:lang w:bidi="ar"/>
              </w:rPr>
              <w:t>区域，点击鼠标右键，</w:t>
            </w:r>
            <w:r>
              <w:rPr>
                <w:rFonts w:cs="宋体" w:hint="eastAsia"/>
                <w:sz w:val="21"/>
                <w:szCs w:val="21"/>
                <w:lang w:bidi="ar"/>
              </w:rPr>
              <w:t>如果该处有心搏，则会弹出修改心搏类型弹窗，并修改心搏类型</w:t>
            </w:r>
          </w:p>
        </w:tc>
      </w:tr>
    </w:tbl>
    <w:p w14:paraId="59246F7F" w14:textId="77777777" w:rsidR="00197B1D" w:rsidRDefault="00197B1D">
      <w:pPr>
        <w:numPr>
          <w:ilvl w:val="255"/>
          <w:numId w:val="0"/>
        </w:numPr>
        <w:rPr>
          <w:bCs/>
          <w:sz w:val="24"/>
        </w:rPr>
      </w:pPr>
    </w:p>
    <w:p w14:paraId="65D64EAD" w14:textId="77777777" w:rsidR="00197B1D" w:rsidRDefault="005C55D3">
      <w:pPr>
        <w:numPr>
          <w:ilvl w:val="2"/>
          <w:numId w:val="3"/>
        </w:numPr>
        <w:spacing w:line="360" w:lineRule="auto"/>
        <w:outlineLvl w:val="2"/>
        <w:rPr>
          <w:bCs/>
          <w:sz w:val="24"/>
        </w:rPr>
      </w:pPr>
      <w:bookmarkStart w:id="309" w:name="_Toc6886"/>
      <w:r>
        <w:rPr>
          <w:rFonts w:hint="eastAsia"/>
          <w:bCs/>
          <w:sz w:val="24"/>
        </w:rPr>
        <w:t xml:space="preserve"> </w:t>
      </w:r>
      <w:r>
        <w:rPr>
          <w:rFonts w:hint="eastAsia"/>
          <w:bCs/>
          <w:sz w:val="24"/>
        </w:rPr>
        <w:t>密度图功能</w:t>
      </w:r>
      <w:bookmarkEnd w:id="309"/>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6146B45D" w14:textId="77777777">
        <w:trPr>
          <w:trHeight w:val="20"/>
          <w:tblHeader/>
          <w:jc w:val="center"/>
        </w:trPr>
        <w:tc>
          <w:tcPr>
            <w:tcW w:w="1467" w:type="dxa"/>
            <w:shd w:val="clear" w:color="auto" w:fill="auto"/>
            <w:vAlign w:val="center"/>
          </w:tcPr>
          <w:p w14:paraId="69952022" w14:textId="77777777" w:rsidR="00197B1D" w:rsidRDefault="005C55D3">
            <w:pPr>
              <w:spacing w:line="276" w:lineRule="auto"/>
              <w:jc w:val="center"/>
              <w:rPr>
                <w:b/>
                <w:szCs w:val="21"/>
              </w:rPr>
            </w:pPr>
            <w:r>
              <w:rPr>
                <w:b/>
                <w:szCs w:val="21"/>
              </w:rPr>
              <w:lastRenderedPageBreak/>
              <w:t>编号</w:t>
            </w:r>
          </w:p>
        </w:tc>
        <w:tc>
          <w:tcPr>
            <w:tcW w:w="2010" w:type="dxa"/>
            <w:shd w:val="clear" w:color="auto" w:fill="auto"/>
            <w:vAlign w:val="center"/>
          </w:tcPr>
          <w:p w14:paraId="18FE97AA"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7A0D0A07" w14:textId="77777777" w:rsidR="00197B1D" w:rsidRDefault="005C55D3">
            <w:pPr>
              <w:spacing w:line="276" w:lineRule="auto"/>
              <w:jc w:val="center"/>
              <w:rPr>
                <w:b/>
                <w:szCs w:val="21"/>
              </w:rPr>
            </w:pPr>
            <w:r>
              <w:rPr>
                <w:b/>
                <w:szCs w:val="21"/>
              </w:rPr>
              <w:t>接受标准</w:t>
            </w:r>
          </w:p>
        </w:tc>
      </w:tr>
      <w:tr w:rsidR="00197B1D" w14:paraId="12754A75" w14:textId="77777777">
        <w:trPr>
          <w:trHeight w:val="20"/>
          <w:tblHeader/>
          <w:jc w:val="center"/>
        </w:trPr>
        <w:tc>
          <w:tcPr>
            <w:tcW w:w="1467" w:type="dxa"/>
            <w:tcBorders>
              <w:bottom w:val="single" w:sz="4" w:space="0" w:color="auto"/>
            </w:tcBorders>
            <w:shd w:val="clear" w:color="auto" w:fill="auto"/>
            <w:vAlign w:val="center"/>
          </w:tcPr>
          <w:p w14:paraId="70823D82" w14:textId="77777777" w:rsidR="00197B1D" w:rsidRDefault="005C55D3">
            <w:pPr>
              <w:spacing w:line="276" w:lineRule="auto"/>
              <w:jc w:val="center"/>
              <w:rPr>
                <w:kern w:val="0"/>
                <w:szCs w:val="21"/>
              </w:rPr>
            </w:pPr>
            <w:r>
              <w:rPr>
                <w:kern w:val="0"/>
                <w:szCs w:val="21"/>
                <w:lang w:bidi="ar"/>
              </w:rPr>
              <w:t>SOFT1_J01</w:t>
            </w:r>
          </w:p>
        </w:tc>
        <w:tc>
          <w:tcPr>
            <w:tcW w:w="2010" w:type="dxa"/>
            <w:tcBorders>
              <w:bottom w:val="single" w:sz="4" w:space="0" w:color="auto"/>
            </w:tcBorders>
            <w:shd w:val="clear" w:color="auto" w:fill="auto"/>
            <w:vAlign w:val="center"/>
          </w:tcPr>
          <w:p w14:paraId="4F7E8961" w14:textId="77777777" w:rsidR="00197B1D" w:rsidRDefault="005C55D3">
            <w:pPr>
              <w:spacing w:line="276" w:lineRule="auto"/>
              <w:rPr>
                <w:kern w:val="0"/>
                <w:szCs w:val="21"/>
              </w:rPr>
            </w:pPr>
            <w:r>
              <w:rPr>
                <w:rFonts w:cs="宋体" w:hint="eastAsia"/>
                <w:kern w:val="0"/>
                <w:szCs w:val="21"/>
                <w:lang w:bidi="ar"/>
              </w:rPr>
              <w:t>密度图展示区域</w:t>
            </w:r>
          </w:p>
        </w:tc>
        <w:tc>
          <w:tcPr>
            <w:tcW w:w="6342" w:type="dxa"/>
            <w:tcBorders>
              <w:bottom w:val="single" w:sz="4" w:space="0" w:color="auto"/>
            </w:tcBorders>
            <w:shd w:val="clear" w:color="auto" w:fill="auto"/>
            <w:vAlign w:val="center"/>
          </w:tcPr>
          <w:p w14:paraId="44693078" w14:textId="77777777" w:rsidR="00197B1D" w:rsidRDefault="005C55D3">
            <w:pPr>
              <w:pStyle w:val="ad"/>
              <w:spacing w:line="276" w:lineRule="auto"/>
              <w:rPr>
                <w:szCs w:val="21"/>
              </w:rPr>
            </w:pPr>
            <w:r>
              <w:rPr>
                <w:rFonts w:cs="宋体" w:hint="eastAsia"/>
                <w:sz w:val="21"/>
                <w:szCs w:val="21"/>
                <w:lang w:bidi="ar"/>
              </w:rPr>
              <w:t>展示全程以</w:t>
            </w:r>
            <w:r>
              <w:rPr>
                <w:sz w:val="21"/>
                <w:szCs w:val="21"/>
                <w:lang w:bidi="ar"/>
              </w:rPr>
              <w:t>5</w:t>
            </w:r>
            <w:r>
              <w:rPr>
                <w:rFonts w:cs="宋体" w:hint="eastAsia"/>
                <w:sz w:val="21"/>
                <w:szCs w:val="21"/>
                <w:lang w:bidi="ar"/>
              </w:rPr>
              <w:t>分钟最小横坐标单位，以</w:t>
            </w:r>
            <w:r>
              <w:rPr>
                <w:sz w:val="21"/>
                <w:szCs w:val="21"/>
                <w:lang w:bidi="ar"/>
              </w:rPr>
              <w:t>50ms</w:t>
            </w:r>
            <w:r>
              <w:rPr>
                <w:rFonts w:cs="宋体" w:hint="eastAsia"/>
                <w:sz w:val="21"/>
                <w:szCs w:val="21"/>
                <w:lang w:bidi="ar"/>
              </w:rPr>
              <w:t>为最小纵坐标单位，统计每个区域内的非伪差心搏个数，并展示全程。超过</w:t>
            </w:r>
            <w:r>
              <w:rPr>
                <w:sz w:val="21"/>
                <w:szCs w:val="21"/>
                <w:lang w:bidi="ar"/>
              </w:rPr>
              <w:t>60</w:t>
            </w:r>
            <w:r>
              <w:rPr>
                <w:rFonts w:cs="宋体" w:hint="eastAsia"/>
                <w:sz w:val="21"/>
                <w:szCs w:val="21"/>
                <w:lang w:bidi="ar"/>
              </w:rPr>
              <w:t>个的为红色，低于</w:t>
            </w:r>
            <w:r>
              <w:rPr>
                <w:sz w:val="21"/>
                <w:szCs w:val="21"/>
                <w:lang w:bidi="ar"/>
              </w:rPr>
              <w:t>10</w:t>
            </w:r>
            <w:r>
              <w:rPr>
                <w:rFonts w:cs="宋体" w:hint="eastAsia"/>
                <w:sz w:val="21"/>
                <w:szCs w:val="21"/>
                <w:lang w:bidi="ar"/>
              </w:rPr>
              <w:t>个的为蓝色，在</w:t>
            </w:r>
            <w:r>
              <w:rPr>
                <w:sz w:val="21"/>
                <w:szCs w:val="21"/>
                <w:lang w:bidi="ar"/>
              </w:rPr>
              <w:t>10</w:t>
            </w:r>
            <w:r>
              <w:rPr>
                <w:rFonts w:cs="宋体" w:hint="eastAsia"/>
                <w:sz w:val="21"/>
                <w:szCs w:val="21"/>
                <w:lang w:bidi="ar"/>
              </w:rPr>
              <w:t>个到</w:t>
            </w:r>
            <w:r>
              <w:rPr>
                <w:sz w:val="21"/>
                <w:szCs w:val="21"/>
                <w:lang w:bidi="ar"/>
              </w:rPr>
              <w:t>60</w:t>
            </w:r>
            <w:r>
              <w:rPr>
                <w:rFonts w:cs="宋体" w:hint="eastAsia"/>
                <w:sz w:val="21"/>
                <w:szCs w:val="21"/>
                <w:lang w:bidi="ar"/>
              </w:rPr>
              <w:t>个之间的为绿色</w:t>
            </w:r>
          </w:p>
        </w:tc>
      </w:tr>
      <w:tr w:rsidR="00197B1D" w14:paraId="6A7A050A" w14:textId="77777777">
        <w:trPr>
          <w:trHeight w:val="20"/>
          <w:tblHeader/>
          <w:jc w:val="center"/>
        </w:trPr>
        <w:tc>
          <w:tcPr>
            <w:tcW w:w="1467" w:type="dxa"/>
            <w:tcBorders>
              <w:bottom w:val="single" w:sz="4" w:space="0" w:color="auto"/>
            </w:tcBorders>
            <w:shd w:val="clear" w:color="auto" w:fill="auto"/>
            <w:vAlign w:val="center"/>
          </w:tcPr>
          <w:p w14:paraId="38B61C55" w14:textId="77777777" w:rsidR="00197B1D" w:rsidRDefault="005C55D3">
            <w:pPr>
              <w:spacing w:line="276" w:lineRule="auto"/>
              <w:jc w:val="center"/>
              <w:rPr>
                <w:kern w:val="0"/>
                <w:szCs w:val="21"/>
              </w:rPr>
            </w:pPr>
            <w:r>
              <w:rPr>
                <w:kern w:val="0"/>
                <w:szCs w:val="21"/>
                <w:lang w:bidi="ar"/>
              </w:rPr>
              <w:t>SOFT1_J02</w:t>
            </w:r>
          </w:p>
        </w:tc>
        <w:tc>
          <w:tcPr>
            <w:tcW w:w="2010" w:type="dxa"/>
            <w:tcBorders>
              <w:bottom w:val="single" w:sz="4" w:space="0" w:color="auto"/>
            </w:tcBorders>
            <w:shd w:val="clear" w:color="auto" w:fill="auto"/>
            <w:vAlign w:val="center"/>
          </w:tcPr>
          <w:p w14:paraId="3D69BAB3" w14:textId="77777777" w:rsidR="00197B1D" w:rsidRDefault="005C55D3">
            <w:pPr>
              <w:spacing w:line="276" w:lineRule="auto"/>
              <w:rPr>
                <w:kern w:val="0"/>
                <w:szCs w:val="21"/>
              </w:rPr>
            </w:pPr>
            <w:r>
              <w:rPr>
                <w:rFonts w:cs="宋体" w:hint="eastAsia"/>
                <w:kern w:val="0"/>
                <w:szCs w:val="21"/>
                <w:lang w:bidi="ar"/>
              </w:rPr>
              <w:t>辅助显示区域</w:t>
            </w:r>
          </w:p>
        </w:tc>
        <w:tc>
          <w:tcPr>
            <w:tcW w:w="6342" w:type="dxa"/>
            <w:tcBorders>
              <w:bottom w:val="single" w:sz="4" w:space="0" w:color="auto"/>
            </w:tcBorders>
            <w:shd w:val="clear" w:color="auto" w:fill="auto"/>
            <w:vAlign w:val="center"/>
          </w:tcPr>
          <w:p w14:paraId="1C2C4C5B" w14:textId="77777777" w:rsidR="00197B1D" w:rsidRDefault="005C55D3">
            <w:pPr>
              <w:pStyle w:val="ad"/>
              <w:spacing w:line="276" w:lineRule="auto"/>
              <w:rPr>
                <w:szCs w:val="21"/>
              </w:rPr>
            </w:pPr>
            <w:r>
              <w:rPr>
                <w:rFonts w:cs="宋体" w:hint="eastAsia"/>
                <w:sz w:val="21"/>
                <w:szCs w:val="21"/>
                <w:lang w:bidi="ar"/>
              </w:rPr>
              <w:t>满足</w:t>
            </w:r>
            <w:r>
              <w:rPr>
                <w:sz w:val="21"/>
                <w:szCs w:val="21"/>
                <w:lang w:bidi="ar"/>
              </w:rPr>
              <w:t xml:space="preserve"> 7.1.12  </w:t>
            </w:r>
            <w:r>
              <w:rPr>
                <w:rFonts w:cs="宋体" w:hint="eastAsia"/>
                <w:sz w:val="21"/>
                <w:szCs w:val="21"/>
                <w:lang w:bidi="ar"/>
              </w:rPr>
              <w:t>房颤辅助区域展示功能标准</w:t>
            </w:r>
          </w:p>
        </w:tc>
      </w:tr>
      <w:tr w:rsidR="00197B1D" w14:paraId="0343D7D2" w14:textId="77777777">
        <w:trPr>
          <w:trHeight w:val="20"/>
          <w:tblHeader/>
          <w:jc w:val="center"/>
        </w:trPr>
        <w:tc>
          <w:tcPr>
            <w:tcW w:w="1467" w:type="dxa"/>
            <w:tcBorders>
              <w:bottom w:val="single" w:sz="4" w:space="0" w:color="auto"/>
            </w:tcBorders>
            <w:shd w:val="clear" w:color="auto" w:fill="auto"/>
            <w:vAlign w:val="center"/>
          </w:tcPr>
          <w:p w14:paraId="6620437F" w14:textId="77777777" w:rsidR="00197B1D" w:rsidRDefault="005C55D3">
            <w:pPr>
              <w:spacing w:line="276" w:lineRule="auto"/>
              <w:jc w:val="center"/>
              <w:rPr>
                <w:kern w:val="0"/>
                <w:szCs w:val="21"/>
              </w:rPr>
            </w:pPr>
            <w:r>
              <w:rPr>
                <w:kern w:val="0"/>
                <w:szCs w:val="21"/>
                <w:lang w:bidi="ar"/>
              </w:rPr>
              <w:t>SOFT1_J03</w:t>
            </w:r>
          </w:p>
        </w:tc>
        <w:tc>
          <w:tcPr>
            <w:tcW w:w="2010" w:type="dxa"/>
            <w:tcBorders>
              <w:bottom w:val="single" w:sz="4" w:space="0" w:color="auto"/>
            </w:tcBorders>
            <w:shd w:val="clear" w:color="auto" w:fill="auto"/>
            <w:vAlign w:val="center"/>
          </w:tcPr>
          <w:p w14:paraId="7ECA4A6E" w14:textId="77777777" w:rsidR="00197B1D" w:rsidRDefault="005C55D3">
            <w:pPr>
              <w:spacing w:line="276" w:lineRule="auto"/>
              <w:rPr>
                <w:kern w:val="0"/>
                <w:szCs w:val="21"/>
              </w:rPr>
            </w:pPr>
            <w:r>
              <w:rPr>
                <w:rFonts w:cs="宋体" w:hint="eastAsia"/>
                <w:kern w:val="0"/>
                <w:szCs w:val="21"/>
                <w:lang w:bidi="ar"/>
              </w:rPr>
              <w:t>密度图展示区域定位功能</w:t>
            </w:r>
          </w:p>
        </w:tc>
        <w:tc>
          <w:tcPr>
            <w:tcW w:w="6342" w:type="dxa"/>
            <w:tcBorders>
              <w:bottom w:val="single" w:sz="4" w:space="0" w:color="auto"/>
            </w:tcBorders>
            <w:shd w:val="clear" w:color="auto" w:fill="auto"/>
            <w:vAlign w:val="center"/>
          </w:tcPr>
          <w:p w14:paraId="3196625C" w14:textId="77777777" w:rsidR="00197B1D" w:rsidRDefault="005C55D3">
            <w:pPr>
              <w:pStyle w:val="ad"/>
              <w:spacing w:line="276" w:lineRule="auto"/>
              <w:rPr>
                <w:kern w:val="0"/>
                <w:szCs w:val="21"/>
              </w:rPr>
            </w:pPr>
            <w:r>
              <w:rPr>
                <w:rFonts w:cs="宋体" w:hint="eastAsia"/>
                <w:sz w:val="21"/>
                <w:szCs w:val="21"/>
                <w:lang w:bidi="ar"/>
              </w:rPr>
              <w:t>鼠标点击</w:t>
            </w:r>
            <w:r>
              <w:rPr>
                <w:kern w:val="0"/>
                <w:sz w:val="21"/>
                <w:szCs w:val="21"/>
                <w:lang w:bidi="ar"/>
              </w:rPr>
              <w:t>SOFT1_J01</w:t>
            </w:r>
            <w:r>
              <w:rPr>
                <w:rFonts w:cs="宋体" w:hint="eastAsia"/>
                <w:kern w:val="0"/>
                <w:sz w:val="21"/>
                <w:szCs w:val="21"/>
                <w:lang w:bidi="ar"/>
              </w:rPr>
              <w:t>区域，会定位</w:t>
            </w:r>
            <w:r>
              <w:rPr>
                <w:kern w:val="0"/>
                <w:sz w:val="21"/>
                <w:szCs w:val="21"/>
                <w:lang w:bidi="ar"/>
              </w:rPr>
              <w:t>2</w:t>
            </w:r>
            <w:r>
              <w:rPr>
                <w:rFonts w:cs="宋体" w:hint="eastAsia"/>
                <w:kern w:val="0"/>
                <w:sz w:val="21"/>
                <w:szCs w:val="21"/>
                <w:lang w:bidi="ar"/>
              </w:rPr>
              <w:t>个位置</w:t>
            </w:r>
          </w:p>
          <w:p w14:paraId="71483BC2" w14:textId="77777777" w:rsidR="00197B1D" w:rsidRDefault="005C55D3">
            <w:pPr>
              <w:pStyle w:val="ad"/>
              <w:spacing w:line="276" w:lineRule="auto"/>
              <w:rPr>
                <w:szCs w:val="21"/>
              </w:rPr>
            </w:pPr>
            <w:r>
              <w:rPr>
                <w:rFonts w:cs="宋体" w:hint="eastAsia"/>
                <w:kern w:val="0"/>
                <w:sz w:val="21"/>
                <w:szCs w:val="21"/>
                <w:lang w:bidi="ar"/>
              </w:rPr>
              <w:t>（</w:t>
            </w:r>
            <w:r>
              <w:rPr>
                <w:kern w:val="0"/>
                <w:sz w:val="21"/>
                <w:szCs w:val="21"/>
                <w:lang w:bidi="ar"/>
              </w:rPr>
              <w:t>1</w:t>
            </w:r>
            <w:r>
              <w:rPr>
                <w:rFonts w:cs="宋体" w:hint="eastAsia"/>
                <w:kern w:val="0"/>
                <w:sz w:val="21"/>
                <w:szCs w:val="21"/>
                <w:lang w:bidi="ar"/>
              </w:rPr>
              <w:t>）</w:t>
            </w:r>
            <w:r>
              <w:rPr>
                <w:sz w:val="21"/>
                <w:szCs w:val="21"/>
                <w:lang w:bidi="ar"/>
              </w:rPr>
              <w:t xml:space="preserve">7.1.1 </w:t>
            </w:r>
            <w:r>
              <w:rPr>
                <w:rFonts w:cs="宋体" w:hint="eastAsia"/>
                <w:sz w:val="21"/>
                <w:szCs w:val="21"/>
                <w:lang w:bidi="ar"/>
              </w:rPr>
              <w:t>通用心电图编辑窗口</w:t>
            </w:r>
            <w:r>
              <w:rPr>
                <w:sz w:val="21"/>
                <w:szCs w:val="21"/>
                <w:lang w:bidi="ar"/>
              </w:rPr>
              <w:t xml:space="preserve"> </w:t>
            </w:r>
            <w:r>
              <w:rPr>
                <w:rFonts w:cs="宋体" w:hint="eastAsia"/>
                <w:sz w:val="21"/>
                <w:szCs w:val="21"/>
                <w:lang w:bidi="ar"/>
              </w:rPr>
              <w:t>会定位到所点击位置</w:t>
            </w:r>
          </w:p>
          <w:p w14:paraId="7B298798" w14:textId="77777777" w:rsidR="00197B1D" w:rsidRDefault="005C55D3">
            <w:pPr>
              <w:pStyle w:val="ad"/>
              <w:spacing w:line="276" w:lineRule="auto"/>
              <w:rPr>
                <w:kern w:val="0"/>
                <w:szCs w:val="21"/>
              </w:rPr>
            </w:pPr>
            <w:r>
              <w:rPr>
                <w:rFonts w:cs="宋体" w:hint="eastAsia"/>
                <w:sz w:val="21"/>
                <w:szCs w:val="21"/>
                <w:lang w:bidi="ar"/>
              </w:rPr>
              <w:t>（</w:t>
            </w:r>
            <w:r>
              <w:rPr>
                <w:sz w:val="21"/>
                <w:szCs w:val="21"/>
                <w:lang w:bidi="ar"/>
              </w:rPr>
              <w:t>2</w:t>
            </w:r>
            <w:r>
              <w:rPr>
                <w:rFonts w:cs="宋体" w:hint="eastAsia"/>
                <w:sz w:val="21"/>
                <w:szCs w:val="21"/>
                <w:lang w:bidi="ar"/>
              </w:rPr>
              <w:t>）</w:t>
            </w:r>
            <w:r>
              <w:rPr>
                <w:rFonts w:cs="宋体" w:hint="eastAsia"/>
                <w:kern w:val="0"/>
                <w:sz w:val="21"/>
                <w:szCs w:val="21"/>
                <w:lang w:bidi="ar"/>
              </w:rPr>
              <w:t>辅助显示区域</w:t>
            </w:r>
            <w:r>
              <w:rPr>
                <w:kern w:val="0"/>
                <w:sz w:val="21"/>
                <w:szCs w:val="21"/>
                <w:lang w:bidi="ar"/>
              </w:rPr>
              <w:t xml:space="preserve"> </w:t>
            </w:r>
            <w:r>
              <w:rPr>
                <w:rFonts w:cs="宋体" w:hint="eastAsia"/>
                <w:kern w:val="0"/>
                <w:sz w:val="21"/>
                <w:szCs w:val="21"/>
                <w:lang w:bidi="ar"/>
              </w:rPr>
              <w:t>显示会定位到所点击位置</w:t>
            </w:r>
          </w:p>
        </w:tc>
      </w:tr>
      <w:tr w:rsidR="00197B1D" w14:paraId="1BD7E7F1" w14:textId="77777777">
        <w:trPr>
          <w:trHeight w:val="20"/>
          <w:tblHeader/>
          <w:jc w:val="center"/>
        </w:trPr>
        <w:tc>
          <w:tcPr>
            <w:tcW w:w="1467" w:type="dxa"/>
            <w:tcBorders>
              <w:bottom w:val="single" w:sz="4" w:space="0" w:color="auto"/>
            </w:tcBorders>
            <w:shd w:val="clear" w:color="auto" w:fill="auto"/>
            <w:vAlign w:val="center"/>
          </w:tcPr>
          <w:p w14:paraId="5CBB41AB" w14:textId="77777777" w:rsidR="00197B1D" w:rsidRDefault="005C55D3">
            <w:pPr>
              <w:spacing w:line="276" w:lineRule="auto"/>
              <w:jc w:val="center"/>
              <w:rPr>
                <w:kern w:val="0"/>
                <w:szCs w:val="21"/>
              </w:rPr>
            </w:pPr>
            <w:r>
              <w:rPr>
                <w:kern w:val="0"/>
                <w:szCs w:val="21"/>
                <w:lang w:bidi="ar"/>
              </w:rPr>
              <w:t>SOFT1_J04</w:t>
            </w:r>
          </w:p>
        </w:tc>
        <w:tc>
          <w:tcPr>
            <w:tcW w:w="2010" w:type="dxa"/>
            <w:tcBorders>
              <w:bottom w:val="single" w:sz="4" w:space="0" w:color="auto"/>
            </w:tcBorders>
            <w:shd w:val="clear" w:color="auto" w:fill="auto"/>
            <w:vAlign w:val="center"/>
          </w:tcPr>
          <w:p w14:paraId="16D327AD" w14:textId="77777777" w:rsidR="00197B1D" w:rsidRDefault="005C55D3">
            <w:pPr>
              <w:spacing w:line="276" w:lineRule="auto"/>
              <w:rPr>
                <w:kern w:val="0"/>
                <w:szCs w:val="21"/>
              </w:rPr>
            </w:pPr>
            <w:r>
              <w:rPr>
                <w:rFonts w:cs="宋体" w:hint="eastAsia"/>
                <w:kern w:val="0"/>
                <w:szCs w:val="21"/>
                <w:lang w:bidi="ar"/>
              </w:rPr>
              <w:t>密度图展示区域鼠标移动</w:t>
            </w:r>
          </w:p>
        </w:tc>
        <w:tc>
          <w:tcPr>
            <w:tcW w:w="6342" w:type="dxa"/>
            <w:tcBorders>
              <w:bottom w:val="single" w:sz="4" w:space="0" w:color="auto"/>
            </w:tcBorders>
            <w:shd w:val="clear" w:color="auto" w:fill="auto"/>
            <w:vAlign w:val="center"/>
          </w:tcPr>
          <w:p w14:paraId="3DA5C734" w14:textId="77777777" w:rsidR="00197B1D" w:rsidRDefault="005C55D3">
            <w:pPr>
              <w:pStyle w:val="ad"/>
              <w:spacing w:line="276" w:lineRule="auto"/>
              <w:rPr>
                <w:kern w:val="0"/>
                <w:szCs w:val="21"/>
              </w:rPr>
            </w:pPr>
            <w:r>
              <w:rPr>
                <w:rFonts w:cs="宋体" w:hint="eastAsia"/>
                <w:kern w:val="0"/>
                <w:sz w:val="21"/>
                <w:szCs w:val="21"/>
                <w:lang w:bidi="ar"/>
              </w:rPr>
              <w:t>鼠标在</w:t>
            </w:r>
            <w:r>
              <w:rPr>
                <w:kern w:val="0"/>
                <w:sz w:val="21"/>
                <w:szCs w:val="21"/>
                <w:lang w:bidi="ar"/>
              </w:rPr>
              <w:t>SOFT1_J01</w:t>
            </w:r>
            <w:r>
              <w:rPr>
                <w:rFonts w:cs="宋体" w:hint="eastAsia"/>
                <w:kern w:val="0"/>
                <w:sz w:val="21"/>
                <w:szCs w:val="21"/>
                <w:lang w:bidi="ar"/>
              </w:rPr>
              <w:t>区域移动时，会跟随鼠标显示当前位置对应时间</w:t>
            </w:r>
          </w:p>
        </w:tc>
      </w:tr>
    </w:tbl>
    <w:p w14:paraId="44E9B80E" w14:textId="77777777" w:rsidR="00197B1D" w:rsidRDefault="00197B1D">
      <w:pPr>
        <w:numPr>
          <w:ilvl w:val="255"/>
          <w:numId w:val="0"/>
        </w:numPr>
        <w:rPr>
          <w:bCs/>
          <w:sz w:val="24"/>
        </w:rPr>
      </w:pPr>
    </w:p>
    <w:p w14:paraId="5546D111" w14:textId="77777777" w:rsidR="00197B1D" w:rsidRDefault="005C55D3">
      <w:pPr>
        <w:numPr>
          <w:ilvl w:val="2"/>
          <w:numId w:val="3"/>
        </w:numPr>
        <w:spacing w:line="360" w:lineRule="auto"/>
        <w:outlineLvl w:val="2"/>
        <w:rPr>
          <w:bCs/>
          <w:sz w:val="24"/>
        </w:rPr>
      </w:pPr>
      <w:bookmarkStart w:id="310" w:name="_Toc20402"/>
      <w:r>
        <w:rPr>
          <w:rFonts w:hint="eastAsia"/>
          <w:bCs/>
          <w:sz w:val="24"/>
        </w:rPr>
        <w:t xml:space="preserve"> </w:t>
      </w:r>
      <w:r>
        <w:rPr>
          <w:rFonts w:hint="eastAsia"/>
          <w:bCs/>
          <w:sz w:val="24"/>
        </w:rPr>
        <w:t>T-RR</w:t>
      </w:r>
      <w:r>
        <w:rPr>
          <w:rFonts w:hint="eastAsia"/>
          <w:bCs/>
          <w:sz w:val="24"/>
        </w:rPr>
        <w:t>散点图功能</w:t>
      </w:r>
      <w:bookmarkEnd w:id="310"/>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666A5171" w14:textId="77777777">
        <w:trPr>
          <w:trHeight w:val="20"/>
          <w:tblHeader/>
          <w:jc w:val="center"/>
        </w:trPr>
        <w:tc>
          <w:tcPr>
            <w:tcW w:w="1467" w:type="dxa"/>
            <w:shd w:val="clear" w:color="auto" w:fill="auto"/>
            <w:vAlign w:val="center"/>
          </w:tcPr>
          <w:p w14:paraId="18CF6D2B" w14:textId="77777777" w:rsidR="00197B1D" w:rsidRDefault="005C55D3">
            <w:pPr>
              <w:spacing w:line="276" w:lineRule="auto"/>
              <w:jc w:val="center"/>
              <w:rPr>
                <w:b/>
                <w:szCs w:val="21"/>
              </w:rPr>
            </w:pPr>
            <w:r>
              <w:rPr>
                <w:b/>
                <w:szCs w:val="21"/>
              </w:rPr>
              <w:t>编号</w:t>
            </w:r>
          </w:p>
        </w:tc>
        <w:tc>
          <w:tcPr>
            <w:tcW w:w="2010" w:type="dxa"/>
            <w:shd w:val="clear" w:color="auto" w:fill="auto"/>
            <w:vAlign w:val="center"/>
          </w:tcPr>
          <w:p w14:paraId="689BC4FD"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3AE10ADB" w14:textId="77777777" w:rsidR="00197B1D" w:rsidRDefault="005C55D3">
            <w:pPr>
              <w:spacing w:line="276" w:lineRule="auto"/>
              <w:jc w:val="center"/>
              <w:rPr>
                <w:b/>
                <w:szCs w:val="21"/>
              </w:rPr>
            </w:pPr>
            <w:r>
              <w:rPr>
                <w:b/>
                <w:szCs w:val="21"/>
              </w:rPr>
              <w:t>接受标准</w:t>
            </w:r>
          </w:p>
        </w:tc>
      </w:tr>
      <w:tr w:rsidR="00197B1D" w14:paraId="57EEF6E5" w14:textId="77777777">
        <w:trPr>
          <w:trHeight w:val="90"/>
          <w:tblHeader/>
          <w:jc w:val="center"/>
        </w:trPr>
        <w:tc>
          <w:tcPr>
            <w:tcW w:w="1467" w:type="dxa"/>
            <w:tcBorders>
              <w:bottom w:val="single" w:sz="4" w:space="0" w:color="auto"/>
            </w:tcBorders>
            <w:shd w:val="clear" w:color="auto" w:fill="auto"/>
            <w:vAlign w:val="center"/>
          </w:tcPr>
          <w:p w14:paraId="17C34CBF" w14:textId="77777777" w:rsidR="00197B1D" w:rsidRDefault="005C55D3">
            <w:pPr>
              <w:spacing w:line="276" w:lineRule="auto"/>
              <w:jc w:val="center"/>
              <w:rPr>
                <w:kern w:val="0"/>
                <w:szCs w:val="21"/>
              </w:rPr>
            </w:pPr>
            <w:r>
              <w:rPr>
                <w:kern w:val="0"/>
                <w:szCs w:val="21"/>
                <w:lang w:bidi="ar"/>
              </w:rPr>
              <w:t>SOFT1_K01</w:t>
            </w:r>
          </w:p>
        </w:tc>
        <w:tc>
          <w:tcPr>
            <w:tcW w:w="2010" w:type="dxa"/>
            <w:tcBorders>
              <w:bottom w:val="single" w:sz="4" w:space="0" w:color="auto"/>
            </w:tcBorders>
            <w:shd w:val="clear" w:color="auto" w:fill="auto"/>
            <w:vAlign w:val="center"/>
          </w:tcPr>
          <w:p w14:paraId="3A63F60E" w14:textId="77777777" w:rsidR="00197B1D" w:rsidRDefault="005C55D3">
            <w:pPr>
              <w:spacing w:line="276" w:lineRule="auto"/>
              <w:rPr>
                <w:kern w:val="0"/>
                <w:szCs w:val="21"/>
              </w:rPr>
            </w:pPr>
            <w:r>
              <w:rPr>
                <w:kern w:val="0"/>
                <w:szCs w:val="21"/>
                <w:lang w:bidi="ar"/>
              </w:rPr>
              <w:t>T-RR</w:t>
            </w:r>
            <w:r>
              <w:rPr>
                <w:rFonts w:cs="宋体" w:hint="eastAsia"/>
                <w:kern w:val="0"/>
                <w:szCs w:val="21"/>
                <w:lang w:bidi="ar"/>
              </w:rPr>
              <w:t>散点图展示区域</w:t>
            </w:r>
          </w:p>
        </w:tc>
        <w:tc>
          <w:tcPr>
            <w:tcW w:w="6342" w:type="dxa"/>
            <w:tcBorders>
              <w:bottom w:val="single" w:sz="4" w:space="0" w:color="auto"/>
            </w:tcBorders>
            <w:shd w:val="clear" w:color="auto" w:fill="auto"/>
            <w:vAlign w:val="center"/>
          </w:tcPr>
          <w:p w14:paraId="27E3598B" w14:textId="77777777" w:rsidR="00197B1D" w:rsidRDefault="005C55D3">
            <w:pPr>
              <w:pStyle w:val="ad"/>
              <w:spacing w:line="276" w:lineRule="auto"/>
              <w:rPr>
                <w:szCs w:val="21"/>
              </w:rPr>
            </w:pPr>
            <w:r>
              <w:rPr>
                <w:rFonts w:cs="宋体" w:hint="eastAsia"/>
                <w:sz w:val="21"/>
                <w:szCs w:val="21"/>
                <w:lang w:bidi="ar"/>
              </w:rPr>
              <w:t>该区域展示全程每一个心搏的</w:t>
            </w:r>
            <w:r>
              <w:rPr>
                <w:sz w:val="21"/>
                <w:szCs w:val="21"/>
                <w:lang w:bidi="ar"/>
              </w:rPr>
              <w:t>T-RR</w:t>
            </w:r>
            <w:r>
              <w:rPr>
                <w:rFonts w:cs="宋体" w:hint="eastAsia"/>
                <w:sz w:val="21"/>
                <w:szCs w:val="21"/>
                <w:lang w:bidi="ar"/>
              </w:rPr>
              <w:t>坐标</w:t>
            </w:r>
          </w:p>
        </w:tc>
      </w:tr>
      <w:tr w:rsidR="00197B1D" w14:paraId="6E41FACE" w14:textId="77777777">
        <w:trPr>
          <w:trHeight w:val="20"/>
          <w:tblHeader/>
          <w:jc w:val="center"/>
        </w:trPr>
        <w:tc>
          <w:tcPr>
            <w:tcW w:w="1467" w:type="dxa"/>
            <w:tcBorders>
              <w:bottom w:val="single" w:sz="4" w:space="0" w:color="auto"/>
            </w:tcBorders>
            <w:shd w:val="clear" w:color="auto" w:fill="auto"/>
            <w:vAlign w:val="center"/>
          </w:tcPr>
          <w:p w14:paraId="0582A163" w14:textId="77777777" w:rsidR="00197B1D" w:rsidRDefault="005C55D3">
            <w:pPr>
              <w:spacing w:line="276" w:lineRule="auto"/>
              <w:jc w:val="center"/>
              <w:rPr>
                <w:kern w:val="0"/>
                <w:szCs w:val="21"/>
              </w:rPr>
            </w:pPr>
            <w:r>
              <w:rPr>
                <w:kern w:val="0"/>
                <w:szCs w:val="21"/>
                <w:lang w:bidi="ar"/>
              </w:rPr>
              <w:t>SOFT1_K02</w:t>
            </w:r>
          </w:p>
        </w:tc>
        <w:tc>
          <w:tcPr>
            <w:tcW w:w="2010" w:type="dxa"/>
            <w:tcBorders>
              <w:bottom w:val="single" w:sz="4" w:space="0" w:color="auto"/>
            </w:tcBorders>
            <w:shd w:val="clear" w:color="auto" w:fill="auto"/>
            <w:vAlign w:val="center"/>
          </w:tcPr>
          <w:p w14:paraId="7F75FF8B" w14:textId="77777777" w:rsidR="00197B1D" w:rsidRDefault="005C55D3">
            <w:pPr>
              <w:spacing w:line="276" w:lineRule="auto"/>
              <w:rPr>
                <w:kern w:val="0"/>
                <w:szCs w:val="21"/>
              </w:rPr>
            </w:pPr>
            <w:r>
              <w:rPr>
                <w:rFonts w:cs="宋体" w:hint="eastAsia"/>
                <w:kern w:val="0"/>
                <w:szCs w:val="21"/>
                <w:lang w:bidi="ar"/>
              </w:rPr>
              <w:t>辅助显示区域</w:t>
            </w:r>
          </w:p>
        </w:tc>
        <w:tc>
          <w:tcPr>
            <w:tcW w:w="6342" w:type="dxa"/>
            <w:tcBorders>
              <w:bottom w:val="single" w:sz="4" w:space="0" w:color="auto"/>
            </w:tcBorders>
            <w:shd w:val="clear" w:color="auto" w:fill="auto"/>
            <w:vAlign w:val="center"/>
          </w:tcPr>
          <w:p w14:paraId="6CD97A9E" w14:textId="77777777" w:rsidR="00197B1D" w:rsidRDefault="005C55D3">
            <w:pPr>
              <w:pStyle w:val="ad"/>
              <w:spacing w:line="276" w:lineRule="auto"/>
              <w:rPr>
                <w:szCs w:val="21"/>
              </w:rPr>
            </w:pPr>
            <w:r>
              <w:rPr>
                <w:rFonts w:cs="宋体" w:hint="eastAsia"/>
                <w:sz w:val="21"/>
                <w:szCs w:val="21"/>
                <w:lang w:bidi="ar"/>
              </w:rPr>
              <w:t>满足</w:t>
            </w:r>
            <w:r>
              <w:rPr>
                <w:sz w:val="21"/>
                <w:szCs w:val="21"/>
                <w:lang w:bidi="ar"/>
              </w:rPr>
              <w:t xml:space="preserve"> 7.1.12 </w:t>
            </w:r>
            <w:r>
              <w:rPr>
                <w:rFonts w:cs="宋体" w:hint="eastAsia"/>
                <w:sz w:val="21"/>
                <w:szCs w:val="21"/>
                <w:lang w:bidi="ar"/>
              </w:rPr>
              <w:t>房颤辅助区域展示功能标准</w:t>
            </w:r>
          </w:p>
        </w:tc>
      </w:tr>
      <w:tr w:rsidR="00197B1D" w14:paraId="20177EE1" w14:textId="77777777">
        <w:trPr>
          <w:trHeight w:val="20"/>
          <w:tblHeader/>
          <w:jc w:val="center"/>
        </w:trPr>
        <w:tc>
          <w:tcPr>
            <w:tcW w:w="1467" w:type="dxa"/>
            <w:tcBorders>
              <w:bottom w:val="single" w:sz="4" w:space="0" w:color="auto"/>
            </w:tcBorders>
            <w:shd w:val="clear" w:color="auto" w:fill="auto"/>
            <w:vAlign w:val="center"/>
          </w:tcPr>
          <w:p w14:paraId="743F90F7" w14:textId="77777777" w:rsidR="00197B1D" w:rsidRDefault="005C55D3">
            <w:pPr>
              <w:spacing w:line="276" w:lineRule="auto"/>
              <w:jc w:val="center"/>
              <w:rPr>
                <w:kern w:val="0"/>
                <w:szCs w:val="21"/>
              </w:rPr>
            </w:pPr>
            <w:r>
              <w:rPr>
                <w:kern w:val="0"/>
                <w:szCs w:val="21"/>
                <w:lang w:bidi="ar"/>
              </w:rPr>
              <w:t>SOFT1_K03</w:t>
            </w:r>
          </w:p>
        </w:tc>
        <w:tc>
          <w:tcPr>
            <w:tcW w:w="2010" w:type="dxa"/>
            <w:tcBorders>
              <w:bottom w:val="single" w:sz="4" w:space="0" w:color="auto"/>
            </w:tcBorders>
            <w:shd w:val="clear" w:color="auto" w:fill="auto"/>
            <w:vAlign w:val="center"/>
          </w:tcPr>
          <w:p w14:paraId="45A955BB" w14:textId="77777777" w:rsidR="00197B1D" w:rsidRDefault="005C55D3">
            <w:pPr>
              <w:spacing w:line="276" w:lineRule="auto"/>
              <w:rPr>
                <w:kern w:val="0"/>
                <w:szCs w:val="21"/>
              </w:rPr>
            </w:pPr>
            <w:r>
              <w:rPr>
                <w:rFonts w:cs="宋体" w:hint="eastAsia"/>
                <w:kern w:val="0"/>
                <w:szCs w:val="21"/>
                <w:lang w:bidi="ar"/>
              </w:rPr>
              <w:t>散点图展示区域定位功能</w:t>
            </w:r>
          </w:p>
        </w:tc>
        <w:tc>
          <w:tcPr>
            <w:tcW w:w="6342" w:type="dxa"/>
            <w:tcBorders>
              <w:bottom w:val="single" w:sz="4" w:space="0" w:color="auto"/>
            </w:tcBorders>
            <w:shd w:val="clear" w:color="auto" w:fill="auto"/>
            <w:vAlign w:val="center"/>
          </w:tcPr>
          <w:p w14:paraId="0C4AC678" w14:textId="77777777" w:rsidR="00197B1D" w:rsidRDefault="005C55D3">
            <w:pPr>
              <w:pStyle w:val="ad"/>
              <w:spacing w:line="276" w:lineRule="auto"/>
              <w:rPr>
                <w:kern w:val="0"/>
                <w:szCs w:val="21"/>
              </w:rPr>
            </w:pPr>
            <w:r>
              <w:rPr>
                <w:rFonts w:cs="宋体" w:hint="eastAsia"/>
                <w:sz w:val="21"/>
                <w:szCs w:val="21"/>
                <w:lang w:bidi="ar"/>
              </w:rPr>
              <w:t>鼠标点击</w:t>
            </w:r>
            <w:r>
              <w:rPr>
                <w:kern w:val="0"/>
                <w:sz w:val="21"/>
                <w:szCs w:val="21"/>
                <w:lang w:bidi="ar"/>
              </w:rPr>
              <w:t>SOFT1_K01</w:t>
            </w:r>
            <w:r>
              <w:rPr>
                <w:rFonts w:cs="宋体" w:hint="eastAsia"/>
                <w:kern w:val="0"/>
                <w:sz w:val="21"/>
                <w:szCs w:val="21"/>
                <w:lang w:bidi="ar"/>
              </w:rPr>
              <w:t>区域，会定位</w:t>
            </w:r>
            <w:r>
              <w:rPr>
                <w:kern w:val="0"/>
                <w:sz w:val="21"/>
                <w:szCs w:val="21"/>
                <w:lang w:bidi="ar"/>
              </w:rPr>
              <w:t>2</w:t>
            </w:r>
            <w:r>
              <w:rPr>
                <w:rFonts w:cs="宋体" w:hint="eastAsia"/>
                <w:kern w:val="0"/>
                <w:sz w:val="21"/>
                <w:szCs w:val="21"/>
                <w:lang w:bidi="ar"/>
              </w:rPr>
              <w:t>个位置</w:t>
            </w:r>
          </w:p>
          <w:p w14:paraId="2BACB3C6" w14:textId="77777777" w:rsidR="00197B1D" w:rsidRDefault="005C55D3">
            <w:pPr>
              <w:pStyle w:val="ad"/>
              <w:spacing w:line="276" w:lineRule="auto"/>
              <w:rPr>
                <w:szCs w:val="21"/>
              </w:rPr>
            </w:pPr>
            <w:r>
              <w:rPr>
                <w:rFonts w:cs="宋体" w:hint="eastAsia"/>
                <w:kern w:val="0"/>
                <w:sz w:val="21"/>
                <w:szCs w:val="21"/>
                <w:lang w:bidi="ar"/>
              </w:rPr>
              <w:t>（</w:t>
            </w:r>
            <w:r>
              <w:rPr>
                <w:kern w:val="0"/>
                <w:sz w:val="21"/>
                <w:szCs w:val="21"/>
                <w:lang w:bidi="ar"/>
              </w:rPr>
              <w:t>1</w:t>
            </w:r>
            <w:r>
              <w:rPr>
                <w:rFonts w:cs="宋体" w:hint="eastAsia"/>
                <w:kern w:val="0"/>
                <w:sz w:val="21"/>
                <w:szCs w:val="21"/>
                <w:lang w:bidi="ar"/>
              </w:rPr>
              <w:t>）</w:t>
            </w:r>
            <w:r>
              <w:rPr>
                <w:sz w:val="21"/>
                <w:szCs w:val="21"/>
                <w:lang w:bidi="ar"/>
              </w:rPr>
              <w:t xml:space="preserve">7.1.1 </w:t>
            </w:r>
            <w:r>
              <w:rPr>
                <w:rFonts w:cs="宋体" w:hint="eastAsia"/>
                <w:sz w:val="21"/>
                <w:szCs w:val="21"/>
                <w:lang w:bidi="ar"/>
              </w:rPr>
              <w:t>通用心电图编辑窗口</w:t>
            </w:r>
            <w:r>
              <w:rPr>
                <w:sz w:val="21"/>
                <w:szCs w:val="21"/>
                <w:lang w:bidi="ar"/>
              </w:rPr>
              <w:t xml:space="preserve"> </w:t>
            </w:r>
            <w:r>
              <w:rPr>
                <w:rFonts w:cs="宋体" w:hint="eastAsia"/>
                <w:sz w:val="21"/>
                <w:szCs w:val="21"/>
                <w:lang w:bidi="ar"/>
              </w:rPr>
              <w:t>会定位到所点击位置</w:t>
            </w:r>
          </w:p>
          <w:p w14:paraId="1B798607" w14:textId="77777777" w:rsidR="00197B1D" w:rsidRDefault="005C55D3">
            <w:pPr>
              <w:pStyle w:val="ad"/>
              <w:spacing w:line="276" w:lineRule="auto"/>
              <w:rPr>
                <w:kern w:val="0"/>
                <w:szCs w:val="21"/>
              </w:rPr>
            </w:pPr>
            <w:r>
              <w:rPr>
                <w:rFonts w:cs="宋体" w:hint="eastAsia"/>
                <w:sz w:val="21"/>
                <w:szCs w:val="21"/>
                <w:lang w:bidi="ar"/>
              </w:rPr>
              <w:t>（</w:t>
            </w:r>
            <w:r>
              <w:rPr>
                <w:sz w:val="21"/>
                <w:szCs w:val="21"/>
                <w:lang w:bidi="ar"/>
              </w:rPr>
              <w:t>2</w:t>
            </w:r>
            <w:r>
              <w:rPr>
                <w:rFonts w:cs="宋体" w:hint="eastAsia"/>
                <w:sz w:val="21"/>
                <w:szCs w:val="21"/>
                <w:lang w:bidi="ar"/>
              </w:rPr>
              <w:t>）</w:t>
            </w:r>
            <w:r>
              <w:rPr>
                <w:rFonts w:cs="宋体" w:hint="eastAsia"/>
                <w:kern w:val="0"/>
                <w:sz w:val="21"/>
                <w:szCs w:val="21"/>
                <w:lang w:bidi="ar"/>
              </w:rPr>
              <w:t>辅助显示区域</w:t>
            </w:r>
            <w:r>
              <w:rPr>
                <w:kern w:val="0"/>
                <w:sz w:val="21"/>
                <w:szCs w:val="21"/>
                <w:lang w:bidi="ar"/>
              </w:rPr>
              <w:t xml:space="preserve"> </w:t>
            </w:r>
            <w:r>
              <w:rPr>
                <w:rFonts w:cs="宋体" w:hint="eastAsia"/>
                <w:kern w:val="0"/>
                <w:sz w:val="21"/>
                <w:szCs w:val="21"/>
                <w:lang w:bidi="ar"/>
              </w:rPr>
              <w:t>显示会定位到所点击位置</w:t>
            </w:r>
          </w:p>
        </w:tc>
      </w:tr>
      <w:tr w:rsidR="00197B1D" w14:paraId="4F366DE1" w14:textId="77777777">
        <w:trPr>
          <w:trHeight w:val="20"/>
          <w:tblHeader/>
          <w:jc w:val="center"/>
        </w:trPr>
        <w:tc>
          <w:tcPr>
            <w:tcW w:w="1467" w:type="dxa"/>
            <w:tcBorders>
              <w:bottom w:val="single" w:sz="4" w:space="0" w:color="auto"/>
            </w:tcBorders>
            <w:shd w:val="clear" w:color="auto" w:fill="auto"/>
            <w:vAlign w:val="center"/>
          </w:tcPr>
          <w:p w14:paraId="406B4A64" w14:textId="77777777" w:rsidR="00197B1D" w:rsidRDefault="005C55D3">
            <w:pPr>
              <w:spacing w:line="276" w:lineRule="auto"/>
              <w:jc w:val="center"/>
              <w:rPr>
                <w:kern w:val="0"/>
                <w:szCs w:val="21"/>
              </w:rPr>
            </w:pPr>
            <w:r>
              <w:rPr>
                <w:kern w:val="0"/>
                <w:szCs w:val="21"/>
                <w:lang w:bidi="ar"/>
              </w:rPr>
              <w:t>SOFT1_K04</w:t>
            </w:r>
          </w:p>
        </w:tc>
        <w:tc>
          <w:tcPr>
            <w:tcW w:w="2010" w:type="dxa"/>
            <w:tcBorders>
              <w:bottom w:val="single" w:sz="4" w:space="0" w:color="auto"/>
            </w:tcBorders>
            <w:shd w:val="clear" w:color="auto" w:fill="auto"/>
            <w:vAlign w:val="center"/>
          </w:tcPr>
          <w:p w14:paraId="6F11B132" w14:textId="77777777" w:rsidR="00197B1D" w:rsidRDefault="005C55D3">
            <w:pPr>
              <w:spacing w:line="276" w:lineRule="auto"/>
              <w:rPr>
                <w:kern w:val="0"/>
                <w:szCs w:val="21"/>
              </w:rPr>
            </w:pPr>
            <w:r>
              <w:rPr>
                <w:rFonts w:cs="宋体" w:hint="eastAsia"/>
                <w:kern w:val="0"/>
                <w:szCs w:val="21"/>
                <w:lang w:bidi="ar"/>
              </w:rPr>
              <w:t>散点图展示区域鼠标移动</w:t>
            </w:r>
          </w:p>
        </w:tc>
        <w:tc>
          <w:tcPr>
            <w:tcW w:w="6342" w:type="dxa"/>
            <w:tcBorders>
              <w:bottom w:val="single" w:sz="4" w:space="0" w:color="auto"/>
            </w:tcBorders>
            <w:shd w:val="clear" w:color="auto" w:fill="auto"/>
            <w:vAlign w:val="center"/>
          </w:tcPr>
          <w:p w14:paraId="14C7C753" w14:textId="77777777" w:rsidR="00197B1D" w:rsidRDefault="005C55D3">
            <w:pPr>
              <w:pStyle w:val="ad"/>
              <w:spacing w:line="276" w:lineRule="auto"/>
              <w:rPr>
                <w:kern w:val="0"/>
                <w:szCs w:val="21"/>
              </w:rPr>
            </w:pPr>
            <w:r>
              <w:rPr>
                <w:rFonts w:cs="宋体" w:hint="eastAsia"/>
                <w:kern w:val="0"/>
                <w:sz w:val="21"/>
                <w:szCs w:val="21"/>
                <w:lang w:bidi="ar"/>
              </w:rPr>
              <w:t>鼠标在</w:t>
            </w:r>
            <w:r>
              <w:rPr>
                <w:kern w:val="0"/>
                <w:sz w:val="21"/>
                <w:szCs w:val="21"/>
                <w:lang w:bidi="ar"/>
              </w:rPr>
              <w:t>SOFT1_K01</w:t>
            </w:r>
            <w:r>
              <w:rPr>
                <w:rFonts w:cs="宋体" w:hint="eastAsia"/>
                <w:kern w:val="0"/>
                <w:sz w:val="21"/>
                <w:szCs w:val="21"/>
                <w:lang w:bidi="ar"/>
              </w:rPr>
              <w:t>区域移动时，会跟随鼠标显示当前位置对应时间</w:t>
            </w:r>
          </w:p>
        </w:tc>
      </w:tr>
    </w:tbl>
    <w:p w14:paraId="76222973" w14:textId="77777777" w:rsidR="00197B1D" w:rsidRDefault="00197B1D">
      <w:pPr>
        <w:numPr>
          <w:ilvl w:val="255"/>
          <w:numId w:val="0"/>
        </w:numPr>
        <w:rPr>
          <w:bCs/>
          <w:sz w:val="24"/>
        </w:rPr>
      </w:pPr>
    </w:p>
    <w:p w14:paraId="179D2361" w14:textId="77777777" w:rsidR="00197B1D" w:rsidRDefault="00197B1D">
      <w:pPr>
        <w:numPr>
          <w:ilvl w:val="255"/>
          <w:numId w:val="0"/>
        </w:numPr>
        <w:rPr>
          <w:bCs/>
          <w:sz w:val="24"/>
        </w:rPr>
      </w:pPr>
    </w:p>
    <w:p w14:paraId="02630ACC" w14:textId="77777777" w:rsidR="00197B1D" w:rsidRDefault="005C55D3">
      <w:pPr>
        <w:numPr>
          <w:ilvl w:val="2"/>
          <w:numId w:val="3"/>
        </w:numPr>
        <w:spacing w:line="360" w:lineRule="auto"/>
        <w:outlineLvl w:val="2"/>
        <w:rPr>
          <w:bCs/>
          <w:sz w:val="24"/>
        </w:rPr>
      </w:pPr>
      <w:bookmarkStart w:id="311" w:name="_Toc29484"/>
      <w:r>
        <w:rPr>
          <w:rFonts w:hint="eastAsia"/>
          <w:bCs/>
          <w:sz w:val="24"/>
        </w:rPr>
        <w:t xml:space="preserve"> </w:t>
      </w:r>
      <w:r>
        <w:rPr>
          <w:rFonts w:hint="eastAsia"/>
          <w:bCs/>
          <w:sz w:val="24"/>
        </w:rPr>
        <w:t>房颤辅助区域展示功能</w:t>
      </w:r>
      <w:bookmarkEnd w:id="311"/>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5A817E0C" w14:textId="77777777">
        <w:trPr>
          <w:trHeight w:val="20"/>
          <w:tblHeader/>
          <w:jc w:val="center"/>
        </w:trPr>
        <w:tc>
          <w:tcPr>
            <w:tcW w:w="1467" w:type="dxa"/>
            <w:shd w:val="clear" w:color="auto" w:fill="auto"/>
            <w:vAlign w:val="center"/>
          </w:tcPr>
          <w:p w14:paraId="2CA1DD52" w14:textId="77777777" w:rsidR="00197B1D" w:rsidRDefault="005C55D3">
            <w:pPr>
              <w:spacing w:line="276" w:lineRule="auto"/>
              <w:jc w:val="center"/>
              <w:rPr>
                <w:b/>
                <w:szCs w:val="21"/>
              </w:rPr>
            </w:pPr>
            <w:r>
              <w:rPr>
                <w:b/>
                <w:szCs w:val="21"/>
              </w:rPr>
              <w:lastRenderedPageBreak/>
              <w:t>编号</w:t>
            </w:r>
          </w:p>
        </w:tc>
        <w:tc>
          <w:tcPr>
            <w:tcW w:w="2010" w:type="dxa"/>
            <w:shd w:val="clear" w:color="auto" w:fill="auto"/>
            <w:vAlign w:val="center"/>
          </w:tcPr>
          <w:p w14:paraId="58B468E2"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1C288BA2" w14:textId="77777777" w:rsidR="00197B1D" w:rsidRDefault="005C55D3">
            <w:pPr>
              <w:spacing w:line="276" w:lineRule="auto"/>
              <w:jc w:val="center"/>
              <w:rPr>
                <w:b/>
                <w:szCs w:val="21"/>
              </w:rPr>
            </w:pPr>
            <w:r>
              <w:rPr>
                <w:b/>
                <w:szCs w:val="21"/>
              </w:rPr>
              <w:t>接受标准</w:t>
            </w:r>
          </w:p>
        </w:tc>
      </w:tr>
      <w:tr w:rsidR="00197B1D" w14:paraId="7B4E13CF" w14:textId="77777777">
        <w:trPr>
          <w:trHeight w:val="20"/>
          <w:tblHeader/>
          <w:jc w:val="center"/>
        </w:trPr>
        <w:tc>
          <w:tcPr>
            <w:tcW w:w="1467" w:type="dxa"/>
            <w:shd w:val="clear" w:color="auto" w:fill="auto"/>
            <w:vAlign w:val="center"/>
          </w:tcPr>
          <w:p w14:paraId="34CD750A" w14:textId="77777777" w:rsidR="00197B1D" w:rsidRDefault="005C55D3">
            <w:pPr>
              <w:spacing w:line="276" w:lineRule="auto"/>
              <w:jc w:val="center"/>
              <w:rPr>
                <w:kern w:val="0"/>
                <w:szCs w:val="21"/>
              </w:rPr>
            </w:pPr>
            <w:r>
              <w:rPr>
                <w:kern w:val="0"/>
                <w:szCs w:val="21"/>
                <w:lang w:bidi="ar"/>
              </w:rPr>
              <w:t>SOFT1_L01</w:t>
            </w:r>
          </w:p>
        </w:tc>
        <w:tc>
          <w:tcPr>
            <w:tcW w:w="2010" w:type="dxa"/>
            <w:shd w:val="clear" w:color="auto" w:fill="auto"/>
            <w:vAlign w:val="center"/>
          </w:tcPr>
          <w:p w14:paraId="490FE2F0" w14:textId="77777777" w:rsidR="00197B1D" w:rsidRDefault="005C55D3">
            <w:pPr>
              <w:spacing w:line="276" w:lineRule="auto"/>
              <w:rPr>
                <w:kern w:val="0"/>
                <w:szCs w:val="21"/>
              </w:rPr>
            </w:pPr>
            <w:r>
              <w:rPr>
                <w:rFonts w:cs="宋体" w:hint="eastAsia"/>
                <w:kern w:val="0"/>
                <w:szCs w:val="21"/>
                <w:lang w:bidi="ar"/>
              </w:rPr>
              <w:t>辅助显示区域</w:t>
            </w:r>
          </w:p>
        </w:tc>
        <w:tc>
          <w:tcPr>
            <w:tcW w:w="6342" w:type="dxa"/>
            <w:shd w:val="clear" w:color="auto" w:fill="auto"/>
            <w:vAlign w:val="center"/>
          </w:tcPr>
          <w:p w14:paraId="0181F705" w14:textId="77777777" w:rsidR="00197B1D" w:rsidRDefault="005C55D3">
            <w:pPr>
              <w:pStyle w:val="ad"/>
              <w:spacing w:line="276" w:lineRule="auto"/>
              <w:rPr>
                <w:szCs w:val="21"/>
              </w:rPr>
            </w:pPr>
            <w:r>
              <w:rPr>
                <w:rFonts w:cs="宋体" w:hint="eastAsia"/>
                <w:sz w:val="21"/>
                <w:szCs w:val="21"/>
                <w:lang w:bidi="ar"/>
              </w:rPr>
              <w:t>密度</w:t>
            </w:r>
            <w:proofErr w:type="gramStart"/>
            <w:r>
              <w:rPr>
                <w:rFonts w:cs="宋体" w:hint="eastAsia"/>
                <w:sz w:val="21"/>
                <w:szCs w:val="21"/>
                <w:lang w:bidi="ar"/>
              </w:rPr>
              <w:t>图模式</w:t>
            </w:r>
            <w:proofErr w:type="gramEnd"/>
            <w:r>
              <w:rPr>
                <w:rFonts w:cs="宋体" w:hint="eastAsia"/>
                <w:sz w:val="21"/>
                <w:szCs w:val="21"/>
                <w:lang w:bidi="ar"/>
              </w:rPr>
              <w:t>下：</w:t>
            </w:r>
          </w:p>
          <w:p w14:paraId="71EE2885" w14:textId="77777777" w:rsidR="00197B1D" w:rsidRDefault="005C55D3">
            <w:pPr>
              <w:pStyle w:val="ad"/>
              <w:numPr>
                <w:ilvl w:val="0"/>
                <w:numId w:val="7"/>
              </w:numPr>
              <w:spacing w:line="276" w:lineRule="auto"/>
              <w:rPr>
                <w:szCs w:val="21"/>
              </w:rPr>
            </w:pPr>
            <w:r>
              <w:rPr>
                <w:rFonts w:cs="宋体" w:hint="eastAsia"/>
                <w:sz w:val="21"/>
                <w:szCs w:val="21"/>
                <w:lang w:bidi="ar"/>
              </w:rPr>
              <w:t>点击【</w:t>
            </w:r>
            <w:r>
              <w:rPr>
                <w:sz w:val="21"/>
                <w:szCs w:val="21"/>
                <w:lang w:bidi="ar"/>
              </w:rPr>
              <w:t>1</w:t>
            </w:r>
            <w:r>
              <w:rPr>
                <w:rFonts w:cs="宋体" w:hint="eastAsia"/>
                <w:sz w:val="21"/>
                <w:szCs w:val="21"/>
                <w:lang w:bidi="ar"/>
              </w:rPr>
              <w:t>小时】按钮，该区域显示</w:t>
            </w:r>
            <w:r>
              <w:rPr>
                <w:sz w:val="21"/>
                <w:szCs w:val="21"/>
                <w:lang w:bidi="ar"/>
              </w:rPr>
              <w:t>1</w:t>
            </w:r>
            <w:r>
              <w:rPr>
                <w:rFonts w:cs="宋体" w:hint="eastAsia"/>
                <w:sz w:val="21"/>
                <w:szCs w:val="21"/>
                <w:lang w:bidi="ar"/>
              </w:rPr>
              <w:t>小时的</w:t>
            </w:r>
            <w:r>
              <w:rPr>
                <w:sz w:val="21"/>
                <w:szCs w:val="21"/>
                <w:lang w:bidi="ar"/>
              </w:rPr>
              <w:t>RR</w:t>
            </w:r>
            <w:r>
              <w:rPr>
                <w:rFonts w:cs="宋体" w:hint="eastAsia"/>
                <w:sz w:val="21"/>
                <w:szCs w:val="21"/>
                <w:lang w:bidi="ar"/>
              </w:rPr>
              <w:t>间期连线趋势</w:t>
            </w:r>
          </w:p>
          <w:p w14:paraId="58956EE0" w14:textId="77777777" w:rsidR="00197B1D" w:rsidRDefault="005C55D3">
            <w:pPr>
              <w:pStyle w:val="ad"/>
              <w:numPr>
                <w:ilvl w:val="0"/>
                <w:numId w:val="7"/>
              </w:numPr>
              <w:spacing w:line="276" w:lineRule="auto"/>
              <w:rPr>
                <w:szCs w:val="21"/>
              </w:rPr>
            </w:pPr>
            <w:r>
              <w:rPr>
                <w:rFonts w:cs="宋体" w:hint="eastAsia"/>
                <w:sz w:val="21"/>
                <w:szCs w:val="21"/>
                <w:lang w:bidi="ar"/>
              </w:rPr>
              <w:t>点击【</w:t>
            </w:r>
            <w:r>
              <w:rPr>
                <w:sz w:val="21"/>
                <w:szCs w:val="21"/>
                <w:lang w:bidi="ar"/>
              </w:rPr>
              <w:t>5</w:t>
            </w:r>
            <w:r>
              <w:rPr>
                <w:rFonts w:cs="宋体" w:hint="eastAsia"/>
                <w:sz w:val="21"/>
                <w:szCs w:val="21"/>
                <w:lang w:bidi="ar"/>
              </w:rPr>
              <w:t>分钟】按钮，该区域显示</w:t>
            </w:r>
            <w:r>
              <w:rPr>
                <w:sz w:val="21"/>
                <w:szCs w:val="21"/>
                <w:lang w:bidi="ar"/>
              </w:rPr>
              <w:t>5</w:t>
            </w:r>
            <w:r>
              <w:rPr>
                <w:rFonts w:cs="宋体" w:hint="eastAsia"/>
                <w:sz w:val="21"/>
                <w:szCs w:val="21"/>
                <w:lang w:bidi="ar"/>
              </w:rPr>
              <w:t>分钟的</w:t>
            </w:r>
            <w:r>
              <w:rPr>
                <w:sz w:val="21"/>
                <w:szCs w:val="21"/>
                <w:lang w:bidi="ar"/>
              </w:rPr>
              <w:t>RR</w:t>
            </w:r>
            <w:r>
              <w:rPr>
                <w:rFonts w:cs="宋体" w:hint="eastAsia"/>
                <w:sz w:val="21"/>
                <w:szCs w:val="21"/>
                <w:lang w:bidi="ar"/>
              </w:rPr>
              <w:t>间期连线趋势</w:t>
            </w:r>
          </w:p>
          <w:p w14:paraId="77CB76CA" w14:textId="77777777" w:rsidR="00197B1D" w:rsidRDefault="005C55D3">
            <w:pPr>
              <w:pStyle w:val="ad"/>
              <w:spacing w:line="276" w:lineRule="auto"/>
              <w:rPr>
                <w:szCs w:val="21"/>
              </w:rPr>
            </w:pPr>
            <w:r>
              <w:rPr>
                <w:rFonts w:cs="宋体" w:hint="eastAsia"/>
                <w:sz w:val="21"/>
                <w:szCs w:val="21"/>
                <w:lang w:bidi="ar"/>
              </w:rPr>
              <w:t>散点图模式下：</w:t>
            </w:r>
          </w:p>
          <w:p w14:paraId="53992768" w14:textId="77777777" w:rsidR="00197B1D" w:rsidRDefault="005C55D3">
            <w:pPr>
              <w:pStyle w:val="ad"/>
              <w:spacing w:line="276" w:lineRule="auto"/>
              <w:rPr>
                <w:szCs w:val="21"/>
              </w:rPr>
            </w:pPr>
            <w:r>
              <w:rPr>
                <w:rFonts w:cs="宋体" w:hint="eastAsia"/>
                <w:sz w:val="21"/>
                <w:szCs w:val="21"/>
                <w:lang w:bidi="ar"/>
              </w:rPr>
              <w:t>（</w:t>
            </w:r>
            <w:r>
              <w:rPr>
                <w:sz w:val="21"/>
                <w:szCs w:val="21"/>
                <w:lang w:bidi="ar"/>
              </w:rPr>
              <w:t>1</w:t>
            </w:r>
            <w:r>
              <w:rPr>
                <w:rFonts w:cs="宋体" w:hint="eastAsia"/>
                <w:sz w:val="21"/>
                <w:szCs w:val="21"/>
                <w:lang w:bidi="ar"/>
              </w:rPr>
              <w:t>）点击【</w:t>
            </w:r>
            <w:r>
              <w:rPr>
                <w:sz w:val="21"/>
                <w:szCs w:val="21"/>
                <w:lang w:bidi="ar"/>
              </w:rPr>
              <w:t>1</w:t>
            </w:r>
            <w:r>
              <w:rPr>
                <w:rFonts w:cs="宋体" w:hint="eastAsia"/>
                <w:sz w:val="21"/>
                <w:szCs w:val="21"/>
                <w:lang w:bidi="ar"/>
              </w:rPr>
              <w:t>小时】按钮，该区域显示</w:t>
            </w:r>
            <w:r>
              <w:rPr>
                <w:sz w:val="21"/>
                <w:szCs w:val="21"/>
                <w:lang w:bidi="ar"/>
              </w:rPr>
              <w:t>1</w:t>
            </w:r>
            <w:r>
              <w:rPr>
                <w:rFonts w:cs="宋体" w:hint="eastAsia"/>
                <w:sz w:val="21"/>
                <w:szCs w:val="21"/>
                <w:lang w:bidi="ar"/>
              </w:rPr>
              <w:t>小时的</w:t>
            </w:r>
            <w:r>
              <w:rPr>
                <w:sz w:val="21"/>
                <w:szCs w:val="21"/>
                <w:lang w:bidi="ar"/>
              </w:rPr>
              <w:t>RR</w:t>
            </w:r>
            <w:r>
              <w:rPr>
                <w:rFonts w:cs="宋体" w:hint="eastAsia"/>
                <w:sz w:val="21"/>
                <w:szCs w:val="21"/>
                <w:lang w:bidi="ar"/>
              </w:rPr>
              <w:t>间期散点</w:t>
            </w:r>
          </w:p>
          <w:p w14:paraId="35899CB8" w14:textId="77777777" w:rsidR="00197B1D" w:rsidRDefault="005C55D3">
            <w:pPr>
              <w:pStyle w:val="ad"/>
              <w:spacing w:line="276" w:lineRule="auto"/>
              <w:rPr>
                <w:szCs w:val="21"/>
              </w:rPr>
            </w:pPr>
            <w:r>
              <w:rPr>
                <w:rFonts w:cs="宋体" w:hint="eastAsia"/>
                <w:sz w:val="21"/>
                <w:szCs w:val="21"/>
                <w:lang w:bidi="ar"/>
              </w:rPr>
              <w:t>（</w:t>
            </w:r>
            <w:r>
              <w:rPr>
                <w:sz w:val="21"/>
                <w:szCs w:val="21"/>
                <w:lang w:bidi="ar"/>
              </w:rPr>
              <w:t>2</w:t>
            </w:r>
            <w:r>
              <w:rPr>
                <w:rFonts w:cs="宋体" w:hint="eastAsia"/>
                <w:sz w:val="21"/>
                <w:szCs w:val="21"/>
                <w:lang w:bidi="ar"/>
              </w:rPr>
              <w:t>）点击【</w:t>
            </w:r>
            <w:r>
              <w:rPr>
                <w:sz w:val="21"/>
                <w:szCs w:val="21"/>
                <w:lang w:bidi="ar"/>
              </w:rPr>
              <w:t>5</w:t>
            </w:r>
            <w:r>
              <w:rPr>
                <w:rFonts w:cs="宋体" w:hint="eastAsia"/>
                <w:sz w:val="21"/>
                <w:szCs w:val="21"/>
                <w:lang w:bidi="ar"/>
              </w:rPr>
              <w:t>分钟】按钮，该区域显示</w:t>
            </w:r>
            <w:r>
              <w:rPr>
                <w:sz w:val="21"/>
                <w:szCs w:val="21"/>
                <w:lang w:bidi="ar"/>
              </w:rPr>
              <w:t>5</w:t>
            </w:r>
            <w:r>
              <w:rPr>
                <w:rFonts w:cs="宋体" w:hint="eastAsia"/>
                <w:sz w:val="21"/>
                <w:szCs w:val="21"/>
                <w:lang w:bidi="ar"/>
              </w:rPr>
              <w:t>分钟的</w:t>
            </w:r>
            <w:r>
              <w:rPr>
                <w:sz w:val="21"/>
                <w:szCs w:val="21"/>
                <w:lang w:bidi="ar"/>
              </w:rPr>
              <w:t>RR</w:t>
            </w:r>
            <w:r>
              <w:rPr>
                <w:rFonts w:cs="宋体" w:hint="eastAsia"/>
                <w:sz w:val="21"/>
                <w:szCs w:val="21"/>
                <w:lang w:bidi="ar"/>
              </w:rPr>
              <w:t>间期散点</w:t>
            </w:r>
          </w:p>
        </w:tc>
      </w:tr>
      <w:tr w:rsidR="00197B1D" w14:paraId="4BD77958" w14:textId="77777777">
        <w:trPr>
          <w:trHeight w:val="20"/>
          <w:tblHeader/>
          <w:jc w:val="center"/>
        </w:trPr>
        <w:tc>
          <w:tcPr>
            <w:tcW w:w="1467" w:type="dxa"/>
            <w:tcBorders>
              <w:bottom w:val="single" w:sz="4" w:space="0" w:color="auto"/>
            </w:tcBorders>
            <w:shd w:val="clear" w:color="auto" w:fill="auto"/>
            <w:vAlign w:val="center"/>
          </w:tcPr>
          <w:p w14:paraId="7D5AEBA6" w14:textId="77777777" w:rsidR="00197B1D" w:rsidRDefault="005C55D3">
            <w:pPr>
              <w:spacing w:line="276" w:lineRule="auto"/>
              <w:jc w:val="center"/>
              <w:rPr>
                <w:kern w:val="0"/>
                <w:szCs w:val="21"/>
              </w:rPr>
            </w:pPr>
            <w:r>
              <w:rPr>
                <w:kern w:val="0"/>
                <w:szCs w:val="21"/>
                <w:lang w:bidi="ar"/>
              </w:rPr>
              <w:t>SOFT1_L02</w:t>
            </w:r>
          </w:p>
        </w:tc>
        <w:tc>
          <w:tcPr>
            <w:tcW w:w="2010" w:type="dxa"/>
            <w:tcBorders>
              <w:bottom w:val="single" w:sz="4" w:space="0" w:color="auto"/>
            </w:tcBorders>
            <w:shd w:val="clear" w:color="auto" w:fill="auto"/>
            <w:vAlign w:val="center"/>
          </w:tcPr>
          <w:p w14:paraId="240F3E76" w14:textId="77777777" w:rsidR="00197B1D" w:rsidRDefault="005C55D3">
            <w:pPr>
              <w:spacing w:line="276" w:lineRule="auto"/>
              <w:rPr>
                <w:kern w:val="0"/>
                <w:szCs w:val="21"/>
              </w:rPr>
            </w:pPr>
            <w:r>
              <w:rPr>
                <w:rFonts w:cs="宋体" w:hint="eastAsia"/>
                <w:kern w:val="0"/>
                <w:szCs w:val="21"/>
                <w:lang w:bidi="ar"/>
              </w:rPr>
              <w:t>辅助显示区域定位功能</w:t>
            </w:r>
          </w:p>
        </w:tc>
        <w:tc>
          <w:tcPr>
            <w:tcW w:w="6342" w:type="dxa"/>
            <w:tcBorders>
              <w:bottom w:val="single" w:sz="4" w:space="0" w:color="auto"/>
            </w:tcBorders>
            <w:shd w:val="clear" w:color="auto" w:fill="auto"/>
            <w:vAlign w:val="center"/>
          </w:tcPr>
          <w:p w14:paraId="77DBF1C8" w14:textId="77777777" w:rsidR="00197B1D" w:rsidRDefault="005C55D3">
            <w:pPr>
              <w:pStyle w:val="ad"/>
              <w:spacing w:line="276" w:lineRule="auto"/>
              <w:rPr>
                <w:kern w:val="0"/>
                <w:szCs w:val="21"/>
              </w:rPr>
            </w:pPr>
            <w:r>
              <w:rPr>
                <w:rFonts w:cs="宋体" w:hint="eastAsia"/>
                <w:sz w:val="21"/>
                <w:szCs w:val="21"/>
                <w:lang w:bidi="ar"/>
              </w:rPr>
              <w:t>鼠标点击</w:t>
            </w:r>
            <w:r>
              <w:rPr>
                <w:kern w:val="0"/>
                <w:sz w:val="21"/>
                <w:szCs w:val="21"/>
                <w:lang w:bidi="ar"/>
              </w:rPr>
              <w:t>SOFT1_L01</w:t>
            </w:r>
            <w:r>
              <w:rPr>
                <w:rFonts w:cs="宋体" w:hint="eastAsia"/>
                <w:kern w:val="0"/>
                <w:sz w:val="21"/>
                <w:szCs w:val="21"/>
                <w:lang w:bidi="ar"/>
              </w:rPr>
              <w:t>区域，</w:t>
            </w:r>
            <w:r>
              <w:rPr>
                <w:sz w:val="21"/>
                <w:szCs w:val="21"/>
                <w:lang w:bidi="ar"/>
              </w:rPr>
              <w:t xml:space="preserve">7.1.1 </w:t>
            </w:r>
            <w:r>
              <w:rPr>
                <w:rFonts w:cs="宋体" w:hint="eastAsia"/>
                <w:sz w:val="21"/>
                <w:szCs w:val="21"/>
                <w:lang w:bidi="ar"/>
              </w:rPr>
              <w:t>通用心电图编辑窗口</w:t>
            </w:r>
            <w:r>
              <w:rPr>
                <w:sz w:val="21"/>
                <w:szCs w:val="21"/>
                <w:lang w:bidi="ar"/>
              </w:rPr>
              <w:t xml:space="preserve"> </w:t>
            </w:r>
            <w:r>
              <w:rPr>
                <w:rFonts w:cs="宋体" w:hint="eastAsia"/>
                <w:sz w:val="21"/>
                <w:szCs w:val="21"/>
                <w:lang w:bidi="ar"/>
              </w:rPr>
              <w:t>会定位到所点击位置</w:t>
            </w:r>
          </w:p>
        </w:tc>
      </w:tr>
      <w:tr w:rsidR="00197B1D" w14:paraId="7702CC4C" w14:textId="77777777">
        <w:trPr>
          <w:trHeight w:val="20"/>
          <w:tblHeader/>
          <w:jc w:val="center"/>
        </w:trPr>
        <w:tc>
          <w:tcPr>
            <w:tcW w:w="1467" w:type="dxa"/>
            <w:tcBorders>
              <w:bottom w:val="single" w:sz="4" w:space="0" w:color="auto"/>
            </w:tcBorders>
            <w:shd w:val="clear" w:color="auto" w:fill="auto"/>
            <w:vAlign w:val="center"/>
          </w:tcPr>
          <w:p w14:paraId="24571031" w14:textId="77777777" w:rsidR="00197B1D" w:rsidRDefault="005C55D3">
            <w:pPr>
              <w:spacing w:line="276" w:lineRule="auto"/>
              <w:jc w:val="center"/>
              <w:rPr>
                <w:kern w:val="0"/>
                <w:szCs w:val="21"/>
              </w:rPr>
            </w:pPr>
            <w:r>
              <w:rPr>
                <w:kern w:val="0"/>
                <w:szCs w:val="21"/>
                <w:lang w:bidi="ar"/>
              </w:rPr>
              <w:t>SOFT1_L03</w:t>
            </w:r>
          </w:p>
        </w:tc>
        <w:tc>
          <w:tcPr>
            <w:tcW w:w="2010" w:type="dxa"/>
            <w:tcBorders>
              <w:bottom w:val="single" w:sz="4" w:space="0" w:color="auto"/>
            </w:tcBorders>
            <w:shd w:val="clear" w:color="auto" w:fill="auto"/>
            <w:vAlign w:val="center"/>
          </w:tcPr>
          <w:p w14:paraId="3B14FEDE" w14:textId="77777777" w:rsidR="00197B1D" w:rsidRDefault="005C55D3">
            <w:pPr>
              <w:spacing w:line="276" w:lineRule="auto"/>
              <w:rPr>
                <w:kern w:val="0"/>
                <w:szCs w:val="21"/>
              </w:rPr>
            </w:pPr>
            <w:r>
              <w:rPr>
                <w:kern w:val="0"/>
                <w:szCs w:val="21"/>
                <w:lang w:bidi="ar"/>
              </w:rPr>
              <w:t>1</w:t>
            </w:r>
            <w:r>
              <w:rPr>
                <w:rFonts w:cs="宋体" w:hint="eastAsia"/>
                <w:kern w:val="0"/>
                <w:szCs w:val="21"/>
                <w:lang w:bidi="ar"/>
              </w:rPr>
              <w:t>小时和</w:t>
            </w:r>
            <w:r>
              <w:rPr>
                <w:kern w:val="0"/>
                <w:szCs w:val="21"/>
                <w:lang w:bidi="ar"/>
              </w:rPr>
              <w:t>5</w:t>
            </w:r>
            <w:r>
              <w:rPr>
                <w:rFonts w:cs="宋体" w:hint="eastAsia"/>
                <w:kern w:val="0"/>
                <w:szCs w:val="21"/>
                <w:lang w:bidi="ar"/>
              </w:rPr>
              <w:t>分钟切换</w:t>
            </w:r>
          </w:p>
        </w:tc>
        <w:tc>
          <w:tcPr>
            <w:tcW w:w="6342" w:type="dxa"/>
            <w:tcBorders>
              <w:bottom w:val="single" w:sz="4" w:space="0" w:color="auto"/>
            </w:tcBorders>
            <w:shd w:val="clear" w:color="auto" w:fill="auto"/>
            <w:vAlign w:val="center"/>
          </w:tcPr>
          <w:p w14:paraId="2F826709" w14:textId="77777777" w:rsidR="00197B1D" w:rsidRDefault="005C55D3">
            <w:pPr>
              <w:pStyle w:val="ad"/>
              <w:numPr>
                <w:ilvl w:val="0"/>
                <w:numId w:val="8"/>
              </w:numPr>
              <w:spacing w:line="276" w:lineRule="auto"/>
              <w:rPr>
                <w:kern w:val="0"/>
                <w:szCs w:val="21"/>
              </w:rPr>
            </w:pPr>
            <w:r>
              <w:rPr>
                <w:rFonts w:cs="宋体" w:hint="eastAsia"/>
                <w:sz w:val="21"/>
                <w:szCs w:val="21"/>
                <w:lang w:bidi="ar"/>
              </w:rPr>
              <w:t>如果此时是</w:t>
            </w:r>
            <w:r>
              <w:rPr>
                <w:sz w:val="21"/>
                <w:szCs w:val="21"/>
                <w:lang w:bidi="ar"/>
              </w:rPr>
              <w:t xml:space="preserve"> 1</w:t>
            </w:r>
            <w:r>
              <w:rPr>
                <w:rFonts w:cs="宋体" w:hint="eastAsia"/>
                <w:sz w:val="21"/>
                <w:szCs w:val="21"/>
                <w:lang w:bidi="ar"/>
              </w:rPr>
              <w:t>小时显示状态：执行完</w:t>
            </w:r>
            <w:r>
              <w:rPr>
                <w:kern w:val="0"/>
                <w:sz w:val="21"/>
                <w:szCs w:val="21"/>
                <w:lang w:bidi="ar"/>
              </w:rPr>
              <w:t>SOFT1_L02</w:t>
            </w:r>
            <w:r>
              <w:rPr>
                <w:rFonts w:cs="宋体" w:hint="eastAsia"/>
                <w:kern w:val="0"/>
                <w:sz w:val="21"/>
                <w:szCs w:val="21"/>
                <w:lang w:bidi="ar"/>
              </w:rPr>
              <w:t>功能后，点击【</w:t>
            </w:r>
            <w:r>
              <w:rPr>
                <w:kern w:val="0"/>
                <w:sz w:val="21"/>
                <w:szCs w:val="21"/>
                <w:lang w:bidi="ar"/>
              </w:rPr>
              <w:t>5</w:t>
            </w:r>
            <w:r>
              <w:rPr>
                <w:rFonts w:cs="宋体" w:hint="eastAsia"/>
                <w:kern w:val="0"/>
                <w:sz w:val="21"/>
                <w:szCs w:val="21"/>
                <w:lang w:bidi="ar"/>
              </w:rPr>
              <w:t>分钟】按钮，则</w:t>
            </w:r>
            <w:r>
              <w:rPr>
                <w:kern w:val="0"/>
                <w:sz w:val="21"/>
                <w:szCs w:val="21"/>
                <w:lang w:bidi="ar"/>
              </w:rPr>
              <w:t>5</w:t>
            </w:r>
            <w:r>
              <w:rPr>
                <w:rFonts w:cs="宋体" w:hint="eastAsia"/>
                <w:kern w:val="0"/>
                <w:sz w:val="21"/>
                <w:szCs w:val="21"/>
                <w:lang w:bidi="ar"/>
              </w:rPr>
              <w:t>分钟显示从刚才的定位位置开始，</w:t>
            </w:r>
            <w:r>
              <w:rPr>
                <w:kern w:val="0"/>
                <w:sz w:val="21"/>
                <w:szCs w:val="21"/>
                <w:lang w:bidi="ar"/>
              </w:rPr>
              <w:t>5</w:t>
            </w:r>
            <w:r>
              <w:rPr>
                <w:rFonts w:cs="宋体" w:hint="eastAsia"/>
                <w:kern w:val="0"/>
                <w:sz w:val="21"/>
                <w:szCs w:val="21"/>
                <w:lang w:bidi="ar"/>
              </w:rPr>
              <w:t>分钟数据</w:t>
            </w:r>
          </w:p>
          <w:p w14:paraId="38B79CB0" w14:textId="77777777" w:rsidR="00197B1D" w:rsidRDefault="005C55D3">
            <w:pPr>
              <w:pStyle w:val="ad"/>
              <w:numPr>
                <w:ilvl w:val="0"/>
                <w:numId w:val="8"/>
              </w:numPr>
              <w:spacing w:line="276" w:lineRule="auto"/>
              <w:rPr>
                <w:szCs w:val="21"/>
              </w:rPr>
            </w:pPr>
            <w:r>
              <w:rPr>
                <w:rFonts w:cs="宋体" w:hint="eastAsia"/>
                <w:kern w:val="0"/>
                <w:sz w:val="21"/>
                <w:szCs w:val="21"/>
                <w:lang w:bidi="ar"/>
              </w:rPr>
              <w:t>如果此时是</w:t>
            </w:r>
            <w:r>
              <w:rPr>
                <w:kern w:val="0"/>
                <w:sz w:val="21"/>
                <w:szCs w:val="21"/>
                <w:lang w:bidi="ar"/>
              </w:rPr>
              <w:t>5</w:t>
            </w:r>
            <w:r>
              <w:rPr>
                <w:rFonts w:cs="宋体" w:hint="eastAsia"/>
                <w:kern w:val="0"/>
                <w:sz w:val="21"/>
                <w:szCs w:val="21"/>
                <w:lang w:bidi="ar"/>
              </w:rPr>
              <w:t>分钟状态：</w:t>
            </w:r>
            <w:r>
              <w:rPr>
                <w:rFonts w:cs="宋体" w:hint="eastAsia"/>
                <w:sz w:val="21"/>
                <w:szCs w:val="21"/>
                <w:lang w:bidi="ar"/>
              </w:rPr>
              <w:t>执行完</w:t>
            </w:r>
            <w:r>
              <w:rPr>
                <w:kern w:val="0"/>
                <w:sz w:val="21"/>
                <w:szCs w:val="21"/>
                <w:lang w:bidi="ar"/>
              </w:rPr>
              <w:t>SOFT1_L02</w:t>
            </w:r>
            <w:r>
              <w:rPr>
                <w:rFonts w:cs="宋体" w:hint="eastAsia"/>
                <w:kern w:val="0"/>
                <w:sz w:val="21"/>
                <w:szCs w:val="21"/>
                <w:lang w:bidi="ar"/>
              </w:rPr>
              <w:t>功能后，点击【</w:t>
            </w:r>
            <w:r>
              <w:rPr>
                <w:kern w:val="0"/>
                <w:sz w:val="21"/>
                <w:szCs w:val="21"/>
                <w:lang w:bidi="ar"/>
              </w:rPr>
              <w:t>1</w:t>
            </w:r>
            <w:r>
              <w:rPr>
                <w:rFonts w:cs="宋体" w:hint="eastAsia"/>
                <w:kern w:val="0"/>
                <w:sz w:val="21"/>
                <w:szCs w:val="21"/>
                <w:lang w:bidi="ar"/>
              </w:rPr>
              <w:t>小时】按钮，不影响</w:t>
            </w:r>
            <w:r>
              <w:rPr>
                <w:kern w:val="0"/>
                <w:sz w:val="21"/>
                <w:szCs w:val="21"/>
                <w:lang w:bidi="ar"/>
              </w:rPr>
              <w:t>1</w:t>
            </w:r>
            <w:r>
              <w:rPr>
                <w:rFonts w:cs="宋体" w:hint="eastAsia"/>
                <w:kern w:val="0"/>
                <w:sz w:val="21"/>
                <w:szCs w:val="21"/>
                <w:lang w:bidi="ar"/>
              </w:rPr>
              <w:t>小时数据的开始位置</w:t>
            </w:r>
          </w:p>
        </w:tc>
      </w:tr>
      <w:tr w:rsidR="00197B1D" w14:paraId="4773C17C" w14:textId="77777777">
        <w:trPr>
          <w:trHeight w:val="20"/>
          <w:tblHeader/>
          <w:jc w:val="center"/>
        </w:trPr>
        <w:tc>
          <w:tcPr>
            <w:tcW w:w="1467" w:type="dxa"/>
            <w:tcBorders>
              <w:bottom w:val="single" w:sz="4" w:space="0" w:color="auto"/>
            </w:tcBorders>
            <w:shd w:val="clear" w:color="auto" w:fill="auto"/>
            <w:vAlign w:val="center"/>
          </w:tcPr>
          <w:p w14:paraId="416480F0" w14:textId="77777777" w:rsidR="00197B1D" w:rsidRDefault="005C55D3">
            <w:pPr>
              <w:spacing w:line="276" w:lineRule="auto"/>
              <w:jc w:val="center"/>
              <w:rPr>
                <w:kern w:val="0"/>
                <w:szCs w:val="21"/>
              </w:rPr>
            </w:pPr>
            <w:r>
              <w:rPr>
                <w:kern w:val="0"/>
                <w:szCs w:val="21"/>
                <w:lang w:bidi="ar"/>
              </w:rPr>
              <w:t>SOFT1_L04</w:t>
            </w:r>
          </w:p>
        </w:tc>
        <w:tc>
          <w:tcPr>
            <w:tcW w:w="2010" w:type="dxa"/>
            <w:tcBorders>
              <w:bottom w:val="single" w:sz="4" w:space="0" w:color="auto"/>
            </w:tcBorders>
            <w:shd w:val="clear" w:color="auto" w:fill="auto"/>
            <w:vAlign w:val="center"/>
          </w:tcPr>
          <w:p w14:paraId="47B33E72" w14:textId="77777777" w:rsidR="00197B1D" w:rsidRDefault="005C55D3">
            <w:pPr>
              <w:spacing w:line="276" w:lineRule="auto"/>
              <w:rPr>
                <w:kern w:val="0"/>
                <w:szCs w:val="21"/>
              </w:rPr>
            </w:pPr>
            <w:r>
              <w:rPr>
                <w:rFonts w:cs="宋体" w:hint="eastAsia"/>
                <w:kern w:val="0"/>
                <w:szCs w:val="21"/>
                <w:lang w:bidi="ar"/>
              </w:rPr>
              <w:t>辅助显示区域鼠标移动</w:t>
            </w:r>
          </w:p>
        </w:tc>
        <w:tc>
          <w:tcPr>
            <w:tcW w:w="6342" w:type="dxa"/>
            <w:tcBorders>
              <w:bottom w:val="single" w:sz="4" w:space="0" w:color="auto"/>
            </w:tcBorders>
            <w:shd w:val="clear" w:color="auto" w:fill="auto"/>
            <w:vAlign w:val="center"/>
          </w:tcPr>
          <w:p w14:paraId="426F6B4A" w14:textId="77777777" w:rsidR="00197B1D" w:rsidRDefault="005C55D3">
            <w:pPr>
              <w:pStyle w:val="ad"/>
              <w:spacing w:line="276" w:lineRule="auto"/>
              <w:rPr>
                <w:kern w:val="0"/>
                <w:szCs w:val="21"/>
              </w:rPr>
            </w:pPr>
            <w:r>
              <w:rPr>
                <w:rFonts w:cs="宋体" w:hint="eastAsia"/>
                <w:kern w:val="0"/>
                <w:sz w:val="21"/>
                <w:szCs w:val="21"/>
                <w:lang w:bidi="ar"/>
              </w:rPr>
              <w:t>鼠标在</w:t>
            </w:r>
            <w:r>
              <w:rPr>
                <w:kern w:val="0"/>
                <w:sz w:val="21"/>
                <w:szCs w:val="21"/>
                <w:lang w:bidi="ar"/>
              </w:rPr>
              <w:t>SOFT1_L01</w:t>
            </w:r>
            <w:r>
              <w:rPr>
                <w:rFonts w:cs="宋体" w:hint="eastAsia"/>
                <w:kern w:val="0"/>
                <w:sz w:val="21"/>
                <w:szCs w:val="21"/>
                <w:lang w:bidi="ar"/>
              </w:rPr>
              <w:t>区域移动时，会跟随鼠标显示当前位置对应时间</w:t>
            </w:r>
          </w:p>
        </w:tc>
      </w:tr>
    </w:tbl>
    <w:p w14:paraId="3ED29674" w14:textId="77777777" w:rsidR="00197B1D" w:rsidRDefault="00197B1D">
      <w:pPr>
        <w:numPr>
          <w:ilvl w:val="255"/>
          <w:numId w:val="0"/>
        </w:numPr>
        <w:rPr>
          <w:bCs/>
          <w:sz w:val="24"/>
        </w:rPr>
      </w:pPr>
    </w:p>
    <w:p w14:paraId="2FE2A2E7" w14:textId="77777777" w:rsidR="00197B1D" w:rsidRDefault="00197B1D">
      <w:pPr>
        <w:numPr>
          <w:ilvl w:val="255"/>
          <w:numId w:val="0"/>
        </w:numPr>
        <w:rPr>
          <w:bCs/>
          <w:sz w:val="24"/>
        </w:rPr>
      </w:pPr>
    </w:p>
    <w:p w14:paraId="24904BB1" w14:textId="77777777" w:rsidR="00197B1D" w:rsidRDefault="005C55D3">
      <w:pPr>
        <w:numPr>
          <w:ilvl w:val="2"/>
          <w:numId w:val="3"/>
        </w:numPr>
        <w:spacing w:line="360" w:lineRule="auto"/>
        <w:outlineLvl w:val="2"/>
        <w:rPr>
          <w:bCs/>
          <w:sz w:val="24"/>
        </w:rPr>
      </w:pPr>
      <w:bookmarkStart w:id="312" w:name="_Toc7123"/>
      <w:r>
        <w:rPr>
          <w:rFonts w:hint="eastAsia"/>
          <w:bCs/>
          <w:sz w:val="24"/>
        </w:rPr>
        <w:t xml:space="preserve"> </w:t>
      </w:r>
      <w:r>
        <w:rPr>
          <w:rFonts w:hint="eastAsia"/>
          <w:bCs/>
          <w:sz w:val="24"/>
        </w:rPr>
        <w:t>检测及清除检测房</w:t>
      </w:r>
      <w:proofErr w:type="gramStart"/>
      <w:r>
        <w:rPr>
          <w:rFonts w:hint="eastAsia"/>
          <w:bCs/>
          <w:sz w:val="24"/>
        </w:rPr>
        <w:t>颤事件</w:t>
      </w:r>
      <w:proofErr w:type="gramEnd"/>
      <w:r>
        <w:rPr>
          <w:rFonts w:hint="eastAsia"/>
          <w:bCs/>
          <w:sz w:val="24"/>
        </w:rPr>
        <w:t>功能</w:t>
      </w:r>
      <w:bookmarkEnd w:id="312"/>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1973"/>
        <w:gridCol w:w="6379"/>
      </w:tblGrid>
      <w:tr w:rsidR="00197B1D" w14:paraId="3B67F744" w14:textId="77777777">
        <w:trPr>
          <w:trHeight w:val="20"/>
          <w:tblHeader/>
          <w:jc w:val="center"/>
        </w:trPr>
        <w:tc>
          <w:tcPr>
            <w:tcW w:w="1467" w:type="dxa"/>
            <w:shd w:val="clear" w:color="auto" w:fill="auto"/>
            <w:vAlign w:val="center"/>
          </w:tcPr>
          <w:p w14:paraId="4EB47BA0" w14:textId="77777777" w:rsidR="00197B1D" w:rsidRDefault="005C55D3">
            <w:pPr>
              <w:spacing w:line="276" w:lineRule="auto"/>
              <w:jc w:val="center"/>
              <w:rPr>
                <w:b/>
                <w:szCs w:val="21"/>
              </w:rPr>
            </w:pPr>
            <w:r>
              <w:rPr>
                <w:b/>
                <w:szCs w:val="21"/>
              </w:rPr>
              <w:t>编号</w:t>
            </w:r>
          </w:p>
        </w:tc>
        <w:tc>
          <w:tcPr>
            <w:tcW w:w="1973" w:type="dxa"/>
            <w:shd w:val="clear" w:color="auto" w:fill="auto"/>
            <w:vAlign w:val="center"/>
          </w:tcPr>
          <w:p w14:paraId="7CF7770C" w14:textId="77777777" w:rsidR="00197B1D" w:rsidRDefault="005C55D3">
            <w:pPr>
              <w:spacing w:line="276" w:lineRule="auto"/>
              <w:jc w:val="center"/>
              <w:rPr>
                <w:b/>
                <w:szCs w:val="21"/>
              </w:rPr>
            </w:pPr>
            <w:r>
              <w:rPr>
                <w:b/>
                <w:szCs w:val="21"/>
              </w:rPr>
              <w:t>项目</w:t>
            </w:r>
          </w:p>
        </w:tc>
        <w:tc>
          <w:tcPr>
            <w:tcW w:w="6379" w:type="dxa"/>
            <w:shd w:val="clear" w:color="auto" w:fill="auto"/>
            <w:vAlign w:val="center"/>
          </w:tcPr>
          <w:p w14:paraId="3C9F03F7" w14:textId="77777777" w:rsidR="00197B1D" w:rsidRDefault="005C55D3">
            <w:pPr>
              <w:spacing w:line="276" w:lineRule="auto"/>
              <w:jc w:val="center"/>
              <w:rPr>
                <w:b/>
                <w:szCs w:val="21"/>
              </w:rPr>
            </w:pPr>
            <w:r>
              <w:rPr>
                <w:b/>
                <w:szCs w:val="21"/>
              </w:rPr>
              <w:t>接受标准</w:t>
            </w:r>
          </w:p>
        </w:tc>
      </w:tr>
      <w:tr w:rsidR="00197B1D" w14:paraId="26759037" w14:textId="77777777">
        <w:trPr>
          <w:trHeight w:val="20"/>
          <w:tblHeader/>
          <w:jc w:val="center"/>
        </w:trPr>
        <w:tc>
          <w:tcPr>
            <w:tcW w:w="1467" w:type="dxa"/>
            <w:tcBorders>
              <w:bottom w:val="single" w:sz="4" w:space="0" w:color="auto"/>
            </w:tcBorders>
            <w:shd w:val="clear" w:color="auto" w:fill="auto"/>
            <w:vAlign w:val="center"/>
          </w:tcPr>
          <w:p w14:paraId="1E85D20F" w14:textId="77777777" w:rsidR="00197B1D" w:rsidRDefault="005C55D3">
            <w:pPr>
              <w:spacing w:line="276" w:lineRule="auto"/>
              <w:jc w:val="center"/>
              <w:rPr>
                <w:kern w:val="0"/>
                <w:szCs w:val="21"/>
              </w:rPr>
            </w:pPr>
            <w:r>
              <w:rPr>
                <w:kern w:val="0"/>
                <w:szCs w:val="21"/>
                <w:lang w:bidi="ar"/>
              </w:rPr>
              <w:t>SOFT1_M01</w:t>
            </w:r>
          </w:p>
        </w:tc>
        <w:tc>
          <w:tcPr>
            <w:tcW w:w="1973" w:type="dxa"/>
            <w:tcBorders>
              <w:bottom w:val="single" w:sz="4" w:space="0" w:color="auto"/>
            </w:tcBorders>
            <w:shd w:val="clear" w:color="auto" w:fill="auto"/>
            <w:vAlign w:val="center"/>
          </w:tcPr>
          <w:p w14:paraId="0ED84193" w14:textId="77777777" w:rsidR="00197B1D" w:rsidRDefault="005C55D3">
            <w:pPr>
              <w:spacing w:line="276" w:lineRule="auto"/>
              <w:rPr>
                <w:kern w:val="0"/>
                <w:szCs w:val="21"/>
              </w:rPr>
            </w:pPr>
            <w:r>
              <w:rPr>
                <w:rFonts w:cs="宋体" w:hint="eastAsia"/>
                <w:kern w:val="0"/>
                <w:szCs w:val="21"/>
                <w:lang w:bidi="ar"/>
              </w:rPr>
              <w:t>【检测房颤】按钮</w:t>
            </w:r>
          </w:p>
        </w:tc>
        <w:tc>
          <w:tcPr>
            <w:tcW w:w="6379" w:type="dxa"/>
            <w:tcBorders>
              <w:bottom w:val="single" w:sz="4" w:space="0" w:color="auto"/>
            </w:tcBorders>
            <w:shd w:val="clear" w:color="auto" w:fill="auto"/>
            <w:vAlign w:val="center"/>
          </w:tcPr>
          <w:p w14:paraId="195859C1" w14:textId="77777777" w:rsidR="00197B1D" w:rsidRDefault="005C55D3">
            <w:pPr>
              <w:pStyle w:val="ad"/>
              <w:spacing w:line="276" w:lineRule="auto"/>
              <w:rPr>
                <w:szCs w:val="21"/>
              </w:rPr>
            </w:pPr>
            <w:r>
              <w:rPr>
                <w:rFonts w:cs="宋体" w:hint="eastAsia"/>
                <w:sz w:val="21"/>
                <w:szCs w:val="21"/>
                <w:lang w:bidi="ar"/>
              </w:rPr>
              <w:t>点击【检测房颤】按钮，</w:t>
            </w:r>
            <w:ins w:id="313" w:author="张霄恒1106" w:date="2020-11-06T09:01:00Z">
              <w:r>
                <w:rPr>
                  <w:rFonts w:cs="宋体" w:hint="eastAsia"/>
                  <w:sz w:val="21"/>
                  <w:szCs w:val="21"/>
                  <w:lang w:bidi="ar"/>
                </w:rPr>
                <w:t>辅助</w:t>
              </w:r>
            </w:ins>
            <w:r>
              <w:rPr>
                <w:rFonts w:cs="宋体" w:hint="eastAsia"/>
                <w:sz w:val="21"/>
                <w:szCs w:val="21"/>
                <w:lang w:bidi="ar"/>
              </w:rPr>
              <w:t>判断全程是否存在房颤事件</w:t>
            </w:r>
          </w:p>
          <w:p w14:paraId="6D78012D" w14:textId="77777777" w:rsidR="00197B1D" w:rsidRDefault="005C55D3">
            <w:pPr>
              <w:pStyle w:val="ad"/>
              <w:numPr>
                <w:ilvl w:val="0"/>
                <w:numId w:val="9"/>
              </w:numPr>
              <w:spacing w:line="276" w:lineRule="auto"/>
              <w:rPr>
                <w:kern w:val="0"/>
                <w:szCs w:val="21"/>
              </w:rPr>
            </w:pPr>
            <w:r>
              <w:rPr>
                <w:rFonts w:cs="宋体" w:hint="eastAsia"/>
                <w:sz w:val="21"/>
                <w:szCs w:val="21"/>
                <w:lang w:bidi="ar"/>
              </w:rPr>
              <w:t>如果检测出房颤，在</w:t>
            </w:r>
            <w:r>
              <w:rPr>
                <w:kern w:val="0"/>
                <w:sz w:val="21"/>
                <w:szCs w:val="21"/>
                <w:lang w:bidi="ar"/>
              </w:rPr>
              <w:t>SOFT1_M02</w:t>
            </w:r>
            <w:r>
              <w:rPr>
                <w:rFonts w:cs="宋体" w:hint="eastAsia"/>
                <w:kern w:val="0"/>
                <w:sz w:val="21"/>
                <w:szCs w:val="21"/>
                <w:lang w:bidi="ar"/>
              </w:rPr>
              <w:t>区域会以表格的形式列出</w:t>
            </w:r>
          </w:p>
          <w:p w14:paraId="2FD200CD" w14:textId="77777777" w:rsidR="00197B1D" w:rsidRDefault="005C55D3">
            <w:pPr>
              <w:pStyle w:val="ad"/>
              <w:numPr>
                <w:ilvl w:val="0"/>
                <w:numId w:val="9"/>
              </w:numPr>
              <w:spacing w:line="276" w:lineRule="auto"/>
              <w:rPr>
                <w:kern w:val="0"/>
                <w:szCs w:val="21"/>
              </w:rPr>
            </w:pPr>
            <w:r>
              <w:rPr>
                <w:rFonts w:cs="宋体" w:hint="eastAsia"/>
                <w:kern w:val="0"/>
                <w:sz w:val="21"/>
                <w:szCs w:val="21"/>
                <w:lang w:bidi="ar"/>
              </w:rPr>
              <w:t>如果未检测出房颤，会弹出提示“未检测出房颤”</w:t>
            </w:r>
          </w:p>
        </w:tc>
      </w:tr>
      <w:tr w:rsidR="00197B1D" w14:paraId="0C9763AF" w14:textId="77777777">
        <w:trPr>
          <w:trHeight w:val="20"/>
          <w:tblHeader/>
          <w:jc w:val="center"/>
        </w:trPr>
        <w:tc>
          <w:tcPr>
            <w:tcW w:w="1467" w:type="dxa"/>
            <w:tcBorders>
              <w:bottom w:val="single" w:sz="4" w:space="0" w:color="auto"/>
            </w:tcBorders>
            <w:shd w:val="clear" w:color="auto" w:fill="auto"/>
            <w:vAlign w:val="center"/>
          </w:tcPr>
          <w:p w14:paraId="072A5C5C" w14:textId="77777777" w:rsidR="00197B1D" w:rsidRDefault="005C55D3">
            <w:pPr>
              <w:spacing w:line="276" w:lineRule="auto"/>
              <w:jc w:val="center"/>
              <w:rPr>
                <w:kern w:val="0"/>
                <w:szCs w:val="21"/>
              </w:rPr>
            </w:pPr>
            <w:r>
              <w:rPr>
                <w:kern w:val="0"/>
                <w:szCs w:val="21"/>
                <w:lang w:bidi="ar"/>
              </w:rPr>
              <w:t>SOFT1_M02</w:t>
            </w:r>
          </w:p>
        </w:tc>
        <w:tc>
          <w:tcPr>
            <w:tcW w:w="1973" w:type="dxa"/>
            <w:tcBorders>
              <w:bottom w:val="single" w:sz="4" w:space="0" w:color="auto"/>
            </w:tcBorders>
            <w:shd w:val="clear" w:color="auto" w:fill="auto"/>
            <w:vAlign w:val="center"/>
          </w:tcPr>
          <w:p w14:paraId="7F25E8BF" w14:textId="77777777" w:rsidR="00197B1D" w:rsidRDefault="005C55D3">
            <w:pPr>
              <w:spacing w:line="276" w:lineRule="auto"/>
              <w:rPr>
                <w:kern w:val="0"/>
                <w:szCs w:val="21"/>
              </w:rPr>
            </w:pPr>
            <w:r>
              <w:rPr>
                <w:rFonts w:cs="宋体" w:hint="eastAsia"/>
                <w:kern w:val="0"/>
                <w:szCs w:val="21"/>
                <w:lang w:bidi="ar"/>
              </w:rPr>
              <w:t>房</w:t>
            </w:r>
            <w:proofErr w:type="gramStart"/>
            <w:r>
              <w:rPr>
                <w:rFonts w:cs="宋体" w:hint="eastAsia"/>
                <w:kern w:val="0"/>
                <w:szCs w:val="21"/>
                <w:lang w:bidi="ar"/>
              </w:rPr>
              <w:t>颤事件</w:t>
            </w:r>
            <w:proofErr w:type="gramEnd"/>
            <w:r>
              <w:rPr>
                <w:rFonts w:cs="宋体" w:hint="eastAsia"/>
                <w:kern w:val="0"/>
                <w:szCs w:val="21"/>
                <w:lang w:bidi="ar"/>
              </w:rPr>
              <w:t>显示区域</w:t>
            </w:r>
          </w:p>
        </w:tc>
        <w:tc>
          <w:tcPr>
            <w:tcW w:w="6379" w:type="dxa"/>
            <w:tcBorders>
              <w:bottom w:val="single" w:sz="4" w:space="0" w:color="auto"/>
            </w:tcBorders>
            <w:shd w:val="clear" w:color="auto" w:fill="auto"/>
            <w:vAlign w:val="center"/>
          </w:tcPr>
          <w:p w14:paraId="6C5ED17C" w14:textId="77777777" w:rsidR="00197B1D" w:rsidRDefault="005C55D3">
            <w:pPr>
              <w:pStyle w:val="ad"/>
              <w:spacing w:line="276" w:lineRule="auto"/>
              <w:rPr>
                <w:szCs w:val="21"/>
              </w:rPr>
            </w:pPr>
            <w:r>
              <w:rPr>
                <w:rFonts w:cs="宋体" w:hint="eastAsia"/>
                <w:sz w:val="21"/>
                <w:szCs w:val="21"/>
                <w:lang w:bidi="ar"/>
              </w:rPr>
              <w:t>该区域会列出事件的开始时间、结束时间、持续时间</w:t>
            </w:r>
          </w:p>
        </w:tc>
      </w:tr>
      <w:tr w:rsidR="00197B1D" w14:paraId="4B06C462" w14:textId="77777777">
        <w:trPr>
          <w:trHeight w:val="20"/>
          <w:tblHeader/>
          <w:jc w:val="center"/>
        </w:trPr>
        <w:tc>
          <w:tcPr>
            <w:tcW w:w="1467" w:type="dxa"/>
            <w:tcBorders>
              <w:bottom w:val="single" w:sz="4" w:space="0" w:color="auto"/>
            </w:tcBorders>
            <w:shd w:val="clear" w:color="auto" w:fill="auto"/>
            <w:vAlign w:val="center"/>
          </w:tcPr>
          <w:p w14:paraId="26D7D7C3" w14:textId="77777777" w:rsidR="00197B1D" w:rsidRDefault="005C55D3">
            <w:pPr>
              <w:spacing w:line="276" w:lineRule="auto"/>
              <w:jc w:val="center"/>
              <w:rPr>
                <w:kern w:val="0"/>
                <w:szCs w:val="21"/>
              </w:rPr>
            </w:pPr>
            <w:r>
              <w:rPr>
                <w:kern w:val="0"/>
                <w:szCs w:val="21"/>
                <w:lang w:bidi="ar"/>
              </w:rPr>
              <w:t>SOFT1_M03</w:t>
            </w:r>
          </w:p>
        </w:tc>
        <w:tc>
          <w:tcPr>
            <w:tcW w:w="1973" w:type="dxa"/>
            <w:tcBorders>
              <w:bottom w:val="single" w:sz="4" w:space="0" w:color="auto"/>
            </w:tcBorders>
            <w:shd w:val="clear" w:color="auto" w:fill="auto"/>
            <w:vAlign w:val="center"/>
          </w:tcPr>
          <w:p w14:paraId="417D2D9B" w14:textId="77777777" w:rsidR="00197B1D" w:rsidRDefault="005C55D3">
            <w:pPr>
              <w:spacing w:line="276" w:lineRule="auto"/>
              <w:rPr>
                <w:kern w:val="0"/>
                <w:szCs w:val="21"/>
              </w:rPr>
            </w:pPr>
            <w:proofErr w:type="gramStart"/>
            <w:r>
              <w:rPr>
                <w:rFonts w:cs="宋体" w:hint="eastAsia"/>
                <w:kern w:val="0"/>
                <w:szCs w:val="21"/>
                <w:lang w:bidi="ar"/>
              </w:rPr>
              <w:t>点击房颤事件</w:t>
            </w:r>
            <w:proofErr w:type="gramEnd"/>
            <w:r>
              <w:rPr>
                <w:rFonts w:cs="宋体" w:hint="eastAsia"/>
                <w:kern w:val="0"/>
                <w:szCs w:val="21"/>
                <w:lang w:bidi="ar"/>
              </w:rPr>
              <w:t>显示区域</w:t>
            </w:r>
          </w:p>
        </w:tc>
        <w:tc>
          <w:tcPr>
            <w:tcW w:w="6379" w:type="dxa"/>
            <w:tcBorders>
              <w:bottom w:val="single" w:sz="4" w:space="0" w:color="auto"/>
            </w:tcBorders>
            <w:shd w:val="clear" w:color="auto" w:fill="auto"/>
            <w:vAlign w:val="center"/>
          </w:tcPr>
          <w:p w14:paraId="7A4B5E02" w14:textId="77777777" w:rsidR="00197B1D" w:rsidRDefault="005C55D3">
            <w:pPr>
              <w:pStyle w:val="ad"/>
              <w:spacing w:line="276" w:lineRule="auto"/>
              <w:rPr>
                <w:szCs w:val="21"/>
              </w:rPr>
            </w:pPr>
            <w:r>
              <w:rPr>
                <w:rFonts w:cs="宋体" w:hint="eastAsia"/>
                <w:sz w:val="21"/>
                <w:szCs w:val="21"/>
                <w:lang w:bidi="ar"/>
              </w:rPr>
              <w:t>（</w:t>
            </w:r>
            <w:r>
              <w:rPr>
                <w:sz w:val="21"/>
                <w:szCs w:val="21"/>
                <w:lang w:bidi="ar"/>
              </w:rPr>
              <w:t>1</w:t>
            </w:r>
            <w:r>
              <w:rPr>
                <w:rFonts w:cs="宋体" w:hint="eastAsia"/>
                <w:sz w:val="21"/>
                <w:szCs w:val="21"/>
                <w:lang w:bidi="ar"/>
              </w:rPr>
              <w:t>）点击开始时间，</w:t>
            </w:r>
            <w:r>
              <w:rPr>
                <w:sz w:val="21"/>
                <w:szCs w:val="21"/>
                <w:lang w:bidi="ar"/>
              </w:rPr>
              <w:t xml:space="preserve">7.1.1 </w:t>
            </w:r>
            <w:r>
              <w:rPr>
                <w:rFonts w:cs="宋体" w:hint="eastAsia"/>
                <w:sz w:val="21"/>
                <w:szCs w:val="21"/>
                <w:lang w:bidi="ar"/>
              </w:rPr>
              <w:t>通用心电图编辑窗口</w:t>
            </w:r>
            <w:r>
              <w:rPr>
                <w:sz w:val="21"/>
                <w:szCs w:val="21"/>
                <w:lang w:bidi="ar"/>
              </w:rPr>
              <w:t xml:space="preserve"> </w:t>
            </w:r>
            <w:r>
              <w:rPr>
                <w:rFonts w:cs="宋体" w:hint="eastAsia"/>
                <w:sz w:val="21"/>
                <w:szCs w:val="21"/>
                <w:lang w:bidi="ar"/>
              </w:rPr>
              <w:t>会定位到事件开始位置</w:t>
            </w:r>
          </w:p>
          <w:p w14:paraId="3862769A" w14:textId="77777777" w:rsidR="00197B1D" w:rsidRDefault="005C55D3">
            <w:pPr>
              <w:pStyle w:val="ad"/>
              <w:spacing w:line="276" w:lineRule="auto"/>
              <w:rPr>
                <w:szCs w:val="21"/>
              </w:rPr>
            </w:pPr>
            <w:r>
              <w:rPr>
                <w:rFonts w:cs="宋体" w:hint="eastAsia"/>
                <w:sz w:val="21"/>
                <w:szCs w:val="21"/>
                <w:lang w:bidi="ar"/>
              </w:rPr>
              <w:t>（</w:t>
            </w:r>
            <w:r>
              <w:rPr>
                <w:sz w:val="21"/>
                <w:szCs w:val="21"/>
                <w:lang w:bidi="ar"/>
              </w:rPr>
              <w:t>2</w:t>
            </w:r>
            <w:r>
              <w:rPr>
                <w:rFonts w:cs="宋体" w:hint="eastAsia"/>
                <w:sz w:val="21"/>
                <w:szCs w:val="21"/>
                <w:lang w:bidi="ar"/>
              </w:rPr>
              <w:t>）点击结束时间，</w:t>
            </w:r>
            <w:r>
              <w:rPr>
                <w:sz w:val="21"/>
                <w:szCs w:val="21"/>
                <w:lang w:bidi="ar"/>
              </w:rPr>
              <w:t xml:space="preserve">7.1.1 </w:t>
            </w:r>
            <w:r>
              <w:rPr>
                <w:rFonts w:cs="宋体" w:hint="eastAsia"/>
                <w:sz w:val="21"/>
                <w:szCs w:val="21"/>
                <w:lang w:bidi="ar"/>
              </w:rPr>
              <w:t>通用心电图编辑窗口</w:t>
            </w:r>
            <w:r>
              <w:rPr>
                <w:sz w:val="21"/>
                <w:szCs w:val="21"/>
                <w:lang w:bidi="ar"/>
              </w:rPr>
              <w:t xml:space="preserve"> </w:t>
            </w:r>
            <w:r>
              <w:rPr>
                <w:rFonts w:cs="宋体" w:hint="eastAsia"/>
                <w:sz w:val="21"/>
                <w:szCs w:val="21"/>
                <w:lang w:bidi="ar"/>
              </w:rPr>
              <w:t>会定位到事件结束位置</w:t>
            </w:r>
          </w:p>
          <w:p w14:paraId="346CBFCC" w14:textId="77777777" w:rsidR="00197B1D" w:rsidRDefault="005C55D3">
            <w:pPr>
              <w:pStyle w:val="ad"/>
              <w:spacing w:line="276" w:lineRule="auto"/>
              <w:rPr>
                <w:szCs w:val="21"/>
              </w:rPr>
            </w:pPr>
            <w:r>
              <w:rPr>
                <w:rFonts w:cs="宋体" w:hint="eastAsia"/>
                <w:sz w:val="21"/>
                <w:szCs w:val="21"/>
                <w:lang w:bidi="ar"/>
              </w:rPr>
              <w:t>（</w:t>
            </w:r>
            <w:r>
              <w:rPr>
                <w:sz w:val="21"/>
                <w:szCs w:val="21"/>
                <w:lang w:bidi="ar"/>
              </w:rPr>
              <w:t>3</w:t>
            </w:r>
            <w:r>
              <w:rPr>
                <w:rFonts w:cs="宋体" w:hint="eastAsia"/>
                <w:sz w:val="21"/>
                <w:szCs w:val="21"/>
                <w:lang w:bidi="ar"/>
              </w:rPr>
              <w:t>）点击持续事件，</w:t>
            </w:r>
            <w:r>
              <w:rPr>
                <w:sz w:val="21"/>
                <w:szCs w:val="21"/>
                <w:lang w:bidi="ar"/>
              </w:rPr>
              <w:t xml:space="preserve">7.1.1 </w:t>
            </w:r>
            <w:r>
              <w:rPr>
                <w:rFonts w:cs="宋体" w:hint="eastAsia"/>
                <w:sz w:val="21"/>
                <w:szCs w:val="21"/>
                <w:lang w:bidi="ar"/>
              </w:rPr>
              <w:t>通用心电图编辑窗口</w:t>
            </w:r>
            <w:r>
              <w:rPr>
                <w:sz w:val="21"/>
                <w:szCs w:val="21"/>
                <w:lang w:bidi="ar"/>
              </w:rPr>
              <w:t xml:space="preserve"> </w:t>
            </w:r>
            <w:r>
              <w:rPr>
                <w:rFonts w:cs="宋体" w:hint="eastAsia"/>
                <w:sz w:val="21"/>
                <w:szCs w:val="21"/>
                <w:lang w:bidi="ar"/>
              </w:rPr>
              <w:t>会定位到事件中间位置</w:t>
            </w:r>
          </w:p>
        </w:tc>
      </w:tr>
      <w:tr w:rsidR="00197B1D" w14:paraId="4E7B2629" w14:textId="77777777">
        <w:trPr>
          <w:trHeight w:val="20"/>
          <w:tblHeader/>
          <w:jc w:val="center"/>
        </w:trPr>
        <w:tc>
          <w:tcPr>
            <w:tcW w:w="1467" w:type="dxa"/>
            <w:tcBorders>
              <w:bottom w:val="single" w:sz="4" w:space="0" w:color="auto"/>
            </w:tcBorders>
            <w:shd w:val="clear" w:color="auto" w:fill="auto"/>
            <w:vAlign w:val="center"/>
          </w:tcPr>
          <w:p w14:paraId="5DA8C42F" w14:textId="77777777" w:rsidR="00197B1D" w:rsidRDefault="005C55D3">
            <w:pPr>
              <w:spacing w:line="276" w:lineRule="auto"/>
              <w:jc w:val="center"/>
              <w:rPr>
                <w:kern w:val="0"/>
                <w:szCs w:val="21"/>
              </w:rPr>
            </w:pPr>
            <w:r>
              <w:rPr>
                <w:kern w:val="0"/>
                <w:szCs w:val="21"/>
                <w:lang w:bidi="ar"/>
              </w:rPr>
              <w:t>SOFT1_M04</w:t>
            </w:r>
          </w:p>
        </w:tc>
        <w:tc>
          <w:tcPr>
            <w:tcW w:w="1973" w:type="dxa"/>
            <w:tcBorders>
              <w:bottom w:val="single" w:sz="4" w:space="0" w:color="auto"/>
            </w:tcBorders>
            <w:shd w:val="clear" w:color="auto" w:fill="auto"/>
            <w:vAlign w:val="center"/>
          </w:tcPr>
          <w:p w14:paraId="2E7B1E16" w14:textId="77777777" w:rsidR="00197B1D" w:rsidRDefault="005C55D3">
            <w:pPr>
              <w:spacing w:line="276" w:lineRule="auto"/>
              <w:rPr>
                <w:kern w:val="0"/>
                <w:szCs w:val="21"/>
              </w:rPr>
            </w:pPr>
            <w:r>
              <w:rPr>
                <w:rFonts w:cs="宋体" w:hint="eastAsia"/>
                <w:kern w:val="0"/>
                <w:szCs w:val="21"/>
                <w:lang w:bidi="ar"/>
              </w:rPr>
              <w:t>【清除房颤检测】按钮</w:t>
            </w:r>
          </w:p>
        </w:tc>
        <w:tc>
          <w:tcPr>
            <w:tcW w:w="6379" w:type="dxa"/>
            <w:tcBorders>
              <w:bottom w:val="single" w:sz="4" w:space="0" w:color="auto"/>
            </w:tcBorders>
            <w:shd w:val="clear" w:color="auto" w:fill="auto"/>
            <w:vAlign w:val="center"/>
          </w:tcPr>
          <w:p w14:paraId="443DF1C2" w14:textId="77777777" w:rsidR="00197B1D" w:rsidRDefault="005C55D3">
            <w:pPr>
              <w:pStyle w:val="ad"/>
              <w:spacing w:line="276" w:lineRule="auto"/>
              <w:rPr>
                <w:szCs w:val="21"/>
              </w:rPr>
            </w:pPr>
            <w:r>
              <w:rPr>
                <w:rFonts w:cs="宋体" w:hint="eastAsia"/>
                <w:sz w:val="21"/>
                <w:szCs w:val="21"/>
                <w:lang w:bidi="ar"/>
              </w:rPr>
              <w:t>点击【清除房颤检测】按钮，会将自动分析出来的房</w:t>
            </w:r>
            <w:proofErr w:type="gramStart"/>
            <w:r>
              <w:rPr>
                <w:rFonts w:cs="宋体" w:hint="eastAsia"/>
                <w:sz w:val="21"/>
                <w:szCs w:val="21"/>
                <w:lang w:bidi="ar"/>
              </w:rPr>
              <w:t>颤事件</w:t>
            </w:r>
            <w:proofErr w:type="gramEnd"/>
            <w:r>
              <w:rPr>
                <w:rFonts w:cs="宋体" w:hint="eastAsia"/>
                <w:sz w:val="21"/>
                <w:szCs w:val="21"/>
                <w:lang w:bidi="ar"/>
              </w:rPr>
              <w:t>清除。</w:t>
            </w:r>
          </w:p>
          <w:p w14:paraId="1770690F" w14:textId="77777777" w:rsidR="00197B1D" w:rsidRDefault="005C55D3">
            <w:pPr>
              <w:pStyle w:val="ad"/>
              <w:spacing w:line="276" w:lineRule="auto"/>
              <w:rPr>
                <w:szCs w:val="21"/>
              </w:rPr>
            </w:pPr>
            <w:r>
              <w:rPr>
                <w:rFonts w:cs="宋体" w:hint="eastAsia"/>
                <w:sz w:val="21"/>
                <w:szCs w:val="21"/>
                <w:lang w:bidi="ar"/>
              </w:rPr>
              <w:t>如果存在人为手动修改的房颤心搏类型，则该事件不会被清除。需要人工手动确认</w:t>
            </w:r>
          </w:p>
        </w:tc>
      </w:tr>
    </w:tbl>
    <w:p w14:paraId="6573D832" w14:textId="77777777" w:rsidR="00197B1D" w:rsidRDefault="00197B1D">
      <w:pPr>
        <w:numPr>
          <w:ilvl w:val="255"/>
          <w:numId w:val="0"/>
        </w:numPr>
        <w:rPr>
          <w:bCs/>
          <w:sz w:val="24"/>
        </w:rPr>
      </w:pPr>
    </w:p>
    <w:p w14:paraId="2839E62F" w14:textId="77777777" w:rsidR="00197B1D" w:rsidRDefault="005C55D3">
      <w:pPr>
        <w:numPr>
          <w:ilvl w:val="2"/>
          <w:numId w:val="3"/>
        </w:numPr>
        <w:spacing w:line="360" w:lineRule="auto"/>
        <w:outlineLvl w:val="2"/>
        <w:rPr>
          <w:bCs/>
          <w:sz w:val="24"/>
        </w:rPr>
      </w:pPr>
      <w:bookmarkStart w:id="314" w:name="_Toc7823"/>
      <w:r>
        <w:rPr>
          <w:rFonts w:hint="eastAsia"/>
          <w:bCs/>
          <w:sz w:val="24"/>
        </w:rPr>
        <w:t xml:space="preserve"> </w:t>
      </w:r>
      <w:r>
        <w:rPr>
          <w:rFonts w:hint="eastAsia"/>
          <w:bCs/>
          <w:sz w:val="24"/>
        </w:rPr>
        <w:t>辅助分析功能</w:t>
      </w:r>
      <w:bookmarkEnd w:id="314"/>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7CD08BBC" w14:textId="77777777">
        <w:trPr>
          <w:trHeight w:val="20"/>
          <w:tblHeader/>
          <w:jc w:val="center"/>
        </w:trPr>
        <w:tc>
          <w:tcPr>
            <w:tcW w:w="1467" w:type="dxa"/>
            <w:shd w:val="clear" w:color="auto" w:fill="auto"/>
            <w:vAlign w:val="center"/>
          </w:tcPr>
          <w:p w14:paraId="504061C1" w14:textId="77777777" w:rsidR="00197B1D" w:rsidRDefault="005C55D3">
            <w:pPr>
              <w:spacing w:line="276" w:lineRule="auto"/>
              <w:jc w:val="center"/>
              <w:rPr>
                <w:b/>
                <w:szCs w:val="21"/>
              </w:rPr>
            </w:pPr>
            <w:r>
              <w:rPr>
                <w:b/>
                <w:szCs w:val="21"/>
              </w:rPr>
              <w:t>编号</w:t>
            </w:r>
          </w:p>
        </w:tc>
        <w:tc>
          <w:tcPr>
            <w:tcW w:w="2010" w:type="dxa"/>
            <w:shd w:val="clear" w:color="auto" w:fill="auto"/>
            <w:vAlign w:val="center"/>
          </w:tcPr>
          <w:p w14:paraId="50F30A4B"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16DECFA4" w14:textId="77777777" w:rsidR="00197B1D" w:rsidRDefault="005C55D3">
            <w:pPr>
              <w:spacing w:line="276" w:lineRule="auto"/>
              <w:jc w:val="center"/>
              <w:rPr>
                <w:b/>
                <w:szCs w:val="21"/>
              </w:rPr>
            </w:pPr>
            <w:r>
              <w:rPr>
                <w:b/>
                <w:szCs w:val="21"/>
              </w:rPr>
              <w:t>接受标准</w:t>
            </w:r>
          </w:p>
        </w:tc>
      </w:tr>
      <w:tr w:rsidR="00197B1D" w14:paraId="7936F4FD" w14:textId="77777777">
        <w:trPr>
          <w:trHeight w:val="20"/>
          <w:tblHeader/>
          <w:jc w:val="center"/>
        </w:trPr>
        <w:tc>
          <w:tcPr>
            <w:tcW w:w="1467" w:type="dxa"/>
            <w:tcBorders>
              <w:bottom w:val="single" w:sz="4" w:space="0" w:color="auto"/>
            </w:tcBorders>
            <w:shd w:val="clear" w:color="auto" w:fill="auto"/>
            <w:vAlign w:val="center"/>
          </w:tcPr>
          <w:p w14:paraId="678D9E3C" w14:textId="77777777" w:rsidR="00197B1D" w:rsidRDefault="005C55D3">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N</w:t>
            </w:r>
            <w:r>
              <w:rPr>
                <w:kern w:val="0"/>
                <w:szCs w:val="21"/>
              </w:rPr>
              <w:t>01</w:t>
            </w:r>
          </w:p>
        </w:tc>
        <w:tc>
          <w:tcPr>
            <w:tcW w:w="2010" w:type="dxa"/>
            <w:tcBorders>
              <w:bottom w:val="single" w:sz="4" w:space="0" w:color="auto"/>
            </w:tcBorders>
            <w:shd w:val="clear" w:color="auto" w:fill="auto"/>
            <w:vAlign w:val="center"/>
          </w:tcPr>
          <w:p w14:paraId="3EFC5636" w14:textId="77777777" w:rsidR="00197B1D" w:rsidRDefault="005C55D3">
            <w:pPr>
              <w:spacing w:line="276" w:lineRule="auto"/>
              <w:rPr>
                <w:kern w:val="0"/>
                <w:szCs w:val="21"/>
              </w:rPr>
            </w:pPr>
            <w:r>
              <w:rPr>
                <w:rFonts w:hint="eastAsia"/>
                <w:kern w:val="0"/>
                <w:szCs w:val="21"/>
              </w:rPr>
              <w:t>辅助分析</w:t>
            </w:r>
            <w:r>
              <w:rPr>
                <w:rFonts w:hint="eastAsia"/>
                <w:kern w:val="0"/>
                <w:szCs w:val="21"/>
              </w:rPr>
              <w:t xml:space="preserve">      </w:t>
            </w:r>
          </w:p>
        </w:tc>
        <w:tc>
          <w:tcPr>
            <w:tcW w:w="6342" w:type="dxa"/>
            <w:tcBorders>
              <w:bottom w:val="single" w:sz="4" w:space="0" w:color="auto"/>
            </w:tcBorders>
            <w:shd w:val="clear" w:color="auto" w:fill="auto"/>
            <w:vAlign w:val="center"/>
          </w:tcPr>
          <w:p w14:paraId="71843D77" w14:textId="77777777" w:rsidR="00197B1D" w:rsidRDefault="005C55D3">
            <w:pPr>
              <w:pStyle w:val="af6"/>
              <w:spacing w:line="276" w:lineRule="auto"/>
              <w:ind w:firstLineChars="0" w:firstLine="0"/>
              <w:rPr>
                <w:szCs w:val="21"/>
              </w:rPr>
            </w:pPr>
            <w:r>
              <w:rPr>
                <w:rFonts w:hint="eastAsia"/>
                <w:szCs w:val="21"/>
              </w:rPr>
              <w:t>通过算法辅助识别出心搏类型和事件</w:t>
            </w:r>
          </w:p>
        </w:tc>
      </w:tr>
    </w:tbl>
    <w:p w14:paraId="4C618A5E" w14:textId="77777777" w:rsidR="00197B1D" w:rsidRDefault="00197B1D">
      <w:pPr>
        <w:numPr>
          <w:ilvl w:val="255"/>
          <w:numId w:val="0"/>
        </w:numPr>
        <w:rPr>
          <w:bCs/>
          <w:sz w:val="24"/>
        </w:rPr>
      </w:pPr>
    </w:p>
    <w:p w14:paraId="550606BF" w14:textId="77777777" w:rsidR="00197B1D" w:rsidRDefault="005C55D3">
      <w:pPr>
        <w:numPr>
          <w:ilvl w:val="2"/>
          <w:numId w:val="3"/>
        </w:numPr>
        <w:spacing w:line="360" w:lineRule="auto"/>
        <w:outlineLvl w:val="2"/>
        <w:rPr>
          <w:bCs/>
          <w:sz w:val="24"/>
        </w:rPr>
      </w:pPr>
      <w:bookmarkStart w:id="315" w:name="_Toc15988"/>
      <w:r>
        <w:rPr>
          <w:rFonts w:hint="eastAsia"/>
          <w:bCs/>
          <w:sz w:val="24"/>
        </w:rPr>
        <w:lastRenderedPageBreak/>
        <w:t xml:space="preserve"> </w:t>
      </w:r>
      <w:r>
        <w:rPr>
          <w:rFonts w:hint="eastAsia"/>
          <w:bCs/>
          <w:sz w:val="24"/>
        </w:rPr>
        <w:t>全程</w:t>
      </w:r>
      <w:r>
        <w:rPr>
          <w:rFonts w:hint="eastAsia"/>
          <w:bCs/>
          <w:sz w:val="24"/>
        </w:rPr>
        <w:t>12</w:t>
      </w:r>
      <w:r>
        <w:rPr>
          <w:rFonts w:hint="eastAsia"/>
          <w:bCs/>
          <w:sz w:val="24"/>
        </w:rPr>
        <w:t>导联分钟计</w:t>
      </w:r>
      <w:r>
        <w:rPr>
          <w:rFonts w:hint="eastAsia"/>
          <w:bCs/>
          <w:sz w:val="24"/>
        </w:rPr>
        <w:t>ST</w:t>
      </w:r>
      <w:r>
        <w:rPr>
          <w:rFonts w:hint="eastAsia"/>
          <w:bCs/>
          <w:sz w:val="24"/>
        </w:rPr>
        <w:t>段展示</w:t>
      </w:r>
      <w:bookmarkEnd w:id="315"/>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0F6797E7" w14:textId="77777777">
        <w:trPr>
          <w:trHeight w:val="20"/>
          <w:tblHeader/>
          <w:jc w:val="center"/>
        </w:trPr>
        <w:tc>
          <w:tcPr>
            <w:tcW w:w="1467" w:type="dxa"/>
            <w:shd w:val="clear" w:color="auto" w:fill="auto"/>
            <w:vAlign w:val="center"/>
          </w:tcPr>
          <w:p w14:paraId="633DBBFB" w14:textId="77777777" w:rsidR="00197B1D" w:rsidRDefault="005C55D3">
            <w:pPr>
              <w:spacing w:line="276" w:lineRule="auto"/>
              <w:jc w:val="center"/>
              <w:rPr>
                <w:b/>
                <w:szCs w:val="21"/>
              </w:rPr>
            </w:pPr>
            <w:r>
              <w:rPr>
                <w:b/>
                <w:szCs w:val="21"/>
              </w:rPr>
              <w:t>编号</w:t>
            </w:r>
          </w:p>
        </w:tc>
        <w:tc>
          <w:tcPr>
            <w:tcW w:w="2010" w:type="dxa"/>
            <w:shd w:val="clear" w:color="auto" w:fill="auto"/>
            <w:vAlign w:val="center"/>
          </w:tcPr>
          <w:p w14:paraId="526169EB"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7E293F20" w14:textId="77777777" w:rsidR="00197B1D" w:rsidRDefault="005C55D3">
            <w:pPr>
              <w:spacing w:line="276" w:lineRule="auto"/>
              <w:jc w:val="center"/>
              <w:rPr>
                <w:b/>
                <w:szCs w:val="21"/>
              </w:rPr>
            </w:pPr>
            <w:r>
              <w:rPr>
                <w:b/>
                <w:szCs w:val="21"/>
              </w:rPr>
              <w:t>接受标准</w:t>
            </w:r>
          </w:p>
        </w:tc>
      </w:tr>
      <w:tr w:rsidR="00197B1D" w14:paraId="26DC3711" w14:textId="77777777">
        <w:trPr>
          <w:trHeight w:val="20"/>
          <w:tblHeader/>
          <w:jc w:val="center"/>
        </w:trPr>
        <w:tc>
          <w:tcPr>
            <w:tcW w:w="1467" w:type="dxa"/>
            <w:tcBorders>
              <w:bottom w:val="single" w:sz="4" w:space="0" w:color="auto"/>
            </w:tcBorders>
            <w:shd w:val="clear" w:color="auto" w:fill="auto"/>
            <w:vAlign w:val="center"/>
          </w:tcPr>
          <w:p w14:paraId="143B3457" w14:textId="77777777" w:rsidR="00197B1D" w:rsidRDefault="005C55D3">
            <w:pPr>
              <w:spacing w:line="276" w:lineRule="auto"/>
              <w:jc w:val="center"/>
              <w:rPr>
                <w:kern w:val="0"/>
                <w:szCs w:val="21"/>
              </w:rPr>
            </w:pPr>
            <w:r>
              <w:rPr>
                <w:kern w:val="0"/>
                <w:szCs w:val="21"/>
                <w:lang w:bidi="ar"/>
              </w:rPr>
              <w:t>SOFT1_O01</w:t>
            </w:r>
          </w:p>
        </w:tc>
        <w:tc>
          <w:tcPr>
            <w:tcW w:w="2010" w:type="dxa"/>
            <w:tcBorders>
              <w:bottom w:val="single" w:sz="4" w:space="0" w:color="auto"/>
            </w:tcBorders>
            <w:shd w:val="clear" w:color="auto" w:fill="auto"/>
            <w:vAlign w:val="center"/>
          </w:tcPr>
          <w:p w14:paraId="3E53A2A8" w14:textId="77777777" w:rsidR="00197B1D" w:rsidRDefault="005C55D3">
            <w:pPr>
              <w:spacing w:line="276" w:lineRule="auto"/>
              <w:rPr>
                <w:kern w:val="0"/>
                <w:szCs w:val="21"/>
              </w:rPr>
            </w:pPr>
            <w:r>
              <w:rPr>
                <w:rFonts w:cs="宋体" w:hint="eastAsia"/>
                <w:kern w:val="0"/>
                <w:szCs w:val="21"/>
                <w:lang w:bidi="ar"/>
              </w:rPr>
              <w:t>全程</w:t>
            </w:r>
            <w:r>
              <w:rPr>
                <w:kern w:val="0"/>
                <w:szCs w:val="21"/>
                <w:lang w:bidi="ar"/>
              </w:rPr>
              <w:t>12</w:t>
            </w:r>
            <w:r>
              <w:rPr>
                <w:rFonts w:cs="宋体" w:hint="eastAsia"/>
                <w:kern w:val="0"/>
                <w:szCs w:val="21"/>
                <w:lang w:bidi="ar"/>
              </w:rPr>
              <w:t>导联</w:t>
            </w:r>
            <w:r>
              <w:rPr>
                <w:kern w:val="0"/>
                <w:szCs w:val="21"/>
                <w:lang w:bidi="ar"/>
              </w:rPr>
              <w:t>ST</w:t>
            </w:r>
            <w:proofErr w:type="gramStart"/>
            <w:r>
              <w:rPr>
                <w:rFonts w:cs="宋体" w:hint="eastAsia"/>
                <w:kern w:val="0"/>
                <w:szCs w:val="21"/>
                <w:lang w:bidi="ar"/>
              </w:rPr>
              <w:t>段趋势</w:t>
            </w:r>
            <w:proofErr w:type="gramEnd"/>
            <w:r>
              <w:rPr>
                <w:rFonts w:cs="宋体" w:hint="eastAsia"/>
                <w:kern w:val="0"/>
                <w:szCs w:val="21"/>
                <w:lang w:bidi="ar"/>
              </w:rPr>
              <w:t>图展示区域</w:t>
            </w:r>
          </w:p>
        </w:tc>
        <w:tc>
          <w:tcPr>
            <w:tcW w:w="6342" w:type="dxa"/>
            <w:tcBorders>
              <w:bottom w:val="single" w:sz="4" w:space="0" w:color="auto"/>
            </w:tcBorders>
            <w:shd w:val="clear" w:color="auto" w:fill="auto"/>
            <w:vAlign w:val="center"/>
          </w:tcPr>
          <w:p w14:paraId="2993D196" w14:textId="77777777" w:rsidR="00197B1D" w:rsidRDefault="005C55D3">
            <w:pPr>
              <w:pStyle w:val="ad"/>
              <w:spacing w:line="276" w:lineRule="auto"/>
              <w:rPr>
                <w:szCs w:val="21"/>
              </w:rPr>
            </w:pPr>
            <w:r>
              <w:rPr>
                <w:rFonts w:cs="宋体" w:hint="eastAsia"/>
                <w:sz w:val="21"/>
                <w:szCs w:val="21"/>
                <w:lang w:bidi="ar"/>
              </w:rPr>
              <w:t>可以正确的画出全程</w:t>
            </w:r>
            <w:r>
              <w:rPr>
                <w:sz w:val="21"/>
                <w:szCs w:val="21"/>
                <w:lang w:bidi="ar"/>
              </w:rPr>
              <w:t>12</w:t>
            </w:r>
            <w:r>
              <w:rPr>
                <w:rFonts w:cs="宋体" w:hint="eastAsia"/>
                <w:sz w:val="21"/>
                <w:szCs w:val="21"/>
                <w:lang w:bidi="ar"/>
              </w:rPr>
              <w:t>个导联</w:t>
            </w:r>
            <w:r>
              <w:rPr>
                <w:sz w:val="21"/>
                <w:szCs w:val="21"/>
                <w:lang w:bidi="ar"/>
              </w:rPr>
              <w:t>ST</w:t>
            </w:r>
            <w:r>
              <w:rPr>
                <w:rFonts w:cs="宋体" w:hint="eastAsia"/>
                <w:sz w:val="21"/>
                <w:szCs w:val="21"/>
                <w:lang w:bidi="ar"/>
              </w:rPr>
              <w:t>段的趋势图</w:t>
            </w:r>
            <w:ins w:id="316" w:author="张霄恒1106" w:date="2020-11-06T09:02:00Z">
              <w:r>
                <w:rPr>
                  <w:rFonts w:cs="宋体" w:hint="eastAsia"/>
                  <w:sz w:val="21"/>
                  <w:szCs w:val="21"/>
                  <w:lang w:bidi="ar"/>
                </w:rPr>
                <w:t>，</w:t>
              </w:r>
              <w:r>
                <w:rPr>
                  <w:rFonts w:cs="宋体" w:hint="eastAsia"/>
                  <w:sz w:val="21"/>
                  <w:szCs w:val="21"/>
                  <w:lang w:bidi="ar"/>
                </w:rPr>
                <w:t>辅助判断是否有</w:t>
              </w:r>
              <w:r>
                <w:rPr>
                  <w:rFonts w:cs="宋体" w:hint="eastAsia"/>
                  <w:sz w:val="21"/>
                  <w:szCs w:val="21"/>
                  <w:lang w:bidi="ar"/>
                </w:rPr>
                <w:t>ST</w:t>
              </w:r>
              <w:r>
                <w:rPr>
                  <w:rFonts w:cs="宋体" w:hint="eastAsia"/>
                  <w:sz w:val="21"/>
                  <w:szCs w:val="21"/>
                  <w:lang w:bidi="ar"/>
                </w:rPr>
                <w:t>抬高压低</w:t>
              </w:r>
              <w:r>
                <w:rPr>
                  <w:rFonts w:cs="宋体" w:hint="eastAsia"/>
                  <w:sz w:val="21"/>
                  <w:szCs w:val="21"/>
                  <w:lang w:bidi="ar"/>
                </w:rPr>
                <w:t>。</w:t>
              </w:r>
            </w:ins>
          </w:p>
        </w:tc>
      </w:tr>
      <w:tr w:rsidR="00197B1D" w14:paraId="397B968A" w14:textId="77777777">
        <w:trPr>
          <w:trHeight w:val="20"/>
          <w:tblHeader/>
          <w:jc w:val="center"/>
        </w:trPr>
        <w:tc>
          <w:tcPr>
            <w:tcW w:w="1467" w:type="dxa"/>
            <w:tcBorders>
              <w:bottom w:val="single" w:sz="4" w:space="0" w:color="auto"/>
            </w:tcBorders>
            <w:shd w:val="clear" w:color="auto" w:fill="auto"/>
            <w:vAlign w:val="center"/>
          </w:tcPr>
          <w:p w14:paraId="69395D44" w14:textId="77777777" w:rsidR="00197B1D" w:rsidRDefault="005C55D3">
            <w:pPr>
              <w:spacing w:line="276" w:lineRule="auto"/>
              <w:jc w:val="center"/>
              <w:rPr>
                <w:kern w:val="0"/>
                <w:szCs w:val="21"/>
              </w:rPr>
            </w:pPr>
            <w:r>
              <w:rPr>
                <w:kern w:val="0"/>
                <w:szCs w:val="21"/>
                <w:lang w:bidi="ar"/>
              </w:rPr>
              <w:t>SOFT1_O02</w:t>
            </w:r>
          </w:p>
        </w:tc>
        <w:tc>
          <w:tcPr>
            <w:tcW w:w="2010" w:type="dxa"/>
            <w:tcBorders>
              <w:bottom w:val="single" w:sz="4" w:space="0" w:color="auto"/>
            </w:tcBorders>
            <w:shd w:val="clear" w:color="auto" w:fill="auto"/>
            <w:vAlign w:val="center"/>
          </w:tcPr>
          <w:p w14:paraId="58BBEE97" w14:textId="77777777" w:rsidR="00197B1D" w:rsidRDefault="005C55D3">
            <w:pPr>
              <w:spacing w:line="276" w:lineRule="auto"/>
              <w:rPr>
                <w:kern w:val="0"/>
                <w:szCs w:val="21"/>
              </w:rPr>
            </w:pPr>
            <w:r>
              <w:rPr>
                <w:rFonts w:cs="宋体" w:hint="eastAsia"/>
                <w:kern w:val="0"/>
                <w:szCs w:val="21"/>
                <w:lang w:bidi="ar"/>
              </w:rPr>
              <w:t>分别控制</w:t>
            </w:r>
            <w:r>
              <w:rPr>
                <w:kern w:val="0"/>
                <w:szCs w:val="21"/>
                <w:lang w:bidi="ar"/>
              </w:rPr>
              <w:t>12</w:t>
            </w:r>
            <w:r>
              <w:rPr>
                <w:rFonts w:cs="宋体" w:hint="eastAsia"/>
                <w:kern w:val="0"/>
                <w:szCs w:val="21"/>
                <w:lang w:bidi="ar"/>
              </w:rPr>
              <w:t>个导联</w:t>
            </w:r>
            <w:r>
              <w:rPr>
                <w:kern w:val="0"/>
                <w:szCs w:val="21"/>
                <w:lang w:bidi="ar"/>
              </w:rPr>
              <w:t>ST</w:t>
            </w:r>
            <w:proofErr w:type="gramStart"/>
            <w:r>
              <w:rPr>
                <w:rFonts w:cs="宋体" w:hint="eastAsia"/>
                <w:kern w:val="0"/>
                <w:szCs w:val="21"/>
                <w:lang w:bidi="ar"/>
              </w:rPr>
              <w:t>段趋势</w:t>
            </w:r>
            <w:proofErr w:type="gramEnd"/>
            <w:r>
              <w:rPr>
                <w:rFonts w:cs="宋体" w:hint="eastAsia"/>
                <w:kern w:val="0"/>
                <w:szCs w:val="21"/>
                <w:lang w:bidi="ar"/>
              </w:rPr>
              <w:t>图展示</w:t>
            </w:r>
          </w:p>
        </w:tc>
        <w:tc>
          <w:tcPr>
            <w:tcW w:w="6342" w:type="dxa"/>
            <w:tcBorders>
              <w:bottom w:val="single" w:sz="4" w:space="0" w:color="auto"/>
            </w:tcBorders>
            <w:shd w:val="clear" w:color="auto" w:fill="auto"/>
            <w:vAlign w:val="center"/>
          </w:tcPr>
          <w:p w14:paraId="3CBCFE7B" w14:textId="77777777" w:rsidR="00197B1D" w:rsidRDefault="005C55D3">
            <w:pPr>
              <w:pStyle w:val="ad"/>
              <w:spacing w:line="276" w:lineRule="auto"/>
              <w:rPr>
                <w:szCs w:val="21"/>
              </w:rPr>
            </w:pPr>
            <w:r>
              <w:rPr>
                <w:rFonts w:cs="宋体" w:hint="eastAsia"/>
                <w:sz w:val="21"/>
                <w:szCs w:val="21"/>
                <w:lang w:bidi="ar"/>
              </w:rPr>
              <w:t>通过</w:t>
            </w:r>
            <w:proofErr w:type="gramStart"/>
            <w:r>
              <w:rPr>
                <w:rFonts w:cs="宋体" w:hint="eastAsia"/>
                <w:sz w:val="21"/>
                <w:szCs w:val="21"/>
                <w:lang w:bidi="ar"/>
              </w:rPr>
              <w:t>勾选对应勾选</w:t>
            </w:r>
            <w:proofErr w:type="gramEnd"/>
            <w:r>
              <w:rPr>
                <w:rFonts w:cs="宋体" w:hint="eastAsia"/>
                <w:sz w:val="21"/>
                <w:szCs w:val="21"/>
                <w:lang w:bidi="ar"/>
              </w:rPr>
              <w:t>框，可以显示或隐藏对应导联的</w:t>
            </w:r>
            <w:r>
              <w:rPr>
                <w:sz w:val="21"/>
                <w:szCs w:val="21"/>
                <w:lang w:bidi="ar"/>
              </w:rPr>
              <w:t>ST</w:t>
            </w:r>
            <w:proofErr w:type="gramStart"/>
            <w:r>
              <w:rPr>
                <w:rFonts w:cs="宋体" w:hint="eastAsia"/>
                <w:sz w:val="21"/>
                <w:szCs w:val="21"/>
                <w:lang w:bidi="ar"/>
              </w:rPr>
              <w:t>段趋势</w:t>
            </w:r>
            <w:proofErr w:type="gramEnd"/>
            <w:r>
              <w:rPr>
                <w:rFonts w:cs="宋体" w:hint="eastAsia"/>
                <w:sz w:val="21"/>
                <w:szCs w:val="21"/>
                <w:lang w:bidi="ar"/>
              </w:rPr>
              <w:t>图</w:t>
            </w:r>
          </w:p>
        </w:tc>
      </w:tr>
      <w:tr w:rsidR="00197B1D" w14:paraId="2D859895" w14:textId="77777777">
        <w:trPr>
          <w:trHeight w:val="20"/>
          <w:tblHeader/>
          <w:jc w:val="center"/>
        </w:trPr>
        <w:tc>
          <w:tcPr>
            <w:tcW w:w="1467" w:type="dxa"/>
            <w:tcBorders>
              <w:bottom w:val="single" w:sz="4" w:space="0" w:color="auto"/>
            </w:tcBorders>
            <w:shd w:val="clear" w:color="auto" w:fill="auto"/>
            <w:vAlign w:val="center"/>
          </w:tcPr>
          <w:p w14:paraId="554B0E83" w14:textId="77777777" w:rsidR="00197B1D" w:rsidRDefault="005C55D3">
            <w:pPr>
              <w:spacing w:line="276" w:lineRule="auto"/>
              <w:jc w:val="center"/>
              <w:rPr>
                <w:kern w:val="0"/>
                <w:szCs w:val="21"/>
              </w:rPr>
            </w:pPr>
            <w:r>
              <w:rPr>
                <w:kern w:val="0"/>
                <w:szCs w:val="21"/>
                <w:lang w:bidi="ar"/>
              </w:rPr>
              <w:t>SOFT1_O03</w:t>
            </w:r>
          </w:p>
        </w:tc>
        <w:tc>
          <w:tcPr>
            <w:tcW w:w="2010" w:type="dxa"/>
            <w:tcBorders>
              <w:bottom w:val="single" w:sz="4" w:space="0" w:color="auto"/>
            </w:tcBorders>
            <w:shd w:val="clear" w:color="auto" w:fill="auto"/>
            <w:vAlign w:val="center"/>
          </w:tcPr>
          <w:p w14:paraId="3B78A463" w14:textId="77777777" w:rsidR="00197B1D" w:rsidRDefault="005C55D3">
            <w:pPr>
              <w:spacing w:line="276" w:lineRule="auto"/>
              <w:rPr>
                <w:kern w:val="0"/>
                <w:szCs w:val="21"/>
              </w:rPr>
            </w:pPr>
            <w:r>
              <w:rPr>
                <w:rFonts w:cs="宋体" w:hint="eastAsia"/>
                <w:kern w:val="0"/>
                <w:szCs w:val="21"/>
                <w:lang w:bidi="ar"/>
              </w:rPr>
              <w:t>全程</w:t>
            </w:r>
            <w:r>
              <w:rPr>
                <w:kern w:val="0"/>
                <w:szCs w:val="21"/>
                <w:lang w:bidi="ar"/>
              </w:rPr>
              <w:t>12</w:t>
            </w:r>
            <w:r>
              <w:rPr>
                <w:rFonts w:cs="宋体" w:hint="eastAsia"/>
                <w:kern w:val="0"/>
                <w:szCs w:val="21"/>
                <w:lang w:bidi="ar"/>
              </w:rPr>
              <w:t>导联</w:t>
            </w:r>
            <w:r>
              <w:rPr>
                <w:kern w:val="0"/>
                <w:szCs w:val="21"/>
                <w:lang w:bidi="ar"/>
              </w:rPr>
              <w:t>ST</w:t>
            </w:r>
            <w:proofErr w:type="gramStart"/>
            <w:r>
              <w:rPr>
                <w:rFonts w:cs="宋体" w:hint="eastAsia"/>
                <w:kern w:val="0"/>
                <w:szCs w:val="21"/>
                <w:lang w:bidi="ar"/>
              </w:rPr>
              <w:t>段趋势</w:t>
            </w:r>
            <w:proofErr w:type="gramEnd"/>
            <w:r>
              <w:rPr>
                <w:rFonts w:cs="宋体" w:hint="eastAsia"/>
                <w:kern w:val="0"/>
                <w:szCs w:val="21"/>
                <w:lang w:bidi="ar"/>
              </w:rPr>
              <w:t>图展示区域鼠标移动</w:t>
            </w:r>
          </w:p>
        </w:tc>
        <w:tc>
          <w:tcPr>
            <w:tcW w:w="6342" w:type="dxa"/>
            <w:tcBorders>
              <w:bottom w:val="single" w:sz="4" w:space="0" w:color="auto"/>
            </w:tcBorders>
            <w:shd w:val="clear" w:color="auto" w:fill="auto"/>
            <w:vAlign w:val="center"/>
          </w:tcPr>
          <w:p w14:paraId="1E4739EA" w14:textId="77777777" w:rsidR="00197B1D" w:rsidRDefault="005C55D3">
            <w:pPr>
              <w:pStyle w:val="ad"/>
              <w:spacing w:line="276" w:lineRule="auto"/>
              <w:rPr>
                <w:szCs w:val="21"/>
              </w:rPr>
            </w:pPr>
            <w:r>
              <w:rPr>
                <w:rFonts w:cs="宋体" w:hint="eastAsia"/>
                <w:sz w:val="21"/>
                <w:szCs w:val="21"/>
                <w:lang w:bidi="ar"/>
              </w:rPr>
              <w:t>鼠标在</w:t>
            </w:r>
            <w:r>
              <w:rPr>
                <w:kern w:val="0"/>
                <w:sz w:val="21"/>
                <w:szCs w:val="21"/>
                <w:lang w:bidi="ar"/>
              </w:rPr>
              <w:t>SOFT1_O01</w:t>
            </w:r>
            <w:r>
              <w:rPr>
                <w:rFonts w:cs="宋体" w:hint="eastAsia"/>
                <w:kern w:val="0"/>
                <w:sz w:val="21"/>
                <w:szCs w:val="21"/>
                <w:lang w:bidi="ar"/>
              </w:rPr>
              <w:t>区域移动时，会跟随鼠标显示当前位置对应时间和对应</w:t>
            </w:r>
            <w:r>
              <w:rPr>
                <w:kern w:val="0"/>
                <w:sz w:val="21"/>
                <w:szCs w:val="21"/>
                <w:lang w:bidi="ar"/>
              </w:rPr>
              <w:t>ST</w:t>
            </w:r>
            <w:r>
              <w:rPr>
                <w:rFonts w:cs="宋体" w:hint="eastAsia"/>
                <w:kern w:val="0"/>
                <w:sz w:val="21"/>
                <w:szCs w:val="21"/>
                <w:lang w:bidi="ar"/>
              </w:rPr>
              <w:t>段数值</w:t>
            </w:r>
          </w:p>
        </w:tc>
      </w:tr>
      <w:tr w:rsidR="00197B1D" w14:paraId="12160BF2" w14:textId="77777777">
        <w:trPr>
          <w:trHeight w:val="20"/>
          <w:tblHeader/>
          <w:jc w:val="center"/>
        </w:trPr>
        <w:tc>
          <w:tcPr>
            <w:tcW w:w="1467" w:type="dxa"/>
            <w:tcBorders>
              <w:bottom w:val="single" w:sz="4" w:space="0" w:color="auto"/>
            </w:tcBorders>
            <w:shd w:val="clear" w:color="auto" w:fill="auto"/>
            <w:vAlign w:val="center"/>
          </w:tcPr>
          <w:p w14:paraId="793B460C" w14:textId="77777777" w:rsidR="00197B1D" w:rsidRDefault="005C55D3">
            <w:pPr>
              <w:spacing w:line="276" w:lineRule="auto"/>
              <w:jc w:val="center"/>
              <w:rPr>
                <w:kern w:val="0"/>
                <w:szCs w:val="21"/>
              </w:rPr>
            </w:pPr>
            <w:r>
              <w:rPr>
                <w:kern w:val="0"/>
                <w:szCs w:val="21"/>
                <w:lang w:bidi="ar"/>
              </w:rPr>
              <w:t>SOFT1_O04</w:t>
            </w:r>
          </w:p>
        </w:tc>
        <w:tc>
          <w:tcPr>
            <w:tcW w:w="2010" w:type="dxa"/>
            <w:tcBorders>
              <w:bottom w:val="single" w:sz="4" w:space="0" w:color="auto"/>
            </w:tcBorders>
            <w:shd w:val="clear" w:color="auto" w:fill="auto"/>
            <w:vAlign w:val="center"/>
          </w:tcPr>
          <w:p w14:paraId="71FB23DB" w14:textId="77777777" w:rsidR="00197B1D" w:rsidRDefault="005C55D3">
            <w:pPr>
              <w:spacing w:line="276" w:lineRule="auto"/>
              <w:rPr>
                <w:kern w:val="0"/>
                <w:szCs w:val="21"/>
              </w:rPr>
            </w:pPr>
            <w:r>
              <w:rPr>
                <w:kern w:val="0"/>
                <w:szCs w:val="21"/>
                <w:lang w:bidi="ar"/>
              </w:rPr>
              <w:t>ST</w:t>
            </w:r>
            <w:proofErr w:type="gramStart"/>
            <w:r>
              <w:rPr>
                <w:rFonts w:cs="宋体" w:hint="eastAsia"/>
                <w:kern w:val="0"/>
                <w:szCs w:val="21"/>
                <w:lang w:bidi="ar"/>
              </w:rPr>
              <w:t>段事件</w:t>
            </w:r>
            <w:proofErr w:type="gramEnd"/>
            <w:r>
              <w:rPr>
                <w:rFonts w:cs="宋体" w:hint="eastAsia"/>
                <w:kern w:val="0"/>
                <w:szCs w:val="21"/>
                <w:lang w:bidi="ar"/>
              </w:rPr>
              <w:t>统计区域</w:t>
            </w:r>
          </w:p>
        </w:tc>
        <w:tc>
          <w:tcPr>
            <w:tcW w:w="6342" w:type="dxa"/>
            <w:tcBorders>
              <w:bottom w:val="single" w:sz="4" w:space="0" w:color="auto"/>
            </w:tcBorders>
            <w:shd w:val="clear" w:color="auto" w:fill="auto"/>
            <w:vAlign w:val="center"/>
          </w:tcPr>
          <w:p w14:paraId="4A9B7F2B" w14:textId="77777777" w:rsidR="00197B1D" w:rsidRDefault="005C55D3">
            <w:pPr>
              <w:pStyle w:val="ad"/>
              <w:spacing w:line="276" w:lineRule="auto"/>
              <w:rPr>
                <w:szCs w:val="21"/>
              </w:rPr>
            </w:pPr>
            <w:r>
              <w:rPr>
                <w:rFonts w:cs="宋体" w:hint="eastAsia"/>
                <w:sz w:val="21"/>
                <w:szCs w:val="21"/>
                <w:lang w:bidi="ar"/>
              </w:rPr>
              <w:t>包括开始时间，结束时间，时长，平均幅值，导联</w:t>
            </w:r>
            <w:r>
              <w:rPr>
                <w:sz w:val="21"/>
                <w:szCs w:val="21"/>
                <w:lang w:bidi="ar"/>
              </w:rPr>
              <w:t>5</w:t>
            </w:r>
            <w:r>
              <w:rPr>
                <w:rFonts w:cs="宋体" w:hint="eastAsia"/>
                <w:sz w:val="21"/>
                <w:szCs w:val="21"/>
                <w:lang w:bidi="ar"/>
              </w:rPr>
              <w:t>个内容</w:t>
            </w:r>
          </w:p>
          <w:p w14:paraId="4A6A8324" w14:textId="77777777" w:rsidR="00197B1D" w:rsidRDefault="005C55D3">
            <w:pPr>
              <w:pStyle w:val="ad"/>
              <w:spacing w:line="276" w:lineRule="auto"/>
              <w:rPr>
                <w:szCs w:val="21"/>
              </w:rPr>
            </w:pPr>
            <w:r>
              <w:rPr>
                <w:rFonts w:cs="宋体" w:hint="eastAsia"/>
                <w:sz w:val="21"/>
                <w:szCs w:val="21"/>
                <w:lang w:bidi="ar"/>
              </w:rPr>
              <w:t>（</w:t>
            </w:r>
            <w:r>
              <w:rPr>
                <w:sz w:val="21"/>
                <w:szCs w:val="21"/>
                <w:lang w:bidi="ar"/>
              </w:rPr>
              <w:t>1</w:t>
            </w:r>
            <w:r>
              <w:rPr>
                <w:rFonts w:cs="宋体" w:hint="eastAsia"/>
                <w:sz w:val="21"/>
                <w:szCs w:val="21"/>
                <w:lang w:bidi="ar"/>
              </w:rPr>
              <w:t>）点击开始时间，</w:t>
            </w:r>
            <w:r>
              <w:rPr>
                <w:sz w:val="21"/>
                <w:szCs w:val="21"/>
                <w:lang w:bidi="ar"/>
              </w:rPr>
              <w:t xml:space="preserve">7.1.1 </w:t>
            </w:r>
            <w:r>
              <w:rPr>
                <w:rFonts w:cs="宋体" w:hint="eastAsia"/>
                <w:sz w:val="21"/>
                <w:szCs w:val="21"/>
                <w:lang w:bidi="ar"/>
              </w:rPr>
              <w:t>通用心电图编辑窗口</w:t>
            </w:r>
            <w:r>
              <w:rPr>
                <w:sz w:val="21"/>
                <w:szCs w:val="21"/>
                <w:lang w:bidi="ar"/>
              </w:rPr>
              <w:t xml:space="preserve"> </w:t>
            </w:r>
            <w:r>
              <w:rPr>
                <w:rFonts w:cs="宋体" w:hint="eastAsia"/>
                <w:sz w:val="21"/>
                <w:szCs w:val="21"/>
                <w:lang w:bidi="ar"/>
              </w:rPr>
              <w:t>会定位到事件开始位置</w:t>
            </w:r>
          </w:p>
          <w:p w14:paraId="7335D2D8" w14:textId="77777777" w:rsidR="00197B1D" w:rsidRDefault="005C55D3">
            <w:pPr>
              <w:pStyle w:val="ad"/>
              <w:spacing w:line="276" w:lineRule="auto"/>
              <w:rPr>
                <w:szCs w:val="21"/>
              </w:rPr>
            </w:pPr>
            <w:r>
              <w:rPr>
                <w:rFonts w:cs="宋体" w:hint="eastAsia"/>
                <w:sz w:val="21"/>
                <w:szCs w:val="21"/>
                <w:lang w:bidi="ar"/>
              </w:rPr>
              <w:t>（</w:t>
            </w:r>
            <w:r>
              <w:rPr>
                <w:sz w:val="21"/>
                <w:szCs w:val="21"/>
                <w:lang w:bidi="ar"/>
              </w:rPr>
              <w:t>2</w:t>
            </w:r>
            <w:r>
              <w:rPr>
                <w:rFonts w:cs="宋体" w:hint="eastAsia"/>
                <w:sz w:val="21"/>
                <w:szCs w:val="21"/>
                <w:lang w:bidi="ar"/>
              </w:rPr>
              <w:t>）点击结束时间，</w:t>
            </w:r>
            <w:r>
              <w:rPr>
                <w:sz w:val="21"/>
                <w:szCs w:val="21"/>
                <w:lang w:bidi="ar"/>
              </w:rPr>
              <w:t xml:space="preserve">7.1.1 </w:t>
            </w:r>
            <w:r>
              <w:rPr>
                <w:rFonts w:cs="宋体" w:hint="eastAsia"/>
                <w:sz w:val="21"/>
                <w:szCs w:val="21"/>
                <w:lang w:bidi="ar"/>
              </w:rPr>
              <w:t>通用心电图编辑窗口</w:t>
            </w:r>
            <w:r>
              <w:rPr>
                <w:sz w:val="21"/>
                <w:szCs w:val="21"/>
                <w:lang w:bidi="ar"/>
              </w:rPr>
              <w:t xml:space="preserve"> </w:t>
            </w:r>
            <w:r>
              <w:rPr>
                <w:rFonts w:cs="宋体" w:hint="eastAsia"/>
                <w:sz w:val="21"/>
                <w:szCs w:val="21"/>
                <w:lang w:bidi="ar"/>
              </w:rPr>
              <w:t>会定位到事件结束位置</w:t>
            </w:r>
          </w:p>
          <w:p w14:paraId="72E68F58" w14:textId="77777777" w:rsidR="00197B1D" w:rsidRDefault="005C55D3">
            <w:pPr>
              <w:pStyle w:val="ad"/>
              <w:spacing w:line="276" w:lineRule="auto"/>
              <w:rPr>
                <w:szCs w:val="21"/>
              </w:rPr>
            </w:pPr>
            <w:r>
              <w:rPr>
                <w:rFonts w:cs="宋体" w:hint="eastAsia"/>
                <w:sz w:val="21"/>
                <w:szCs w:val="21"/>
                <w:lang w:bidi="ar"/>
              </w:rPr>
              <w:t>（</w:t>
            </w:r>
            <w:r>
              <w:rPr>
                <w:sz w:val="21"/>
                <w:szCs w:val="21"/>
                <w:lang w:bidi="ar"/>
              </w:rPr>
              <w:t>3</w:t>
            </w:r>
            <w:r>
              <w:rPr>
                <w:rFonts w:cs="宋体" w:hint="eastAsia"/>
                <w:sz w:val="21"/>
                <w:szCs w:val="21"/>
                <w:lang w:bidi="ar"/>
              </w:rPr>
              <w:t>）点击时长、平均幅值、导联，</w:t>
            </w:r>
            <w:r>
              <w:rPr>
                <w:sz w:val="21"/>
                <w:szCs w:val="21"/>
                <w:lang w:bidi="ar"/>
              </w:rPr>
              <w:t xml:space="preserve">7.1.1 </w:t>
            </w:r>
            <w:r>
              <w:rPr>
                <w:rFonts w:cs="宋体" w:hint="eastAsia"/>
                <w:sz w:val="21"/>
                <w:szCs w:val="21"/>
                <w:lang w:bidi="ar"/>
              </w:rPr>
              <w:t>通用心电图编辑窗口</w:t>
            </w:r>
            <w:r>
              <w:rPr>
                <w:sz w:val="21"/>
                <w:szCs w:val="21"/>
                <w:lang w:bidi="ar"/>
              </w:rPr>
              <w:t xml:space="preserve"> </w:t>
            </w:r>
            <w:r>
              <w:rPr>
                <w:rFonts w:cs="宋体" w:hint="eastAsia"/>
                <w:sz w:val="21"/>
                <w:szCs w:val="21"/>
                <w:lang w:bidi="ar"/>
              </w:rPr>
              <w:t>会定位到事件的中心位置</w:t>
            </w:r>
          </w:p>
        </w:tc>
      </w:tr>
    </w:tbl>
    <w:p w14:paraId="72D508D2" w14:textId="77777777" w:rsidR="00197B1D" w:rsidRDefault="00197B1D">
      <w:pPr>
        <w:numPr>
          <w:ilvl w:val="255"/>
          <w:numId w:val="0"/>
        </w:numPr>
        <w:rPr>
          <w:bCs/>
          <w:sz w:val="24"/>
        </w:rPr>
      </w:pPr>
    </w:p>
    <w:p w14:paraId="71C04C2F" w14:textId="77777777" w:rsidR="00197B1D" w:rsidRDefault="005C55D3">
      <w:pPr>
        <w:numPr>
          <w:ilvl w:val="2"/>
          <w:numId w:val="3"/>
        </w:numPr>
        <w:spacing w:line="360" w:lineRule="auto"/>
        <w:outlineLvl w:val="2"/>
        <w:rPr>
          <w:bCs/>
          <w:sz w:val="24"/>
        </w:rPr>
      </w:pPr>
      <w:bookmarkStart w:id="317" w:name="_Toc19430"/>
      <w:r>
        <w:rPr>
          <w:rFonts w:hint="eastAsia"/>
          <w:bCs/>
          <w:sz w:val="24"/>
        </w:rPr>
        <w:t xml:space="preserve"> HRV</w:t>
      </w:r>
      <w:r>
        <w:rPr>
          <w:rFonts w:hint="eastAsia"/>
          <w:bCs/>
          <w:sz w:val="24"/>
        </w:rPr>
        <w:t>时域分析功能</w:t>
      </w:r>
      <w:bookmarkEnd w:id="317"/>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6DFB1453" w14:textId="77777777">
        <w:trPr>
          <w:trHeight w:val="20"/>
          <w:tblHeader/>
          <w:jc w:val="center"/>
        </w:trPr>
        <w:tc>
          <w:tcPr>
            <w:tcW w:w="1467" w:type="dxa"/>
            <w:shd w:val="clear" w:color="auto" w:fill="auto"/>
            <w:vAlign w:val="center"/>
          </w:tcPr>
          <w:p w14:paraId="7937967D" w14:textId="77777777" w:rsidR="00197B1D" w:rsidRDefault="005C55D3">
            <w:pPr>
              <w:spacing w:line="276" w:lineRule="auto"/>
              <w:jc w:val="center"/>
              <w:rPr>
                <w:b/>
                <w:szCs w:val="21"/>
              </w:rPr>
            </w:pPr>
            <w:r>
              <w:rPr>
                <w:b/>
                <w:szCs w:val="21"/>
              </w:rPr>
              <w:lastRenderedPageBreak/>
              <w:t>编号</w:t>
            </w:r>
          </w:p>
        </w:tc>
        <w:tc>
          <w:tcPr>
            <w:tcW w:w="2010" w:type="dxa"/>
            <w:shd w:val="clear" w:color="auto" w:fill="auto"/>
            <w:vAlign w:val="center"/>
          </w:tcPr>
          <w:p w14:paraId="64953D82"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4C65870E" w14:textId="77777777" w:rsidR="00197B1D" w:rsidRDefault="005C55D3">
            <w:pPr>
              <w:spacing w:line="276" w:lineRule="auto"/>
              <w:jc w:val="center"/>
              <w:rPr>
                <w:b/>
                <w:szCs w:val="21"/>
              </w:rPr>
            </w:pPr>
            <w:r>
              <w:rPr>
                <w:b/>
                <w:szCs w:val="21"/>
              </w:rPr>
              <w:t>接受标准</w:t>
            </w:r>
          </w:p>
        </w:tc>
      </w:tr>
      <w:tr w:rsidR="00197B1D" w14:paraId="7EA9ED67" w14:textId="77777777">
        <w:trPr>
          <w:trHeight w:val="20"/>
          <w:tblHeader/>
          <w:jc w:val="center"/>
        </w:trPr>
        <w:tc>
          <w:tcPr>
            <w:tcW w:w="1467" w:type="dxa"/>
            <w:tcBorders>
              <w:bottom w:val="single" w:sz="4" w:space="0" w:color="auto"/>
            </w:tcBorders>
            <w:shd w:val="clear" w:color="auto" w:fill="auto"/>
            <w:vAlign w:val="center"/>
          </w:tcPr>
          <w:p w14:paraId="5447B81A" w14:textId="77777777" w:rsidR="00197B1D" w:rsidRDefault="005C55D3">
            <w:pPr>
              <w:spacing w:line="276" w:lineRule="auto"/>
              <w:jc w:val="center"/>
              <w:rPr>
                <w:kern w:val="0"/>
                <w:szCs w:val="21"/>
              </w:rPr>
            </w:pPr>
            <w:r>
              <w:rPr>
                <w:kern w:val="0"/>
                <w:szCs w:val="21"/>
                <w:lang w:bidi="ar"/>
              </w:rPr>
              <w:t>SOFT1_P01</w:t>
            </w:r>
          </w:p>
        </w:tc>
        <w:tc>
          <w:tcPr>
            <w:tcW w:w="2010" w:type="dxa"/>
            <w:tcBorders>
              <w:bottom w:val="single" w:sz="4" w:space="0" w:color="auto"/>
            </w:tcBorders>
            <w:shd w:val="clear" w:color="auto" w:fill="auto"/>
            <w:vAlign w:val="center"/>
          </w:tcPr>
          <w:p w14:paraId="5E6E9256" w14:textId="77777777" w:rsidR="00197B1D" w:rsidRDefault="005C55D3">
            <w:pPr>
              <w:spacing w:line="276" w:lineRule="auto"/>
              <w:rPr>
                <w:kern w:val="0"/>
                <w:szCs w:val="21"/>
              </w:rPr>
            </w:pPr>
            <w:proofErr w:type="spellStart"/>
            <w:r>
              <w:rPr>
                <w:kern w:val="0"/>
                <w:szCs w:val="21"/>
                <w:lang w:bidi="ar"/>
              </w:rPr>
              <w:t>MeanRR</w:t>
            </w:r>
            <w:proofErr w:type="spellEnd"/>
            <w:r>
              <w:rPr>
                <w:rFonts w:cs="宋体" w:hint="eastAsia"/>
                <w:kern w:val="0"/>
                <w:szCs w:val="21"/>
                <w:lang w:bidi="ar"/>
              </w:rPr>
              <w:t>趋势图</w:t>
            </w:r>
          </w:p>
        </w:tc>
        <w:tc>
          <w:tcPr>
            <w:tcW w:w="6342" w:type="dxa"/>
            <w:tcBorders>
              <w:bottom w:val="single" w:sz="4" w:space="0" w:color="auto"/>
            </w:tcBorders>
            <w:shd w:val="clear" w:color="auto" w:fill="auto"/>
            <w:vAlign w:val="center"/>
          </w:tcPr>
          <w:p w14:paraId="52F0E5BA" w14:textId="77777777" w:rsidR="00197B1D" w:rsidRDefault="005C55D3">
            <w:pPr>
              <w:pStyle w:val="ad"/>
              <w:spacing w:line="276" w:lineRule="auto"/>
              <w:rPr>
                <w:szCs w:val="21"/>
              </w:rPr>
            </w:pPr>
            <w:r>
              <w:rPr>
                <w:rFonts w:cs="宋体" w:hint="eastAsia"/>
                <w:sz w:val="21"/>
                <w:szCs w:val="21"/>
                <w:lang w:bidi="ar"/>
              </w:rPr>
              <w:t>正确画出以</w:t>
            </w:r>
            <w:r>
              <w:rPr>
                <w:sz w:val="21"/>
                <w:szCs w:val="21"/>
                <w:lang w:bidi="ar"/>
              </w:rPr>
              <w:t>5</w:t>
            </w:r>
            <w:r>
              <w:rPr>
                <w:rFonts w:cs="宋体" w:hint="eastAsia"/>
                <w:sz w:val="21"/>
                <w:szCs w:val="21"/>
                <w:lang w:bidi="ar"/>
              </w:rPr>
              <w:t>分钟为单位时长计算窦性</w:t>
            </w:r>
            <w:r>
              <w:rPr>
                <w:sz w:val="21"/>
                <w:szCs w:val="21"/>
                <w:lang w:bidi="ar"/>
              </w:rPr>
              <w:t>RR</w:t>
            </w:r>
            <w:r>
              <w:rPr>
                <w:rFonts w:cs="宋体" w:hint="eastAsia"/>
                <w:sz w:val="21"/>
                <w:szCs w:val="21"/>
                <w:lang w:bidi="ar"/>
              </w:rPr>
              <w:t>间期的平均值的全程趋势图</w:t>
            </w:r>
          </w:p>
        </w:tc>
      </w:tr>
      <w:tr w:rsidR="00197B1D" w14:paraId="25AB67F7" w14:textId="77777777">
        <w:trPr>
          <w:trHeight w:val="20"/>
          <w:tblHeader/>
          <w:jc w:val="center"/>
        </w:trPr>
        <w:tc>
          <w:tcPr>
            <w:tcW w:w="1467" w:type="dxa"/>
            <w:tcBorders>
              <w:bottom w:val="single" w:sz="4" w:space="0" w:color="auto"/>
            </w:tcBorders>
            <w:shd w:val="clear" w:color="auto" w:fill="auto"/>
            <w:vAlign w:val="center"/>
          </w:tcPr>
          <w:p w14:paraId="58058AA4" w14:textId="77777777" w:rsidR="00197B1D" w:rsidRDefault="005C55D3">
            <w:pPr>
              <w:spacing w:line="276" w:lineRule="auto"/>
              <w:jc w:val="center"/>
              <w:rPr>
                <w:kern w:val="0"/>
                <w:szCs w:val="21"/>
              </w:rPr>
            </w:pPr>
            <w:r>
              <w:rPr>
                <w:kern w:val="0"/>
                <w:szCs w:val="21"/>
                <w:lang w:bidi="ar"/>
              </w:rPr>
              <w:t>SOFT1_P02</w:t>
            </w:r>
          </w:p>
        </w:tc>
        <w:tc>
          <w:tcPr>
            <w:tcW w:w="2010" w:type="dxa"/>
            <w:tcBorders>
              <w:bottom w:val="single" w:sz="4" w:space="0" w:color="auto"/>
            </w:tcBorders>
            <w:shd w:val="clear" w:color="auto" w:fill="auto"/>
            <w:vAlign w:val="center"/>
          </w:tcPr>
          <w:p w14:paraId="67A4AA17" w14:textId="77777777" w:rsidR="00197B1D" w:rsidRDefault="005C55D3">
            <w:pPr>
              <w:spacing w:line="276" w:lineRule="auto"/>
              <w:rPr>
                <w:kern w:val="0"/>
                <w:szCs w:val="21"/>
              </w:rPr>
            </w:pPr>
            <w:r>
              <w:rPr>
                <w:kern w:val="0"/>
                <w:szCs w:val="21"/>
                <w:lang w:bidi="ar"/>
              </w:rPr>
              <w:t>SDNN</w:t>
            </w:r>
            <w:r>
              <w:rPr>
                <w:rFonts w:cs="宋体" w:hint="eastAsia"/>
                <w:kern w:val="0"/>
                <w:szCs w:val="21"/>
                <w:lang w:bidi="ar"/>
              </w:rPr>
              <w:t>趋势图</w:t>
            </w:r>
          </w:p>
        </w:tc>
        <w:tc>
          <w:tcPr>
            <w:tcW w:w="6342" w:type="dxa"/>
            <w:tcBorders>
              <w:bottom w:val="single" w:sz="4" w:space="0" w:color="auto"/>
            </w:tcBorders>
            <w:shd w:val="clear" w:color="auto" w:fill="auto"/>
            <w:vAlign w:val="center"/>
          </w:tcPr>
          <w:p w14:paraId="331E1F81" w14:textId="77777777" w:rsidR="00197B1D" w:rsidRDefault="005C55D3">
            <w:pPr>
              <w:pStyle w:val="ad"/>
              <w:spacing w:line="276" w:lineRule="auto"/>
              <w:rPr>
                <w:szCs w:val="21"/>
              </w:rPr>
            </w:pPr>
            <w:r>
              <w:rPr>
                <w:rFonts w:cs="宋体" w:hint="eastAsia"/>
                <w:sz w:val="21"/>
                <w:szCs w:val="21"/>
                <w:lang w:bidi="ar"/>
              </w:rPr>
              <w:t>正确画出以</w:t>
            </w:r>
            <w:r>
              <w:rPr>
                <w:sz w:val="21"/>
                <w:szCs w:val="21"/>
                <w:lang w:bidi="ar"/>
              </w:rPr>
              <w:t>5</w:t>
            </w:r>
            <w:r>
              <w:rPr>
                <w:rFonts w:cs="宋体" w:hint="eastAsia"/>
                <w:sz w:val="21"/>
                <w:szCs w:val="21"/>
                <w:lang w:bidi="ar"/>
              </w:rPr>
              <w:t>分钟为单位时长计算窦性心搏</w:t>
            </w:r>
            <w:r>
              <w:rPr>
                <w:sz w:val="21"/>
                <w:szCs w:val="21"/>
                <w:lang w:bidi="ar"/>
              </w:rPr>
              <w:t>RR</w:t>
            </w:r>
            <w:r>
              <w:rPr>
                <w:rFonts w:cs="宋体" w:hint="eastAsia"/>
                <w:sz w:val="21"/>
                <w:szCs w:val="21"/>
                <w:lang w:bidi="ar"/>
              </w:rPr>
              <w:t>间期（简称</w:t>
            </w:r>
            <w:r>
              <w:rPr>
                <w:sz w:val="21"/>
                <w:szCs w:val="21"/>
                <w:lang w:bidi="ar"/>
              </w:rPr>
              <w:t>NN</w:t>
            </w:r>
            <w:r>
              <w:rPr>
                <w:rFonts w:cs="宋体" w:hint="eastAsia"/>
                <w:sz w:val="21"/>
                <w:szCs w:val="21"/>
                <w:lang w:bidi="ar"/>
              </w:rPr>
              <w:t>间期）的标准差的全程趋势图</w:t>
            </w:r>
          </w:p>
        </w:tc>
      </w:tr>
      <w:tr w:rsidR="00197B1D" w14:paraId="6EDE30AE" w14:textId="77777777">
        <w:trPr>
          <w:trHeight w:val="20"/>
          <w:tblHeader/>
          <w:jc w:val="center"/>
        </w:trPr>
        <w:tc>
          <w:tcPr>
            <w:tcW w:w="1467" w:type="dxa"/>
            <w:tcBorders>
              <w:bottom w:val="single" w:sz="4" w:space="0" w:color="auto"/>
            </w:tcBorders>
            <w:shd w:val="clear" w:color="auto" w:fill="auto"/>
            <w:vAlign w:val="center"/>
          </w:tcPr>
          <w:p w14:paraId="3BC028E0" w14:textId="77777777" w:rsidR="00197B1D" w:rsidRDefault="005C55D3">
            <w:pPr>
              <w:spacing w:line="276" w:lineRule="auto"/>
              <w:jc w:val="center"/>
              <w:rPr>
                <w:kern w:val="0"/>
                <w:szCs w:val="21"/>
              </w:rPr>
            </w:pPr>
            <w:r>
              <w:rPr>
                <w:kern w:val="0"/>
                <w:szCs w:val="21"/>
                <w:lang w:bidi="ar"/>
              </w:rPr>
              <w:t>SOFT1_P03</w:t>
            </w:r>
          </w:p>
        </w:tc>
        <w:tc>
          <w:tcPr>
            <w:tcW w:w="2010" w:type="dxa"/>
            <w:tcBorders>
              <w:bottom w:val="single" w:sz="4" w:space="0" w:color="auto"/>
            </w:tcBorders>
            <w:shd w:val="clear" w:color="auto" w:fill="auto"/>
            <w:vAlign w:val="center"/>
          </w:tcPr>
          <w:p w14:paraId="55ECF16A" w14:textId="77777777" w:rsidR="00197B1D" w:rsidRDefault="005C55D3">
            <w:pPr>
              <w:spacing w:line="276" w:lineRule="auto"/>
              <w:rPr>
                <w:kern w:val="0"/>
                <w:szCs w:val="21"/>
              </w:rPr>
            </w:pPr>
            <w:r>
              <w:rPr>
                <w:kern w:val="0"/>
                <w:szCs w:val="21"/>
                <w:lang w:bidi="ar"/>
              </w:rPr>
              <w:t>RMSSD</w:t>
            </w:r>
            <w:r>
              <w:rPr>
                <w:rFonts w:cs="宋体" w:hint="eastAsia"/>
                <w:kern w:val="0"/>
                <w:szCs w:val="21"/>
                <w:lang w:bidi="ar"/>
              </w:rPr>
              <w:t>趋势图</w:t>
            </w:r>
          </w:p>
        </w:tc>
        <w:tc>
          <w:tcPr>
            <w:tcW w:w="6342" w:type="dxa"/>
            <w:tcBorders>
              <w:bottom w:val="single" w:sz="4" w:space="0" w:color="auto"/>
            </w:tcBorders>
            <w:shd w:val="clear" w:color="auto" w:fill="auto"/>
            <w:vAlign w:val="center"/>
          </w:tcPr>
          <w:p w14:paraId="7DF659C1" w14:textId="77777777" w:rsidR="00197B1D" w:rsidRDefault="005C55D3">
            <w:pPr>
              <w:pStyle w:val="ad"/>
              <w:spacing w:line="276" w:lineRule="auto"/>
              <w:rPr>
                <w:szCs w:val="21"/>
              </w:rPr>
            </w:pPr>
            <w:r>
              <w:rPr>
                <w:rFonts w:cs="宋体" w:hint="eastAsia"/>
                <w:sz w:val="21"/>
                <w:szCs w:val="21"/>
                <w:lang w:bidi="ar"/>
              </w:rPr>
              <w:t>正确画出以</w:t>
            </w:r>
            <w:r>
              <w:rPr>
                <w:sz w:val="21"/>
                <w:szCs w:val="21"/>
                <w:lang w:bidi="ar"/>
              </w:rPr>
              <w:t>5</w:t>
            </w:r>
            <w:r>
              <w:rPr>
                <w:rFonts w:cs="宋体" w:hint="eastAsia"/>
                <w:sz w:val="21"/>
                <w:szCs w:val="21"/>
                <w:lang w:bidi="ar"/>
              </w:rPr>
              <w:t>分钟为单位时长计算相邻</w:t>
            </w:r>
            <w:r>
              <w:rPr>
                <w:sz w:val="21"/>
                <w:szCs w:val="21"/>
                <w:lang w:bidi="ar"/>
              </w:rPr>
              <w:t>NN</w:t>
            </w:r>
            <w:r>
              <w:rPr>
                <w:rFonts w:cs="宋体" w:hint="eastAsia"/>
                <w:sz w:val="21"/>
                <w:szCs w:val="21"/>
                <w:lang w:bidi="ar"/>
              </w:rPr>
              <w:t>间期长度之差的</w:t>
            </w:r>
            <w:proofErr w:type="gramStart"/>
            <w:r>
              <w:rPr>
                <w:rFonts w:cs="宋体" w:hint="eastAsia"/>
                <w:sz w:val="21"/>
                <w:szCs w:val="21"/>
                <w:lang w:bidi="ar"/>
              </w:rPr>
              <w:t>均方根值的</w:t>
            </w:r>
            <w:proofErr w:type="gramEnd"/>
            <w:r>
              <w:rPr>
                <w:rFonts w:cs="宋体" w:hint="eastAsia"/>
                <w:sz w:val="21"/>
                <w:szCs w:val="21"/>
                <w:lang w:bidi="ar"/>
              </w:rPr>
              <w:t>全程趋势图</w:t>
            </w:r>
          </w:p>
        </w:tc>
      </w:tr>
      <w:tr w:rsidR="00197B1D" w14:paraId="2CC72F01" w14:textId="77777777">
        <w:trPr>
          <w:trHeight w:val="20"/>
          <w:tblHeader/>
          <w:jc w:val="center"/>
        </w:trPr>
        <w:tc>
          <w:tcPr>
            <w:tcW w:w="1467" w:type="dxa"/>
            <w:tcBorders>
              <w:bottom w:val="single" w:sz="4" w:space="0" w:color="auto"/>
            </w:tcBorders>
            <w:shd w:val="clear" w:color="auto" w:fill="auto"/>
            <w:vAlign w:val="center"/>
          </w:tcPr>
          <w:p w14:paraId="5CFE6EE2" w14:textId="77777777" w:rsidR="00197B1D" w:rsidRDefault="005C55D3">
            <w:pPr>
              <w:spacing w:line="276" w:lineRule="auto"/>
              <w:jc w:val="center"/>
              <w:rPr>
                <w:kern w:val="0"/>
                <w:szCs w:val="21"/>
              </w:rPr>
            </w:pPr>
            <w:r>
              <w:rPr>
                <w:kern w:val="0"/>
                <w:szCs w:val="21"/>
                <w:lang w:bidi="ar"/>
              </w:rPr>
              <w:t>SOFT1_P04</w:t>
            </w:r>
          </w:p>
        </w:tc>
        <w:tc>
          <w:tcPr>
            <w:tcW w:w="2010" w:type="dxa"/>
            <w:tcBorders>
              <w:bottom w:val="single" w:sz="4" w:space="0" w:color="auto"/>
            </w:tcBorders>
            <w:shd w:val="clear" w:color="auto" w:fill="auto"/>
            <w:vAlign w:val="center"/>
          </w:tcPr>
          <w:p w14:paraId="27F0AEB1" w14:textId="77777777" w:rsidR="00197B1D" w:rsidRDefault="005C55D3">
            <w:pPr>
              <w:spacing w:line="276" w:lineRule="auto"/>
              <w:rPr>
                <w:kern w:val="0"/>
                <w:szCs w:val="21"/>
              </w:rPr>
            </w:pPr>
            <w:r>
              <w:rPr>
                <w:kern w:val="0"/>
                <w:szCs w:val="21"/>
                <w:lang w:bidi="ar"/>
              </w:rPr>
              <w:t>PNN50</w:t>
            </w:r>
            <w:r>
              <w:rPr>
                <w:rFonts w:cs="宋体" w:hint="eastAsia"/>
                <w:kern w:val="0"/>
                <w:szCs w:val="21"/>
                <w:lang w:bidi="ar"/>
              </w:rPr>
              <w:t>趋势图</w:t>
            </w:r>
          </w:p>
        </w:tc>
        <w:tc>
          <w:tcPr>
            <w:tcW w:w="6342" w:type="dxa"/>
            <w:tcBorders>
              <w:bottom w:val="single" w:sz="4" w:space="0" w:color="auto"/>
            </w:tcBorders>
            <w:shd w:val="clear" w:color="auto" w:fill="auto"/>
            <w:vAlign w:val="center"/>
          </w:tcPr>
          <w:p w14:paraId="576A86EE" w14:textId="77777777" w:rsidR="00197B1D" w:rsidRDefault="005C55D3">
            <w:pPr>
              <w:pStyle w:val="ad"/>
              <w:spacing w:line="276" w:lineRule="auto"/>
              <w:rPr>
                <w:szCs w:val="21"/>
              </w:rPr>
            </w:pPr>
            <w:r>
              <w:rPr>
                <w:rFonts w:cs="宋体" w:hint="eastAsia"/>
                <w:sz w:val="21"/>
                <w:szCs w:val="21"/>
                <w:lang w:bidi="ar"/>
              </w:rPr>
              <w:t>正确画出以</w:t>
            </w:r>
            <w:r>
              <w:rPr>
                <w:sz w:val="21"/>
                <w:szCs w:val="21"/>
                <w:lang w:bidi="ar"/>
              </w:rPr>
              <w:t>5</w:t>
            </w:r>
            <w:r>
              <w:rPr>
                <w:rFonts w:cs="宋体" w:hint="eastAsia"/>
                <w:sz w:val="21"/>
                <w:szCs w:val="21"/>
                <w:lang w:bidi="ar"/>
              </w:rPr>
              <w:t>分钟为单位时长计算</w:t>
            </w:r>
            <w:r>
              <w:rPr>
                <w:sz w:val="21"/>
                <w:szCs w:val="21"/>
                <w:lang w:bidi="ar"/>
              </w:rPr>
              <w:t xml:space="preserve"> NN</w:t>
            </w:r>
            <w:r>
              <w:rPr>
                <w:rFonts w:cs="宋体" w:hint="eastAsia"/>
                <w:sz w:val="21"/>
                <w:szCs w:val="21"/>
                <w:lang w:bidi="ar"/>
              </w:rPr>
              <w:t>间期之间长度差大于</w:t>
            </w:r>
            <w:r>
              <w:rPr>
                <w:sz w:val="21"/>
                <w:szCs w:val="21"/>
                <w:lang w:bidi="ar"/>
              </w:rPr>
              <w:t>50ms</w:t>
            </w:r>
            <w:r>
              <w:rPr>
                <w:rFonts w:cs="宋体" w:hint="eastAsia"/>
                <w:sz w:val="21"/>
                <w:szCs w:val="21"/>
                <w:lang w:bidi="ar"/>
              </w:rPr>
              <w:t>的个数</w:t>
            </w:r>
            <w:r>
              <w:rPr>
                <w:sz w:val="21"/>
                <w:szCs w:val="21"/>
                <w:lang w:bidi="ar"/>
              </w:rPr>
              <w:t xml:space="preserve"> </w:t>
            </w:r>
            <w:r>
              <w:rPr>
                <w:rFonts w:cs="宋体" w:hint="eastAsia"/>
                <w:sz w:val="21"/>
                <w:szCs w:val="21"/>
                <w:lang w:bidi="ar"/>
              </w:rPr>
              <w:t>除以</w:t>
            </w:r>
            <w:r>
              <w:rPr>
                <w:sz w:val="21"/>
                <w:szCs w:val="21"/>
                <w:lang w:bidi="ar"/>
              </w:rPr>
              <w:t xml:space="preserve"> 5</w:t>
            </w:r>
            <w:r>
              <w:rPr>
                <w:rFonts w:cs="宋体" w:hint="eastAsia"/>
                <w:sz w:val="21"/>
                <w:szCs w:val="21"/>
                <w:lang w:bidi="ar"/>
              </w:rPr>
              <w:t>分钟内总的</w:t>
            </w:r>
            <w:r>
              <w:rPr>
                <w:sz w:val="21"/>
                <w:szCs w:val="21"/>
                <w:lang w:bidi="ar"/>
              </w:rPr>
              <w:t>NN</w:t>
            </w:r>
            <w:r>
              <w:rPr>
                <w:rFonts w:cs="宋体" w:hint="eastAsia"/>
                <w:sz w:val="21"/>
                <w:szCs w:val="21"/>
                <w:lang w:bidi="ar"/>
              </w:rPr>
              <w:t>间期个数的值</w:t>
            </w:r>
            <w:r>
              <w:rPr>
                <w:sz w:val="21"/>
                <w:szCs w:val="21"/>
                <w:lang w:bidi="ar"/>
              </w:rPr>
              <w:t xml:space="preserve"> </w:t>
            </w:r>
            <w:r>
              <w:rPr>
                <w:rFonts w:cs="宋体" w:hint="eastAsia"/>
                <w:sz w:val="21"/>
                <w:szCs w:val="21"/>
                <w:lang w:bidi="ar"/>
              </w:rPr>
              <w:t>的全程趋势图</w:t>
            </w:r>
          </w:p>
        </w:tc>
      </w:tr>
      <w:tr w:rsidR="00197B1D" w14:paraId="58AF3632" w14:textId="77777777">
        <w:trPr>
          <w:trHeight w:val="20"/>
          <w:tblHeader/>
          <w:jc w:val="center"/>
        </w:trPr>
        <w:tc>
          <w:tcPr>
            <w:tcW w:w="1467" w:type="dxa"/>
            <w:tcBorders>
              <w:bottom w:val="single" w:sz="4" w:space="0" w:color="auto"/>
            </w:tcBorders>
            <w:shd w:val="clear" w:color="auto" w:fill="auto"/>
            <w:vAlign w:val="center"/>
          </w:tcPr>
          <w:p w14:paraId="70630B55" w14:textId="77777777" w:rsidR="00197B1D" w:rsidRDefault="005C55D3">
            <w:pPr>
              <w:spacing w:line="276" w:lineRule="auto"/>
              <w:jc w:val="center"/>
              <w:rPr>
                <w:kern w:val="0"/>
                <w:szCs w:val="21"/>
              </w:rPr>
            </w:pPr>
            <w:r>
              <w:rPr>
                <w:kern w:val="0"/>
                <w:szCs w:val="21"/>
                <w:lang w:bidi="ar"/>
              </w:rPr>
              <w:t>SOFT1_P05</w:t>
            </w:r>
          </w:p>
        </w:tc>
        <w:tc>
          <w:tcPr>
            <w:tcW w:w="2010" w:type="dxa"/>
            <w:tcBorders>
              <w:bottom w:val="single" w:sz="4" w:space="0" w:color="auto"/>
            </w:tcBorders>
            <w:shd w:val="clear" w:color="auto" w:fill="auto"/>
            <w:vAlign w:val="center"/>
          </w:tcPr>
          <w:p w14:paraId="22B6B125" w14:textId="77777777" w:rsidR="00197B1D" w:rsidRDefault="005C55D3">
            <w:pPr>
              <w:spacing w:line="276" w:lineRule="auto"/>
              <w:rPr>
                <w:kern w:val="0"/>
                <w:szCs w:val="21"/>
              </w:rPr>
            </w:pPr>
            <w:r>
              <w:rPr>
                <w:rFonts w:cs="宋体" w:hint="eastAsia"/>
                <w:kern w:val="0"/>
                <w:szCs w:val="21"/>
                <w:lang w:bidi="ar"/>
              </w:rPr>
              <w:t>全天</w:t>
            </w:r>
            <w:r>
              <w:rPr>
                <w:kern w:val="0"/>
                <w:szCs w:val="21"/>
                <w:lang w:bidi="ar"/>
              </w:rPr>
              <w:t>NN</w:t>
            </w:r>
            <w:r>
              <w:rPr>
                <w:rFonts w:cs="宋体" w:hint="eastAsia"/>
                <w:kern w:val="0"/>
                <w:szCs w:val="21"/>
                <w:lang w:bidi="ar"/>
              </w:rPr>
              <w:t>间期个数阴影图</w:t>
            </w:r>
          </w:p>
        </w:tc>
        <w:tc>
          <w:tcPr>
            <w:tcW w:w="6342" w:type="dxa"/>
            <w:tcBorders>
              <w:bottom w:val="single" w:sz="4" w:space="0" w:color="auto"/>
            </w:tcBorders>
            <w:shd w:val="clear" w:color="auto" w:fill="auto"/>
            <w:vAlign w:val="center"/>
          </w:tcPr>
          <w:p w14:paraId="55B69642" w14:textId="77777777" w:rsidR="00197B1D" w:rsidRDefault="005C55D3">
            <w:pPr>
              <w:pStyle w:val="ad"/>
              <w:spacing w:line="276" w:lineRule="auto"/>
              <w:rPr>
                <w:szCs w:val="21"/>
              </w:rPr>
            </w:pPr>
            <w:r>
              <w:rPr>
                <w:rFonts w:cs="宋体" w:hint="eastAsia"/>
                <w:sz w:val="21"/>
                <w:szCs w:val="21"/>
                <w:lang w:bidi="ar"/>
              </w:rPr>
              <w:t>正确画出全天</w:t>
            </w:r>
            <w:r>
              <w:rPr>
                <w:sz w:val="21"/>
                <w:szCs w:val="21"/>
                <w:lang w:bidi="ar"/>
              </w:rPr>
              <w:t>NN</w:t>
            </w:r>
            <w:r>
              <w:rPr>
                <w:rFonts w:cs="宋体" w:hint="eastAsia"/>
                <w:sz w:val="21"/>
                <w:szCs w:val="21"/>
                <w:lang w:bidi="ar"/>
              </w:rPr>
              <w:t>间期阴影图</w:t>
            </w:r>
          </w:p>
        </w:tc>
      </w:tr>
      <w:tr w:rsidR="00197B1D" w14:paraId="11F622A8" w14:textId="77777777">
        <w:trPr>
          <w:trHeight w:val="20"/>
          <w:tblHeader/>
          <w:jc w:val="center"/>
        </w:trPr>
        <w:tc>
          <w:tcPr>
            <w:tcW w:w="1467" w:type="dxa"/>
            <w:tcBorders>
              <w:bottom w:val="single" w:sz="4" w:space="0" w:color="auto"/>
            </w:tcBorders>
            <w:shd w:val="clear" w:color="auto" w:fill="auto"/>
            <w:vAlign w:val="center"/>
          </w:tcPr>
          <w:p w14:paraId="54BEFC4C" w14:textId="77777777" w:rsidR="00197B1D" w:rsidRDefault="005C55D3">
            <w:pPr>
              <w:spacing w:line="276" w:lineRule="auto"/>
              <w:jc w:val="center"/>
              <w:rPr>
                <w:kern w:val="0"/>
                <w:szCs w:val="21"/>
              </w:rPr>
            </w:pPr>
            <w:r>
              <w:rPr>
                <w:kern w:val="0"/>
                <w:szCs w:val="21"/>
                <w:lang w:bidi="ar"/>
              </w:rPr>
              <w:t>SOFT1_P06</w:t>
            </w:r>
          </w:p>
        </w:tc>
        <w:tc>
          <w:tcPr>
            <w:tcW w:w="2010" w:type="dxa"/>
            <w:tcBorders>
              <w:bottom w:val="single" w:sz="4" w:space="0" w:color="auto"/>
            </w:tcBorders>
            <w:shd w:val="clear" w:color="auto" w:fill="auto"/>
            <w:vAlign w:val="center"/>
          </w:tcPr>
          <w:p w14:paraId="3DE1CB2C" w14:textId="77777777" w:rsidR="00197B1D" w:rsidRDefault="005C55D3">
            <w:pPr>
              <w:spacing w:line="276" w:lineRule="auto"/>
              <w:rPr>
                <w:kern w:val="0"/>
                <w:szCs w:val="21"/>
              </w:rPr>
            </w:pPr>
            <w:r>
              <w:rPr>
                <w:rFonts w:cs="宋体" w:hint="eastAsia"/>
                <w:kern w:val="0"/>
                <w:szCs w:val="21"/>
                <w:lang w:bidi="ar"/>
              </w:rPr>
              <w:t>白天</w:t>
            </w:r>
            <w:r>
              <w:rPr>
                <w:kern w:val="0"/>
                <w:szCs w:val="21"/>
                <w:lang w:bidi="ar"/>
              </w:rPr>
              <w:t>NN</w:t>
            </w:r>
            <w:r>
              <w:rPr>
                <w:rFonts w:cs="宋体" w:hint="eastAsia"/>
                <w:kern w:val="0"/>
                <w:szCs w:val="21"/>
                <w:lang w:bidi="ar"/>
              </w:rPr>
              <w:t>间期个数阴影图</w:t>
            </w:r>
          </w:p>
        </w:tc>
        <w:tc>
          <w:tcPr>
            <w:tcW w:w="6342" w:type="dxa"/>
            <w:tcBorders>
              <w:bottom w:val="single" w:sz="4" w:space="0" w:color="auto"/>
            </w:tcBorders>
            <w:shd w:val="clear" w:color="auto" w:fill="auto"/>
            <w:vAlign w:val="center"/>
          </w:tcPr>
          <w:p w14:paraId="1A3C2F7A" w14:textId="77777777" w:rsidR="00197B1D" w:rsidRDefault="005C55D3">
            <w:pPr>
              <w:pStyle w:val="ad"/>
              <w:spacing w:line="276" w:lineRule="auto"/>
              <w:rPr>
                <w:szCs w:val="21"/>
              </w:rPr>
            </w:pPr>
            <w:r>
              <w:rPr>
                <w:rFonts w:cs="宋体" w:hint="eastAsia"/>
                <w:sz w:val="21"/>
                <w:szCs w:val="21"/>
                <w:lang w:bidi="ar"/>
              </w:rPr>
              <w:t>正确画出白天</w:t>
            </w:r>
            <w:r>
              <w:rPr>
                <w:sz w:val="21"/>
                <w:szCs w:val="21"/>
                <w:lang w:bidi="ar"/>
              </w:rPr>
              <w:t>NN</w:t>
            </w:r>
            <w:r>
              <w:rPr>
                <w:rFonts w:cs="宋体" w:hint="eastAsia"/>
                <w:sz w:val="21"/>
                <w:szCs w:val="21"/>
                <w:lang w:bidi="ar"/>
              </w:rPr>
              <w:t>间期阴影图（早上</w:t>
            </w:r>
            <w:r>
              <w:rPr>
                <w:sz w:val="21"/>
                <w:szCs w:val="21"/>
                <w:lang w:bidi="ar"/>
              </w:rPr>
              <w:t>6</w:t>
            </w:r>
            <w:r>
              <w:rPr>
                <w:rFonts w:cs="宋体" w:hint="eastAsia"/>
                <w:sz w:val="21"/>
                <w:szCs w:val="21"/>
                <w:lang w:bidi="ar"/>
              </w:rPr>
              <w:t>点到晚上</w:t>
            </w:r>
            <w:r>
              <w:rPr>
                <w:sz w:val="21"/>
                <w:szCs w:val="21"/>
                <w:lang w:bidi="ar"/>
              </w:rPr>
              <w:t>10</w:t>
            </w:r>
            <w:r>
              <w:rPr>
                <w:rFonts w:cs="宋体" w:hint="eastAsia"/>
                <w:sz w:val="21"/>
                <w:szCs w:val="21"/>
                <w:lang w:bidi="ar"/>
              </w:rPr>
              <w:t>点）</w:t>
            </w:r>
          </w:p>
        </w:tc>
      </w:tr>
      <w:tr w:rsidR="00197B1D" w14:paraId="06296808" w14:textId="77777777">
        <w:trPr>
          <w:trHeight w:val="20"/>
          <w:tblHeader/>
          <w:jc w:val="center"/>
        </w:trPr>
        <w:tc>
          <w:tcPr>
            <w:tcW w:w="1467" w:type="dxa"/>
            <w:tcBorders>
              <w:bottom w:val="single" w:sz="4" w:space="0" w:color="auto"/>
            </w:tcBorders>
            <w:shd w:val="clear" w:color="auto" w:fill="auto"/>
            <w:vAlign w:val="center"/>
          </w:tcPr>
          <w:p w14:paraId="2A9C3783" w14:textId="77777777" w:rsidR="00197B1D" w:rsidRDefault="005C55D3">
            <w:pPr>
              <w:spacing w:line="276" w:lineRule="auto"/>
              <w:jc w:val="center"/>
              <w:rPr>
                <w:kern w:val="0"/>
                <w:szCs w:val="21"/>
              </w:rPr>
            </w:pPr>
            <w:r>
              <w:rPr>
                <w:kern w:val="0"/>
                <w:szCs w:val="21"/>
                <w:lang w:bidi="ar"/>
              </w:rPr>
              <w:t>SOFT1_P07</w:t>
            </w:r>
          </w:p>
        </w:tc>
        <w:tc>
          <w:tcPr>
            <w:tcW w:w="2010" w:type="dxa"/>
            <w:tcBorders>
              <w:bottom w:val="single" w:sz="4" w:space="0" w:color="auto"/>
            </w:tcBorders>
            <w:shd w:val="clear" w:color="auto" w:fill="auto"/>
            <w:vAlign w:val="center"/>
          </w:tcPr>
          <w:p w14:paraId="460A6412" w14:textId="77777777" w:rsidR="00197B1D" w:rsidRDefault="005C55D3">
            <w:pPr>
              <w:spacing w:line="276" w:lineRule="auto"/>
              <w:rPr>
                <w:kern w:val="0"/>
                <w:szCs w:val="21"/>
              </w:rPr>
            </w:pPr>
            <w:r>
              <w:rPr>
                <w:rFonts w:cs="宋体" w:hint="eastAsia"/>
                <w:kern w:val="0"/>
                <w:szCs w:val="21"/>
                <w:lang w:bidi="ar"/>
              </w:rPr>
              <w:t>夜晚</w:t>
            </w:r>
            <w:r>
              <w:rPr>
                <w:kern w:val="0"/>
                <w:szCs w:val="21"/>
                <w:lang w:bidi="ar"/>
              </w:rPr>
              <w:t>NN</w:t>
            </w:r>
            <w:r>
              <w:rPr>
                <w:rFonts w:cs="宋体" w:hint="eastAsia"/>
                <w:kern w:val="0"/>
                <w:szCs w:val="21"/>
                <w:lang w:bidi="ar"/>
              </w:rPr>
              <w:t>间期个数阴影图</w:t>
            </w:r>
          </w:p>
        </w:tc>
        <w:tc>
          <w:tcPr>
            <w:tcW w:w="6342" w:type="dxa"/>
            <w:tcBorders>
              <w:bottom w:val="single" w:sz="4" w:space="0" w:color="auto"/>
            </w:tcBorders>
            <w:shd w:val="clear" w:color="auto" w:fill="auto"/>
            <w:vAlign w:val="center"/>
          </w:tcPr>
          <w:p w14:paraId="17ADEB52" w14:textId="77777777" w:rsidR="00197B1D" w:rsidRDefault="005C55D3">
            <w:pPr>
              <w:pStyle w:val="ad"/>
              <w:spacing w:line="276" w:lineRule="auto"/>
              <w:rPr>
                <w:szCs w:val="21"/>
              </w:rPr>
            </w:pPr>
            <w:r>
              <w:rPr>
                <w:rFonts w:cs="宋体" w:hint="eastAsia"/>
                <w:sz w:val="21"/>
                <w:szCs w:val="21"/>
                <w:lang w:bidi="ar"/>
              </w:rPr>
              <w:t>正确画出夜晚</w:t>
            </w:r>
            <w:r>
              <w:rPr>
                <w:sz w:val="21"/>
                <w:szCs w:val="21"/>
                <w:lang w:bidi="ar"/>
              </w:rPr>
              <w:t>NN</w:t>
            </w:r>
            <w:r>
              <w:rPr>
                <w:rFonts w:cs="宋体" w:hint="eastAsia"/>
                <w:sz w:val="21"/>
                <w:szCs w:val="21"/>
                <w:lang w:bidi="ar"/>
              </w:rPr>
              <w:t>间期阴影图（晚上</w:t>
            </w:r>
            <w:r>
              <w:rPr>
                <w:sz w:val="21"/>
                <w:szCs w:val="21"/>
                <w:lang w:bidi="ar"/>
              </w:rPr>
              <w:t>10</w:t>
            </w:r>
            <w:r>
              <w:rPr>
                <w:rFonts w:cs="宋体" w:hint="eastAsia"/>
                <w:sz w:val="21"/>
                <w:szCs w:val="21"/>
                <w:lang w:bidi="ar"/>
              </w:rPr>
              <w:t>点到第二天早上</w:t>
            </w:r>
            <w:r>
              <w:rPr>
                <w:sz w:val="21"/>
                <w:szCs w:val="21"/>
                <w:lang w:bidi="ar"/>
              </w:rPr>
              <w:t>6</w:t>
            </w:r>
            <w:r>
              <w:rPr>
                <w:rFonts w:cs="宋体" w:hint="eastAsia"/>
                <w:sz w:val="21"/>
                <w:szCs w:val="21"/>
                <w:lang w:bidi="ar"/>
              </w:rPr>
              <w:t>点）</w:t>
            </w:r>
          </w:p>
        </w:tc>
      </w:tr>
      <w:tr w:rsidR="00197B1D" w14:paraId="6761D2E3" w14:textId="77777777">
        <w:trPr>
          <w:trHeight w:val="20"/>
          <w:tblHeader/>
          <w:jc w:val="center"/>
        </w:trPr>
        <w:tc>
          <w:tcPr>
            <w:tcW w:w="1467" w:type="dxa"/>
            <w:tcBorders>
              <w:bottom w:val="single" w:sz="4" w:space="0" w:color="auto"/>
            </w:tcBorders>
            <w:shd w:val="clear" w:color="auto" w:fill="auto"/>
            <w:vAlign w:val="center"/>
          </w:tcPr>
          <w:p w14:paraId="7D88BA11" w14:textId="77777777" w:rsidR="00197B1D" w:rsidRDefault="005C55D3">
            <w:pPr>
              <w:spacing w:line="276" w:lineRule="auto"/>
              <w:jc w:val="center"/>
              <w:rPr>
                <w:kern w:val="0"/>
                <w:szCs w:val="21"/>
              </w:rPr>
            </w:pPr>
            <w:r>
              <w:rPr>
                <w:kern w:val="0"/>
                <w:szCs w:val="21"/>
                <w:lang w:bidi="ar"/>
              </w:rPr>
              <w:t>SOFT1_P08</w:t>
            </w:r>
          </w:p>
        </w:tc>
        <w:tc>
          <w:tcPr>
            <w:tcW w:w="2010" w:type="dxa"/>
            <w:tcBorders>
              <w:bottom w:val="single" w:sz="4" w:space="0" w:color="auto"/>
            </w:tcBorders>
            <w:shd w:val="clear" w:color="auto" w:fill="auto"/>
            <w:vAlign w:val="center"/>
          </w:tcPr>
          <w:p w14:paraId="0157231A" w14:textId="77777777" w:rsidR="00197B1D" w:rsidRDefault="005C55D3">
            <w:pPr>
              <w:spacing w:line="276" w:lineRule="auto"/>
              <w:rPr>
                <w:kern w:val="0"/>
                <w:szCs w:val="21"/>
              </w:rPr>
            </w:pPr>
            <w:r>
              <w:rPr>
                <w:kern w:val="0"/>
                <w:szCs w:val="21"/>
                <w:lang w:bidi="ar"/>
              </w:rPr>
              <w:t>HRV 78125</w:t>
            </w:r>
            <w:r>
              <w:rPr>
                <w:rFonts w:cs="宋体" w:hint="eastAsia"/>
                <w:kern w:val="0"/>
                <w:szCs w:val="21"/>
                <w:lang w:bidi="ar"/>
              </w:rPr>
              <w:t>趋势图</w:t>
            </w:r>
          </w:p>
        </w:tc>
        <w:tc>
          <w:tcPr>
            <w:tcW w:w="6342" w:type="dxa"/>
            <w:tcBorders>
              <w:bottom w:val="single" w:sz="4" w:space="0" w:color="auto"/>
            </w:tcBorders>
            <w:shd w:val="clear" w:color="auto" w:fill="auto"/>
            <w:vAlign w:val="center"/>
          </w:tcPr>
          <w:p w14:paraId="06EA58EB" w14:textId="77777777" w:rsidR="00197B1D" w:rsidRDefault="005C55D3">
            <w:pPr>
              <w:jc w:val="left"/>
              <w:rPr>
                <w:szCs w:val="21"/>
              </w:rPr>
            </w:pPr>
            <w:r>
              <w:rPr>
                <w:rFonts w:cs="宋体" w:hint="eastAsia"/>
                <w:szCs w:val="21"/>
                <w:lang w:bidi="ar"/>
              </w:rPr>
              <w:t>正确画出以</w:t>
            </w:r>
            <w:r>
              <w:rPr>
                <w:szCs w:val="21"/>
                <w:lang w:bidi="ar"/>
              </w:rPr>
              <w:t>5</w:t>
            </w:r>
            <w:r>
              <w:rPr>
                <w:rFonts w:cs="宋体" w:hint="eastAsia"/>
                <w:szCs w:val="21"/>
                <w:lang w:bidi="ar"/>
              </w:rPr>
              <w:t>分钟为单位时长计算</w:t>
            </w:r>
            <w:r>
              <w:rPr>
                <w:szCs w:val="21"/>
                <w:lang w:bidi="ar"/>
              </w:rPr>
              <w:t xml:space="preserve"> NN</w:t>
            </w:r>
            <w:r>
              <w:rPr>
                <w:rFonts w:cs="宋体" w:hint="eastAsia"/>
                <w:szCs w:val="21"/>
                <w:lang w:bidi="ar"/>
              </w:rPr>
              <w:t>间期的总个数除以</w:t>
            </w:r>
            <w:r>
              <w:rPr>
                <w:szCs w:val="21"/>
                <w:lang w:bidi="ar"/>
              </w:rPr>
              <w:t>NN</w:t>
            </w:r>
            <w:r>
              <w:rPr>
                <w:rFonts w:cs="宋体" w:hint="eastAsia"/>
                <w:szCs w:val="21"/>
                <w:lang w:bidi="ar"/>
              </w:rPr>
              <w:t>间期直方图的高度</w:t>
            </w:r>
            <w:r>
              <w:rPr>
                <w:szCs w:val="21"/>
                <w:lang w:bidi="ar"/>
              </w:rPr>
              <w:t xml:space="preserve"> </w:t>
            </w:r>
            <w:r>
              <w:rPr>
                <w:rFonts w:cs="宋体" w:hint="eastAsia"/>
                <w:szCs w:val="21"/>
                <w:lang w:bidi="ar"/>
              </w:rPr>
              <w:t>的全程趋势图（计算</w:t>
            </w:r>
            <w:r>
              <w:rPr>
                <w:szCs w:val="21"/>
                <w:lang w:bidi="ar"/>
              </w:rPr>
              <w:t>NN</w:t>
            </w:r>
            <w:r>
              <w:rPr>
                <w:rFonts w:cs="宋体" w:hint="eastAsia"/>
                <w:szCs w:val="21"/>
                <w:lang w:bidi="ar"/>
              </w:rPr>
              <w:t>间期直方图时，横坐标的刻度间隔标准为</w:t>
            </w:r>
            <w:r>
              <w:rPr>
                <w:szCs w:val="21"/>
                <w:lang w:bidi="ar"/>
              </w:rPr>
              <w:t>7.8125ms(1/128</w:t>
            </w:r>
            <w:r>
              <w:rPr>
                <w:rFonts w:cs="宋体" w:hint="eastAsia"/>
                <w:szCs w:val="21"/>
                <w:lang w:bidi="ar"/>
              </w:rPr>
              <w:t>秒</w:t>
            </w:r>
            <w:r>
              <w:rPr>
                <w:szCs w:val="21"/>
                <w:lang w:bidi="ar"/>
              </w:rPr>
              <w:t>)</w:t>
            </w:r>
          </w:p>
        </w:tc>
      </w:tr>
      <w:tr w:rsidR="00197B1D" w14:paraId="76B5EB54" w14:textId="77777777">
        <w:trPr>
          <w:trHeight w:val="20"/>
          <w:tblHeader/>
          <w:jc w:val="center"/>
        </w:trPr>
        <w:tc>
          <w:tcPr>
            <w:tcW w:w="1467" w:type="dxa"/>
            <w:tcBorders>
              <w:bottom w:val="single" w:sz="4" w:space="0" w:color="auto"/>
            </w:tcBorders>
            <w:shd w:val="clear" w:color="auto" w:fill="auto"/>
            <w:vAlign w:val="center"/>
          </w:tcPr>
          <w:p w14:paraId="2EE4378E" w14:textId="77777777" w:rsidR="00197B1D" w:rsidRDefault="005C55D3">
            <w:pPr>
              <w:spacing w:line="276" w:lineRule="auto"/>
              <w:jc w:val="center"/>
              <w:rPr>
                <w:kern w:val="0"/>
                <w:szCs w:val="21"/>
              </w:rPr>
            </w:pPr>
            <w:r>
              <w:rPr>
                <w:kern w:val="0"/>
                <w:szCs w:val="21"/>
                <w:lang w:bidi="ar"/>
              </w:rPr>
              <w:t>SOFT1_P09</w:t>
            </w:r>
          </w:p>
        </w:tc>
        <w:tc>
          <w:tcPr>
            <w:tcW w:w="2010" w:type="dxa"/>
            <w:tcBorders>
              <w:bottom w:val="single" w:sz="4" w:space="0" w:color="auto"/>
            </w:tcBorders>
            <w:shd w:val="clear" w:color="auto" w:fill="auto"/>
            <w:vAlign w:val="center"/>
          </w:tcPr>
          <w:p w14:paraId="0433FFBB" w14:textId="77777777" w:rsidR="00197B1D" w:rsidRDefault="005C55D3">
            <w:pPr>
              <w:spacing w:line="276" w:lineRule="auto"/>
              <w:rPr>
                <w:kern w:val="0"/>
                <w:szCs w:val="21"/>
              </w:rPr>
            </w:pPr>
            <w:r>
              <w:rPr>
                <w:kern w:val="0"/>
                <w:szCs w:val="21"/>
                <w:lang w:bidi="ar"/>
              </w:rPr>
              <w:t>SDNN</w:t>
            </w:r>
            <w:r>
              <w:rPr>
                <w:rFonts w:cs="宋体" w:hint="eastAsia"/>
                <w:kern w:val="0"/>
                <w:szCs w:val="21"/>
                <w:lang w:bidi="ar"/>
              </w:rPr>
              <w:t>全天结论图</w:t>
            </w:r>
          </w:p>
        </w:tc>
        <w:tc>
          <w:tcPr>
            <w:tcW w:w="6342" w:type="dxa"/>
            <w:tcBorders>
              <w:bottom w:val="single" w:sz="4" w:space="0" w:color="auto"/>
            </w:tcBorders>
            <w:shd w:val="clear" w:color="auto" w:fill="auto"/>
            <w:vAlign w:val="center"/>
          </w:tcPr>
          <w:p w14:paraId="59E664CD" w14:textId="77777777" w:rsidR="00197B1D" w:rsidRDefault="005C55D3">
            <w:pPr>
              <w:pStyle w:val="ad"/>
              <w:spacing w:line="276" w:lineRule="auto"/>
              <w:rPr>
                <w:szCs w:val="21"/>
              </w:rPr>
            </w:pPr>
            <w:r>
              <w:rPr>
                <w:rFonts w:cs="宋体" w:hint="eastAsia"/>
                <w:sz w:val="21"/>
                <w:szCs w:val="21"/>
                <w:lang w:bidi="ar"/>
              </w:rPr>
              <w:t>计算全天全部窦性心搏</w:t>
            </w:r>
            <w:r>
              <w:rPr>
                <w:sz w:val="21"/>
                <w:szCs w:val="21"/>
                <w:lang w:bidi="ar"/>
              </w:rPr>
              <w:t>RR</w:t>
            </w:r>
            <w:r>
              <w:rPr>
                <w:rFonts w:cs="宋体" w:hint="eastAsia"/>
                <w:sz w:val="21"/>
                <w:szCs w:val="21"/>
                <w:lang w:bidi="ar"/>
              </w:rPr>
              <w:t>间期（简称</w:t>
            </w:r>
            <w:r>
              <w:rPr>
                <w:sz w:val="21"/>
                <w:szCs w:val="21"/>
                <w:lang w:bidi="ar"/>
              </w:rPr>
              <w:t>NN</w:t>
            </w:r>
            <w:r>
              <w:rPr>
                <w:rFonts w:cs="宋体" w:hint="eastAsia"/>
                <w:sz w:val="21"/>
                <w:szCs w:val="21"/>
                <w:lang w:bidi="ar"/>
              </w:rPr>
              <w:t>间期）的标准差，并以图形的形式表示出来</w:t>
            </w:r>
          </w:p>
        </w:tc>
      </w:tr>
      <w:tr w:rsidR="00197B1D" w14:paraId="2954C001" w14:textId="77777777">
        <w:trPr>
          <w:trHeight w:val="20"/>
          <w:tblHeader/>
          <w:jc w:val="center"/>
        </w:trPr>
        <w:tc>
          <w:tcPr>
            <w:tcW w:w="1467" w:type="dxa"/>
            <w:tcBorders>
              <w:bottom w:val="single" w:sz="4" w:space="0" w:color="auto"/>
            </w:tcBorders>
            <w:shd w:val="clear" w:color="auto" w:fill="auto"/>
            <w:vAlign w:val="center"/>
          </w:tcPr>
          <w:p w14:paraId="3C11F412" w14:textId="77777777" w:rsidR="00197B1D" w:rsidRDefault="005C55D3">
            <w:pPr>
              <w:spacing w:line="276" w:lineRule="auto"/>
              <w:jc w:val="center"/>
              <w:rPr>
                <w:kern w:val="0"/>
                <w:szCs w:val="21"/>
              </w:rPr>
            </w:pPr>
            <w:r>
              <w:rPr>
                <w:kern w:val="0"/>
                <w:szCs w:val="21"/>
                <w:lang w:bidi="ar"/>
              </w:rPr>
              <w:t>SOFT1_P10</w:t>
            </w:r>
          </w:p>
        </w:tc>
        <w:tc>
          <w:tcPr>
            <w:tcW w:w="2010" w:type="dxa"/>
            <w:tcBorders>
              <w:bottom w:val="single" w:sz="4" w:space="0" w:color="auto"/>
            </w:tcBorders>
            <w:shd w:val="clear" w:color="auto" w:fill="auto"/>
            <w:vAlign w:val="center"/>
          </w:tcPr>
          <w:p w14:paraId="17CD2870" w14:textId="77777777" w:rsidR="00197B1D" w:rsidRDefault="005C55D3">
            <w:pPr>
              <w:spacing w:line="276" w:lineRule="auto"/>
              <w:rPr>
                <w:kern w:val="0"/>
                <w:szCs w:val="21"/>
              </w:rPr>
            </w:pPr>
            <w:r>
              <w:rPr>
                <w:rFonts w:cs="宋体" w:hint="eastAsia"/>
                <w:kern w:val="0"/>
                <w:szCs w:val="21"/>
                <w:lang w:bidi="ar"/>
              </w:rPr>
              <w:t>文字结论</w:t>
            </w:r>
          </w:p>
        </w:tc>
        <w:tc>
          <w:tcPr>
            <w:tcW w:w="6342" w:type="dxa"/>
            <w:tcBorders>
              <w:bottom w:val="single" w:sz="4" w:space="0" w:color="auto"/>
            </w:tcBorders>
            <w:shd w:val="clear" w:color="auto" w:fill="auto"/>
            <w:vAlign w:val="center"/>
          </w:tcPr>
          <w:p w14:paraId="3495189F" w14:textId="77777777" w:rsidR="00197B1D" w:rsidRDefault="005C55D3">
            <w:pPr>
              <w:pStyle w:val="ad"/>
              <w:spacing w:line="276" w:lineRule="auto"/>
              <w:rPr>
                <w:szCs w:val="21"/>
              </w:rPr>
            </w:pPr>
            <w:r>
              <w:rPr>
                <w:rFonts w:cs="宋体" w:hint="eastAsia"/>
                <w:sz w:val="21"/>
                <w:szCs w:val="21"/>
                <w:lang w:bidi="ar"/>
              </w:rPr>
              <w:t>时域参考结论针对全天的</w:t>
            </w:r>
            <w:r>
              <w:rPr>
                <w:sz w:val="21"/>
                <w:szCs w:val="21"/>
                <w:lang w:bidi="ar"/>
              </w:rPr>
              <w:t>PNN50</w:t>
            </w:r>
            <w:r>
              <w:rPr>
                <w:rFonts w:cs="宋体" w:hint="eastAsia"/>
                <w:sz w:val="21"/>
                <w:szCs w:val="21"/>
                <w:lang w:bidi="ar"/>
              </w:rPr>
              <w:t>、</w:t>
            </w:r>
            <w:proofErr w:type="spellStart"/>
            <w:r>
              <w:rPr>
                <w:sz w:val="21"/>
                <w:szCs w:val="21"/>
                <w:lang w:bidi="ar"/>
              </w:rPr>
              <w:t>SDNNindex</w:t>
            </w:r>
            <w:proofErr w:type="spellEnd"/>
            <w:r>
              <w:rPr>
                <w:rFonts w:cs="宋体" w:hint="eastAsia"/>
                <w:sz w:val="21"/>
                <w:szCs w:val="21"/>
                <w:lang w:bidi="ar"/>
              </w:rPr>
              <w:t>、总体标准差、均值标准差、差值均方根参数</w:t>
            </w:r>
          </w:p>
          <w:p w14:paraId="56DE4D9F" w14:textId="77777777" w:rsidR="00197B1D" w:rsidRDefault="005C55D3">
            <w:pPr>
              <w:pStyle w:val="ad"/>
              <w:spacing w:line="276" w:lineRule="auto"/>
              <w:rPr>
                <w:szCs w:val="21"/>
              </w:rPr>
            </w:pPr>
            <w:r>
              <w:rPr>
                <w:rFonts w:cs="宋体" w:hint="eastAsia"/>
                <w:sz w:val="21"/>
                <w:szCs w:val="21"/>
                <w:lang w:bidi="ar"/>
              </w:rPr>
              <w:t>结论形式包括正常、异常、可疑异常、无法判断</w:t>
            </w:r>
          </w:p>
        </w:tc>
      </w:tr>
      <w:tr w:rsidR="00197B1D" w14:paraId="3A0D5AF9" w14:textId="77777777">
        <w:trPr>
          <w:trHeight w:val="20"/>
          <w:tblHeader/>
          <w:jc w:val="center"/>
        </w:trPr>
        <w:tc>
          <w:tcPr>
            <w:tcW w:w="1467" w:type="dxa"/>
            <w:tcBorders>
              <w:bottom w:val="single" w:sz="4" w:space="0" w:color="auto"/>
            </w:tcBorders>
            <w:shd w:val="clear" w:color="auto" w:fill="auto"/>
            <w:vAlign w:val="center"/>
          </w:tcPr>
          <w:p w14:paraId="3356A7C7" w14:textId="77777777" w:rsidR="00197B1D" w:rsidRDefault="005C55D3">
            <w:pPr>
              <w:spacing w:line="276" w:lineRule="auto"/>
              <w:jc w:val="center"/>
              <w:rPr>
                <w:kern w:val="0"/>
                <w:szCs w:val="21"/>
              </w:rPr>
            </w:pPr>
            <w:r>
              <w:rPr>
                <w:kern w:val="0"/>
                <w:szCs w:val="21"/>
                <w:lang w:bidi="ar"/>
              </w:rPr>
              <w:t>SOFT1_P11</w:t>
            </w:r>
          </w:p>
        </w:tc>
        <w:tc>
          <w:tcPr>
            <w:tcW w:w="2010" w:type="dxa"/>
            <w:tcBorders>
              <w:bottom w:val="single" w:sz="4" w:space="0" w:color="auto"/>
            </w:tcBorders>
            <w:shd w:val="clear" w:color="auto" w:fill="auto"/>
            <w:vAlign w:val="center"/>
          </w:tcPr>
          <w:p w14:paraId="1E6F46BA" w14:textId="77777777" w:rsidR="00197B1D" w:rsidRDefault="005C55D3">
            <w:pPr>
              <w:spacing w:line="276" w:lineRule="auto"/>
              <w:rPr>
                <w:kern w:val="0"/>
                <w:szCs w:val="21"/>
              </w:rPr>
            </w:pPr>
            <w:r>
              <w:rPr>
                <w:rFonts w:cs="宋体" w:hint="eastAsia"/>
                <w:kern w:val="0"/>
                <w:szCs w:val="21"/>
                <w:lang w:bidi="ar"/>
              </w:rPr>
              <w:t>时域参数展示区域</w:t>
            </w:r>
          </w:p>
        </w:tc>
        <w:tc>
          <w:tcPr>
            <w:tcW w:w="6342" w:type="dxa"/>
            <w:tcBorders>
              <w:bottom w:val="single" w:sz="4" w:space="0" w:color="auto"/>
            </w:tcBorders>
            <w:shd w:val="clear" w:color="auto" w:fill="auto"/>
            <w:vAlign w:val="center"/>
          </w:tcPr>
          <w:p w14:paraId="2DF90159" w14:textId="77777777" w:rsidR="00197B1D" w:rsidRDefault="005C55D3">
            <w:pPr>
              <w:pStyle w:val="ad"/>
              <w:spacing w:line="276" w:lineRule="auto"/>
              <w:rPr>
                <w:kern w:val="0"/>
                <w:szCs w:val="21"/>
              </w:rPr>
            </w:pPr>
            <w:r>
              <w:rPr>
                <w:rFonts w:cs="宋体" w:hint="eastAsia"/>
                <w:sz w:val="21"/>
                <w:szCs w:val="21"/>
                <w:lang w:bidi="ar"/>
              </w:rPr>
              <w:t>时域参考参数以表格形式将参数展示出来，包括</w:t>
            </w:r>
            <w:r>
              <w:rPr>
                <w:sz w:val="21"/>
                <w:szCs w:val="21"/>
                <w:lang w:bidi="ar"/>
              </w:rPr>
              <w:t>SDNN</w:t>
            </w:r>
            <w:r>
              <w:rPr>
                <w:rFonts w:cs="宋体" w:hint="eastAsia"/>
                <w:sz w:val="21"/>
                <w:szCs w:val="21"/>
                <w:lang w:bidi="ar"/>
              </w:rPr>
              <w:t>、</w:t>
            </w:r>
            <w:r>
              <w:rPr>
                <w:sz w:val="21"/>
                <w:szCs w:val="21"/>
                <w:lang w:bidi="ar"/>
              </w:rPr>
              <w:t>SDANN</w:t>
            </w:r>
            <w:r>
              <w:rPr>
                <w:rFonts w:cs="宋体" w:hint="eastAsia"/>
                <w:sz w:val="21"/>
                <w:szCs w:val="21"/>
                <w:lang w:bidi="ar"/>
              </w:rPr>
              <w:t>、</w:t>
            </w:r>
            <w:r>
              <w:rPr>
                <w:sz w:val="21"/>
                <w:szCs w:val="21"/>
                <w:lang w:bidi="ar"/>
              </w:rPr>
              <w:t>RMSSD</w:t>
            </w:r>
            <w:r>
              <w:rPr>
                <w:rFonts w:cs="宋体" w:hint="eastAsia"/>
                <w:sz w:val="21"/>
                <w:szCs w:val="21"/>
                <w:lang w:bidi="ar"/>
              </w:rPr>
              <w:t>、</w:t>
            </w:r>
            <w:r>
              <w:rPr>
                <w:sz w:val="21"/>
                <w:szCs w:val="21"/>
                <w:lang w:bidi="ar"/>
              </w:rPr>
              <w:t>SDSD</w:t>
            </w:r>
            <w:r>
              <w:rPr>
                <w:rFonts w:cs="宋体" w:hint="eastAsia"/>
                <w:sz w:val="21"/>
                <w:szCs w:val="21"/>
                <w:lang w:bidi="ar"/>
              </w:rPr>
              <w:t>、</w:t>
            </w:r>
            <w:r>
              <w:rPr>
                <w:sz w:val="21"/>
                <w:szCs w:val="21"/>
                <w:lang w:bidi="ar"/>
              </w:rPr>
              <w:t>NN50</w:t>
            </w:r>
            <w:r>
              <w:rPr>
                <w:rFonts w:cs="宋体" w:hint="eastAsia"/>
                <w:sz w:val="21"/>
                <w:szCs w:val="21"/>
                <w:lang w:bidi="ar"/>
              </w:rPr>
              <w:t>、</w:t>
            </w:r>
            <w:r>
              <w:rPr>
                <w:sz w:val="21"/>
                <w:szCs w:val="21"/>
                <w:lang w:bidi="ar"/>
              </w:rPr>
              <w:t>PNN50</w:t>
            </w:r>
            <w:r>
              <w:rPr>
                <w:rFonts w:cs="宋体" w:hint="eastAsia"/>
                <w:sz w:val="21"/>
                <w:szCs w:val="21"/>
                <w:lang w:bidi="ar"/>
              </w:rPr>
              <w:t>、三角指数、</w:t>
            </w:r>
            <w:proofErr w:type="spellStart"/>
            <w:r>
              <w:rPr>
                <w:sz w:val="21"/>
                <w:szCs w:val="21"/>
                <w:lang w:bidi="ar"/>
              </w:rPr>
              <w:t>SDNNIndex</w:t>
            </w:r>
            <w:proofErr w:type="spellEnd"/>
            <w:r>
              <w:rPr>
                <w:rFonts w:cs="宋体" w:hint="eastAsia"/>
                <w:sz w:val="21"/>
                <w:szCs w:val="21"/>
                <w:lang w:bidi="ar"/>
              </w:rPr>
              <w:t>、</w:t>
            </w:r>
            <w:r>
              <w:rPr>
                <w:sz w:val="21"/>
                <w:szCs w:val="21"/>
                <w:lang w:bidi="ar"/>
              </w:rPr>
              <w:t>PNN</w:t>
            </w:r>
            <w:r>
              <w:rPr>
                <w:rFonts w:cs="宋体" w:hint="eastAsia"/>
                <w:sz w:val="21"/>
                <w:szCs w:val="21"/>
                <w:lang w:bidi="ar"/>
              </w:rPr>
              <w:t>、</w:t>
            </w:r>
            <w:proofErr w:type="spellStart"/>
            <w:r>
              <w:rPr>
                <w:sz w:val="21"/>
                <w:szCs w:val="21"/>
                <w:lang w:bidi="ar"/>
              </w:rPr>
              <w:t>MeanRR</w:t>
            </w:r>
            <w:proofErr w:type="spellEnd"/>
            <w:r>
              <w:rPr>
                <w:rFonts w:cs="宋体" w:hint="eastAsia"/>
                <w:sz w:val="21"/>
                <w:szCs w:val="21"/>
                <w:lang w:bidi="ar"/>
              </w:rPr>
              <w:t>、</w:t>
            </w:r>
            <w:proofErr w:type="spellStart"/>
            <w:r>
              <w:rPr>
                <w:sz w:val="21"/>
                <w:szCs w:val="21"/>
                <w:lang w:bidi="ar"/>
              </w:rPr>
              <w:t>MaxRR</w:t>
            </w:r>
            <w:proofErr w:type="spellEnd"/>
            <w:r>
              <w:rPr>
                <w:rFonts w:cs="宋体" w:hint="eastAsia"/>
                <w:sz w:val="21"/>
                <w:szCs w:val="21"/>
                <w:lang w:bidi="ar"/>
              </w:rPr>
              <w:t>、</w:t>
            </w:r>
            <w:r>
              <w:rPr>
                <w:sz w:val="21"/>
                <w:szCs w:val="21"/>
                <w:lang w:bidi="ar"/>
              </w:rPr>
              <w:t>TINN</w:t>
            </w:r>
            <w:r>
              <w:rPr>
                <w:rFonts w:cs="宋体" w:hint="eastAsia"/>
                <w:sz w:val="21"/>
                <w:szCs w:val="21"/>
                <w:lang w:bidi="ar"/>
              </w:rPr>
              <w:t>。具体包括下面三种形式：</w:t>
            </w:r>
          </w:p>
          <w:p w14:paraId="44B57A84" w14:textId="77777777" w:rsidR="00197B1D" w:rsidRDefault="005C55D3">
            <w:pPr>
              <w:pStyle w:val="ad"/>
              <w:numPr>
                <w:ilvl w:val="0"/>
                <w:numId w:val="10"/>
              </w:numPr>
              <w:spacing w:line="276" w:lineRule="auto"/>
              <w:rPr>
                <w:kern w:val="0"/>
                <w:szCs w:val="21"/>
              </w:rPr>
            </w:pPr>
            <w:r>
              <w:rPr>
                <w:rFonts w:cs="宋体" w:hint="eastAsia"/>
                <w:kern w:val="0"/>
                <w:sz w:val="21"/>
                <w:szCs w:val="21"/>
                <w:lang w:bidi="ar"/>
              </w:rPr>
              <w:t>以小时为时间间隔，计算时域参数</w:t>
            </w:r>
          </w:p>
          <w:p w14:paraId="0129E2DD" w14:textId="77777777" w:rsidR="00197B1D" w:rsidRDefault="005C55D3">
            <w:pPr>
              <w:pStyle w:val="ad"/>
              <w:numPr>
                <w:ilvl w:val="0"/>
                <w:numId w:val="10"/>
              </w:numPr>
              <w:spacing w:line="276" w:lineRule="auto"/>
              <w:rPr>
                <w:kern w:val="0"/>
                <w:szCs w:val="21"/>
              </w:rPr>
            </w:pPr>
            <w:r>
              <w:rPr>
                <w:rFonts w:cs="宋体" w:hint="eastAsia"/>
                <w:kern w:val="0"/>
                <w:sz w:val="21"/>
                <w:szCs w:val="21"/>
                <w:lang w:bidi="ar"/>
              </w:rPr>
              <w:t>以</w:t>
            </w:r>
            <w:r>
              <w:rPr>
                <w:kern w:val="0"/>
                <w:sz w:val="21"/>
                <w:szCs w:val="21"/>
                <w:lang w:bidi="ar"/>
              </w:rPr>
              <w:t>5</w:t>
            </w:r>
            <w:r>
              <w:rPr>
                <w:rFonts w:cs="宋体" w:hint="eastAsia"/>
                <w:kern w:val="0"/>
                <w:sz w:val="21"/>
                <w:szCs w:val="21"/>
                <w:lang w:bidi="ar"/>
              </w:rPr>
              <w:t>分钟为时间间隔，计算时域参数</w:t>
            </w:r>
          </w:p>
          <w:p w14:paraId="3EF0E1A5" w14:textId="77777777" w:rsidR="00197B1D" w:rsidRDefault="005C55D3">
            <w:pPr>
              <w:pStyle w:val="ad"/>
              <w:numPr>
                <w:ilvl w:val="0"/>
                <w:numId w:val="10"/>
              </w:numPr>
              <w:spacing w:line="276" w:lineRule="auto"/>
              <w:rPr>
                <w:szCs w:val="21"/>
              </w:rPr>
            </w:pPr>
            <w:r>
              <w:rPr>
                <w:rFonts w:cs="宋体" w:hint="eastAsia"/>
                <w:kern w:val="0"/>
                <w:sz w:val="21"/>
                <w:szCs w:val="21"/>
                <w:lang w:bidi="ar"/>
              </w:rPr>
              <w:t>展示全天、白天、夜晚时域参数</w:t>
            </w:r>
          </w:p>
        </w:tc>
      </w:tr>
    </w:tbl>
    <w:p w14:paraId="2D67D435" w14:textId="77777777" w:rsidR="00197B1D" w:rsidRDefault="00197B1D">
      <w:pPr>
        <w:numPr>
          <w:ilvl w:val="255"/>
          <w:numId w:val="0"/>
        </w:numPr>
        <w:rPr>
          <w:bCs/>
          <w:sz w:val="24"/>
        </w:rPr>
      </w:pPr>
    </w:p>
    <w:p w14:paraId="0344AF41" w14:textId="77777777" w:rsidR="00197B1D" w:rsidRDefault="005C55D3">
      <w:pPr>
        <w:numPr>
          <w:ilvl w:val="2"/>
          <w:numId w:val="3"/>
        </w:numPr>
        <w:spacing w:line="360" w:lineRule="auto"/>
        <w:outlineLvl w:val="2"/>
        <w:rPr>
          <w:bCs/>
          <w:sz w:val="24"/>
        </w:rPr>
      </w:pPr>
      <w:bookmarkStart w:id="318" w:name="_Toc27614"/>
      <w:r>
        <w:rPr>
          <w:rFonts w:hint="eastAsia"/>
          <w:bCs/>
          <w:sz w:val="24"/>
        </w:rPr>
        <w:t xml:space="preserve"> HRV</w:t>
      </w:r>
      <w:r>
        <w:rPr>
          <w:rFonts w:hint="eastAsia"/>
          <w:bCs/>
          <w:sz w:val="24"/>
        </w:rPr>
        <w:t>频域分析功能</w:t>
      </w:r>
      <w:bookmarkEnd w:id="318"/>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2C43D5A3" w14:textId="77777777">
        <w:trPr>
          <w:trHeight w:val="20"/>
          <w:tblHeader/>
          <w:jc w:val="center"/>
        </w:trPr>
        <w:tc>
          <w:tcPr>
            <w:tcW w:w="1467" w:type="dxa"/>
            <w:shd w:val="clear" w:color="auto" w:fill="auto"/>
            <w:vAlign w:val="center"/>
          </w:tcPr>
          <w:p w14:paraId="7D03F45A" w14:textId="77777777" w:rsidR="00197B1D" w:rsidRDefault="005C55D3">
            <w:pPr>
              <w:spacing w:line="276" w:lineRule="auto"/>
              <w:jc w:val="center"/>
              <w:rPr>
                <w:b/>
                <w:szCs w:val="21"/>
              </w:rPr>
            </w:pPr>
            <w:r>
              <w:rPr>
                <w:b/>
                <w:szCs w:val="21"/>
              </w:rPr>
              <w:lastRenderedPageBreak/>
              <w:t>编号</w:t>
            </w:r>
          </w:p>
        </w:tc>
        <w:tc>
          <w:tcPr>
            <w:tcW w:w="2010" w:type="dxa"/>
            <w:shd w:val="clear" w:color="auto" w:fill="auto"/>
            <w:vAlign w:val="center"/>
          </w:tcPr>
          <w:p w14:paraId="1BC21331"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7F66F7F8" w14:textId="77777777" w:rsidR="00197B1D" w:rsidRDefault="005C55D3">
            <w:pPr>
              <w:spacing w:line="276" w:lineRule="auto"/>
              <w:jc w:val="center"/>
              <w:rPr>
                <w:b/>
                <w:szCs w:val="21"/>
              </w:rPr>
            </w:pPr>
            <w:r>
              <w:rPr>
                <w:b/>
                <w:szCs w:val="21"/>
              </w:rPr>
              <w:t>接受标准</w:t>
            </w:r>
          </w:p>
        </w:tc>
      </w:tr>
      <w:tr w:rsidR="00197B1D" w14:paraId="21CCE208" w14:textId="77777777">
        <w:trPr>
          <w:trHeight w:val="20"/>
          <w:tblHeader/>
          <w:jc w:val="center"/>
        </w:trPr>
        <w:tc>
          <w:tcPr>
            <w:tcW w:w="1467" w:type="dxa"/>
            <w:tcBorders>
              <w:bottom w:val="single" w:sz="4" w:space="0" w:color="auto"/>
            </w:tcBorders>
            <w:shd w:val="clear" w:color="auto" w:fill="auto"/>
            <w:vAlign w:val="center"/>
          </w:tcPr>
          <w:p w14:paraId="4167A176" w14:textId="77777777" w:rsidR="00197B1D" w:rsidRDefault="005C55D3">
            <w:pPr>
              <w:spacing w:line="276" w:lineRule="auto"/>
              <w:jc w:val="center"/>
              <w:rPr>
                <w:kern w:val="0"/>
                <w:szCs w:val="21"/>
              </w:rPr>
            </w:pPr>
            <w:r>
              <w:rPr>
                <w:kern w:val="0"/>
                <w:szCs w:val="21"/>
                <w:lang w:bidi="ar"/>
              </w:rPr>
              <w:t>SOFT1_Q01</w:t>
            </w:r>
          </w:p>
        </w:tc>
        <w:tc>
          <w:tcPr>
            <w:tcW w:w="2010" w:type="dxa"/>
            <w:tcBorders>
              <w:bottom w:val="single" w:sz="4" w:space="0" w:color="auto"/>
            </w:tcBorders>
            <w:shd w:val="clear" w:color="auto" w:fill="auto"/>
            <w:vAlign w:val="center"/>
          </w:tcPr>
          <w:p w14:paraId="3FA9FE24" w14:textId="77777777" w:rsidR="00197B1D" w:rsidRDefault="005C55D3">
            <w:pPr>
              <w:spacing w:line="276" w:lineRule="auto"/>
              <w:rPr>
                <w:kern w:val="0"/>
                <w:szCs w:val="21"/>
              </w:rPr>
            </w:pPr>
            <w:r>
              <w:rPr>
                <w:kern w:val="0"/>
                <w:szCs w:val="21"/>
                <w:lang w:bidi="ar"/>
              </w:rPr>
              <w:t>HF</w:t>
            </w:r>
            <w:r>
              <w:rPr>
                <w:rFonts w:cs="宋体" w:hint="eastAsia"/>
                <w:kern w:val="0"/>
                <w:szCs w:val="21"/>
                <w:lang w:bidi="ar"/>
              </w:rPr>
              <w:t>高频成分曲线图</w:t>
            </w:r>
          </w:p>
        </w:tc>
        <w:tc>
          <w:tcPr>
            <w:tcW w:w="6342" w:type="dxa"/>
            <w:tcBorders>
              <w:bottom w:val="single" w:sz="4" w:space="0" w:color="auto"/>
            </w:tcBorders>
            <w:shd w:val="clear" w:color="auto" w:fill="auto"/>
            <w:vAlign w:val="center"/>
          </w:tcPr>
          <w:p w14:paraId="77876F7C" w14:textId="77777777" w:rsidR="00197B1D" w:rsidRDefault="005C55D3">
            <w:pPr>
              <w:pStyle w:val="ad"/>
              <w:spacing w:line="276" w:lineRule="auto"/>
              <w:rPr>
                <w:szCs w:val="21"/>
              </w:rPr>
            </w:pPr>
            <w:r>
              <w:rPr>
                <w:rFonts w:cs="宋体" w:hint="eastAsia"/>
                <w:sz w:val="21"/>
                <w:szCs w:val="21"/>
                <w:lang w:bidi="ar"/>
              </w:rPr>
              <w:t>展示全程以</w:t>
            </w:r>
            <w:r>
              <w:rPr>
                <w:sz w:val="21"/>
                <w:szCs w:val="21"/>
                <w:lang w:bidi="ar"/>
              </w:rPr>
              <w:t>5</w:t>
            </w:r>
            <w:r>
              <w:rPr>
                <w:rFonts w:cs="宋体" w:hint="eastAsia"/>
                <w:sz w:val="21"/>
                <w:szCs w:val="21"/>
                <w:lang w:bidi="ar"/>
              </w:rPr>
              <w:t>分钟为单位时长的高频曲线</w:t>
            </w:r>
          </w:p>
        </w:tc>
      </w:tr>
      <w:tr w:rsidR="00197B1D" w14:paraId="2BE9D766" w14:textId="77777777">
        <w:trPr>
          <w:trHeight w:val="20"/>
          <w:tblHeader/>
          <w:jc w:val="center"/>
        </w:trPr>
        <w:tc>
          <w:tcPr>
            <w:tcW w:w="1467" w:type="dxa"/>
            <w:tcBorders>
              <w:bottom w:val="single" w:sz="4" w:space="0" w:color="auto"/>
            </w:tcBorders>
            <w:shd w:val="clear" w:color="auto" w:fill="auto"/>
            <w:vAlign w:val="center"/>
          </w:tcPr>
          <w:p w14:paraId="4C081BA8" w14:textId="77777777" w:rsidR="00197B1D" w:rsidRDefault="005C55D3">
            <w:pPr>
              <w:spacing w:line="276" w:lineRule="auto"/>
              <w:jc w:val="center"/>
              <w:rPr>
                <w:kern w:val="0"/>
                <w:szCs w:val="21"/>
              </w:rPr>
            </w:pPr>
            <w:r>
              <w:rPr>
                <w:kern w:val="0"/>
                <w:szCs w:val="21"/>
                <w:lang w:bidi="ar"/>
              </w:rPr>
              <w:t>SOFT1_Q02</w:t>
            </w:r>
          </w:p>
        </w:tc>
        <w:tc>
          <w:tcPr>
            <w:tcW w:w="2010" w:type="dxa"/>
            <w:tcBorders>
              <w:bottom w:val="single" w:sz="4" w:space="0" w:color="auto"/>
            </w:tcBorders>
            <w:shd w:val="clear" w:color="auto" w:fill="auto"/>
            <w:vAlign w:val="center"/>
          </w:tcPr>
          <w:p w14:paraId="6E19D232" w14:textId="77777777" w:rsidR="00197B1D" w:rsidRDefault="005C55D3">
            <w:pPr>
              <w:spacing w:line="276" w:lineRule="auto"/>
              <w:rPr>
                <w:kern w:val="0"/>
                <w:szCs w:val="21"/>
              </w:rPr>
            </w:pPr>
            <w:r>
              <w:rPr>
                <w:kern w:val="0"/>
                <w:szCs w:val="21"/>
                <w:lang w:bidi="ar"/>
              </w:rPr>
              <w:t>LF</w:t>
            </w:r>
            <w:r>
              <w:rPr>
                <w:rFonts w:cs="宋体" w:hint="eastAsia"/>
                <w:kern w:val="0"/>
                <w:szCs w:val="21"/>
                <w:lang w:bidi="ar"/>
              </w:rPr>
              <w:t>低频成分曲线图</w:t>
            </w:r>
          </w:p>
        </w:tc>
        <w:tc>
          <w:tcPr>
            <w:tcW w:w="6342" w:type="dxa"/>
            <w:tcBorders>
              <w:bottom w:val="single" w:sz="4" w:space="0" w:color="auto"/>
            </w:tcBorders>
            <w:shd w:val="clear" w:color="auto" w:fill="auto"/>
            <w:vAlign w:val="center"/>
          </w:tcPr>
          <w:p w14:paraId="6FA1C405" w14:textId="77777777" w:rsidR="00197B1D" w:rsidRDefault="005C55D3">
            <w:pPr>
              <w:pStyle w:val="ad"/>
              <w:spacing w:line="276" w:lineRule="auto"/>
              <w:rPr>
                <w:szCs w:val="21"/>
              </w:rPr>
            </w:pPr>
            <w:r>
              <w:rPr>
                <w:rFonts w:cs="宋体" w:hint="eastAsia"/>
                <w:sz w:val="21"/>
                <w:szCs w:val="21"/>
                <w:lang w:bidi="ar"/>
              </w:rPr>
              <w:t>展示全程以</w:t>
            </w:r>
            <w:r>
              <w:rPr>
                <w:sz w:val="21"/>
                <w:szCs w:val="21"/>
                <w:lang w:bidi="ar"/>
              </w:rPr>
              <w:t>5</w:t>
            </w:r>
            <w:r>
              <w:rPr>
                <w:rFonts w:cs="宋体" w:hint="eastAsia"/>
                <w:sz w:val="21"/>
                <w:szCs w:val="21"/>
                <w:lang w:bidi="ar"/>
              </w:rPr>
              <w:t>分钟为单位时长的低频曲线</w:t>
            </w:r>
          </w:p>
        </w:tc>
      </w:tr>
      <w:tr w:rsidR="00197B1D" w14:paraId="35ED7B07" w14:textId="77777777">
        <w:trPr>
          <w:trHeight w:val="20"/>
          <w:tblHeader/>
          <w:jc w:val="center"/>
        </w:trPr>
        <w:tc>
          <w:tcPr>
            <w:tcW w:w="1467" w:type="dxa"/>
            <w:tcBorders>
              <w:bottom w:val="single" w:sz="4" w:space="0" w:color="auto"/>
            </w:tcBorders>
            <w:shd w:val="clear" w:color="auto" w:fill="auto"/>
            <w:vAlign w:val="center"/>
          </w:tcPr>
          <w:p w14:paraId="44F926F7" w14:textId="77777777" w:rsidR="00197B1D" w:rsidRDefault="005C55D3">
            <w:pPr>
              <w:spacing w:line="276" w:lineRule="auto"/>
              <w:jc w:val="center"/>
              <w:rPr>
                <w:kern w:val="0"/>
                <w:szCs w:val="21"/>
              </w:rPr>
            </w:pPr>
            <w:r>
              <w:rPr>
                <w:kern w:val="0"/>
                <w:szCs w:val="21"/>
                <w:lang w:bidi="ar"/>
              </w:rPr>
              <w:t>SOFT1_Q03</w:t>
            </w:r>
          </w:p>
        </w:tc>
        <w:tc>
          <w:tcPr>
            <w:tcW w:w="2010" w:type="dxa"/>
            <w:tcBorders>
              <w:bottom w:val="single" w:sz="4" w:space="0" w:color="auto"/>
            </w:tcBorders>
            <w:shd w:val="clear" w:color="auto" w:fill="auto"/>
            <w:vAlign w:val="center"/>
          </w:tcPr>
          <w:p w14:paraId="2558B370" w14:textId="77777777" w:rsidR="00197B1D" w:rsidRDefault="005C55D3">
            <w:pPr>
              <w:spacing w:line="276" w:lineRule="auto"/>
              <w:rPr>
                <w:kern w:val="0"/>
                <w:szCs w:val="21"/>
              </w:rPr>
            </w:pPr>
            <w:r>
              <w:rPr>
                <w:kern w:val="0"/>
                <w:szCs w:val="21"/>
                <w:lang w:bidi="ar"/>
              </w:rPr>
              <w:t>LF/HF</w:t>
            </w:r>
            <w:r>
              <w:rPr>
                <w:rFonts w:cs="宋体" w:hint="eastAsia"/>
                <w:kern w:val="0"/>
                <w:szCs w:val="21"/>
                <w:lang w:bidi="ar"/>
              </w:rPr>
              <w:t>曲线图</w:t>
            </w:r>
          </w:p>
        </w:tc>
        <w:tc>
          <w:tcPr>
            <w:tcW w:w="6342" w:type="dxa"/>
            <w:tcBorders>
              <w:bottom w:val="single" w:sz="4" w:space="0" w:color="auto"/>
            </w:tcBorders>
            <w:shd w:val="clear" w:color="auto" w:fill="auto"/>
            <w:vAlign w:val="center"/>
          </w:tcPr>
          <w:p w14:paraId="56E8A421" w14:textId="77777777" w:rsidR="00197B1D" w:rsidRDefault="005C55D3">
            <w:pPr>
              <w:pStyle w:val="ad"/>
              <w:spacing w:line="276" w:lineRule="auto"/>
              <w:rPr>
                <w:szCs w:val="21"/>
              </w:rPr>
            </w:pPr>
            <w:r>
              <w:rPr>
                <w:rFonts w:cs="宋体" w:hint="eastAsia"/>
                <w:sz w:val="21"/>
                <w:szCs w:val="21"/>
                <w:lang w:bidi="ar"/>
              </w:rPr>
              <w:t>展示全程以</w:t>
            </w:r>
            <w:r>
              <w:rPr>
                <w:sz w:val="21"/>
                <w:szCs w:val="21"/>
                <w:lang w:bidi="ar"/>
              </w:rPr>
              <w:t>5</w:t>
            </w:r>
            <w:r>
              <w:rPr>
                <w:rFonts w:cs="宋体" w:hint="eastAsia"/>
                <w:sz w:val="21"/>
                <w:szCs w:val="21"/>
                <w:lang w:bidi="ar"/>
              </w:rPr>
              <w:t>分钟为单位时长的</w:t>
            </w:r>
            <w:r>
              <w:rPr>
                <w:sz w:val="21"/>
                <w:szCs w:val="21"/>
                <w:lang w:bidi="ar"/>
              </w:rPr>
              <w:t xml:space="preserve"> </w:t>
            </w:r>
            <w:r>
              <w:rPr>
                <w:rFonts w:cs="宋体" w:hint="eastAsia"/>
                <w:sz w:val="21"/>
                <w:szCs w:val="21"/>
                <w:lang w:bidi="ar"/>
              </w:rPr>
              <w:t>低频</w:t>
            </w:r>
            <w:r>
              <w:rPr>
                <w:sz w:val="21"/>
                <w:szCs w:val="21"/>
                <w:lang w:bidi="ar"/>
              </w:rPr>
              <w:t>/</w:t>
            </w:r>
            <w:r>
              <w:rPr>
                <w:rFonts w:cs="宋体" w:hint="eastAsia"/>
                <w:sz w:val="21"/>
                <w:szCs w:val="21"/>
                <w:lang w:bidi="ar"/>
              </w:rPr>
              <w:t>高频</w:t>
            </w:r>
            <w:r>
              <w:rPr>
                <w:sz w:val="21"/>
                <w:szCs w:val="21"/>
                <w:lang w:bidi="ar"/>
              </w:rPr>
              <w:t xml:space="preserve"> </w:t>
            </w:r>
            <w:r>
              <w:rPr>
                <w:rFonts w:cs="宋体" w:hint="eastAsia"/>
                <w:sz w:val="21"/>
                <w:szCs w:val="21"/>
                <w:lang w:bidi="ar"/>
              </w:rPr>
              <w:t>曲线</w:t>
            </w:r>
          </w:p>
        </w:tc>
      </w:tr>
      <w:tr w:rsidR="00197B1D" w14:paraId="533F39CC" w14:textId="77777777">
        <w:trPr>
          <w:trHeight w:val="20"/>
          <w:tblHeader/>
          <w:jc w:val="center"/>
        </w:trPr>
        <w:tc>
          <w:tcPr>
            <w:tcW w:w="1467" w:type="dxa"/>
            <w:tcBorders>
              <w:bottom w:val="single" w:sz="4" w:space="0" w:color="auto"/>
            </w:tcBorders>
            <w:shd w:val="clear" w:color="auto" w:fill="auto"/>
            <w:vAlign w:val="center"/>
          </w:tcPr>
          <w:p w14:paraId="72958ABD" w14:textId="77777777" w:rsidR="00197B1D" w:rsidRDefault="005C55D3">
            <w:pPr>
              <w:spacing w:line="276" w:lineRule="auto"/>
              <w:jc w:val="center"/>
              <w:rPr>
                <w:kern w:val="0"/>
                <w:szCs w:val="21"/>
              </w:rPr>
            </w:pPr>
            <w:r>
              <w:rPr>
                <w:kern w:val="0"/>
                <w:szCs w:val="21"/>
                <w:lang w:bidi="ar"/>
              </w:rPr>
              <w:t>SOFT1_Q04</w:t>
            </w:r>
          </w:p>
        </w:tc>
        <w:tc>
          <w:tcPr>
            <w:tcW w:w="2010" w:type="dxa"/>
            <w:tcBorders>
              <w:bottom w:val="single" w:sz="4" w:space="0" w:color="auto"/>
            </w:tcBorders>
            <w:shd w:val="clear" w:color="auto" w:fill="auto"/>
            <w:vAlign w:val="center"/>
          </w:tcPr>
          <w:p w14:paraId="6DF874A3" w14:textId="77777777" w:rsidR="00197B1D" w:rsidRDefault="005C55D3">
            <w:pPr>
              <w:spacing w:line="276" w:lineRule="auto"/>
              <w:rPr>
                <w:kern w:val="0"/>
                <w:szCs w:val="21"/>
              </w:rPr>
            </w:pPr>
            <w:r>
              <w:rPr>
                <w:kern w:val="0"/>
                <w:szCs w:val="21"/>
                <w:lang w:bidi="ar"/>
              </w:rPr>
              <w:t>5</w:t>
            </w:r>
            <w:r>
              <w:rPr>
                <w:rFonts w:cs="宋体" w:hint="eastAsia"/>
                <w:kern w:val="0"/>
                <w:szCs w:val="21"/>
                <w:lang w:bidi="ar"/>
              </w:rPr>
              <w:t>分钟频谱图</w:t>
            </w:r>
          </w:p>
        </w:tc>
        <w:tc>
          <w:tcPr>
            <w:tcW w:w="6342" w:type="dxa"/>
            <w:tcBorders>
              <w:bottom w:val="single" w:sz="4" w:space="0" w:color="auto"/>
            </w:tcBorders>
            <w:shd w:val="clear" w:color="auto" w:fill="auto"/>
            <w:vAlign w:val="center"/>
          </w:tcPr>
          <w:p w14:paraId="6F9F7458" w14:textId="77777777" w:rsidR="00197B1D" w:rsidRDefault="005C55D3">
            <w:pPr>
              <w:pStyle w:val="ad"/>
              <w:spacing w:line="276" w:lineRule="auto"/>
              <w:rPr>
                <w:szCs w:val="21"/>
              </w:rPr>
            </w:pPr>
            <w:r>
              <w:rPr>
                <w:rFonts w:cs="宋体" w:hint="eastAsia"/>
                <w:sz w:val="21"/>
                <w:szCs w:val="21"/>
                <w:lang w:bidi="ar"/>
              </w:rPr>
              <w:t>通过</w:t>
            </w:r>
            <w:r>
              <w:rPr>
                <w:sz w:val="21"/>
                <w:szCs w:val="21"/>
                <w:lang w:bidi="ar"/>
              </w:rPr>
              <w:t xml:space="preserve"> </w:t>
            </w:r>
            <w:r>
              <w:rPr>
                <w:rFonts w:cs="宋体" w:hint="eastAsia"/>
                <w:sz w:val="21"/>
                <w:szCs w:val="21"/>
                <w:lang w:bidi="ar"/>
              </w:rPr>
              <w:t>点击</w:t>
            </w:r>
            <w:r>
              <w:rPr>
                <w:kern w:val="0"/>
                <w:sz w:val="21"/>
                <w:szCs w:val="21"/>
                <w:lang w:bidi="ar"/>
              </w:rPr>
              <w:t>SOFT1_Q07</w:t>
            </w:r>
            <w:r>
              <w:rPr>
                <w:rFonts w:cs="宋体" w:hint="eastAsia"/>
                <w:kern w:val="0"/>
                <w:sz w:val="21"/>
                <w:szCs w:val="21"/>
                <w:lang w:bidi="ar"/>
              </w:rPr>
              <w:t>区域</w:t>
            </w:r>
            <w:r>
              <w:rPr>
                <w:kern w:val="0"/>
                <w:sz w:val="21"/>
                <w:szCs w:val="21"/>
                <w:lang w:bidi="ar"/>
              </w:rPr>
              <w:t xml:space="preserve"> </w:t>
            </w:r>
            <w:r>
              <w:rPr>
                <w:rFonts w:cs="宋体" w:hint="eastAsia"/>
                <w:kern w:val="0"/>
                <w:sz w:val="21"/>
                <w:szCs w:val="21"/>
                <w:lang w:bidi="ar"/>
              </w:rPr>
              <w:t>，展示每个</w:t>
            </w:r>
            <w:r>
              <w:rPr>
                <w:kern w:val="0"/>
                <w:sz w:val="21"/>
                <w:szCs w:val="21"/>
                <w:lang w:bidi="ar"/>
              </w:rPr>
              <w:t>5</w:t>
            </w:r>
            <w:r>
              <w:rPr>
                <w:rFonts w:cs="宋体" w:hint="eastAsia"/>
                <w:kern w:val="0"/>
                <w:sz w:val="21"/>
                <w:szCs w:val="21"/>
                <w:lang w:bidi="ar"/>
              </w:rPr>
              <w:t>分钟的频谱图</w:t>
            </w:r>
          </w:p>
        </w:tc>
      </w:tr>
      <w:tr w:rsidR="00197B1D" w14:paraId="3389E903" w14:textId="77777777">
        <w:trPr>
          <w:trHeight w:val="20"/>
          <w:tblHeader/>
          <w:jc w:val="center"/>
        </w:trPr>
        <w:tc>
          <w:tcPr>
            <w:tcW w:w="1467" w:type="dxa"/>
            <w:tcBorders>
              <w:bottom w:val="single" w:sz="4" w:space="0" w:color="auto"/>
            </w:tcBorders>
            <w:shd w:val="clear" w:color="auto" w:fill="auto"/>
            <w:vAlign w:val="center"/>
          </w:tcPr>
          <w:p w14:paraId="3B991B41" w14:textId="77777777" w:rsidR="00197B1D" w:rsidRDefault="005C55D3">
            <w:pPr>
              <w:spacing w:line="276" w:lineRule="auto"/>
              <w:jc w:val="center"/>
              <w:rPr>
                <w:kern w:val="0"/>
                <w:szCs w:val="21"/>
              </w:rPr>
            </w:pPr>
            <w:r>
              <w:rPr>
                <w:kern w:val="0"/>
                <w:szCs w:val="21"/>
                <w:lang w:bidi="ar"/>
              </w:rPr>
              <w:t>SOFT1_Q05</w:t>
            </w:r>
          </w:p>
        </w:tc>
        <w:tc>
          <w:tcPr>
            <w:tcW w:w="2010" w:type="dxa"/>
            <w:tcBorders>
              <w:bottom w:val="single" w:sz="4" w:space="0" w:color="auto"/>
            </w:tcBorders>
            <w:shd w:val="clear" w:color="auto" w:fill="auto"/>
            <w:vAlign w:val="center"/>
          </w:tcPr>
          <w:p w14:paraId="7BB765C6" w14:textId="77777777" w:rsidR="00197B1D" w:rsidRDefault="005C55D3">
            <w:pPr>
              <w:spacing w:line="276" w:lineRule="auto"/>
              <w:rPr>
                <w:kern w:val="0"/>
                <w:szCs w:val="21"/>
              </w:rPr>
            </w:pPr>
            <w:r>
              <w:rPr>
                <w:kern w:val="0"/>
                <w:szCs w:val="21"/>
                <w:lang w:bidi="ar"/>
              </w:rPr>
              <w:t>SNS-PNS</w:t>
            </w:r>
          </w:p>
        </w:tc>
        <w:tc>
          <w:tcPr>
            <w:tcW w:w="6342" w:type="dxa"/>
            <w:tcBorders>
              <w:bottom w:val="single" w:sz="4" w:space="0" w:color="auto"/>
            </w:tcBorders>
            <w:shd w:val="clear" w:color="auto" w:fill="auto"/>
            <w:vAlign w:val="center"/>
          </w:tcPr>
          <w:p w14:paraId="45C862FA" w14:textId="77777777" w:rsidR="00197B1D" w:rsidRDefault="005C55D3">
            <w:pPr>
              <w:pStyle w:val="ad"/>
              <w:spacing w:line="276" w:lineRule="auto"/>
              <w:rPr>
                <w:szCs w:val="21"/>
              </w:rPr>
            </w:pPr>
            <w:r>
              <w:rPr>
                <w:rFonts w:cs="宋体" w:hint="eastAsia"/>
                <w:sz w:val="21"/>
                <w:szCs w:val="21"/>
                <w:lang w:bidi="ar"/>
              </w:rPr>
              <w:t>通过</w:t>
            </w:r>
            <w:r>
              <w:rPr>
                <w:sz w:val="21"/>
                <w:szCs w:val="21"/>
                <w:lang w:bidi="ar"/>
              </w:rPr>
              <w:t xml:space="preserve"> </w:t>
            </w:r>
            <w:r>
              <w:rPr>
                <w:rFonts w:cs="宋体" w:hint="eastAsia"/>
                <w:sz w:val="21"/>
                <w:szCs w:val="21"/>
                <w:lang w:bidi="ar"/>
              </w:rPr>
              <w:t>点击</w:t>
            </w:r>
            <w:r>
              <w:rPr>
                <w:kern w:val="0"/>
                <w:sz w:val="21"/>
                <w:szCs w:val="21"/>
                <w:lang w:bidi="ar"/>
              </w:rPr>
              <w:t>SOFT1_Q07</w:t>
            </w:r>
            <w:r>
              <w:rPr>
                <w:rFonts w:cs="宋体" w:hint="eastAsia"/>
                <w:kern w:val="0"/>
                <w:sz w:val="21"/>
                <w:szCs w:val="21"/>
                <w:lang w:bidi="ar"/>
              </w:rPr>
              <w:t>区域</w:t>
            </w:r>
            <w:r>
              <w:rPr>
                <w:kern w:val="0"/>
                <w:sz w:val="21"/>
                <w:szCs w:val="21"/>
                <w:lang w:bidi="ar"/>
              </w:rPr>
              <w:t xml:space="preserve"> </w:t>
            </w:r>
            <w:r>
              <w:rPr>
                <w:rFonts w:cs="宋体" w:hint="eastAsia"/>
                <w:kern w:val="0"/>
                <w:sz w:val="21"/>
                <w:szCs w:val="21"/>
                <w:lang w:bidi="ar"/>
              </w:rPr>
              <w:t>，展示</w:t>
            </w:r>
            <w:r>
              <w:rPr>
                <w:rFonts w:cs="宋体" w:hint="eastAsia"/>
                <w:sz w:val="21"/>
                <w:szCs w:val="21"/>
                <w:lang w:bidi="ar"/>
              </w:rPr>
              <w:t>交感神经和副交感神经活跃度图</w:t>
            </w:r>
          </w:p>
        </w:tc>
      </w:tr>
      <w:tr w:rsidR="00197B1D" w14:paraId="21245F8E" w14:textId="77777777">
        <w:trPr>
          <w:trHeight w:val="20"/>
          <w:tblHeader/>
          <w:jc w:val="center"/>
        </w:trPr>
        <w:tc>
          <w:tcPr>
            <w:tcW w:w="1467" w:type="dxa"/>
            <w:tcBorders>
              <w:bottom w:val="single" w:sz="4" w:space="0" w:color="auto"/>
            </w:tcBorders>
            <w:shd w:val="clear" w:color="auto" w:fill="auto"/>
            <w:vAlign w:val="center"/>
          </w:tcPr>
          <w:p w14:paraId="4CBCE9E9" w14:textId="77777777" w:rsidR="00197B1D" w:rsidRDefault="005C55D3">
            <w:pPr>
              <w:spacing w:line="276" w:lineRule="auto"/>
              <w:jc w:val="center"/>
              <w:rPr>
                <w:kern w:val="0"/>
                <w:szCs w:val="21"/>
              </w:rPr>
            </w:pPr>
            <w:r>
              <w:rPr>
                <w:kern w:val="0"/>
                <w:szCs w:val="21"/>
                <w:lang w:bidi="ar"/>
              </w:rPr>
              <w:t>SOFT1_Q06</w:t>
            </w:r>
          </w:p>
        </w:tc>
        <w:tc>
          <w:tcPr>
            <w:tcW w:w="2010" w:type="dxa"/>
            <w:tcBorders>
              <w:bottom w:val="single" w:sz="4" w:space="0" w:color="auto"/>
            </w:tcBorders>
            <w:shd w:val="clear" w:color="auto" w:fill="auto"/>
            <w:vAlign w:val="center"/>
          </w:tcPr>
          <w:p w14:paraId="066676F9" w14:textId="77777777" w:rsidR="00197B1D" w:rsidRDefault="005C55D3">
            <w:pPr>
              <w:spacing w:line="276" w:lineRule="auto"/>
              <w:rPr>
                <w:kern w:val="0"/>
                <w:szCs w:val="21"/>
              </w:rPr>
            </w:pPr>
            <w:proofErr w:type="spellStart"/>
            <w:r>
              <w:rPr>
                <w:kern w:val="0"/>
                <w:szCs w:val="21"/>
                <w:lang w:bidi="ar"/>
              </w:rPr>
              <w:t>LFnu-HFnu</w:t>
            </w:r>
            <w:proofErr w:type="spellEnd"/>
            <w:r>
              <w:rPr>
                <w:rFonts w:cs="宋体" w:hint="eastAsia"/>
                <w:kern w:val="0"/>
                <w:szCs w:val="21"/>
                <w:lang w:bidi="ar"/>
              </w:rPr>
              <w:t>坐标图</w:t>
            </w:r>
          </w:p>
        </w:tc>
        <w:tc>
          <w:tcPr>
            <w:tcW w:w="6342" w:type="dxa"/>
            <w:tcBorders>
              <w:bottom w:val="single" w:sz="4" w:space="0" w:color="auto"/>
            </w:tcBorders>
            <w:shd w:val="clear" w:color="auto" w:fill="auto"/>
            <w:vAlign w:val="center"/>
          </w:tcPr>
          <w:p w14:paraId="23EEF471" w14:textId="77777777" w:rsidR="00197B1D" w:rsidRDefault="005C55D3">
            <w:pPr>
              <w:pStyle w:val="ad"/>
              <w:spacing w:line="276" w:lineRule="auto"/>
              <w:rPr>
                <w:szCs w:val="21"/>
              </w:rPr>
            </w:pPr>
            <w:r>
              <w:rPr>
                <w:rFonts w:cs="宋体" w:hint="eastAsia"/>
                <w:sz w:val="21"/>
                <w:szCs w:val="21"/>
                <w:lang w:bidi="ar"/>
              </w:rPr>
              <w:t>通过</w:t>
            </w:r>
            <w:r>
              <w:rPr>
                <w:sz w:val="21"/>
                <w:szCs w:val="21"/>
                <w:lang w:bidi="ar"/>
              </w:rPr>
              <w:t xml:space="preserve"> </w:t>
            </w:r>
            <w:r>
              <w:rPr>
                <w:rFonts w:cs="宋体" w:hint="eastAsia"/>
                <w:sz w:val="21"/>
                <w:szCs w:val="21"/>
                <w:lang w:bidi="ar"/>
              </w:rPr>
              <w:t>点击</w:t>
            </w:r>
            <w:r>
              <w:rPr>
                <w:kern w:val="0"/>
                <w:sz w:val="21"/>
                <w:szCs w:val="21"/>
                <w:lang w:bidi="ar"/>
              </w:rPr>
              <w:t>SOFT1_Q07</w:t>
            </w:r>
            <w:r>
              <w:rPr>
                <w:rFonts w:cs="宋体" w:hint="eastAsia"/>
                <w:kern w:val="0"/>
                <w:sz w:val="21"/>
                <w:szCs w:val="21"/>
                <w:lang w:bidi="ar"/>
              </w:rPr>
              <w:t>区域</w:t>
            </w:r>
            <w:r>
              <w:rPr>
                <w:kern w:val="0"/>
                <w:sz w:val="21"/>
                <w:szCs w:val="21"/>
                <w:lang w:bidi="ar"/>
              </w:rPr>
              <w:t xml:space="preserve"> </w:t>
            </w:r>
            <w:r>
              <w:rPr>
                <w:rFonts w:cs="宋体" w:hint="eastAsia"/>
                <w:kern w:val="0"/>
                <w:sz w:val="21"/>
                <w:szCs w:val="21"/>
                <w:lang w:bidi="ar"/>
              </w:rPr>
              <w:t>，展示</w:t>
            </w:r>
            <w:proofErr w:type="spellStart"/>
            <w:r>
              <w:rPr>
                <w:kern w:val="0"/>
                <w:sz w:val="21"/>
                <w:szCs w:val="21"/>
                <w:lang w:bidi="ar"/>
              </w:rPr>
              <w:t>LFnu-HFnu</w:t>
            </w:r>
            <w:proofErr w:type="spellEnd"/>
            <w:r>
              <w:rPr>
                <w:rFonts w:cs="宋体" w:hint="eastAsia"/>
                <w:kern w:val="0"/>
                <w:sz w:val="21"/>
                <w:szCs w:val="21"/>
                <w:lang w:bidi="ar"/>
              </w:rPr>
              <w:t>坐标图</w:t>
            </w:r>
          </w:p>
        </w:tc>
      </w:tr>
      <w:tr w:rsidR="00197B1D" w14:paraId="2EE14F05" w14:textId="77777777">
        <w:trPr>
          <w:trHeight w:val="20"/>
          <w:tblHeader/>
          <w:jc w:val="center"/>
        </w:trPr>
        <w:tc>
          <w:tcPr>
            <w:tcW w:w="1467" w:type="dxa"/>
            <w:tcBorders>
              <w:bottom w:val="single" w:sz="4" w:space="0" w:color="auto"/>
            </w:tcBorders>
            <w:shd w:val="clear" w:color="auto" w:fill="auto"/>
            <w:vAlign w:val="center"/>
          </w:tcPr>
          <w:p w14:paraId="0B728F86" w14:textId="77777777" w:rsidR="00197B1D" w:rsidRDefault="005C55D3">
            <w:pPr>
              <w:spacing w:line="276" w:lineRule="auto"/>
              <w:jc w:val="center"/>
              <w:rPr>
                <w:kern w:val="0"/>
                <w:szCs w:val="21"/>
              </w:rPr>
            </w:pPr>
            <w:r>
              <w:rPr>
                <w:kern w:val="0"/>
                <w:szCs w:val="21"/>
                <w:lang w:bidi="ar"/>
              </w:rPr>
              <w:t>SOFT1_Q07</w:t>
            </w:r>
          </w:p>
        </w:tc>
        <w:tc>
          <w:tcPr>
            <w:tcW w:w="2010" w:type="dxa"/>
            <w:tcBorders>
              <w:bottom w:val="single" w:sz="4" w:space="0" w:color="auto"/>
            </w:tcBorders>
            <w:shd w:val="clear" w:color="auto" w:fill="auto"/>
            <w:vAlign w:val="center"/>
          </w:tcPr>
          <w:p w14:paraId="44F8BF5A" w14:textId="77777777" w:rsidR="00197B1D" w:rsidRDefault="005C55D3">
            <w:pPr>
              <w:spacing w:line="276" w:lineRule="auto"/>
              <w:rPr>
                <w:kern w:val="0"/>
                <w:szCs w:val="21"/>
              </w:rPr>
            </w:pPr>
            <w:r>
              <w:rPr>
                <w:rFonts w:cs="宋体" w:hint="eastAsia"/>
                <w:kern w:val="0"/>
                <w:szCs w:val="21"/>
                <w:lang w:bidi="ar"/>
              </w:rPr>
              <w:t>频域参数展示区域</w:t>
            </w:r>
          </w:p>
        </w:tc>
        <w:tc>
          <w:tcPr>
            <w:tcW w:w="6342" w:type="dxa"/>
            <w:tcBorders>
              <w:bottom w:val="single" w:sz="4" w:space="0" w:color="auto"/>
            </w:tcBorders>
            <w:shd w:val="clear" w:color="auto" w:fill="auto"/>
            <w:vAlign w:val="center"/>
          </w:tcPr>
          <w:p w14:paraId="15D1B7F7" w14:textId="77777777" w:rsidR="00197B1D" w:rsidRDefault="005C55D3">
            <w:pPr>
              <w:pStyle w:val="ad"/>
              <w:spacing w:line="276" w:lineRule="auto"/>
              <w:rPr>
                <w:szCs w:val="21"/>
              </w:rPr>
            </w:pPr>
            <w:r>
              <w:rPr>
                <w:rFonts w:cs="宋体" w:hint="eastAsia"/>
                <w:sz w:val="21"/>
                <w:szCs w:val="21"/>
                <w:lang w:bidi="ar"/>
              </w:rPr>
              <w:t>频域参考参数包括：</w:t>
            </w:r>
            <w:r>
              <w:rPr>
                <w:sz w:val="21"/>
                <w:szCs w:val="21"/>
                <w:lang w:bidi="ar"/>
              </w:rPr>
              <w:t>HF</w:t>
            </w:r>
            <w:r>
              <w:rPr>
                <w:rFonts w:cs="宋体" w:hint="eastAsia"/>
                <w:sz w:val="21"/>
                <w:szCs w:val="21"/>
                <w:lang w:bidi="ar"/>
              </w:rPr>
              <w:t>、</w:t>
            </w:r>
            <w:r>
              <w:rPr>
                <w:sz w:val="21"/>
                <w:szCs w:val="21"/>
                <w:lang w:bidi="ar"/>
              </w:rPr>
              <w:t>LF</w:t>
            </w:r>
            <w:r>
              <w:rPr>
                <w:rFonts w:cs="宋体" w:hint="eastAsia"/>
                <w:sz w:val="21"/>
                <w:szCs w:val="21"/>
                <w:lang w:bidi="ar"/>
              </w:rPr>
              <w:t>、</w:t>
            </w:r>
            <w:r>
              <w:rPr>
                <w:sz w:val="21"/>
                <w:szCs w:val="21"/>
                <w:lang w:bidi="ar"/>
              </w:rPr>
              <w:t>LF_HF</w:t>
            </w:r>
            <w:r>
              <w:rPr>
                <w:rFonts w:cs="宋体" w:hint="eastAsia"/>
                <w:sz w:val="21"/>
                <w:szCs w:val="21"/>
                <w:lang w:bidi="ar"/>
              </w:rPr>
              <w:t>、</w:t>
            </w:r>
            <w:proofErr w:type="spellStart"/>
            <w:r>
              <w:rPr>
                <w:sz w:val="21"/>
                <w:szCs w:val="21"/>
                <w:lang w:bidi="ar"/>
              </w:rPr>
              <w:t>HFnu</w:t>
            </w:r>
            <w:proofErr w:type="spellEnd"/>
            <w:r>
              <w:rPr>
                <w:rFonts w:cs="宋体" w:hint="eastAsia"/>
                <w:sz w:val="21"/>
                <w:szCs w:val="21"/>
                <w:lang w:bidi="ar"/>
              </w:rPr>
              <w:t>、</w:t>
            </w:r>
            <w:proofErr w:type="spellStart"/>
            <w:r>
              <w:rPr>
                <w:sz w:val="21"/>
                <w:szCs w:val="21"/>
                <w:lang w:bidi="ar"/>
              </w:rPr>
              <w:t>LFnu</w:t>
            </w:r>
            <w:proofErr w:type="spellEnd"/>
          </w:p>
          <w:p w14:paraId="298B3129" w14:textId="77777777" w:rsidR="00197B1D" w:rsidRDefault="005C55D3">
            <w:pPr>
              <w:pStyle w:val="ad"/>
              <w:numPr>
                <w:ilvl w:val="0"/>
                <w:numId w:val="11"/>
              </w:numPr>
              <w:spacing w:line="276" w:lineRule="auto"/>
              <w:rPr>
                <w:szCs w:val="21"/>
              </w:rPr>
            </w:pPr>
            <w:r>
              <w:rPr>
                <w:rFonts w:cs="宋体" w:hint="eastAsia"/>
                <w:sz w:val="21"/>
                <w:szCs w:val="21"/>
                <w:lang w:bidi="ar"/>
              </w:rPr>
              <w:t>展示全天、白天、夜晚的频域参数</w:t>
            </w:r>
          </w:p>
          <w:p w14:paraId="5BE9AEBC" w14:textId="77777777" w:rsidR="00197B1D" w:rsidRDefault="005C55D3">
            <w:pPr>
              <w:pStyle w:val="ad"/>
              <w:numPr>
                <w:ilvl w:val="0"/>
                <w:numId w:val="11"/>
              </w:numPr>
              <w:spacing w:line="276" w:lineRule="auto"/>
              <w:rPr>
                <w:szCs w:val="21"/>
              </w:rPr>
            </w:pPr>
            <w:r>
              <w:rPr>
                <w:rFonts w:cs="宋体" w:hint="eastAsia"/>
                <w:sz w:val="21"/>
                <w:szCs w:val="21"/>
                <w:lang w:bidi="ar"/>
              </w:rPr>
              <w:t>展示每个</w:t>
            </w:r>
            <w:r>
              <w:rPr>
                <w:sz w:val="21"/>
                <w:szCs w:val="21"/>
                <w:lang w:bidi="ar"/>
              </w:rPr>
              <w:t>5</w:t>
            </w:r>
            <w:r>
              <w:rPr>
                <w:rFonts w:cs="宋体" w:hint="eastAsia"/>
                <w:sz w:val="21"/>
                <w:szCs w:val="21"/>
                <w:lang w:bidi="ar"/>
              </w:rPr>
              <w:t>分钟的频域参数</w:t>
            </w:r>
          </w:p>
        </w:tc>
      </w:tr>
      <w:tr w:rsidR="00197B1D" w14:paraId="0B4A7E97" w14:textId="77777777">
        <w:trPr>
          <w:trHeight w:val="20"/>
          <w:tblHeader/>
          <w:jc w:val="center"/>
        </w:trPr>
        <w:tc>
          <w:tcPr>
            <w:tcW w:w="1467" w:type="dxa"/>
            <w:tcBorders>
              <w:bottom w:val="single" w:sz="4" w:space="0" w:color="auto"/>
            </w:tcBorders>
            <w:shd w:val="clear" w:color="auto" w:fill="auto"/>
            <w:vAlign w:val="center"/>
          </w:tcPr>
          <w:p w14:paraId="14A13BCD" w14:textId="77777777" w:rsidR="00197B1D" w:rsidRDefault="005C55D3">
            <w:pPr>
              <w:spacing w:line="276" w:lineRule="auto"/>
              <w:jc w:val="center"/>
              <w:rPr>
                <w:kern w:val="0"/>
                <w:szCs w:val="21"/>
              </w:rPr>
            </w:pPr>
            <w:r>
              <w:rPr>
                <w:kern w:val="0"/>
                <w:szCs w:val="21"/>
                <w:lang w:bidi="ar"/>
              </w:rPr>
              <w:t>SOFT1_Q08</w:t>
            </w:r>
          </w:p>
        </w:tc>
        <w:tc>
          <w:tcPr>
            <w:tcW w:w="2010" w:type="dxa"/>
            <w:tcBorders>
              <w:bottom w:val="single" w:sz="4" w:space="0" w:color="auto"/>
            </w:tcBorders>
            <w:shd w:val="clear" w:color="auto" w:fill="auto"/>
            <w:vAlign w:val="center"/>
          </w:tcPr>
          <w:p w14:paraId="087FD7CE" w14:textId="77777777" w:rsidR="00197B1D" w:rsidRDefault="005C55D3">
            <w:pPr>
              <w:spacing w:line="276" w:lineRule="auto"/>
              <w:rPr>
                <w:kern w:val="0"/>
                <w:szCs w:val="21"/>
              </w:rPr>
            </w:pPr>
            <w:r>
              <w:rPr>
                <w:rFonts w:cs="宋体" w:hint="eastAsia"/>
                <w:kern w:val="0"/>
                <w:szCs w:val="21"/>
                <w:lang w:bidi="ar"/>
              </w:rPr>
              <w:t>频域结论</w:t>
            </w:r>
          </w:p>
        </w:tc>
        <w:tc>
          <w:tcPr>
            <w:tcW w:w="6342" w:type="dxa"/>
            <w:tcBorders>
              <w:bottom w:val="single" w:sz="4" w:space="0" w:color="auto"/>
            </w:tcBorders>
            <w:shd w:val="clear" w:color="auto" w:fill="auto"/>
            <w:vAlign w:val="center"/>
          </w:tcPr>
          <w:p w14:paraId="2B86B362" w14:textId="77777777" w:rsidR="00197B1D" w:rsidRDefault="005C55D3">
            <w:pPr>
              <w:pStyle w:val="ad"/>
              <w:spacing w:line="276" w:lineRule="auto"/>
              <w:rPr>
                <w:szCs w:val="21"/>
              </w:rPr>
            </w:pPr>
            <w:r>
              <w:rPr>
                <w:rFonts w:cs="宋体" w:hint="eastAsia"/>
                <w:sz w:val="21"/>
                <w:szCs w:val="21"/>
                <w:lang w:bidi="ar"/>
              </w:rPr>
              <w:t>频域参考结论针对每个</w:t>
            </w:r>
            <w:r>
              <w:rPr>
                <w:sz w:val="21"/>
                <w:szCs w:val="21"/>
                <w:lang w:bidi="ar"/>
              </w:rPr>
              <w:t>5</w:t>
            </w:r>
            <w:r>
              <w:rPr>
                <w:rFonts w:cs="宋体" w:hint="eastAsia"/>
                <w:sz w:val="21"/>
                <w:szCs w:val="21"/>
                <w:lang w:bidi="ar"/>
              </w:rPr>
              <w:t>分钟，包括高频成分、低频成分、低频</w:t>
            </w:r>
            <w:r>
              <w:rPr>
                <w:sz w:val="21"/>
                <w:szCs w:val="21"/>
                <w:lang w:bidi="ar"/>
              </w:rPr>
              <w:t>/</w:t>
            </w:r>
            <w:r>
              <w:rPr>
                <w:rFonts w:cs="宋体" w:hint="eastAsia"/>
                <w:sz w:val="21"/>
                <w:szCs w:val="21"/>
                <w:lang w:bidi="ar"/>
              </w:rPr>
              <w:t>高频、</w:t>
            </w:r>
            <w:r>
              <w:rPr>
                <w:sz w:val="21"/>
                <w:szCs w:val="21"/>
                <w:lang w:bidi="ar"/>
              </w:rPr>
              <w:t>HF</w:t>
            </w:r>
            <w:r>
              <w:rPr>
                <w:rFonts w:cs="宋体" w:hint="eastAsia"/>
                <w:sz w:val="21"/>
                <w:szCs w:val="21"/>
                <w:lang w:bidi="ar"/>
              </w:rPr>
              <w:t>的标化、</w:t>
            </w:r>
            <w:r>
              <w:rPr>
                <w:sz w:val="21"/>
                <w:szCs w:val="21"/>
                <w:lang w:bidi="ar"/>
              </w:rPr>
              <w:t>LF</w:t>
            </w:r>
            <w:r>
              <w:rPr>
                <w:rFonts w:cs="宋体" w:hint="eastAsia"/>
                <w:sz w:val="21"/>
                <w:szCs w:val="21"/>
                <w:lang w:bidi="ar"/>
              </w:rPr>
              <w:t>的标化</w:t>
            </w:r>
          </w:p>
          <w:p w14:paraId="699C7D42" w14:textId="77777777" w:rsidR="00197B1D" w:rsidRDefault="005C55D3">
            <w:pPr>
              <w:pStyle w:val="ad"/>
              <w:spacing w:line="276" w:lineRule="auto"/>
              <w:rPr>
                <w:szCs w:val="21"/>
              </w:rPr>
            </w:pPr>
            <w:r>
              <w:rPr>
                <w:rFonts w:cs="宋体" w:hint="eastAsia"/>
                <w:sz w:val="21"/>
                <w:szCs w:val="21"/>
                <w:lang w:bidi="ar"/>
              </w:rPr>
              <w:t>结论形式包括正常、异常、可疑异常、无法判断</w:t>
            </w:r>
          </w:p>
          <w:p w14:paraId="337E31D5" w14:textId="77777777" w:rsidR="00197B1D" w:rsidRDefault="005C55D3">
            <w:pPr>
              <w:pStyle w:val="ad"/>
              <w:spacing w:line="276" w:lineRule="auto"/>
              <w:rPr>
                <w:szCs w:val="21"/>
              </w:rPr>
            </w:pPr>
            <w:r>
              <w:rPr>
                <w:rFonts w:cs="宋体" w:hint="eastAsia"/>
                <w:sz w:val="21"/>
                <w:szCs w:val="21"/>
                <w:lang w:bidi="ar"/>
              </w:rPr>
              <w:t>通过点击</w:t>
            </w:r>
            <w:r>
              <w:rPr>
                <w:kern w:val="0"/>
                <w:sz w:val="21"/>
                <w:szCs w:val="21"/>
                <w:lang w:bidi="ar"/>
              </w:rPr>
              <w:t>SOFT1_Q07</w:t>
            </w:r>
            <w:r>
              <w:rPr>
                <w:rFonts w:cs="宋体" w:hint="eastAsia"/>
                <w:kern w:val="0"/>
                <w:sz w:val="21"/>
                <w:szCs w:val="21"/>
                <w:lang w:bidi="ar"/>
              </w:rPr>
              <w:t>区域的每个</w:t>
            </w:r>
            <w:r>
              <w:rPr>
                <w:kern w:val="0"/>
                <w:sz w:val="21"/>
                <w:szCs w:val="21"/>
                <w:lang w:bidi="ar"/>
              </w:rPr>
              <w:t>5</w:t>
            </w:r>
            <w:r>
              <w:rPr>
                <w:rFonts w:cs="宋体" w:hint="eastAsia"/>
                <w:kern w:val="0"/>
                <w:sz w:val="21"/>
                <w:szCs w:val="21"/>
                <w:lang w:bidi="ar"/>
              </w:rPr>
              <w:t>分钟，可以得到每个</w:t>
            </w:r>
            <w:r>
              <w:rPr>
                <w:kern w:val="0"/>
                <w:sz w:val="21"/>
                <w:szCs w:val="21"/>
                <w:lang w:bidi="ar"/>
              </w:rPr>
              <w:t>5</w:t>
            </w:r>
            <w:r>
              <w:rPr>
                <w:rFonts w:cs="宋体" w:hint="eastAsia"/>
                <w:kern w:val="0"/>
                <w:sz w:val="21"/>
                <w:szCs w:val="21"/>
                <w:lang w:bidi="ar"/>
              </w:rPr>
              <w:t>分钟的结论</w:t>
            </w:r>
          </w:p>
        </w:tc>
      </w:tr>
    </w:tbl>
    <w:p w14:paraId="43E721E6" w14:textId="77777777" w:rsidR="00197B1D" w:rsidRDefault="00197B1D">
      <w:pPr>
        <w:numPr>
          <w:ilvl w:val="255"/>
          <w:numId w:val="0"/>
        </w:numPr>
        <w:rPr>
          <w:bCs/>
          <w:sz w:val="24"/>
        </w:rPr>
      </w:pPr>
    </w:p>
    <w:p w14:paraId="150C537E" w14:textId="77777777" w:rsidR="00197B1D" w:rsidRDefault="00197B1D">
      <w:pPr>
        <w:numPr>
          <w:ilvl w:val="255"/>
          <w:numId w:val="0"/>
        </w:numPr>
        <w:rPr>
          <w:bCs/>
          <w:sz w:val="24"/>
        </w:rPr>
      </w:pPr>
    </w:p>
    <w:p w14:paraId="14EBC192" w14:textId="77777777" w:rsidR="00197B1D" w:rsidRDefault="005C55D3">
      <w:pPr>
        <w:numPr>
          <w:ilvl w:val="2"/>
          <w:numId w:val="3"/>
        </w:numPr>
        <w:spacing w:line="360" w:lineRule="auto"/>
        <w:outlineLvl w:val="2"/>
        <w:rPr>
          <w:bCs/>
          <w:sz w:val="24"/>
        </w:rPr>
      </w:pPr>
      <w:bookmarkStart w:id="319" w:name="_Toc17400"/>
      <w:r>
        <w:rPr>
          <w:rFonts w:hint="eastAsia"/>
          <w:bCs/>
          <w:sz w:val="24"/>
        </w:rPr>
        <w:t xml:space="preserve"> HRV</w:t>
      </w:r>
      <w:r>
        <w:rPr>
          <w:rFonts w:hint="eastAsia"/>
          <w:bCs/>
          <w:sz w:val="24"/>
        </w:rPr>
        <w:t>非线性分析功能</w:t>
      </w:r>
      <w:bookmarkEnd w:id="319"/>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0C227A26" w14:textId="77777777">
        <w:trPr>
          <w:trHeight w:val="20"/>
          <w:tblHeader/>
          <w:jc w:val="center"/>
        </w:trPr>
        <w:tc>
          <w:tcPr>
            <w:tcW w:w="1467" w:type="dxa"/>
            <w:shd w:val="clear" w:color="auto" w:fill="auto"/>
            <w:vAlign w:val="center"/>
          </w:tcPr>
          <w:p w14:paraId="336DCBBE" w14:textId="77777777" w:rsidR="00197B1D" w:rsidRDefault="005C55D3">
            <w:pPr>
              <w:spacing w:line="276" w:lineRule="auto"/>
              <w:jc w:val="center"/>
              <w:rPr>
                <w:b/>
                <w:szCs w:val="21"/>
              </w:rPr>
            </w:pPr>
            <w:r>
              <w:rPr>
                <w:b/>
                <w:szCs w:val="21"/>
              </w:rPr>
              <w:t>编号</w:t>
            </w:r>
          </w:p>
        </w:tc>
        <w:tc>
          <w:tcPr>
            <w:tcW w:w="2010" w:type="dxa"/>
            <w:shd w:val="clear" w:color="auto" w:fill="auto"/>
            <w:vAlign w:val="center"/>
          </w:tcPr>
          <w:p w14:paraId="162DF95D"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7CC4273E" w14:textId="77777777" w:rsidR="00197B1D" w:rsidRDefault="005C55D3">
            <w:pPr>
              <w:spacing w:line="276" w:lineRule="auto"/>
              <w:jc w:val="center"/>
              <w:rPr>
                <w:b/>
                <w:szCs w:val="21"/>
              </w:rPr>
            </w:pPr>
            <w:r>
              <w:rPr>
                <w:b/>
                <w:szCs w:val="21"/>
              </w:rPr>
              <w:t>接受标准</w:t>
            </w:r>
          </w:p>
        </w:tc>
      </w:tr>
      <w:tr w:rsidR="00197B1D" w14:paraId="77BE84B9" w14:textId="77777777">
        <w:trPr>
          <w:trHeight w:val="20"/>
          <w:tblHeader/>
          <w:jc w:val="center"/>
        </w:trPr>
        <w:tc>
          <w:tcPr>
            <w:tcW w:w="1467" w:type="dxa"/>
            <w:tcBorders>
              <w:bottom w:val="single" w:sz="4" w:space="0" w:color="auto"/>
            </w:tcBorders>
            <w:shd w:val="clear" w:color="auto" w:fill="auto"/>
            <w:vAlign w:val="center"/>
          </w:tcPr>
          <w:p w14:paraId="21B4CAC4" w14:textId="77777777" w:rsidR="00197B1D" w:rsidRDefault="005C55D3">
            <w:pPr>
              <w:spacing w:line="276" w:lineRule="auto"/>
              <w:jc w:val="center"/>
              <w:rPr>
                <w:kern w:val="0"/>
                <w:szCs w:val="21"/>
              </w:rPr>
            </w:pPr>
            <w:r>
              <w:rPr>
                <w:kern w:val="0"/>
                <w:szCs w:val="21"/>
                <w:lang w:bidi="ar"/>
              </w:rPr>
              <w:t>SOFT1_R01</w:t>
            </w:r>
          </w:p>
        </w:tc>
        <w:tc>
          <w:tcPr>
            <w:tcW w:w="2010" w:type="dxa"/>
            <w:tcBorders>
              <w:bottom w:val="single" w:sz="4" w:space="0" w:color="auto"/>
            </w:tcBorders>
            <w:shd w:val="clear" w:color="auto" w:fill="auto"/>
            <w:vAlign w:val="center"/>
          </w:tcPr>
          <w:p w14:paraId="2FD37534" w14:textId="77777777" w:rsidR="00197B1D" w:rsidRDefault="005C55D3">
            <w:pPr>
              <w:spacing w:line="276" w:lineRule="auto"/>
              <w:rPr>
                <w:kern w:val="0"/>
                <w:szCs w:val="21"/>
              </w:rPr>
            </w:pPr>
            <w:r>
              <w:rPr>
                <w:kern w:val="0"/>
                <w:szCs w:val="21"/>
                <w:lang w:bidi="ar"/>
              </w:rPr>
              <w:t>NN-VAI</w:t>
            </w:r>
            <w:r>
              <w:rPr>
                <w:rFonts w:cs="宋体" w:hint="eastAsia"/>
                <w:kern w:val="0"/>
                <w:szCs w:val="21"/>
                <w:lang w:bidi="ar"/>
              </w:rPr>
              <w:t>曲线</w:t>
            </w:r>
          </w:p>
        </w:tc>
        <w:tc>
          <w:tcPr>
            <w:tcW w:w="6342" w:type="dxa"/>
            <w:tcBorders>
              <w:bottom w:val="single" w:sz="4" w:space="0" w:color="auto"/>
            </w:tcBorders>
            <w:shd w:val="clear" w:color="auto" w:fill="auto"/>
            <w:vAlign w:val="center"/>
          </w:tcPr>
          <w:p w14:paraId="5E4427FA" w14:textId="77777777" w:rsidR="00197B1D" w:rsidRDefault="005C55D3">
            <w:pPr>
              <w:pStyle w:val="ad"/>
              <w:spacing w:line="276" w:lineRule="auto"/>
              <w:rPr>
                <w:szCs w:val="21"/>
              </w:rPr>
            </w:pPr>
            <w:r>
              <w:rPr>
                <w:rFonts w:cs="宋体" w:hint="eastAsia"/>
                <w:sz w:val="21"/>
                <w:szCs w:val="21"/>
                <w:lang w:bidi="ar"/>
              </w:rPr>
              <w:t>展示全程以</w:t>
            </w:r>
            <w:r>
              <w:rPr>
                <w:sz w:val="21"/>
                <w:szCs w:val="21"/>
                <w:lang w:bidi="ar"/>
              </w:rPr>
              <w:t>5</w:t>
            </w:r>
            <w:r>
              <w:rPr>
                <w:rFonts w:cs="宋体" w:hint="eastAsia"/>
                <w:sz w:val="21"/>
                <w:szCs w:val="21"/>
                <w:lang w:bidi="ar"/>
              </w:rPr>
              <w:t>分钟为单位时长的</w:t>
            </w:r>
            <w:r>
              <w:rPr>
                <w:sz w:val="21"/>
                <w:szCs w:val="21"/>
                <w:lang w:bidi="ar"/>
              </w:rPr>
              <w:t>NN</w:t>
            </w:r>
            <w:r>
              <w:rPr>
                <w:rFonts w:cs="宋体" w:hint="eastAsia"/>
                <w:sz w:val="21"/>
                <w:szCs w:val="21"/>
                <w:lang w:bidi="ar"/>
              </w:rPr>
              <w:t>向量角度指数</w:t>
            </w:r>
          </w:p>
        </w:tc>
      </w:tr>
      <w:tr w:rsidR="00197B1D" w14:paraId="38847836" w14:textId="77777777">
        <w:trPr>
          <w:trHeight w:val="20"/>
          <w:tblHeader/>
          <w:jc w:val="center"/>
        </w:trPr>
        <w:tc>
          <w:tcPr>
            <w:tcW w:w="1467" w:type="dxa"/>
            <w:tcBorders>
              <w:bottom w:val="single" w:sz="4" w:space="0" w:color="auto"/>
            </w:tcBorders>
            <w:shd w:val="clear" w:color="auto" w:fill="auto"/>
            <w:vAlign w:val="center"/>
          </w:tcPr>
          <w:p w14:paraId="62F6A46B" w14:textId="77777777" w:rsidR="00197B1D" w:rsidRDefault="005C55D3">
            <w:pPr>
              <w:spacing w:line="276" w:lineRule="auto"/>
              <w:jc w:val="center"/>
              <w:rPr>
                <w:kern w:val="0"/>
                <w:szCs w:val="21"/>
              </w:rPr>
            </w:pPr>
            <w:r>
              <w:rPr>
                <w:kern w:val="0"/>
                <w:szCs w:val="21"/>
                <w:lang w:bidi="ar"/>
              </w:rPr>
              <w:t>SOFT1_R02</w:t>
            </w:r>
          </w:p>
        </w:tc>
        <w:tc>
          <w:tcPr>
            <w:tcW w:w="2010" w:type="dxa"/>
            <w:tcBorders>
              <w:bottom w:val="single" w:sz="4" w:space="0" w:color="auto"/>
            </w:tcBorders>
            <w:shd w:val="clear" w:color="auto" w:fill="auto"/>
            <w:vAlign w:val="center"/>
          </w:tcPr>
          <w:p w14:paraId="2B0E7669" w14:textId="77777777" w:rsidR="00197B1D" w:rsidRDefault="005C55D3">
            <w:pPr>
              <w:spacing w:line="276" w:lineRule="auto"/>
              <w:rPr>
                <w:kern w:val="0"/>
                <w:szCs w:val="21"/>
              </w:rPr>
            </w:pPr>
            <w:r>
              <w:rPr>
                <w:kern w:val="0"/>
                <w:szCs w:val="21"/>
                <w:lang w:bidi="ar"/>
              </w:rPr>
              <w:t>NN</w:t>
            </w:r>
            <w:r>
              <w:rPr>
                <w:rFonts w:cs="宋体" w:hint="eastAsia"/>
                <w:kern w:val="0"/>
                <w:szCs w:val="21"/>
                <w:lang w:bidi="ar"/>
              </w:rPr>
              <w:t>差值</w:t>
            </w:r>
            <w:r>
              <w:rPr>
                <w:kern w:val="0"/>
                <w:szCs w:val="21"/>
                <w:lang w:bidi="ar"/>
              </w:rPr>
              <w:t>-VAI</w:t>
            </w:r>
            <w:r>
              <w:rPr>
                <w:rFonts w:cs="宋体" w:hint="eastAsia"/>
                <w:kern w:val="0"/>
                <w:szCs w:val="21"/>
                <w:lang w:bidi="ar"/>
              </w:rPr>
              <w:t>曲线</w:t>
            </w:r>
          </w:p>
        </w:tc>
        <w:tc>
          <w:tcPr>
            <w:tcW w:w="6342" w:type="dxa"/>
            <w:tcBorders>
              <w:bottom w:val="single" w:sz="4" w:space="0" w:color="auto"/>
            </w:tcBorders>
            <w:shd w:val="clear" w:color="auto" w:fill="auto"/>
            <w:vAlign w:val="center"/>
          </w:tcPr>
          <w:p w14:paraId="64E1764E" w14:textId="77777777" w:rsidR="00197B1D" w:rsidRDefault="005C55D3">
            <w:pPr>
              <w:pStyle w:val="ad"/>
              <w:spacing w:line="276" w:lineRule="auto"/>
              <w:rPr>
                <w:szCs w:val="21"/>
              </w:rPr>
            </w:pPr>
            <w:r>
              <w:rPr>
                <w:rFonts w:cs="宋体" w:hint="eastAsia"/>
                <w:sz w:val="21"/>
                <w:szCs w:val="21"/>
                <w:lang w:bidi="ar"/>
              </w:rPr>
              <w:t>展示全程以</w:t>
            </w:r>
            <w:r>
              <w:rPr>
                <w:sz w:val="21"/>
                <w:szCs w:val="21"/>
                <w:lang w:bidi="ar"/>
              </w:rPr>
              <w:t>5</w:t>
            </w:r>
            <w:r>
              <w:rPr>
                <w:rFonts w:cs="宋体" w:hint="eastAsia"/>
                <w:sz w:val="21"/>
                <w:szCs w:val="21"/>
                <w:lang w:bidi="ar"/>
              </w:rPr>
              <w:t>分钟为单位时长的</w:t>
            </w:r>
            <w:r>
              <w:rPr>
                <w:sz w:val="21"/>
                <w:szCs w:val="21"/>
                <w:lang w:bidi="ar"/>
              </w:rPr>
              <w:t>NN</w:t>
            </w:r>
            <w:r>
              <w:rPr>
                <w:rFonts w:cs="宋体" w:hint="eastAsia"/>
                <w:sz w:val="21"/>
                <w:szCs w:val="21"/>
                <w:lang w:bidi="ar"/>
              </w:rPr>
              <w:t>差值向量角度指数</w:t>
            </w:r>
          </w:p>
        </w:tc>
      </w:tr>
      <w:tr w:rsidR="00197B1D" w14:paraId="68EB7F66" w14:textId="77777777">
        <w:trPr>
          <w:trHeight w:val="20"/>
          <w:tblHeader/>
          <w:jc w:val="center"/>
        </w:trPr>
        <w:tc>
          <w:tcPr>
            <w:tcW w:w="1467" w:type="dxa"/>
            <w:tcBorders>
              <w:bottom w:val="single" w:sz="4" w:space="0" w:color="auto"/>
            </w:tcBorders>
            <w:shd w:val="clear" w:color="auto" w:fill="auto"/>
            <w:vAlign w:val="center"/>
          </w:tcPr>
          <w:p w14:paraId="4D047C58" w14:textId="77777777" w:rsidR="00197B1D" w:rsidRDefault="005C55D3">
            <w:pPr>
              <w:spacing w:line="276" w:lineRule="auto"/>
              <w:jc w:val="center"/>
              <w:rPr>
                <w:kern w:val="0"/>
                <w:szCs w:val="21"/>
              </w:rPr>
            </w:pPr>
            <w:r>
              <w:rPr>
                <w:kern w:val="0"/>
                <w:szCs w:val="21"/>
                <w:lang w:bidi="ar"/>
              </w:rPr>
              <w:t>SOFT1_R03</w:t>
            </w:r>
          </w:p>
        </w:tc>
        <w:tc>
          <w:tcPr>
            <w:tcW w:w="2010" w:type="dxa"/>
            <w:tcBorders>
              <w:bottom w:val="single" w:sz="4" w:space="0" w:color="auto"/>
            </w:tcBorders>
            <w:shd w:val="clear" w:color="auto" w:fill="auto"/>
            <w:vAlign w:val="center"/>
          </w:tcPr>
          <w:p w14:paraId="402315CF" w14:textId="77777777" w:rsidR="00197B1D" w:rsidRDefault="005C55D3">
            <w:pPr>
              <w:spacing w:line="276" w:lineRule="auto"/>
              <w:rPr>
                <w:kern w:val="0"/>
                <w:szCs w:val="21"/>
              </w:rPr>
            </w:pPr>
            <w:r>
              <w:rPr>
                <w:kern w:val="0"/>
                <w:szCs w:val="21"/>
                <w:lang w:bidi="ar"/>
              </w:rPr>
              <w:t>NN-VLI</w:t>
            </w:r>
            <w:r>
              <w:rPr>
                <w:rFonts w:cs="宋体" w:hint="eastAsia"/>
                <w:kern w:val="0"/>
                <w:szCs w:val="21"/>
                <w:lang w:bidi="ar"/>
              </w:rPr>
              <w:t>曲线</w:t>
            </w:r>
          </w:p>
        </w:tc>
        <w:tc>
          <w:tcPr>
            <w:tcW w:w="6342" w:type="dxa"/>
            <w:tcBorders>
              <w:bottom w:val="single" w:sz="4" w:space="0" w:color="auto"/>
            </w:tcBorders>
            <w:shd w:val="clear" w:color="auto" w:fill="auto"/>
            <w:vAlign w:val="center"/>
          </w:tcPr>
          <w:p w14:paraId="1D0877E0" w14:textId="77777777" w:rsidR="00197B1D" w:rsidRDefault="005C55D3">
            <w:pPr>
              <w:pStyle w:val="ad"/>
              <w:spacing w:line="276" w:lineRule="auto"/>
              <w:rPr>
                <w:szCs w:val="21"/>
              </w:rPr>
            </w:pPr>
            <w:r>
              <w:rPr>
                <w:rFonts w:cs="宋体" w:hint="eastAsia"/>
                <w:sz w:val="21"/>
                <w:szCs w:val="21"/>
                <w:lang w:bidi="ar"/>
              </w:rPr>
              <w:t>展示全程以</w:t>
            </w:r>
            <w:r>
              <w:rPr>
                <w:sz w:val="21"/>
                <w:szCs w:val="21"/>
                <w:lang w:bidi="ar"/>
              </w:rPr>
              <w:t>5</w:t>
            </w:r>
            <w:r>
              <w:rPr>
                <w:rFonts w:cs="宋体" w:hint="eastAsia"/>
                <w:sz w:val="21"/>
                <w:szCs w:val="21"/>
                <w:lang w:bidi="ar"/>
              </w:rPr>
              <w:t>分钟为单位时长的</w:t>
            </w:r>
            <w:r>
              <w:rPr>
                <w:sz w:val="21"/>
                <w:szCs w:val="21"/>
                <w:lang w:bidi="ar"/>
              </w:rPr>
              <w:t>NN</w:t>
            </w:r>
            <w:r>
              <w:rPr>
                <w:rFonts w:cs="宋体" w:hint="eastAsia"/>
                <w:sz w:val="21"/>
                <w:szCs w:val="21"/>
                <w:lang w:bidi="ar"/>
              </w:rPr>
              <w:t>向量长度指数</w:t>
            </w:r>
          </w:p>
        </w:tc>
      </w:tr>
      <w:tr w:rsidR="00197B1D" w14:paraId="39835976" w14:textId="77777777">
        <w:trPr>
          <w:trHeight w:val="20"/>
          <w:tblHeader/>
          <w:jc w:val="center"/>
        </w:trPr>
        <w:tc>
          <w:tcPr>
            <w:tcW w:w="1467" w:type="dxa"/>
            <w:tcBorders>
              <w:bottom w:val="single" w:sz="4" w:space="0" w:color="auto"/>
            </w:tcBorders>
            <w:shd w:val="clear" w:color="auto" w:fill="auto"/>
            <w:vAlign w:val="center"/>
          </w:tcPr>
          <w:p w14:paraId="2D8360A5" w14:textId="77777777" w:rsidR="00197B1D" w:rsidRDefault="005C55D3">
            <w:pPr>
              <w:spacing w:line="276" w:lineRule="auto"/>
              <w:jc w:val="center"/>
              <w:rPr>
                <w:kern w:val="0"/>
                <w:szCs w:val="21"/>
              </w:rPr>
            </w:pPr>
            <w:r>
              <w:rPr>
                <w:kern w:val="0"/>
                <w:szCs w:val="21"/>
                <w:lang w:bidi="ar"/>
              </w:rPr>
              <w:t>SOFT1_R04</w:t>
            </w:r>
          </w:p>
        </w:tc>
        <w:tc>
          <w:tcPr>
            <w:tcW w:w="2010" w:type="dxa"/>
            <w:tcBorders>
              <w:bottom w:val="single" w:sz="4" w:space="0" w:color="auto"/>
            </w:tcBorders>
            <w:shd w:val="clear" w:color="auto" w:fill="auto"/>
            <w:vAlign w:val="center"/>
          </w:tcPr>
          <w:p w14:paraId="241F65B2" w14:textId="77777777" w:rsidR="00197B1D" w:rsidRDefault="005C55D3">
            <w:pPr>
              <w:spacing w:line="276" w:lineRule="auto"/>
              <w:rPr>
                <w:kern w:val="0"/>
                <w:szCs w:val="21"/>
              </w:rPr>
            </w:pPr>
            <w:r>
              <w:rPr>
                <w:kern w:val="0"/>
                <w:szCs w:val="21"/>
                <w:lang w:bidi="ar"/>
              </w:rPr>
              <w:t>NN</w:t>
            </w:r>
            <w:r>
              <w:rPr>
                <w:rFonts w:cs="宋体" w:hint="eastAsia"/>
                <w:kern w:val="0"/>
                <w:szCs w:val="21"/>
                <w:lang w:bidi="ar"/>
              </w:rPr>
              <w:t>差值</w:t>
            </w:r>
            <w:r>
              <w:rPr>
                <w:kern w:val="0"/>
                <w:szCs w:val="21"/>
                <w:lang w:bidi="ar"/>
              </w:rPr>
              <w:t>-VLI</w:t>
            </w:r>
            <w:r>
              <w:rPr>
                <w:rFonts w:cs="宋体" w:hint="eastAsia"/>
                <w:kern w:val="0"/>
                <w:szCs w:val="21"/>
                <w:lang w:bidi="ar"/>
              </w:rPr>
              <w:t>曲线</w:t>
            </w:r>
          </w:p>
        </w:tc>
        <w:tc>
          <w:tcPr>
            <w:tcW w:w="6342" w:type="dxa"/>
            <w:tcBorders>
              <w:bottom w:val="single" w:sz="4" w:space="0" w:color="auto"/>
            </w:tcBorders>
            <w:shd w:val="clear" w:color="auto" w:fill="auto"/>
            <w:vAlign w:val="center"/>
          </w:tcPr>
          <w:p w14:paraId="638D29A4" w14:textId="77777777" w:rsidR="00197B1D" w:rsidRDefault="005C55D3">
            <w:pPr>
              <w:pStyle w:val="ad"/>
              <w:spacing w:line="276" w:lineRule="auto"/>
              <w:rPr>
                <w:szCs w:val="21"/>
              </w:rPr>
            </w:pPr>
            <w:r>
              <w:rPr>
                <w:rFonts w:cs="宋体" w:hint="eastAsia"/>
                <w:sz w:val="21"/>
                <w:szCs w:val="21"/>
                <w:lang w:bidi="ar"/>
              </w:rPr>
              <w:t>展示全程以</w:t>
            </w:r>
            <w:r>
              <w:rPr>
                <w:sz w:val="21"/>
                <w:szCs w:val="21"/>
                <w:lang w:bidi="ar"/>
              </w:rPr>
              <w:t>5</w:t>
            </w:r>
            <w:r>
              <w:rPr>
                <w:rFonts w:cs="宋体" w:hint="eastAsia"/>
                <w:sz w:val="21"/>
                <w:szCs w:val="21"/>
                <w:lang w:bidi="ar"/>
              </w:rPr>
              <w:t>分钟为单位时长的</w:t>
            </w:r>
            <w:r>
              <w:rPr>
                <w:sz w:val="21"/>
                <w:szCs w:val="21"/>
                <w:lang w:bidi="ar"/>
              </w:rPr>
              <w:t>NN</w:t>
            </w:r>
            <w:r>
              <w:rPr>
                <w:rFonts w:cs="宋体" w:hint="eastAsia"/>
                <w:sz w:val="21"/>
                <w:szCs w:val="21"/>
                <w:lang w:bidi="ar"/>
              </w:rPr>
              <w:t>差值向量长度指数</w:t>
            </w:r>
          </w:p>
        </w:tc>
      </w:tr>
      <w:tr w:rsidR="00197B1D" w14:paraId="64A5999C" w14:textId="77777777">
        <w:trPr>
          <w:trHeight w:val="20"/>
          <w:tblHeader/>
          <w:jc w:val="center"/>
        </w:trPr>
        <w:tc>
          <w:tcPr>
            <w:tcW w:w="1467" w:type="dxa"/>
            <w:tcBorders>
              <w:bottom w:val="single" w:sz="4" w:space="0" w:color="auto"/>
            </w:tcBorders>
            <w:shd w:val="clear" w:color="auto" w:fill="auto"/>
            <w:vAlign w:val="center"/>
          </w:tcPr>
          <w:p w14:paraId="7F0BD862" w14:textId="77777777" w:rsidR="00197B1D" w:rsidRDefault="005C55D3">
            <w:pPr>
              <w:spacing w:line="276" w:lineRule="auto"/>
              <w:jc w:val="center"/>
              <w:rPr>
                <w:kern w:val="0"/>
                <w:szCs w:val="21"/>
              </w:rPr>
            </w:pPr>
            <w:r>
              <w:rPr>
                <w:kern w:val="0"/>
                <w:szCs w:val="21"/>
                <w:lang w:bidi="ar"/>
              </w:rPr>
              <w:t>SOFT1_R05</w:t>
            </w:r>
          </w:p>
        </w:tc>
        <w:tc>
          <w:tcPr>
            <w:tcW w:w="2010" w:type="dxa"/>
            <w:tcBorders>
              <w:bottom w:val="single" w:sz="4" w:space="0" w:color="auto"/>
            </w:tcBorders>
            <w:shd w:val="clear" w:color="auto" w:fill="auto"/>
            <w:vAlign w:val="center"/>
          </w:tcPr>
          <w:p w14:paraId="0479239D" w14:textId="77777777" w:rsidR="00197B1D" w:rsidRDefault="005C55D3">
            <w:pPr>
              <w:spacing w:line="276" w:lineRule="auto"/>
              <w:rPr>
                <w:kern w:val="0"/>
                <w:szCs w:val="21"/>
              </w:rPr>
            </w:pPr>
            <w:r>
              <w:rPr>
                <w:kern w:val="0"/>
                <w:szCs w:val="21"/>
                <w:lang w:bidi="ar"/>
              </w:rPr>
              <w:t>RR</w:t>
            </w:r>
            <w:r>
              <w:rPr>
                <w:rFonts w:cs="宋体" w:hint="eastAsia"/>
                <w:kern w:val="0"/>
                <w:szCs w:val="21"/>
                <w:lang w:bidi="ar"/>
              </w:rPr>
              <w:t>散点图</w:t>
            </w:r>
          </w:p>
        </w:tc>
        <w:tc>
          <w:tcPr>
            <w:tcW w:w="6342" w:type="dxa"/>
            <w:tcBorders>
              <w:bottom w:val="single" w:sz="4" w:space="0" w:color="auto"/>
            </w:tcBorders>
            <w:shd w:val="clear" w:color="auto" w:fill="auto"/>
            <w:vAlign w:val="center"/>
          </w:tcPr>
          <w:p w14:paraId="3657E2D3" w14:textId="77777777" w:rsidR="00197B1D" w:rsidRDefault="005C55D3">
            <w:pPr>
              <w:pStyle w:val="ad"/>
              <w:spacing w:line="276" w:lineRule="auto"/>
              <w:rPr>
                <w:szCs w:val="21"/>
              </w:rPr>
            </w:pPr>
            <w:r>
              <w:rPr>
                <w:rFonts w:cs="宋体" w:hint="eastAsia"/>
                <w:sz w:val="21"/>
                <w:szCs w:val="21"/>
                <w:lang w:bidi="ar"/>
              </w:rPr>
              <w:t>展示</w:t>
            </w:r>
            <w:r>
              <w:rPr>
                <w:sz w:val="21"/>
                <w:szCs w:val="21"/>
                <w:lang w:bidi="ar"/>
              </w:rPr>
              <w:t>RR</w:t>
            </w:r>
            <w:r>
              <w:rPr>
                <w:rFonts w:cs="宋体" w:hint="eastAsia"/>
                <w:sz w:val="21"/>
                <w:szCs w:val="21"/>
                <w:lang w:bidi="ar"/>
              </w:rPr>
              <w:t>散点图</w:t>
            </w:r>
          </w:p>
        </w:tc>
      </w:tr>
      <w:tr w:rsidR="00197B1D" w14:paraId="3DE1859F" w14:textId="77777777">
        <w:trPr>
          <w:trHeight w:val="20"/>
          <w:tblHeader/>
          <w:jc w:val="center"/>
        </w:trPr>
        <w:tc>
          <w:tcPr>
            <w:tcW w:w="1467" w:type="dxa"/>
            <w:tcBorders>
              <w:bottom w:val="single" w:sz="4" w:space="0" w:color="auto"/>
            </w:tcBorders>
            <w:shd w:val="clear" w:color="auto" w:fill="auto"/>
            <w:vAlign w:val="center"/>
          </w:tcPr>
          <w:p w14:paraId="4002D129" w14:textId="77777777" w:rsidR="00197B1D" w:rsidRDefault="005C55D3">
            <w:pPr>
              <w:spacing w:line="276" w:lineRule="auto"/>
              <w:jc w:val="center"/>
              <w:rPr>
                <w:kern w:val="0"/>
                <w:szCs w:val="21"/>
              </w:rPr>
            </w:pPr>
            <w:r>
              <w:rPr>
                <w:kern w:val="0"/>
                <w:szCs w:val="21"/>
                <w:lang w:bidi="ar"/>
              </w:rPr>
              <w:t>SOFT1_R06</w:t>
            </w:r>
          </w:p>
        </w:tc>
        <w:tc>
          <w:tcPr>
            <w:tcW w:w="2010" w:type="dxa"/>
            <w:tcBorders>
              <w:bottom w:val="single" w:sz="4" w:space="0" w:color="auto"/>
            </w:tcBorders>
            <w:shd w:val="clear" w:color="auto" w:fill="auto"/>
            <w:vAlign w:val="center"/>
          </w:tcPr>
          <w:p w14:paraId="471EE36B" w14:textId="77777777" w:rsidR="00197B1D" w:rsidRDefault="005C55D3">
            <w:pPr>
              <w:spacing w:line="276" w:lineRule="auto"/>
              <w:rPr>
                <w:kern w:val="0"/>
                <w:szCs w:val="21"/>
              </w:rPr>
            </w:pPr>
            <w:r>
              <w:rPr>
                <w:kern w:val="0"/>
                <w:szCs w:val="21"/>
                <w:lang w:bidi="ar"/>
              </w:rPr>
              <w:t>NN</w:t>
            </w:r>
            <w:r>
              <w:rPr>
                <w:rFonts w:cs="宋体" w:hint="eastAsia"/>
                <w:kern w:val="0"/>
                <w:szCs w:val="21"/>
                <w:lang w:bidi="ar"/>
              </w:rPr>
              <w:t>散点图</w:t>
            </w:r>
          </w:p>
        </w:tc>
        <w:tc>
          <w:tcPr>
            <w:tcW w:w="6342" w:type="dxa"/>
            <w:tcBorders>
              <w:bottom w:val="single" w:sz="4" w:space="0" w:color="auto"/>
            </w:tcBorders>
            <w:shd w:val="clear" w:color="auto" w:fill="auto"/>
            <w:vAlign w:val="center"/>
          </w:tcPr>
          <w:p w14:paraId="07074B54" w14:textId="77777777" w:rsidR="00197B1D" w:rsidRDefault="005C55D3">
            <w:pPr>
              <w:pStyle w:val="ad"/>
              <w:spacing w:line="276" w:lineRule="auto"/>
              <w:rPr>
                <w:szCs w:val="21"/>
              </w:rPr>
            </w:pPr>
            <w:r>
              <w:rPr>
                <w:rFonts w:cs="宋体" w:hint="eastAsia"/>
                <w:sz w:val="21"/>
                <w:szCs w:val="21"/>
                <w:lang w:bidi="ar"/>
              </w:rPr>
              <w:t>展示</w:t>
            </w:r>
            <w:r>
              <w:rPr>
                <w:sz w:val="21"/>
                <w:szCs w:val="21"/>
                <w:lang w:bidi="ar"/>
              </w:rPr>
              <w:t>NN</w:t>
            </w:r>
            <w:r>
              <w:rPr>
                <w:rFonts w:cs="宋体" w:hint="eastAsia"/>
                <w:sz w:val="21"/>
                <w:szCs w:val="21"/>
                <w:lang w:bidi="ar"/>
              </w:rPr>
              <w:t>散点图</w:t>
            </w:r>
          </w:p>
        </w:tc>
      </w:tr>
      <w:tr w:rsidR="00197B1D" w14:paraId="280D7C76" w14:textId="77777777">
        <w:trPr>
          <w:trHeight w:val="20"/>
          <w:tblHeader/>
          <w:jc w:val="center"/>
        </w:trPr>
        <w:tc>
          <w:tcPr>
            <w:tcW w:w="1467" w:type="dxa"/>
            <w:tcBorders>
              <w:bottom w:val="single" w:sz="4" w:space="0" w:color="auto"/>
            </w:tcBorders>
            <w:shd w:val="clear" w:color="auto" w:fill="auto"/>
            <w:vAlign w:val="center"/>
          </w:tcPr>
          <w:p w14:paraId="0FCFEFC5" w14:textId="77777777" w:rsidR="00197B1D" w:rsidRDefault="005C55D3">
            <w:pPr>
              <w:spacing w:line="276" w:lineRule="auto"/>
              <w:jc w:val="center"/>
              <w:rPr>
                <w:kern w:val="0"/>
                <w:szCs w:val="21"/>
              </w:rPr>
            </w:pPr>
            <w:r>
              <w:rPr>
                <w:kern w:val="0"/>
                <w:szCs w:val="21"/>
                <w:lang w:bidi="ar"/>
              </w:rPr>
              <w:t>SOFT1_R07</w:t>
            </w:r>
          </w:p>
        </w:tc>
        <w:tc>
          <w:tcPr>
            <w:tcW w:w="2010" w:type="dxa"/>
            <w:tcBorders>
              <w:bottom w:val="single" w:sz="4" w:space="0" w:color="auto"/>
            </w:tcBorders>
            <w:shd w:val="clear" w:color="auto" w:fill="auto"/>
            <w:vAlign w:val="center"/>
          </w:tcPr>
          <w:p w14:paraId="372E0539" w14:textId="77777777" w:rsidR="00197B1D" w:rsidRDefault="005C55D3">
            <w:pPr>
              <w:spacing w:line="276" w:lineRule="auto"/>
              <w:rPr>
                <w:kern w:val="0"/>
                <w:szCs w:val="21"/>
              </w:rPr>
            </w:pPr>
            <w:r>
              <w:rPr>
                <w:kern w:val="0"/>
                <w:szCs w:val="21"/>
                <w:lang w:bidi="ar"/>
              </w:rPr>
              <w:t>RR</w:t>
            </w:r>
            <w:r>
              <w:rPr>
                <w:rFonts w:cs="宋体" w:hint="eastAsia"/>
                <w:kern w:val="0"/>
                <w:szCs w:val="21"/>
                <w:lang w:bidi="ar"/>
              </w:rPr>
              <w:t>差值散点图</w:t>
            </w:r>
          </w:p>
        </w:tc>
        <w:tc>
          <w:tcPr>
            <w:tcW w:w="6342" w:type="dxa"/>
            <w:tcBorders>
              <w:bottom w:val="single" w:sz="4" w:space="0" w:color="auto"/>
            </w:tcBorders>
            <w:shd w:val="clear" w:color="auto" w:fill="auto"/>
            <w:vAlign w:val="center"/>
          </w:tcPr>
          <w:p w14:paraId="7B8B3F6F" w14:textId="77777777" w:rsidR="00197B1D" w:rsidRDefault="005C55D3">
            <w:pPr>
              <w:pStyle w:val="ad"/>
              <w:spacing w:line="276" w:lineRule="auto"/>
              <w:rPr>
                <w:szCs w:val="21"/>
              </w:rPr>
            </w:pPr>
            <w:r>
              <w:rPr>
                <w:rFonts w:cs="宋体" w:hint="eastAsia"/>
                <w:sz w:val="21"/>
                <w:szCs w:val="21"/>
                <w:lang w:bidi="ar"/>
              </w:rPr>
              <w:t>展示</w:t>
            </w:r>
            <w:r>
              <w:rPr>
                <w:sz w:val="21"/>
                <w:szCs w:val="21"/>
                <w:lang w:bidi="ar"/>
              </w:rPr>
              <w:t>RR</w:t>
            </w:r>
            <w:r>
              <w:rPr>
                <w:rFonts w:cs="宋体" w:hint="eastAsia"/>
                <w:sz w:val="21"/>
                <w:szCs w:val="21"/>
                <w:lang w:bidi="ar"/>
              </w:rPr>
              <w:t>差值散点图</w:t>
            </w:r>
          </w:p>
        </w:tc>
      </w:tr>
      <w:tr w:rsidR="00197B1D" w14:paraId="450A77AB" w14:textId="77777777">
        <w:trPr>
          <w:trHeight w:val="20"/>
          <w:tblHeader/>
          <w:jc w:val="center"/>
        </w:trPr>
        <w:tc>
          <w:tcPr>
            <w:tcW w:w="1467" w:type="dxa"/>
            <w:tcBorders>
              <w:bottom w:val="single" w:sz="4" w:space="0" w:color="auto"/>
            </w:tcBorders>
            <w:shd w:val="clear" w:color="auto" w:fill="auto"/>
            <w:vAlign w:val="center"/>
          </w:tcPr>
          <w:p w14:paraId="286C8D84" w14:textId="77777777" w:rsidR="00197B1D" w:rsidRDefault="005C55D3">
            <w:pPr>
              <w:spacing w:line="276" w:lineRule="auto"/>
              <w:jc w:val="center"/>
              <w:rPr>
                <w:kern w:val="0"/>
                <w:szCs w:val="21"/>
              </w:rPr>
            </w:pPr>
            <w:r>
              <w:rPr>
                <w:kern w:val="0"/>
                <w:szCs w:val="21"/>
                <w:lang w:bidi="ar"/>
              </w:rPr>
              <w:t>SOFT1_R08</w:t>
            </w:r>
          </w:p>
        </w:tc>
        <w:tc>
          <w:tcPr>
            <w:tcW w:w="2010" w:type="dxa"/>
            <w:tcBorders>
              <w:bottom w:val="single" w:sz="4" w:space="0" w:color="auto"/>
            </w:tcBorders>
            <w:shd w:val="clear" w:color="auto" w:fill="auto"/>
            <w:vAlign w:val="center"/>
          </w:tcPr>
          <w:p w14:paraId="677DC1D7" w14:textId="77777777" w:rsidR="00197B1D" w:rsidRDefault="005C55D3">
            <w:pPr>
              <w:spacing w:line="276" w:lineRule="auto"/>
              <w:rPr>
                <w:kern w:val="0"/>
                <w:szCs w:val="21"/>
              </w:rPr>
            </w:pPr>
            <w:r>
              <w:rPr>
                <w:kern w:val="0"/>
                <w:szCs w:val="21"/>
                <w:lang w:bidi="ar"/>
              </w:rPr>
              <w:t>NN</w:t>
            </w:r>
            <w:r>
              <w:rPr>
                <w:rFonts w:cs="宋体" w:hint="eastAsia"/>
                <w:kern w:val="0"/>
                <w:szCs w:val="21"/>
                <w:lang w:bidi="ar"/>
              </w:rPr>
              <w:t>差值散点图</w:t>
            </w:r>
          </w:p>
        </w:tc>
        <w:tc>
          <w:tcPr>
            <w:tcW w:w="6342" w:type="dxa"/>
            <w:tcBorders>
              <w:bottom w:val="single" w:sz="4" w:space="0" w:color="auto"/>
            </w:tcBorders>
            <w:shd w:val="clear" w:color="auto" w:fill="auto"/>
            <w:vAlign w:val="center"/>
          </w:tcPr>
          <w:p w14:paraId="5E823A7B" w14:textId="77777777" w:rsidR="00197B1D" w:rsidRDefault="005C55D3">
            <w:pPr>
              <w:pStyle w:val="ad"/>
              <w:spacing w:line="276" w:lineRule="auto"/>
              <w:rPr>
                <w:szCs w:val="21"/>
              </w:rPr>
            </w:pPr>
            <w:r>
              <w:rPr>
                <w:rFonts w:cs="宋体" w:hint="eastAsia"/>
                <w:sz w:val="21"/>
                <w:szCs w:val="21"/>
                <w:lang w:bidi="ar"/>
              </w:rPr>
              <w:t>展示</w:t>
            </w:r>
            <w:r>
              <w:rPr>
                <w:sz w:val="21"/>
                <w:szCs w:val="21"/>
                <w:lang w:bidi="ar"/>
              </w:rPr>
              <w:t>NN</w:t>
            </w:r>
            <w:r>
              <w:rPr>
                <w:rFonts w:cs="宋体" w:hint="eastAsia"/>
                <w:sz w:val="21"/>
                <w:szCs w:val="21"/>
                <w:lang w:bidi="ar"/>
              </w:rPr>
              <w:t>差值散点图</w:t>
            </w:r>
          </w:p>
        </w:tc>
      </w:tr>
      <w:tr w:rsidR="00197B1D" w14:paraId="2988BB6B" w14:textId="77777777">
        <w:trPr>
          <w:trHeight w:val="20"/>
          <w:tblHeader/>
          <w:jc w:val="center"/>
        </w:trPr>
        <w:tc>
          <w:tcPr>
            <w:tcW w:w="1467" w:type="dxa"/>
            <w:tcBorders>
              <w:bottom w:val="single" w:sz="4" w:space="0" w:color="auto"/>
            </w:tcBorders>
            <w:shd w:val="clear" w:color="auto" w:fill="auto"/>
            <w:vAlign w:val="center"/>
          </w:tcPr>
          <w:p w14:paraId="3D9DC60B" w14:textId="77777777" w:rsidR="00197B1D" w:rsidRDefault="005C55D3">
            <w:pPr>
              <w:spacing w:line="276" w:lineRule="auto"/>
              <w:jc w:val="center"/>
              <w:rPr>
                <w:kern w:val="0"/>
                <w:szCs w:val="21"/>
              </w:rPr>
            </w:pPr>
            <w:r>
              <w:rPr>
                <w:kern w:val="0"/>
                <w:szCs w:val="21"/>
                <w:lang w:bidi="ar"/>
              </w:rPr>
              <w:t>SOFT1_R09</w:t>
            </w:r>
          </w:p>
        </w:tc>
        <w:tc>
          <w:tcPr>
            <w:tcW w:w="2010" w:type="dxa"/>
            <w:tcBorders>
              <w:bottom w:val="single" w:sz="4" w:space="0" w:color="auto"/>
            </w:tcBorders>
            <w:shd w:val="clear" w:color="auto" w:fill="auto"/>
            <w:vAlign w:val="center"/>
          </w:tcPr>
          <w:p w14:paraId="68C3758D" w14:textId="77777777" w:rsidR="00197B1D" w:rsidRDefault="005C55D3">
            <w:pPr>
              <w:spacing w:line="276" w:lineRule="auto"/>
              <w:rPr>
                <w:kern w:val="0"/>
                <w:szCs w:val="21"/>
              </w:rPr>
            </w:pPr>
            <w:r>
              <w:rPr>
                <w:kern w:val="0"/>
                <w:szCs w:val="21"/>
                <w:lang w:bidi="ar"/>
              </w:rPr>
              <w:t>NN</w:t>
            </w:r>
            <w:r>
              <w:rPr>
                <w:rFonts w:cs="宋体" w:hint="eastAsia"/>
                <w:kern w:val="0"/>
                <w:szCs w:val="21"/>
                <w:lang w:bidi="ar"/>
              </w:rPr>
              <w:t>间期参数</w:t>
            </w:r>
          </w:p>
        </w:tc>
        <w:tc>
          <w:tcPr>
            <w:tcW w:w="6342" w:type="dxa"/>
            <w:tcBorders>
              <w:bottom w:val="single" w:sz="4" w:space="0" w:color="auto"/>
            </w:tcBorders>
            <w:shd w:val="clear" w:color="auto" w:fill="auto"/>
            <w:vAlign w:val="center"/>
          </w:tcPr>
          <w:p w14:paraId="2D818F18" w14:textId="77777777" w:rsidR="00197B1D" w:rsidRDefault="005C55D3">
            <w:pPr>
              <w:pStyle w:val="ad"/>
              <w:spacing w:line="276" w:lineRule="auto"/>
              <w:rPr>
                <w:szCs w:val="21"/>
              </w:rPr>
            </w:pPr>
            <w:r>
              <w:rPr>
                <w:sz w:val="21"/>
                <w:szCs w:val="21"/>
                <w:lang w:bidi="ar"/>
              </w:rPr>
              <w:t>NN</w:t>
            </w:r>
            <w:r>
              <w:rPr>
                <w:rFonts w:cs="宋体" w:hint="eastAsia"/>
                <w:sz w:val="21"/>
                <w:szCs w:val="21"/>
                <w:lang w:bidi="ar"/>
              </w:rPr>
              <w:t>间期非线性参考参数包括：</w:t>
            </w:r>
            <w:r>
              <w:rPr>
                <w:sz w:val="21"/>
                <w:szCs w:val="21"/>
                <w:lang w:bidi="ar"/>
              </w:rPr>
              <w:t>VAI</w:t>
            </w:r>
            <w:r>
              <w:rPr>
                <w:rFonts w:cs="宋体" w:hint="eastAsia"/>
                <w:sz w:val="21"/>
                <w:szCs w:val="21"/>
                <w:lang w:bidi="ar"/>
              </w:rPr>
              <w:t>、</w:t>
            </w:r>
            <w:r>
              <w:rPr>
                <w:sz w:val="21"/>
                <w:szCs w:val="21"/>
                <w:lang w:bidi="ar"/>
              </w:rPr>
              <w:t>VLI</w:t>
            </w:r>
          </w:p>
          <w:p w14:paraId="5E5B62A2" w14:textId="77777777" w:rsidR="00197B1D" w:rsidRDefault="005C55D3">
            <w:pPr>
              <w:pStyle w:val="ad"/>
              <w:numPr>
                <w:ilvl w:val="0"/>
                <w:numId w:val="12"/>
              </w:numPr>
              <w:spacing w:line="276" w:lineRule="auto"/>
              <w:rPr>
                <w:szCs w:val="21"/>
              </w:rPr>
            </w:pPr>
            <w:r>
              <w:rPr>
                <w:rFonts w:cs="宋体" w:hint="eastAsia"/>
                <w:sz w:val="21"/>
                <w:szCs w:val="21"/>
                <w:lang w:bidi="ar"/>
              </w:rPr>
              <w:t>展示全天、白天、夜晚</w:t>
            </w:r>
            <w:r>
              <w:rPr>
                <w:sz w:val="21"/>
                <w:szCs w:val="21"/>
                <w:lang w:bidi="ar"/>
              </w:rPr>
              <w:t>VAI</w:t>
            </w:r>
            <w:r>
              <w:rPr>
                <w:rFonts w:cs="宋体" w:hint="eastAsia"/>
                <w:sz w:val="21"/>
                <w:szCs w:val="21"/>
                <w:lang w:bidi="ar"/>
              </w:rPr>
              <w:t>、</w:t>
            </w:r>
            <w:r>
              <w:rPr>
                <w:sz w:val="21"/>
                <w:szCs w:val="21"/>
                <w:lang w:bidi="ar"/>
              </w:rPr>
              <w:t>VLI</w:t>
            </w:r>
          </w:p>
          <w:p w14:paraId="72E3D5A9" w14:textId="77777777" w:rsidR="00197B1D" w:rsidRDefault="005C55D3">
            <w:pPr>
              <w:pStyle w:val="ad"/>
              <w:numPr>
                <w:ilvl w:val="0"/>
                <w:numId w:val="12"/>
              </w:numPr>
              <w:spacing w:line="276" w:lineRule="auto"/>
              <w:rPr>
                <w:szCs w:val="21"/>
              </w:rPr>
            </w:pPr>
            <w:r>
              <w:rPr>
                <w:rFonts w:cs="宋体" w:hint="eastAsia"/>
                <w:sz w:val="21"/>
                <w:szCs w:val="21"/>
                <w:lang w:bidi="ar"/>
              </w:rPr>
              <w:t>展示每个</w:t>
            </w:r>
            <w:r>
              <w:rPr>
                <w:sz w:val="21"/>
                <w:szCs w:val="21"/>
                <w:lang w:bidi="ar"/>
              </w:rPr>
              <w:t>5</w:t>
            </w:r>
            <w:r>
              <w:rPr>
                <w:rFonts w:cs="宋体" w:hint="eastAsia"/>
                <w:sz w:val="21"/>
                <w:szCs w:val="21"/>
                <w:lang w:bidi="ar"/>
              </w:rPr>
              <w:t>分钟</w:t>
            </w:r>
            <w:r>
              <w:rPr>
                <w:sz w:val="21"/>
                <w:szCs w:val="21"/>
                <w:lang w:bidi="ar"/>
              </w:rPr>
              <w:t>VAI</w:t>
            </w:r>
            <w:r>
              <w:rPr>
                <w:rFonts w:cs="宋体" w:hint="eastAsia"/>
                <w:sz w:val="21"/>
                <w:szCs w:val="21"/>
                <w:lang w:bidi="ar"/>
              </w:rPr>
              <w:t>、</w:t>
            </w:r>
            <w:r>
              <w:rPr>
                <w:sz w:val="21"/>
                <w:szCs w:val="21"/>
                <w:lang w:bidi="ar"/>
              </w:rPr>
              <w:t>VLI</w:t>
            </w:r>
          </w:p>
        </w:tc>
      </w:tr>
      <w:tr w:rsidR="00197B1D" w14:paraId="642B8676" w14:textId="77777777">
        <w:trPr>
          <w:trHeight w:val="20"/>
          <w:tblHeader/>
          <w:jc w:val="center"/>
        </w:trPr>
        <w:tc>
          <w:tcPr>
            <w:tcW w:w="1467" w:type="dxa"/>
            <w:tcBorders>
              <w:bottom w:val="single" w:sz="4" w:space="0" w:color="auto"/>
            </w:tcBorders>
            <w:shd w:val="clear" w:color="auto" w:fill="auto"/>
            <w:vAlign w:val="center"/>
          </w:tcPr>
          <w:p w14:paraId="7D8AB7A2" w14:textId="77777777" w:rsidR="00197B1D" w:rsidRDefault="005C55D3">
            <w:pPr>
              <w:spacing w:line="276" w:lineRule="auto"/>
              <w:jc w:val="center"/>
              <w:rPr>
                <w:kern w:val="0"/>
                <w:szCs w:val="21"/>
              </w:rPr>
            </w:pPr>
            <w:r>
              <w:rPr>
                <w:kern w:val="0"/>
                <w:szCs w:val="21"/>
                <w:lang w:bidi="ar"/>
              </w:rPr>
              <w:t>SOFT1_R10</w:t>
            </w:r>
          </w:p>
        </w:tc>
        <w:tc>
          <w:tcPr>
            <w:tcW w:w="2010" w:type="dxa"/>
            <w:tcBorders>
              <w:bottom w:val="single" w:sz="4" w:space="0" w:color="auto"/>
            </w:tcBorders>
            <w:shd w:val="clear" w:color="auto" w:fill="auto"/>
            <w:vAlign w:val="center"/>
          </w:tcPr>
          <w:p w14:paraId="4DB3B1CB" w14:textId="77777777" w:rsidR="00197B1D" w:rsidRDefault="005C55D3">
            <w:pPr>
              <w:spacing w:line="276" w:lineRule="auto"/>
              <w:rPr>
                <w:kern w:val="0"/>
                <w:szCs w:val="21"/>
              </w:rPr>
            </w:pPr>
            <w:r>
              <w:rPr>
                <w:kern w:val="0"/>
                <w:szCs w:val="21"/>
                <w:lang w:bidi="ar"/>
              </w:rPr>
              <w:t>NN</w:t>
            </w:r>
            <w:r>
              <w:rPr>
                <w:rFonts w:cs="宋体" w:hint="eastAsia"/>
                <w:kern w:val="0"/>
                <w:szCs w:val="21"/>
                <w:lang w:bidi="ar"/>
              </w:rPr>
              <w:t>差值间期参数</w:t>
            </w:r>
          </w:p>
        </w:tc>
        <w:tc>
          <w:tcPr>
            <w:tcW w:w="6342" w:type="dxa"/>
            <w:tcBorders>
              <w:bottom w:val="single" w:sz="4" w:space="0" w:color="auto"/>
            </w:tcBorders>
            <w:shd w:val="clear" w:color="auto" w:fill="auto"/>
            <w:vAlign w:val="center"/>
          </w:tcPr>
          <w:p w14:paraId="01B8A0FA" w14:textId="77777777" w:rsidR="00197B1D" w:rsidRDefault="005C55D3">
            <w:pPr>
              <w:pStyle w:val="ad"/>
              <w:spacing w:line="276" w:lineRule="auto"/>
              <w:rPr>
                <w:szCs w:val="21"/>
              </w:rPr>
            </w:pPr>
            <w:r>
              <w:rPr>
                <w:sz w:val="21"/>
                <w:szCs w:val="21"/>
                <w:lang w:bidi="ar"/>
              </w:rPr>
              <w:t>NN</w:t>
            </w:r>
            <w:r>
              <w:rPr>
                <w:rFonts w:cs="宋体" w:hint="eastAsia"/>
                <w:sz w:val="21"/>
                <w:szCs w:val="21"/>
                <w:lang w:bidi="ar"/>
              </w:rPr>
              <w:t>差值间期非线性参考参数包括：</w:t>
            </w:r>
            <w:r>
              <w:rPr>
                <w:sz w:val="21"/>
                <w:szCs w:val="21"/>
                <w:lang w:bidi="ar"/>
              </w:rPr>
              <w:t>VAI</w:t>
            </w:r>
            <w:r>
              <w:rPr>
                <w:rFonts w:cs="宋体" w:hint="eastAsia"/>
                <w:sz w:val="21"/>
                <w:szCs w:val="21"/>
                <w:lang w:bidi="ar"/>
              </w:rPr>
              <w:t>、</w:t>
            </w:r>
            <w:r>
              <w:rPr>
                <w:sz w:val="21"/>
                <w:szCs w:val="21"/>
                <w:lang w:bidi="ar"/>
              </w:rPr>
              <w:t>VLI</w:t>
            </w:r>
          </w:p>
          <w:p w14:paraId="23043D56" w14:textId="77777777" w:rsidR="00197B1D" w:rsidRDefault="005C55D3">
            <w:pPr>
              <w:pStyle w:val="ad"/>
              <w:spacing w:line="276" w:lineRule="auto"/>
              <w:rPr>
                <w:szCs w:val="21"/>
              </w:rPr>
            </w:pPr>
            <w:r>
              <w:rPr>
                <w:rFonts w:cs="宋体" w:hint="eastAsia"/>
                <w:sz w:val="21"/>
                <w:szCs w:val="21"/>
                <w:lang w:bidi="ar"/>
              </w:rPr>
              <w:t>（</w:t>
            </w:r>
            <w:r>
              <w:rPr>
                <w:sz w:val="21"/>
                <w:szCs w:val="21"/>
                <w:lang w:bidi="ar"/>
              </w:rPr>
              <w:t>1</w:t>
            </w:r>
            <w:r>
              <w:rPr>
                <w:rFonts w:cs="宋体" w:hint="eastAsia"/>
                <w:sz w:val="21"/>
                <w:szCs w:val="21"/>
                <w:lang w:bidi="ar"/>
              </w:rPr>
              <w:t>）展示全天、白天、夜晚</w:t>
            </w:r>
            <w:r>
              <w:rPr>
                <w:sz w:val="21"/>
                <w:szCs w:val="21"/>
                <w:lang w:bidi="ar"/>
              </w:rPr>
              <w:t>VAI</w:t>
            </w:r>
            <w:r>
              <w:rPr>
                <w:rFonts w:cs="宋体" w:hint="eastAsia"/>
                <w:sz w:val="21"/>
                <w:szCs w:val="21"/>
                <w:lang w:bidi="ar"/>
              </w:rPr>
              <w:t>、</w:t>
            </w:r>
            <w:r>
              <w:rPr>
                <w:sz w:val="21"/>
                <w:szCs w:val="21"/>
                <w:lang w:bidi="ar"/>
              </w:rPr>
              <w:t>VLI</w:t>
            </w:r>
          </w:p>
          <w:p w14:paraId="74B1CDA7" w14:textId="77777777" w:rsidR="00197B1D" w:rsidRDefault="005C55D3">
            <w:pPr>
              <w:pStyle w:val="ad"/>
              <w:spacing w:line="276" w:lineRule="auto"/>
              <w:rPr>
                <w:szCs w:val="21"/>
              </w:rPr>
            </w:pPr>
            <w:r>
              <w:rPr>
                <w:rFonts w:cs="宋体" w:hint="eastAsia"/>
                <w:sz w:val="21"/>
                <w:szCs w:val="21"/>
                <w:lang w:bidi="ar"/>
              </w:rPr>
              <w:t>（</w:t>
            </w:r>
            <w:r>
              <w:rPr>
                <w:sz w:val="21"/>
                <w:szCs w:val="21"/>
                <w:lang w:bidi="ar"/>
              </w:rPr>
              <w:t>2</w:t>
            </w:r>
            <w:r>
              <w:rPr>
                <w:rFonts w:cs="宋体" w:hint="eastAsia"/>
                <w:sz w:val="21"/>
                <w:szCs w:val="21"/>
                <w:lang w:bidi="ar"/>
              </w:rPr>
              <w:t>）展示每个</w:t>
            </w:r>
            <w:r>
              <w:rPr>
                <w:sz w:val="21"/>
                <w:szCs w:val="21"/>
                <w:lang w:bidi="ar"/>
              </w:rPr>
              <w:t>5</w:t>
            </w:r>
            <w:r>
              <w:rPr>
                <w:rFonts w:cs="宋体" w:hint="eastAsia"/>
                <w:sz w:val="21"/>
                <w:szCs w:val="21"/>
                <w:lang w:bidi="ar"/>
              </w:rPr>
              <w:t>分钟</w:t>
            </w:r>
            <w:r>
              <w:rPr>
                <w:sz w:val="21"/>
                <w:szCs w:val="21"/>
                <w:lang w:bidi="ar"/>
              </w:rPr>
              <w:t>VAI</w:t>
            </w:r>
            <w:r>
              <w:rPr>
                <w:rFonts w:cs="宋体" w:hint="eastAsia"/>
                <w:sz w:val="21"/>
                <w:szCs w:val="21"/>
                <w:lang w:bidi="ar"/>
              </w:rPr>
              <w:t>、</w:t>
            </w:r>
            <w:r>
              <w:rPr>
                <w:sz w:val="21"/>
                <w:szCs w:val="21"/>
                <w:lang w:bidi="ar"/>
              </w:rPr>
              <w:t>VLI</w:t>
            </w:r>
          </w:p>
        </w:tc>
      </w:tr>
      <w:tr w:rsidR="00197B1D" w14:paraId="5A6FC55F" w14:textId="77777777">
        <w:trPr>
          <w:trHeight w:val="20"/>
          <w:tblHeader/>
          <w:jc w:val="center"/>
        </w:trPr>
        <w:tc>
          <w:tcPr>
            <w:tcW w:w="1467" w:type="dxa"/>
            <w:tcBorders>
              <w:bottom w:val="single" w:sz="4" w:space="0" w:color="auto"/>
            </w:tcBorders>
            <w:shd w:val="clear" w:color="auto" w:fill="auto"/>
            <w:vAlign w:val="center"/>
          </w:tcPr>
          <w:p w14:paraId="74D25460" w14:textId="77777777" w:rsidR="00197B1D" w:rsidRDefault="005C55D3">
            <w:pPr>
              <w:spacing w:line="276" w:lineRule="auto"/>
              <w:jc w:val="center"/>
              <w:rPr>
                <w:kern w:val="0"/>
                <w:szCs w:val="21"/>
              </w:rPr>
            </w:pPr>
            <w:r>
              <w:rPr>
                <w:kern w:val="0"/>
                <w:szCs w:val="21"/>
                <w:lang w:bidi="ar"/>
              </w:rPr>
              <w:t>SOFT1_R11</w:t>
            </w:r>
          </w:p>
        </w:tc>
        <w:tc>
          <w:tcPr>
            <w:tcW w:w="2010" w:type="dxa"/>
            <w:tcBorders>
              <w:bottom w:val="single" w:sz="4" w:space="0" w:color="auto"/>
            </w:tcBorders>
            <w:shd w:val="clear" w:color="auto" w:fill="auto"/>
            <w:vAlign w:val="center"/>
          </w:tcPr>
          <w:p w14:paraId="43FBDC36" w14:textId="77777777" w:rsidR="00197B1D" w:rsidRDefault="005C55D3">
            <w:pPr>
              <w:spacing w:line="276" w:lineRule="auto"/>
              <w:rPr>
                <w:kern w:val="0"/>
                <w:szCs w:val="21"/>
              </w:rPr>
            </w:pPr>
            <w:r>
              <w:rPr>
                <w:rFonts w:cs="宋体" w:hint="eastAsia"/>
                <w:kern w:val="0"/>
                <w:szCs w:val="21"/>
                <w:lang w:bidi="ar"/>
              </w:rPr>
              <w:t>分线性结论</w:t>
            </w:r>
          </w:p>
        </w:tc>
        <w:tc>
          <w:tcPr>
            <w:tcW w:w="6342" w:type="dxa"/>
            <w:tcBorders>
              <w:bottom w:val="single" w:sz="4" w:space="0" w:color="auto"/>
            </w:tcBorders>
            <w:shd w:val="clear" w:color="auto" w:fill="auto"/>
            <w:vAlign w:val="center"/>
          </w:tcPr>
          <w:p w14:paraId="303BEED7" w14:textId="77777777" w:rsidR="00197B1D" w:rsidRDefault="005C55D3">
            <w:pPr>
              <w:pStyle w:val="ad"/>
              <w:spacing w:line="276" w:lineRule="auto"/>
              <w:rPr>
                <w:szCs w:val="21"/>
              </w:rPr>
            </w:pPr>
            <w:r>
              <w:rPr>
                <w:rFonts w:cs="宋体" w:hint="eastAsia"/>
                <w:sz w:val="21"/>
                <w:szCs w:val="21"/>
                <w:lang w:bidi="ar"/>
              </w:rPr>
              <w:t>参考结论，向量长度指数</w:t>
            </w:r>
          </w:p>
          <w:p w14:paraId="0646852D" w14:textId="77777777" w:rsidR="00197B1D" w:rsidRDefault="005C55D3">
            <w:pPr>
              <w:pStyle w:val="ad"/>
              <w:spacing w:line="276" w:lineRule="auto"/>
              <w:rPr>
                <w:szCs w:val="21"/>
              </w:rPr>
            </w:pPr>
            <w:r>
              <w:rPr>
                <w:rFonts w:cs="宋体" w:hint="eastAsia"/>
                <w:sz w:val="21"/>
                <w:szCs w:val="21"/>
                <w:lang w:bidi="ar"/>
              </w:rPr>
              <w:t>结论形式包括正常、异常、可疑异常、无法判断</w:t>
            </w:r>
          </w:p>
        </w:tc>
      </w:tr>
    </w:tbl>
    <w:p w14:paraId="0CF3A5EE" w14:textId="77777777" w:rsidR="00197B1D" w:rsidRDefault="00197B1D">
      <w:pPr>
        <w:numPr>
          <w:ilvl w:val="255"/>
          <w:numId w:val="0"/>
        </w:numPr>
        <w:rPr>
          <w:bCs/>
          <w:sz w:val="24"/>
        </w:rPr>
      </w:pPr>
    </w:p>
    <w:p w14:paraId="7A315BD2" w14:textId="77777777" w:rsidR="00197B1D" w:rsidRDefault="00197B1D">
      <w:pPr>
        <w:numPr>
          <w:ilvl w:val="255"/>
          <w:numId w:val="0"/>
        </w:numPr>
        <w:rPr>
          <w:bCs/>
          <w:sz w:val="24"/>
        </w:rPr>
      </w:pPr>
    </w:p>
    <w:p w14:paraId="529C889D" w14:textId="77777777" w:rsidR="00197B1D" w:rsidRDefault="005C55D3">
      <w:pPr>
        <w:numPr>
          <w:ilvl w:val="2"/>
          <w:numId w:val="3"/>
        </w:numPr>
        <w:spacing w:line="360" w:lineRule="auto"/>
        <w:outlineLvl w:val="2"/>
        <w:rPr>
          <w:bCs/>
          <w:sz w:val="24"/>
        </w:rPr>
      </w:pPr>
      <w:bookmarkStart w:id="320" w:name="_Toc8407"/>
      <w:r>
        <w:rPr>
          <w:rFonts w:hint="eastAsia"/>
          <w:bCs/>
          <w:sz w:val="24"/>
        </w:rPr>
        <w:lastRenderedPageBreak/>
        <w:t xml:space="preserve"> </w:t>
      </w:r>
      <w:r>
        <w:rPr>
          <w:rFonts w:hint="eastAsia"/>
          <w:bCs/>
          <w:sz w:val="24"/>
        </w:rPr>
        <w:t>直方图功能</w:t>
      </w:r>
      <w:bookmarkEnd w:id="320"/>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7567DD81" w14:textId="77777777">
        <w:trPr>
          <w:trHeight w:val="20"/>
          <w:tblHeader/>
          <w:jc w:val="center"/>
        </w:trPr>
        <w:tc>
          <w:tcPr>
            <w:tcW w:w="1467" w:type="dxa"/>
            <w:shd w:val="clear" w:color="auto" w:fill="auto"/>
            <w:vAlign w:val="center"/>
          </w:tcPr>
          <w:p w14:paraId="5A31DCA7" w14:textId="77777777" w:rsidR="00197B1D" w:rsidRDefault="005C55D3">
            <w:pPr>
              <w:spacing w:line="276" w:lineRule="auto"/>
              <w:jc w:val="center"/>
              <w:rPr>
                <w:b/>
                <w:szCs w:val="21"/>
              </w:rPr>
            </w:pPr>
            <w:r>
              <w:rPr>
                <w:b/>
                <w:szCs w:val="21"/>
              </w:rPr>
              <w:t>编号</w:t>
            </w:r>
          </w:p>
        </w:tc>
        <w:tc>
          <w:tcPr>
            <w:tcW w:w="2010" w:type="dxa"/>
            <w:shd w:val="clear" w:color="auto" w:fill="auto"/>
            <w:vAlign w:val="center"/>
          </w:tcPr>
          <w:p w14:paraId="45EAE8E8"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5FF5D7E2" w14:textId="77777777" w:rsidR="00197B1D" w:rsidRDefault="005C55D3">
            <w:pPr>
              <w:spacing w:line="276" w:lineRule="auto"/>
              <w:jc w:val="center"/>
              <w:rPr>
                <w:b/>
                <w:szCs w:val="21"/>
              </w:rPr>
            </w:pPr>
            <w:r>
              <w:rPr>
                <w:b/>
                <w:szCs w:val="21"/>
              </w:rPr>
              <w:t>接受标准</w:t>
            </w:r>
          </w:p>
        </w:tc>
      </w:tr>
      <w:tr w:rsidR="00197B1D" w14:paraId="43738585" w14:textId="77777777">
        <w:trPr>
          <w:trHeight w:val="20"/>
          <w:tblHeader/>
          <w:jc w:val="center"/>
        </w:trPr>
        <w:tc>
          <w:tcPr>
            <w:tcW w:w="1467" w:type="dxa"/>
            <w:tcBorders>
              <w:bottom w:val="single" w:sz="4" w:space="0" w:color="auto"/>
            </w:tcBorders>
            <w:shd w:val="clear" w:color="auto" w:fill="auto"/>
            <w:vAlign w:val="center"/>
          </w:tcPr>
          <w:p w14:paraId="2CA986FD" w14:textId="77777777" w:rsidR="00197B1D" w:rsidRDefault="005C55D3">
            <w:pPr>
              <w:spacing w:line="276" w:lineRule="auto"/>
              <w:jc w:val="center"/>
              <w:rPr>
                <w:kern w:val="0"/>
                <w:szCs w:val="21"/>
              </w:rPr>
            </w:pPr>
            <w:r>
              <w:rPr>
                <w:kern w:val="0"/>
                <w:szCs w:val="21"/>
                <w:lang w:bidi="ar"/>
              </w:rPr>
              <w:t>SOFT1_S01</w:t>
            </w:r>
          </w:p>
        </w:tc>
        <w:tc>
          <w:tcPr>
            <w:tcW w:w="2010" w:type="dxa"/>
            <w:tcBorders>
              <w:bottom w:val="single" w:sz="4" w:space="0" w:color="auto"/>
            </w:tcBorders>
            <w:shd w:val="clear" w:color="auto" w:fill="auto"/>
            <w:vAlign w:val="center"/>
          </w:tcPr>
          <w:p w14:paraId="7EAC6BC0" w14:textId="77777777" w:rsidR="00197B1D" w:rsidRDefault="005C55D3">
            <w:pPr>
              <w:spacing w:line="276" w:lineRule="auto"/>
              <w:rPr>
                <w:kern w:val="0"/>
                <w:szCs w:val="21"/>
              </w:rPr>
            </w:pPr>
            <w:r>
              <w:rPr>
                <w:rFonts w:cs="宋体" w:hint="eastAsia"/>
                <w:kern w:val="0"/>
                <w:szCs w:val="21"/>
                <w:lang w:bidi="ar"/>
              </w:rPr>
              <w:t>按钮触发区</w:t>
            </w:r>
          </w:p>
        </w:tc>
        <w:tc>
          <w:tcPr>
            <w:tcW w:w="6342" w:type="dxa"/>
            <w:tcBorders>
              <w:bottom w:val="single" w:sz="4" w:space="0" w:color="auto"/>
            </w:tcBorders>
            <w:shd w:val="clear" w:color="auto" w:fill="auto"/>
            <w:vAlign w:val="center"/>
          </w:tcPr>
          <w:p w14:paraId="37AEAEC5" w14:textId="77777777" w:rsidR="00197B1D" w:rsidRDefault="005C55D3">
            <w:pPr>
              <w:pStyle w:val="ad"/>
              <w:spacing w:line="276" w:lineRule="auto"/>
              <w:rPr>
                <w:szCs w:val="21"/>
              </w:rPr>
            </w:pPr>
            <w:r>
              <w:rPr>
                <w:rFonts w:cs="宋体" w:hint="eastAsia"/>
                <w:sz w:val="21"/>
                <w:szCs w:val="21"/>
                <w:lang w:bidi="ar"/>
              </w:rPr>
              <w:t>包括</w:t>
            </w:r>
            <w:r>
              <w:rPr>
                <w:sz w:val="21"/>
                <w:szCs w:val="21"/>
                <w:lang w:bidi="ar"/>
              </w:rPr>
              <w:t>NN</w:t>
            </w:r>
            <w:r>
              <w:rPr>
                <w:rFonts w:cs="宋体" w:hint="eastAsia"/>
                <w:sz w:val="21"/>
                <w:szCs w:val="21"/>
                <w:lang w:bidi="ar"/>
              </w:rPr>
              <w:t>、</w:t>
            </w:r>
            <w:r>
              <w:rPr>
                <w:sz w:val="21"/>
                <w:szCs w:val="21"/>
                <w:lang w:bidi="ar"/>
              </w:rPr>
              <w:t>RR</w:t>
            </w:r>
            <w:r>
              <w:rPr>
                <w:rFonts w:cs="宋体" w:hint="eastAsia"/>
                <w:sz w:val="21"/>
                <w:szCs w:val="21"/>
                <w:lang w:bidi="ar"/>
              </w:rPr>
              <w:t>、</w:t>
            </w:r>
            <w:r>
              <w:rPr>
                <w:sz w:val="21"/>
                <w:szCs w:val="21"/>
                <w:lang w:bidi="ar"/>
              </w:rPr>
              <w:t>NV</w:t>
            </w:r>
            <w:r>
              <w:rPr>
                <w:rFonts w:cs="宋体" w:hint="eastAsia"/>
                <w:sz w:val="21"/>
                <w:szCs w:val="21"/>
                <w:lang w:bidi="ar"/>
              </w:rPr>
              <w:t>、</w:t>
            </w:r>
            <w:r>
              <w:rPr>
                <w:sz w:val="21"/>
                <w:szCs w:val="21"/>
                <w:lang w:bidi="ar"/>
              </w:rPr>
              <w:t>SN</w:t>
            </w:r>
            <w:r>
              <w:rPr>
                <w:rFonts w:cs="宋体" w:hint="eastAsia"/>
                <w:sz w:val="21"/>
                <w:szCs w:val="21"/>
                <w:lang w:bidi="ar"/>
              </w:rPr>
              <w:t>、</w:t>
            </w:r>
            <w:r>
              <w:rPr>
                <w:sz w:val="21"/>
                <w:szCs w:val="21"/>
                <w:lang w:bidi="ar"/>
              </w:rPr>
              <w:t>VN</w:t>
            </w:r>
            <w:r>
              <w:rPr>
                <w:rFonts w:cs="宋体" w:hint="eastAsia"/>
                <w:sz w:val="21"/>
                <w:szCs w:val="21"/>
                <w:lang w:bidi="ar"/>
              </w:rPr>
              <w:t>、</w:t>
            </w:r>
            <w:r>
              <w:rPr>
                <w:sz w:val="21"/>
                <w:szCs w:val="21"/>
                <w:lang w:bidi="ar"/>
              </w:rPr>
              <w:t>NS</w:t>
            </w:r>
            <w:r>
              <w:rPr>
                <w:rFonts w:cs="宋体" w:hint="eastAsia"/>
                <w:sz w:val="21"/>
                <w:szCs w:val="21"/>
                <w:lang w:bidi="ar"/>
              </w:rPr>
              <w:t>、</w:t>
            </w:r>
            <w:r>
              <w:rPr>
                <w:sz w:val="21"/>
                <w:szCs w:val="21"/>
                <w:lang w:bidi="ar"/>
              </w:rPr>
              <w:t>SS</w:t>
            </w:r>
            <w:r>
              <w:rPr>
                <w:rFonts w:cs="宋体" w:hint="eastAsia"/>
                <w:sz w:val="21"/>
                <w:szCs w:val="21"/>
                <w:lang w:bidi="ar"/>
              </w:rPr>
              <w:t>、</w:t>
            </w:r>
            <w:r>
              <w:rPr>
                <w:sz w:val="21"/>
                <w:szCs w:val="21"/>
                <w:lang w:bidi="ar"/>
              </w:rPr>
              <w:t>VV</w:t>
            </w:r>
            <w:r>
              <w:rPr>
                <w:rFonts w:cs="宋体" w:hint="eastAsia"/>
                <w:sz w:val="21"/>
                <w:szCs w:val="21"/>
                <w:lang w:bidi="ar"/>
              </w:rPr>
              <w:t>间期和间期比直方图触发按钮；还包括所有心率、窦性心律、室性心率、室上性心率直方图触发按钮。点击按钮，</w:t>
            </w:r>
            <w:r>
              <w:rPr>
                <w:kern w:val="0"/>
                <w:sz w:val="21"/>
                <w:szCs w:val="21"/>
                <w:lang w:bidi="ar"/>
              </w:rPr>
              <w:t>SOFT1_S02</w:t>
            </w:r>
            <w:r>
              <w:rPr>
                <w:rFonts w:cs="宋体" w:hint="eastAsia"/>
                <w:kern w:val="0"/>
                <w:sz w:val="21"/>
                <w:szCs w:val="21"/>
                <w:lang w:bidi="ar"/>
              </w:rPr>
              <w:t>区域正确显示</w:t>
            </w:r>
          </w:p>
        </w:tc>
      </w:tr>
      <w:tr w:rsidR="00197B1D" w14:paraId="3D59FEA8" w14:textId="77777777">
        <w:trPr>
          <w:trHeight w:val="20"/>
          <w:tblHeader/>
          <w:jc w:val="center"/>
        </w:trPr>
        <w:tc>
          <w:tcPr>
            <w:tcW w:w="1467" w:type="dxa"/>
            <w:tcBorders>
              <w:bottom w:val="single" w:sz="4" w:space="0" w:color="auto"/>
            </w:tcBorders>
            <w:shd w:val="clear" w:color="auto" w:fill="auto"/>
            <w:vAlign w:val="center"/>
          </w:tcPr>
          <w:p w14:paraId="41D623DF" w14:textId="77777777" w:rsidR="00197B1D" w:rsidRDefault="005C55D3">
            <w:pPr>
              <w:spacing w:line="276" w:lineRule="auto"/>
              <w:jc w:val="center"/>
              <w:rPr>
                <w:kern w:val="0"/>
                <w:szCs w:val="21"/>
              </w:rPr>
            </w:pPr>
            <w:r>
              <w:rPr>
                <w:kern w:val="0"/>
                <w:szCs w:val="21"/>
                <w:lang w:bidi="ar"/>
              </w:rPr>
              <w:t>SOFT1_S02</w:t>
            </w:r>
          </w:p>
        </w:tc>
        <w:tc>
          <w:tcPr>
            <w:tcW w:w="2010" w:type="dxa"/>
            <w:tcBorders>
              <w:bottom w:val="single" w:sz="4" w:space="0" w:color="auto"/>
            </w:tcBorders>
            <w:shd w:val="clear" w:color="auto" w:fill="auto"/>
            <w:vAlign w:val="center"/>
          </w:tcPr>
          <w:p w14:paraId="4F2AF2B5" w14:textId="77777777" w:rsidR="00197B1D" w:rsidRDefault="005C55D3">
            <w:pPr>
              <w:spacing w:line="276" w:lineRule="auto"/>
              <w:rPr>
                <w:kern w:val="0"/>
                <w:szCs w:val="21"/>
              </w:rPr>
            </w:pPr>
            <w:r>
              <w:rPr>
                <w:rFonts w:cs="宋体" w:hint="eastAsia"/>
                <w:kern w:val="0"/>
                <w:szCs w:val="21"/>
                <w:lang w:bidi="ar"/>
              </w:rPr>
              <w:t>直方图展示区</w:t>
            </w:r>
          </w:p>
        </w:tc>
        <w:tc>
          <w:tcPr>
            <w:tcW w:w="6342" w:type="dxa"/>
            <w:tcBorders>
              <w:bottom w:val="single" w:sz="4" w:space="0" w:color="auto"/>
            </w:tcBorders>
            <w:shd w:val="clear" w:color="auto" w:fill="auto"/>
            <w:vAlign w:val="center"/>
          </w:tcPr>
          <w:p w14:paraId="3DADFBA5" w14:textId="77777777" w:rsidR="00197B1D" w:rsidRDefault="005C55D3">
            <w:pPr>
              <w:pStyle w:val="ad"/>
              <w:numPr>
                <w:ilvl w:val="0"/>
                <w:numId w:val="13"/>
              </w:numPr>
              <w:spacing w:line="276" w:lineRule="auto"/>
              <w:rPr>
                <w:szCs w:val="21"/>
              </w:rPr>
            </w:pPr>
            <w:r>
              <w:rPr>
                <w:rFonts w:cs="宋体" w:hint="eastAsia"/>
                <w:sz w:val="21"/>
                <w:szCs w:val="21"/>
                <w:lang w:bidi="ar"/>
              </w:rPr>
              <w:t>展示对应类型的间期直方图</w:t>
            </w:r>
          </w:p>
          <w:p w14:paraId="569BC660" w14:textId="77777777" w:rsidR="00197B1D" w:rsidRDefault="005C55D3">
            <w:pPr>
              <w:pStyle w:val="ad"/>
              <w:numPr>
                <w:ilvl w:val="0"/>
                <w:numId w:val="13"/>
              </w:numPr>
              <w:spacing w:line="276" w:lineRule="auto"/>
              <w:rPr>
                <w:szCs w:val="21"/>
              </w:rPr>
            </w:pPr>
            <w:r>
              <w:rPr>
                <w:rFonts w:cs="宋体" w:hint="eastAsia"/>
                <w:sz w:val="21"/>
                <w:szCs w:val="21"/>
                <w:lang w:bidi="ar"/>
              </w:rPr>
              <w:t>展示对应类型的间期比直方图</w:t>
            </w:r>
          </w:p>
          <w:p w14:paraId="31163E1F" w14:textId="77777777" w:rsidR="00197B1D" w:rsidRDefault="005C55D3">
            <w:pPr>
              <w:pStyle w:val="ad"/>
              <w:numPr>
                <w:ilvl w:val="0"/>
                <w:numId w:val="13"/>
              </w:numPr>
              <w:spacing w:line="276" w:lineRule="auto"/>
              <w:rPr>
                <w:szCs w:val="21"/>
              </w:rPr>
            </w:pPr>
            <w:r>
              <w:rPr>
                <w:rFonts w:cs="宋体" w:hint="eastAsia"/>
                <w:sz w:val="21"/>
                <w:szCs w:val="21"/>
                <w:lang w:bidi="ar"/>
              </w:rPr>
              <w:t>展示对应类型的心率直方图</w:t>
            </w:r>
          </w:p>
        </w:tc>
      </w:tr>
      <w:tr w:rsidR="00197B1D" w14:paraId="55179531" w14:textId="77777777">
        <w:trPr>
          <w:trHeight w:val="20"/>
          <w:tblHeader/>
          <w:jc w:val="center"/>
        </w:trPr>
        <w:tc>
          <w:tcPr>
            <w:tcW w:w="1467" w:type="dxa"/>
            <w:tcBorders>
              <w:bottom w:val="single" w:sz="4" w:space="0" w:color="auto"/>
            </w:tcBorders>
            <w:shd w:val="clear" w:color="auto" w:fill="auto"/>
            <w:vAlign w:val="center"/>
          </w:tcPr>
          <w:p w14:paraId="408B533D" w14:textId="77777777" w:rsidR="00197B1D" w:rsidRDefault="005C55D3">
            <w:pPr>
              <w:spacing w:line="276" w:lineRule="auto"/>
              <w:jc w:val="center"/>
              <w:rPr>
                <w:kern w:val="0"/>
                <w:szCs w:val="21"/>
              </w:rPr>
            </w:pPr>
            <w:r>
              <w:rPr>
                <w:kern w:val="0"/>
                <w:szCs w:val="21"/>
                <w:lang w:bidi="ar"/>
              </w:rPr>
              <w:t>SOFT1_S03</w:t>
            </w:r>
          </w:p>
        </w:tc>
        <w:tc>
          <w:tcPr>
            <w:tcW w:w="2010" w:type="dxa"/>
            <w:tcBorders>
              <w:bottom w:val="single" w:sz="4" w:space="0" w:color="auto"/>
            </w:tcBorders>
            <w:shd w:val="clear" w:color="auto" w:fill="auto"/>
            <w:vAlign w:val="center"/>
          </w:tcPr>
          <w:p w14:paraId="3C052DB1" w14:textId="77777777" w:rsidR="00197B1D" w:rsidRDefault="005C55D3">
            <w:pPr>
              <w:spacing w:line="276" w:lineRule="auto"/>
              <w:rPr>
                <w:kern w:val="0"/>
                <w:szCs w:val="21"/>
              </w:rPr>
            </w:pPr>
            <w:r>
              <w:rPr>
                <w:rFonts w:cs="宋体" w:hint="eastAsia"/>
                <w:kern w:val="0"/>
                <w:szCs w:val="21"/>
                <w:lang w:bidi="ar"/>
              </w:rPr>
              <w:t>直方图展示区鼠标移动</w:t>
            </w:r>
          </w:p>
        </w:tc>
        <w:tc>
          <w:tcPr>
            <w:tcW w:w="6342" w:type="dxa"/>
            <w:tcBorders>
              <w:bottom w:val="single" w:sz="4" w:space="0" w:color="auto"/>
            </w:tcBorders>
            <w:shd w:val="clear" w:color="auto" w:fill="auto"/>
            <w:vAlign w:val="center"/>
          </w:tcPr>
          <w:p w14:paraId="2DB6B3AC" w14:textId="77777777" w:rsidR="00197B1D" w:rsidRDefault="005C55D3">
            <w:pPr>
              <w:pStyle w:val="ad"/>
              <w:spacing w:line="276" w:lineRule="auto"/>
              <w:rPr>
                <w:szCs w:val="21"/>
              </w:rPr>
            </w:pPr>
            <w:r>
              <w:rPr>
                <w:rFonts w:cs="宋体" w:hint="eastAsia"/>
                <w:sz w:val="21"/>
                <w:szCs w:val="21"/>
                <w:lang w:bidi="ar"/>
              </w:rPr>
              <w:t>鼠标在在</w:t>
            </w:r>
            <w:r>
              <w:rPr>
                <w:kern w:val="0"/>
                <w:sz w:val="21"/>
                <w:szCs w:val="21"/>
                <w:lang w:bidi="ar"/>
              </w:rPr>
              <w:t>SOFT1_S02</w:t>
            </w:r>
            <w:r>
              <w:rPr>
                <w:rFonts w:cs="宋体" w:hint="eastAsia"/>
                <w:kern w:val="0"/>
                <w:sz w:val="21"/>
                <w:szCs w:val="21"/>
                <w:lang w:bidi="ar"/>
              </w:rPr>
              <w:t>区域上移动时，</w:t>
            </w:r>
            <w:r>
              <w:rPr>
                <w:rFonts w:cs="宋体" w:hint="eastAsia"/>
                <w:sz w:val="21"/>
                <w:szCs w:val="21"/>
                <w:lang w:bidi="ar"/>
              </w:rPr>
              <w:t>每一个有统计数据的地方都有黄色的矩形提示</w:t>
            </w:r>
          </w:p>
        </w:tc>
      </w:tr>
      <w:tr w:rsidR="00197B1D" w14:paraId="34CAB72A" w14:textId="77777777">
        <w:trPr>
          <w:trHeight w:val="20"/>
          <w:tblHeader/>
          <w:jc w:val="center"/>
        </w:trPr>
        <w:tc>
          <w:tcPr>
            <w:tcW w:w="1467" w:type="dxa"/>
            <w:tcBorders>
              <w:bottom w:val="single" w:sz="4" w:space="0" w:color="auto"/>
            </w:tcBorders>
            <w:shd w:val="clear" w:color="auto" w:fill="auto"/>
            <w:vAlign w:val="center"/>
          </w:tcPr>
          <w:p w14:paraId="04C34C20" w14:textId="77777777" w:rsidR="00197B1D" w:rsidRDefault="005C55D3">
            <w:pPr>
              <w:spacing w:line="276" w:lineRule="auto"/>
              <w:jc w:val="center"/>
              <w:rPr>
                <w:kern w:val="0"/>
                <w:szCs w:val="21"/>
              </w:rPr>
            </w:pPr>
            <w:r>
              <w:rPr>
                <w:kern w:val="0"/>
                <w:szCs w:val="21"/>
                <w:lang w:bidi="ar"/>
              </w:rPr>
              <w:t>SOFT1_S04</w:t>
            </w:r>
          </w:p>
        </w:tc>
        <w:tc>
          <w:tcPr>
            <w:tcW w:w="2010" w:type="dxa"/>
            <w:tcBorders>
              <w:bottom w:val="single" w:sz="4" w:space="0" w:color="auto"/>
            </w:tcBorders>
            <w:shd w:val="clear" w:color="auto" w:fill="auto"/>
            <w:vAlign w:val="center"/>
          </w:tcPr>
          <w:p w14:paraId="534C1A80" w14:textId="77777777" w:rsidR="00197B1D" w:rsidRDefault="005C55D3">
            <w:pPr>
              <w:spacing w:line="276" w:lineRule="auto"/>
              <w:rPr>
                <w:kern w:val="0"/>
                <w:szCs w:val="21"/>
              </w:rPr>
            </w:pPr>
            <w:r>
              <w:rPr>
                <w:rFonts w:cs="宋体" w:hint="eastAsia"/>
                <w:kern w:val="0"/>
                <w:szCs w:val="21"/>
                <w:lang w:bidi="ar"/>
              </w:rPr>
              <w:t>直方图展示区鼠标点击</w:t>
            </w:r>
          </w:p>
        </w:tc>
        <w:tc>
          <w:tcPr>
            <w:tcW w:w="6342" w:type="dxa"/>
            <w:tcBorders>
              <w:bottom w:val="single" w:sz="4" w:space="0" w:color="auto"/>
            </w:tcBorders>
            <w:shd w:val="clear" w:color="auto" w:fill="auto"/>
            <w:vAlign w:val="center"/>
          </w:tcPr>
          <w:p w14:paraId="29A18727" w14:textId="77777777" w:rsidR="00197B1D" w:rsidRDefault="005C55D3">
            <w:pPr>
              <w:pStyle w:val="ad"/>
              <w:spacing w:line="276" w:lineRule="auto"/>
              <w:rPr>
                <w:szCs w:val="21"/>
              </w:rPr>
            </w:pPr>
            <w:r>
              <w:rPr>
                <w:rFonts w:cs="宋体" w:hint="eastAsia"/>
                <w:sz w:val="21"/>
                <w:szCs w:val="21"/>
                <w:lang w:bidi="ar"/>
              </w:rPr>
              <w:t>执行完</w:t>
            </w:r>
            <w:r>
              <w:rPr>
                <w:kern w:val="0"/>
                <w:sz w:val="21"/>
                <w:szCs w:val="21"/>
                <w:lang w:bidi="ar"/>
              </w:rPr>
              <w:t>SOFT1_S03</w:t>
            </w:r>
            <w:r>
              <w:rPr>
                <w:rFonts w:cs="宋体" w:hint="eastAsia"/>
                <w:kern w:val="0"/>
                <w:sz w:val="21"/>
                <w:szCs w:val="21"/>
                <w:lang w:bidi="ar"/>
              </w:rPr>
              <w:t>后，点击任一有黄色矩形的区域。此时黄色矩形变为橙色，并把该区域内的心搏集合传递给</w:t>
            </w:r>
            <w:r>
              <w:rPr>
                <w:kern w:val="0"/>
                <w:sz w:val="21"/>
                <w:szCs w:val="21"/>
                <w:lang w:bidi="ar"/>
              </w:rPr>
              <w:t>SOFT1_S05</w:t>
            </w:r>
          </w:p>
        </w:tc>
      </w:tr>
      <w:tr w:rsidR="00197B1D" w14:paraId="1822CCB4" w14:textId="77777777">
        <w:trPr>
          <w:trHeight w:val="20"/>
          <w:tblHeader/>
          <w:jc w:val="center"/>
        </w:trPr>
        <w:tc>
          <w:tcPr>
            <w:tcW w:w="1467" w:type="dxa"/>
            <w:tcBorders>
              <w:bottom w:val="single" w:sz="4" w:space="0" w:color="auto"/>
            </w:tcBorders>
            <w:shd w:val="clear" w:color="auto" w:fill="auto"/>
            <w:vAlign w:val="center"/>
          </w:tcPr>
          <w:p w14:paraId="5FE1917C" w14:textId="77777777" w:rsidR="00197B1D" w:rsidRDefault="005C55D3">
            <w:pPr>
              <w:spacing w:line="276" w:lineRule="auto"/>
              <w:jc w:val="center"/>
              <w:rPr>
                <w:kern w:val="0"/>
                <w:szCs w:val="21"/>
              </w:rPr>
            </w:pPr>
            <w:r>
              <w:rPr>
                <w:kern w:val="0"/>
                <w:szCs w:val="21"/>
                <w:lang w:bidi="ar"/>
              </w:rPr>
              <w:t>SOFT1_S05</w:t>
            </w:r>
          </w:p>
        </w:tc>
        <w:tc>
          <w:tcPr>
            <w:tcW w:w="2010" w:type="dxa"/>
            <w:tcBorders>
              <w:bottom w:val="single" w:sz="4" w:space="0" w:color="auto"/>
            </w:tcBorders>
            <w:shd w:val="clear" w:color="auto" w:fill="auto"/>
            <w:vAlign w:val="center"/>
          </w:tcPr>
          <w:p w14:paraId="6B9729F8" w14:textId="77777777" w:rsidR="00197B1D" w:rsidRDefault="005C55D3">
            <w:pPr>
              <w:spacing w:line="276" w:lineRule="auto"/>
              <w:rPr>
                <w:kern w:val="0"/>
                <w:szCs w:val="21"/>
              </w:rPr>
            </w:pPr>
            <w:r>
              <w:rPr>
                <w:rFonts w:cs="宋体" w:hint="eastAsia"/>
                <w:kern w:val="0"/>
                <w:szCs w:val="21"/>
                <w:lang w:bidi="ar"/>
              </w:rPr>
              <w:t>画心搏集合的局部波形图集合功能</w:t>
            </w:r>
          </w:p>
        </w:tc>
        <w:tc>
          <w:tcPr>
            <w:tcW w:w="6342" w:type="dxa"/>
            <w:tcBorders>
              <w:bottom w:val="single" w:sz="4" w:space="0" w:color="auto"/>
            </w:tcBorders>
            <w:shd w:val="clear" w:color="auto" w:fill="auto"/>
            <w:vAlign w:val="center"/>
          </w:tcPr>
          <w:p w14:paraId="21320CD3" w14:textId="77777777" w:rsidR="00197B1D" w:rsidRDefault="005C55D3">
            <w:pPr>
              <w:pStyle w:val="ad"/>
              <w:spacing w:line="276" w:lineRule="auto"/>
              <w:rPr>
                <w:szCs w:val="21"/>
              </w:rPr>
            </w:pPr>
            <w:r>
              <w:rPr>
                <w:rFonts w:cs="宋体" w:hint="eastAsia"/>
                <w:sz w:val="21"/>
                <w:szCs w:val="21"/>
                <w:lang w:bidi="ar"/>
              </w:rPr>
              <w:t>执行</w:t>
            </w:r>
            <w:r>
              <w:rPr>
                <w:sz w:val="21"/>
                <w:szCs w:val="21"/>
                <w:lang w:bidi="ar"/>
              </w:rPr>
              <w:t xml:space="preserve">7.1.20 </w:t>
            </w:r>
            <w:r>
              <w:rPr>
                <w:rFonts w:cs="宋体" w:hint="eastAsia"/>
                <w:sz w:val="21"/>
                <w:szCs w:val="21"/>
                <w:lang w:bidi="ar"/>
              </w:rPr>
              <w:t>标准</w:t>
            </w:r>
          </w:p>
        </w:tc>
      </w:tr>
    </w:tbl>
    <w:p w14:paraId="0A13C4E6" w14:textId="77777777" w:rsidR="00197B1D" w:rsidRDefault="00197B1D">
      <w:pPr>
        <w:numPr>
          <w:ilvl w:val="255"/>
          <w:numId w:val="0"/>
        </w:numPr>
        <w:rPr>
          <w:bCs/>
          <w:sz w:val="24"/>
        </w:rPr>
      </w:pPr>
    </w:p>
    <w:p w14:paraId="3375652D" w14:textId="77777777" w:rsidR="00197B1D" w:rsidRDefault="00197B1D">
      <w:pPr>
        <w:numPr>
          <w:ilvl w:val="255"/>
          <w:numId w:val="0"/>
        </w:numPr>
        <w:rPr>
          <w:bCs/>
          <w:sz w:val="24"/>
        </w:rPr>
      </w:pPr>
    </w:p>
    <w:p w14:paraId="39B73CF9" w14:textId="77777777" w:rsidR="00197B1D" w:rsidRDefault="005C55D3">
      <w:pPr>
        <w:numPr>
          <w:ilvl w:val="2"/>
          <w:numId w:val="3"/>
        </w:numPr>
        <w:spacing w:line="360" w:lineRule="auto"/>
        <w:outlineLvl w:val="2"/>
        <w:rPr>
          <w:bCs/>
          <w:sz w:val="24"/>
        </w:rPr>
      </w:pPr>
      <w:bookmarkStart w:id="321" w:name="_Toc29478"/>
      <w:r>
        <w:rPr>
          <w:rFonts w:hint="eastAsia"/>
          <w:bCs/>
          <w:sz w:val="24"/>
        </w:rPr>
        <w:t xml:space="preserve"> </w:t>
      </w:r>
      <w:r>
        <w:rPr>
          <w:rFonts w:hint="eastAsia"/>
          <w:bCs/>
          <w:sz w:val="24"/>
        </w:rPr>
        <w:t>心搏集合的局部波形功能</w:t>
      </w:r>
      <w:bookmarkEnd w:id="321"/>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03003DBE" w14:textId="77777777">
        <w:trPr>
          <w:trHeight w:val="20"/>
          <w:tblHeader/>
          <w:jc w:val="center"/>
        </w:trPr>
        <w:tc>
          <w:tcPr>
            <w:tcW w:w="1467" w:type="dxa"/>
            <w:shd w:val="clear" w:color="auto" w:fill="auto"/>
            <w:vAlign w:val="center"/>
          </w:tcPr>
          <w:p w14:paraId="45AAFD30" w14:textId="77777777" w:rsidR="00197B1D" w:rsidRDefault="005C55D3">
            <w:pPr>
              <w:spacing w:line="276" w:lineRule="auto"/>
              <w:jc w:val="center"/>
              <w:rPr>
                <w:b/>
                <w:szCs w:val="21"/>
              </w:rPr>
            </w:pPr>
            <w:r>
              <w:rPr>
                <w:b/>
                <w:szCs w:val="21"/>
              </w:rPr>
              <w:t>编号</w:t>
            </w:r>
          </w:p>
        </w:tc>
        <w:tc>
          <w:tcPr>
            <w:tcW w:w="2010" w:type="dxa"/>
            <w:shd w:val="clear" w:color="auto" w:fill="auto"/>
            <w:vAlign w:val="center"/>
          </w:tcPr>
          <w:p w14:paraId="4BC00762"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20E8187D" w14:textId="77777777" w:rsidR="00197B1D" w:rsidRDefault="005C55D3">
            <w:pPr>
              <w:spacing w:line="276" w:lineRule="auto"/>
              <w:jc w:val="center"/>
              <w:rPr>
                <w:b/>
                <w:szCs w:val="21"/>
              </w:rPr>
            </w:pPr>
            <w:r>
              <w:rPr>
                <w:b/>
                <w:szCs w:val="21"/>
              </w:rPr>
              <w:t>接受标准</w:t>
            </w:r>
          </w:p>
        </w:tc>
      </w:tr>
      <w:tr w:rsidR="00197B1D" w14:paraId="220C72DD" w14:textId="77777777">
        <w:trPr>
          <w:trHeight w:val="20"/>
          <w:tblHeader/>
          <w:jc w:val="center"/>
        </w:trPr>
        <w:tc>
          <w:tcPr>
            <w:tcW w:w="1467" w:type="dxa"/>
            <w:tcBorders>
              <w:bottom w:val="single" w:sz="4" w:space="0" w:color="auto"/>
            </w:tcBorders>
            <w:shd w:val="clear" w:color="auto" w:fill="auto"/>
            <w:vAlign w:val="center"/>
          </w:tcPr>
          <w:p w14:paraId="3B4D5CB1" w14:textId="77777777" w:rsidR="00197B1D" w:rsidRDefault="005C55D3">
            <w:pPr>
              <w:spacing w:line="276" w:lineRule="auto"/>
              <w:jc w:val="center"/>
              <w:rPr>
                <w:kern w:val="0"/>
                <w:szCs w:val="21"/>
              </w:rPr>
            </w:pPr>
            <w:r>
              <w:rPr>
                <w:kern w:val="0"/>
                <w:szCs w:val="21"/>
                <w:lang w:bidi="ar"/>
              </w:rPr>
              <w:t>SOFT1_T01</w:t>
            </w:r>
          </w:p>
        </w:tc>
        <w:tc>
          <w:tcPr>
            <w:tcW w:w="2010" w:type="dxa"/>
            <w:tcBorders>
              <w:bottom w:val="single" w:sz="4" w:space="0" w:color="auto"/>
            </w:tcBorders>
            <w:shd w:val="clear" w:color="auto" w:fill="auto"/>
            <w:vAlign w:val="center"/>
          </w:tcPr>
          <w:p w14:paraId="21E9D4C3" w14:textId="77777777" w:rsidR="00197B1D" w:rsidRDefault="005C55D3">
            <w:pPr>
              <w:spacing w:line="276" w:lineRule="auto"/>
              <w:rPr>
                <w:kern w:val="0"/>
                <w:szCs w:val="21"/>
              </w:rPr>
            </w:pPr>
            <w:r>
              <w:rPr>
                <w:rFonts w:cs="宋体" w:hint="eastAsia"/>
                <w:kern w:val="0"/>
                <w:szCs w:val="21"/>
                <w:lang w:bidi="ar"/>
              </w:rPr>
              <w:t>接收心搏集合</w:t>
            </w:r>
          </w:p>
        </w:tc>
        <w:tc>
          <w:tcPr>
            <w:tcW w:w="6342" w:type="dxa"/>
            <w:tcBorders>
              <w:bottom w:val="single" w:sz="4" w:space="0" w:color="auto"/>
            </w:tcBorders>
            <w:shd w:val="clear" w:color="auto" w:fill="auto"/>
            <w:vAlign w:val="center"/>
          </w:tcPr>
          <w:p w14:paraId="2293FAE2" w14:textId="77777777" w:rsidR="00197B1D" w:rsidRDefault="005C55D3">
            <w:pPr>
              <w:pStyle w:val="ad"/>
              <w:spacing w:line="276" w:lineRule="auto"/>
              <w:rPr>
                <w:szCs w:val="21"/>
              </w:rPr>
            </w:pPr>
            <w:r>
              <w:rPr>
                <w:rFonts w:cs="宋体" w:hint="eastAsia"/>
                <w:sz w:val="21"/>
                <w:szCs w:val="21"/>
                <w:lang w:bidi="ar"/>
              </w:rPr>
              <w:t>当心</w:t>
            </w:r>
            <w:proofErr w:type="gramStart"/>
            <w:r>
              <w:rPr>
                <w:rFonts w:cs="宋体" w:hint="eastAsia"/>
                <w:sz w:val="21"/>
                <w:szCs w:val="21"/>
                <w:lang w:bidi="ar"/>
              </w:rPr>
              <w:t>搏</w:t>
            </w:r>
            <w:proofErr w:type="gramEnd"/>
            <w:r>
              <w:rPr>
                <w:rFonts w:cs="宋体" w:hint="eastAsia"/>
                <w:sz w:val="21"/>
                <w:szCs w:val="21"/>
                <w:lang w:bidi="ar"/>
              </w:rPr>
              <w:t>集合传递过来时，可以正确接收</w:t>
            </w:r>
          </w:p>
        </w:tc>
      </w:tr>
      <w:tr w:rsidR="00197B1D" w14:paraId="4D2DC5CD" w14:textId="77777777">
        <w:trPr>
          <w:trHeight w:val="20"/>
          <w:tblHeader/>
          <w:jc w:val="center"/>
        </w:trPr>
        <w:tc>
          <w:tcPr>
            <w:tcW w:w="1467" w:type="dxa"/>
            <w:shd w:val="clear" w:color="auto" w:fill="auto"/>
            <w:vAlign w:val="center"/>
          </w:tcPr>
          <w:p w14:paraId="529F5C0E" w14:textId="77777777" w:rsidR="00197B1D" w:rsidRDefault="005C55D3">
            <w:pPr>
              <w:spacing w:line="276" w:lineRule="auto"/>
              <w:jc w:val="center"/>
              <w:rPr>
                <w:kern w:val="0"/>
                <w:szCs w:val="21"/>
              </w:rPr>
            </w:pPr>
            <w:r>
              <w:rPr>
                <w:kern w:val="0"/>
                <w:szCs w:val="21"/>
                <w:lang w:bidi="ar"/>
              </w:rPr>
              <w:t>SOFT1_T02</w:t>
            </w:r>
          </w:p>
        </w:tc>
        <w:tc>
          <w:tcPr>
            <w:tcW w:w="2010" w:type="dxa"/>
            <w:shd w:val="clear" w:color="auto" w:fill="auto"/>
            <w:vAlign w:val="center"/>
          </w:tcPr>
          <w:p w14:paraId="469B61C6" w14:textId="77777777" w:rsidR="00197B1D" w:rsidRDefault="005C55D3">
            <w:pPr>
              <w:spacing w:line="276" w:lineRule="auto"/>
              <w:rPr>
                <w:kern w:val="0"/>
                <w:szCs w:val="21"/>
              </w:rPr>
            </w:pPr>
            <w:r>
              <w:rPr>
                <w:rFonts w:cs="宋体" w:hint="eastAsia"/>
                <w:kern w:val="0"/>
                <w:szCs w:val="21"/>
                <w:lang w:bidi="ar"/>
              </w:rPr>
              <w:t>波形图集合区域</w:t>
            </w:r>
          </w:p>
        </w:tc>
        <w:tc>
          <w:tcPr>
            <w:tcW w:w="6342" w:type="dxa"/>
            <w:shd w:val="clear" w:color="auto" w:fill="auto"/>
            <w:vAlign w:val="center"/>
          </w:tcPr>
          <w:p w14:paraId="5202B6DB" w14:textId="77777777" w:rsidR="00197B1D" w:rsidRDefault="005C55D3">
            <w:pPr>
              <w:pStyle w:val="ad"/>
              <w:spacing w:line="276" w:lineRule="auto"/>
              <w:rPr>
                <w:szCs w:val="21"/>
              </w:rPr>
            </w:pPr>
            <w:r>
              <w:rPr>
                <w:rFonts w:cs="宋体" w:hint="eastAsia"/>
                <w:sz w:val="21"/>
                <w:szCs w:val="21"/>
                <w:lang w:bidi="ar"/>
              </w:rPr>
              <w:t>可以将</w:t>
            </w:r>
            <w:r>
              <w:rPr>
                <w:kern w:val="0"/>
                <w:sz w:val="21"/>
                <w:szCs w:val="21"/>
                <w:lang w:bidi="ar"/>
              </w:rPr>
              <w:t>SOFT1_T01</w:t>
            </w:r>
            <w:r>
              <w:rPr>
                <w:rFonts w:cs="宋体" w:hint="eastAsia"/>
                <w:kern w:val="0"/>
                <w:sz w:val="21"/>
                <w:szCs w:val="21"/>
                <w:lang w:bidi="ar"/>
              </w:rPr>
              <w:t>心搏集合展示到该区域</w:t>
            </w:r>
          </w:p>
        </w:tc>
      </w:tr>
      <w:tr w:rsidR="00197B1D" w14:paraId="40584321" w14:textId="77777777">
        <w:trPr>
          <w:trHeight w:val="20"/>
          <w:tblHeader/>
          <w:jc w:val="center"/>
        </w:trPr>
        <w:tc>
          <w:tcPr>
            <w:tcW w:w="1467" w:type="dxa"/>
            <w:tcBorders>
              <w:bottom w:val="single" w:sz="4" w:space="0" w:color="auto"/>
            </w:tcBorders>
            <w:shd w:val="clear" w:color="auto" w:fill="auto"/>
            <w:vAlign w:val="center"/>
          </w:tcPr>
          <w:p w14:paraId="700A25EE" w14:textId="77777777" w:rsidR="00197B1D" w:rsidRDefault="005C55D3">
            <w:pPr>
              <w:spacing w:line="276" w:lineRule="auto"/>
              <w:jc w:val="center"/>
              <w:rPr>
                <w:kern w:val="0"/>
                <w:szCs w:val="21"/>
              </w:rPr>
            </w:pPr>
            <w:r>
              <w:rPr>
                <w:kern w:val="0"/>
                <w:szCs w:val="21"/>
                <w:lang w:bidi="ar"/>
              </w:rPr>
              <w:t>SOFT1_T03</w:t>
            </w:r>
          </w:p>
        </w:tc>
        <w:tc>
          <w:tcPr>
            <w:tcW w:w="2010" w:type="dxa"/>
            <w:tcBorders>
              <w:bottom w:val="single" w:sz="4" w:space="0" w:color="auto"/>
            </w:tcBorders>
            <w:shd w:val="clear" w:color="auto" w:fill="auto"/>
            <w:vAlign w:val="center"/>
          </w:tcPr>
          <w:p w14:paraId="505E2135" w14:textId="77777777" w:rsidR="00197B1D" w:rsidRDefault="005C55D3">
            <w:pPr>
              <w:spacing w:line="276" w:lineRule="auto"/>
              <w:rPr>
                <w:kern w:val="0"/>
                <w:szCs w:val="21"/>
              </w:rPr>
            </w:pPr>
            <w:r>
              <w:rPr>
                <w:rFonts w:cs="宋体" w:hint="eastAsia"/>
                <w:kern w:val="0"/>
                <w:szCs w:val="21"/>
                <w:lang w:bidi="ar"/>
              </w:rPr>
              <w:t>选中单个心搏</w:t>
            </w:r>
          </w:p>
        </w:tc>
        <w:tc>
          <w:tcPr>
            <w:tcW w:w="6342" w:type="dxa"/>
            <w:tcBorders>
              <w:bottom w:val="single" w:sz="4" w:space="0" w:color="auto"/>
            </w:tcBorders>
            <w:shd w:val="clear" w:color="auto" w:fill="auto"/>
            <w:vAlign w:val="center"/>
          </w:tcPr>
          <w:p w14:paraId="462CD0EF" w14:textId="77777777" w:rsidR="00197B1D" w:rsidRDefault="005C55D3">
            <w:pPr>
              <w:pStyle w:val="ad"/>
              <w:spacing w:line="276" w:lineRule="auto"/>
              <w:rPr>
                <w:szCs w:val="21"/>
              </w:rPr>
            </w:pPr>
            <w:r>
              <w:rPr>
                <w:rFonts w:cs="宋体" w:hint="eastAsia"/>
                <w:sz w:val="21"/>
                <w:szCs w:val="21"/>
                <w:lang w:bidi="ar"/>
              </w:rPr>
              <w:t>将鼠标放在</w:t>
            </w:r>
            <w:r>
              <w:rPr>
                <w:kern w:val="0"/>
                <w:sz w:val="21"/>
                <w:szCs w:val="21"/>
                <w:lang w:bidi="ar"/>
              </w:rPr>
              <w:t>SOFT1_T02</w:t>
            </w:r>
            <w:r>
              <w:rPr>
                <w:rFonts w:cs="宋体" w:hint="eastAsia"/>
                <w:kern w:val="0"/>
                <w:sz w:val="21"/>
                <w:szCs w:val="21"/>
                <w:lang w:bidi="ar"/>
              </w:rPr>
              <w:t>区域的一个心搏上，单击鼠标左键，出现选中该心搏的框</w:t>
            </w:r>
            <w:r>
              <w:rPr>
                <w:rFonts w:cs="宋体" w:hint="eastAsia"/>
                <w:sz w:val="21"/>
                <w:szCs w:val="21"/>
                <w:lang w:bidi="ar"/>
              </w:rPr>
              <w:t>，并且</w:t>
            </w:r>
            <w:r>
              <w:rPr>
                <w:sz w:val="21"/>
                <w:szCs w:val="21"/>
                <w:lang w:bidi="ar"/>
              </w:rPr>
              <w:t xml:space="preserve">7.1.1 </w:t>
            </w:r>
            <w:r>
              <w:rPr>
                <w:rFonts w:cs="宋体" w:hint="eastAsia"/>
                <w:sz w:val="21"/>
                <w:szCs w:val="21"/>
                <w:lang w:bidi="ar"/>
              </w:rPr>
              <w:t>通用心电图编辑窗口</w:t>
            </w:r>
            <w:r>
              <w:rPr>
                <w:sz w:val="21"/>
                <w:szCs w:val="21"/>
                <w:lang w:bidi="ar"/>
              </w:rPr>
              <w:t xml:space="preserve"> </w:t>
            </w:r>
            <w:r>
              <w:rPr>
                <w:rFonts w:cs="宋体" w:hint="eastAsia"/>
                <w:sz w:val="21"/>
                <w:szCs w:val="21"/>
                <w:lang w:bidi="ar"/>
              </w:rPr>
              <w:t>会定位到选中心搏处</w:t>
            </w:r>
          </w:p>
        </w:tc>
      </w:tr>
      <w:tr w:rsidR="00197B1D" w14:paraId="2F35AA2F" w14:textId="77777777">
        <w:trPr>
          <w:trHeight w:val="20"/>
          <w:tblHeader/>
          <w:jc w:val="center"/>
        </w:trPr>
        <w:tc>
          <w:tcPr>
            <w:tcW w:w="1467" w:type="dxa"/>
            <w:tcBorders>
              <w:bottom w:val="single" w:sz="4" w:space="0" w:color="auto"/>
            </w:tcBorders>
            <w:shd w:val="clear" w:color="auto" w:fill="auto"/>
            <w:vAlign w:val="center"/>
          </w:tcPr>
          <w:p w14:paraId="15142ED2" w14:textId="77777777" w:rsidR="00197B1D" w:rsidRDefault="005C55D3">
            <w:pPr>
              <w:spacing w:line="276" w:lineRule="auto"/>
              <w:jc w:val="center"/>
              <w:rPr>
                <w:kern w:val="0"/>
                <w:szCs w:val="21"/>
              </w:rPr>
            </w:pPr>
            <w:r>
              <w:rPr>
                <w:kern w:val="0"/>
                <w:szCs w:val="21"/>
                <w:lang w:bidi="ar"/>
              </w:rPr>
              <w:t>SOFT1_T04</w:t>
            </w:r>
          </w:p>
        </w:tc>
        <w:tc>
          <w:tcPr>
            <w:tcW w:w="2010" w:type="dxa"/>
            <w:tcBorders>
              <w:bottom w:val="single" w:sz="4" w:space="0" w:color="auto"/>
            </w:tcBorders>
            <w:shd w:val="clear" w:color="auto" w:fill="auto"/>
            <w:vAlign w:val="center"/>
          </w:tcPr>
          <w:p w14:paraId="4254DBFF" w14:textId="77777777" w:rsidR="00197B1D" w:rsidRDefault="005C55D3">
            <w:pPr>
              <w:spacing w:line="276" w:lineRule="auto"/>
              <w:rPr>
                <w:kern w:val="0"/>
                <w:szCs w:val="21"/>
              </w:rPr>
            </w:pPr>
            <w:r>
              <w:rPr>
                <w:rFonts w:cs="宋体" w:hint="eastAsia"/>
                <w:kern w:val="0"/>
                <w:szCs w:val="21"/>
                <w:lang w:bidi="ar"/>
              </w:rPr>
              <w:t>选中多个心搏</w:t>
            </w:r>
          </w:p>
        </w:tc>
        <w:tc>
          <w:tcPr>
            <w:tcW w:w="6342" w:type="dxa"/>
            <w:tcBorders>
              <w:bottom w:val="single" w:sz="4" w:space="0" w:color="auto"/>
            </w:tcBorders>
            <w:shd w:val="clear" w:color="auto" w:fill="auto"/>
            <w:vAlign w:val="center"/>
          </w:tcPr>
          <w:p w14:paraId="4C8897D5" w14:textId="77777777" w:rsidR="00197B1D" w:rsidRDefault="005C55D3">
            <w:pPr>
              <w:pStyle w:val="ad"/>
              <w:spacing w:line="276" w:lineRule="auto"/>
              <w:rPr>
                <w:szCs w:val="21"/>
              </w:rPr>
            </w:pPr>
            <w:r>
              <w:rPr>
                <w:rFonts w:cs="宋体" w:hint="eastAsia"/>
                <w:sz w:val="21"/>
                <w:szCs w:val="21"/>
                <w:lang w:bidi="ar"/>
              </w:rPr>
              <w:t>用</w:t>
            </w:r>
            <w:proofErr w:type="gramStart"/>
            <w:r>
              <w:rPr>
                <w:rFonts w:cs="宋体" w:hint="eastAsia"/>
                <w:sz w:val="21"/>
                <w:szCs w:val="21"/>
                <w:lang w:bidi="ar"/>
              </w:rPr>
              <w:t>鼠标</w:t>
            </w:r>
            <w:r>
              <w:rPr>
                <w:rFonts w:cs="宋体" w:hint="eastAsia"/>
                <w:kern w:val="0"/>
                <w:sz w:val="21"/>
                <w:szCs w:val="21"/>
                <w:lang w:bidi="ar"/>
              </w:rPr>
              <w:t>框选</w:t>
            </w:r>
            <w:proofErr w:type="gramEnd"/>
            <w:r>
              <w:rPr>
                <w:kern w:val="0"/>
                <w:sz w:val="21"/>
                <w:szCs w:val="21"/>
                <w:lang w:bidi="ar"/>
              </w:rPr>
              <w:t>SOFT1_T02</w:t>
            </w:r>
            <w:r>
              <w:rPr>
                <w:rFonts w:cs="宋体" w:hint="eastAsia"/>
                <w:kern w:val="0"/>
                <w:sz w:val="21"/>
                <w:szCs w:val="21"/>
                <w:lang w:bidi="ar"/>
              </w:rPr>
              <w:t>区域内的一块位置，在框选中范围内的心搏都会被选中</w:t>
            </w:r>
          </w:p>
        </w:tc>
      </w:tr>
      <w:tr w:rsidR="00197B1D" w14:paraId="2EDB2B68" w14:textId="77777777">
        <w:trPr>
          <w:trHeight w:val="90"/>
          <w:tblHeader/>
          <w:jc w:val="center"/>
        </w:trPr>
        <w:tc>
          <w:tcPr>
            <w:tcW w:w="1467" w:type="dxa"/>
            <w:shd w:val="clear" w:color="auto" w:fill="auto"/>
            <w:vAlign w:val="center"/>
          </w:tcPr>
          <w:p w14:paraId="38CEA4D1" w14:textId="77777777" w:rsidR="00197B1D" w:rsidRDefault="005C55D3">
            <w:pPr>
              <w:spacing w:line="276" w:lineRule="auto"/>
              <w:jc w:val="center"/>
              <w:rPr>
                <w:kern w:val="0"/>
                <w:szCs w:val="21"/>
              </w:rPr>
            </w:pPr>
            <w:r>
              <w:rPr>
                <w:kern w:val="0"/>
                <w:szCs w:val="21"/>
                <w:lang w:bidi="ar"/>
              </w:rPr>
              <w:t>SOFT1_T05</w:t>
            </w:r>
          </w:p>
        </w:tc>
        <w:tc>
          <w:tcPr>
            <w:tcW w:w="2010" w:type="dxa"/>
            <w:shd w:val="clear" w:color="auto" w:fill="auto"/>
            <w:vAlign w:val="center"/>
          </w:tcPr>
          <w:p w14:paraId="6A95B44C" w14:textId="77777777" w:rsidR="00197B1D" w:rsidRDefault="005C55D3">
            <w:pPr>
              <w:spacing w:line="276" w:lineRule="auto"/>
              <w:rPr>
                <w:kern w:val="0"/>
                <w:szCs w:val="21"/>
              </w:rPr>
            </w:pPr>
            <w:r>
              <w:rPr>
                <w:rFonts w:cs="宋体" w:hint="eastAsia"/>
                <w:kern w:val="0"/>
                <w:szCs w:val="21"/>
                <w:lang w:bidi="ar"/>
              </w:rPr>
              <w:t>修改心搏类型</w:t>
            </w:r>
          </w:p>
        </w:tc>
        <w:tc>
          <w:tcPr>
            <w:tcW w:w="6342" w:type="dxa"/>
            <w:shd w:val="clear" w:color="auto" w:fill="auto"/>
            <w:vAlign w:val="center"/>
          </w:tcPr>
          <w:p w14:paraId="0C32C7AA" w14:textId="77777777" w:rsidR="00197B1D" w:rsidRDefault="005C55D3">
            <w:pPr>
              <w:pStyle w:val="ad"/>
              <w:spacing w:line="276" w:lineRule="auto"/>
              <w:rPr>
                <w:kern w:val="0"/>
                <w:szCs w:val="21"/>
              </w:rPr>
            </w:pPr>
            <w:r>
              <w:rPr>
                <w:rFonts w:cs="宋体" w:hint="eastAsia"/>
                <w:sz w:val="21"/>
                <w:szCs w:val="21"/>
                <w:lang w:bidi="ar"/>
              </w:rPr>
              <w:t>执行完</w:t>
            </w:r>
            <w:r>
              <w:rPr>
                <w:kern w:val="0"/>
                <w:sz w:val="21"/>
                <w:szCs w:val="21"/>
                <w:lang w:bidi="ar"/>
              </w:rPr>
              <w:t>SOFT1_T03</w:t>
            </w:r>
            <w:r>
              <w:rPr>
                <w:rFonts w:cs="宋体" w:hint="eastAsia"/>
                <w:kern w:val="0"/>
                <w:sz w:val="21"/>
                <w:szCs w:val="21"/>
                <w:lang w:bidi="ar"/>
              </w:rPr>
              <w:t>或者</w:t>
            </w:r>
            <w:r>
              <w:rPr>
                <w:kern w:val="0"/>
                <w:sz w:val="21"/>
                <w:szCs w:val="21"/>
                <w:lang w:bidi="ar"/>
              </w:rPr>
              <w:t>SOFT1_T04</w:t>
            </w:r>
            <w:r>
              <w:rPr>
                <w:rFonts w:cs="宋体" w:hint="eastAsia"/>
                <w:kern w:val="0"/>
                <w:sz w:val="21"/>
                <w:szCs w:val="21"/>
                <w:lang w:bidi="ar"/>
              </w:rPr>
              <w:t>后，将鼠标放在</w:t>
            </w:r>
            <w:r>
              <w:rPr>
                <w:kern w:val="0"/>
                <w:sz w:val="21"/>
                <w:szCs w:val="21"/>
                <w:lang w:bidi="ar"/>
              </w:rPr>
              <w:t>SOFT1_T02</w:t>
            </w:r>
            <w:r>
              <w:rPr>
                <w:rFonts w:cs="宋体" w:hint="eastAsia"/>
                <w:kern w:val="0"/>
                <w:sz w:val="21"/>
                <w:szCs w:val="21"/>
                <w:lang w:bidi="ar"/>
              </w:rPr>
              <w:t>区域上，单击鼠标右键，弹出修改心搏类型选择按钮。单击选择非本类型按钮，被选中的心搏集合将被修改为对应类型。并将选中的集合从</w:t>
            </w:r>
            <w:r>
              <w:rPr>
                <w:kern w:val="0"/>
                <w:sz w:val="21"/>
                <w:szCs w:val="21"/>
                <w:lang w:bidi="ar"/>
              </w:rPr>
              <w:t>SOFT1_E01</w:t>
            </w:r>
            <w:r>
              <w:rPr>
                <w:rFonts w:cs="宋体" w:hint="eastAsia"/>
                <w:kern w:val="0"/>
                <w:sz w:val="21"/>
                <w:szCs w:val="21"/>
                <w:lang w:bidi="ar"/>
              </w:rPr>
              <w:t>区域清除</w:t>
            </w:r>
          </w:p>
          <w:p w14:paraId="1322887F" w14:textId="77777777" w:rsidR="00197B1D" w:rsidRDefault="005C55D3">
            <w:pPr>
              <w:pStyle w:val="ad"/>
              <w:spacing w:line="276" w:lineRule="auto"/>
              <w:rPr>
                <w:kern w:val="0"/>
                <w:szCs w:val="21"/>
              </w:rPr>
            </w:pPr>
            <w:r>
              <w:rPr>
                <w:rFonts w:cs="宋体" w:hint="eastAsia"/>
                <w:kern w:val="0"/>
                <w:sz w:val="21"/>
                <w:szCs w:val="21"/>
                <w:lang w:bidi="ar"/>
              </w:rPr>
              <w:t>同时更新</w:t>
            </w:r>
            <w:r>
              <w:rPr>
                <w:kern w:val="0"/>
                <w:sz w:val="21"/>
                <w:szCs w:val="21"/>
                <w:lang w:bidi="ar"/>
              </w:rPr>
              <w:t>SOFT1_T01</w:t>
            </w:r>
            <w:r>
              <w:rPr>
                <w:rFonts w:cs="宋体" w:hint="eastAsia"/>
                <w:kern w:val="0"/>
                <w:sz w:val="21"/>
                <w:szCs w:val="21"/>
                <w:lang w:bidi="ar"/>
              </w:rPr>
              <w:t>数据来源处的集合，有图像更新图像</w:t>
            </w:r>
          </w:p>
        </w:tc>
      </w:tr>
    </w:tbl>
    <w:p w14:paraId="291D0242" w14:textId="77777777" w:rsidR="00197B1D" w:rsidRDefault="00197B1D">
      <w:pPr>
        <w:numPr>
          <w:ilvl w:val="255"/>
          <w:numId w:val="0"/>
        </w:numPr>
        <w:rPr>
          <w:bCs/>
          <w:sz w:val="24"/>
        </w:rPr>
      </w:pPr>
    </w:p>
    <w:p w14:paraId="58EC70C5" w14:textId="77777777" w:rsidR="00197B1D" w:rsidRDefault="00197B1D">
      <w:pPr>
        <w:numPr>
          <w:ilvl w:val="255"/>
          <w:numId w:val="0"/>
        </w:numPr>
        <w:rPr>
          <w:bCs/>
          <w:sz w:val="24"/>
        </w:rPr>
      </w:pPr>
    </w:p>
    <w:p w14:paraId="01AF2AC2" w14:textId="77777777" w:rsidR="00197B1D" w:rsidRDefault="005C55D3">
      <w:pPr>
        <w:numPr>
          <w:ilvl w:val="2"/>
          <w:numId w:val="3"/>
        </w:numPr>
        <w:spacing w:line="360" w:lineRule="auto"/>
        <w:outlineLvl w:val="2"/>
        <w:rPr>
          <w:bCs/>
          <w:sz w:val="24"/>
        </w:rPr>
      </w:pPr>
      <w:bookmarkStart w:id="322" w:name="_Toc14368"/>
      <w:r>
        <w:rPr>
          <w:rFonts w:hint="eastAsia"/>
          <w:bCs/>
          <w:sz w:val="24"/>
        </w:rPr>
        <w:t xml:space="preserve"> </w:t>
      </w:r>
      <w:r>
        <w:rPr>
          <w:rFonts w:hint="eastAsia"/>
          <w:bCs/>
          <w:sz w:val="24"/>
        </w:rPr>
        <w:t>报告编辑</w:t>
      </w:r>
      <w:r>
        <w:rPr>
          <w:rFonts w:hint="eastAsia"/>
          <w:bCs/>
          <w:sz w:val="24"/>
        </w:rPr>
        <w:t>-</w:t>
      </w:r>
      <w:r>
        <w:rPr>
          <w:rFonts w:hint="eastAsia"/>
          <w:bCs/>
          <w:sz w:val="24"/>
        </w:rPr>
        <w:t>总结</w:t>
      </w:r>
      <w:bookmarkEnd w:id="322"/>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47384496" w14:textId="77777777">
        <w:trPr>
          <w:trHeight w:val="20"/>
          <w:tblHeader/>
          <w:jc w:val="center"/>
        </w:trPr>
        <w:tc>
          <w:tcPr>
            <w:tcW w:w="1467" w:type="dxa"/>
            <w:shd w:val="clear" w:color="auto" w:fill="auto"/>
            <w:vAlign w:val="center"/>
          </w:tcPr>
          <w:p w14:paraId="38080B40" w14:textId="77777777" w:rsidR="00197B1D" w:rsidRDefault="005C55D3">
            <w:pPr>
              <w:spacing w:line="276" w:lineRule="auto"/>
              <w:jc w:val="center"/>
              <w:rPr>
                <w:b/>
                <w:szCs w:val="21"/>
              </w:rPr>
            </w:pPr>
            <w:r>
              <w:rPr>
                <w:b/>
                <w:szCs w:val="21"/>
              </w:rPr>
              <w:lastRenderedPageBreak/>
              <w:t>编号</w:t>
            </w:r>
          </w:p>
        </w:tc>
        <w:tc>
          <w:tcPr>
            <w:tcW w:w="2010" w:type="dxa"/>
            <w:shd w:val="clear" w:color="auto" w:fill="auto"/>
            <w:vAlign w:val="center"/>
          </w:tcPr>
          <w:p w14:paraId="27A467A0"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692839A4" w14:textId="77777777" w:rsidR="00197B1D" w:rsidRDefault="005C55D3">
            <w:pPr>
              <w:spacing w:line="276" w:lineRule="auto"/>
              <w:jc w:val="center"/>
              <w:rPr>
                <w:b/>
                <w:szCs w:val="21"/>
              </w:rPr>
            </w:pPr>
            <w:r>
              <w:rPr>
                <w:b/>
                <w:szCs w:val="21"/>
              </w:rPr>
              <w:t>接受标准</w:t>
            </w:r>
          </w:p>
        </w:tc>
      </w:tr>
      <w:tr w:rsidR="00197B1D" w14:paraId="34611551" w14:textId="77777777">
        <w:trPr>
          <w:trHeight w:val="20"/>
          <w:tblHeader/>
          <w:jc w:val="center"/>
        </w:trPr>
        <w:tc>
          <w:tcPr>
            <w:tcW w:w="1467" w:type="dxa"/>
            <w:tcBorders>
              <w:bottom w:val="single" w:sz="4" w:space="0" w:color="auto"/>
            </w:tcBorders>
            <w:shd w:val="clear" w:color="auto" w:fill="auto"/>
            <w:vAlign w:val="center"/>
          </w:tcPr>
          <w:p w14:paraId="54ABF992" w14:textId="77777777" w:rsidR="00197B1D" w:rsidRDefault="005C55D3">
            <w:pPr>
              <w:spacing w:line="276" w:lineRule="auto"/>
              <w:jc w:val="center"/>
              <w:rPr>
                <w:kern w:val="0"/>
                <w:szCs w:val="21"/>
              </w:rPr>
            </w:pPr>
            <w:r>
              <w:rPr>
                <w:kern w:val="0"/>
                <w:szCs w:val="21"/>
                <w:lang w:bidi="ar"/>
              </w:rPr>
              <w:t>SOFT1_U01</w:t>
            </w:r>
          </w:p>
        </w:tc>
        <w:tc>
          <w:tcPr>
            <w:tcW w:w="2010" w:type="dxa"/>
            <w:tcBorders>
              <w:bottom w:val="single" w:sz="4" w:space="0" w:color="auto"/>
            </w:tcBorders>
            <w:shd w:val="clear" w:color="auto" w:fill="auto"/>
            <w:vAlign w:val="center"/>
          </w:tcPr>
          <w:p w14:paraId="64923007" w14:textId="77777777" w:rsidR="00197B1D" w:rsidRDefault="005C55D3">
            <w:pPr>
              <w:spacing w:line="276" w:lineRule="auto"/>
              <w:rPr>
                <w:kern w:val="0"/>
                <w:szCs w:val="21"/>
              </w:rPr>
            </w:pPr>
            <w:r>
              <w:rPr>
                <w:rFonts w:cs="宋体" w:hint="eastAsia"/>
                <w:kern w:val="0"/>
                <w:szCs w:val="21"/>
                <w:lang w:bidi="ar"/>
              </w:rPr>
              <w:t>概述区域</w:t>
            </w:r>
          </w:p>
        </w:tc>
        <w:tc>
          <w:tcPr>
            <w:tcW w:w="6342" w:type="dxa"/>
            <w:tcBorders>
              <w:bottom w:val="single" w:sz="4" w:space="0" w:color="auto"/>
            </w:tcBorders>
            <w:shd w:val="clear" w:color="auto" w:fill="auto"/>
            <w:vAlign w:val="center"/>
          </w:tcPr>
          <w:p w14:paraId="57495C26" w14:textId="77777777" w:rsidR="00197B1D" w:rsidRDefault="005C55D3">
            <w:pPr>
              <w:pStyle w:val="ad"/>
              <w:spacing w:line="276" w:lineRule="auto"/>
              <w:rPr>
                <w:szCs w:val="21"/>
              </w:rPr>
            </w:pPr>
            <w:r>
              <w:rPr>
                <w:rFonts w:cs="宋体" w:hint="eastAsia"/>
                <w:sz w:val="21"/>
                <w:szCs w:val="21"/>
                <w:lang w:bidi="ar"/>
              </w:rPr>
              <w:t>正确显示分析时长、总心搏个数、室性心搏个数、室上性心搏个数</w:t>
            </w:r>
          </w:p>
        </w:tc>
      </w:tr>
      <w:tr w:rsidR="00197B1D" w14:paraId="670F0586" w14:textId="77777777">
        <w:trPr>
          <w:trHeight w:val="20"/>
          <w:tblHeader/>
          <w:jc w:val="center"/>
        </w:trPr>
        <w:tc>
          <w:tcPr>
            <w:tcW w:w="1467" w:type="dxa"/>
            <w:tcBorders>
              <w:bottom w:val="single" w:sz="4" w:space="0" w:color="auto"/>
            </w:tcBorders>
            <w:shd w:val="clear" w:color="auto" w:fill="auto"/>
            <w:vAlign w:val="center"/>
          </w:tcPr>
          <w:p w14:paraId="0B7B9367" w14:textId="77777777" w:rsidR="00197B1D" w:rsidRDefault="005C55D3">
            <w:pPr>
              <w:spacing w:line="276" w:lineRule="auto"/>
              <w:jc w:val="center"/>
              <w:rPr>
                <w:kern w:val="0"/>
                <w:szCs w:val="21"/>
              </w:rPr>
            </w:pPr>
            <w:r>
              <w:rPr>
                <w:kern w:val="0"/>
                <w:szCs w:val="21"/>
                <w:lang w:bidi="ar"/>
              </w:rPr>
              <w:t>SOFT1_U02</w:t>
            </w:r>
          </w:p>
        </w:tc>
        <w:tc>
          <w:tcPr>
            <w:tcW w:w="2010" w:type="dxa"/>
            <w:tcBorders>
              <w:bottom w:val="single" w:sz="4" w:space="0" w:color="auto"/>
            </w:tcBorders>
            <w:shd w:val="clear" w:color="auto" w:fill="auto"/>
            <w:vAlign w:val="center"/>
          </w:tcPr>
          <w:p w14:paraId="1ED29B21" w14:textId="77777777" w:rsidR="00197B1D" w:rsidRDefault="005C55D3">
            <w:pPr>
              <w:spacing w:line="276" w:lineRule="auto"/>
              <w:rPr>
                <w:kern w:val="0"/>
                <w:szCs w:val="21"/>
              </w:rPr>
            </w:pPr>
            <w:r>
              <w:rPr>
                <w:rFonts w:cs="宋体" w:hint="eastAsia"/>
                <w:kern w:val="0"/>
                <w:szCs w:val="21"/>
                <w:lang w:bidi="ar"/>
              </w:rPr>
              <w:t>心率区域</w:t>
            </w:r>
          </w:p>
        </w:tc>
        <w:tc>
          <w:tcPr>
            <w:tcW w:w="6342" w:type="dxa"/>
            <w:tcBorders>
              <w:bottom w:val="single" w:sz="4" w:space="0" w:color="auto"/>
            </w:tcBorders>
            <w:shd w:val="clear" w:color="auto" w:fill="auto"/>
            <w:vAlign w:val="center"/>
          </w:tcPr>
          <w:p w14:paraId="10960A1F" w14:textId="77777777" w:rsidR="00197B1D" w:rsidRDefault="005C55D3">
            <w:pPr>
              <w:pStyle w:val="ad"/>
              <w:spacing w:line="276" w:lineRule="auto"/>
              <w:rPr>
                <w:szCs w:val="21"/>
              </w:rPr>
            </w:pPr>
            <w:r>
              <w:rPr>
                <w:rFonts w:cs="宋体" w:hint="eastAsia"/>
                <w:sz w:val="21"/>
                <w:szCs w:val="21"/>
                <w:lang w:bidi="ar"/>
              </w:rPr>
              <w:t>正确显示平均心率、最慢心率及对应时间、最快心率及对应时间、心动过速段数、心动过缓段数、最长</w:t>
            </w:r>
            <w:r>
              <w:rPr>
                <w:sz w:val="21"/>
                <w:szCs w:val="21"/>
                <w:lang w:bidi="ar"/>
              </w:rPr>
              <w:t>RR</w:t>
            </w:r>
            <w:r>
              <w:rPr>
                <w:rFonts w:cs="宋体" w:hint="eastAsia"/>
                <w:sz w:val="21"/>
                <w:szCs w:val="21"/>
                <w:lang w:bidi="ar"/>
              </w:rPr>
              <w:t>间期时间</w:t>
            </w:r>
          </w:p>
        </w:tc>
      </w:tr>
      <w:tr w:rsidR="00197B1D" w14:paraId="730A3322" w14:textId="77777777">
        <w:trPr>
          <w:trHeight w:val="20"/>
          <w:tblHeader/>
          <w:jc w:val="center"/>
        </w:trPr>
        <w:tc>
          <w:tcPr>
            <w:tcW w:w="1467" w:type="dxa"/>
            <w:tcBorders>
              <w:bottom w:val="single" w:sz="4" w:space="0" w:color="auto"/>
            </w:tcBorders>
            <w:shd w:val="clear" w:color="auto" w:fill="auto"/>
            <w:vAlign w:val="center"/>
          </w:tcPr>
          <w:p w14:paraId="4653E3B6" w14:textId="77777777" w:rsidR="00197B1D" w:rsidRDefault="005C55D3">
            <w:pPr>
              <w:spacing w:line="276" w:lineRule="auto"/>
              <w:jc w:val="center"/>
              <w:rPr>
                <w:kern w:val="0"/>
                <w:szCs w:val="21"/>
              </w:rPr>
            </w:pPr>
            <w:r>
              <w:rPr>
                <w:kern w:val="0"/>
                <w:szCs w:val="21"/>
                <w:lang w:bidi="ar"/>
              </w:rPr>
              <w:t>SOFT1_U03</w:t>
            </w:r>
          </w:p>
        </w:tc>
        <w:tc>
          <w:tcPr>
            <w:tcW w:w="2010" w:type="dxa"/>
            <w:tcBorders>
              <w:bottom w:val="single" w:sz="4" w:space="0" w:color="auto"/>
            </w:tcBorders>
            <w:shd w:val="clear" w:color="auto" w:fill="auto"/>
            <w:vAlign w:val="center"/>
          </w:tcPr>
          <w:p w14:paraId="1B538487" w14:textId="77777777" w:rsidR="00197B1D" w:rsidRDefault="005C55D3">
            <w:pPr>
              <w:spacing w:line="276" w:lineRule="auto"/>
              <w:rPr>
                <w:kern w:val="0"/>
                <w:szCs w:val="21"/>
              </w:rPr>
            </w:pPr>
            <w:r>
              <w:rPr>
                <w:rFonts w:cs="宋体" w:hint="eastAsia"/>
                <w:kern w:val="0"/>
                <w:szCs w:val="21"/>
                <w:lang w:bidi="ar"/>
              </w:rPr>
              <w:t>室性节律区域</w:t>
            </w:r>
          </w:p>
        </w:tc>
        <w:tc>
          <w:tcPr>
            <w:tcW w:w="6342" w:type="dxa"/>
            <w:tcBorders>
              <w:bottom w:val="single" w:sz="4" w:space="0" w:color="auto"/>
            </w:tcBorders>
            <w:shd w:val="clear" w:color="auto" w:fill="auto"/>
            <w:vAlign w:val="center"/>
          </w:tcPr>
          <w:p w14:paraId="6E0FE67D" w14:textId="77777777" w:rsidR="00197B1D" w:rsidRDefault="005C55D3">
            <w:pPr>
              <w:pStyle w:val="ad"/>
              <w:spacing w:line="276" w:lineRule="auto"/>
              <w:rPr>
                <w:szCs w:val="21"/>
              </w:rPr>
            </w:pPr>
            <w:r>
              <w:rPr>
                <w:rFonts w:cs="宋体" w:hint="eastAsia"/>
                <w:sz w:val="21"/>
                <w:szCs w:val="21"/>
                <w:lang w:bidi="ar"/>
              </w:rPr>
              <w:t>正确显示</w:t>
            </w:r>
            <w:proofErr w:type="gramStart"/>
            <w:r>
              <w:rPr>
                <w:rFonts w:cs="宋体" w:hint="eastAsia"/>
                <w:sz w:val="21"/>
                <w:szCs w:val="21"/>
                <w:lang w:bidi="ar"/>
              </w:rPr>
              <w:t>单发室早</w:t>
            </w:r>
            <w:proofErr w:type="gramEnd"/>
            <w:r>
              <w:rPr>
                <w:rFonts w:cs="宋体" w:hint="eastAsia"/>
                <w:sz w:val="21"/>
                <w:szCs w:val="21"/>
                <w:lang w:bidi="ar"/>
              </w:rPr>
              <w:t>总数、成对、二联律、三联律、连续（阵），以及最长室速心搏个数、</w:t>
            </w:r>
            <w:proofErr w:type="gramStart"/>
            <w:r>
              <w:rPr>
                <w:rFonts w:cs="宋体" w:hint="eastAsia"/>
                <w:sz w:val="21"/>
                <w:szCs w:val="21"/>
                <w:lang w:bidi="ar"/>
              </w:rPr>
              <w:t>最快室速</w:t>
            </w:r>
            <w:proofErr w:type="gramEnd"/>
            <w:r>
              <w:rPr>
                <w:rFonts w:cs="宋体" w:hint="eastAsia"/>
                <w:sz w:val="21"/>
                <w:szCs w:val="21"/>
                <w:lang w:bidi="ar"/>
              </w:rPr>
              <w:t>心搏个数、最慢室速心搏个数</w:t>
            </w:r>
          </w:p>
        </w:tc>
      </w:tr>
      <w:tr w:rsidR="00197B1D" w14:paraId="168EEA45" w14:textId="77777777">
        <w:trPr>
          <w:trHeight w:val="20"/>
          <w:tblHeader/>
          <w:jc w:val="center"/>
        </w:trPr>
        <w:tc>
          <w:tcPr>
            <w:tcW w:w="1467" w:type="dxa"/>
            <w:tcBorders>
              <w:bottom w:val="single" w:sz="4" w:space="0" w:color="auto"/>
            </w:tcBorders>
            <w:shd w:val="clear" w:color="auto" w:fill="auto"/>
            <w:vAlign w:val="center"/>
          </w:tcPr>
          <w:p w14:paraId="69588494" w14:textId="77777777" w:rsidR="00197B1D" w:rsidRDefault="005C55D3">
            <w:pPr>
              <w:spacing w:line="276" w:lineRule="auto"/>
              <w:jc w:val="center"/>
              <w:rPr>
                <w:kern w:val="0"/>
                <w:szCs w:val="21"/>
              </w:rPr>
            </w:pPr>
            <w:r>
              <w:rPr>
                <w:kern w:val="0"/>
                <w:szCs w:val="21"/>
                <w:lang w:bidi="ar"/>
              </w:rPr>
              <w:t>SOFT1_U04</w:t>
            </w:r>
          </w:p>
        </w:tc>
        <w:tc>
          <w:tcPr>
            <w:tcW w:w="2010" w:type="dxa"/>
            <w:tcBorders>
              <w:bottom w:val="single" w:sz="4" w:space="0" w:color="auto"/>
            </w:tcBorders>
            <w:shd w:val="clear" w:color="auto" w:fill="auto"/>
            <w:vAlign w:val="center"/>
          </w:tcPr>
          <w:p w14:paraId="03E30AE5" w14:textId="77777777" w:rsidR="00197B1D" w:rsidRDefault="005C55D3">
            <w:pPr>
              <w:spacing w:line="276" w:lineRule="auto"/>
              <w:rPr>
                <w:kern w:val="0"/>
                <w:szCs w:val="21"/>
              </w:rPr>
            </w:pPr>
            <w:r>
              <w:rPr>
                <w:rFonts w:cs="宋体" w:hint="eastAsia"/>
                <w:kern w:val="0"/>
                <w:szCs w:val="21"/>
                <w:lang w:bidi="ar"/>
              </w:rPr>
              <w:t>室上性节律区域</w:t>
            </w:r>
          </w:p>
        </w:tc>
        <w:tc>
          <w:tcPr>
            <w:tcW w:w="6342" w:type="dxa"/>
            <w:tcBorders>
              <w:bottom w:val="single" w:sz="4" w:space="0" w:color="auto"/>
            </w:tcBorders>
            <w:shd w:val="clear" w:color="auto" w:fill="auto"/>
            <w:vAlign w:val="center"/>
          </w:tcPr>
          <w:p w14:paraId="3825A099" w14:textId="77777777" w:rsidR="00197B1D" w:rsidRDefault="005C55D3">
            <w:pPr>
              <w:pStyle w:val="ad"/>
              <w:spacing w:line="276" w:lineRule="auto"/>
              <w:rPr>
                <w:szCs w:val="21"/>
              </w:rPr>
            </w:pPr>
            <w:r>
              <w:rPr>
                <w:rFonts w:cs="宋体" w:hint="eastAsia"/>
                <w:sz w:val="21"/>
                <w:szCs w:val="21"/>
                <w:lang w:bidi="ar"/>
              </w:rPr>
              <w:t>正确显示</w:t>
            </w:r>
            <w:proofErr w:type="gramStart"/>
            <w:r>
              <w:rPr>
                <w:rFonts w:cs="宋体" w:hint="eastAsia"/>
                <w:sz w:val="21"/>
                <w:szCs w:val="21"/>
                <w:lang w:bidi="ar"/>
              </w:rPr>
              <w:t>单发室</w:t>
            </w:r>
            <w:proofErr w:type="gramEnd"/>
            <w:r>
              <w:rPr>
                <w:rFonts w:cs="宋体" w:hint="eastAsia"/>
                <w:sz w:val="21"/>
                <w:szCs w:val="21"/>
                <w:lang w:bidi="ar"/>
              </w:rPr>
              <w:t>上早总数、成对、二联律、三联律、连续（阵）以及最长室上速心搏个数、</w:t>
            </w:r>
            <w:proofErr w:type="gramStart"/>
            <w:r>
              <w:rPr>
                <w:rFonts w:cs="宋体" w:hint="eastAsia"/>
                <w:sz w:val="21"/>
                <w:szCs w:val="21"/>
                <w:lang w:bidi="ar"/>
              </w:rPr>
              <w:t>最快室</w:t>
            </w:r>
            <w:proofErr w:type="gramEnd"/>
            <w:r>
              <w:rPr>
                <w:rFonts w:cs="宋体" w:hint="eastAsia"/>
                <w:sz w:val="21"/>
                <w:szCs w:val="21"/>
                <w:lang w:bidi="ar"/>
              </w:rPr>
              <w:t>上速心搏个数</w:t>
            </w:r>
          </w:p>
        </w:tc>
      </w:tr>
      <w:tr w:rsidR="00197B1D" w14:paraId="497BA9E4" w14:textId="77777777">
        <w:trPr>
          <w:trHeight w:val="325"/>
          <w:tblHeader/>
          <w:jc w:val="center"/>
        </w:trPr>
        <w:tc>
          <w:tcPr>
            <w:tcW w:w="1467" w:type="dxa"/>
            <w:tcBorders>
              <w:bottom w:val="single" w:sz="4" w:space="0" w:color="auto"/>
            </w:tcBorders>
            <w:shd w:val="clear" w:color="auto" w:fill="auto"/>
            <w:vAlign w:val="center"/>
          </w:tcPr>
          <w:p w14:paraId="03BE26FF" w14:textId="77777777" w:rsidR="00197B1D" w:rsidRDefault="005C55D3">
            <w:pPr>
              <w:spacing w:line="276" w:lineRule="auto"/>
              <w:jc w:val="center"/>
              <w:rPr>
                <w:kern w:val="0"/>
                <w:szCs w:val="21"/>
              </w:rPr>
            </w:pPr>
            <w:r>
              <w:rPr>
                <w:kern w:val="0"/>
                <w:szCs w:val="21"/>
                <w:lang w:bidi="ar"/>
              </w:rPr>
              <w:t>SOFT1_U05</w:t>
            </w:r>
          </w:p>
        </w:tc>
        <w:tc>
          <w:tcPr>
            <w:tcW w:w="2010" w:type="dxa"/>
            <w:tcBorders>
              <w:bottom w:val="single" w:sz="4" w:space="0" w:color="auto"/>
            </w:tcBorders>
            <w:shd w:val="clear" w:color="auto" w:fill="auto"/>
            <w:vAlign w:val="center"/>
          </w:tcPr>
          <w:p w14:paraId="30EAB484" w14:textId="77777777" w:rsidR="00197B1D" w:rsidRDefault="005C55D3">
            <w:pPr>
              <w:spacing w:line="276" w:lineRule="auto"/>
              <w:rPr>
                <w:kern w:val="0"/>
                <w:szCs w:val="21"/>
              </w:rPr>
            </w:pPr>
            <w:r>
              <w:rPr>
                <w:kern w:val="0"/>
                <w:szCs w:val="21"/>
                <w:lang w:bidi="ar"/>
              </w:rPr>
              <w:t>ST</w:t>
            </w:r>
            <w:proofErr w:type="gramStart"/>
            <w:r>
              <w:rPr>
                <w:rFonts w:cs="宋体" w:hint="eastAsia"/>
                <w:kern w:val="0"/>
                <w:szCs w:val="21"/>
                <w:lang w:bidi="ar"/>
              </w:rPr>
              <w:t>段区域</w:t>
            </w:r>
            <w:proofErr w:type="gramEnd"/>
          </w:p>
        </w:tc>
        <w:tc>
          <w:tcPr>
            <w:tcW w:w="6342" w:type="dxa"/>
            <w:tcBorders>
              <w:bottom w:val="single" w:sz="4" w:space="0" w:color="auto"/>
            </w:tcBorders>
            <w:shd w:val="clear" w:color="auto" w:fill="auto"/>
            <w:vAlign w:val="center"/>
          </w:tcPr>
          <w:p w14:paraId="371C086A" w14:textId="77777777" w:rsidR="00197B1D" w:rsidRDefault="005C55D3">
            <w:pPr>
              <w:pStyle w:val="ad"/>
              <w:spacing w:line="276" w:lineRule="auto"/>
              <w:rPr>
                <w:szCs w:val="21"/>
              </w:rPr>
            </w:pPr>
            <w:r>
              <w:rPr>
                <w:rFonts w:cs="宋体" w:hint="eastAsia"/>
                <w:sz w:val="21"/>
                <w:szCs w:val="21"/>
                <w:lang w:bidi="ar"/>
              </w:rPr>
              <w:t>正确分别显示</w:t>
            </w:r>
            <w:r>
              <w:rPr>
                <w:sz w:val="21"/>
                <w:szCs w:val="21"/>
                <w:lang w:bidi="ar"/>
              </w:rPr>
              <w:t>ST1(</w:t>
            </w:r>
            <w:r>
              <w:rPr>
                <w:rFonts w:cs="宋体" w:hint="eastAsia"/>
                <w:sz w:val="21"/>
                <w:szCs w:val="21"/>
                <w:lang w:bidi="ar"/>
              </w:rPr>
              <w:t>标</w:t>
            </w:r>
            <w:r>
              <w:rPr>
                <w:sz w:val="21"/>
                <w:szCs w:val="21"/>
                <w:lang w:bidi="ar"/>
              </w:rPr>
              <w:t>II)</w:t>
            </w:r>
            <w:r>
              <w:rPr>
                <w:rFonts w:cs="宋体" w:hint="eastAsia"/>
                <w:sz w:val="21"/>
                <w:szCs w:val="21"/>
                <w:lang w:bidi="ar"/>
              </w:rPr>
              <w:t>、</w:t>
            </w:r>
            <w:r>
              <w:rPr>
                <w:sz w:val="21"/>
                <w:szCs w:val="21"/>
                <w:lang w:bidi="ar"/>
              </w:rPr>
              <w:t>ST2</w:t>
            </w:r>
            <w:r>
              <w:rPr>
                <w:rFonts w:cs="宋体" w:hint="eastAsia"/>
                <w:sz w:val="21"/>
                <w:szCs w:val="21"/>
                <w:lang w:bidi="ar"/>
              </w:rPr>
              <w:t>（</w:t>
            </w:r>
            <w:r>
              <w:rPr>
                <w:sz w:val="21"/>
                <w:szCs w:val="21"/>
                <w:lang w:bidi="ar"/>
              </w:rPr>
              <w:t>V1</w:t>
            </w:r>
            <w:r>
              <w:rPr>
                <w:rFonts w:cs="宋体" w:hint="eastAsia"/>
                <w:sz w:val="21"/>
                <w:szCs w:val="21"/>
                <w:lang w:bidi="ar"/>
              </w:rPr>
              <w:t>）、</w:t>
            </w:r>
            <w:r>
              <w:rPr>
                <w:sz w:val="21"/>
                <w:szCs w:val="21"/>
                <w:lang w:bidi="ar"/>
              </w:rPr>
              <w:t>ST3</w:t>
            </w:r>
            <w:r>
              <w:rPr>
                <w:rFonts w:cs="宋体" w:hint="eastAsia"/>
                <w:sz w:val="21"/>
                <w:szCs w:val="21"/>
                <w:lang w:bidi="ar"/>
              </w:rPr>
              <w:t>（</w:t>
            </w:r>
            <w:r>
              <w:rPr>
                <w:sz w:val="21"/>
                <w:szCs w:val="21"/>
                <w:lang w:bidi="ar"/>
              </w:rPr>
              <w:t>V5</w:t>
            </w:r>
            <w:r>
              <w:rPr>
                <w:rFonts w:cs="宋体" w:hint="eastAsia"/>
                <w:sz w:val="21"/>
                <w:szCs w:val="21"/>
                <w:lang w:bidi="ar"/>
              </w:rPr>
              <w:t>）改变总分钟、最大值、最小值</w:t>
            </w:r>
          </w:p>
        </w:tc>
      </w:tr>
    </w:tbl>
    <w:p w14:paraId="2831726F" w14:textId="77777777" w:rsidR="00197B1D" w:rsidRDefault="00197B1D">
      <w:pPr>
        <w:numPr>
          <w:ilvl w:val="255"/>
          <w:numId w:val="0"/>
        </w:numPr>
        <w:rPr>
          <w:bCs/>
          <w:sz w:val="24"/>
        </w:rPr>
      </w:pPr>
    </w:p>
    <w:p w14:paraId="0BFFE7AA" w14:textId="77777777" w:rsidR="00197B1D" w:rsidRDefault="00197B1D">
      <w:pPr>
        <w:numPr>
          <w:ilvl w:val="255"/>
          <w:numId w:val="0"/>
        </w:numPr>
        <w:rPr>
          <w:bCs/>
          <w:sz w:val="24"/>
        </w:rPr>
      </w:pPr>
    </w:p>
    <w:p w14:paraId="73672857" w14:textId="77777777" w:rsidR="00197B1D" w:rsidRDefault="005C55D3">
      <w:pPr>
        <w:numPr>
          <w:ilvl w:val="2"/>
          <w:numId w:val="3"/>
        </w:numPr>
        <w:spacing w:line="360" w:lineRule="auto"/>
        <w:outlineLvl w:val="2"/>
        <w:rPr>
          <w:bCs/>
          <w:sz w:val="24"/>
        </w:rPr>
      </w:pPr>
      <w:bookmarkStart w:id="323" w:name="_Toc4465"/>
      <w:r>
        <w:rPr>
          <w:rFonts w:hint="eastAsia"/>
          <w:bCs/>
          <w:sz w:val="24"/>
        </w:rPr>
        <w:t xml:space="preserve"> </w:t>
      </w:r>
      <w:r>
        <w:rPr>
          <w:rFonts w:hint="eastAsia"/>
          <w:bCs/>
          <w:sz w:val="24"/>
        </w:rPr>
        <w:t>报告编辑</w:t>
      </w:r>
      <w:r>
        <w:rPr>
          <w:rFonts w:hint="eastAsia"/>
          <w:bCs/>
          <w:sz w:val="24"/>
        </w:rPr>
        <w:t>-</w:t>
      </w:r>
      <w:r>
        <w:rPr>
          <w:rFonts w:hint="eastAsia"/>
          <w:bCs/>
          <w:sz w:val="24"/>
        </w:rPr>
        <w:t>小时统计</w:t>
      </w:r>
      <w:bookmarkEnd w:id="323"/>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171A85E9" w14:textId="77777777">
        <w:trPr>
          <w:trHeight w:val="20"/>
          <w:tblHeader/>
          <w:jc w:val="center"/>
        </w:trPr>
        <w:tc>
          <w:tcPr>
            <w:tcW w:w="1467" w:type="dxa"/>
            <w:shd w:val="clear" w:color="auto" w:fill="auto"/>
            <w:vAlign w:val="center"/>
          </w:tcPr>
          <w:p w14:paraId="57838BAA" w14:textId="77777777" w:rsidR="00197B1D" w:rsidRDefault="005C55D3">
            <w:pPr>
              <w:spacing w:line="276" w:lineRule="auto"/>
              <w:jc w:val="center"/>
              <w:rPr>
                <w:b/>
                <w:szCs w:val="21"/>
              </w:rPr>
            </w:pPr>
            <w:r>
              <w:rPr>
                <w:b/>
                <w:szCs w:val="21"/>
              </w:rPr>
              <w:t>编号</w:t>
            </w:r>
          </w:p>
        </w:tc>
        <w:tc>
          <w:tcPr>
            <w:tcW w:w="2010" w:type="dxa"/>
            <w:shd w:val="clear" w:color="auto" w:fill="auto"/>
            <w:vAlign w:val="center"/>
          </w:tcPr>
          <w:p w14:paraId="6C91CE8C"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30ADD03D" w14:textId="77777777" w:rsidR="00197B1D" w:rsidRDefault="005C55D3">
            <w:pPr>
              <w:spacing w:line="276" w:lineRule="auto"/>
              <w:jc w:val="center"/>
              <w:rPr>
                <w:b/>
                <w:szCs w:val="21"/>
              </w:rPr>
            </w:pPr>
            <w:r>
              <w:rPr>
                <w:b/>
                <w:szCs w:val="21"/>
              </w:rPr>
              <w:t>接受标准</w:t>
            </w:r>
          </w:p>
        </w:tc>
      </w:tr>
      <w:tr w:rsidR="00197B1D" w14:paraId="204C40B8" w14:textId="77777777">
        <w:trPr>
          <w:trHeight w:val="20"/>
          <w:tblHeader/>
          <w:jc w:val="center"/>
        </w:trPr>
        <w:tc>
          <w:tcPr>
            <w:tcW w:w="1467" w:type="dxa"/>
            <w:tcBorders>
              <w:bottom w:val="single" w:sz="4" w:space="0" w:color="auto"/>
            </w:tcBorders>
            <w:shd w:val="clear" w:color="auto" w:fill="auto"/>
            <w:vAlign w:val="center"/>
          </w:tcPr>
          <w:p w14:paraId="6F8FF5A3" w14:textId="77777777" w:rsidR="00197B1D" w:rsidRDefault="005C55D3">
            <w:pPr>
              <w:spacing w:line="276" w:lineRule="auto"/>
              <w:jc w:val="center"/>
              <w:rPr>
                <w:kern w:val="0"/>
                <w:szCs w:val="21"/>
              </w:rPr>
            </w:pPr>
            <w:r>
              <w:rPr>
                <w:kern w:val="0"/>
                <w:szCs w:val="21"/>
                <w:lang w:bidi="ar"/>
              </w:rPr>
              <w:t>SOFT1_V01</w:t>
            </w:r>
          </w:p>
        </w:tc>
        <w:tc>
          <w:tcPr>
            <w:tcW w:w="2010" w:type="dxa"/>
            <w:tcBorders>
              <w:bottom w:val="single" w:sz="4" w:space="0" w:color="auto"/>
            </w:tcBorders>
            <w:shd w:val="clear" w:color="auto" w:fill="auto"/>
            <w:vAlign w:val="center"/>
          </w:tcPr>
          <w:p w14:paraId="00CF5EB0" w14:textId="77777777" w:rsidR="00197B1D" w:rsidRDefault="005C55D3">
            <w:pPr>
              <w:spacing w:line="276" w:lineRule="auto"/>
              <w:rPr>
                <w:kern w:val="0"/>
                <w:szCs w:val="21"/>
              </w:rPr>
            </w:pPr>
            <w:r>
              <w:rPr>
                <w:rFonts w:cs="宋体" w:hint="eastAsia"/>
                <w:kern w:val="0"/>
                <w:szCs w:val="21"/>
                <w:lang w:bidi="ar"/>
              </w:rPr>
              <w:t>每小时的统计数据</w:t>
            </w:r>
          </w:p>
        </w:tc>
        <w:tc>
          <w:tcPr>
            <w:tcW w:w="6342" w:type="dxa"/>
            <w:tcBorders>
              <w:bottom w:val="single" w:sz="4" w:space="0" w:color="auto"/>
            </w:tcBorders>
            <w:shd w:val="clear" w:color="auto" w:fill="auto"/>
            <w:vAlign w:val="center"/>
          </w:tcPr>
          <w:p w14:paraId="2E702BC7" w14:textId="77777777" w:rsidR="00197B1D" w:rsidRDefault="005C55D3">
            <w:pPr>
              <w:pStyle w:val="ad"/>
              <w:spacing w:line="276" w:lineRule="auto"/>
              <w:rPr>
                <w:szCs w:val="21"/>
              </w:rPr>
            </w:pPr>
            <w:r>
              <w:rPr>
                <w:rFonts w:cs="宋体" w:hint="eastAsia"/>
                <w:sz w:val="21"/>
                <w:szCs w:val="21"/>
                <w:lang w:bidi="ar"/>
              </w:rPr>
              <w:t>正确显示每个小时的心搏数、最慢心率、最快心率、平均心率、室性总数、室性单发、室性成对、室性二联律、室性三联律、室性连续（阵）、室上性总数、室上性单发、室上性成对、室上性二联律、室上性三联律、室上性连续阵、停搏总数</w:t>
            </w:r>
          </w:p>
        </w:tc>
      </w:tr>
      <w:tr w:rsidR="00197B1D" w14:paraId="77057A53" w14:textId="77777777">
        <w:trPr>
          <w:trHeight w:val="20"/>
          <w:tblHeader/>
          <w:jc w:val="center"/>
        </w:trPr>
        <w:tc>
          <w:tcPr>
            <w:tcW w:w="1467" w:type="dxa"/>
            <w:shd w:val="clear" w:color="auto" w:fill="auto"/>
            <w:vAlign w:val="center"/>
          </w:tcPr>
          <w:p w14:paraId="285BA681" w14:textId="77777777" w:rsidR="00197B1D" w:rsidRDefault="005C55D3">
            <w:pPr>
              <w:spacing w:line="276" w:lineRule="auto"/>
              <w:jc w:val="center"/>
              <w:rPr>
                <w:kern w:val="0"/>
                <w:szCs w:val="21"/>
              </w:rPr>
            </w:pPr>
            <w:r>
              <w:rPr>
                <w:kern w:val="0"/>
                <w:szCs w:val="21"/>
                <w:lang w:bidi="ar"/>
              </w:rPr>
              <w:t>SOFT1_V02</w:t>
            </w:r>
          </w:p>
        </w:tc>
        <w:tc>
          <w:tcPr>
            <w:tcW w:w="2010" w:type="dxa"/>
            <w:shd w:val="clear" w:color="auto" w:fill="auto"/>
            <w:vAlign w:val="center"/>
          </w:tcPr>
          <w:p w14:paraId="5F0F61EA" w14:textId="77777777" w:rsidR="00197B1D" w:rsidRDefault="005C55D3">
            <w:pPr>
              <w:spacing w:line="276" w:lineRule="auto"/>
              <w:rPr>
                <w:kern w:val="0"/>
                <w:szCs w:val="21"/>
              </w:rPr>
            </w:pPr>
            <w:r>
              <w:rPr>
                <w:rFonts w:cs="宋体" w:hint="eastAsia"/>
                <w:kern w:val="0"/>
                <w:szCs w:val="21"/>
                <w:lang w:bidi="ar"/>
              </w:rPr>
              <w:t>全程统计数据</w:t>
            </w:r>
          </w:p>
        </w:tc>
        <w:tc>
          <w:tcPr>
            <w:tcW w:w="6342" w:type="dxa"/>
            <w:shd w:val="clear" w:color="auto" w:fill="auto"/>
            <w:vAlign w:val="center"/>
          </w:tcPr>
          <w:p w14:paraId="6C2C354B" w14:textId="77777777" w:rsidR="00197B1D" w:rsidRDefault="005C55D3">
            <w:pPr>
              <w:pStyle w:val="ad"/>
              <w:spacing w:line="276" w:lineRule="auto"/>
              <w:rPr>
                <w:szCs w:val="21"/>
              </w:rPr>
            </w:pPr>
            <w:r>
              <w:rPr>
                <w:rFonts w:cs="宋体" w:hint="eastAsia"/>
                <w:sz w:val="21"/>
                <w:szCs w:val="21"/>
                <w:lang w:bidi="ar"/>
              </w:rPr>
              <w:t>正确显示全程的心搏数、最慢心率、最快心率、平均心率、室性总数、室性单发、室性成对、室性二联律、室性三联律、室性连续（阵）、室上性总数、室上性单发、室上性成对、室上性二联律、室上性三联律、室上性连续阵、停搏总数</w:t>
            </w:r>
          </w:p>
        </w:tc>
      </w:tr>
    </w:tbl>
    <w:p w14:paraId="2832BA90" w14:textId="77777777" w:rsidR="00197B1D" w:rsidRDefault="00197B1D">
      <w:pPr>
        <w:numPr>
          <w:ilvl w:val="255"/>
          <w:numId w:val="0"/>
        </w:numPr>
        <w:rPr>
          <w:bCs/>
          <w:sz w:val="24"/>
        </w:rPr>
      </w:pPr>
    </w:p>
    <w:p w14:paraId="3D2BFC41" w14:textId="77777777" w:rsidR="00197B1D" w:rsidRDefault="00197B1D">
      <w:pPr>
        <w:numPr>
          <w:ilvl w:val="255"/>
          <w:numId w:val="0"/>
        </w:numPr>
        <w:rPr>
          <w:bCs/>
          <w:sz w:val="24"/>
        </w:rPr>
      </w:pPr>
    </w:p>
    <w:p w14:paraId="5B793090" w14:textId="77777777" w:rsidR="00197B1D" w:rsidRDefault="005C55D3">
      <w:pPr>
        <w:numPr>
          <w:ilvl w:val="2"/>
          <w:numId w:val="3"/>
        </w:numPr>
        <w:spacing w:line="360" w:lineRule="auto"/>
        <w:outlineLvl w:val="2"/>
        <w:rPr>
          <w:bCs/>
          <w:sz w:val="24"/>
        </w:rPr>
      </w:pPr>
      <w:bookmarkStart w:id="324" w:name="_Toc14582"/>
      <w:r>
        <w:rPr>
          <w:rFonts w:hint="eastAsia"/>
          <w:bCs/>
          <w:sz w:val="24"/>
        </w:rPr>
        <w:t xml:space="preserve"> </w:t>
      </w:r>
      <w:r>
        <w:rPr>
          <w:rFonts w:hint="eastAsia"/>
          <w:bCs/>
          <w:sz w:val="24"/>
        </w:rPr>
        <w:t>报告结论编辑功能</w:t>
      </w:r>
      <w:bookmarkEnd w:id="324"/>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1BF125FA" w14:textId="77777777">
        <w:trPr>
          <w:trHeight w:val="20"/>
          <w:tblHeader/>
          <w:jc w:val="center"/>
        </w:trPr>
        <w:tc>
          <w:tcPr>
            <w:tcW w:w="1467" w:type="dxa"/>
            <w:shd w:val="clear" w:color="auto" w:fill="auto"/>
            <w:vAlign w:val="center"/>
          </w:tcPr>
          <w:p w14:paraId="5348F42E" w14:textId="77777777" w:rsidR="00197B1D" w:rsidRDefault="005C55D3">
            <w:pPr>
              <w:spacing w:line="276" w:lineRule="auto"/>
              <w:jc w:val="center"/>
              <w:rPr>
                <w:b/>
                <w:szCs w:val="21"/>
              </w:rPr>
            </w:pPr>
            <w:r>
              <w:rPr>
                <w:b/>
                <w:szCs w:val="21"/>
              </w:rPr>
              <w:lastRenderedPageBreak/>
              <w:t>编号</w:t>
            </w:r>
          </w:p>
        </w:tc>
        <w:tc>
          <w:tcPr>
            <w:tcW w:w="2010" w:type="dxa"/>
            <w:shd w:val="clear" w:color="auto" w:fill="auto"/>
            <w:vAlign w:val="center"/>
          </w:tcPr>
          <w:p w14:paraId="30CC69D2"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2D04605A" w14:textId="77777777" w:rsidR="00197B1D" w:rsidRDefault="005C55D3">
            <w:pPr>
              <w:spacing w:line="276" w:lineRule="auto"/>
              <w:jc w:val="center"/>
              <w:rPr>
                <w:b/>
                <w:szCs w:val="21"/>
              </w:rPr>
            </w:pPr>
            <w:r>
              <w:rPr>
                <w:b/>
                <w:szCs w:val="21"/>
              </w:rPr>
              <w:t>接受标准</w:t>
            </w:r>
          </w:p>
        </w:tc>
      </w:tr>
      <w:tr w:rsidR="00197B1D" w14:paraId="22F3C97E" w14:textId="77777777">
        <w:trPr>
          <w:trHeight w:val="20"/>
          <w:tblHeader/>
          <w:jc w:val="center"/>
        </w:trPr>
        <w:tc>
          <w:tcPr>
            <w:tcW w:w="1467" w:type="dxa"/>
            <w:tcBorders>
              <w:bottom w:val="single" w:sz="4" w:space="0" w:color="auto"/>
            </w:tcBorders>
            <w:shd w:val="clear" w:color="auto" w:fill="auto"/>
            <w:vAlign w:val="center"/>
          </w:tcPr>
          <w:p w14:paraId="0D4AB407" w14:textId="77777777" w:rsidR="00197B1D" w:rsidRDefault="005C55D3">
            <w:pPr>
              <w:spacing w:line="276" w:lineRule="auto"/>
              <w:jc w:val="center"/>
              <w:rPr>
                <w:kern w:val="0"/>
                <w:szCs w:val="21"/>
              </w:rPr>
            </w:pPr>
            <w:r>
              <w:rPr>
                <w:kern w:val="0"/>
                <w:szCs w:val="21"/>
                <w:lang w:bidi="ar"/>
              </w:rPr>
              <w:t>SOFT1_W01</w:t>
            </w:r>
          </w:p>
        </w:tc>
        <w:tc>
          <w:tcPr>
            <w:tcW w:w="2010" w:type="dxa"/>
            <w:tcBorders>
              <w:bottom w:val="single" w:sz="4" w:space="0" w:color="auto"/>
            </w:tcBorders>
            <w:shd w:val="clear" w:color="auto" w:fill="auto"/>
            <w:vAlign w:val="center"/>
          </w:tcPr>
          <w:p w14:paraId="05E9199C" w14:textId="77777777" w:rsidR="00197B1D" w:rsidRDefault="005C55D3">
            <w:pPr>
              <w:spacing w:line="276" w:lineRule="auto"/>
              <w:rPr>
                <w:kern w:val="0"/>
                <w:szCs w:val="21"/>
              </w:rPr>
            </w:pPr>
            <w:r>
              <w:rPr>
                <w:rFonts w:cs="宋体" w:hint="eastAsia"/>
                <w:kern w:val="0"/>
                <w:szCs w:val="21"/>
                <w:lang w:bidi="ar"/>
              </w:rPr>
              <w:t>结论区域</w:t>
            </w:r>
          </w:p>
        </w:tc>
        <w:tc>
          <w:tcPr>
            <w:tcW w:w="6342" w:type="dxa"/>
            <w:tcBorders>
              <w:bottom w:val="single" w:sz="4" w:space="0" w:color="auto"/>
            </w:tcBorders>
            <w:shd w:val="clear" w:color="auto" w:fill="auto"/>
            <w:vAlign w:val="center"/>
          </w:tcPr>
          <w:p w14:paraId="5A881777" w14:textId="77777777" w:rsidR="00197B1D" w:rsidRDefault="005C55D3">
            <w:pPr>
              <w:pStyle w:val="ad"/>
              <w:spacing w:line="276" w:lineRule="auto"/>
              <w:rPr>
                <w:szCs w:val="21"/>
              </w:rPr>
            </w:pPr>
            <w:r>
              <w:rPr>
                <w:rFonts w:cs="宋体" w:hint="eastAsia"/>
                <w:sz w:val="21"/>
                <w:szCs w:val="21"/>
                <w:lang w:bidi="ar"/>
              </w:rPr>
              <w:t>显示报告中结论区域显示的内容，有两种模式</w:t>
            </w:r>
          </w:p>
          <w:p w14:paraId="31F90700" w14:textId="77777777" w:rsidR="00197B1D" w:rsidRDefault="005C55D3">
            <w:pPr>
              <w:pStyle w:val="ad"/>
              <w:numPr>
                <w:ilvl w:val="0"/>
                <w:numId w:val="14"/>
              </w:numPr>
              <w:spacing w:line="276" w:lineRule="auto"/>
              <w:rPr>
                <w:szCs w:val="21"/>
              </w:rPr>
            </w:pPr>
            <w:r>
              <w:rPr>
                <w:rFonts w:cs="宋体" w:hint="eastAsia"/>
                <w:sz w:val="21"/>
                <w:szCs w:val="21"/>
                <w:lang w:bidi="ar"/>
              </w:rPr>
              <w:t>结论模式</w:t>
            </w:r>
          </w:p>
          <w:p w14:paraId="398E4B84" w14:textId="77777777" w:rsidR="00197B1D" w:rsidRDefault="005C55D3">
            <w:pPr>
              <w:pStyle w:val="ad"/>
              <w:numPr>
                <w:ilvl w:val="0"/>
                <w:numId w:val="14"/>
              </w:numPr>
              <w:spacing w:line="276" w:lineRule="auto"/>
              <w:rPr>
                <w:szCs w:val="21"/>
              </w:rPr>
            </w:pPr>
            <w:r>
              <w:rPr>
                <w:rFonts w:cs="宋体" w:hint="eastAsia"/>
                <w:sz w:val="21"/>
                <w:szCs w:val="21"/>
                <w:lang w:bidi="ar"/>
              </w:rPr>
              <w:t>模板模式</w:t>
            </w:r>
          </w:p>
        </w:tc>
      </w:tr>
      <w:tr w:rsidR="00197B1D" w14:paraId="0F83B0D2" w14:textId="77777777">
        <w:trPr>
          <w:trHeight w:val="20"/>
          <w:tblHeader/>
          <w:jc w:val="center"/>
        </w:trPr>
        <w:tc>
          <w:tcPr>
            <w:tcW w:w="1467" w:type="dxa"/>
            <w:tcBorders>
              <w:bottom w:val="single" w:sz="4" w:space="0" w:color="auto"/>
            </w:tcBorders>
            <w:shd w:val="clear" w:color="auto" w:fill="auto"/>
            <w:vAlign w:val="center"/>
          </w:tcPr>
          <w:p w14:paraId="7D85A5A3" w14:textId="77777777" w:rsidR="00197B1D" w:rsidRDefault="005C55D3">
            <w:pPr>
              <w:spacing w:line="276" w:lineRule="auto"/>
              <w:jc w:val="center"/>
              <w:rPr>
                <w:kern w:val="0"/>
                <w:szCs w:val="21"/>
              </w:rPr>
            </w:pPr>
            <w:r>
              <w:rPr>
                <w:kern w:val="0"/>
                <w:szCs w:val="21"/>
                <w:lang w:bidi="ar"/>
              </w:rPr>
              <w:t>SOFT1_W02</w:t>
            </w:r>
          </w:p>
        </w:tc>
        <w:tc>
          <w:tcPr>
            <w:tcW w:w="2010" w:type="dxa"/>
            <w:tcBorders>
              <w:bottom w:val="single" w:sz="4" w:space="0" w:color="auto"/>
            </w:tcBorders>
            <w:shd w:val="clear" w:color="auto" w:fill="auto"/>
            <w:vAlign w:val="center"/>
          </w:tcPr>
          <w:p w14:paraId="0B304745" w14:textId="77777777" w:rsidR="00197B1D" w:rsidRDefault="005C55D3">
            <w:pPr>
              <w:spacing w:line="276" w:lineRule="auto"/>
              <w:rPr>
                <w:kern w:val="0"/>
                <w:szCs w:val="21"/>
              </w:rPr>
            </w:pPr>
            <w:r>
              <w:rPr>
                <w:rFonts w:cs="宋体" w:hint="eastAsia"/>
                <w:kern w:val="0"/>
                <w:szCs w:val="21"/>
                <w:lang w:bidi="ar"/>
              </w:rPr>
              <w:t>【编辑模板】按钮</w:t>
            </w:r>
          </w:p>
        </w:tc>
        <w:tc>
          <w:tcPr>
            <w:tcW w:w="6342" w:type="dxa"/>
            <w:tcBorders>
              <w:bottom w:val="single" w:sz="4" w:space="0" w:color="auto"/>
            </w:tcBorders>
            <w:shd w:val="clear" w:color="auto" w:fill="auto"/>
            <w:vAlign w:val="center"/>
          </w:tcPr>
          <w:p w14:paraId="562AC8A7" w14:textId="77777777" w:rsidR="00197B1D" w:rsidRDefault="005C55D3">
            <w:pPr>
              <w:pStyle w:val="ad"/>
              <w:spacing w:line="276" w:lineRule="auto"/>
              <w:rPr>
                <w:kern w:val="0"/>
                <w:szCs w:val="21"/>
              </w:rPr>
            </w:pPr>
            <w:r>
              <w:rPr>
                <w:rFonts w:cs="宋体" w:hint="eastAsia"/>
                <w:sz w:val="21"/>
                <w:szCs w:val="21"/>
                <w:lang w:bidi="ar"/>
              </w:rPr>
              <w:t>点击【模板编辑】按钮，</w:t>
            </w:r>
            <w:r>
              <w:rPr>
                <w:kern w:val="0"/>
                <w:sz w:val="21"/>
                <w:szCs w:val="21"/>
                <w:lang w:bidi="ar"/>
              </w:rPr>
              <w:t>SOFT1_W01</w:t>
            </w:r>
            <w:r>
              <w:rPr>
                <w:rFonts w:cs="宋体" w:hint="eastAsia"/>
                <w:kern w:val="0"/>
                <w:sz w:val="21"/>
                <w:szCs w:val="21"/>
                <w:lang w:bidi="ar"/>
              </w:rPr>
              <w:t>区域变为模板格式</w:t>
            </w:r>
          </w:p>
          <w:p w14:paraId="42609D6A" w14:textId="77777777" w:rsidR="00197B1D" w:rsidRDefault="005C55D3">
            <w:pPr>
              <w:pStyle w:val="ad"/>
              <w:spacing w:line="276" w:lineRule="auto"/>
              <w:rPr>
                <w:kern w:val="0"/>
                <w:szCs w:val="21"/>
              </w:rPr>
            </w:pPr>
            <w:r>
              <w:rPr>
                <w:rFonts w:cs="宋体" w:hint="eastAsia"/>
                <w:kern w:val="0"/>
                <w:sz w:val="21"/>
                <w:szCs w:val="21"/>
                <w:lang w:bidi="ar"/>
              </w:rPr>
              <w:t>此时模板模式的内容可以进行人为编辑</w:t>
            </w:r>
          </w:p>
        </w:tc>
      </w:tr>
      <w:tr w:rsidR="00197B1D" w14:paraId="66C8B840" w14:textId="77777777">
        <w:trPr>
          <w:trHeight w:val="20"/>
          <w:tblHeader/>
          <w:jc w:val="center"/>
        </w:trPr>
        <w:tc>
          <w:tcPr>
            <w:tcW w:w="1467" w:type="dxa"/>
            <w:tcBorders>
              <w:bottom w:val="single" w:sz="4" w:space="0" w:color="auto"/>
            </w:tcBorders>
            <w:shd w:val="clear" w:color="auto" w:fill="auto"/>
            <w:vAlign w:val="center"/>
          </w:tcPr>
          <w:p w14:paraId="4A231C70" w14:textId="77777777" w:rsidR="00197B1D" w:rsidRDefault="005C55D3">
            <w:pPr>
              <w:spacing w:line="276" w:lineRule="auto"/>
              <w:jc w:val="center"/>
              <w:rPr>
                <w:kern w:val="0"/>
                <w:szCs w:val="21"/>
              </w:rPr>
            </w:pPr>
            <w:r>
              <w:rPr>
                <w:kern w:val="0"/>
                <w:szCs w:val="21"/>
                <w:lang w:bidi="ar"/>
              </w:rPr>
              <w:t>SOFT1_W03</w:t>
            </w:r>
          </w:p>
        </w:tc>
        <w:tc>
          <w:tcPr>
            <w:tcW w:w="2010" w:type="dxa"/>
            <w:tcBorders>
              <w:bottom w:val="single" w:sz="4" w:space="0" w:color="auto"/>
            </w:tcBorders>
            <w:shd w:val="clear" w:color="auto" w:fill="auto"/>
            <w:vAlign w:val="center"/>
          </w:tcPr>
          <w:p w14:paraId="4006DEB6" w14:textId="77777777" w:rsidR="00197B1D" w:rsidRDefault="005C55D3">
            <w:pPr>
              <w:spacing w:line="276" w:lineRule="auto"/>
              <w:rPr>
                <w:kern w:val="0"/>
                <w:szCs w:val="21"/>
              </w:rPr>
            </w:pPr>
            <w:r>
              <w:rPr>
                <w:rFonts w:cs="宋体" w:hint="eastAsia"/>
                <w:kern w:val="0"/>
                <w:szCs w:val="21"/>
                <w:lang w:bidi="ar"/>
              </w:rPr>
              <w:t>术语区域</w:t>
            </w:r>
          </w:p>
        </w:tc>
        <w:tc>
          <w:tcPr>
            <w:tcW w:w="6342" w:type="dxa"/>
            <w:tcBorders>
              <w:bottom w:val="single" w:sz="4" w:space="0" w:color="auto"/>
            </w:tcBorders>
            <w:shd w:val="clear" w:color="auto" w:fill="auto"/>
            <w:vAlign w:val="center"/>
          </w:tcPr>
          <w:p w14:paraId="629AC6C7" w14:textId="77777777" w:rsidR="00197B1D" w:rsidRDefault="005C55D3">
            <w:pPr>
              <w:pStyle w:val="ad"/>
              <w:spacing w:line="276" w:lineRule="auto"/>
              <w:rPr>
                <w:szCs w:val="21"/>
              </w:rPr>
            </w:pPr>
            <w:r>
              <w:rPr>
                <w:rFonts w:cs="宋体" w:hint="eastAsia"/>
                <w:sz w:val="21"/>
                <w:szCs w:val="21"/>
                <w:lang w:bidi="ar"/>
              </w:rPr>
              <w:t>在执行</w:t>
            </w:r>
            <w:r>
              <w:rPr>
                <w:kern w:val="0"/>
                <w:sz w:val="21"/>
                <w:szCs w:val="21"/>
                <w:lang w:bidi="ar"/>
              </w:rPr>
              <w:t>SOFT1_W02</w:t>
            </w:r>
            <w:r>
              <w:rPr>
                <w:rFonts w:cs="宋体" w:hint="eastAsia"/>
                <w:kern w:val="0"/>
                <w:sz w:val="21"/>
                <w:szCs w:val="21"/>
                <w:lang w:bidi="ar"/>
              </w:rPr>
              <w:t>时，将光标放在</w:t>
            </w:r>
            <w:r>
              <w:rPr>
                <w:kern w:val="0"/>
                <w:sz w:val="21"/>
                <w:szCs w:val="21"/>
                <w:lang w:bidi="ar"/>
              </w:rPr>
              <w:t>SOFT1_W01</w:t>
            </w:r>
            <w:r>
              <w:rPr>
                <w:rFonts w:cs="宋体" w:hint="eastAsia"/>
                <w:kern w:val="0"/>
                <w:sz w:val="21"/>
                <w:szCs w:val="21"/>
                <w:lang w:bidi="ar"/>
              </w:rPr>
              <w:t>区域中想要添加术语的地方，双击术语区域中的正确项，即可将术语添加至模板中</w:t>
            </w:r>
          </w:p>
        </w:tc>
      </w:tr>
      <w:tr w:rsidR="00197B1D" w14:paraId="6BFA6E9C" w14:textId="77777777">
        <w:trPr>
          <w:trHeight w:val="20"/>
          <w:tblHeader/>
          <w:jc w:val="center"/>
        </w:trPr>
        <w:tc>
          <w:tcPr>
            <w:tcW w:w="1467" w:type="dxa"/>
            <w:tcBorders>
              <w:bottom w:val="single" w:sz="4" w:space="0" w:color="auto"/>
            </w:tcBorders>
            <w:shd w:val="clear" w:color="auto" w:fill="auto"/>
            <w:vAlign w:val="center"/>
          </w:tcPr>
          <w:p w14:paraId="3D516809" w14:textId="77777777" w:rsidR="00197B1D" w:rsidRDefault="005C55D3">
            <w:pPr>
              <w:spacing w:line="276" w:lineRule="auto"/>
              <w:jc w:val="center"/>
              <w:rPr>
                <w:kern w:val="0"/>
                <w:szCs w:val="21"/>
              </w:rPr>
            </w:pPr>
            <w:r>
              <w:rPr>
                <w:kern w:val="0"/>
                <w:szCs w:val="21"/>
                <w:lang w:bidi="ar"/>
              </w:rPr>
              <w:t>SOFT1_W04</w:t>
            </w:r>
          </w:p>
        </w:tc>
        <w:tc>
          <w:tcPr>
            <w:tcW w:w="2010" w:type="dxa"/>
            <w:tcBorders>
              <w:bottom w:val="single" w:sz="4" w:space="0" w:color="auto"/>
            </w:tcBorders>
            <w:shd w:val="clear" w:color="auto" w:fill="auto"/>
            <w:vAlign w:val="center"/>
          </w:tcPr>
          <w:p w14:paraId="7710F39D" w14:textId="77777777" w:rsidR="00197B1D" w:rsidRDefault="005C55D3">
            <w:pPr>
              <w:spacing w:line="276" w:lineRule="auto"/>
              <w:rPr>
                <w:kern w:val="0"/>
                <w:szCs w:val="21"/>
              </w:rPr>
            </w:pPr>
            <w:r>
              <w:rPr>
                <w:rFonts w:cs="宋体" w:hint="eastAsia"/>
                <w:kern w:val="0"/>
                <w:szCs w:val="21"/>
                <w:lang w:bidi="ar"/>
              </w:rPr>
              <w:t>总结区域</w:t>
            </w:r>
          </w:p>
        </w:tc>
        <w:tc>
          <w:tcPr>
            <w:tcW w:w="6342" w:type="dxa"/>
            <w:tcBorders>
              <w:bottom w:val="single" w:sz="4" w:space="0" w:color="auto"/>
            </w:tcBorders>
            <w:shd w:val="clear" w:color="auto" w:fill="auto"/>
            <w:vAlign w:val="center"/>
          </w:tcPr>
          <w:p w14:paraId="605EBFC6" w14:textId="77777777" w:rsidR="00197B1D" w:rsidRDefault="005C55D3">
            <w:pPr>
              <w:pStyle w:val="ad"/>
              <w:spacing w:line="276" w:lineRule="auto"/>
              <w:rPr>
                <w:kern w:val="0"/>
                <w:szCs w:val="21"/>
              </w:rPr>
            </w:pPr>
            <w:r>
              <w:rPr>
                <w:rFonts w:cs="宋体" w:hint="eastAsia"/>
                <w:sz w:val="21"/>
                <w:szCs w:val="21"/>
                <w:lang w:bidi="ar"/>
              </w:rPr>
              <w:t>在执行</w:t>
            </w:r>
            <w:r>
              <w:rPr>
                <w:kern w:val="0"/>
                <w:sz w:val="21"/>
                <w:szCs w:val="21"/>
                <w:lang w:bidi="ar"/>
              </w:rPr>
              <w:t>SOFT1_W02</w:t>
            </w:r>
            <w:r>
              <w:rPr>
                <w:rFonts w:cs="宋体" w:hint="eastAsia"/>
                <w:kern w:val="0"/>
                <w:sz w:val="21"/>
                <w:szCs w:val="21"/>
                <w:lang w:bidi="ar"/>
              </w:rPr>
              <w:t>时，想要添加结论时，选择总结中的基本心律、附加心律、以及</w:t>
            </w:r>
            <w:proofErr w:type="gramStart"/>
            <w:r>
              <w:rPr>
                <w:rFonts w:cs="宋体" w:hint="eastAsia"/>
                <w:kern w:val="0"/>
                <w:sz w:val="21"/>
                <w:szCs w:val="21"/>
                <w:lang w:bidi="ar"/>
              </w:rPr>
              <w:t>“</w:t>
            </w:r>
            <w:r>
              <w:rPr>
                <w:kern w:val="0"/>
                <w:sz w:val="21"/>
                <w:szCs w:val="21"/>
                <w:lang w:bidi="ar"/>
              </w:rPr>
              <w:t>+</w:t>
            </w:r>
            <w:r>
              <w:rPr>
                <w:rFonts w:cs="宋体" w:hint="eastAsia"/>
                <w:kern w:val="0"/>
                <w:sz w:val="21"/>
                <w:szCs w:val="21"/>
                <w:lang w:bidi="ar"/>
              </w:rPr>
              <w:t>”号点开后</w:t>
            </w:r>
            <w:proofErr w:type="gramEnd"/>
            <w:r>
              <w:rPr>
                <w:rFonts w:cs="宋体" w:hint="eastAsia"/>
                <w:kern w:val="0"/>
                <w:sz w:val="21"/>
                <w:szCs w:val="21"/>
                <w:lang w:bidi="ar"/>
              </w:rPr>
              <w:t>的传导阻滞、预激综合征、心房颤动、</w:t>
            </w:r>
            <w:r>
              <w:rPr>
                <w:kern w:val="0"/>
                <w:sz w:val="21"/>
                <w:szCs w:val="21"/>
                <w:lang w:bidi="ar"/>
              </w:rPr>
              <w:t>ST-T</w:t>
            </w:r>
            <w:r>
              <w:rPr>
                <w:rFonts w:cs="宋体" w:hint="eastAsia"/>
                <w:kern w:val="0"/>
                <w:sz w:val="21"/>
                <w:szCs w:val="21"/>
                <w:lang w:bidi="ar"/>
              </w:rPr>
              <w:t>总结标准术语</w:t>
            </w:r>
          </w:p>
          <w:p w14:paraId="2DF004F1" w14:textId="77777777" w:rsidR="00197B1D" w:rsidRDefault="005C55D3">
            <w:pPr>
              <w:pStyle w:val="ad"/>
              <w:spacing w:line="276" w:lineRule="auto"/>
              <w:rPr>
                <w:kern w:val="0"/>
                <w:szCs w:val="21"/>
              </w:rPr>
            </w:pPr>
            <w:r>
              <w:rPr>
                <w:rFonts w:cs="宋体" w:hint="eastAsia"/>
                <w:kern w:val="0"/>
                <w:sz w:val="21"/>
                <w:szCs w:val="21"/>
                <w:lang w:bidi="ar"/>
              </w:rPr>
              <w:t>点击“</w:t>
            </w:r>
            <w:r>
              <w:rPr>
                <w:kern w:val="0"/>
                <w:sz w:val="21"/>
                <w:szCs w:val="21"/>
                <w:lang w:bidi="ar"/>
              </w:rPr>
              <w:t>-</w:t>
            </w:r>
            <w:r>
              <w:rPr>
                <w:rFonts w:cs="宋体" w:hint="eastAsia"/>
                <w:kern w:val="0"/>
                <w:sz w:val="21"/>
                <w:szCs w:val="21"/>
                <w:lang w:bidi="ar"/>
              </w:rPr>
              <w:t>”号后，会隐藏“</w:t>
            </w:r>
            <w:r>
              <w:rPr>
                <w:kern w:val="0"/>
                <w:sz w:val="21"/>
                <w:szCs w:val="21"/>
                <w:lang w:bidi="ar"/>
              </w:rPr>
              <w:t>+</w:t>
            </w:r>
            <w:r>
              <w:rPr>
                <w:rFonts w:cs="宋体" w:hint="eastAsia"/>
                <w:kern w:val="0"/>
                <w:sz w:val="21"/>
                <w:szCs w:val="21"/>
                <w:lang w:bidi="ar"/>
              </w:rPr>
              <w:t>”号显示的总结标准术语</w:t>
            </w:r>
          </w:p>
        </w:tc>
      </w:tr>
      <w:tr w:rsidR="00197B1D" w14:paraId="12C5D99A" w14:textId="77777777">
        <w:trPr>
          <w:trHeight w:val="20"/>
          <w:tblHeader/>
          <w:jc w:val="center"/>
        </w:trPr>
        <w:tc>
          <w:tcPr>
            <w:tcW w:w="1467" w:type="dxa"/>
            <w:tcBorders>
              <w:bottom w:val="single" w:sz="4" w:space="0" w:color="auto"/>
            </w:tcBorders>
            <w:shd w:val="clear" w:color="auto" w:fill="auto"/>
            <w:vAlign w:val="center"/>
          </w:tcPr>
          <w:p w14:paraId="01724771" w14:textId="77777777" w:rsidR="00197B1D" w:rsidRDefault="005C55D3">
            <w:pPr>
              <w:spacing w:line="276" w:lineRule="auto"/>
              <w:jc w:val="center"/>
              <w:rPr>
                <w:kern w:val="0"/>
                <w:szCs w:val="21"/>
              </w:rPr>
            </w:pPr>
            <w:r>
              <w:rPr>
                <w:kern w:val="0"/>
                <w:szCs w:val="21"/>
                <w:lang w:bidi="ar"/>
              </w:rPr>
              <w:t>SOFT1_W05</w:t>
            </w:r>
          </w:p>
        </w:tc>
        <w:tc>
          <w:tcPr>
            <w:tcW w:w="2010" w:type="dxa"/>
            <w:tcBorders>
              <w:bottom w:val="single" w:sz="4" w:space="0" w:color="auto"/>
            </w:tcBorders>
            <w:shd w:val="clear" w:color="auto" w:fill="auto"/>
            <w:vAlign w:val="center"/>
          </w:tcPr>
          <w:p w14:paraId="182B7BC4" w14:textId="77777777" w:rsidR="00197B1D" w:rsidRDefault="005C55D3">
            <w:pPr>
              <w:spacing w:line="276" w:lineRule="auto"/>
              <w:rPr>
                <w:kern w:val="0"/>
                <w:szCs w:val="21"/>
              </w:rPr>
            </w:pPr>
            <w:r>
              <w:rPr>
                <w:rFonts w:cs="宋体" w:hint="eastAsia"/>
                <w:kern w:val="0"/>
                <w:szCs w:val="21"/>
                <w:lang w:bidi="ar"/>
              </w:rPr>
              <w:t>【保存模板】按钮</w:t>
            </w:r>
          </w:p>
        </w:tc>
        <w:tc>
          <w:tcPr>
            <w:tcW w:w="6342" w:type="dxa"/>
            <w:tcBorders>
              <w:bottom w:val="single" w:sz="4" w:space="0" w:color="auto"/>
            </w:tcBorders>
            <w:shd w:val="clear" w:color="auto" w:fill="auto"/>
            <w:vAlign w:val="center"/>
          </w:tcPr>
          <w:p w14:paraId="5737CD25" w14:textId="77777777" w:rsidR="00197B1D" w:rsidRDefault="005C55D3">
            <w:pPr>
              <w:pStyle w:val="ad"/>
              <w:spacing w:line="276" w:lineRule="auto"/>
              <w:rPr>
                <w:szCs w:val="21"/>
              </w:rPr>
            </w:pPr>
            <w:r>
              <w:rPr>
                <w:rFonts w:cs="宋体" w:hint="eastAsia"/>
                <w:sz w:val="21"/>
                <w:szCs w:val="21"/>
                <w:lang w:bidi="ar"/>
              </w:rPr>
              <w:t>在执行完</w:t>
            </w:r>
            <w:r>
              <w:rPr>
                <w:kern w:val="0"/>
                <w:sz w:val="21"/>
                <w:szCs w:val="21"/>
                <w:lang w:bidi="ar"/>
              </w:rPr>
              <w:t>SOFT1_W02</w:t>
            </w:r>
            <w:r>
              <w:rPr>
                <w:rFonts w:cs="宋体" w:hint="eastAsia"/>
                <w:kern w:val="0"/>
                <w:sz w:val="21"/>
                <w:szCs w:val="21"/>
                <w:lang w:bidi="ar"/>
              </w:rPr>
              <w:t>及相关内容后，点击【保存模板】按钮，刚才修改的</w:t>
            </w:r>
            <w:r>
              <w:rPr>
                <w:kern w:val="0"/>
                <w:sz w:val="21"/>
                <w:szCs w:val="21"/>
                <w:lang w:bidi="ar"/>
              </w:rPr>
              <w:t>SOFT1_W01</w:t>
            </w:r>
            <w:r>
              <w:rPr>
                <w:rFonts w:cs="宋体" w:hint="eastAsia"/>
                <w:kern w:val="0"/>
                <w:sz w:val="21"/>
                <w:szCs w:val="21"/>
                <w:lang w:bidi="ar"/>
              </w:rPr>
              <w:t>的模板模式会变成修改后的结论模式</w:t>
            </w:r>
          </w:p>
        </w:tc>
      </w:tr>
      <w:tr w:rsidR="00197B1D" w14:paraId="60AF5304" w14:textId="77777777">
        <w:trPr>
          <w:trHeight w:val="20"/>
          <w:tblHeader/>
          <w:jc w:val="center"/>
        </w:trPr>
        <w:tc>
          <w:tcPr>
            <w:tcW w:w="1467" w:type="dxa"/>
            <w:tcBorders>
              <w:bottom w:val="single" w:sz="4" w:space="0" w:color="auto"/>
            </w:tcBorders>
            <w:shd w:val="clear" w:color="auto" w:fill="auto"/>
            <w:vAlign w:val="center"/>
          </w:tcPr>
          <w:p w14:paraId="4B3999F3" w14:textId="77777777" w:rsidR="00197B1D" w:rsidRDefault="005C55D3">
            <w:pPr>
              <w:spacing w:line="276" w:lineRule="auto"/>
              <w:jc w:val="center"/>
              <w:rPr>
                <w:kern w:val="0"/>
                <w:szCs w:val="21"/>
              </w:rPr>
            </w:pPr>
            <w:r>
              <w:rPr>
                <w:kern w:val="0"/>
                <w:szCs w:val="21"/>
                <w:lang w:bidi="ar"/>
              </w:rPr>
              <w:t>SOFT1_W06</w:t>
            </w:r>
          </w:p>
        </w:tc>
        <w:tc>
          <w:tcPr>
            <w:tcW w:w="2010" w:type="dxa"/>
            <w:tcBorders>
              <w:bottom w:val="single" w:sz="4" w:space="0" w:color="auto"/>
            </w:tcBorders>
            <w:shd w:val="clear" w:color="auto" w:fill="auto"/>
            <w:vAlign w:val="center"/>
          </w:tcPr>
          <w:p w14:paraId="7BD3D12C" w14:textId="77777777" w:rsidR="00197B1D" w:rsidRDefault="005C55D3">
            <w:pPr>
              <w:spacing w:line="276" w:lineRule="auto"/>
              <w:rPr>
                <w:kern w:val="0"/>
                <w:szCs w:val="21"/>
              </w:rPr>
            </w:pPr>
            <w:r>
              <w:rPr>
                <w:rFonts w:cs="宋体" w:hint="eastAsia"/>
                <w:kern w:val="0"/>
                <w:szCs w:val="21"/>
                <w:lang w:bidi="ar"/>
              </w:rPr>
              <w:t>【初始化模板】按钮</w:t>
            </w:r>
          </w:p>
        </w:tc>
        <w:tc>
          <w:tcPr>
            <w:tcW w:w="6342" w:type="dxa"/>
            <w:tcBorders>
              <w:bottom w:val="single" w:sz="4" w:space="0" w:color="auto"/>
            </w:tcBorders>
            <w:shd w:val="clear" w:color="auto" w:fill="auto"/>
            <w:vAlign w:val="center"/>
          </w:tcPr>
          <w:p w14:paraId="080C7348" w14:textId="77777777" w:rsidR="00197B1D" w:rsidRDefault="005C55D3">
            <w:pPr>
              <w:pStyle w:val="ad"/>
              <w:spacing w:line="276" w:lineRule="auto"/>
              <w:rPr>
                <w:szCs w:val="21"/>
              </w:rPr>
            </w:pPr>
            <w:r>
              <w:rPr>
                <w:rFonts w:cs="宋体" w:hint="eastAsia"/>
                <w:sz w:val="21"/>
                <w:szCs w:val="21"/>
                <w:lang w:bidi="ar"/>
              </w:rPr>
              <w:t>如果想要恢复最初的结论模式，执行</w:t>
            </w:r>
            <w:r>
              <w:rPr>
                <w:kern w:val="0"/>
                <w:sz w:val="21"/>
                <w:szCs w:val="21"/>
                <w:lang w:bidi="ar"/>
              </w:rPr>
              <w:t>SOFT1_W02</w:t>
            </w:r>
            <w:r>
              <w:rPr>
                <w:rFonts w:cs="宋体" w:hint="eastAsia"/>
                <w:kern w:val="0"/>
                <w:sz w:val="21"/>
                <w:szCs w:val="21"/>
                <w:lang w:bidi="ar"/>
              </w:rPr>
              <w:t>后，点击【初始化模板】按钮，紧接着执行</w:t>
            </w:r>
            <w:r>
              <w:rPr>
                <w:kern w:val="0"/>
                <w:sz w:val="21"/>
                <w:szCs w:val="21"/>
                <w:lang w:bidi="ar"/>
              </w:rPr>
              <w:t>SOFT1_W05</w:t>
            </w:r>
            <w:r>
              <w:rPr>
                <w:rFonts w:cs="宋体" w:hint="eastAsia"/>
                <w:kern w:val="0"/>
                <w:sz w:val="21"/>
                <w:szCs w:val="21"/>
                <w:lang w:bidi="ar"/>
              </w:rPr>
              <w:t>。</w:t>
            </w:r>
            <w:r>
              <w:rPr>
                <w:kern w:val="0"/>
                <w:sz w:val="21"/>
                <w:szCs w:val="21"/>
                <w:lang w:bidi="ar"/>
              </w:rPr>
              <w:t>SOFT1_W01</w:t>
            </w:r>
            <w:r>
              <w:rPr>
                <w:rFonts w:cs="宋体" w:hint="eastAsia"/>
                <w:kern w:val="0"/>
                <w:sz w:val="21"/>
                <w:szCs w:val="21"/>
                <w:lang w:bidi="ar"/>
              </w:rPr>
              <w:t>区域内容恢复标准模式</w:t>
            </w:r>
          </w:p>
        </w:tc>
      </w:tr>
    </w:tbl>
    <w:p w14:paraId="4110B3B1" w14:textId="77777777" w:rsidR="00197B1D" w:rsidRDefault="00197B1D">
      <w:pPr>
        <w:numPr>
          <w:ilvl w:val="255"/>
          <w:numId w:val="0"/>
        </w:numPr>
        <w:rPr>
          <w:bCs/>
          <w:sz w:val="24"/>
        </w:rPr>
      </w:pPr>
    </w:p>
    <w:p w14:paraId="38CA7514" w14:textId="77777777" w:rsidR="00197B1D" w:rsidRDefault="005C55D3">
      <w:pPr>
        <w:numPr>
          <w:ilvl w:val="2"/>
          <w:numId w:val="3"/>
        </w:numPr>
        <w:spacing w:line="360" w:lineRule="auto"/>
        <w:outlineLvl w:val="2"/>
        <w:rPr>
          <w:bCs/>
          <w:sz w:val="24"/>
        </w:rPr>
      </w:pPr>
      <w:bookmarkStart w:id="325" w:name="_Toc25454"/>
      <w:r>
        <w:rPr>
          <w:rFonts w:hint="eastAsia"/>
          <w:bCs/>
          <w:sz w:val="24"/>
        </w:rPr>
        <w:t xml:space="preserve"> </w:t>
      </w:r>
      <w:r>
        <w:rPr>
          <w:rFonts w:hint="eastAsia"/>
          <w:bCs/>
          <w:sz w:val="24"/>
        </w:rPr>
        <w:t>预览报告功能</w:t>
      </w:r>
      <w:bookmarkEnd w:id="325"/>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146E79BA" w14:textId="77777777">
        <w:trPr>
          <w:trHeight w:val="20"/>
          <w:tblHeader/>
          <w:jc w:val="center"/>
        </w:trPr>
        <w:tc>
          <w:tcPr>
            <w:tcW w:w="1467" w:type="dxa"/>
            <w:shd w:val="clear" w:color="auto" w:fill="auto"/>
            <w:vAlign w:val="center"/>
          </w:tcPr>
          <w:p w14:paraId="49FA49B2" w14:textId="77777777" w:rsidR="00197B1D" w:rsidRDefault="005C55D3">
            <w:pPr>
              <w:spacing w:line="276" w:lineRule="auto"/>
              <w:jc w:val="center"/>
              <w:rPr>
                <w:b/>
                <w:szCs w:val="21"/>
              </w:rPr>
            </w:pPr>
            <w:r>
              <w:rPr>
                <w:b/>
                <w:szCs w:val="21"/>
              </w:rPr>
              <w:t>编号</w:t>
            </w:r>
          </w:p>
        </w:tc>
        <w:tc>
          <w:tcPr>
            <w:tcW w:w="2010" w:type="dxa"/>
            <w:shd w:val="clear" w:color="auto" w:fill="auto"/>
            <w:vAlign w:val="center"/>
          </w:tcPr>
          <w:p w14:paraId="21EA0BCE"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2AD3A505" w14:textId="77777777" w:rsidR="00197B1D" w:rsidRDefault="005C55D3">
            <w:pPr>
              <w:spacing w:line="276" w:lineRule="auto"/>
              <w:jc w:val="center"/>
              <w:rPr>
                <w:b/>
                <w:szCs w:val="21"/>
              </w:rPr>
            </w:pPr>
            <w:r>
              <w:rPr>
                <w:b/>
                <w:szCs w:val="21"/>
              </w:rPr>
              <w:t>接受标准</w:t>
            </w:r>
          </w:p>
        </w:tc>
      </w:tr>
      <w:tr w:rsidR="00197B1D" w14:paraId="5761D855" w14:textId="77777777">
        <w:trPr>
          <w:trHeight w:val="20"/>
          <w:tblHeader/>
          <w:jc w:val="center"/>
        </w:trPr>
        <w:tc>
          <w:tcPr>
            <w:tcW w:w="1467" w:type="dxa"/>
            <w:tcBorders>
              <w:bottom w:val="single" w:sz="4" w:space="0" w:color="auto"/>
            </w:tcBorders>
            <w:shd w:val="clear" w:color="auto" w:fill="auto"/>
            <w:vAlign w:val="center"/>
          </w:tcPr>
          <w:p w14:paraId="6D407DEE" w14:textId="77777777" w:rsidR="00197B1D" w:rsidRDefault="005C55D3">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X</w:t>
            </w:r>
            <w:r>
              <w:rPr>
                <w:kern w:val="0"/>
                <w:szCs w:val="21"/>
              </w:rPr>
              <w:t>01</w:t>
            </w:r>
          </w:p>
        </w:tc>
        <w:tc>
          <w:tcPr>
            <w:tcW w:w="2010" w:type="dxa"/>
            <w:tcBorders>
              <w:bottom w:val="single" w:sz="4" w:space="0" w:color="auto"/>
            </w:tcBorders>
            <w:shd w:val="clear" w:color="auto" w:fill="auto"/>
            <w:vAlign w:val="center"/>
          </w:tcPr>
          <w:p w14:paraId="5E2BF77D" w14:textId="77777777" w:rsidR="00197B1D" w:rsidRDefault="005C55D3">
            <w:pPr>
              <w:spacing w:line="276" w:lineRule="auto"/>
              <w:rPr>
                <w:kern w:val="0"/>
                <w:szCs w:val="21"/>
              </w:rPr>
            </w:pPr>
            <w:r>
              <w:rPr>
                <w:rFonts w:hint="eastAsia"/>
                <w:kern w:val="0"/>
                <w:szCs w:val="21"/>
              </w:rPr>
              <w:t>【预览</w:t>
            </w:r>
            <w:r>
              <w:rPr>
                <w:rFonts w:hint="eastAsia"/>
                <w:kern w:val="0"/>
                <w:szCs w:val="21"/>
              </w:rPr>
              <w:t>/</w:t>
            </w:r>
            <w:r>
              <w:rPr>
                <w:rFonts w:hint="eastAsia"/>
                <w:kern w:val="0"/>
                <w:szCs w:val="21"/>
              </w:rPr>
              <w:t>打印报告】按钮</w:t>
            </w:r>
          </w:p>
        </w:tc>
        <w:tc>
          <w:tcPr>
            <w:tcW w:w="6342" w:type="dxa"/>
            <w:tcBorders>
              <w:bottom w:val="single" w:sz="4" w:space="0" w:color="auto"/>
            </w:tcBorders>
            <w:shd w:val="clear" w:color="auto" w:fill="auto"/>
            <w:vAlign w:val="center"/>
          </w:tcPr>
          <w:p w14:paraId="57C26321" w14:textId="77777777" w:rsidR="00197B1D" w:rsidRDefault="005C55D3">
            <w:pPr>
              <w:pStyle w:val="af6"/>
              <w:spacing w:line="276" w:lineRule="auto"/>
              <w:ind w:firstLineChars="0" w:firstLine="0"/>
              <w:rPr>
                <w:szCs w:val="21"/>
              </w:rPr>
            </w:pPr>
            <w:r>
              <w:rPr>
                <w:rFonts w:hint="eastAsia"/>
                <w:szCs w:val="21"/>
              </w:rPr>
              <w:t>点击该按钮，弹出报告预览窗口</w:t>
            </w:r>
          </w:p>
        </w:tc>
      </w:tr>
    </w:tbl>
    <w:p w14:paraId="5FB50B92" w14:textId="77777777" w:rsidR="00197B1D" w:rsidRDefault="00197B1D">
      <w:pPr>
        <w:numPr>
          <w:ilvl w:val="255"/>
          <w:numId w:val="0"/>
        </w:numPr>
        <w:spacing w:line="360" w:lineRule="auto"/>
        <w:ind w:leftChars="200" w:left="420"/>
        <w:rPr>
          <w:bCs/>
          <w:sz w:val="24"/>
        </w:rPr>
      </w:pPr>
    </w:p>
    <w:p w14:paraId="3F89BFF3" w14:textId="77777777" w:rsidR="00197B1D" w:rsidRDefault="005C55D3">
      <w:pPr>
        <w:numPr>
          <w:ilvl w:val="2"/>
          <w:numId w:val="3"/>
        </w:numPr>
        <w:spacing w:line="360" w:lineRule="auto"/>
        <w:outlineLvl w:val="2"/>
        <w:rPr>
          <w:bCs/>
          <w:sz w:val="24"/>
        </w:rPr>
      </w:pPr>
      <w:bookmarkStart w:id="326" w:name="_Toc3744"/>
      <w:r>
        <w:rPr>
          <w:rFonts w:hint="eastAsia"/>
          <w:bCs/>
          <w:sz w:val="24"/>
        </w:rPr>
        <w:t xml:space="preserve"> </w:t>
      </w:r>
      <w:r>
        <w:rPr>
          <w:rFonts w:hint="eastAsia"/>
          <w:bCs/>
          <w:sz w:val="24"/>
        </w:rPr>
        <w:t>上</w:t>
      </w:r>
      <w:proofErr w:type="gramStart"/>
      <w:r>
        <w:rPr>
          <w:rFonts w:hint="eastAsia"/>
          <w:bCs/>
          <w:sz w:val="24"/>
        </w:rPr>
        <w:t>传报告</w:t>
      </w:r>
      <w:proofErr w:type="gramEnd"/>
      <w:r>
        <w:rPr>
          <w:rFonts w:hint="eastAsia"/>
          <w:bCs/>
          <w:sz w:val="24"/>
        </w:rPr>
        <w:t>功能</w:t>
      </w:r>
      <w:bookmarkEnd w:id="326"/>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4712BB47" w14:textId="77777777">
        <w:trPr>
          <w:trHeight w:val="20"/>
          <w:tblHeader/>
          <w:jc w:val="center"/>
        </w:trPr>
        <w:tc>
          <w:tcPr>
            <w:tcW w:w="1467" w:type="dxa"/>
            <w:shd w:val="clear" w:color="auto" w:fill="auto"/>
            <w:vAlign w:val="center"/>
          </w:tcPr>
          <w:p w14:paraId="229593F0" w14:textId="77777777" w:rsidR="00197B1D" w:rsidRDefault="005C55D3">
            <w:pPr>
              <w:spacing w:line="276" w:lineRule="auto"/>
              <w:jc w:val="center"/>
              <w:rPr>
                <w:b/>
                <w:szCs w:val="21"/>
              </w:rPr>
            </w:pPr>
            <w:r>
              <w:rPr>
                <w:b/>
                <w:szCs w:val="21"/>
              </w:rPr>
              <w:t>编号</w:t>
            </w:r>
          </w:p>
        </w:tc>
        <w:tc>
          <w:tcPr>
            <w:tcW w:w="2010" w:type="dxa"/>
            <w:shd w:val="clear" w:color="auto" w:fill="auto"/>
            <w:vAlign w:val="center"/>
          </w:tcPr>
          <w:p w14:paraId="5F591CAD"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78AE056A" w14:textId="77777777" w:rsidR="00197B1D" w:rsidRDefault="005C55D3">
            <w:pPr>
              <w:spacing w:line="276" w:lineRule="auto"/>
              <w:jc w:val="center"/>
              <w:rPr>
                <w:b/>
                <w:szCs w:val="21"/>
              </w:rPr>
            </w:pPr>
            <w:r>
              <w:rPr>
                <w:b/>
                <w:szCs w:val="21"/>
              </w:rPr>
              <w:t>接受标准</w:t>
            </w:r>
          </w:p>
        </w:tc>
      </w:tr>
      <w:tr w:rsidR="00197B1D" w14:paraId="2C1C388E" w14:textId="77777777">
        <w:trPr>
          <w:trHeight w:val="20"/>
          <w:tblHeader/>
          <w:jc w:val="center"/>
        </w:trPr>
        <w:tc>
          <w:tcPr>
            <w:tcW w:w="1467" w:type="dxa"/>
            <w:tcBorders>
              <w:bottom w:val="single" w:sz="4" w:space="0" w:color="auto"/>
            </w:tcBorders>
            <w:shd w:val="clear" w:color="auto" w:fill="auto"/>
            <w:vAlign w:val="center"/>
          </w:tcPr>
          <w:p w14:paraId="34A771BA" w14:textId="77777777" w:rsidR="00197B1D" w:rsidRDefault="005C55D3">
            <w:pPr>
              <w:spacing w:line="276" w:lineRule="auto"/>
              <w:jc w:val="center"/>
              <w:rPr>
                <w:kern w:val="0"/>
                <w:szCs w:val="21"/>
              </w:rPr>
            </w:pPr>
            <w:r>
              <w:rPr>
                <w:kern w:val="0"/>
                <w:szCs w:val="21"/>
                <w:lang w:bidi="ar"/>
              </w:rPr>
              <w:t>SOFT1_Y01</w:t>
            </w:r>
          </w:p>
        </w:tc>
        <w:tc>
          <w:tcPr>
            <w:tcW w:w="2010" w:type="dxa"/>
            <w:tcBorders>
              <w:bottom w:val="single" w:sz="4" w:space="0" w:color="auto"/>
            </w:tcBorders>
            <w:shd w:val="clear" w:color="auto" w:fill="auto"/>
            <w:vAlign w:val="center"/>
          </w:tcPr>
          <w:p w14:paraId="16C2CBBB" w14:textId="77777777" w:rsidR="00197B1D" w:rsidRDefault="005C55D3">
            <w:pPr>
              <w:spacing w:line="276" w:lineRule="auto"/>
              <w:rPr>
                <w:kern w:val="0"/>
                <w:szCs w:val="21"/>
              </w:rPr>
            </w:pPr>
            <w:r>
              <w:rPr>
                <w:rFonts w:cs="宋体" w:hint="eastAsia"/>
                <w:kern w:val="0"/>
                <w:szCs w:val="21"/>
                <w:lang w:bidi="ar"/>
              </w:rPr>
              <w:t>【上传报告】按钮</w:t>
            </w:r>
          </w:p>
        </w:tc>
        <w:tc>
          <w:tcPr>
            <w:tcW w:w="6342" w:type="dxa"/>
            <w:tcBorders>
              <w:bottom w:val="single" w:sz="4" w:space="0" w:color="auto"/>
            </w:tcBorders>
            <w:shd w:val="clear" w:color="auto" w:fill="auto"/>
            <w:vAlign w:val="center"/>
          </w:tcPr>
          <w:p w14:paraId="4A0E92A2" w14:textId="77777777" w:rsidR="00197B1D" w:rsidRDefault="005C55D3">
            <w:pPr>
              <w:pStyle w:val="ad"/>
              <w:spacing w:line="276" w:lineRule="auto"/>
              <w:rPr>
                <w:szCs w:val="21"/>
              </w:rPr>
            </w:pPr>
            <w:r>
              <w:rPr>
                <w:rFonts w:cs="宋体" w:hint="eastAsia"/>
                <w:sz w:val="21"/>
                <w:szCs w:val="21"/>
                <w:lang w:bidi="ar"/>
              </w:rPr>
              <w:t>点击该按钮，弹出确定上传按钮，点击确定，报告被上传至服务器，点击取消，取消上传报告。上</w:t>
            </w:r>
            <w:proofErr w:type="gramStart"/>
            <w:r>
              <w:rPr>
                <w:rFonts w:cs="宋体" w:hint="eastAsia"/>
                <w:sz w:val="21"/>
                <w:szCs w:val="21"/>
                <w:lang w:bidi="ar"/>
              </w:rPr>
              <w:t>传报告</w:t>
            </w:r>
            <w:proofErr w:type="gramEnd"/>
            <w:r>
              <w:rPr>
                <w:rFonts w:cs="宋体" w:hint="eastAsia"/>
                <w:sz w:val="21"/>
                <w:szCs w:val="21"/>
                <w:lang w:bidi="ar"/>
              </w:rPr>
              <w:t>后，此报告结论禁止再次编辑</w:t>
            </w:r>
          </w:p>
        </w:tc>
      </w:tr>
    </w:tbl>
    <w:p w14:paraId="51B2620C" w14:textId="77777777" w:rsidR="00197B1D" w:rsidRDefault="00197B1D">
      <w:pPr>
        <w:numPr>
          <w:ilvl w:val="255"/>
          <w:numId w:val="0"/>
        </w:numPr>
        <w:spacing w:line="360" w:lineRule="auto"/>
        <w:ind w:leftChars="200" w:left="420"/>
        <w:rPr>
          <w:bCs/>
          <w:sz w:val="24"/>
        </w:rPr>
      </w:pPr>
    </w:p>
    <w:p w14:paraId="4368449F" w14:textId="77777777" w:rsidR="00197B1D" w:rsidRDefault="005C55D3">
      <w:pPr>
        <w:numPr>
          <w:ilvl w:val="2"/>
          <w:numId w:val="3"/>
        </w:numPr>
        <w:spacing w:line="360" w:lineRule="auto"/>
        <w:outlineLvl w:val="2"/>
        <w:rPr>
          <w:bCs/>
          <w:sz w:val="24"/>
        </w:rPr>
      </w:pPr>
      <w:bookmarkStart w:id="327" w:name="_Toc9261"/>
      <w:r>
        <w:rPr>
          <w:rFonts w:hint="eastAsia"/>
          <w:bCs/>
          <w:sz w:val="24"/>
        </w:rPr>
        <w:t xml:space="preserve"> </w:t>
      </w:r>
      <w:r>
        <w:rPr>
          <w:rFonts w:hint="eastAsia"/>
          <w:bCs/>
          <w:sz w:val="24"/>
        </w:rPr>
        <w:t>上</w:t>
      </w:r>
      <w:proofErr w:type="gramStart"/>
      <w:r>
        <w:rPr>
          <w:rFonts w:hint="eastAsia"/>
          <w:bCs/>
          <w:sz w:val="24"/>
        </w:rPr>
        <w:t>传分析</w:t>
      </w:r>
      <w:proofErr w:type="gramEnd"/>
      <w:r>
        <w:rPr>
          <w:rFonts w:hint="eastAsia"/>
          <w:bCs/>
          <w:sz w:val="24"/>
        </w:rPr>
        <w:t>文件功能</w:t>
      </w:r>
      <w:bookmarkEnd w:id="327"/>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0936E01C" w14:textId="77777777">
        <w:trPr>
          <w:trHeight w:val="20"/>
          <w:tblHeader/>
          <w:jc w:val="center"/>
        </w:trPr>
        <w:tc>
          <w:tcPr>
            <w:tcW w:w="1467" w:type="dxa"/>
            <w:shd w:val="clear" w:color="auto" w:fill="auto"/>
            <w:vAlign w:val="center"/>
          </w:tcPr>
          <w:p w14:paraId="121D4E92" w14:textId="77777777" w:rsidR="00197B1D" w:rsidRDefault="005C55D3">
            <w:pPr>
              <w:spacing w:line="276" w:lineRule="auto"/>
              <w:jc w:val="center"/>
              <w:rPr>
                <w:b/>
                <w:szCs w:val="21"/>
              </w:rPr>
            </w:pPr>
            <w:r>
              <w:rPr>
                <w:b/>
                <w:szCs w:val="21"/>
              </w:rPr>
              <w:t>编号</w:t>
            </w:r>
          </w:p>
        </w:tc>
        <w:tc>
          <w:tcPr>
            <w:tcW w:w="2010" w:type="dxa"/>
            <w:shd w:val="clear" w:color="auto" w:fill="auto"/>
            <w:vAlign w:val="center"/>
          </w:tcPr>
          <w:p w14:paraId="095C0378"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29FDD090" w14:textId="77777777" w:rsidR="00197B1D" w:rsidRDefault="005C55D3">
            <w:pPr>
              <w:spacing w:line="276" w:lineRule="auto"/>
              <w:jc w:val="center"/>
              <w:rPr>
                <w:b/>
                <w:szCs w:val="21"/>
              </w:rPr>
            </w:pPr>
            <w:r>
              <w:rPr>
                <w:b/>
                <w:szCs w:val="21"/>
              </w:rPr>
              <w:t>接受标准</w:t>
            </w:r>
          </w:p>
        </w:tc>
      </w:tr>
      <w:tr w:rsidR="00197B1D" w14:paraId="64EA2292" w14:textId="77777777">
        <w:trPr>
          <w:trHeight w:val="20"/>
          <w:tblHeader/>
          <w:jc w:val="center"/>
        </w:trPr>
        <w:tc>
          <w:tcPr>
            <w:tcW w:w="1467" w:type="dxa"/>
            <w:tcBorders>
              <w:bottom w:val="single" w:sz="4" w:space="0" w:color="auto"/>
            </w:tcBorders>
            <w:shd w:val="clear" w:color="auto" w:fill="auto"/>
            <w:vAlign w:val="center"/>
          </w:tcPr>
          <w:p w14:paraId="194043B4" w14:textId="77777777" w:rsidR="00197B1D" w:rsidRDefault="005C55D3">
            <w:pPr>
              <w:spacing w:line="276" w:lineRule="auto"/>
              <w:jc w:val="center"/>
              <w:rPr>
                <w:kern w:val="0"/>
                <w:szCs w:val="21"/>
              </w:rPr>
            </w:pPr>
            <w:r>
              <w:rPr>
                <w:kern w:val="0"/>
                <w:szCs w:val="21"/>
                <w:lang w:bidi="ar"/>
              </w:rPr>
              <w:t>SOFT1_Z01</w:t>
            </w:r>
          </w:p>
        </w:tc>
        <w:tc>
          <w:tcPr>
            <w:tcW w:w="2010" w:type="dxa"/>
            <w:tcBorders>
              <w:bottom w:val="single" w:sz="4" w:space="0" w:color="auto"/>
            </w:tcBorders>
            <w:shd w:val="clear" w:color="auto" w:fill="auto"/>
            <w:vAlign w:val="center"/>
          </w:tcPr>
          <w:p w14:paraId="51720657" w14:textId="77777777" w:rsidR="00197B1D" w:rsidRDefault="005C55D3">
            <w:pPr>
              <w:spacing w:line="276" w:lineRule="auto"/>
              <w:rPr>
                <w:kern w:val="0"/>
                <w:szCs w:val="21"/>
              </w:rPr>
            </w:pPr>
            <w:r>
              <w:rPr>
                <w:rFonts w:cs="宋体" w:hint="eastAsia"/>
                <w:kern w:val="0"/>
                <w:szCs w:val="21"/>
                <w:lang w:bidi="ar"/>
              </w:rPr>
              <w:t>上</w:t>
            </w:r>
            <w:proofErr w:type="gramStart"/>
            <w:r>
              <w:rPr>
                <w:rFonts w:cs="宋体" w:hint="eastAsia"/>
                <w:kern w:val="0"/>
                <w:szCs w:val="21"/>
                <w:lang w:bidi="ar"/>
              </w:rPr>
              <w:t>传分析</w:t>
            </w:r>
            <w:proofErr w:type="gramEnd"/>
            <w:r>
              <w:rPr>
                <w:rFonts w:cs="宋体" w:hint="eastAsia"/>
                <w:kern w:val="0"/>
                <w:szCs w:val="21"/>
                <w:lang w:bidi="ar"/>
              </w:rPr>
              <w:t>文件</w:t>
            </w:r>
          </w:p>
        </w:tc>
        <w:tc>
          <w:tcPr>
            <w:tcW w:w="6342" w:type="dxa"/>
            <w:tcBorders>
              <w:bottom w:val="single" w:sz="4" w:space="0" w:color="auto"/>
            </w:tcBorders>
            <w:shd w:val="clear" w:color="auto" w:fill="auto"/>
            <w:vAlign w:val="center"/>
          </w:tcPr>
          <w:p w14:paraId="1E6A090E" w14:textId="77777777" w:rsidR="00197B1D" w:rsidRDefault="005C55D3">
            <w:pPr>
              <w:pStyle w:val="ad"/>
              <w:spacing w:line="276" w:lineRule="auto"/>
              <w:rPr>
                <w:szCs w:val="21"/>
              </w:rPr>
            </w:pPr>
            <w:r>
              <w:rPr>
                <w:rFonts w:cs="宋体" w:hint="eastAsia"/>
                <w:sz w:val="21"/>
                <w:szCs w:val="21"/>
                <w:lang w:bidi="ar"/>
              </w:rPr>
              <w:t>在患者记录列表界面，选中要上</w:t>
            </w:r>
            <w:proofErr w:type="gramStart"/>
            <w:r>
              <w:rPr>
                <w:rFonts w:cs="宋体" w:hint="eastAsia"/>
                <w:sz w:val="21"/>
                <w:szCs w:val="21"/>
                <w:lang w:bidi="ar"/>
              </w:rPr>
              <w:t>传分析</w:t>
            </w:r>
            <w:proofErr w:type="gramEnd"/>
            <w:r>
              <w:rPr>
                <w:rFonts w:cs="宋体" w:hint="eastAsia"/>
                <w:sz w:val="21"/>
                <w:szCs w:val="21"/>
                <w:lang w:bidi="ar"/>
              </w:rPr>
              <w:t>文件的患者记录，鼠标右键单击，如果有分析文件，则弹出【上传分析文件】按钮，点击该按钮，弹出确定上传按钮。点击确定，上</w:t>
            </w:r>
            <w:proofErr w:type="gramStart"/>
            <w:r>
              <w:rPr>
                <w:rFonts w:cs="宋体" w:hint="eastAsia"/>
                <w:sz w:val="21"/>
                <w:szCs w:val="21"/>
                <w:lang w:bidi="ar"/>
              </w:rPr>
              <w:t>传分析</w:t>
            </w:r>
            <w:proofErr w:type="gramEnd"/>
            <w:r>
              <w:rPr>
                <w:rFonts w:cs="宋体" w:hint="eastAsia"/>
                <w:sz w:val="21"/>
                <w:szCs w:val="21"/>
                <w:lang w:bidi="ar"/>
              </w:rPr>
              <w:t>文件；点击取消，不上</w:t>
            </w:r>
            <w:proofErr w:type="gramStart"/>
            <w:r>
              <w:rPr>
                <w:rFonts w:cs="宋体" w:hint="eastAsia"/>
                <w:sz w:val="21"/>
                <w:szCs w:val="21"/>
                <w:lang w:bidi="ar"/>
              </w:rPr>
              <w:t>传分析</w:t>
            </w:r>
            <w:proofErr w:type="gramEnd"/>
            <w:r>
              <w:rPr>
                <w:rFonts w:cs="宋体" w:hint="eastAsia"/>
                <w:sz w:val="21"/>
                <w:szCs w:val="21"/>
                <w:lang w:bidi="ar"/>
              </w:rPr>
              <w:t>文件</w:t>
            </w:r>
          </w:p>
        </w:tc>
      </w:tr>
    </w:tbl>
    <w:p w14:paraId="053D15A2" w14:textId="77777777" w:rsidR="00197B1D" w:rsidRDefault="00197B1D">
      <w:pPr>
        <w:numPr>
          <w:ilvl w:val="255"/>
          <w:numId w:val="0"/>
        </w:numPr>
        <w:rPr>
          <w:bCs/>
          <w:sz w:val="24"/>
        </w:rPr>
      </w:pPr>
    </w:p>
    <w:p w14:paraId="13738C1F" w14:textId="77777777" w:rsidR="00197B1D" w:rsidRDefault="00197B1D">
      <w:pPr>
        <w:numPr>
          <w:ilvl w:val="255"/>
          <w:numId w:val="0"/>
        </w:numPr>
        <w:rPr>
          <w:bCs/>
          <w:sz w:val="24"/>
        </w:rPr>
      </w:pPr>
    </w:p>
    <w:p w14:paraId="52D33171" w14:textId="77777777" w:rsidR="00197B1D" w:rsidRDefault="005C55D3">
      <w:pPr>
        <w:numPr>
          <w:ilvl w:val="2"/>
          <w:numId w:val="3"/>
        </w:numPr>
        <w:spacing w:line="360" w:lineRule="auto"/>
        <w:outlineLvl w:val="2"/>
        <w:rPr>
          <w:bCs/>
          <w:sz w:val="24"/>
        </w:rPr>
      </w:pPr>
      <w:bookmarkStart w:id="328" w:name="_Toc6470"/>
      <w:r>
        <w:rPr>
          <w:rFonts w:hint="eastAsia"/>
          <w:bCs/>
          <w:sz w:val="24"/>
        </w:rPr>
        <w:t xml:space="preserve"> </w:t>
      </w:r>
      <w:r>
        <w:rPr>
          <w:rFonts w:hint="eastAsia"/>
          <w:bCs/>
          <w:sz w:val="24"/>
        </w:rPr>
        <w:t>参数设置功能</w:t>
      </w:r>
      <w:bookmarkEnd w:id="328"/>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437563C3" w14:textId="77777777">
        <w:trPr>
          <w:trHeight w:val="20"/>
          <w:tblHeader/>
          <w:jc w:val="center"/>
        </w:trPr>
        <w:tc>
          <w:tcPr>
            <w:tcW w:w="1467" w:type="dxa"/>
            <w:shd w:val="clear" w:color="auto" w:fill="auto"/>
            <w:vAlign w:val="center"/>
          </w:tcPr>
          <w:p w14:paraId="0B1C8E07" w14:textId="77777777" w:rsidR="00197B1D" w:rsidRDefault="005C55D3">
            <w:pPr>
              <w:spacing w:line="276" w:lineRule="auto"/>
              <w:jc w:val="center"/>
              <w:rPr>
                <w:b/>
                <w:szCs w:val="21"/>
              </w:rPr>
            </w:pPr>
            <w:r>
              <w:rPr>
                <w:b/>
                <w:szCs w:val="21"/>
              </w:rPr>
              <w:lastRenderedPageBreak/>
              <w:t>编号</w:t>
            </w:r>
          </w:p>
        </w:tc>
        <w:tc>
          <w:tcPr>
            <w:tcW w:w="2010" w:type="dxa"/>
            <w:shd w:val="clear" w:color="auto" w:fill="auto"/>
            <w:vAlign w:val="center"/>
          </w:tcPr>
          <w:p w14:paraId="61814B14"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382A225F" w14:textId="77777777" w:rsidR="00197B1D" w:rsidRDefault="005C55D3">
            <w:pPr>
              <w:spacing w:line="276" w:lineRule="auto"/>
              <w:jc w:val="center"/>
              <w:rPr>
                <w:b/>
                <w:szCs w:val="21"/>
              </w:rPr>
            </w:pPr>
            <w:r>
              <w:rPr>
                <w:b/>
                <w:szCs w:val="21"/>
              </w:rPr>
              <w:t>接受标准</w:t>
            </w:r>
          </w:p>
        </w:tc>
      </w:tr>
      <w:tr w:rsidR="00197B1D" w14:paraId="421BE82F" w14:textId="77777777">
        <w:trPr>
          <w:trHeight w:val="20"/>
          <w:tblHeader/>
          <w:jc w:val="center"/>
        </w:trPr>
        <w:tc>
          <w:tcPr>
            <w:tcW w:w="1467" w:type="dxa"/>
            <w:tcBorders>
              <w:bottom w:val="single" w:sz="4" w:space="0" w:color="auto"/>
            </w:tcBorders>
            <w:shd w:val="clear" w:color="auto" w:fill="auto"/>
            <w:vAlign w:val="center"/>
          </w:tcPr>
          <w:p w14:paraId="09811419" w14:textId="77777777" w:rsidR="00197B1D" w:rsidRDefault="005C55D3">
            <w:pPr>
              <w:spacing w:line="276" w:lineRule="auto"/>
              <w:jc w:val="center"/>
              <w:rPr>
                <w:kern w:val="0"/>
                <w:szCs w:val="21"/>
              </w:rPr>
            </w:pPr>
            <w:r>
              <w:rPr>
                <w:kern w:val="0"/>
                <w:szCs w:val="21"/>
                <w:lang w:bidi="ar"/>
              </w:rPr>
              <w:t>SOFT1_AA01</w:t>
            </w:r>
          </w:p>
        </w:tc>
        <w:tc>
          <w:tcPr>
            <w:tcW w:w="2010" w:type="dxa"/>
            <w:tcBorders>
              <w:bottom w:val="single" w:sz="4" w:space="0" w:color="auto"/>
            </w:tcBorders>
            <w:shd w:val="clear" w:color="auto" w:fill="auto"/>
            <w:vAlign w:val="center"/>
          </w:tcPr>
          <w:p w14:paraId="37ECB7E8" w14:textId="77777777" w:rsidR="00197B1D" w:rsidRDefault="005C55D3">
            <w:pPr>
              <w:spacing w:line="276" w:lineRule="auto"/>
              <w:rPr>
                <w:kern w:val="0"/>
                <w:szCs w:val="21"/>
              </w:rPr>
            </w:pPr>
            <w:r>
              <w:rPr>
                <w:rFonts w:cs="宋体" w:hint="eastAsia"/>
                <w:kern w:val="0"/>
                <w:szCs w:val="21"/>
                <w:lang w:bidi="ar"/>
              </w:rPr>
              <w:t>心动过缓心率</w:t>
            </w:r>
            <w:r>
              <w:rPr>
                <w:kern w:val="0"/>
                <w:sz w:val="24"/>
                <w:lang w:bidi="ar"/>
              </w:rPr>
              <w:t>(bpm)</w:t>
            </w:r>
          </w:p>
        </w:tc>
        <w:tc>
          <w:tcPr>
            <w:tcW w:w="6342" w:type="dxa"/>
            <w:tcBorders>
              <w:bottom w:val="single" w:sz="4" w:space="0" w:color="auto"/>
            </w:tcBorders>
            <w:shd w:val="clear" w:color="auto" w:fill="auto"/>
            <w:vAlign w:val="center"/>
          </w:tcPr>
          <w:p w14:paraId="0F581B4C" w14:textId="77777777" w:rsidR="00197B1D" w:rsidRDefault="005C55D3">
            <w:pPr>
              <w:pStyle w:val="ad"/>
              <w:spacing w:line="276" w:lineRule="auto"/>
              <w:rPr>
                <w:szCs w:val="21"/>
              </w:rPr>
            </w:pPr>
            <w:r>
              <w:rPr>
                <w:rFonts w:cs="宋体" w:hint="eastAsia"/>
                <w:sz w:val="21"/>
                <w:szCs w:val="21"/>
                <w:lang w:bidi="ar"/>
              </w:rPr>
              <w:t>在对应输入框内输入一个合理数值，输入范围</w:t>
            </w:r>
            <w:r>
              <w:rPr>
                <w:sz w:val="21"/>
                <w:szCs w:val="21"/>
                <w:lang w:bidi="ar"/>
              </w:rPr>
              <w:t>20~120</w:t>
            </w:r>
          </w:p>
        </w:tc>
      </w:tr>
      <w:tr w:rsidR="00197B1D" w14:paraId="6A058EFD" w14:textId="77777777">
        <w:trPr>
          <w:trHeight w:val="20"/>
          <w:tblHeader/>
          <w:jc w:val="center"/>
        </w:trPr>
        <w:tc>
          <w:tcPr>
            <w:tcW w:w="1467" w:type="dxa"/>
            <w:tcBorders>
              <w:bottom w:val="single" w:sz="4" w:space="0" w:color="auto"/>
            </w:tcBorders>
            <w:shd w:val="clear" w:color="auto" w:fill="auto"/>
            <w:vAlign w:val="center"/>
          </w:tcPr>
          <w:p w14:paraId="43A7280B" w14:textId="77777777" w:rsidR="00197B1D" w:rsidRDefault="005C55D3">
            <w:pPr>
              <w:spacing w:line="276" w:lineRule="auto"/>
              <w:jc w:val="center"/>
              <w:rPr>
                <w:kern w:val="0"/>
                <w:szCs w:val="21"/>
              </w:rPr>
            </w:pPr>
            <w:r>
              <w:rPr>
                <w:kern w:val="0"/>
                <w:szCs w:val="21"/>
                <w:lang w:bidi="ar"/>
              </w:rPr>
              <w:t>SOFT1_AA02</w:t>
            </w:r>
          </w:p>
        </w:tc>
        <w:tc>
          <w:tcPr>
            <w:tcW w:w="2010" w:type="dxa"/>
            <w:tcBorders>
              <w:bottom w:val="single" w:sz="4" w:space="0" w:color="auto"/>
            </w:tcBorders>
            <w:shd w:val="clear" w:color="auto" w:fill="auto"/>
            <w:vAlign w:val="center"/>
          </w:tcPr>
          <w:p w14:paraId="7EB80715" w14:textId="77777777" w:rsidR="00197B1D" w:rsidRDefault="005C55D3">
            <w:pPr>
              <w:spacing w:line="276" w:lineRule="auto"/>
              <w:rPr>
                <w:kern w:val="0"/>
                <w:szCs w:val="21"/>
              </w:rPr>
            </w:pPr>
            <w:r>
              <w:rPr>
                <w:rFonts w:cs="宋体" w:hint="eastAsia"/>
                <w:kern w:val="0"/>
                <w:szCs w:val="21"/>
                <w:lang w:bidi="ar"/>
              </w:rPr>
              <w:t>心动过缓心搏数</w:t>
            </w:r>
          </w:p>
        </w:tc>
        <w:tc>
          <w:tcPr>
            <w:tcW w:w="6342" w:type="dxa"/>
            <w:tcBorders>
              <w:bottom w:val="single" w:sz="4" w:space="0" w:color="auto"/>
            </w:tcBorders>
            <w:shd w:val="clear" w:color="auto" w:fill="auto"/>
            <w:vAlign w:val="center"/>
          </w:tcPr>
          <w:p w14:paraId="74F4AFB4" w14:textId="77777777" w:rsidR="00197B1D" w:rsidRDefault="005C55D3">
            <w:pPr>
              <w:pStyle w:val="ad"/>
              <w:spacing w:line="276" w:lineRule="auto"/>
              <w:rPr>
                <w:szCs w:val="21"/>
              </w:rPr>
            </w:pPr>
            <w:r>
              <w:rPr>
                <w:rFonts w:cs="宋体" w:hint="eastAsia"/>
                <w:sz w:val="21"/>
                <w:szCs w:val="21"/>
                <w:lang w:bidi="ar"/>
              </w:rPr>
              <w:t>在对应输入框内输入一个合理数值，输入范围</w:t>
            </w:r>
            <w:r>
              <w:rPr>
                <w:sz w:val="21"/>
                <w:szCs w:val="21"/>
                <w:lang w:bidi="ar"/>
              </w:rPr>
              <w:t>1~16</w:t>
            </w:r>
          </w:p>
        </w:tc>
      </w:tr>
      <w:tr w:rsidR="00197B1D" w14:paraId="60DA3A8B" w14:textId="77777777">
        <w:trPr>
          <w:trHeight w:val="20"/>
          <w:tblHeader/>
          <w:jc w:val="center"/>
        </w:trPr>
        <w:tc>
          <w:tcPr>
            <w:tcW w:w="1467" w:type="dxa"/>
            <w:tcBorders>
              <w:bottom w:val="single" w:sz="4" w:space="0" w:color="auto"/>
            </w:tcBorders>
            <w:shd w:val="clear" w:color="auto" w:fill="auto"/>
            <w:vAlign w:val="center"/>
          </w:tcPr>
          <w:p w14:paraId="724B70D3" w14:textId="77777777" w:rsidR="00197B1D" w:rsidRDefault="005C55D3">
            <w:pPr>
              <w:spacing w:line="276" w:lineRule="auto"/>
              <w:jc w:val="center"/>
              <w:rPr>
                <w:kern w:val="0"/>
                <w:szCs w:val="21"/>
              </w:rPr>
            </w:pPr>
            <w:r>
              <w:rPr>
                <w:kern w:val="0"/>
                <w:szCs w:val="21"/>
                <w:lang w:bidi="ar"/>
              </w:rPr>
              <w:t>SOFT1_AA03</w:t>
            </w:r>
          </w:p>
        </w:tc>
        <w:tc>
          <w:tcPr>
            <w:tcW w:w="2010" w:type="dxa"/>
            <w:tcBorders>
              <w:bottom w:val="single" w:sz="4" w:space="0" w:color="auto"/>
            </w:tcBorders>
            <w:shd w:val="clear" w:color="auto" w:fill="auto"/>
            <w:vAlign w:val="center"/>
          </w:tcPr>
          <w:p w14:paraId="53344497" w14:textId="77777777" w:rsidR="00197B1D" w:rsidRDefault="005C55D3">
            <w:pPr>
              <w:spacing w:line="276" w:lineRule="auto"/>
              <w:rPr>
                <w:kern w:val="0"/>
                <w:szCs w:val="21"/>
              </w:rPr>
            </w:pPr>
            <w:r>
              <w:rPr>
                <w:rFonts w:cs="宋体" w:hint="eastAsia"/>
                <w:kern w:val="0"/>
                <w:szCs w:val="21"/>
                <w:lang w:bidi="ar"/>
              </w:rPr>
              <w:t>心动过速心率</w:t>
            </w:r>
            <w:r>
              <w:rPr>
                <w:kern w:val="0"/>
                <w:sz w:val="24"/>
                <w:lang w:bidi="ar"/>
              </w:rPr>
              <w:t>(bpm)</w:t>
            </w:r>
          </w:p>
        </w:tc>
        <w:tc>
          <w:tcPr>
            <w:tcW w:w="6342" w:type="dxa"/>
            <w:tcBorders>
              <w:bottom w:val="single" w:sz="4" w:space="0" w:color="auto"/>
            </w:tcBorders>
            <w:shd w:val="clear" w:color="auto" w:fill="auto"/>
            <w:vAlign w:val="center"/>
          </w:tcPr>
          <w:p w14:paraId="17382B1A" w14:textId="77777777" w:rsidR="00197B1D" w:rsidRDefault="005C55D3">
            <w:pPr>
              <w:pStyle w:val="ad"/>
              <w:spacing w:line="276" w:lineRule="auto"/>
              <w:rPr>
                <w:szCs w:val="21"/>
              </w:rPr>
            </w:pPr>
            <w:r>
              <w:rPr>
                <w:rFonts w:cs="宋体" w:hint="eastAsia"/>
                <w:sz w:val="21"/>
                <w:szCs w:val="21"/>
                <w:lang w:bidi="ar"/>
              </w:rPr>
              <w:t>在对应输入框内输入一个合理数值，输入范围</w:t>
            </w:r>
            <w:r>
              <w:rPr>
                <w:sz w:val="21"/>
                <w:szCs w:val="21"/>
                <w:lang w:bidi="ar"/>
              </w:rPr>
              <w:t>50~250</w:t>
            </w:r>
          </w:p>
        </w:tc>
      </w:tr>
      <w:tr w:rsidR="00197B1D" w14:paraId="7A795C48" w14:textId="77777777">
        <w:trPr>
          <w:trHeight w:val="20"/>
          <w:tblHeader/>
          <w:jc w:val="center"/>
        </w:trPr>
        <w:tc>
          <w:tcPr>
            <w:tcW w:w="1467" w:type="dxa"/>
            <w:tcBorders>
              <w:bottom w:val="single" w:sz="4" w:space="0" w:color="auto"/>
            </w:tcBorders>
            <w:shd w:val="clear" w:color="auto" w:fill="auto"/>
            <w:vAlign w:val="center"/>
          </w:tcPr>
          <w:p w14:paraId="2F04C5E2" w14:textId="77777777" w:rsidR="00197B1D" w:rsidRDefault="005C55D3">
            <w:pPr>
              <w:spacing w:line="276" w:lineRule="auto"/>
              <w:jc w:val="center"/>
              <w:rPr>
                <w:kern w:val="0"/>
                <w:szCs w:val="21"/>
              </w:rPr>
            </w:pPr>
            <w:r>
              <w:rPr>
                <w:kern w:val="0"/>
                <w:szCs w:val="21"/>
                <w:lang w:bidi="ar"/>
              </w:rPr>
              <w:t>SOFT1_AA04</w:t>
            </w:r>
          </w:p>
        </w:tc>
        <w:tc>
          <w:tcPr>
            <w:tcW w:w="2010" w:type="dxa"/>
            <w:tcBorders>
              <w:bottom w:val="single" w:sz="4" w:space="0" w:color="auto"/>
            </w:tcBorders>
            <w:shd w:val="clear" w:color="auto" w:fill="auto"/>
            <w:vAlign w:val="center"/>
          </w:tcPr>
          <w:p w14:paraId="65282B58" w14:textId="77777777" w:rsidR="00197B1D" w:rsidRDefault="005C55D3">
            <w:pPr>
              <w:spacing w:line="276" w:lineRule="auto"/>
              <w:rPr>
                <w:kern w:val="0"/>
                <w:szCs w:val="21"/>
              </w:rPr>
            </w:pPr>
            <w:r>
              <w:rPr>
                <w:rFonts w:cs="宋体" w:hint="eastAsia"/>
                <w:kern w:val="0"/>
                <w:szCs w:val="21"/>
                <w:lang w:bidi="ar"/>
              </w:rPr>
              <w:t>心动过速心搏数</w:t>
            </w:r>
          </w:p>
        </w:tc>
        <w:tc>
          <w:tcPr>
            <w:tcW w:w="6342" w:type="dxa"/>
            <w:tcBorders>
              <w:bottom w:val="single" w:sz="4" w:space="0" w:color="auto"/>
            </w:tcBorders>
            <w:shd w:val="clear" w:color="auto" w:fill="auto"/>
            <w:vAlign w:val="center"/>
          </w:tcPr>
          <w:p w14:paraId="5113AA4E" w14:textId="77777777" w:rsidR="00197B1D" w:rsidRDefault="005C55D3">
            <w:pPr>
              <w:pStyle w:val="ad"/>
              <w:spacing w:line="276" w:lineRule="auto"/>
              <w:rPr>
                <w:szCs w:val="21"/>
              </w:rPr>
            </w:pPr>
            <w:r>
              <w:rPr>
                <w:rFonts w:cs="宋体" w:hint="eastAsia"/>
                <w:sz w:val="21"/>
                <w:szCs w:val="21"/>
                <w:lang w:bidi="ar"/>
              </w:rPr>
              <w:t>在对应输入框内输入一个合理数值，输入范围</w:t>
            </w:r>
            <w:r>
              <w:rPr>
                <w:sz w:val="21"/>
                <w:szCs w:val="21"/>
                <w:lang w:bidi="ar"/>
              </w:rPr>
              <w:t>1~16</w:t>
            </w:r>
          </w:p>
        </w:tc>
      </w:tr>
      <w:tr w:rsidR="00197B1D" w14:paraId="3E7CE4A9" w14:textId="77777777">
        <w:trPr>
          <w:trHeight w:val="20"/>
          <w:tblHeader/>
          <w:jc w:val="center"/>
        </w:trPr>
        <w:tc>
          <w:tcPr>
            <w:tcW w:w="1467" w:type="dxa"/>
            <w:tcBorders>
              <w:bottom w:val="single" w:sz="4" w:space="0" w:color="auto"/>
            </w:tcBorders>
            <w:shd w:val="clear" w:color="auto" w:fill="auto"/>
            <w:vAlign w:val="center"/>
          </w:tcPr>
          <w:p w14:paraId="1CD63038" w14:textId="77777777" w:rsidR="00197B1D" w:rsidRDefault="005C55D3">
            <w:pPr>
              <w:spacing w:line="276" w:lineRule="auto"/>
              <w:jc w:val="center"/>
              <w:rPr>
                <w:kern w:val="0"/>
                <w:szCs w:val="21"/>
              </w:rPr>
            </w:pPr>
            <w:r>
              <w:rPr>
                <w:kern w:val="0"/>
                <w:szCs w:val="21"/>
                <w:lang w:bidi="ar"/>
              </w:rPr>
              <w:t>SOFT1_AA05</w:t>
            </w:r>
          </w:p>
        </w:tc>
        <w:tc>
          <w:tcPr>
            <w:tcW w:w="2010" w:type="dxa"/>
            <w:tcBorders>
              <w:bottom w:val="single" w:sz="4" w:space="0" w:color="auto"/>
            </w:tcBorders>
            <w:shd w:val="clear" w:color="auto" w:fill="auto"/>
            <w:vAlign w:val="center"/>
          </w:tcPr>
          <w:p w14:paraId="600483C6" w14:textId="77777777" w:rsidR="00197B1D" w:rsidRDefault="005C55D3">
            <w:pPr>
              <w:spacing w:line="276" w:lineRule="auto"/>
              <w:rPr>
                <w:kern w:val="0"/>
                <w:szCs w:val="21"/>
              </w:rPr>
            </w:pPr>
            <w:r>
              <w:rPr>
                <w:rFonts w:cs="宋体" w:hint="eastAsia"/>
                <w:kern w:val="0"/>
                <w:szCs w:val="21"/>
                <w:lang w:bidi="ar"/>
              </w:rPr>
              <w:t>室速心率</w:t>
            </w:r>
            <w:r>
              <w:rPr>
                <w:kern w:val="0"/>
                <w:sz w:val="24"/>
                <w:lang w:bidi="ar"/>
              </w:rPr>
              <w:t>(bpm)</w:t>
            </w:r>
          </w:p>
        </w:tc>
        <w:tc>
          <w:tcPr>
            <w:tcW w:w="6342" w:type="dxa"/>
            <w:tcBorders>
              <w:bottom w:val="single" w:sz="4" w:space="0" w:color="auto"/>
            </w:tcBorders>
            <w:shd w:val="clear" w:color="auto" w:fill="auto"/>
            <w:vAlign w:val="center"/>
          </w:tcPr>
          <w:p w14:paraId="28401BF2" w14:textId="77777777" w:rsidR="00197B1D" w:rsidRDefault="005C55D3">
            <w:pPr>
              <w:pStyle w:val="ad"/>
              <w:spacing w:line="276" w:lineRule="auto"/>
              <w:rPr>
                <w:szCs w:val="21"/>
              </w:rPr>
            </w:pPr>
            <w:r>
              <w:rPr>
                <w:rFonts w:cs="宋体" w:hint="eastAsia"/>
                <w:sz w:val="21"/>
                <w:szCs w:val="21"/>
                <w:lang w:bidi="ar"/>
              </w:rPr>
              <w:t>在对应输入框内输入一个合理数值，输入范围</w:t>
            </w:r>
            <w:r>
              <w:rPr>
                <w:sz w:val="21"/>
                <w:szCs w:val="21"/>
                <w:lang w:bidi="ar"/>
              </w:rPr>
              <w:t>50~150</w:t>
            </w:r>
          </w:p>
        </w:tc>
      </w:tr>
      <w:tr w:rsidR="00197B1D" w14:paraId="2C58636A" w14:textId="77777777">
        <w:trPr>
          <w:trHeight w:val="20"/>
          <w:tblHeader/>
          <w:jc w:val="center"/>
        </w:trPr>
        <w:tc>
          <w:tcPr>
            <w:tcW w:w="1467" w:type="dxa"/>
            <w:tcBorders>
              <w:bottom w:val="single" w:sz="4" w:space="0" w:color="auto"/>
            </w:tcBorders>
            <w:shd w:val="clear" w:color="auto" w:fill="auto"/>
            <w:vAlign w:val="center"/>
          </w:tcPr>
          <w:p w14:paraId="585D07C0" w14:textId="77777777" w:rsidR="00197B1D" w:rsidRDefault="005C55D3">
            <w:pPr>
              <w:spacing w:line="276" w:lineRule="auto"/>
              <w:jc w:val="center"/>
              <w:rPr>
                <w:kern w:val="0"/>
                <w:szCs w:val="21"/>
              </w:rPr>
            </w:pPr>
            <w:r>
              <w:rPr>
                <w:kern w:val="0"/>
                <w:szCs w:val="21"/>
                <w:lang w:bidi="ar"/>
              </w:rPr>
              <w:t>SOFT1_AA06</w:t>
            </w:r>
          </w:p>
        </w:tc>
        <w:tc>
          <w:tcPr>
            <w:tcW w:w="2010" w:type="dxa"/>
            <w:tcBorders>
              <w:bottom w:val="single" w:sz="4" w:space="0" w:color="auto"/>
            </w:tcBorders>
            <w:shd w:val="clear" w:color="auto" w:fill="auto"/>
            <w:vAlign w:val="center"/>
          </w:tcPr>
          <w:p w14:paraId="03FF4139" w14:textId="77777777" w:rsidR="00197B1D" w:rsidRDefault="005C55D3">
            <w:pPr>
              <w:spacing w:line="276" w:lineRule="auto"/>
              <w:rPr>
                <w:kern w:val="0"/>
                <w:szCs w:val="21"/>
              </w:rPr>
            </w:pPr>
            <w:r>
              <w:rPr>
                <w:rFonts w:cs="宋体" w:hint="eastAsia"/>
                <w:kern w:val="0"/>
                <w:szCs w:val="21"/>
                <w:lang w:bidi="ar"/>
              </w:rPr>
              <w:t>室速心搏数</w:t>
            </w:r>
          </w:p>
        </w:tc>
        <w:tc>
          <w:tcPr>
            <w:tcW w:w="6342" w:type="dxa"/>
            <w:tcBorders>
              <w:bottom w:val="single" w:sz="4" w:space="0" w:color="auto"/>
            </w:tcBorders>
            <w:shd w:val="clear" w:color="auto" w:fill="auto"/>
            <w:vAlign w:val="center"/>
          </w:tcPr>
          <w:p w14:paraId="7275CD78" w14:textId="77777777" w:rsidR="00197B1D" w:rsidRDefault="005C55D3">
            <w:pPr>
              <w:pStyle w:val="ad"/>
              <w:spacing w:line="276" w:lineRule="auto"/>
              <w:rPr>
                <w:szCs w:val="21"/>
              </w:rPr>
            </w:pPr>
            <w:r>
              <w:rPr>
                <w:rFonts w:cs="宋体" w:hint="eastAsia"/>
                <w:sz w:val="21"/>
                <w:szCs w:val="21"/>
                <w:lang w:bidi="ar"/>
              </w:rPr>
              <w:t>在对应输入框内输入一个合理数值，输入范围</w:t>
            </w:r>
            <w:r>
              <w:rPr>
                <w:sz w:val="21"/>
                <w:szCs w:val="21"/>
                <w:lang w:bidi="ar"/>
              </w:rPr>
              <w:t>3~20</w:t>
            </w:r>
          </w:p>
        </w:tc>
      </w:tr>
      <w:tr w:rsidR="00197B1D" w14:paraId="0C92DFD8" w14:textId="77777777">
        <w:trPr>
          <w:trHeight w:val="20"/>
          <w:tblHeader/>
          <w:jc w:val="center"/>
        </w:trPr>
        <w:tc>
          <w:tcPr>
            <w:tcW w:w="1467" w:type="dxa"/>
            <w:tcBorders>
              <w:bottom w:val="single" w:sz="4" w:space="0" w:color="auto"/>
            </w:tcBorders>
            <w:shd w:val="clear" w:color="auto" w:fill="auto"/>
            <w:vAlign w:val="center"/>
          </w:tcPr>
          <w:p w14:paraId="55EAA5DC" w14:textId="77777777" w:rsidR="00197B1D" w:rsidRDefault="005C55D3">
            <w:pPr>
              <w:spacing w:line="276" w:lineRule="auto"/>
              <w:jc w:val="center"/>
              <w:rPr>
                <w:kern w:val="0"/>
                <w:szCs w:val="21"/>
              </w:rPr>
            </w:pPr>
            <w:r>
              <w:rPr>
                <w:kern w:val="0"/>
                <w:szCs w:val="21"/>
                <w:lang w:bidi="ar"/>
              </w:rPr>
              <w:t>SOFT1_AA07</w:t>
            </w:r>
          </w:p>
        </w:tc>
        <w:tc>
          <w:tcPr>
            <w:tcW w:w="2010" w:type="dxa"/>
            <w:tcBorders>
              <w:bottom w:val="single" w:sz="4" w:space="0" w:color="auto"/>
            </w:tcBorders>
            <w:shd w:val="clear" w:color="auto" w:fill="auto"/>
            <w:vAlign w:val="center"/>
          </w:tcPr>
          <w:p w14:paraId="25E9C649" w14:textId="77777777" w:rsidR="00197B1D" w:rsidRDefault="005C55D3">
            <w:pPr>
              <w:spacing w:line="276" w:lineRule="auto"/>
              <w:rPr>
                <w:kern w:val="0"/>
                <w:szCs w:val="21"/>
              </w:rPr>
            </w:pPr>
            <w:proofErr w:type="gramStart"/>
            <w:r>
              <w:rPr>
                <w:rFonts w:cs="宋体" w:hint="eastAsia"/>
                <w:kern w:val="0"/>
                <w:szCs w:val="21"/>
                <w:lang w:bidi="ar"/>
              </w:rPr>
              <w:t>主分析</w:t>
            </w:r>
            <w:proofErr w:type="gramEnd"/>
            <w:r>
              <w:rPr>
                <w:rFonts w:cs="宋体" w:hint="eastAsia"/>
                <w:kern w:val="0"/>
                <w:szCs w:val="21"/>
                <w:lang w:bidi="ar"/>
              </w:rPr>
              <w:t>导联选择</w:t>
            </w:r>
          </w:p>
        </w:tc>
        <w:tc>
          <w:tcPr>
            <w:tcW w:w="6342" w:type="dxa"/>
            <w:tcBorders>
              <w:bottom w:val="single" w:sz="4" w:space="0" w:color="auto"/>
            </w:tcBorders>
            <w:shd w:val="clear" w:color="auto" w:fill="auto"/>
            <w:vAlign w:val="center"/>
          </w:tcPr>
          <w:p w14:paraId="14689E70" w14:textId="77777777" w:rsidR="00197B1D" w:rsidRDefault="005C55D3">
            <w:pPr>
              <w:pStyle w:val="ad"/>
              <w:spacing w:line="276" w:lineRule="auto"/>
              <w:rPr>
                <w:szCs w:val="21"/>
              </w:rPr>
            </w:pPr>
            <w:r>
              <w:rPr>
                <w:rFonts w:cs="宋体" w:hint="eastAsia"/>
                <w:sz w:val="21"/>
                <w:szCs w:val="21"/>
                <w:lang w:bidi="ar"/>
              </w:rPr>
              <w:t>在下拉菜单中选择一个导联作为分析</w:t>
            </w:r>
          </w:p>
        </w:tc>
      </w:tr>
      <w:tr w:rsidR="00197B1D" w14:paraId="7A098449" w14:textId="77777777">
        <w:trPr>
          <w:trHeight w:val="20"/>
          <w:tblHeader/>
          <w:jc w:val="center"/>
        </w:trPr>
        <w:tc>
          <w:tcPr>
            <w:tcW w:w="1467" w:type="dxa"/>
            <w:tcBorders>
              <w:bottom w:val="single" w:sz="4" w:space="0" w:color="auto"/>
            </w:tcBorders>
            <w:shd w:val="clear" w:color="auto" w:fill="auto"/>
            <w:vAlign w:val="center"/>
          </w:tcPr>
          <w:p w14:paraId="79A21AF0" w14:textId="77777777" w:rsidR="00197B1D" w:rsidRDefault="005C55D3">
            <w:pPr>
              <w:spacing w:line="276" w:lineRule="auto"/>
              <w:jc w:val="center"/>
              <w:rPr>
                <w:kern w:val="0"/>
                <w:szCs w:val="21"/>
              </w:rPr>
            </w:pPr>
            <w:r>
              <w:rPr>
                <w:kern w:val="0"/>
                <w:szCs w:val="21"/>
                <w:lang w:bidi="ar"/>
              </w:rPr>
              <w:t>SOFT1_AA08</w:t>
            </w:r>
          </w:p>
        </w:tc>
        <w:tc>
          <w:tcPr>
            <w:tcW w:w="2010" w:type="dxa"/>
            <w:tcBorders>
              <w:bottom w:val="single" w:sz="4" w:space="0" w:color="auto"/>
            </w:tcBorders>
            <w:shd w:val="clear" w:color="auto" w:fill="auto"/>
            <w:vAlign w:val="center"/>
          </w:tcPr>
          <w:p w14:paraId="5AF04F3D" w14:textId="77777777" w:rsidR="00197B1D" w:rsidRDefault="005C55D3">
            <w:pPr>
              <w:spacing w:line="276" w:lineRule="auto"/>
              <w:rPr>
                <w:kern w:val="0"/>
                <w:szCs w:val="21"/>
              </w:rPr>
            </w:pPr>
            <w:proofErr w:type="gramStart"/>
            <w:r>
              <w:rPr>
                <w:rFonts w:cs="宋体" w:hint="eastAsia"/>
                <w:kern w:val="0"/>
                <w:szCs w:val="21"/>
                <w:lang w:bidi="ar"/>
              </w:rPr>
              <w:t>副分析</w:t>
            </w:r>
            <w:proofErr w:type="gramEnd"/>
            <w:r>
              <w:rPr>
                <w:rFonts w:cs="宋体" w:hint="eastAsia"/>
                <w:kern w:val="0"/>
                <w:szCs w:val="21"/>
                <w:lang w:bidi="ar"/>
              </w:rPr>
              <w:t>导联选择</w:t>
            </w:r>
          </w:p>
        </w:tc>
        <w:tc>
          <w:tcPr>
            <w:tcW w:w="6342" w:type="dxa"/>
            <w:tcBorders>
              <w:bottom w:val="single" w:sz="4" w:space="0" w:color="auto"/>
            </w:tcBorders>
            <w:shd w:val="clear" w:color="auto" w:fill="auto"/>
            <w:vAlign w:val="center"/>
          </w:tcPr>
          <w:p w14:paraId="501CC049" w14:textId="77777777" w:rsidR="00197B1D" w:rsidRDefault="005C55D3">
            <w:pPr>
              <w:pStyle w:val="ad"/>
              <w:spacing w:line="276" w:lineRule="auto"/>
              <w:rPr>
                <w:szCs w:val="21"/>
              </w:rPr>
            </w:pPr>
            <w:r>
              <w:rPr>
                <w:rFonts w:cs="宋体" w:hint="eastAsia"/>
                <w:sz w:val="21"/>
                <w:szCs w:val="21"/>
                <w:lang w:bidi="ar"/>
              </w:rPr>
              <w:t>在下拉菜单中选择一个导联作为分析</w:t>
            </w:r>
          </w:p>
        </w:tc>
      </w:tr>
      <w:tr w:rsidR="00197B1D" w14:paraId="5B45C108" w14:textId="77777777">
        <w:trPr>
          <w:trHeight w:val="20"/>
          <w:tblHeader/>
          <w:jc w:val="center"/>
        </w:trPr>
        <w:tc>
          <w:tcPr>
            <w:tcW w:w="1467" w:type="dxa"/>
            <w:tcBorders>
              <w:bottom w:val="single" w:sz="4" w:space="0" w:color="auto"/>
            </w:tcBorders>
            <w:shd w:val="clear" w:color="auto" w:fill="auto"/>
            <w:vAlign w:val="center"/>
          </w:tcPr>
          <w:p w14:paraId="5A24E791" w14:textId="77777777" w:rsidR="00197B1D" w:rsidRDefault="005C55D3">
            <w:pPr>
              <w:spacing w:line="276" w:lineRule="auto"/>
              <w:jc w:val="center"/>
              <w:rPr>
                <w:kern w:val="0"/>
                <w:szCs w:val="21"/>
              </w:rPr>
            </w:pPr>
            <w:r>
              <w:rPr>
                <w:kern w:val="0"/>
                <w:szCs w:val="21"/>
                <w:lang w:bidi="ar"/>
              </w:rPr>
              <w:t>SOFT1_AA09</w:t>
            </w:r>
          </w:p>
        </w:tc>
        <w:tc>
          <w:tcPr>
            <w:tcW w:w="2010" w:type="dxa"/>
            <w:tcBorders>
              <w:bottom w:val="single" w:sz="4" w:space="0" w:color="auto"/>
            </w:tcBorders>
            <w:shd w:val="clear" w:color="auto" w:fill="auto"/>
            <w:vAlign w:val="center"/>
          </w:tcPr>
          <w:p w14:paraId="54D49A0A" w14:textId="77777777" w:rsidR="00197B1D" w:rsidRDefault="005C55D3">
            <w:pPr>
              <w:spacing w:line="276" w:lineRule="auto"/>
              <w:rPr>
                <w:kern w:val="0"/>
                <w:szCs w:val="21"/>
              </w:rPr>
            </w:pPr>
            <w:r>
              <w:rPr>
                <w:rFonts w:cs="宋体" w:hint="eastAsia"/>
                <w:kern w:val="0"/>
                <w:szCs w:val="21"/>
                <w:lang w:bidi="ar"/>
              </w:rPr>
              <w:t>确定</w:t>
            </w:r>
          </w:p>
        </w:tc>
        <w:tc>
          <w:tcPr>
            <w:tcW w:w="6342" w:type="dxa"/>
            <w:tcBorders>
              <w:bottom w:val="single" w:sz="4" w:space="0" w:color="auto"/>
            </w:tcBorders>
            <w:shd w:val="clear" w:color="auto" w:fill="auto"/>
            <w:vAlign w:val="center"/>
          </w:tcPr>
          <w:p w14:paraId="7B264ED7" w14:textId="77777777" w:rsidR="00197B1D" w:rsidRDefault="005C55D3">
            <w:pPr>
              <w:pStyle w:val="ad"/>
              <w:spacing w:line="276" w:lineRule="auto"/>
              <w:rPr>
                <w:szCs w:val="21"/>
              </w:rPr>
            </w:pPr>
            <w:r>
              <w:rPr>
                <w:rFonts w:cs="宋体" w:hint="eastAsia"/>
                <w:sz w:val="21"/>
                <w:szCs w:val="21"/>
                <w:lang w:bidi="ar"/>
              </w:rPr>
              <w:t>首先判断上述输入是否合理，如果不合理，即在参数设置时输入值超出规定范围，有警告提示</w:t>
            </w:r>
          </w:p>
          <w:p w14:paraId="07AB8CD0" w14:textId="77777777" w:rsidR="00197B1D" w:rsidRDefault="005C55D3">
            <w:pPr>
              <w:pStyle w:val="ad"/>
              <w:spacing w:line="276" w:lineRule="auto"/>
              <w:rPr>
                <w:szCs w:val="21"/>
              </w:rPr>
            </w:pPr>
            <w:r>
              <w:rPr>
                <w:rFonts w:cs="宋体" w:hint="eastAsia"/>
                <w:sz w:val="21"/>
                <w:szCs w:val="21"/>
                <w:lang w:bidi="ar"/>
              </w:rPr>
              <w:t>如果合理，则保存本次输入结果</w:t>
            </w:r>
          </w:p>
        </w:tc>
      </w:tr>
      <w:tr w:rsidR="00197B1D" w14:paraId="1B065562" w14:textId="77777777">
        <w:trPr>
          <w:trHeight w:val="20"/>
          <w:tblHeader/>
          <w:jc w:val="center"/>
        </w:trPr>
        <w:tc>
          <w:tcPr>
            <w:tcW w:w="1467" w:type="dxa"/>
            <w:shd w:val="clear" w:color="auto" w:fill="auto"/>
            <w:vAlign w:val="center"/>
          </w:tcPr>
          <w:p w14:paraId="1E0B35F6" w14:textId="77777777" w:rsidR="00197B1D" w:rsidRDefault="005C55D3">
            <w:pPr>
              <w:spacing w:line="276" w:lineRule="auto"/>
              <w:jc w:val="center"/>
              <w:rPr>
                <w:kern w:val="0"/>
                <w:szCs w:val="21"/>
              </w:rPr>
            </w:pPr>
            <w:r>
              <w:rPr>
                <w:kern w:val="0"/>
                <w:szCs w:val="21"/>
                <w:lang w:bidi="ar"/>
              </w:rPr>
              <w:t>SOFT1_AA10</w:t>
            </w:r>
          </w:p>
        </w:tc>
        <w:tc>
          <w:tcPr>
            <w:tcW w:w="2010" w:type="dxa"/>
            <w:shd w:val="clear" w:color="auto" w:fill="auto"/>
            <w:vAlign w:val="center"/>
          </w:tcPr>
          <w:p w14:paraId="2F21E0FB" w14:textId="77777777" w:rsidR="00197B1D" w:rsidRDefault="005C55D3">
            <w:pPr>
              <w:spacing w:line="276" w:lineRule="auto"/>
              <w:rPr>
                <w:kern w:val="0"/>
                <w:szCs w:val="21"/>
              </w:rPr>
            </w:pPr>
            <w:r>
              <w:rPr>
                <w:rFonts w:cs="宋体" w:hint="eastAsia"/>
                <w:kern w:val="0"/>
                <w:szCs w:val="21"/>
                <w:lang w:bidi="ar"/>
              </w:rPr>
              <w:t>取消</w:t>
            </w:r>
          </w:p>
        </w:tc>
        <w:tc>
          <w:tcPr>
            <w:tcW w:w="6342" w:type="dxa"/>
            <w:shd w:val="clear" w:color="auto" w:fill="auto"/>
            <w:vAlign w:val="center"/>
          </w:tcPr>
          <w:p w14:paraId="41C0C304" w14:textId="77777777" w:rsidR="00197B1D" w:rsidRDefault="005C55D3">
            <w:pPr>
              <w:pStyle w:val="ad"/>
              <w:spacing w:line="276" w:lineRule="auto"/>
              <w:rPr>
                <w:szCs w:val="21"/>
              </w:rPr>
            </w:pPr>
            <w:r>
              <w:rPr>
                <w:rFonts w:cs="宋体" w:hint="eastAsia"/>
                <w:sz w:val="21"/>
                <w:szCs w:val="21"/>
                <w:lang w:bidi="ar"/>
              </w:rPr>
              <w:t>取消按钮，不保存本次输入结果</w:t>
            </w:r>
          </w:p>
        </w:tc>
      </w:tr>
      <w:tr w:rsidR="00197B1D" w14:paraId="0437A58B" w14:textId="77777777">
        <w:trPr>
          <w:trHeight w:val="20"/>
          <w:tblHeader/>
          <w:jc w:val="center"/>
        </w:trPr>
        <w:tc>
          <w:tcPr>
            <w:tcW w:w="1467" w:type="dxa"/>
            <w:shd w:val="clear" w:color="auto" w:fill="auto"/>
            <w:vAlign w:val="center"/>
          </w:tcPr>
          <w:p w14:paraId="5D065DC7" w14:textId="77777777" w:rsidR="00197B1D" w:rsidRDefault="005C55D3">
            <w:pPr>
              <w:spacing w:line="276" w:lineRule="auto"/>
              <w:jc w:val="center"/>
              <w:rPr>
                <w:kern w:val="0"/>
                <w:szCs w:val="21"/>
              </w:rPr>
            </w:pPr>
            <w:r>
              <w:rPr>
                <w:kern w:val="0"/>
                <w:szCs w:val="21"/>
                <w:lang w:bidi="ar"/>
              </w:rPr>
              <w:t>SOFT1_AA11</w:t>
            </w:r>
          </w:p>
        </w:tc>
        <w:tc>
          <w:tcPr>
            <w:tcW w:w="2010" w:type="dxa"/>
            <w:shd w:val="clear" w:color="auto" w:fill="auto"/>
            <w:vAlign w:val="center"/>
          </w:tcPr>
          <w:p w14:paraId="58487894" w14:textId="77777777" w:rsidR="00197B1D" w:rsidRDefault="005C55D3">
            <w:pPr>
              <w:spacing w:line="276" w:lineRule="auto"/>
              <w:rPr>
                <w:kern w:val="0"/>
                <w:szCs w:val="21"/>
              </w:rPr>
            </w:pPr>
            <w:r>
              <w:rPr>
                <w:rFonts w:cs="宋体" w:hint="eastAsia"/>
                <w:kern w:val="0"/>
                <w:szCs w:val="21"/>
                <w:lang w:bidi="ar"/>
              </w:rPr>
              <w:t>室上早提前量（</w:t>
            </w:r>
            <w:r>
              <w:rPr>
                <w:kern w:val="0"/>
                <w:szCs w:val="21"/>
                <w:lang w:bidi="ar"/>
              </w:rPr>
              <w:t>%</w:t>
            </w:r>
            <w:r>
              <w:rPr>
                <w:rFonts w:cs="宋体" w:hint="eastAsia"/>
                <w:kern w:val="0"/>
                <w:szCs w:val="21"/>
                <w:lang w:bidi="ar"/>
              </w:rPr>
              <w:t>）</w:t>
            </w:r>
          </w:p>
        </w:tc>
        <w:tc>
          <w:tcPr>
            <w:tcW w:w="6342" w:type="dxa"/>
            <w:shd w:val="clear" w:color="auto" w:fill="auto"/>
            <w:vAlign w:val="center"/>
          </w:tcPr>
          <w:p w14:paraId="6F46A512" w14:textId="77777777" w:rsidR="00197B1D" w:rsidRDefault="005C55D3">
            <w:pPr>
              <w:pStyle w:val="ad"/>
              <w:spacing w:line="276" w:lineRule="auto"/>
              <w:rPr>
                <w:szCs w:val="21"/>
              </w:rPr>
            </w:pPr>
            <w:r>
              <w:rPr>
                <w:rFonts w:cs="宋体" w:hint="eastAsia"/>
                <w:sz w:val="21"/>
                <w:szCs w:val="21"/>
                <w:lang w:bidi="ar"/>
              </w:rPr>
              <w:t>在对应输入框内输入一个合理数值，输入范围</w:t>
            </w:r>
            <w:r>
              <w:rPr>
                <w:sz w:val="21"/>
                <w:szCs w:val="21"/>
                <w:lang w:bidi="ar"/>
              </w:rPr>
              <w:t>10~99</w:t>
            </w:r>
          </w:p>
        </w:tc>
      </w:tr>
      <w:tr w:rsidR="00197B1D" w14:paraId="3DC2EFF3" w14:textId="77777777">
        <w:trPr>
          <w:trHeight w:val="20"/>
          <w:tblHeader/>
          <w:jc w:val="center"/>
        </w:trPr>
        <w:tc>
          <w:tcPr>
            <w:tcW w:w="1467" w:type="dxa"/>
            <w:tcBorders>
              <w:bottom w:val="single" w:sz="4" w:space="0" w:color="auto"/>
            </w:tcBorders>
            <w:shd w:val="clear" w:color="auto" w:fill="auto"/>
            <w:vAlign w:val="center"/>
          </w:tcPr>
          <w:p w14:paraId="65D67EAA" w14:textId="77777777" w:rsidR="00197B1D" w:rsidRDefault="005C55D3">
            <w:pPr>
              <w:spacing w:line="276" w:lineRule="auto"/>
              <w:jc w:val="left"/>
              <w:rPr>
                <w:kern w:val="0"/>
                <w:szCs w:val="21"/>
              </w:rPr>
            </w:pPr>
            <w:r>
              <w:rPr>
                <w:kern w:val="0"/>
                <w:szCs w:val="21"/>
                <w:lang w:bidi="ar"/>
              </w:rPr>
              <w:t>SOFT1_AA12</w:t>
            </w:r>
          </w:p>
        </w:tc>
        <w:tc>
          <w:tcPr>
            <w:tcW w:w="2010" w:type="dxa"/>
            <w:tcBorders>
              <w:bottom w:val="single" w:sz="4" w:space="0" w:color="auto"/>
            </w:tcBorders>
            <w:shd w:val="clear" w:color="auto" w:fill="auto"/>
            <w:vAlign w:val="center"/>
          </w:tcPr>
          <w:p w14:paraId="70C6304C" w14:textId="77777777" w:rsidR="00197B1D" w:rsidRDefault="005C55D3">
            <w:pPr>
              <w:spacing w:line="276" w:lineRule="auto"/>
              <w:rPr>
                <w:kern w:val="0"/>
                <w:szCs w:val="21"/>
              </w:rPr>
            </w:pPr>
            <w:r>
              <w:rPr>
                <w:rFonts w:cs="宋体" w:hint="eastAsia"/>
                <w:kern w:val="0"/>
                <w:szCs w:val="21"/>
                <w:lang w:bidi="ar"/>
              </w:rPr>
              <w:t>计算参考节律的心搏个数</w:t>
            </w:r>
          </w:p>
        </w:tc>
        <w:tc>
          <w:tcPr>
            <w:tcW w:w="6342" w:type="dxa"/>
            <w:tcBorders>
              <w:bottom w:val="single" w:sz="4" w:space="0" w:color="auto"/>
            </w:tcBorders>
            <w:shd w:val="clear" w:color="auto" w:fill="auto"/>
            <w:vAlign w:val="center"/>
          </w:tcPr>
          <w:p w14:paraId="7E37CD11" w14:textId="77777777" w:rsidR="00197B1D" w:rsidRDefault="005C55D3">
            <w:pPr>
              <w:pStyle w:val="ad"/>
              <w:spacing w:line="276" w:lineRule="auto"/>
              <w:rPr>
                <w:szCs w:val="21"/>
              </w:rPr>
            </w:pPr>
            <w:r>
              <w:rPr>
                <w:rFonts w:cs="宋体" w:hint="eastAsia"/>
                <w:sz w:val="21"/>
                <w:szCs w:val="21"/>
                <w:lang w:bidi="ar"/>
              </w:rPr>
              <w:t>在对应输入框内输入一个合理数值，输入范围</w:t>
            </w:r>
            <w:r>
              <w:rPr>
                <w:sz w:val="21"/>
                <w:szCs w:val="21"/>
                <w:lang w:bidi="ar"/>
              </w:rPr>
              <w:t>1~50</w:t>
            </w:r>
          </w:p>
        </w:tc>
      </w:tr>
    </w:tbl>
    <w:p w14:paraId="7A7C10F8" w14:textId="77777777" w:rsidR="00197B1D" w:rsidRDefault="00197B1D">
      <w:pPr>
        <w:numPr>
          <w:ilvl w:val="255"/>
          <w:numId w:val="0"/>
        </w:numPr>
        <w:rPr>
          <w:bCs/>
          <w:sz w:val="24"/>
        </w:rPr>
      </w:pPr>
    </w:p>
    <w:p w14:paraId="04A3F62E" w14:textId="77777777" w:rsidR="00197B1D" w:rsidRDefault="005C55D3">
      <w:pPr>
        <w:numPr>
          <w:ilvl w:val="2"/>
          <w:numId w:val="3"/>
        </w:numPr>
        <w:spacing w:line="360" w:lineRule="auto"/>
        <w:outlineLvl w:val="2"/>
        <w:rPr>
          <w:bCs/>
          <w:sz w:val="24"/>
        </w:rPr>
      </w:pPr>
      <w:bookmarkStart w:id="329" w:name="_Toc26409"/>
      <w:r>
        <w:rPr>
          <w:rFonts w:hint="eastAsia"/>
          <w:bCs/>
          <w:sz w:val="24"/>
        </w:rPr>
        <w:t xml:space="preserve"> </w:t>
      </w:r>
      <w:r>
        <w:rPr>
          <w:rFonts w:hint="eastAsia"/>
          <w:bCs/>
          <w:sz w:val="24"/>
        </w:rPr>
        <w:t>按分钟统计某一特定事件在一分钟内发生的次数</w:t>
      </w:r>
      <w:bookmarkEnd w:id="329"/>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06D9F574" w14:textId="77777777">
        <w:trPr>
          <w:trHeight w:val="20"/>
          <w:tblHeader/>
          <w:jc w:val="center"/>
        </w:trPr>
        <w:tc>
          <w:tcPr>
            <w:tcW w:w="1467" w:type="dxa"/>
            <w:shd w:val="clear" w:color="auto" w:fill="auto"/>
            <w:vAlign w:val="center"/>
          </w:tcPr>
          <w:p w14:paraId="2127EE65" w14:textId="77777777" w:rsidR="00197B1D" w:rsidRDefault="005C55D3">
            <w:pPr>
              <w:spacing w:line="276" w:lineRule="auto"/>
              <w:jc w:val="center"/>
              <w:rPr>
                <w:b/>
                <w:szCs w:val="21"/>
              </w:rPr>
            </w:pPr>
            <w:r>
              <w:rPr>
                <w:b/>
                <w:szCs w:val="21"/>
              </w:rPr>
              <w:t>编号</w:t>
            </w:r>
          </w:p>
        </w:tc>
        <w:tc>
          <w:tcPr>
            <w:tcW w:w="2010" w:type="dxa"/>
            <w:shd w:val="clear" w:color="auto" w:fill="auto"/>
            <w:vAlign w:val="center"/>
          </w:tcPr>
          <w:p w14:paraId="13F16E90"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302B43EF" w14:textId="77777777" w:rsidR="00197B1D" w:rsidRDefault="005C55D3">
            <w:pPr>
              <w:spacing w:line="276" w:lineRule="auto"/>
              <w:jc w:val="center"/>
              <w:rPr>
                <w:b/>
                <w:szCs w:val="21"/>
              </w:rPr>
            </w:pPr>
            <w:r>
              <w:rPr>
                <w:b/>
                <w:szCs w:val="21"/>
              </w:rPr>
              <w:t>接受标准</w:t>
            </w:r>
          </w:p>
        </w:tc>
      </w:tr>
      <w:tr w:rsidR="00197B1D" w14:paraId="30D7AF16" w14:textId="77777777">
        <w:trPr>
          <w:trHeight w:val="20"/>
          <w:tblHeader/>
          <w:jc w:val="center"/>
        </w:trPr>
        <w:tc>
          <w:tcPr>
            <w:tcW w:w="1467" w:type="dxa"/>
            <w:tcBorders>
              <w:bottom w:val="single" w:sz="4" w:space="0" w:color="auto"/>
            </w:tcBorders>
            <w:shd w:val="clear" w:color="auto" w:fill="auto"/>
            <w:vAlign w:val="center"/>
          </w:tcPr>
          <w:p w14:paraId="72AA1D82" w14:textId="77777777" w:rsidR="00197B1D" w:rsidRDefault="005C55D3">
            <w:pPr>
              <w:spacing w:line="276" w:lineRule="auto"/>
              <w:jc w:val="center"/>
              <w:rPr>
                <w:kern w:val="0"/>
                <w:szCs w:val="21"/>
              </w:rPr>
            </w:pPr>
            <w:r>
              <w:rPr>
                <w:kern w:val="0"/>
                <w:szCs w:val="21"/>
                <w:lang w:bidi="ar"/>
              </w:rPr>
              <w:t>SOFT1_AB01</w:t>
            </w:r>
          </w:p>
        </w:tc>
        <w:tc>
          <w:tcPr>
            <w:tcW w:w="2010" w:type="dxa"/>
            <w:tcBorders>
              <w:bottom w:val="single" w:sz="4" w:space="0" w:color="auto"/>
            </w:tcBorders>
            <w:shd w:val="clear" w:color="auto" w:fill="auto"/>
            <w:vAlign w:val="center"/>
          </w:tcPr>
          <w:p w14:paraId="033AF12D" w14:textId="77777777" w:rsidR="00197B1D" w:rsidRDefault="005C55D3">
            <w:pPr>
              <w:spacing w:line="276" w:lineRule="auto"/>
              <w:rPr>
                <w:kern w:val="0"/>
                <w:szCs w:val="21"/>
              </w:rPr>
            </w:pPr>
            <w:r>
              <w:rPr>
                <w:rFonts w:cs="宋体" w:hint="eastAsia"/>
                <w:kern w:val="0"/>
                <w:szCs w:val="21"/>
                <w:lang w:bidi="ar"/>
              </w:rPr>
              <w:t>按分钟统计事件发生个数区域</w:t>
            </w:r>
          </w:p>
        </w:tc>
        <w:tc>
          <w:tcPr>
            <w:tcW w:w="6342" w:type="dxa"/>
            <w:tcBorders>
              <w:bottom w:val="single" w:sz="4" w:space="0" w:color="auto"/>
            </w:tcBorders>
            <w:shd w:val="clear" w:color="auto" w:fill="auto"/>
            <w:vAlign w:val="center"/>
          </w:tcPr>
          <w:p w14:paraId="07430306" w14:textId="77777777" w:rsidR="00197B1D" w:rsidRDefault="005C55D3">
            <w:pPr>
              <w:pStyle w:val="ad"/>
              <w:spacing w:line="276" w:lineRule="auto"/>
              <w:rPr>
                <w:szCs w:val="21"/>
              </w:rPr>
            </w:pPr>
            <w:r>
              <w:rPr>
                <w:rFonts w:cs="宋体" w:hint="eastAsia"/>
                <w:sz w:val="21"/>
                <w:szCs w:val="21"/>
                <w:lang w:bidi="ar"/>
              </w:rPr>
              <w:t>选中某一特定事件后</w:t>
            </w:r>
            <w:r>
              <w:rPr>
                <w:rFonts w:cs="宋体" w:hint="eastAsia"/>
                <w:kern w:val="0"/>
                <w:sz w:val="21"/>
                <w:szCs w:val="21"/>
                <w:lang w:bidi="ar"/>
              </w:rPr>
              <w:t>，</w:t>
            </w:r>
            <w:r>
              <w:rPr>
                <w:kern w:val="0"/>
                <w:sz w:val="21"/>
                <w:szCs w:val="21"/>
                <w:lang w:bidi="ar"/>
              </w:rPr>
              <w:t>SOFT1_AB01</w:t>
            </w:r>
            <w:r>
              <w:rPr>
                <w:rFonts w:cs="宋体" w:hint="eastAsia"/>
                <w:kern w:val="0"/>
                <w:sz w:val="21"/>
                <w:szCs w:val="21"/>
                <w:lang w:bidi="ar"/>
              </w:rPr>
              <w:t>将按时</w:t>
            </w:r>
            <w:proofErr w:type="gramStart"/>
            <w:r>
              <w:rPr>
                <w:rFonts w:cs="宋体" w:hint="eastAsia"/>
                <w:kern w:val="0"/>
                <w:sz w:val="21"/>
                <w:szCs w:val="21"/>
                <w:lang w:bidi="ar"/>
              </w:rPr>
              <w:t>间正确</w:t>
            </w:r>
            <w:proofErr w:type="gramEnd"/>
            <w:r>
              <w:rPr>
                <w:rFonts w:cs="宋体" w:hint="eastAsia"/>
                <w:kern w:val="0"/>
                <w:sz w:val="21"/>
                <w:szCs w:val="21"/>
                <w:lang w:bidi="ar"/>
              </w:rPr>
              <w:t>统计每一分钟，该类事件发生的次数</w:t>
            </w:r>
          </w:p>
        </w:tc>
      </w:tr>
      <w:tr w:rsidR="00197B1D" w14:paraId="182F76A2" w14:textId="77777777">
        <w:trPr>
          <w:trHeight w:val="20"/>
          <w:tblHeader/>
          <w:jc w:val="center"/>
        </w:trPr>
        <w:tc>
          <w:tcPr>
            <w:tcW w:w="1467" w:type="dxa"/>
            <w:tcBorders>
              <w:bottom w:val="single" w:sz="4" w:space="0" w:color="auto"/>
            </w:tcBorders>
            <w:shd w:val="clear" w:color="auto" w:fill="auto"/>
            <w:vAlign w:val="center"/>
          </w:tcPr>
          <w:p w14:paraId="5D64A869" w14:textId="77777777" w:rsidR="00197B1D" w:rsidRDefault="005C55D3">
            <w:pPr>
              <w:spacing w:line="276" w:lineRule="auto"/>
              <w:jc w:val="center"/>
              <w:rPr>
                <w:kern w:val="0"/>
                <w:szCs w:val="21"/>
              </w:rPr>
            </w:pPr>
            <w:r>
              <w:rPr>
                <w:kern w:val="0"/>
                <w:szCs w:val="21"/>
                <w:lang w:bidi="ar"/>
              </w:rPr>
              <w:t>SOFT1_AB02</w:t>
            </w:r>
          </w:p>
        </w:tc>
        <w:tc>
          <w:tcPr>
            <w:tcW w:w="2010" w:type="dxa"/>
            <w:tcBorders>
              <w:bottom w:val="single" w:sz="4" w:space="0" w:color="auto"/>
            </w:tcBorders>
            <w:shd w:val="clear" w:color="auto" w:fill="auto"/>
            <w:vAlign w:val="center"/>
          </w:tcPr>
          <w:p w14:paraId="799DB565" w14:textId="77777777" w:rsidR="00197B1D" w:rsidRDefault="005C55D3">
            <w:pPr>
              <w:spacing w:line="276" w:lineRule="auto"/>
              <w:rPr>
                <w:kern w:val="0"/>
                <w:szCs w:val="21"/>
              </w:rPr>
            </w:pPr>
            <w:proofErr w:type="gramStart"/>
            <w:r>
              <w:rPr>
                <w:rFonts w:cs="宋体" w:hint="eastAsia"/>
                <w:kern w:val="0"/>
                <w:szCs w:val="21"/>
                <w:lang w:bidi="ar"/>
              </w:rPr>
              <w:t>框选某</w:t>
            </w:r>
            <w:proofErr w:type="gramEnd"/>
            <w:r>
              <w:rPr>
                <w:rFonts w:cs="宋体" w:hint="eastAsia"/>
                <w:kern w:val="0"/>
                <w:szCs w:val="21"/>
                <w:lang w:bidi="ar"/>
              </w:rPr>
              <w:t>一个时间段内的特定事件类型</w:t>
            </w:r>
          </w:p>
        </w:tc>
        <w:tc>
          <w:tcPr>
            <w:tcW w:w="6342" w:type="dxa"/>
            <w:tcBorders>
              <w:bottom w:val="single" w:sz="4" w:space="0" w:color="auto"/>
            </w:tcBorders>
            <w:shd w:val="clear" w:color="auto" w:fill="auto"/>
            <w:vAlign w:val="center"/>
          </w:tcPr>
          <w:p w14:paraId="3244E5C5" w14:textId="77777777" w:rsidR="00197B1D" w:rsidRDefault="005C55D3">
            <w:pPr>
              <w:spacing w:line="360" w:lineRule="auto"/>
              <w:rPr>
                <w:szCs w:val="21"/>
              </w:rPr>
            </w:pPr>
            <w:r>
              <w:rPr>
                <w:rFonts w:cs="宋体" w:hint="eastAsia"/>
                <w:szCs w:val="21"/>
                <w:lang w:bidi="ar"/>
              </w:rPr>
              <w:t>通过</w:t>
            </w:r>
            <w:proofErr w:type="gramStart"/>
            <w:r>
              <w:rPr>
                <w:rFonts w:cs="宋体" w:hint="eastAsia"/>
                <w:szCs w:val="21"/>
                <w:lang w:bidi="ar"/>
              </w:rPr>
              <w:t>鼠标框选某个</w:t>
            </w:r>
            <w:proofErr w:type="gramEnd"/>
            <w:r>
              <w:rPr>
                <w:rFonts w:cs="宋体" w:hint="eastAsia"/>
                <w:szCs w:val="21"/>
                <w:lang w:bidi="ar"/>
              </w:rPr>
              <w:t>时间段内的事件，形成事件集合。并将集合传递给</w:t>
            </w:r>
            <w:r>
              <w:rPr>
                <w:szCs w:val="21"/>
                <w:lang w:bidi="ar"/>
              </w:rPr>
              <w:t xml:space="preserve">7.1.29 </w:t>
            </w:r>
            <w:r>
              <w:rPr>
                <w:rFonts w:cs="宋体" w:hint="eastAsia"/>
                <w:szCs w:val="21"/>
                <w:lang w:bidi="ar"/>
              </w:rPr>
              <w:t>显示具体事件波形</w:t>
            </w:r>
            <w:proofErr w:type="gramStart"/>
            <w:r>
              <w:rPr>
                <w:rFonts w:cs="宋体" w:hint="eastAsia"/>
                <w:szCs w:val="21"/>
                <w:lang w:bidi="ar"/>
              </w:rPr>
              <w:t>图区域</w:t>
            </w:r>
            <w:proofErr w:type="gramEnd"/>
          </w:p>
        </w:tc>
      </w:tr>
    </w:tbl>
    <w:p w14:paraId="6FE6E3F0" w14:textId="77777777" w:rsidR="00197B1D" w:rsidRDefault="00197B1D">
      <w:pPr>
        <w:numPr>
          <w:ilvl w:val="255"/>
          <w:numId w:val="0"/>
        </w:numPr>
        <w:rPr>
          <w:bCs/>
          <w:sz w:val="24"/>
        </w:rPr>
      </w:pPr>
    </w:p>
    <w:p w14:paraId="07C36C25" w14:textId="77777777" w:rsidR="00197B1D" w:rsidRDefault="00197B1D">
      <w:pPr>
        <w:numPr>
          <w:ilvl w:val="255"/>
          <w:numId w:val="0"/>
        </w:numPr>
        <w:rPr>
          <w:bCs/>
          <w:sz w:val="24"/>
        </w:rPr>
      </w:pPr>
    </w:p>
    <w:p w14:paraId="6F1887F4" w14:textId="77777777" w:rsidR="00197B1D" w:rsidRDefault="005C55D3">
      <w:pPr>
        <w:numPr>
          <w:ilvl w:val="2"/>
          <w:numId w:val="3"/>
        </w:numPr>
        <w:spacing w:line="360" w:lineRule="auto"/>
        <w:outlineLvl w:val="2"/>
        <w:rPr>
          <w:bCs/>
          <w:sz w:val="24"/>
        </w:rPr>
      </w:pPr>
      <w:bookmarkStart w:id="330" w:name="_Toc31399"/>
      <w:r>
        <w:rPr>
          <w:rFonts w:hint="eastAsia"/>
          <w:bCs/>
          <w:sz w:val="24"/>
        </w:rPr>
        <w:t xml:space="preserve"> </w:t>
      </w:r>
      <w:r>
        <w:rPr>
          <w:rFonts w:hint="eastAsia"/>
          <w:bCs/>
          <w:sz w:val="24"/>
        </w:rPr>
        <w:t>显示具体事件波形图区域</w:t>
      </w:r>
      <w:bookmarkEnd w:id="330"/>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08F797C3" w14:textId="77777777">
        <w:trPr>
          <w:trHeight w:val="20"/>
          <w:tblHeader/>
          <w:jc w:val="center"/>
        </w:trPr>
        <w:tc>
          <w:tcPr>
            <w:tcW w:w="1467" w:type="dxa"/>
            <w:shd w:val="clear" w:color="auto" w:fill="auto"/>
            <w:vAlign w:val="center"/>
          </w:tcPr>
          <w:p w14:paraId="1B24848B" w14:textId="77777777" w:rsidR="00197B1D" w:rsidRDefault="005C55D3">
            <w:pPr>
              <w:spacing w:line="276" w:lineRule="auto"/>
              <w:jc w:val="center"/>
              <w:rPr>
                <w:b/>
                <w:szCs w:val="21"/>
              </w:rPr>
            </w:pPr>
            <w:r>
              <w:rPr>
                <w:b/>
                <w:szCs w:val="21"/>
              </w:rPr>
              <w:lastRenderedPageBreak/>
              <w:t>编号</w:t>
            </w:r>
          </w:p>
        </w:tc>
        <w:tc>
          <w:tcPr>
            <w:tcW w:w="2010" w:type="dxa"/>
            <w:shd w:val="clear" w:color="auto" w:fill="auto"/>
            <w:vAlign w:val="center"/>
          </w:tcPr>
          <w:p w14:paraId="62FD875C"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333EBD79" w14:textId="77777777" w:rsidR="00197B1D" w:rsidRDefault="005C55D3">
            <w:pPr>
              <w:spacing w:line="276" w:lineRule="auto"/>
              <w:jc w:val="center"/>
              <w:rPr>
                <w:b/>
                <w:szCs w:val="21"/>
              </w:rPr>
            </w:pPr>
            <w:r>
              <w:rPr>
                <w:b/>
                <w:szCs w:val="21"/>
              </w:rPr>
              <w:t>接受标准</w:t>
            </w:r>
          </w:p>
        </w:tc>
      </w:tr>
      <w:tr w:rsidR="00197B1D" w14:paraId="33FD8B0A" w14:textId="77777777">
        <w:trPr>
          <w:trHeight w:val="20"/>
          <w:tblHeader/>
          <w:jc w:val="center"/>
        </w:trPr>
        <w:tc>
          <w:tcPr>
            <w:tcW w:w="1467" w:type="dxa"/>
            <w:tcBorders>
              <w:bottom w:val="single" w:sz="4" w:space="0" w:color="auto"/>
            </w:tcBorders>
            <w:shd w:val="clear" w:color="auto" w:fill="auto"/>
            <w:vAlign w:val="center"/>
          </w:tcPr>
          <w:p w14:paraId="1D85CE49" w14:textId="77777777" w:rsidR="00197B1D" w:rsidRDefault="005C55D3">
            <w:pPr>
              <w:spacing w:line="276" w:lineRule="auto"/>
              <w:jc w:val="center"/>
              <w:rPr>
                <w:kern w:val="0"/>
                <w:szCs w:val="21"/>
              </w:rPr>
            </w:pPr>
            <w:r>
              <w:rPr>
                <w:kern w:val="0"/>
                <w:szCs w:val="21"/>
                <w:lang w:bidi="ar"/>
              </w:rPr>
              <w:t>SOFT1_AC01</w:t>
            </w:r>
          </w:p>
        </w:tc>
        <w:tc>
          <w:tcPr>
            <w:tcW w:w="2010" w:type="dxa"/>
            <w:tcBorders>
              <w:bottom w:val="single" w:sz="4" w:space="0" w:color="auto"/>
            </w:tcBorders>
            <w:shd w:val="clear" w:color="auto" w:fill="auto"/>
            <w:vAlign w:val="center"/>
          </w:tcPr>
          <w:p w14:paraId="31479412" w14:textId="77777777" w:rsidR="00197B1D" w:rsidRDefault="005C55D3">
            <w:pPr>
              <w:spacing w:line="276" w:lineRule="auto"/>
              <w:rPr>
                <w:kern w:val="0"/>
                <w:szCs w:val="21"/>
              </w:rPr>
            </w:pPr>
            <w:r>
              <w:rPr>
                <w:rFonts w:cs="宋体" w:hint="eastAsia"/>
                <w:kern w:val="0"/>
                <w:szCs w:val="21"/>
                <w:lang w:bidi="ar"/>
              </w:rPr>
              <w:t>波形图显示区域</w:t>
            </w:r>
          </w:p>
        </w:tc>
        <w:tc>
          <w:tcPr>
            <w:tcW w:w="6342" w:type="dxa"/>
            <w:tcBorders>
              <w:bottom w:val="single" w:sz="4" w:space="0" w:color="auto"/>
            </w:tcBorders>
            <w:shd w:val="clear" w:color="auto" w:fill="auto"/>
            <w:vAlign w:val="center"/>
          </w:tcPr>
          <w:p w14:paraId="2208504E" w14:textId="77777777" w:rsidR="00197B1D" w:rsidRDefault="005C55D3">
            <w:pPr>
              <w:pStyle w:val="ad"/>
              <w:spacing w:line="276" w:lineRule="auto"/>
              <w:rPr>
                <w:szCs w:val="21"/>
              </w:rPr>
            </w:pPr>
            <w:r>
              <w:rPr>
                <w:rFonts w:cs="宋体" w:hint="eastAsia"/>
                <w:sz w:val="21"/>
                <w:szCs w:val="21"/>
                <w:lang w:bidi="ar"/>
              </w:rPr>
              <w:t>在该区域显示事件集合中的</w:t>
            </w:r>
            <w:r>
              <w:rPr>
                <w:sz w:val="21"/>
                <w:szCs w:val="21"/>
                <w:lang w:bidi="ar"/>
              </w:rPr>
              <w:t>6</w:t>
            </w:r>
            <w:r>
              <w:rPr>
                <w:rFonts w:cs="宋体" w:hint="eastAsia"/>
                <w:sz w:val="21"/>
                <w:szCs w:val="21"/>
                <w:lang w:bidi="ar"/>
              </w:rPr>
              <w:t>个波形图，初始化为前</w:t>
            </w:r>
            <w:r>
              <w:rPr>
                <w:sz w:val="21"/>
                <w:szCs w:val="21"/>
                <w:lang w:bidi="ar"/>
              </w:rPr>
              <w:t>6</w:t>
            </w:r>
            <w:r>
              <w:rPr>
                <w:rFonts w:cs="宋体" w:hint="eastAsia"/>
                <w:sz w:val="21"/>
                <w:szCs w:val="21"/>
                <w:lang w:bidi="ar"/>
              </w:rPr>
              <w:t>个</w:t>
            </w:r>
          </w:p>
        </w:tc>
      </w:tr>
      <w:tr w:rsidR="00197B1D" w14:paraId="749D57E5" w14:textId="77777777">
        <w:trPr>
          <w:trHeight w:val="20"/>
          <w:tblHeader/>
          <w:jc w:val="center"/>
        </w:trPr>
        <w:tc>
          <w:tcPr>
            <w:tcW w:w="1467" w:type="dxa"/>
            <w:tcBorders>
              <w:bottom w:val="single" w:sz="4" w:space="0" w:color="auto"/>
            </w:tcBorders>
            <w:shd w:val="clear" w:color="auto" w:fill="auto"/>
            <w:vAlign w:val="center"/>
          </w:tcPr>
          <w:p w14:paraId="20CBDC25" w14:textId="77777777" w:rsidR="00197B1D" w:rsidRDefault="005C55D3">
            <w:pPr>
              <w:spacing w:line="276" w:lineRule="auto"/>
              <w:jc w:val="center"/>
              <w:rPr>
                <w:kern w:val="0"/>
                <w:szCs w:val="21"/>
              </w:rPr>
            </w:pPr>
            <w:r>
              <w:rPr>
                <w:kern w:val="0"/>
                <w:szCs w:val="21"/>
                <w:lang w:bidi="ar"/>
              </w:rPr>
              <w:t>SOFT1_AC02</w:t>
            </w:r>
          </w:p>
        </w:tc>
        <w:tc>
          <w:tcPr>
            <w:tcW w:w="2010" w:type="dxa"/>
            <w:tcBorders>
              <w:bottom w:val="single" w:sz="4" w:space="0" w:color="auto"/>
            </w:tcBorders>
            <w:shd w:val="clear" w:color="auto" w:fill="auto"/>
            <w:vAlign w:val="center"/>
          </w:tcPr>
          <w:p w14:paraId="47C9454B" w14:textId="77777777" w:rsidR="00197B1D" w:rsidRDefault="005C55D3">
            <w:pPr>
              <w:spacing w:line="276" w:lineRule="auto"/>
              <w:rPr>
                <w:kern w:val="0"/>
                <w:szCs w:val="21"/>
              </w:rPr>
            </w:pPr>
            <w:r>
              <w:rPr>
                <w:rFonts w:cs="宋体" w:hint="eastAsia"/>
                <w:kern w:val="0"/>
                <w:szCs w:val="21"/>
                <w:lang w:bidi="ar"/>
              </w:rPr>
              <w:t>控制显示事件中第几个事件的波形图</w:t>
            </w:r>
          </w:p>
        </w:tc>
        <w:tc>
          <w:tcPr>
            <w:tcW w:w="6342" w:type="dxa"/>
            <w:tcBorders>
              <w:bottom w:val="single" w:sz="4" w:space="0" w:color="auto"/>
            </w:tcBorders>
            <w:shd w:val="clear" w:color="auto" w:fill="auto"/>
            <w:vAlign w:val="center"/>
          </w:tcPr>
          <w:p w14:paraId="0F741D86" w14:textId="77777777" w:rsidR="00197B1D" w:rsidRDefault="005C55D3">
            <w:pPr>
              <w:pStyle w:val="ad"/>
              <w:spacing w:line="276" w:lineRule="auto"/>
              <w:rPr>
                <w:szCs w:val="21"/>
              </w:rPr>
            </w:pPr>
            <w:r>
              <w:rPr>
                <w:rFonts w:cs="宋体" w:hint="eastAsia"/>
                <w:sz w:val="21"/>
                <w:szCs w:val="21"/>
                <w:lang w:bidi="ar"/>
              </w:rPr>
              <w:t>可以通过控制滑动条，控制显示第几个波形图</w:t>
            </w:r>
          </w:p>
        </w:tc>
      </w:tr>
      <w:tr w:rsidR="00197B1D" w14:paraId="6DF65F90" w14:textId="77777777">
        <w:trPr>
          <w:trHeight w:val="20"/>
          <w:tblHeader/>
          <w:jc w:val="center"/>
        </w:trPr>
        <w:tc>
          <w:tcPr>
            <w:tcW w:w="1467" w:type="dxa"/>
            <w:tcBorders>
              <w:bottom w:val="single" w:sz="4" w:space="0" w:color="auto"/>
            </w:tcBorders>
            <w:shd w:val="clear" w:color="auto" w:fill="auto"/>
            <w:vAlign w:val="center"/>
          </w:tcPr>
          <w:p w14:paraId="5341F190" w14:textId="77777777" w:rsidR="00197B1D" w:rsidRDefault="005C55D3">
            <w:pPr>
              <w:spacing w:line="276" w:lineRule="auto"/>
              <w:jc w:val="center"/>
              <w:rPr>
                <w:kern w:val="0"/>
                <w:szCs w:val="21"/>
              </w:rPr>
            </w:pPr>
            <w:r>
              <w:rPr>
                <w:kern w:val="0"/>
                <w:szCs w:val="21"/>
                <w:lang w:bidi="ar"/>
              </w:rPr>
              <w:t>SOFT1_AC03</w:t>
            </w:r>
          </w:p>
        </w:tc>
        <w:tc>
          <w:tcPr>
            <w:tcW w:w="2010" w:type="dxa"/>
            <w:tcBorders>
              <w:bottom w:val="single" w:sz="4" w:space="0" w:color="auto"/>
            </w:tcBorders>
            <w:shd w:val="clear" w:color="auto" w:fill="auto"/>
            <w:vAlign w:val="center"/>
          </w:tcPr>
          <w:p w14:paraId="23DD0771" w14:textId="77777777" w:rsidR="00197B1D" w:rsidRDefault="005C55D3">
            <w:pPr>
              <w:spacing w:line="276" w:lineRule="auto"/>
              <w:rPr>
                <w:kern w:val="0"/>
                <w:szCs w:val="21"/>
              </w:rPr>
            </w:pPr>
            <w:r>
              <w:rPr>
                <w:rFonts w:cs="宋体" w:hint="eastAsia"/>
                <w:kern w:val="0"/>
                <w:szCs w:val="21"/>
                <w:lang w:bidi="ar"/>
              </w:rPr>
              <w:t>鼠标单击</w:t>
            </w:r>
            <w:r>
              <w:rPr>
                <w:kern w:val="0"/>
                <w:szCs w:val="21"/>
                <w:lang w:bidi="ar"/>
              </w:rPr>
              <w:t>6</w:t>
            </w:r>
            <w:r>
              <w:rPr>
                <w:rFonts w:cs="宋体" w:hint="eastAsia"/>
                <w:kern w:val="0"/>
                <w:szCs w:val="21"/>
                <w:lang w:bidi="ar"/>
              </w:rPr>
              <w:t>个波形图中的任一</w:t>
            </w:r>
            <w:proofErr w:type="gramStart"/>
            <w:r>
              <w:rPr>
                <w:rFonts w:cs="宋体" w:hint="eastAsia"/>
                <w:kern w:val="0"/>
                <w:szCs w:val="21"/>
                <w:lang w:bidi="ar"/>
              </w:rPr>
              <w:t>个</w:t>
            </w:r>
            <w:proofErr w:type="gramEnd"/>
          </w:p>
        </w:tc>
        <w:tc>
          <w:tcPr>
            <w:tcW w:w="6342" w:type="dxa"/>
            <w:tcBorders>
              <w:bottom w:val="single" w:sz="4" w:space="0" w:color="auto"/>
            </w:tcBorders>
            <w:shd w:val="clear" w:color="auto" w:fill="auto"/>
            <w:vAlign w:val="center"/>
          </w:tcPr>
          <w:p w14:paraId="717343A1" w14:textId="77777777" w:rsidR="00197B1D" w:rsidRDefault="005C55D3">
            <w:pPr>
              <w:spacing w:line="360" w:lineRule="auto"/>
              <w:rPr>
                <w:szCs w:val="21"/>
              </w:rPr>
            </w:pPr>
            <w:r>
              <w:rPr>
                <w:rFonts w:cs="宋体" w:hint="eastAsia"/>
                <w:szCs w:val="21"/>
                <w:lang w:bidi="ar"/>
              </w:rPr>
              <w:t>选中对应的事件，</w:t>
            </w:r>
            <w:r>
              <w:rPr>
                <w:szCs w:val="21"/>
                <w:lang w:bidi="ar"/>
              </w:rPr>
              <w:t xml:space="preserve">7.1.1 </w:t>
            </w:r>
            <w:r>
              <w:rPr>
                <w:rFonts w:cs="宋体" w:hint="eastAsia"/>
                <w:szCs w:val="21"/>
                <w:lang w:bidi="ar"/>
              </w:rPr>
              <w:t>通用心电图编辑窗口</w:t>
            </w:r>
            <w:r>
              <w:rPr>
                <w:szCs w:val="21"/>
                <w:lang w:bidi="ar"/>
              </w:rPr>
              <w:t xml:space="preserve"> </w:t>
            </w:r>
            <w:r>
              <w:rPr>
                <w:rFonts w:cs="宋体" w:hint="eastAsia"/>
                <w:szCs w:val="21"/>
                <w:lang w:bidi="ar"/>
              </w:rPr>
              <w:t>定位到该事件</w:t>
            </w:r>
          </w:p>
        </w:tc>
      </w:tr>
      <w:tr w:rsidR="00197B1D" w14:paraId="1298127B" w14:textId="77777777">
        <w:trPr>
          <w:trHeight w:val="20"/>
          <w:tblHeader/>
          <w:jc w:val="center"/>
        </w:trPr>
        <w:tc>
          <w:tcPr>
            <w:tcW w:w="1467" w:type="dxa"/>
            <w:tcBorders>
              <w:bottom w:val="single" w:sz="4" w:space="0" w:color="auto"/>
            </w:tcBorders>
            <w:shd w:val="clear" w:color="auto" w:fill="auto"/>
            <w:vAlign w:val="center"/>
          </w:tcPr>
          <w:p w14:paraId="1FBCFCB1" w14:textId="77777777" w:rsidR="00197B1D" w:rsidRDefault="005C55D3">
            <w:pPr>
              <w:spacing w:line="276" w:lineRule="auto"/>
              <w:jc w:val="center"/>
              <w:rPr>
                <w:kern w:val="0"/>
                <w:szCs w:val="21"/>
              </w:rPr>
            </w:pPr>
            <w:r>
              <w:rPr>
                <w:kern w:val="0"/>
                <w:szCs w:val="21"/>
                <w:lang w:bidi="ar"/>
              </w:rPr>
              <w:t>SOFT1_AC04</w:t>
            </w:r>
          </w:p>
        </w:tc>
        <w:tc>
          <w:tcPr>
            <w:tcW w:w="2010" w:type="dxa"/>
            <w:tcBorders>
              <w:bottom w:val="single" w:sz="4" w:space="0" w:color="auto"/>
            </w:tcBorders>
            <w:shd w:val="clear" w:color="auto" w:fill="auto"/>
            <w:vAlign w:val="center"/>
          </w:tcPr>
          <w:p w14:paraId="3036E300" w14:textId="77777777" w:rsidR="00197B1D" w:rsidRDefault="005C55D3">
            <w:pPr>
              <w:spacing w:line="276" w:lineRule="auto"/>
              <w:rPr>
                <w:kern w:val="0"/>
                <w:szCs w:val="21"/>
              </w:rPr>
            </w:pPr>
            <w:r>
              <w:rPr>
                <w:rFonts w:cs="宋体" w:hint="eastAsia"/>
                <w:kern w:val="0"/>
                <w:szCs w:val="21"/>
                <w:lang w:bidi="ar"/>
              </w:rPr>
              <w:t>【刷新】按钮</w:t>
            </w:r>
          </w:p>
        </w:tc>
        <w:tc>
          <w:tcPr>
            <w:tcW w:w="6342" w:type="dxa"/>
            <w:tcBorders>
              <w:bottom w:val="single" w:sz="4" w:space="0" w:color="auto"/>
            </w:tcBorders>
            <w:shd w:val="clear" w:color="auto" w:fill="auto"/>
            <w:vAlign w:val="center"/>
          </w:tcPr>
          <w:p w14:paraId="44AF4287" w14:textId="77777777" w:rsidR="00197B1D" w:rsidRDefault="005C55D3">
            <w:pPr>
              <w:pStyle w:val="ad"/>
              <w:spacing w:line="276" w:lineRule="auto"/>
              <w:rPr>
                <w:szCs w:val="21"/>
              </w:rPr>
            </w:pPr>
            <w:r>
              <w:rPr>
                <w:rFonts w:cs="宋体" w:hint="eastAsia"/>
                <w:sz w:val="21"/>
                <w:szCs w:val="21"/>
                <w:lang w:bidi="ar"/>
              </w:rPr>
              <w:t>重新计算特定事件的总数，并作为</w:t>
            </w:r>
            <w:proofErr w:type="gramStart"/>
            <w:r>
              <w:rPr>
                <w:rFonts w:cs="宋体" w:hint="eastAsia"/>
                <w:sz w:val="21"/>
                <w:szCs w:val="21"/>
                <w:lang w:bidi="ar"/>
              </w:rPr>
              <w:t>该显示</w:t>
            </w:r>
            <w:proofErr w:type="gramEnd"/>
            <w:r>
              <w:rPr>
                <w:rFonts w:cs="宋体" w:hint="eastAsia"/>
                <w:sz w:val="21"/>
                <w:szCs w:val="21"/>
                <w:lang w:bidi="ar"/>
              </w:rPr>
              <w:t>区域的事件集合</w:t>
            </w:r>
          </w:p>
        </w:tc>
      </w:tr>
      <w:tr w:rsidR="00197B1D" w14:paraId="735E73EE" w14:textId="77777777">
        <w:trPr>
          <w:trHeight w:val="20"/>
          <w:tblHeader/>
          <w:jc w:val="center"/>
        </w:trPr>
        <w:tc>
          <w:tcPr>
            <w:tcW w:w="1467" w:type="dxa"/>
            <w:tcBorders>
              <w:bottom w:val="single" w:sz="4" w:space="0" w:color="auto"/>
            </w:tcBorders>
            <w:shd w:val="clear" w:color="auto" w:fill="auto"/>
            <w:vAlign w:val="center"/>
          </w:tcPr>
          <w:p w14:paraId="6F09BF90" w14:textId="77777777" w:rsidR="00197B1D" w:rsidRDefault="005C55D3">
            <w:pPr>
              <w:spacing w:line="276" w:lineRule="auto"/>
              <w:jc w:val="center"/>
              <w:rPr>
                <w:kern w:val="0"/>
                <w:szCs w:val="21"/>
              </w:rPr>
            </w:pPr>
            <w:r>
              <w:rPr>
                <w:kern w:val="0"/>
                <w:szCs w:val="21"/>
                <w:lang w:bidi="ar"/>
              </w:rPr>
              <w:t>SOFT1_AC05</w:t>
            </w:r>
          </w:p>
        </w:tc>
        <w:tc>
          <w:tcPr>
            <w:tcW w:w="2010" w:type="dxa"/>
            <w:tcBorders>
              <w:bottom w:val="single" w:sz="4" w:space="0" w:color="auto"/>
            </w:tcBorders>
            <w:shd w:val="clear" w:color="auto" w:fill="auto"/>
            <w:vAlign w:val="center"/>
          </w:tcPr>
          <w:p w14:paraId="6406F112" w14:textId="77777777" w:rsidR="00197B1D" w:rsidRDefault="005C55D3">
            <w:pPr>
              <w:spacing w:line="276" w:lineRule="auto"/>
              <w:rPr>
                <w:kern w:val="0"/>
                <w:szCs w:val="21"/>
              </w:rPr>
            </w:pPr>
            <w:r>
              <w:rPr>
                <w:rFonts w:cs="宋体" w:hint="eastAsia"/>
                <w:kern w:val="0"/>
                <w:szCs w:val="21"/>
                <w:lang w:bidi="ar"/>
              </w:rPr>
              <w:t>【保存片段】按钮</w:t>
            </w:r>
          </w:p>
        </w:tc>
        <w:tc>
          <w:tcPr>
            <w:tcW w:w="6342" w:type="dxa"/>
            <w:tcBorders>
              <w:bottom w:val="single" w:sz="4" w:space="0" w:color="auto"/>
            </w:tcBorders>
            <w:shd w:val="clear" w:color="auto" w:fill="auto"/>
            <w:vAlign w:val="center"/>
          </w:tcPr>
          <w:p w14:paraId="795B1FD2" w14:textId="77777777" w:rsidR="00197B1D" w:rsidRDefault="005C55D3">
            <w:pPr>
              <w:pStyle w:val="ad"/>
              <w:spacing w:line="276" w:lineRule="auto"/>
              <w:rPr>
                <w:kern w:val="0"/>
                <w:szCs w:val="21"/>
              </w:rPr>
            </w:pPr>
            <w:r>
              <w:rPr>
                <w:rFonts w:cs="宋体" w:hint="eastAsia"/>
                <w:sz w:val="21"/>
                <w:szCs w:val="21"/>
                <w:lang w:bidi="ar"/>
              </w:rPr>
              <w:t>执行完</w:t>
            </w:r>
            <w:r>
              <w:rPr>
                <w:kern w:val="0"/>
                <w:sz w:val="21"/>
                <w:szCs w:val="21"/>
                <w:lang w:bidi="ar"/>
              </w:rPr>
              <w:t>SOFT1_AC03</w:t>
            </w:r>
            <w:r>
              <w:rPr>
                <w:rFonts w:cs="宋体" w:hint="eastAsia"/>
                <w:kern w:val="0"/>
                <w:sz w:val="21"/>
                <w:szCs w:val="21"/>
                <w:lang w:bidi="ar"/>
              </w:rPr>
              <w:t>后，点击该按钮</w:t>
            </w:r>
          </w:p>
          <w:p w14:paraId="37E0A4CA" w14:textId="77777777" w:rsidR="00197B1D" w:rsidRDefault="005C55D3">
            <w:pPr>
              <w:pStyle w:val="ad"/>
              <w:numPr>
                <w:ilvl w:val="0"/>
                <w:numId w:val="15"/>
              </w:numPr>
              <w:spacing w:line="276" w:lineRule="auto"/>
              <w:rPr>
                <w:kern w:val="0"/>
                <w:szCs w:val="21"/>
              </w:rPr>
            </w:pPr>
            <w:r>
              <w:rPr>
                <w:rFonts w:cs="宋体" w:hint="eastAsia"/>
                <w:kern w:val="0"/>
                <w:sz w:val="21"/>
                <w:szCs w:val="21"/>
                <w:lang w:bidi="ar"/>
              </w:rPr>
              <w:t>如果该按钮未保存过，则弹出自定义信息窗口。输入信息，点击确定后，保存该事件的片段图，并且在</w:t>
            </w:r>
            <w:r>
              <w:rPr>
                <w:kern w:val="0"/>
                <w:sz w:val="21"/>
                <w:szCs w:val="21"/>
                <w:lang w:bidi="ar"/>
              </w:rPr>
              <w:t>SOFT1_AC03</w:t>
            </w:r>
            <w:r>
              <w:rPr>
                <w:rFonts w:cs="宋体" w:hint="eastAsia"/>
                <w:kern w:val="0"/>
                <w:sz w:val="21"/>
                <w:szCs w:val="21"/>
                <w:lang w:bidi="ar"/>
              </w:rPr>
              <w:t>选中的波形图上显示“已保存”字样。点击取消，则不保存</w:t>
            </w:r>
          </w:p>
          <w:p w14:paraId="401EA9A2" w14:textId="77777777" w:rsidR="00197B1D" w:rsidRDefault="005C55D3">
            <w:pPr>
              <w:pStyle w:val="ad"/>
              <w:numPr>
                <w:ilvl w:val="0"/>
                <w:numId w:val="15"/>
              </w:numPr>
              <w:spacing w:line="276" w:lineRule="auto"/>
              <w:rPr>
                <w:kern w:val="0"/>
                <w:szCs w:val="21"/>
              </w:rPr>
            </w:pPr>
            <w:r>
              <w:rPr>
                <w:rFonts w:cs="宋体" w:hint="eastAsia"/>
                <w:kern w:val="0"/>
                <w:sz w:val="21"/>
                <w:szCs w:val="21"/>
                <w:lang w:bidi="ar"/>
              </w:rPr>
              <w:t>如果按钮已经保存过，则提示“此片段图已保存”和已保存的描述信息</w:t>
            </w:r>
          </w:p>
        </w:tc>
      </w:tr>
      <w:tr w:rsidR="00197B1D" w14:paraId="520DD94B" w14:textId="77777777">
        <w:trPr>
          <w:trHeight w:val="20"/>
          <w:tblHeader/>
          <w:jc w:val="center"/>
        </w:trPr>
        <w:tc>
          <w:tcPr>
            <w:tcW w:w="1467" w:type="dxa"/>
            <w:tcBorders>
              <w:bottom w:val="single" w:sz="4" w:space="0" w:color="auto"/>
            </w:tcBorders>
            <w:shd w:val="clear" w:color="auto" w:fill="auto"/>
            <w:vAlign w:val="center"/>
          </w:tcPr>
          <w:p w14:paraId="099267A0" w14:textId="77777777" w:rsidR="00197B1D" w:rsidRDefault="005C55D3">
            <w:pPr>
              <w:spacing w:line="276" w:lineRule="auto"/>
              <w:jc w:val="center"/>
              <w:rPr>
                <w:kern w:val="0"/>
                <w:szCs w:val="21"/>
              </w:rPr>
            </w:pPr>
            <w:r>
              <w:rPr>
                <w:kern w:val="0"/>
                <w:szCs w:val="21"/>
                <w:lang w:bidi="ar"/>
              </w:rPr>
              <w:t>SOFT1_AC06</w:t>
            </w:r>
          </w:p>
        </w:tc>
        <w:tc>
          <w:tcPr>
            <w:tcW w:w="2010" w:type="dxa"/>
            <w:tcBorders>
              <w:bottom w:val="single" w:sz="4" w:space="0" w:color="auto"/>
            </w:tcBorders>
            <w:shd w:val="clear" w:color="auto" w:fill="auto"/>
            <w:vAlign w:val="center"/>
          </w:tcPr>
          <w:p w14:paraId="509E29D5" w14:textId="77777777" w:rsidR="00197B1D" w:rsidRDefault="005C55D3">
            <w:pPr>
              <w:spacing w:line="276" w:lineRule="auto"/>
              <w:rPr>
                <w:kern w:val="0"/>
                <w:szCs w:val="21"/>
              </w:rPr>
            </w:pPr>
            <w:r>
              <w:rPr>
                <w:rFonts w:cs="宋体" w:hint="eastAsia"/>
                <w:kern w:val="0"/>
                <w:szCs w:val="21"/>
                <w:lang w:bidi="ar"/>
              </w:rPr>
              <w:t>【取消保存】按钮</w:t>
            </w:r>
          </w:p>
        </w:tc>
        <w:tc>
          <w:tcPr>
            <w:tcW w:w="6342" w:type="dxa"/>
            <w:tcBorders>
              <w:bottom w:val="single" w:sz="4" w:space="0" w:color="auto"/>
            </w:tcBorders>
            <w:shd w:val="clear" w:color="auto" w:fill="auto"/>
            <w:vAlign w:val="center"/>
          </w:tcPr>
          <w:p w14:paraId="5EB7BFDF" w14:textId="77777777" w:rsidR="00197B1D" w:rsidRDefault="005C55D3">
            <w:pPr>
              <w:pStyle w:val="ad"/>
              <w:spacing w:line="276" w:lineRule="auto"/>
              <w:rPr>
                <w:kern w:val="0"/>
                <w:szCs w:val="21"/>
              </w:rPr>
            </w:pPr>
            <w:r>
              <w:rPr>
                <w:rFonts w:cs="宋体" w:hint="eastAsia"/>
                <w:sz w:val="21"/>
                <w:szCs w:val="21"/>
                <w:lang w:bidi="ar"/>
              </w:rPr>
              <w:t>执行完</w:t>
            </w:r>
            <w:r>
              <w:rPr>
                <w:kern w:val="0"/>
                <w:sz w:val="21"/>
                <w:szCs w:val="21"/>
                <w:lang w:bidi="ar"/>
              </w:rPr>
              <w:t>SOFT1_AC03</w:t>
            </w:r>
            <w:r>
              <w:rPr>
                <w:rFonts w:cs="宋体" w:hint="eastAsia"/>
                <w:kern w:val="0"/>
                <w:sz w:val="21"/>
                <w:szCs w:val="21"/>
                <w:lang w:bidi="ar"/>
              </w:rPr>
              <w:t>后，点击该按钮</w:t>
            </w:r>
          </w:p>
          <w:p w14:paraId="4A48B2A4" w14:textId="77777777" w:rsidR="00197B1D" w:rsidRDefault="005C55D3">
            <w:pPr>
              <w:pStyle w:val="ad"/>
              <w:numPr>
                <w:ilvl w:val="0"/>
                <w:numId w:val="16"/>
              </w:numPr>
              <w:spacing w:line="276" w:lineRule="auto"/>
              <w:rPr>
                <w:szCs w:val="21"/>
              </w:rPr>
            </w:pPr>
            <w:r>
              <w:rPr>
                <w:rFonts w:cs="宋体" w:hint="eastAsia"/>
                <w:sz w:val="21"/>
                <w:szCs w:val="21"/>
                <w:lang w:bidi="ar"/>
              </w:rPr>
              <w:t>如果该事件未保存，则无动作</w:t>
            </w:r>
          </w:p>
          <w:p w14:paraId="61FA153E" w14:textId="77777777" w:rsidR="00197B1D" w:rsidRDefault="005C55D3">
            <w:pPr>
              <w:pStyle w:val="ad"/>
              <w:numPr>
                <w:ilvl w:val="0"/>
                <w:numId w:val="16"/>
              </w:numPr>
              <w:spacing w:line="276" w:lineRule="auto"/>
              <w:rPr>
                <w:szCs w:val="21"/>
              </w:rPr>
            </w:pPr>
            <w:r>
              <w:rPr>
                <w:rFonts w:cs="宋体" w:hint="eastAsia"/>
                <w:sz w:val="21"/>
                <w:szCs w:val="21"/>
                <w:lang w:bidi="ar"/>
              </w:rPr>
              <w:t>如果该事件已保存，则从片段图集合中剔除，</w:t>
            </w:r>
            <w:r>
              <w:rPr>
                <w:rFonts w:cs="宋体" w:hint="eastAsia"/>
                <w:kern w:val="0"/>
                <w:sz w:val="21"/>
                <w:szCs w:val="21"/>
                <w:lang w:bidi="ar"/>
              </w:rPr>
              <w:t>并且在</w:t>
            </w:r>
            <w:r>
              <w:rPr>
                <w:kern w:val="0"/>
                <w:sz w:val="21"/>
                <w:szCs w:val="21"/>
                <w:lang w:bidi="ar"/>
              </w:rPr>
              <w:t>SOFT1_AC03</w:t>
            </w:r>
            <w:r>
              <w:rPr>
                <w:rFonts w:cs="宋体" w:hint="eastAsia"/>
                <w:kern w:val="0"/>
                <w:sz w:val="21"/>
                <w:szCs w:val="21"/>
                <w:lang w:bidi="ar"/>
              </w:rPr>
              <w:t>选中的波形图上去除“已保存”字样</w:t>
            </w:r>
          </w:p>
        </w:tc>
      </w:tr>
      <w:tr w:rsidR="00197B1D" w14:paraId="1D3D82A6" w14:textId="77777777">
        <w:trPr>
          <w:trHeight w:val="20"/>
          <w:tblHeader/>
          <w:jc w:val="center"/>
        </w:trPr>
        <w:tc>
          <w:tcPr>
            <w:tcW w:w="1467" w:type="dxa"/>
            <w:tcBorders>
              <w:bottom w:val="single" w:sz="4" w:space="0" w:color="auto"/>
            </w:tcBorders>
            <w:shd w:val="clear" w:color="auto" w:fill="auto"/>
            <w:vAlign w:val="center"/>
          </w:tcPr>
          <w:p w14:paraId="7855F00E" w14:textId="77777777" w:rsidR="00197B1D" w:rsidRDefault="005C55D3">
            <w:pPr>
              <w:spacing w:line="276" w:lineRule="auto"/>
              <w:jc w:val="center"/>
              <w:rPr>
                <w:kern w:val="0"/>
                <w:szCs w:val="21"/>
              </w:rPr>
            </w:pPr>
            <w:r>
              <w:rPr>
                <w:kern w:val="0"/>
                <w:szCs w:val="21"/>
                <w:lang w:bidi="ar"/>
              </w:rPr>
              <w:t>SOFT1_AC07</w:t>
            </w:r>
          </w:p>
        </w:tc>
        <w:tc>
          <w:tcPr>
            <w:tcW w:w="2010" w:type="dxa"/>
            <w:tcBorders>
              <w:bottom w:val="single" w:sz="4" w:space="0" w:color="auto"/>
            </w:tcBorders>
            <w:shd w:val="clear" w:color="auto" w:fill="auto"/>
            <w:vAlign w:val="center"/>
          </w:tcPr>
          <w:p w14:paraId="13E732D0" w14:textId="77777777" w:rsidR="00197B1D" w:rsidRDefault="005C55D3">
            <w:pPr>
              <w:spacing w:line="276" w:lineRule="auto"/>
              <w:rPr>
                <w:kern w:val="0"/>
                <w:szCs w:val="21"/>
              </w:rPr>
            </w:pPr>
            <w:r>
              <w:rPr>
                <w:rFonts w:cs="宋体" w:hint="eastAsia"/>
                <w:kern w:val="0"/>
                <w:szCs w:val="21"/>
                <w:lang w:bidi="ar"/>
              </w:rPr>
              <w:t>【导联】按钮</w:t>
            </w:r>
          </w:p>
        </w:tc>
        <w:tc>
          <w:tcPr>
            <w:tcW w:w="6342" w:type="dxa"/>
            <w:tcBorders>
              <w:bottom w:val="single" w:sz="4" w:space="0" w:color="auto"/>
            </w:tcBorders>
            <w:shd w:val="clear" w:color="auto" w:fill="auto"/>
            <w:vAlign w:val="center"/>
          </w:tcPr>
          <w:p w14:paraId="2795146E" w14:textId="77777777" w:rsidR="00197B1D" w:rsidRDefault="005C55D3">
            <w:pPr>
              <w:pStyle w:val="ad"/>
              <w:spacing w:line="276" w:lineRule="auto"/>
              <w:rPr>
                <w:szCs w:val="21"/>
              </w:rPr>
            </w:pPr>
            <w:r>
              <w:rPr>
                <w:rFonts w:cs="宋体" w:hint="eastAsia"/>
                <w:sz w:val="21"/>
                <w:szCs w:val="21"/>
                <w:lang w:bidi="ar"/>
              </w:rPr>
              <w:t>点击该按钮，弹出导联选择框，确认后，</w:t>
            </w:r>
            <w:r>
              <w:rPr>
                <w:kern w:val="0"/>
                <w:sz w:val="21"/>
                <w:szCs w:val="21"/>
                <w:lang w:bidi="ar"/>
              </w:rPr>
              <w:t>SOFT1_AC01</w:t>
            </w:r>
            <w:r>
              <w:rPr>
                <w:rFonts w:cs="宋体" w:hint="eastAsia"/>
                <w:kern w:val="0"/>
                <w:sz w:val="21"/>
                <w:szCs w:val="21"/>
                <w:lang w:bidi="ar"/>
              </w:rPr>
              <w:t>区域显示画指定导联的波形图</w:t>
            </w:r>
          </w:p>
        </w:tc>
      </w:tr>
    </w:tbl>
    <w:p w14:paraId="5BC9E71B" w14:textId="77777777" w:rsidR="00197B1D" w:rsidRDefault="00197B1D">
      <w:pPr>
        <w:numPr>
          <w:ilvl w:val="255"/>
          <w:numId w:val="0"/>
        </w:numPr>
        <w:rPr>
          <w:bCs/>
          <w:sz w:val="24"/>
        </w:rPr>
      </w:pPr>
    </w:p>
    <w:p w14:paraId="6BB3D79D" w14:textId="77777777" w:rsidR="00197B1D" w:rsidRDefault="005C55D3">
      <w:pPr>
        <w:numPr>
          <w:ilvl w:val="2"/>
          <w:numId w:val="3"/>
        </w:numPr>
        <w:spacing w:line="360" w:lineRule="auto"/>
        <w:outlineLvl w:val="2"/>
        <w:rPr>
          <w:bCs/>
          <w:sz w:val="24"/>
        </w:rPr>
      </w:pPr>
      <w:bookmarkStart w:id="331" w:name="_Toc21870"/>
      <w:r>
        <w:rPr>
          <w:rFonts w:hint="eastAsia"/>
          <w:bCs/>
          <w:sz w:val="24"/>
        </w:rPr>
        <w:t xml:space="preserve"> </w:t>
      </w:r>
      <w:r>
        <w:rPr>
          <w:rFonts w:hint="eastAsia"/>
          <w:bCs/>
          <w:sz w:val="24"/>
        </w:rPr>
        <w:t>下载</w:t>
      </w:r>
      <w:proofErr w:type="spellStart"/>
      <w:r>
        <w:rPr>
          <w:rFonts w:hint="eastAsia"/>
          <w:bCs/>
          <w:sz w:val="24"/>
        </w:rPr>
        <w:t>Ecg</w:t>
      </w:r>
      <w:proofErr w:type="spellEnd"/>
      <w:r>
        <w:rPr>
          <w:rFonts w:hint="eastAsia"/>
          <w:bCs/>
          <w:sz w:val="24"/>
        </w:rPr>
        <w:t>文件和分析文件功能</w:t>
      </w:r>
      <w:bookmarkEnd w:id="331"/>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7"/>
        <w:gridCol w:w="2010"/>
        <w:gridCol w:w="6342"/>
      </w:tblGrid>
      <w:tr w:rsidR="00197B1D" w14:paraId="358BF74D" w14:textId="77777777">
        <w:trPr>
          <w:trHeight w:val="20"/>
          <w:tblHeader/>
          <w:jc w:val="center"/>
        </w:trPr>
        <w:tc>
          <w:tcPr>
            <w:tcW w:w="1467" w:type="dxa"/>
            <w:shd w:val="clear" w:color="auto" w:fill="auto"/>
            <w:vAlign w:val="center"/>
          </w:tcPr>
          <w:p w14:paraId="6D6395F2" w14:textId="77777777" w:rsidR="00197B1D" w:rsidRDefault="005C55D3">
            <w:pPr>
              <w:spacing w:line="276" w:lineRule="auto"/>
              <w:jc w:val="center"/>
              <w:rPr>
                <w:b/>
                <w:szCs w:val="21"/>
              </w:rPr>
            </w:pPr>
            <w:r>
              <w:rPr>
                <w:b/>
                <w:szCs w:val="21"/>
              </w:rPr>
              <w:t>编号</w:t>
            </w:r>
          </w:p>
        </w:tc>
        <w:tc>
          <w:tcPr>
            <w:tcW w:w="2010" w:type="dxa"/>
            <w:shd w:val="clear" w:color="auto" w:fill="auto"/>
            <w:vAlign w:val="center"/>
          </w:tcPr>
          <w:p w14:paraId="207C651E"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5F4001A5" w14:textId="77777777" w:rsidR="00197B1D" w:rsidRDefault="005C55D3">
            <w:pPr>
              <w:spacing w:line="276" w:lineRule="auto"/>
              <w:jc w:val="center"/>
              <w:rPr>
                <w:b/>
                <w:szCs w:val="21"/>
              </w:rPr>
            </w:pPr>
            <w:r>
              <w:rPr>
                <w:b/>
                <w:szCs w:val="21"/>
              </w:rPr>
              <w:t>接受标准</w:t>
            </w:r>
          </w:p>
        </w:tc>
      </w:tr>
      <w:tr w:rsidR="00197B1D" w14:paraId="3F6D7B06" w14:textId="77777777">
        <w:trPr>
          <w:trHeight w:val="20"/>
          <w:tblHeader/>
          <w:jc w:val="center"/>
        </w:trPr>
        <w:tc>
          <w:tcPr>
            <w:tcW w:w="1467" w:type="dxa"/>
            <w:tcBorders>
              <w:bottom w:val="single" w:sz="4" w:space="0" w:color="auto"/>
            </w:tcBorders>
            <w:shd w:val="clear" w:color="auto" w:fill="auto"/>
            <w:vAlign w:val="center"/>
          </w:tcPr>
          <w:p w14:paraId="559B0F13" w14:textId="77777777" w:rsidR="00197B1D" w:rsidRDefault="005C55D3">
            <w:pPr>
              <w:spacing w:line="276" w:lineRule="auto"/>
              <w:jc w:val="center"/>
              <w:rPr>
                <w:kern w:val="0"/>
                <w:szCs w:val="21"/>
              </w:rPr>
            </w:pPr>
            <w:r>
              <w:rPr>
                <w:kern w:val="0"/>
                <w:szCs w:val="21"/>
                <w:lang w:bidi="ar"/>
              </w:rPr>
              <w:t>SOFT1_AD01</w:t>
            </w:r>
          </w:p>
        </w:tc>
        <w:tc>
          <w:tcPr>
            <w:tcW w:w="2010" w:type="dxa"/>
            <w:tcBorders>
              <w:bottom w:val="single" w:sz="4" w:space="0" w:color="auto"/>
            </w:tcBorders>
            <w:shd w:val="clear" w:color="auto" w:fill="auto"/>
            <w:vAlign w:val="center"/>
          </w:tcPr>
          <w:p w14:paraId="389E3E65" w14:textId="77777777" w:rsidR="00197B1D" w:rsidRDefault="005C55D3">
            <w:pPr>
              <w:spacing w:line="276" w:lineRule="auto"/>
              <w:rPr>
                <w:kern w:val="0"/>
                <w:szCs w:val="21"/>
              </w:rPr>
            </w:pPr>
            <w:r>
              <w:rPr>
                <w:rFonts w:cs="宋体" w:hint="eastAsia"/>
                <w:kern w:val="0"/>
                <w:szCs w:val="21"/>
                <w:lang w:bidi="ar"/>
              </w:rPr>
              <w:t>下载</w:t>
            </w:r>
            <w:proofErr w:type="spellStart"/>
            <w:r>
              <w:rPr>
                <w:kern w:val="0"/>
                <w:szCs w:val="21"/>
                <w:lang w:bidi="ar"/>
              </w:rPr>
              <w:t>Ecg</w:t>
            </w:r>
            <w:proofErr w:type="spellEnd"/>
            <w:r>
              <w:rPr>
                <w:rFonts w:cs="宋体" w:hint="eastAsia"/>
                <w:kern w:val="0"/>
                <w:szCs w:val="21"/>
                <w:lang w:bidi="ar"/>
              </w:rPr>
              <w:t>文件</w:t>
            </w:r>
          </w:p>
        </w:tc>
        <w:tc>
          <w:tcPr>
            <w:tcW w:w="6342" w:type="dxa"/>
            <w:tcBorders>
              <w:bottom w:val="single" w:sz="4" w:space="0" w:color="auto"/>
            </w:tcBorders>
            <w:shd w:val="clear" w:color="auto" w:fill="auto"/>
            <w:vAlign w:val="center"/>
          </w:tcPr>
          <w:p w14:paraId="29CC7126" w14:textId="77777777" w:rsidR="00197B1D" w:rsidRDefault="005C55D3">
            <w:pPr>
              <w:pStyle w:val="ad"/>
              <w:numPr>
                <w:ilvl w:val="0"/>
                <w:numId w:val="17"/>
              </w:numPr>
              <w:spacing w:line="276" w:lineRule="auto"/>
              <w:rPr>
                <w:szCs w:val="21"/>
              </w:rPr>
            </w:pPr>
            <w:r>
              <w:rPr>
                <w:rFonts w:cs="宋体" w:hint="eastAsia"/>
                <w:sz w:val="21"/>
                <w:szCs w:val="21"/>
                <w:lang w:bidi="ar"/>
              </w:rPr>
              <w:t>在患者记录列表界面，选中要下载</w:t>
            </w:r>
            <w:proofErr w:type="spellStart"/>
            <w:r>
              <w:rPr>
                <w:sz w:val="21"/>
                <w:szCs w:val="21"/>
                <w:lang w:bidi="ar"/>
              </w:rPr>
              <w:t>Ecg</w:t>
            </w:r>
            <w:proofErr w:type="spellEnd"/>
            <w:r>
              <w:rPr>
                <w:rFonts w:cs="宋体" w:hint="eastAsia"/>
                <w:sz w:val="21"/>
                <w:szCs w:val="21"/>
                <w:lang w:bidi="ar"/>
              </w:rPr>
              <w:t>文件的患者记录，鼠标右键单击，则弹出【下载</w:t>
            </w:r>
            <w:proofErr w:type="spellStart"/>
            <w:r>
              <w:rPr>
                <w:sz w:val="21"/>
                <w:szCs w:val="21"/>
                <w:lang w:bidi="ar"/>
              </w:rPr>
              <w:t>Ecg</w:t>
            </w:r>
            <w:proofErr w:type="spellEnd"/>
            <w:r>
              <w:rPr>
                <w:rFonts w:cs="宋体" w:hint="eastAsia"/>
                <w:sz w:val="21"/>
                <w:szCs w:val="21"/>
                <w:lang w:bidi="ar"/>
              </w:rPr>
              <w:t>文件】按钮，点击该按钮，下载</w:t>
            </w:r>
            <w:proofErr w:type="spellStart"/>
            <w:r>
              <w:rPr>
                <w:sz w:val="21"/>
                <w:szCs w:val="21"/>
                <w:lang w:bidi="ar"/>
              </w:rPr>
              <w:t>Ecg</w:t>
            </w:r>
            <w:proofErr w:type="spellEnd"/>
            <w:r>
              <w:rPr>
                <w:rFonts w:cs="宋体" w:hint="eastAsia"/>
                <w:sz w:val="21"/>
                <w:szCs w:val="21"/>
                <w:lang w:bidi="ar"/>
              </w:rPr>
              <w:t>文件</w:t>
            </w:r>
          </w:p>
          <w:p w14:paraId="231D8B15" w14:textId="77777777" w:rsidR="00197B1D" w:rsidRDefault="005C55D3">
            <w:pPr>
              <w:pStyle w:val="ad"/>
              <w:numPr>
                <w:ilvl w:val="0"/>
                <w:numId w:val="17"/>
              </w:numPr>
              <w:spacing w:line="276" w:lineRule="auto"/>
              <w:rPr>
                <w:szCs w:val="21"/>
              </w:rPr>
            </w:pPr>
            <w:r>
              <w:rPr>
                <w:rFonts w:cs="宋体" w:hint="eastAsia"/>
                <w:sz w:val="21"/>
                <w:szCs w:val="21"/>
                <w:lang w:bidi="ar"/>
              </w:rPr>
              <w:t>或者直接点击要下载</w:t>
            </w:r>
            <w:proofErr w:type="spellStart"/>
            <w:r>
              <w:rPr>
                <w:sz w:val="21"/>
                <w:szCs w:val="21"/>
                <w:lang w:bidi="ar"/>
              </w:rPr>
              <w:t>Ecg</w:t>
            </w:r>
            <w:proofErr w:type="spellEnd"/>
            <w:r>
              <w:rPr>
                <w:rFonts w:cs="宋体" w:hint="eastAsia"/>
                <w:sz w:val="21"/>
                <w:szCs w:val="21"/>
                <w:lang w:bidi="ar"/>
              </w:rPr>
              <w:t>文件的患者记录的【下载数据】按钮是，下载</w:t>
            </w:r>
            <w:proofErr w:type="spellStart"/>
            <w:r>
              <w:rPr>
                <w:sz w:val="21"/>
                <w:szCs w:val="21"/>
                <w:lang w:bidi="ar"/>
              </w:rPr>
              <w:t>Ecg</w:t>
            </w:r>
            <w:proofErr w:type="spellEnd"/>
            <w:r>
              <w:rPr>
                <w:rFonts w:cs="宋体" w:hint="eastAsia"/>
                <w:sz w:val="21"/>
                <w:szCs w:val="21"/>
                <w:lang w:bidi="ar"/>
              </w:rPr>
              <w:t>文件</w:t>
            </w:r>
          </w:p>
        </w:tc>
      </w:tr>
      <w:tr w:rsidR="00197B1D" w14:paraId="0AE35ADD" w14:textId="77777777">
        <w:trPr>
          <w:trHeight w:val="20"/>
          <w:tblHeader/>
          <w:jc w:val="center"/>
        </w:trPr>
        <w:tc>
          <w:tcPr>
            <w:tcW w:w="1467" w:type="dxa"/>
            <w:shd w:val="clear" w:color="auto" w:fill="auto"/>
            <w:vAlign w:val="center"/>
          </w:tcPr>
          <w:p w14:paraId="66155936" w14:textId="77777777" w:rsidR="00197B1D" w:rsidRDefault="005C55D3">
            <w:pPr>
              <w:spacing w:line="276" w:lineRule="auto"/>
              <w:jc w:val="center"/>
              <w:rPr>
                <w:kern w:val="0"/>
                <w:szCs w:val="21"/>
              </w:rPr>
            </w:pPr>
            <w:r>
              <w:rPr>
                <w:kern w:val="0"/>
                <w:szCs w:val="21"/>
                <w:lang w:bidi="ar"/>
              </w:rPr>
              <w:t>SOFT1_AD02</w:t>
            </w:r>
          </w:p>
        </w:tc>
        <w:tc>
          <w:tcPr>
            <w:tcW w:w="2010" w:type="dxa"/>
            <w:shd w:val="clear" w:color="auto" w:fill="auto"/>
            <w:vAlign w:val="center"/>
          </w:tcPr>
          <w:p w14:paraId="5C0C6A1F" w14:textId="77777777" w:rsidR="00197B1D" w:rsidRDefault="005C55D3">
            <w:pPr>
              <w:spacing w:line="276" w:lineRule="auto"/>
              <w:rPr>
                <w:kern w:val="0"/>
                <w:szCs w:val="21"/>
              </w:rPr>
            </w:pPr>
            <w:r>
              <w:rPr>
                <w:rFonts w:cs="宋体" w:hint="eastAsia"/>
                <w:kern w:val="0"/>
                <w:szCs w:val="21"/>
                <w:lang w:bidi="ar"/>
              </w:rPr>
              <w:t>下载分析文件</w:t>
            </w:r>
          </w:p>
        </w:tc>
        <w:tc>
          <w:tcPr>
            <w:tcW w:w="6342" w:type="dxa"/>
            <w:shd w:val="clear" w:color="auto" w:fill="auto"/>
            <w:vAlign w:val="center"/>
          </w:tcPr>
          <w:p w14:paraId="63500A9D" w14:textId="77777777" w:rsidR="00197B1D" w:rsidRDefault="005C55D3">
            <w:pPr>
              <w:pStyle w:val="ad"/>
              <w:spacing w:line="276" w:lineRule="auto"/>
              <w:rPr>
                <w:szCs w:val="21"/>
              </w:rPr>
            </w:pPr>
            <w:r>
              <w:rPr>
                <w:rFonts w:cs="宋体" w:hint="eastAsia"/>
                <w:sz w:val="21"/>
                <w:szCs w:val="21"/>
                <w:lang w:bidi="ar"/>
              </w:rPr>
              <w:t>在患者记录列表界面，选中要下载分析文件的患者记录，鼠标右键单击，则弹出【下载分析文件】按钮，点击该按钮</w:t>
            </w:r>
          </w:p>
          <w:p w14:paraId="10B423B2" w14:textId="77777777" w:rsidR="00197B1D" w:rsidRDefault="005C55D3">
            <w:pPr>
              <w:pStyle w:val="ad"/>
              <w:numPr>
                <w:ilvl w:val="0"/>
                <w:numId w:val="18"/>
              </w:numPr>
              <w:spacing w:line="276" w:lineRule="auto"/>
              <w:rPr>
                <w:szCs w:val="21"/>
              </w:rPr>
            </w:pPr>
            <w:r>
              <w:rPr>
                <w:rFonts w:cs="宋体" w:hint="eastAsia"/>
                <w:sz w:val="21"/>
                <w:szCs w:val="21"/>
                <w:lang w:bidi="ar"/>
              </w:rPr>
              <w:t>如果服务器上有分析文件，则开始下载</w:t>
            </w:r>
          </w:p>
          <w:p w14:paraId="69CA2466" w14:textId="77777777" w:rsidR="00197B1D" w:rsidRDefault="005C55D3">
            <w:pPr>
              <w:pStyle w:val="ad"/>
              <w:numPr>
                <w:ilvl w:val="0"/>
                <w:numId w:val="18"/>
              </w:numPr>
              <w:spacing w:line="276" w:lineRule="auto"/>
              <w:rPr>
                <w:szCs w:val="21"/>
              </w:rPr>
            </w:pPr>
            <w:r>
              <w:rPr>
                <w:rFonts w:cs="宋体" w:hint="eastAsia"/>
                <w:sz w:val="21"/>
                <w:szCs w:val="21"/>
                <w:lang w:bidi="ar"/>
              </w:rPr>
              <w:t>如果服务器上没有分析文件，则提示“分析文件未上传”</w:t>
            </w:r>
          </w:p>
        </w:tc>
      </w:tr>
    </w:tbl>
    <w:p w14:paraId="4F2182C9" w14:textId="77777777" w:rsidR="00197B1D" w:rsidRDefault="00197B1D">
      <w:pPr>
        <w:numPr>
          <w:ilvl w:val="255"/>
          <w:numId w:val="0"/>
        </w:numPr>
        <w:rPr>
          <w:bCs/>
          <w:sz w:val="24"/>
        </w:rPr>
      </w:pPr>
    </w:p>
    <w:p w14:paraId="53A34331" w14:textId="77777777" w:rsidR="00197B1D" w:rsidRDefault="005C55D3">
      <w:pPr>
        <w:numPr>
          <w:ilvl w:val="2"/>
          <w:numId w:val="3"/>
        </w:numPr>
        <w:spacing w:line="360" w:lineRule="auto"/>
        <w:outlineLvl w:val="2"/>
        <w:rPr>
          <w:bCs/>
          <w:sz w:val="24"/>
        </w:rPr>
      </w:pPr>
      <w:bookmarkStart w:id="332" w:name="_Toc19238"/>
      <w:bookmarkStart w:id="333" w:name="_Toc5031"/>
      <w:bookmarkStart w:id="334" w:name="_Toc24582"/>
      <w:r>
        <w:rPr>
          <w:bCs/>
          <w:sz w:val="24"/>
        </w:rPr>
        <w:t xml:space="preserve"> </w:t>
      </w:r>
      <w:commentRangeStart w:id="335"/>
      <w:r>
        <w:rPr>
          <w:rFonts w:hint="eastAsia"/>
          <w:bCs/>
          <w:sz w:val="24"/>
        </w:rPr>
        <w:t>处理数据格式</w:t>
      </w:r>
      <w:bookmarkEnd w:id="332"/>
      <w:bookmarkEnd w:id="333"/>
      <w:bookmarkEnd w:id="334"/>
      <w:commentRangeEnd w:id="335"/>
      <w:r w:rsidR="00087A6C">
        <w:rPr>
          <w:rStyle w:val="af4"/>
        </w:rPr>
        <w:commentReference w:id="335"/>
      </w:r>
    </w:p>
    <w:tbl>
      <w:tblPr>
        <w:tblW w:w="9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8"/>
        <w:gridCol w:w="2011"/>
        <w:gridCol w:w="6346"/>
      </w:tblGrid>
      <w:tr w:rsidR="00197B1D" w14:paraId="207EBEC0" w14:textId="77777777">
        <w:trPr>
          <w:trHeight w:val="20"/>
          <w:tblHeader/>
          <w:jc w:val="center"/>
        </w:trPr>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39559767" w14:textId="77777777" w:rsidR="00197B1D" w:rsidRDefault="005C55D3">
            <w:pPr>
              <w:spacing w:line="276" w:lineRule="auto"/>
              <w:jc w:val="center"/>
              <w:rPr>
                <w:b/>
                <w:szCs w:val="21"/>
              </w:rPr>
            </w:pPr>
            <w:r>
              <w:rPr>
                <w:rFonts w:cs="宋体" w:hint="eastAsia"/>
                <w:b/>
                <w:szCs w:val="21"/>
                <w:lang w:bidi="ar"/>
              </w:rPr>
              <w:t>编号</w:t>
            </w:r>
          </w:p>
        </w:tc>
        <w:tc>
          <w:tcPr>
            <w:tcW w:w="2010" w:type="dxa"/>
            <w:tcBorders>
              <w:top w:val="single" w:sz="4" w:space="0" w:color="auto"/>
              <w:left w:val="single" w:sz="4" w:space="0" w:color="auto"/>
              <w:bottom w:val="single" w:sz="4" w:space="0" w:color="auto"/>
              <w:right w:val="single" w:sz="4" w:space="0" w:color="auto"/>
            </w:tcBorders>
            <w:shd w:val="clear" w:color="auto" w:fill="auto"/>
            <w:vAlign w:val="center"/>
          </w:tcPr>
          <w:p w14:paraId="239E13C6" w14:textId="77777777" w:rsidR="00197B1D" w:rsidRDefault="005C55D3">
            <w:pPr>
              <w:spacing w:line="276" w:lineRule="auto"/>
              <w:jc w:val="center"/>
              <w:rPr>
                <w:b/>
                <w:szCs w:val="21"/>
              </w:rPr>
            </w:pPr>
            <w:r>
              <w:rPr>
                <w:rFonts w:cs="宋体" w:hint="eastAsia"/>
                <w:b/>
                <w:szCs w:val="21"/>
                <w:lang w:bidi="ar"/>
              </w:rPr>
              <w:t>项目</w:t>
            </w:r>
          </w:p>
        </w:tc>
        <w:tc>
          <w:tcPr>
            <w:tcW w:w="6342" w:type="dxa"/>
            <w:tcBorders>
              <w:top w:val="single" w:sz="4" w:space="0" w:color="auto"/>
              <w:left w:val="single" w:sz="4" w:space="0" w:color="auto"/>
              <w:bottom w:val="single" w:sz="4" w:space="0" w:color="auto"/>
              <w:right w:val="single" w:sz="4" w:space="0" w:color="auto"/>
            </w:tcBorders>
            <w:shd w:val="clear" w:color="auto" w:fill="auto"/>
            <w:vAlign w:val="center"/>
          </w:tcPr>
          <w:p w14:paraId="0269661B" w14:textId="77777777" w:rsidR="00197B1D" w:rsidRDefault="005C55D3">
            <w:pPr>
              <w:spacing w:line="276" w:lineRule="auto"/>
              <w:jc w:val="center"/>
              <w:rPr>
                <w:b/>
                <w:szCs w:val="21"/>
              </w:rPr>
            </w:pPr>
            <w:r>
              <w:rPr>
                <w:rFonts w:cs="宋体" w:hint="eastAsia"/>
                <w:b/>
                <w:szCs w:val="21"/>
                <w:lang w:bidi="ar"/>
              </w:rPr>
              <w:t>接受标准</w:t>
            </w:r>
          </w:p>
        </w:tc>
      </w:tr>
      <w:tr w:rsidR="00197B1D" w14:paraId="0AA00D39" w14:textId="77777777">
        <w:trPr>
          <w:trHeight w:val="20"/>
          <w:tblHeader/>
          <w:jc w:val="center"/>
        </w:trPr>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39689449" w14:textId="77777777" w:rsidR="00197B1D" w:rsidRDefault="005C55D3">
            <w:pPr>
              <w:spacing w:line="276" w:lineRule="auto"/>
              <w:rPr>
                <w:rFonts w:cs="宋体"/>
                <w:kern w:val="0"/>
                <w:szCs w:val="21"/>
                <w:lang w:bidi="ar"/>
              </w:rPr>
            </w:pPr>
            <w:r>
              <w:rPr>
                <w:rFonts w:cs="宋体"/>
                <w:kern w:val="0"/>
                <w:szCs w:val="21"/>
                <w:lang w:bidi="ar"/>
              </w:rPr>
              <w:t>SOFT1_AE01</w:t>
            </w:r>
          </w:p>
        </w:tc>
        <w:tc>
          <w:tcPr>
            <w:tcW w:w="2010" w:type="dxa"/>
            <w:tcBorders>
              <w:top w:val="single" w:sz="4" w:space="0" w:color="auto"/>
              <w:left w:val="single" w:sz="4" w:space="0" w:color="auto"/>
              <w:bottom w:val="single" w:sz="4" w:space="0" w:color="auto"/>
              <w:right w:val="single" w:sz="4" w:space="0" w:color="auto"/>
            </w:tcBorders>
            <w:shd w:val="clear" w:color="auto" w:fill="auto"/>
            <w:vAlign w:val="center"/>
          </w:tcPr>
          <w:p w14:paraId="7C0D7867" w14:textId="77777777" w:rsidR="00197B1D" w:rsidRDefault="005C55D3">
            <w:pPr>
              <w:spacing w:line="276" w:lineRule="auto"/>
              <w:rPr>
                <w:rFonts w:cs="宋体"/>
                <w:kern w:val="0"/>
                <w:szCs w:val="21"/>
                <w:lang w:bidi="ar"/>
              </w:rPr>
            </w:pPr>
            <w:r>
              <w:rPr>
                <w:rFonts w:cs="宋体" w:hint="eastAsia"/>
                <w:kern w:val="0"/>
                <w:szCs w:val="21"/>
                <w:lang w:bidi="ar"/>
              </w:rPr>
              <w:t>处理数据格式为</w:t>
            </w:r>
            <w:r>
              <w:rPr>
                <w:rFonts w:cs="宋体"/>
                <w:kern w:val="0"/>
                <w:szCs w:val="21"/>
                <w:lang w:bidi="ar"/>
              </w:rPr>
              <w:t>.</w:t>
            </w:r>
            <w:proofErr w:type="spellStart"/>
            <w:r>
              <w:rPr>
                <w:rFonts w:cs="宋体"/>
                <w:kern w:val="0"/>
                <w:szCs w:val="21"/>
                <w:lang w:bidi="ar"/>
              </w:rPr>
              <w:t>ecg</w:t>
            </w:r>
            <w:proofErr w:type="spellEnd"/>
            <w:r>
              <w:rPr>
                <w:rFonts w:cs="宋体" w:hint="eastAsia"/>
                <w:kern w:val="0"/>
                <w:szCs w:val="21"/>
                <w:lang w:bidi="ar"/>
              </w:rPr>
              <w:t>文件</w:t>
            </w:r>
          </w:p>
        </w:tc>
        <w:tc>
          <w:tcPr>
            <w:tcW w:w="6342" w:type="dxa"/>
            <w:tcBorders>
              <w:top w:val="single" w:sz="4" w:space="0" w:color="auto"/>
              <w:left w:val="single" w:sz="4" w:space="0" w:color="auto"/>
              <w:bottom w:val="single" w:sz="4" w:space="0" w:color="auto"/>
              <w:right w:val="single" w:sz="4" w:space="0" w:color="auto"/>
            </w:tcBorders>
            <w:shd w:val="clear" w:color="auto" w:fill="auto"/>
            <w:vAlign w:val="center"/>
          </w:tcPr>
          <w:p w14:paraId="2BD0F6FD" w14:textId="77777777" w:rsidR="00197B1D" w:rsidRDefault="005C55D3">
            <w:pPr>
              <w:spacing w:line="276" w:lineRule="auto"/>
              <w:rPr>
                <w:rFonts w:cs="宋体"/>
                <w:kern w:val="0"/>
                <w:szCs w:val="21"/>
                <w:lang w:bidi="ar"/>
              </w:rPr>
            </w:pPr>
            <w:r>
              <w:rPr>
                <w:rFonts w:cs="宋体" w:hint="eastAsia"/>
                <w:kern w:val="0"/>
                <w:szCs w:val="21"/>
                <w:lang w:bidi="ar"/>
              </w:rPr>
              <w:t>可以正常分析</w:t>
            </w:r>
            <w:r>
              <w:rPr>
                <w:rFonts w:cs="宋体"/>
                <w:kern w:val="0"/>
                <w:szCs w:val="21"/>
                <w:lang w:bidi="ar"/>
              </w:rPr>
              <w:t>.</w:t>
            </w:r>
            <w:proofErr w:type="spellStart"/>
            <w:r>
              <w:rPr>
                <w:rFonts w:cs="宋体"/>
                <w:kern w:val="0"/>
                <w:szCs w:val="21"/>
                <w:lang w:bidi="ar"/>
              </w:rPr>
              <w:t>ecg</w:t>
            </w:r>
            <w:proofErr w:type="spellEnd"/>
            <w:r>
              <w:rPr>
                <w:rFonts w:cs="宋体" w:hint="eastAsia"/>
                <w:kern w:val="0"/>
                <w:szCs w:val="21"/>
                <w:lang w:bidi="ar"/>
              </w:rPr>
              <w:t>文件</w:t>
            </w:r>
          </w:p>
        </w:tc>
      </w:tr>
    </w:tbl>
    <w:p w14:paraId="3927F7DC" w14:textId="77777777" w:rsidR="00197B1D" w:rsidRDefault="005C55D3">
      <w:pPr>
        <w:numPr>
          <w:ilvl w:val="2"/>
          <w:numId w:val="3"/>
        </w:numPr>
        <w:spacing w:line="360" w:lineRule="auto"/>
        <w:outlineLvl w:val="2"/>
        <w:rPr>
          <w:bCs/>
          <w:sz w:val="24"/>
        </w:rPr>
      </w:pPr>
      <w:bookmarkStart w:id="336" w:name="_Toc14460"/>
      <w:bookmarkStart w:id="337" w:name="_Toc24490"/>
      <w:bookmarkStart w:id="338" w:name="_Toc27527"/>
      <w:r>
        <w:rPr>
          <w:bCs/>
          <w:sz w:val="24"/>
        </w:rPr>
        <w:t xml:space="preserve"> </w:t>
      </w:r>
      <w:r>
        <w:rPr>
          <w:rFonts w:hint="eastAsia"/>
          <w:bCs/>
          <w:sz w:val="24"/>
        </w:rPr>
        <w:t>数据接口</w:t>
      </w:r>
      <w:bookmarkEnd w:id="336"/>
      <w:bookmarkEnd w:id="337"/>
      <w:bookmarkEnd w:id="338"/>
    </w:p>
    <w:tbl>
      <w:tblPr>
        <w:tblW w:w="9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8"/>
        <w:gridCol w:w="2011"/>
        <w:gridCol w:w="6346"/>
      </w:tblGrid>
      <w:tr w:rsidR="00197B1D" w14:paraId="7F709776" w14:textId="77777777">
        <w:trPr>
          <w:trHeight w:val="20"/>
          <w:tblHeader/>
          <w:jc w:val="center"/>
        </w:trPr>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4D5C7695" w14:textId="77777777" w:rsidR="00197B1D" w:rsidRDefault="005C55D3">
            <w:pPr>
              <w:spacing w:line="276" w:lineRule="auto"/>
              <w:jc w:val="center"/>
              <w:rPr>
                <w:b/>
                <w:szCs w:val="21"/>
              </w:rPr>
            </w:pPr>
            <w:r>
              <w:rPr>
                <w:rFonts w:cs="宋体" w:hint="eastAsia"/>
                <w:b/>
                <w:szCs w:val="21"/>
                <w:lang w:bidi="ar"/>
              </w:rPr>
              <w:lastRenderedPageBreak/>
              <w:t>编号</w:t>
            </w:r>
          </w:p>
        </w:tc>
        <w:tc>
          <w:tcPr>
            <w:tcW w:w="2010" w:type="dxa"/>
            <w:tcBorders>
              <w:top w:val="single" w:sz="4" w:space="0" w:color="auto"/>
              <w:left w:val="single" w:sz="4" w:space="0" w:color="auto"/>
              <w:bottom w:val="single" w:sz="4" w:space="0" w:color="auto"/>
              <w:right w:val="single" w:sz="4" w:space="0" w:color="auto"/>
            </w:tcBorders>
            <w:shd w:val="clear" w:color="auto" w:fill="auto"/>
            <w:vAlign w:val="center"/>
          </w:tcPr>
          <w:p w14:paraId="6F3E0CCA" w14:textId="77777777" w:rsidR="00197B1D" w:rsidRDefault="005C55D3">
            <w:pPr>
              <w:spacing w:line="276" w:lineRule="auto"/>
              <w:jc w:val="center"/>
              <w:rPr>
                <w:b/>
                <w:szCs w:val="21"/>
              </w:rPr>
            </w:pPr>
            <w:r>
              <w:rPr>
                <w:rFonts w:cs="宋体" w:hint="eastAsia"/>
                <w:b/>
                <w:szCs w:val="21"/>
                <w:lang w:bidi="ar"/>
              </w:rPr>
              <w:t>项目</w:t>
            </w:r>
          </w:p>
        </w:tc>
        <w:tc>
          <w:tcPr>
            <w:tcW w:w="6342" w:type="dxa"/>
            <w:tcBorders>
              <w:top w:val="single" w:sz="4" w:space="0" w:color="auto"/>
              <w:left w:val="single" w:sz="4" w:space="0" w:color="auto"/>
              <w:bottom w:val="single" w:sz="4" w:space="0" w:color="auto"/>
              <w:right w:val="single" w:sz="4" w:space="0" w:color="auto"/>
            </w:tcBorders>
            <w:shd w:val="clear" w:color="auto" w:fill="auto"/>
            <w:vAlign w:val="center"/>
          </w:tcPr>
          <w:p w14:paraId="3A7D9958" w14:textId="77777777" w:rsidR="00197B1D" w:rsidRDefault="005C55D3">
            <w:pPr>
              <w:spacing w:line="276" w:lineRule="auto"/>
              <w:jc w:val="center"/>
              <w:rPr>
                <w:b/>
                <w:szCs w:val="21"/>
              </w:rPr>
            </w:pPr>
            <w:r>
              <w:rPr>
                <w:rFonts w:cs="宋体" w:hint="eastAsia"/>
                <w:b/>
                <w:szCs w:val="21"/>
                <w:lang w:bidi="ar"/>
              </w:rPr>
              <w:t>接受标准</w:t>
            </w:r>
          </w:p>
        </w:tc>
      </w:tr>
      <w:tr w:rsidR="00197B1D" w14:paraId="1AF8CC89" w14:textId="77777777">
        <w:trPr>
          <w:trHeight w:val="20"/>
          <w:tblHeader/>
          <w:jc w:val="center"/>
        </w:trPr>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1D6F898C" w14:textId="77777777" w:rsidR="00197B1D" w:rsidRDefault="005C55D3">
            <w:pPr>
              <w:spacing w:line="276" w:lineRule="auto"/>
              <w:rPr>
                <w:rFonts w:cs="宋体"/>
                <w:kern w:val="0"/>
                <w:szCs w:val="21"/>
                <w:lang w:bidi="ar"/>
              </w:rPr>
            </w:pPr>
            <w:r>
              <w:rPr>
                <w:rFonts w:cs="宋体"/>
                <w:kern w:val="0"/>
                <w:szCs w:val="21"/>
                <w:lang w:bidi="ar"/>
              </w:rPr>
              <w:t>SOFT1_AF01</w:t>
            </w:r>
          </w:p>
        </w:tc>
        <w:tc>
          <w:tcPr>
            <w:tcW w:w="2010" w:type="dxa"/>
            <w:tcBorders>
              <w:top w:val="single" w:sz="4" w:space="0" w:color="auto"/>
              <w:left w:val="single" w:sz="4" w:space="0" w:color="auto"/>
              <w:bottom w:val="single" w:sz="4" w:space="0" w:color="auto"/>
              <w:right w:val="single" w:sz="4" w:space="0" w:color="auto"/>
            </w:tcBorders>
            <w:shd w:val="clear" w:color="auto" w:fill="auto"/>
            <w:vAlign w:val="center"/>
          </w:tcPr>
          <w:p w14:paraId="5AFC871D" w14:textId="77777777" w:rsidR="00197B1D" w:rsidRDefault="005C55D3">
            <w:pPr>
              <w:spacing w:line="276" w:lineRule="auto"/>
              <w:rPr>
                <w:rFonts w:cs="宋体"/>
                <w:kern w:val="0"/>
                <w:szCs w:val="21"/>
                <w:lang w:bidi="ar"/>
              </w:rPr>
            </w:pPr>
            <w:r>
              <w:rPr>
                <w:rFonts w:cs="宋体" w:hint="eastAsia"/>
                <w:kern w:val="0"/>
                <w:szCs w:val="21"/>
                <w:lang w:bidi="ar"/>
              </w:rPr>
              <w:t>下载</w:t>
            </w:r>
            <w:proofErr w:type="spellStart"/>
            <w:r>
              <w:rPr>
                <w:rFonts w:cs="宋体"/>
                <w:kern w:val="0"/>
                <w:szCs w:val="21"/>
                <w:lang w:bidi="ar"/>
              </w:rPr>
              <w:t>Ecg</w:t>
            </w:r>
            <w:proofErr w:type="spellEnd"/>
            <w:r>
              <w:rPr>
                <w:rFonts w:cs="宋体" w:hint="eastAsia"/>
                <w:kern w:val="0"/>
                <w:szCs w:val="21"/>
                <w:lang w:bidi="ar"/>
              </w:rPr>
              <w:t>文件</w:t>
            </w:r>
          </w:p>
        </w:tc>
        <w:tc>
          <w:tcPr>
            <w:tcW w:w="6342" w:type="dxa"/>
            <w:tcBorders>
              <w:top w:val="single" w:sz="4" w:space="0" w:color="auto"/>
              <w:left w:val="single" w:sz="4" w:space="0" w:color="auto"/>
              <w:bottom w:val="single" w:sz="4" w:space="0" w:color="auto"/>
              <w:right w:val="single" w:sz="4" w:space="0" w:color="auto"/>
            </w:tcBorders>
            <w:shd w:val="clear" w:color="auto" w:fill="auto"/>
            <w:vAlign w:val="center"/>
          </w:tcPr>
          <w:p w14:paraId="24D859C6" w14:textId="77777777" w:rsidR="00197B1D" w:rsidRDefault="005C55D3">
            <w:pPr>
              <w:spacing w:line="276" w:lineRule="auto"/>
              <w:rPr>
                <w:rFonts w:cs="宋体"/>
                <w:kern w:val="0"/>
                <w:szCs w:val="21"/>
                <w:lang w:bidi="ar"/>
              </w:rPr>
            </w:pPr>
            <w:r>
              <w:rPr>
                <w:rFonts w:cs="宋体" w:hint="eastAsia"/>
                <w:kern w:val="0"/>
                <w:szCs w:val="21"/>
                <w:lang w:bidi="ar"/>
              </w:rPr>
              <w:t>软件通过</w:t>
            </w:r>
            <w:proofErr w:type="spellStart"/>
            <w:r>
              <w:rPr>
                <w:rFonts w:cs="宋体"/>
                <w:kern w:val="0"/>
                <w:szCs w:val="21"/>
                <w:lang w:bidi="ar"/>
              </w:rPr>
              <w:t>Htpp</w:t>
            </w:r>
            <w:proofErr w:type="spellEnd"/>
            <w:r>
              <w:rPr>
                <w:rFonts w:cs="宋体" w:hint="eastAsia"/>
                <w:kern w:val="0"/>
                <w:szCs w:val="21"/>
                <w:lang w:bidi="ar"/>
              </w:rPr>
              <w:t>协议，从服务器下载</w:t>
            </w:r>
            <w:proofErr w:type="spellStart"/>
            <w:r>
              <w:rPr>
                <w:rFonts w:cs="宋体"/>
                <w:kern w:val="0"/>
                <w:szCs w:val="21"/>
                <w:lang w:bidi="ar"/>
              </w:rPr>
              <w:t>ecg</w:t>
            </w:r>
            <w:proofErr w:type="spellEnd"/>
            <w:r>
              <w:rPr>
                <w:rFonts w:cs="宋体" w:hint="eastAsia"/>
                <w:kern w:val="0"/>
                <w:szCs w:val="21"/>
                <w:lang w:bidi="ar"/>
              </w:rPr>
              <w:t>文件，作为软件要分析的原始数据</w:t>
            </w:r>
          </w:p>
        </w:tc>
      </w:tr>
      <w:tr w:rsidR="00197B1D" w14:paraId="0D445493" w14:textId="77777777">
        <w:trPr>
          <w:trHeight w:val="20"/>
          <w:tblHeader/>
          <w:jc w:val="center"/>
        </w:trPr>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p w14:paraId="55CB61CF" w14:textId="77777777" w:rsidR="00197B1D" w:rsidRDefault="005C55D3">
            <w:pPr>
              <w:spacing w:line="276" w:lineRule="auto"/>
              <w:rPr>
                <w:rFonts w:cs="宋体"/>
                <w:kern w:val="0"/>
                <w:szCs w:val="21"/>
                <w:lang w:bidi="ar"/>
              </w:rPr>
            </w:pPr>
            <w:r>
              <w:rPr>
                <w:rFonts w:cs="宋体"/>
                <w:kern w:val="0"/>
                <w:szCs w:val="21"/>
                <w:lang w:bidi="ar"/>
              </w:rPr>
              <w:t>SOFT1_AF02</w:t>
            </w:r>
          </w:p>
        </w:tc>
        <w:tc>
          <w:tcPr>
            <w:tcW w:w="2010" w:type="dxa"/>
            <w:tcBorders>
              <w:top w:val="single" w:sz="4" w:space="0" w:color="auto"/>
              <w:left w:val="single" w:sz="4" w:space="0" w:color="auto"/>
              <w:bottom w:val="single" w:sz="4" w:space="0" w:color="auto"/>
              <w:right w:val="single" w:sz="4" w:space="0" w:color="auto"/>
            </w:tcBorders>
            <w:shd w:val="clear" w:color="auto" w:fill="auto"/>
            <w:vAlign w:val="center"/>
          </w:tcPr>
          <w:p w14:paraId="76742B52" w14:textId="77777777" w:rsidR="00197B1D" w:rsidRDefault="005C55D3">
            <w:pPr>
              <w:spacing w:line="276" w:lineRule="auto"/>
              <w:rPr>
                <w:rFonts w:cs="宋体"/>
                <w:kern w:val="0"/>
                <w:szCs w:val="21"/>
                <w:lang w:bidi="ar"/>
              </w:rPr>
            </w:pPr>
            <w:r>
              <w:rPr>
                <w:rFonts w:cs="宋体" w:hint="eastAsia"/>
                <w:kern w:val="0"/>
                <w:szCs w:val="21"/>
                <w:lang w:bidi="ar"/>
              </w:rPr>
              <w:t>下载和上</w:t>
            </w:r>
            <w:proofErr w:type="gramStart"/>
            <w:r>
              <w:rPr>
                <w:rFonts w:cs="宋体" w:hint="eastAsia"/>
                <w:kern w:val="0"/>
                <w:szCs w:val="21"/>
                <w:lang w:bidi="ar"/>
              </w:rPr>
              <w:t>传分析</w:t>
            </w:r>
            <w:proofErr w:type="gramEnd"/>
            <w:r>
              <w:rPr>
                <w:rFonts w:cs="宋体" w:hint="eastAsia"/>
                <w:kern w:val="0"/>
                <w:szCs w:val="21"/>
                <w:lang w:bidi="ar"/>
              </w:rPr>
              <w:t>文件</w:t>
            </w:r>
          </w:p>
        </w:tc>
        <w:tc>
          <w:tcPr>
            <w:tcW w:w="6342" w:type="dxa"/>
            <w:tcBorders>
              <w:top w:val="single" w:sz="4" w:space="0" w:color="auto"/>
              <w:left w:val="single" w:sz="4" w:space="0" w:color="auto"/>
              <w:bottom w:val="single" w:sz="4" w:space="0" w:color="auto"/>
              <w:right w:val="single" w:sz="4" w:space="0" w:color="auto"/>
            </w:tcBorders>
            <w:shd w:val="clear" w:color="auto" w:fill="auto"/>
            <w:vAlign w:val="center"/>
          </w:tcPr>
          <w:p w14:paraId="61AEE2EC" w14:textId="77777777" w:rsidR="00197B1D" w:rsidRDefault="005C55D3">
            <w:pPr>
              <w:spacing w:line="276" w:lineRule="auto"/>
              <w:rPr>
                <w:rFonts w:cs="宋体"/>
                <w:kern w:val="0"/>
                <w:szCs w:val="21"/>
                <w:lang w:bidi="ar"/>
              </w:rPr>
            </w:pPr>
            <w:r>
              <w:rPr>
                <w:rFonts w:cs="宋体" w:hint="eastAsia"/>
                <w:kern w:val="0"/>
                <w:szCs w:val="21"/>
                <w:lang w:bidi="ar"/>
              </w:rPr>
              <w:t>软件通过</w:t>
            </w:r>
            <w:proofErr w:type="spellStart"/>
            <w:r>
              <w:rPr>
                <w:rFonts w:cs="宋体"/>
                <w:kern w:val="0"/>
                <w:szCs w:val="21"/>
                <w:lang w:bidi="ar"/>
              </w:rPr>
              <w:t>Htpp</w:t>
            </w:r>
            <w:proofErr w:type="spellEnd"/>
            <w:r>
              <w:rPr>
                <w:rFonts w:cs="宋体" w:hint="eastAsia"/>
                <w:kern w:val="0"/>
                <w:szCs w:val="21"/>
                <w:lang w:bidi="ar"/>
              </w:rPr>
              <w:t>协议，从服务器下载和上传</w:t>
            </w:r>
            <w:proofErr w:type="spellStart"/>
            <w:r>
              <w:rPr>
                <w:rFonts w:cs="宋体"/>
                <w:kern w:val="0"/>
                <w:szCs w:val="21"/>
                <w:lang w:bidi="ar"/>
              </w:rPr>
              <w:t>rlt</w:t>
            </w:r>
            <w:proofErr w:type="spellEnd"/>
            <w:r>
              <w:rPr>
                <w:rFonts w:cs="宋体" w:hint="eastAsia"/>
                <w:kern w:val="0"/>
                <w:szCs w:val="21"/>
                <w:lang w:bidi="ar"/>
              </w:rPr>
              <w:t>、</w:t>
            </w:r>
            <w:proofErr w:type="spellStart"/>
            <w:r>
              <w:rPr>
                <w:rFonts w:cs="宋体"/>
                <w:kern w:val="0"/>
                <w:szCs w:val="21"/>
                <w:lang w:bidi="ar"/>
              </w:rPr>
              <w:t>ffg</w:t>
            </w:r>
            <w:proofErr w:type="spellEnd"/>
            <w:r>
              <w:rPr>
                <w:rFonts w:cs="宋体" w:hint="eastAsia"/>
                <w:kern w:val="0"/>
                <w:szCs w:val="21"/>
                <w:lang w:bidi="ar"/>
              </w:rPr>
              <w:t>文件，作为分析后的结果</w:t>
            </w:r>
          </w:p>
        </w:tc>
      </w:tr>
    </w:tbl>
    <w:p w14:paraId="116D40E8" w14:textId="77777777" w:rsidR="00197B1D" w:rsidRDefault="00197B1D">
      <w:pPr>
        <w:numPr>
          <w:ilvl w:val="255"/>
          <w:numId w:val="0"/>
        </w:numPr>
        <w:rPr>
          <w:bCs/>
          <w:sz w:val="24"/>
        </w:rPr>
      </w:pPr>
    </w:p>
    <w:p w14:paraId="275FABEC" w14:textId="77777777" w:rsidR="00197B1D" w:rsidRDefault="00197B1D">
      <w:pPr>
        <w:numPr>
          <w:ilvl w:val="255"/>
          <w:numId w:val="0"/>
        </w:numPr>
        <w:rPr>
          <w:bCs/>
          <w:sz w:val="24"/>
        </w:rPr>
      </w:pPr>
    </w:p>
    <w:p w14:paraId="1C533396" w14:textId="77777777" w:rsidR="00197B1D" w:rsidRDefault="005C55D3">
      <w:pPr>
        <w:numPr>
          <w:ilvl w:val="1"/>
          <w:numId w:val="3"/>
        </w:numPr>
        <w:spacing w:line="360" w:lineRule="auto"/>
        <w:outlineLvl w:val="1"/>
        <w:rPr>
          <w:bCs/>
          <w:sz w:val="24"/>
        </w:rPr>
      </w:pPr>
      <w:bookmarkStart w:id="339" w:name="_Toc23065"/>
      <w:bookmarkStart w:id="340" w:name="_Toc20760"/>
      <w:bookmarkStart w:id="341" w:name="_Toc22789"/>
      <w:bookmarkStart w:id="342" w:name="_Toc13580"/>
      <w:bookmarkStart w:id="343" w:name="_Toc18670"/>
      <w:bookmarkStart w:id="344" w:name="_Toc1854"/>
      <w:bookmarkStart w:id="345" w:name="_Toc7992"/>
      <w:bookmarkStart w:id="346" w:name="_Toc22071"/>
      <w:r>
        <w:rPr>
          <w:rFonts w:hint="eastAsia"/>
          <w:bCs/>
          <w:sz w:val="24"/>
        </w:rPr>
        <w:t>系统功能</w:t>
      </w:r>
      <w:bookmarkEnd w:id="339"/>
      <w:bookmarkEnd w:id="340"/>
      <w:bookmarkEnd w:id="341"/>
      <w:bookmarkEnd w:id="342"/>
      <w:bookmarkEnd w:id="343"/>
      <w:bookmarkEnd w:id="344"/>
      <w:bookmarkEnd w:id="345"/>
      <w:bookmarkEnd w:id="346"/>
    </w:p>
    <w:p w14:paraId="3EEEB378" w14:textId="77777777" w:rsidR="00197B1D" w:rsidRDefault="005C55D3">
      <w:pPr>
        <w:numPr>
          <w:ilvl w:val="2"/>
          <w:numId w:val="3"/>
        </w:numPr>
        <w:spacing w:line="360" w:lineRule="auto"/>
        <w:outlineLvl w:val="2"/>
        <w:rPr>
          <w:bCs/>
          <w:sz w:val="24"/>
        </w:rPr>
      </w:pPr>
      <w:bookmarkStart w:id="347" w:name="_Toc25555"/>
      <w:bookmarkStart w:id="348" w:name="_Toc10396"/>
      <w:bookmarkStart w:id="349" w:name="_Toc18704"/>
      <w:bookmarkStart w:id="350" w:name="_Toc3150"/>
      <w:bookmarkStart w:id="351" w:name="_Toc3313"/>
      <w:bookmarkStart w:id="352" w:name="_Toc16468"/>
      <w:bookmarkStart w:id="353" w:name="_Toc18823"/>
      <w:bookmarkStart w:id="354" w:name="_Toc27695"/>
      <w:bookmarkStart w:id="355" w:name="_Toc842"/>
      <w:bookmarkStart w:id="356" w:name="_Toc23335"/>
      <w:r>
        <w:rPr>
          <w:rFonts w:hint="eastAsia"/>
          <w:bCs/>
          <w:sz w:val="24"/>
        </w:rPr>
        <w:t xml:space="preserve"> </w:t>
      </w:r>
      <w:r>
        <w:rPr>
          <w:rFonts w:hint="eastAsia"/>
          <w:bCs/>
          <w:sz w:val="24"/>
        </w:rPr>
        <w:t>用户登录</w:t>
      </w:r>
      <w:bookmarkEnd w:id="347"/>
      <w:bookmarkEnd w:id="348"/>
      <w:bookmarkEnd w:id="349"/>
      <w:bookmarkEnd w:id="350"/>
      <w:bookmarkEnd w:id="351"/>
      <w:bookmarkEnd w:id="352"/>
      <w:bookmarkEnd w:id="353"/>
      <w:bookmarkEnd w:id="354"/>
      <w:bookmarkEnd w:id="355"/>
      <w:bookmarkEnd w:id="356"/>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8"/>
        <w:gridCol w:w="2009"/>
        <w:gridCol w:w="6342"/>
      </w:tblGrid>
      <w:tr w:rsidR="00197B1D" w14:paraId="627501C9" w14:textId="77777777">
        <w:trPr>
          <w:trHeight w:val="20"/>
          <w:tblHeader/>
          <w:jc w:val="center"/>
        </w:trPr>
        <w:tc>
          <w:tcPr>
            <w:tcW w:w="1468" w:type="dxa"/>
            <w:shd w:val="clear" w:color="auto" w:fill="auto"/>
            <w:vAlign w:val="center"/>
          </w:tcPr>
          <w:p w14:paraId="6667E25A" w14:textId="77777777" w:rsidR="00197B1D" w:rsidRDefault="005C55D3">
            <w:pPr>
              <w:spacing w:line="276" w:lineRule="auto"/>
              <w:jc w:val="center"/>
              <w:rPr>
                <w:b/>
                <w:szCs w:val="21"/>
              </w:rPr>
            </w:pPr>
            <w:r>
              <w:rPr>
                <w:b/>
                <w:szCs w:val="21"/>
              </w:rPr>
              <w:t>编号</w:t>
            </w:r>
          </w:p>
        </w:tc>
        <w:tc>
          <w:tcPr>
            <w:tcW w:w="2009" w:type="dxa"/>
            <w:shd w:val="clear" w:color="auto" w:fill="auto"/>
            <w:vAlign w:val="center"/>
          </w:tcPr>
          <w:p w14:paraId="3A6375C8" w14:textId="77777777" w:rsidR="00197B1D" w:rsidRDefault="005C55D3">
            <w:pPr>
              <w:spacing w:line="276" w:lineRule="auto"/>
              <w:jc w:val="center"/>
              <w:rPr>
                <w:b/>
                <w:szCs w:val="21"/>
              </w:rPr>
            </w:pPr>
            <w:r>
              <w:rPr>
                <w:b/>
                <w:szCs w:val="21"/>
              </w:rPr>
              <w:t>项目</w:t>
            </w:r>
          </w:p>
        </w:tc>
        <w:tc>
          <w:tcPr>
            <w:tcW w:w="6342" w:type="dxa"/>
            <w:shd w:val="clear" w:color="auto" w:fill="auto"/>
            <w:vAlign w:val="center"/>
          </w:tcPr>
          <w:p w14:paraId="14AA4064" w14:textId="77777777" w:rsidR="00197B1D" w:rsidRDefault="005C55D3">
            <w:pPr>
              <w:spacing w:line="276" w:lineRule="auto"/>
              <w:jc w:val="center"/>
              <w:rPr>
                <w:b/>
                <w:szCs w:val="21"/>
              </w:rPr>
            </w:pPr>
            <w:r>
              <w:rPr>
                <w:b/>
                <w:szCs w:val="21"/>
              </w:rPr>
              <w:t>接受标准</w:t>
            </w:r>
          </w:p>
        </w:tc>
      </w:tr>
      <w:tr w:rsidR="00197B1D" w14:paraId="75D1E06F" w14:textId="77777777">
        <w:trPr>
          <w:trHeight w:val="20"/>
          <w:tblHeader/>
          <w:jc w:val="center"/>
        </w:trPr>
        <w:tc>
          <w:tcPr>
            <w:tcW w:w="1468" w:type="dxa"/>
            <w:tcBorders>
              <w:bottom w:val="single" w:sz="4" w:space="0" w:color="auto"/>
            </w:tcBorders>
            <w:shd w:val="clear" w:color="auto" w:fill="auto"/>
            <w:vAlign w:val="center"/>
          </w:tcPr>
          <w:p w14:paraId="3DD26478" w14:textId="77777777" w:rsidR="00197B1D" w:rsidRDefault="005C55D3">
            <w:pPr>
              <w:spacing w:line="276" w:lineRule="auto"/>
              <w:jc w:val="center"/>
              <w:rPr>
                <w:kern w:val="0"/>
                <w:szCs w:val="21"/>
              </w:rPr>
            </w:pPr>
            <w:r>
              <w:rPr>
                <w:kern w:val="0"/>
                <w:szCs w:val="21"/>
                <w:lang w:bidi="ar"/>
              </w:rPr>
              <w:t>SOFT2_A01</w:t>
            </w:r>
          </w:p>
        </w:tc>
        <w:tc>
          <w:tcPr>
            <w:tcW w:w="2009" w:type="dxa"/>
            <w:tcBorders>
              <w:bottom w:val="single" w:sz="4" w:space="0" w:color="auto"/>
            </w:tcBorders>
            <w:shd w:val="clear" w:color="auto" w:fill="auto"/>
            <w:vAlign w:val="center"/>
          </w:tcPr>
          <w:p w14:paraId="4B653160" w14:textId="77777777" w:rsidR="00197B1D" w:rsidRDefault="005C55D3">
            <w:pPr>
              <w:spacing w:line="276" w:lineRule="auto"/>
              <w:rPr>
                <w:kern w:val="0"/>
                <w:szCs w:val="21"/>
              </w:rPr>
            </w:pPr>
            <w:r>
              <w:rPr>
                <w:rFonts w:cs="宋体" w:hint="eastAsia"/>
                <w:kern w:val="0"/>
                <w:szCs w:val="21"/>
                <w:lang w:bidi="ar"/>
              </w:rPr>
              <w:t>用户登录</w:t>
            </w:r>
            <w:r>
              <w:rPr>
                <w:kern w:val="0"/>
                <w:szCs w:val="21"/>
                <w:lang w:bidi="ar"/>
              </w:rPr>
              <w:t xml:space="preserve">      </w:t>
            </w:r>
          </w:p>
        </w:tc>
        <w:tc>
          <w:tcPr>
            <w:tcW w:w="6342" w:type="dxa"/>
            <w:tcBorders>
              <w:bottom w:val="single" w:sz="4" w:space="0" w:color="auto"/>
            </w:tcBorders>
            <w:shd w:val="clear" w:color="auto" w:fill="auto"/>
            <w:vAlign w:val="center"/>
          </w:tcPr>
          <w:p w14:paraId="04240B4B" w14:textId="77777777" w:rsidR="00197B1D" w:rsidRDefault="005C55D3">
            <w:pPr>
              <w:pStyle w:val="ad"/>
              <w:spacing w:line="276" w:lineRule="auto"/>
              <w:rPr>
                <w:szCs w:val="21"/>
              </w:rPr>
            </w:pPr>
            <w:r>
              <w:rPr>
                <w:rFonts w:cs="宋体" w:hint="eastAsia"/>
                <w:sz w:val="21"/>
                <w:szCs w:val="21"/>
                <w:lang w:bidi="ar"/>
              </w:rPr>
              <w:t>用户输入正确的账号密码，点击【登录】按钮进行登录。如果账号密码错误，有提示信息</w:t>
            </w:r>
          </w:p>
        </w:tc>
      </w:tr>
      <w:tr w:rsidR="00197B1D" w14:paraId="082DA865" w14:textId="77777777">
        <w:trPr>
          <w:trHeight w:val="20"/>
          <w:tblHeader/>
          <w:jc w:val="center"/>
        </w:trPr>
        <w:tc>
          <w:tcPr>
            <w:tcW w:w="1468" w:type="dxa"/>
            <w:tcBorders>
              <w:bottom w:val="single" w:sz="4" w:space="0" w:color="auto"/>
            </w:tcBorders>
            <w:shd w:val="clear" w:color="auto" w:fill="auto"/>
            <w:vAlign w:val="center"/>
          </w:tcPr>
          <w:p w14:paraId="0F9BF844" w14:textId="77777777" w:rsidR="00197B1D" w:rsidRDefault="005C55D3">
            <w:pPr>
              <w:spacing w:line="276" w:lineRule="auto"/>
              <w:jc w:val="center"/>
              <w:rPr>
                <w:kern w:val="0"/>
                <w:szCs w:val="21"/>
              </w:rPr>
            </w:pPr>
            <w:r>
              <w:rPr>
                <w:kern w:val="0"/>
                <w:szCs w:val="21"/>
                <w:lang w:bidi="ar"/>
              </w:rPr>
              <w:t>SOFT2_A02</w:t>
            </w:r>
          </w:p>
        </w:tc>
        <w:tc>
          <w:tcPr>
            <w:tcW w:w="2009" w:type="dxa"/>
            <w:tcBorders>
              <w:bottom w:val="single" w:sz="4" w:space="0" w:color="auto"/>
            </w:tcBorders>
            <w:shd w:val="clear" w:color="auto" w:fill="auto"/>
            <w:vAlign w:val="center"/>
          </w:tcPr>
          <w:p w14:paraId="6D8FF894" w14:textId="77777777" w:rsidR="00197B1D" w:rsidRDefault="005C55D3">
            <w:pPr>
              <w:spacing w:line="276" w:lineRule="auto"/>
              <w:rPr>
                <w:kern w:val="0"/>
                <w:szCs w:val="21"/>
              </w:rPr>
            </w:pPr>
            <w:r>
              <w:rPr>
                <w:rFonts w:cs="宋体" w:hint="eastAsia"/>
                <w:kern w:val="0"/>
                <w:szCs w:val="21"/>
                <w:lang w:bidi="ar"/>
              </w:rPr>
              <w:t>记录用户名和密码</w:t>
            </w:r>
            <w:r>
              <w:rPr>
                <w:kern w:val="0"/>
                <w:szCs w:val="21"/>
                <w:lang w:bidi="ar"/>
              </w:rPr>
              <w:t xml:space="preserve">    </w:t>
            </w:r>
          </w:p>
        </w:tc>
        <w:tc>
          <w:tcPr>
            <w:tcW w:w="6342" w:type="dxa"/>
            <w:tcBorders>
              <w:bottom w:val="single" w:sz="4" w:space="0" w:color="auto"/>
            </w:tcBorders>
            <w:shd w:val="clear" w:color="auto" w:fill="auto"/>
            <w:vAlign w:val="center"/>
          </w:tcPr>
          <w:p w14:paraId="47404897" w14:textId="77777777" w:rsidR="00197B1D" w:rsidRDefault="005C55D3">
            <w:pPr>
              <w:pStyle w:val="ad"/>
              <w:spacing w:line="276" w:lineRule="auto"/>
              <w:rPr>
                <w:szCs w:val="21"/>
              </w:rPr>
            </w:pPr>
            <w:proofErr w:type="gramStart"/>
            <w:r>
              <w:rPr>
                <w:rFonts w:cs="宋体" w:hint="eastAsia"/>
                <w:sz w:val="21"/>
                <w:szCs w:val="21"/>
                <w:lang w:bidi="ar"/>
              </w:rPr>
              <w:t>勾选记住</w:t>
            </w:r>
            <w:proofErr w:type="gramEnd"/>
            <w:r>
              <w:rPr>
                <w:rFonts w:cs="宋体" w:hint="eastAsia"/>
                <w:sz w:val="21"/>
                <w:szCs w:val="21"/>
                <w:lang w:bidi="ar"/>
              </w:rPr>
              <w:t>密码选项，登录成功后，下次再次登录会记住上次的用户名和密码</w:t>
            </w:r>
          </w:p>
        </w:tc>
      </w:tr>
      <w:tr w:rsidR="00197B1D" w14:paraId="751B975E" w14:textId="77777777">
        <w:trPr>
          <w:trHeight w:val="20"/>
          <w:tblHeader/>
          <w:jc w:val="center"/>
        </w:trPr>
        <w:tc>
          <w:tcPr>
            <w:tcW w:w="1468" w:type="dxa"/>
            <w:tcBorders>
              <w:bottom w:val="single" w:sz="4" w:space="0" w:color="auto"/>
            </w:tcBorders>
            <w:shd w:val="clear" w:color="auto" w:fill="auto"/>
            <w:vAlign w:val="center"/>
          </w:tcPr>
          <w:p w14:paraId="5AA1CE81" w14:textId="77777777" w:rsidR="00197B1D" w:rsidRDefault="005C55D3">
            <w:pPr>
              <w:spacing w:line="276" w:lineRule="auto"/>
              <w:jc w:val="center"/>
              <w:rPr>
                <w:kern w:val="0"/>
                <w:szCs w:val="21"/>
              </w:rPr>
            </w:pPr>
            <w:r>
              <w:rPr>
                <w:kern w:val="0"/>
                <w:szCs w:val="21"/>
                <w:lang w:bidi="ar"/>
              </w:rPr>
              <w:t>SOFT2_A03</w:t>
            </w:r>
          </w:p>
        </w:tc>
        <w:tc>
          <w:tcPr>
            <w:tcW w:w="2009" w:type="dxa"/>
            <w:tcBorders>
              <w:bottom w:val="single" w:sz="4" w:space="0" w:color="auto"/>
            </w:tcBorders>
            <w:shd w:val="clear" w:color="auto" w:fill="auto"/>
            <w:vAlign w:val="center"/>
          </w:tcPr>
          <w:p w14:paraId="0C7C2453" w14:textId="77777777" w:rsidR="00197B1D" w:rsidRDefault="005C55D3">
            <w:pPr>
              <w:spacing w:line="276" w:lineRule="auto"/>
              <w:rPr>
                <w:kern w:val="0"/>
                <w:szCs w:val="21"/>
              </w:rPr>
            </w:pPr>
            <w:r>
              <w:rPr>
                <w:rFonts w:cs="宋体" w:hint="eastAsia"/>
                <w:kern w:val="0"/>
                <w:szCs w:val="21"/>
              </w:rPr>
              <w:t>修改密码</w:t>
            </w:r>
            <w:r>
              <w:rPr>
                <w:kern w:val="0"/>
                <w:szCs w:val="21"/>
              </w:rPr>
              <w:t xml:space="preserve">    </w:t>
            </w:r>
          </w:p>
        </w:tc>
        <w:tc>
          <w:tcPr>
            <w:tcW w:w="6342" w:type="dxa"/>
            <w:tcBorders>
              <w:bottom w:val="single" w:sz="4" w:space="0" w:color="auto"/>
            </w:tcBorders>
            <w:shd w:val="clear" w:color="auto" w:fill="auto"/>
            <w:vAlign w:val="center"/>
          </w:tcPr>
          <w:p w14:paraId="118A487D" w14:textId="77777777" w:rsidR="00197B1D" w:rsidRDefault="005C55D3">
            <w:pPr>
              <w:pStyle w:val="ad"/>
              <w:spacing w:line="276" w:lineRule="auto"/>
              <w:rPr>
                <w:szCs w:val="21"/>
              </w:rPr>
            </w:pPr>
            <w:r>
              <w:rPr>
                <w:rFonts w:cs="宋体" w:hint="eastAsia"/>
                <w:sz w:val="21"/>
                <w:szCs w:val="21"/>
                <w:lang w:bidi="ar"/>
              </w:rPr>
              <w:t>点击【修改密码】按钮，弹出修改密码弹窗。默认输入登录界面用户名，手动输入原始密码、新密码、确认新密码，然后单击【修改】按钮</w:t>
            </w:r>
          </w:p>
          <w:p w14:paraId="010BB011" w14:textId="77777777" w:rsidR="00197B1D" w:rsidRDefault="005C55D3">
            <w:pPr>
              <w:pStyle w:val="ad"/>
              <w:numPr>
                <w:ilvl w:val="0"/>
                <w:numId w:val="19"/>
              </w:numPr>
              <w:spacing w:line="276" w:lineRule="auto"/>
              <w:rPr>
                <w:szCs w:val="21"/>
              </w:rPr>
            </w:pPr>
            <w:r>
              <w:rPr>
                <w:rFonts w:cs="宋体" w:hint="eastAsia"/>
                <w:sz w:val="21"/>
                <w:szCs w:val="21"/>
                <w:lang w:bidi="ar"/>
              </w:rPr>
              <w:t>如果修改成功提示成功</w:t>
            </w:r>
          </w:p>
          <w:p w14:paraId="386E28AF" w14:textId="77777777" w:rsidR="00197B1D" w:rsidRDefault="005C55D3">
            <w:pPr>
              <w:pStyle w:val="ad"/>
              <w:numPr>
                <w:ilvl w:val="0"/>
                <w:numId w:val="19"/>
              </w:numPr>
              <w:spacing w:line="276" w:lineRule="auto"/>
              <w:rPr>
                <w:szCs w:val="21"/>
              </w:rPr>
            </w:pPr>
            <w:r>
              <w:rPr>
                <w:rFonts w:cs="宋体" w:hint="eastAsia"/>
                <w:sz w:val="21"/>
                <w:szCs w:val="21"/>
                <w:lang w:bidi="ar"/>
              </w:rPr>
              <w:t>如果修改失败，提示失败的原因</w:t>
            </w:r>
          </w:p>
        </w:tc>
      </w:tr>
    </w:tbl>
    <w:p w14:paraId="3E8AD5A1" w14:textId="77777777" w:rsidR="00197B1D" w:rsidRDefault="005C55D3">
      <w:r>
        <w:rPr>
          <w:rFonts w:hint="eastAsia"/>
        </w:rPr>
        <w:t xml:space="preserve"> </w:t>
      </w:r>
    </w:p>
    <w:p w14:paraId="6F324B4A" w14:textId="77777777" w:rsidR="00197B1D" w:rsidRDefault="005C55D3">
      <w:pPr>
        <w:numPr>
          <w:ilvl w:val="2"/>
          <w:numId w:val="3"/>
        </w:numPr>
        <w:spacing w:line="360" w:lineRule="auto"/>
        <w:outlineLvl w:val="2"/>
        <w:rPr>
          <w:bCs/>
          <w:sz w:val="24"/>
        </w:rPr>
      </w:pPr>
      <w:bookmarkStart w:id="357" w:name="_Toc21866"/>
      <w:bookmarkStart w:id="358" w:name="_Toc31396"/>
      <w:bookmarkStart w:id="359" w:name="_Toc32449"/>
      <w:bookmarkStart w:id="360" w:name="_Toc17970"/>
      <w:bookmarkStart w:id="361" w:name="_Toc24917"/>
      <w:bookmarkStart w:id="362" w:name="_Toc11405"/>
      <w:bookmarkStart w:id="363" w:name="_Toc30568"/>
      <w:bookmarkStart w:id="364" w:name="_Toc15934"/>
      <w:r>
        <w:rPr>
          <w:rFonts w:hint="eastAsia"/>
          <w:bCs/>
          <w:sz w:val="24"/>
        </w:rPr>
        <w:t xml:space="preserve"> </w:t>
      </w:r>
      <w:r>
        <w:rPr>
          <w:rFonts w:hint="eastAsia"/>
          <w:bCs/>
          <w:sz w:val="24"/>
        </w:rPr>
        <w:t>记录列表</w:t>
      </w:r>
      <w:bookmarkEnd w:id="357"/>
      <w:bookmarkEnd w:id="358"/>
      <w:bookmarkEnd w:id="359"/>
      <w:bookmarkEnd w:id="360"/>
      <w:bookmarkEnd w:id="361"/>
      <w:bookmarkEnd w:id="362"/>
      <w:bookmarkEnd w:id="363"/>
      <w:bookmarkEnd w:id="364"/>
    </w:p>
    <w:tbl>
      <w:tblPr>
        <w:tblW w:w="9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6"/>
        <w:gridCol w:w="2009"/>
        <w:gridCol w:w="6330"/>
      </w:tblGrid>
      <w:tr w:rsidR="00197B1D" w14:paraId="153E812F" w14:textId="77777777">
        <w:trPr>
          <w:trHeight w:val="20"/>
          <w:tblHeader/>
          <w:jc w:val="center"/>
        </w:trPr>
        <w:tc>
          <w:tcPr>
            <w:tcW w:w="1456" w:type="dxa"/>
            <w:tcBorders>
              <w:bottom w:val="single" w:sz="4" w:space="0" w:color="auto"/>
            </w:tcBorders>
            <w:shd w:val="clear" w:color="auto" w:fill="auto"/>
            <w:vAlign w:val="center"/>
          </w:tcPr>
          <w:p w14:paraId="777F52DC" w14:textId="77777777" w:rsidR="00197B1D" w:rsidRDefault="005C55D3">
            <w:pPr>
              <w:spacing w:line="276" w:lineRule="auto"/>
              <w:jc w:val="center"/>
              <w:rPr>
                <w:b/>
                <w:szCs w:val="21"/>
              </w:rPr>
            </w:pPr>
            <w:r>
              <w:rPr>
                <w:b/>
                <w:szCs w:val="21"/>
              </w:rPr>
              <w:t>编号</w:t>
            </w:r>
          </w:p>
        </w:tc>
        <w:tc>
          <w:tcPr>
            <w:tcW w:w="2009" w:type="dxa"/>
            <w:tcBorders>
              <w:bottom w:val="single" w:sz="4" w:space="0" w:color="auto"/>
            </w:tcBorders>
            <w:shd w:val="clear" w:color="auto" w:fill="auto"/>
            <w:vAlign w:val="center"/>
          </w:tcPr>
          <w:p w14:paraId="6A9AC139" w14:textId="77777777" w:rsidR="00197B1D" w:rsidRDefault="005C55D3">
            <w:pPr>
              <w:spacing w:line="276" w:lineRule="auto"/>
              <w:jc w:val="center"/>
              <w:rPr>
                <w:b/>
                <w:szCs w:val="21"/>
              </w:rPr>
            </w:pPr>
            <w:r>
              <w:rPr>
                <w:b/>
                <w:szCs w:val="21"/>
              </w:rPr>
              <w:t>项目</w:t>
            </w:r>
          </w:p>
        </w:tc>
        <w:tc>
          <w:tcPr>
            <w:tcW w:w="6330" w:type="dxa"/>
            <w:tcBorders>
              <w:bottom w:val="single" w:sz="4" w:space="0" w:color="auto"/>
            </w:tcBorders>
            <w:shd w:val="clear" w:color="auto" w:fill="auto"/>
            <w:vAlign w:val="center"/>
          </w:tcPr>
          <w:p w14:paraId="4DF398EC" w14:textId="77777777" w:rsidR="00197B1D" w:rsidRDefault="005C55D3">
            <w:pPr>
              <w:spacing w:line="276" w:lineRule="auto"/>
              <w:jc w:val="center"/>
              <w:rPr>
                <w:b/>
                <w:szCs w:val="21"/>
              </w:rPr>
            </w:pPr>
            <w:r>
              <w:rPr>
                <w:b/>
                <w:szCs w:val="21"/>
              </w:rPr>
              <w:t>接受标准</w:t>
            </w:r>
          </w:p>
        </w:tc>
      </w:tr>
      <w:tr w:rsidR="00197B1D" w14:paraId="30B73E80" w14:textId="77777777">
        <w:trPr>
          <w:trHeight w:val="20"/>
          <w:jc w:val="center"/>
        </w:trPr>
        <w:tc>
          <w:tcPr>
            <w:tcW w:w="1456" w:type="dxa"/>
            <w:shd w:val="clear" w:color="auto" w:fill="auto"/>
            <w:vAlign w:val="center"/>
          </w:tcPr>
          <w:p w14:paraId="19EEADAF" w14:textId="77777777" w:rsidR="00197B1D" w:rsidRDefault="005C55D3">
            <w:pPr>
              <w:jc w:val="center"/>
              <w:rPr>
                <w:kern w:val="0"/>
                <w:szCs w:val="21"/>
              </w:rPr>
            </w:pPr>
            <w:r>
              <w:rPr>
                <w:kern w:val="0"/>
                <w:szCs w:val="21"/>
                <w:lang w:bidi="ar"/>
              </w:rPr>
              <w:t>SOFT2_B01</w:t>
            </w:r>
          </w:p>
        </w:tc>
        <w:tc>
          <w:tcPr>
            <w:tcW w:w="2009" w:type="dxa"/>
            <w:shd w:val="clear" w:color="auto" w:fill="auto"/>
            <w:vAlign w:val="center"/>
          </w:tcPr>
          <w:p w14:paraId="7489E298" w14:textId="77777777" w:rsidR="00197B1D" w:rsidRDefault="005C55D3">
            <w:pPr>
              <w:rPr>
                <w:kern w:val="0"/>
                <w:szCs w:val="21"/>
              </w:rPr>
            </w:pPr>
            <w:r>
              <w:rPr>
                <w:rFonts w:cs="宋体" w:hint="eastAsia"/>
                <w:kern w:val="0"/>
                <w:szCs w:val="21"/>
                <w:lang w:bidi="ar"/>
              </w:rPr>
              <w:t>记录条目显示区域</w:t>
            </w:r>
          </w:p>
        </w:tc>
        <w:tc>
          <w:tcPr>
            <w:tcW w:w="6330" w:type="dxa"/>
            <w:shd w:val="clear" w:color="auto" w:fill="auto"/>
            <w:vAlign w:val="center"/>
          </w:tcPr>
          <w:p w14:paraId="68C6E11F" w14:textId="77777777" w:rsidR="00197B1D" w:rsidRDefault="005C55D3">
            <w:pPr>
              <w:pStyle w:val="ad"/>
              <w:rPr>
                <w:szCs w:val="21"/>
              </w:rPr>
            </w:pPr>
            <w:r>
              <w:rPr>
                <w:rFonts w:cs="宋体" w:hint="eastAsia"/>
                <w:sz w:val="21"/>
                <w:szCs w:val="21"/>
                <w:lang w:bidi="ar"/>
              </w:rPr>
              <w:t>该区域，分页显示，对应账号下所有记录</w:t>
            </w:r>
          </w:p>
        </w:tc>
      </w:tr>
      <w:tr w:rsidR="00197B1D" w14:paraId="7375CD45" w14:textId="77777777">
        <w:trPr>
          <w:trHeight w:val="20"/>
          <w:jc w:val="center"/>
        </w:trPr>
        <w:tc>
          <w:tcPr>
            <w:tcW w:w="1456" w:type="dxa"/>
            <w:shd w:val="clear" w:color="auto" w:fill="auto"/>
            <w:vAlign w:val="center"/>
          </w:tcPr>
          <w:p w14:paraId="00E57EFC" w14:textId="77777777" w:rsidR="00197B1D" w:rsidRDefault="005C55D3">
            <w:pPr>
              <w:jc w:val="center"/>
              <w:rPr>
                <w:kern w:val="0"/>
                <w:szCs w:val="21"/>
              </w:rPr>
            </w:pPr>
            <w:r>
              <w:rPr>
                <w:kern w:val="0"/>
                <w:szCs w:val="21"/>
                <w:lang w:bidi="ar"/>
              </w:rPr>
              <w:t>SOFT2_B02</w:t>
            </w:r>
          </w:p>
        </w:tc>
        <w:tc>
          <w:tcPr>
            <w:tcW w:w="2009" w:type="dxa"/>
            <w:shd w:val="clear" w:color="auto" w:fill="auto"/>
            <w:vAlign w:val="center"/>
          </w:tcPr>
          <w:p w14:paraId="7F452BC9" w14:textId="77777777" w:rsidR="00197B1D" w:rsidRDefault="005C55D3">
            <w:pPr>
              <w:rPr>
                <w:kern w:val="0"/>
                <w:szCs w:val="21"/>
              </w:rPr>
            </w:pPr>
            <w:r>
              <w:rPr>
                <w:rFonts w:cs="宋体" w:hint="eastAsia"/>
                <w:kern w:val="0"/>
                <w:szCs w:val="21"/>
                <w:lang w:bidi="ar"/>
              </w:rPr>
              <w:t>每页记录条目数</w:t>
            </w:r>
          </w:p>
        </w:tc>
        <w:tc>
          <w:tcPr>
            <w:tcW w:w="6330" w:type="dxa"/>
            <w:shd w:val="clear" w:color="auto" w:fill="auto"/>
            <w:vAlign w:val="center"/>
          </w:tcPr>
          <w:p w14:paraId="1BADBE9A" w14:textId="77777777" w:rsidR="00197B1D" w:rsidRDefault="005C55D3">
            <w:pPr>
              <w:pStyle w:val="ad"/>
              <w:rPr>
                <w:szCs w:val="21"/>
              </w:rPr>
            </w:pPr>
            <w:r>
              <w:rPr>
                <w:rFonts w:cs="宋体" w:hint="eastAsia"/>
                <w:sz w:val="21"/>
                <w:szCs w:val="21"/>
                <w:lang w:bidi="ar"/>
              </w:rPr>
              <w:t>通过下拉菜单，可以选择几个固定的条目数</w:t>
            </w:r>
          </w:p>
        </w:tc>
      </w:tr>
      <w:tr w:rsidR="00197B1D" w14:paraId="3F65C948" w14:textId="77777777">
        <w:trPr>
          <w:trHeight w:val="20"/>
          <w:jc w:val="center"/>
        </w:trPr>
        <w:tc>
          <w:tcPr>
            <w:tcW w:w="1456" w:type="dxa"/>
            <w:shd w:val="clear" w:color="auto" w:fill="auto"/>
            <w:vAlign w:val="center"/>
          </w:tcPr>
          <w:p w14:paraId="0950BA2B" w14:textId="77777777" w:rsidR="00197B1D" w:rsidRDefault="005C55D3">
            <w:pPr>
              <w:jc w:val="center"/>
              <w:rPr>
                <w:kern w:val="0"/>
                <w:szCs w:val="21"/>
              </w:rPr>
            </w:pPr>
            <w:r>
              <w:rPr>
                <w:kern w:val="0"/>
                <w:szCs w:val="21"/>
                <w:lang w:bidi="ar"/>
              </w:rPr>
              <w:t>SOFT2_B03</w:t>
            </w:r>
          </w:p>
        </w:tc>
        <w:tc>
          <w:tcPr>
            <w:tcW w:w="2009" w:type="dxa"/>
            <w:shd w:val="clear" w:color="auto" w:fill="auto"/>
            <w:vAlign w:val="center"/>
          </w:tcPr>
          <w:p w14:paraId="7902BEE3" w14:textId="77777777" w:rsidR="00197B1D" w:rsidRDefault="005C55D3">
            <w:pPr>
              <w:rPr>
                <w:kern w:val="0"/>
                <w:szCs w:val="21"/>
              </w:rPr>
            </w:pPr>
            <w:r>
              <w:rPr>
                <w:rFonts w:cs="宋体" w:hint="eastAsia"/>
                <w:kern w:val="0"/>
                <w:szCs w:val="21"/>
                <w:lang w:bidi="ar"/>
              </w:rPr>
              <w:t>【首页】按钮</w:t>
            </w:r>
          </w:p>
        </w:tc>
        <w:tc>
          <w:tcPr>
            <w:tcW w:w="6330" w:type="dxa"/>
            <w:shd w:val="clear" w:color="auto" w:fill="auto"/>
            <w:vAlign w:val="center"/>
          </w:tcPr>
          <w:p w14:paraId="7961FE4D" w14:textId="77777777" w:rsidR="00197B1D" w:rsidRDefault="005C55D3">
            <w:pPr>
              <w:pStyle w:val="ad"/>
              <w:rPr>
                <w:szCs w:val="21"/>
              </w:rPr>
            </w:pPr>
            <w:r>
              <w:rPr>
                <w:rFonts w:cs="宋体" w:hint="eastAsia"/>
                <w:sz w:val="21"/>
                <w:szCs w:val="21"/>
                <w:lang w:bidi="ar"/>
              </w:rPr>
              <w:t>点击该按钮，</w:t>
            </w:r>
            <w:r>
              <w:rPr>
                <w:kern w:val="0"/>
                <w:sz w:val="21"/>
                <w:szCs w:val="21"/>
                <w:lang w:bidi="ar"/>
              </w:rPr>
              <w:t>SOFT2_B01</w:t>
            </w:r>
            <w:r>
              <w:rPr>
                <w:rFonts w:cs="宋体" w:hint="eastAsia"/>
                <w:kern w:val="0"/>
                <w:sz w:val="21"/>
                <w:szCs w:val="21"/>
                <w:lang w:bidi="ar"/>
              </w:rPr>
              <w:t>区域显示前</w:t>
            </w:r>
            <w:r>
              <w:rPr>
                <w:kern w:val="0"/>
                <w:sz w:val="21"/>
                <w:szCs w:val="21"/>
                <w:lang w:bidi="ar"/>
              </w:rPr>
              <w:t>N</w:t>
            </w:r>
            <w:r>
              <w:rPr>
                <w:rFonts w:cs="宋体" w:hint="eastAsia"/>
                <w:kern w:val="0"/>
                <w:sz w:val="21"/>
                <w:szCs w:val="21"/>
                <w:lang w:bidi="ar"/>
              </w:rPr>
              <w:t>条数据。</w:t>
            </w:r>
            <w:r>
              <w:rPr>
                <w:kern w:val="0"/>
                <w:sz w:val="21"/>
                <w:szCs w:val="21"/>
                <w:lang w:bidi="ar"/>
              </w:rPr>
              <w:t>N</w:t>
            </w:r>
            <w:r>
              <w:rPr>
                <w:rFonts w:cs="宋体" w:hint="eastAsia"/>
                <w:kern w:val="0"/>
                <w:sz w:val="21"/>
                <w:szCs w:val="21"/>
                <w:lang w:bidi="ar"/>
              </w:rPr>
              <w:t>为</w:t>
            </w:r>
            <w:r>
              <w:rPr>
                <w:kern w:val="0"/>
                <w:sz w:val="21"/>
                <w:szCs w:val="21"/>
                <w:lang w:bidi="ar"/>
              </w:rPr>
              <w:t>SOFT2_B02</w:t>
            </w:r>
            <w:r>
              <w:rPr>
                <w:rFonts w:cs="宋体" w:hint="eastAsia"/>
                <w:kern w:val="0"/>
                <w:sz w:val="21"/>
                <w:szCs w:val="21"/>
                <w:lang w:bidi="ar"/>
              </w:rPr>
              <w:t>设定</w:t>
            </w:r>
          </w:p>
        </w:tc>
      </w:tr>
      <w:tr w:rsidR="00197B1D" w14:paraId="4ED448B1" w14:textId="77777777">
        <w:trPr>
          <w:trHeight w:val="20"/>
          <w:jc w:val="center"/>
        </w:trPr>
        <w:tc>
          <w:tcPr>
            <w:tcW w:w="1456" w:type="dxa"/>
            <w:shd w:val="clear" w:color="auto" w:fill="auto"/>
            <w:vAlign w:val="center"/>
          </w:tcPr>
          <w:p w14:paraId="3EE7ABFE" w14:textId="77777777" w:rsidR="00197B1D" w:rsidRDefault="005C55D3">
            <w:pPr>
              <w:jc w:val="center"/>
              <w:rPr>
                <w:kern w:val="0"/>
                <w:szCs w:val="21"/>
              </w:rPr>
            </w:pPr>
            <w:r>
              <w:rPr>
                <w:kern w:val="0"/>
                <w:szCs w:val="21"/>
                <w:lang w:bidi="ar"/>
              </w:rPr>
              <w:t>SOFT2_B04</w:t>
            </w:r>
          </w:p>
        </w:tc>
        <w:tc>
          <w:tcPr>
            <w:tcW w:w="2009" w:type="dxa"/>
            <w:shd w:val="clear" w:color="auto" w:fill="auto"/>
            <w:vAlign w:val="center"/>
          </w:tcPr>
          <w:p w14:paraId="58BE0B22" w14:textId="77777777" w:rsidR="00197B1D" w:rsidRDefault="005C55D3">
            <w:pPr>
              <w:rPr>
                <w:kern w:val="0"/>
                <w:szCs w:val="21"/>
              </w:rPr>
            </w:pPr>
            <w:r>
              <w:rPr>
                <w:rFonts w:cs="宋体" w:hint="eastAsia"/>
                <w:kern w:val="0"/>
                <w:szCs w:val="21"/>
                <w:lang w:bidi="ar"/>
              </w:rPr>
              <w:t>【尾页】按钮</w:t>
            </w:r>
          </w:p>
        </w:tc>
        <w:tc>
          <w:tcPr>
            <w:tcW w:w="6330" w:type="dxa"/>
            <w:shd w:val="clear" w:color="auto" w:fill="auto"/>
            <w:vAlign w:val="center"/>
          </w:tcPr>
          <w:p w14:paraId="0DBE0BB8" w14:textId="77777777" w:rsidR="00197B1D" w:rsidRDefault="005C55D3">
            <w:pPr>
              <w:pStyle w:val="ad"/>
              <w:rPr>
                <w:szCs w:val="21"/>
              </w:rPr>
            </w:pPr>
            <w:r>
              <w:rPr>
                <w:rFonts w:cs="宋体" w:hint="eastAsia"/>
                <w:sz w:val="21"/>
                <w:szCs w:val="21"/>
                <w:lang w:bidi="ar"/>
              </w:rPr>
              <w:t>点击该按钮，</w:t>
            </w:r>
            <w:r>
              <w:rPr>
                <w:kern w:val="0"/>
                <w:sz w:val="21"/>
                <w:szCs w:val="21"/>
                <w:lang w:bidi="ar"/>
              </w:rPr>
              <w:t>SOFT2_B01</w:t>
            </w:r>
            <w:r>
              <w:rPr>
                <w:rFonts w:cs="宋体" w:hint="eastAsia"/>
                <w:kern w:val="0"/>
                <w:sz w:val="21"/>
                <w:szCs w:val="21"/>
                <w:lang w:bidi="ar"/>
              </w:rPr>
              <w:t>区域显示最后一页的数据</w:t>
            </w:r>
          </w:p>
        </w:tc>
      </w:tr>
      <w:tr w:rsidR="00197B1D" w14:paraId="110AC040" w14:textId="77777777">
        <w:trPr>
          <w:trHeight w:val="20"/>
          <w:jc w:val="center"/>
        </w:trPr>
        <w:tc>
          <w:tcPr>
            <w:tcW w:w="1456" w:type="dxa"/>
            <w:shd w:val="clear" w:color="auto" w:fill="auto"/>
            <w:vAlign w:val="center"/>
          </w:tcPr>
          <w:p w14:paraId="40F586A4" w14:textId="77777777" w:rsidR="00197B1D" w:rsidRDefault="005C55D3">
            <w:pPr>
              <w:jc w:val="center"/>
              <w:rPr>
                <w:kern w:val="0"/>
                <w:szCs w:val="21"/>
              </w:rPr>
            </w:pPr>
            <w:r>
              <w:rPr>
                <w:kern w:val="0"/>
                <w:szCs w:val="21"/>
                <w:lang w:bidi="ar"/>
              </w:rPr>
              <w:t>SOFT2_B05</w:t>
            </w:r>
          </w:p>
        </w:tc>
        <w:tc>
          <w:tcPr>
            <w:tcW w:w="2009" w:type="dxa"/>
            <w:shd w:val="clear" w:color="auto" w:fill="auto"/>
            <w:vAlign w:val="center"/>
          </w:tcPr>
          <w:p w14:paraId="263B2157" w14:textId="77777777" w:rsidR="00197B1D" w:rsidRDefault="005C55D3">
            <w:pPr>
              <w:rPr>
                <w:kern w:val="0"/>
                <w:szCs w:val="21"/>
              </w:rPr>
            </w:pPr>
            <w:r>
              <w:rPr>
                <w:rFonts w:cs="宋体" w:hint="eastAsia"/>
                <w:kern w:val="0"/>
                <w:szCs w:val="21"/>
                <w:lang w:bidi="ar"/>
              </w:rPr>
              <w:t>上一页按钮</w:t>
            </w:r>
          </w:p>
        </w:tc>
        <w:tc>
          <w:tcPr>
            <w:tcW w:w="6330" w:type="dxa"/>
            <w:shd w:val="clear" w:color="auto" w:fill="auto"/>
            <w:vAlign w:val="center"/>
          </w:tcPr>
          <w:p w14:paraId="457ABF54" w14:textId="77777777" w:rsidR="00197B1D" w:rsidRDefault="005C55D3">
            <w:pPr>
              <w:pStyle w:val="ad"/>
              <w:rPr>
                <w:szCs w:val="21"/>
              </w:rPr>
            </w:pPr>
            <w:r>
              <w:rPr>
                <w:rFonts w:cs="宋体" w:hint="eastAsia"/>
                <w:sz w:val="21"/>
                <w:szCs w:val="21"/>
                <w:lang w:bidi="ar"/>
              </w:rPr>
              <w:t>点击该按钮，</w:t>
            </w:r>
            <w:r>
              <w:rPr>
                <w:kern w:val="0"/>
                <w:sz w:val="21"/>
                <w:szCs w:val="21"/>
                <w:lang w:bidi="ar"/>
              </w:rPr>
              <w:t>SOFT2_B01</w:t>
            </w:r>
            <w:r>
              <w:rPr>
                <w:rFonts w:cs="宋体" w:hint="eastAsia"/>
                <w:kern w:val="0"/>
                <w:sz w:val="21"/>
                <w:szCs w:val="21"/>
                <w:lang w:bidi="ar"/>
              </w:rPr>
              <w:t>显示上一页的记录条目。如果已经是第一页，则无操作</w:t>
            </w:r>
          </w:p>
        </w:tc>
      </w:tr>
      <w:tr w:rsidR="00197B1D" w14:paraId="6BDDF1E5" w14:textId="77777777">
        <w:trPr>
          <w:trHeight w:val="20"/>
          <w:jc w:val="center"/>
        </w:trPr>
        <w:tc>
          <w:tcPr>
            <w:tcW w:w="1456" w:type="dxa"/>
            <w:shd w:val="clear" w:color="auto" w:fill="auto"/>
            <w:vAlign w:val="center"/>
          </w:tcPr>
          <w:p w14:paraId="647E1CB5" w14:textId="77777777" w:rsidR="00197B1D" w:rsidRDefault="005C55D3">
            <w:pPr>
              <w:jc w:val="center"/>
              <w:rPr>
                <w:kern w:val="0"/>
                <w:szCs w:val="21"/>
              </w:rPr>
            </w:pPr>
            <w:r>
              <w:rPr>
                <w:kern w:val="0"/>
                <w:szCs w:val="21"/>
                <w:lang w:bidi="ar"/>
              </w:rPr>
              <w:t>SOFT2_B06</w:t>
            </w:r>
          </w:p>
        </w:tc>
        <w:tc>
          <w:tcPr>
            <w:tcW w:w="2009" w:type="dxa"/>
            <w:shd w:val="clear" w:color="auto" w:fill="auto"/>
            <w:vAlign w:val="center"/>
          </w:tcPr>
          <w:p w14:paraId="55203434" w14:textId="77777777" w:rsidR="00197B1D" w:rsidRDefault="005C55D3">
            <w:pPr>
              <w:rPr>
                <w:kern w:val="0"/>
                <w:szCs w:val="21"/>
              </w:rPr>
            </w:pPr>
            <w:r>
              <w:rPr>
                <w:rFonts w:cs="宋体" w:hint="eastAsia"/>
                <w:kern w:val="0"/>
                <w:szCs w:val="21"/>
                <w:lang w:bidi="ar"/>
              </w:rPr>
              <w:t>下一页按钮</w:t>
            </w:r>
          </w:p>
        </w:tc>
        <w:tc>
          <w:tcPr>
            <w:tcW w:w="6330" w:type="dxa"/>
            <w:shd w:val="clear" w:color="auto" w:fill="auto"/>
            <w:vAlign w:val="center"/>
          </w:tcPr>
          <w:p w14:paraId="4F7F90AC" w14:textId="77777777" w:rsidR="00197B1D" w:rsidRDefault="005C55D3">
            <w:pPr>
              <w:pStyle w:val="ad"/>
              <w:rPr>
                <w:szCs w:val="21"/>
              </w:rPr>
            </w:pPr>
            <w:r>
              <w:rPr>
                <w:rFonts w:cs="宋体" w:hint="eastAsia"/>
                <w:sz w:val="21"/>
                <w:szCs w:val="21"/>
                <w:lang w:bidi="ar"/>
              </w:rPr>
              <w:t>点击该按钮，</w:t>
            </w:r>
            <w:r>
              <w:rPr>
                <w:kern w:val="0"/>
                <w:sz w:val="21"/>
                <w:szCs w:val="21"/>
                <w:lang w:bidi="ar"/>
              </w:rPr>
              <w:t>SOFT2_B01</w:t>
            </w:r>
            <w:r>
              <w:rPr>
                <w:rFonts w:cs="宋体" w:hint="eastAsia"/>
                <w:kern w:val="0"/>
                <w:sz w:val="21"/>
                <w:szCs w:val="21"/>
                <w:lang w:bidi="ar"/>
              </w:rPr>
              <w:t>显示下一页的记录条目。如果已经是尾页，则无操作</w:t>
            </w:r>
          </w:p>
        </w:tc>
      </w:tr>
      <w:tr w:rsidR="00197B1D" w14:paraId="26368AF7" w14:textId="77777777">
        <w:trPr>
          <w:trHeight w:val="20"/>
          <w:jc w:val="center"/>
        </w:trPr>
        <w:tc>
          <w:tcPr>
            <w:tcW w:w="1456" w:type="dxa"/>
            <w:shd w:val="clear" w:color="auto" w:fill="auto"/>
            <w:vAlign w:val="center"/>
          </w:tcPr>
          <w:p w14:paraId="3C95CF1C" w14:textId="77777777" w:rsidR="00197B1D" w:rsidRDefault="005C55D3">
            <w:pPr>
              <w:jc w:val="center"/>
              <w:rPr>
                <w:kern w:val="0"/>
                <w:szCs w:val="21"/>
              </w:rPr>
            </w:pPr>
            <w:r>
              <w:rPr>
                <w:kern w:val="0"/>
                <w:szCs w:val="21"/>
                <w:lang w:bidi="ar"/>
              </w:rPr>
              <w:t>SOFT2_B07</w:t>
            </w:r>
          </w:p>
        </w:tc>
        <w:tc>
          <w:tcPr>
            <w:tcW w:w="2009" w:type="dxa"/>
            <w:shd w:val="clear" w:color="auto" w:fill="auto"/>
            <w:vAlign w:val="center"/>
          </w:tcPr>
          <w:p w14:paraId="5A3734D2" w14:textId="77777777" w:rsidR="00197B1D" w:rsidRDefault="005C55D3">
            <w:pPr>
              <w:rPr>
                <w:kern w:val="0"/>
                <w:szCs w:val="21"/>
              </w:rPr>
            </w:pPr>
            <w:r>
              <w:rPr>
                <w:rFonts w:cs="宋体" w:hint="eastAsia"/>
                <w:kern w:val="0"/>
                <w:szCs w:val="21"/>
                <w:lang w:bidi="ar"/>
              </w:rPr>
              <w:t>【转到】按钮</w:t>
            </w:r>
          </w:p>
        </w:tc>
        <w:tc>
          <w:tcPr>
            <w:tcW w:w="6330" w:type="dxa"/>
            <w:shd w:val="clear" w:color="auto" w:fill="auto"/>
            <w:vAlign w:val="center"/>
          </w:tcPr>
          <w:p w14:paraId="12F2395A" w14:textId="77777777" w:rsidR="00197B1D" w:rsidRDefault="005C55D3">
            <w:pPr>
              <w:pStyle w:val="ad"/>
              <w:rPr>
                <w:szCs w:val="21"/>
              </w:rPr>
            </w:pPr>
            <w:r>
              <w:rPr>
                <w:rFonts w:cs="宋体" w:hint="eastAsia"/>
                <w:sz w:val="21"/>
                <w:szCs w:val="21"/>
                <w:lang w:bidi="ar"/>
              </w:rPr>
              <w:t>在第几页输入框内输入想要跳转的页数，点击【转到】按钮</w:t>
            </w:r>
          </w:p>
          <w:p w14:paraId="718EFC19" w14:textId="77777777" w:rsidR="00197B1D" w:rsidRDefault="005C55D3">
            <w:pPr>
              <w:pStyle w:val="ad"/>
              <w:numPr>
                <w:ilvl w:val="0"/>
                <w:numId w:val="20"/>
              </w:numPr>
              <w:rPr>
                <w:szCs w:val="21"/>
              </w:rPr>
            </w:pPr>
            <w:r>
              <w:rPr>
                <w:rFonts w:cs="宋体" w:hint="eastAsia"/>
                <w:sz w:val="21"/>
                <w:szCs w:val="21"/>
                <w:lang w:bidi="ar"/>
              </w:rPr>
              <w:t>如果页码在可执行范围内，则跳转到该页</w:t>
            </w:r>
          </w:p>
          <w:p w14:paraId="156A3316" w14:textId="77777777" w:rsidR="00197B1D" w:rsidRDefault="005C55D3">
            <w:pPr>
              <w:pStyle w:val="ad"/>
              <w:numPr>
                <w:ilvl w:val="0"/>
                <w:numId w:val="20"/>
              </w:numPr>
              <w:rPr>
                <w:szCs w:val="21"/>
              </w:rPr>
            </w:pPr>
            <w:r>
              <w:rPr>
                <w:rFonts w:cs="宋体" w:hint="eastAsia"/>
                <w:sz w:val="21"/>
                <w:szCs w:val="21"/>
                <w:lang w:bidi="ar"/>
              </w:rPr>
              <w:t>如果页码不在可执行范围内，则无动作</w:t>
            </w:r>
          </w:p>
        </w:tc>
      </w:tr>
      <w:tr w:rsidR="00197B1D" w14:paraId="1BA4D8CF" w14:textId="77777777">
        <w:trPr>
          <w:trHeight w:val="20"/>
          <w:jc w:val="center"/>
        </w:trPr>
        <w:tc>
          <w:tcPr>
            <w:tcW w:w="1456" w:type="dxa"/>
            <w:shd w:val="clear" w:color="auto" w:fill="auto"/>
            <w:vAlign w:val="center"/>
          </w:tcPr>
          <w:p w14:paraId="157DF382" w14:textId="77777777" w:rsidR="00197B1D" w:rsidRDefault="005C55D3">
            <w:pPr>
              <w:jc w:val="center"/>
              <w:rPr>
                <w:kern w:val="0"/>
                <w:szCs w:val="21"/>
              </w:rPr>
            </w:pPr>
            <w:r>
              <w:rPr>
                <w:kern w:val="0"/>
                <w:szCs w:val="21"/>
                <w:lang w:bidi="ar"/>
              </w:rPr>
              <w:t>SOFT2_B08</w:t>
            </w:r>
          </w:p>
        </w:tc>
        <w:tc>
          <w:tcPr>
            <w:tcW w:w="2009" w:type="dxa"/>
            <w:shd w:val="clear" w:color="auto" w:fill="auto"/>
            <w:vAlign w:val="center"/>
          </w:tcPr>
          <w:p w14:paraId="1BF38A89" w14:textId="77777777" w:rsidR="00197B1D" w:rsidRDefault="005C55D3">
            <w:pPr>
              <w:rPr>
                <w:kern w:val="0"/>
                <w:szCs w:val="21"/>
              </w:rPr>
            </w:pPr>
            <w:r>
              <w:rPr>
                <w:rFonts w:cs="宋体" w:hint="eastAsia"/>
                <w:kern w:val="0"/>
                <w:szCs w:val="21"/>
                <w:lang w:bidi="ar"/>
              </w:rPr>
              <w:t>【查询】按钮</w:t>
            </w:r>
          </w:p>
        </w:tc>
        <w:tc>
          <w:tcPr>
            <w:tcW w:w="6330" w:type="dxa"/>
            <w:shd w:val="clear" w:color="auto" w:fill="auto"/>
            <w:vAlign w:val="center"/>
          </w:tcPr>
          <w:p w14:paraId="6916681C" w14:textId="77777777" w:rsidR="00197B1D" w:rsidRDefault="005C55D3">
            <w:pPr>
              <w:pStyle w:val="ad"/>
              <w:rPr>
                <w:szCs w:val="21"/>
              </w:rPr>
            </w:pPr>
            <w:r>
              <w:rPr>
                <w:rFonts w:cs="宋体" w:hint="eastAsia"/>
                <w:sz w:val="21"/>
                <w:szCs w:val="21"/>
                <w:lang w:bidi="ar"/>
              </w:rPr>
              <w:t>在姓名、手机号码、起始时间、结束时间输入框，输入查询的条件。可全部输入，也可只输入部分数据。点击【查询】按钮，查询出满足条件的记录条目</w:t>
            </w:r>
          </w:p>
        </w:tc>
      </w:tr>
      <w:tr w:rsidR="00197B1D" w14:paraId="754871C3" w14:textId="77777777">
        <w:trPr>
          <w:trHeight w:val="20"/>
          <w:jc w:val="center"/>
        </w:trPr>
        <w:tc>
          <w:tcPr>
            <w:tcW w:w="1456" w:type="dxa"/>
            <w:shd w:val="clear" w:color="auto" w:fill="auto"/>
            <w:vAlign w:val="center"/>
          </w:tcPr>
          <w:p w14:paraId="1E1E407D" w14:textId="77777777" w:rsidR="00197B1D" w:rsidRDefault="005C55D3">
            <w:pPr>
              <w:jc w:val="center"/>
              <w:rPr>
                <w:kern w:val="0"/>
                <w:szCs w:val="21"/>
              </w:rPr>
            </w:pPr>
            <w:r>
              <w:rPr>
                <w:kern w:val="0"/>
                <w:szCs w:val="21"/>
                <w:lang w:bidi="ar"/>
              </w:rPr>
              <w:t>SOFT2_B09</w:t>
            </w:r>
          </w:p>
        </w:tc>
        <w:tc>
          <w:tcPr>
            <w:tcW w:w="2009" w:type="dxa"/>
            <w:shd w:val="clear" w:color="auto" w:fill="auto"/>
            <w:vAlign w:val="center"/>
          </w:tcPr>
          <w:p w14:paraId="099CB33C" w14:textId="77777777" w:rsidR="00197B1D" w:rsidRDefault="005C55D3">
            <w:pPr>
              <w:rPr>
                <w:kern w:val="0"/>
                <w:szCs w:val="21"/>
              </w:rPr>
            </w:pPr>
            <w:r>
              <w:rPr>
                <w:rFonts w:cs="宋体" w:hint="eastAsia"/>
                <w:kern w:val="0"/>
                <w:szCs w:val="21"/>
                <w:lang w:bidi="ar"/>
              </w:rPr>
              <w:t>【清空查询条件】按钮</w:t>
            </w:r>
          </w:p>
        </w:tc>
        <w:tc>
          <w:tcPr>
            <w:tcW w:w="6330" w:type="dxa"/>
            <w:shd w:val="clear" w:color="auto" w:fill="auto"/>
            <w:vAlign w:val="center"/>
          </w:tcPr>
          <w:p w14:paraId="5B94C4A2" w14:textId="77777777" w:rsidR="00197B1D" w:rsidRDefault="005C55D3">
            <w:pPr>
              <w:pStyle w:val="ad"/>
              <w:rPr>
                <w:szCs w:val="21"/>
              </w:rPr>
            </w:pPr>
            <w:r>
              <w:rPr>
                <w:rFonts w:cs="宋体" w:hint="eastAsia"/>
                <w:sz w:val="21"/>
                <w:szCs w:val="21"/>
                <w:lang w:bidi="ar"/>
              </w:rPr>
              <w:t>点击【清空查询条件】按钮，所有的查询条件都会被清除，</w:t>
            </w:r>
            <w:r>
              <w:rPr>
                <w:kern w:val="0"/>
                <w:sz w:val="21"/>
                <w:szCs w:val="21"/>
                <w:lang w:bidi="ar"/>
              </w:rPr>
              <w:t>SOFT2_B01</w:t>
            </w:r>
            <w:r>
              <w:rPr>
                <w:rFonts w:cs="宋体" w:hint="eastAsia"/>
                <w:kern w:val="0"/>
                <w:sz w:val="21"/>
                <w:szCs w:val="21"/>
                <w:lang w:bidi="ar"/>
              </w:rPr>
              <w:t>区域显示的记录条目不受查询条件限制</w:t>
            </w:r>
          </w:p>
        </w:tc>
      </w:tr>
      <w:tr w:rsidR="00197B1D" w14:paraId="696AC906" w14:textId="77777777">
        <w:trPr>
          <w:trHeight w:val="20"/>
          <w:jc w:val="center"/>
        </w:trPr>
        <w:tc>
          <w:tcPr>
            <w:tcW w:w="1456" w:type="dxa"/>
            <w:shd w:val="clear" w:color="auto" w:fill="auto"/>
            <w:vAlign w:val="center"/>
          </w:tcPr>
          <w:p w14:paraId="774129CB" w14:textId="77777777" w:rsidR="00197B1D" w:rsidRDefault="005C55D3">
            <w:pPr>
              <w:jc w:val="center"/>
              <w:rPr>
                <w:kern w:val="0"/>
                <w:szCs w:val="21"/>
              </w:rPr>
            </w:pPr>
            <w:r>
              <w:rPr>
                <w:kern w:val="0"/>
                <w:szCs w:val="21"/>
                <w:lang w:bidi="ar"/>
              </w:rPr>
              <w:t>SOFT2_B10</w:t>
            </w:r>
          </w:p>
        </w:tc>
        <w:tc>
          <w:tcPr>
            <w:tcW w:w="2009" w:type="dxa"/>
            <w:shd w:val="clear" w:color="auto" w:fill="auto"/>
            <w:vAlign w:val="center"/>
          </w:tcPr>
          <w:p w14:paraId="19ED3694" w14:textId="77777777" w:rsidR="00197B1D" w:rsidRDefault="005C55D3">
            <w:pPr>
              <w:rPr>
                <w:kern w:val="0"/>
                <w:szCs w:val="21"/>
              </w:rPr>
            </w:pPr>
            <w:r>
              <w:rPr>
                <w:rFonts w:cs="宋体" w:hint="eastAsia"/>
                <w:kern w:val="0"/>
                <w:szCs w:val="21"/>
                <w:lang w:bidi="ar"/>
              </w:rPr>
              <w:t>【刷新】按钮</w:t>
            </w:r>
          </w:p>
        </w:tc>
        <w:tc>
          <w:tcPr>
            <w:tcW w:w="6330" w:type="dxa"/>
            <w:shd w:val="clear" w:color="auto" w:fill="auto"/>
            <w:vAlign w:val="center"/>
          </w:tcPr>
          <w:p w14:paraId="3C53798C" w14:textId="77777777" w:rsidR="00197B1D" w:rsidRDefault="005C55D3">
            <w:pPr>
              <w:pStyle w:val="ad"/>
              <w:rPr>
                <w:szCs w:val="21"/>
              </w:rPr>
            </w:pPr>
            <w:r>
              <w:rPr>
                <w:rFonts w:cs="宋体" w:hint="eastAsia"/>
                <w:sz w:val="21"/>
                <w:szCs w:val="21"/>
                <w:lang w:bidi="ar"/>
              </w:rPr>
              <w:t>点击该按钮，可按照当前查询条件，再查询一次</w:t>
            </w:r>
          </w:p>
        </w:tc>
      </w:tr>
      <w:tr w:rsidR="00197B1D" w14:paraId="43E26C83" w14:textId="77777777">
        <w:trPr>
          <w:trHeight w:val="20"/>
          <w:jc w:val="center"/>
        </w:trPr>
        <w:tc>
          <w:tcPr>
            <w:tcW w:w="1456" w:type="dxa"/>
            <w:shd w:val="clear" w:color="auto" w:fill="auto"/>
            <w:vAlign w:val="center"/>
          </w:tcPr>
          <w:p w14:paraId="40AECADD" w14:textId="77777777" w:rsidR="00197B1D" w:rsidRDefault="005C55D3">
            <w:pPr>
              <w:jc w:val="center"/>
              <w:rPr>
                <w:kern w:val="0"/>
                <w:szCs w:val="21"/>
              </w:rPr>
            </w:pPr>
            <w:r>
              <w:rPr>
                <w:kern w:val="0"/>
                <w:szCs w:val="21"/>
                <w:lang w:bidi="ar"/>
              </w:rPr>
              <w:lastRenderedPageBreak/>
              <w:t>SOFT2_B11</w:t>
            </w:r>
          </w:p>
        </w:tc>
        <w:tc>
          <w:tcPr>
            <w:tcW w:w="2009" w:type="dxa"/>
            <w:shd w:val="clear" w:color="auto" w:fill="auto"/>
            <w:vAlign w:val="center"/>
          </w:tcPr>
          <w:p w14:paraId="0CA95867" w14:textId="77777777" w:rsidR="00197B1D" w:rsidRDefault="005C55D3">
            <w:pPr>
              <w:rPr>
                <w:kern w:val="0"/>
                <w:szCs w:val="21"/>
              </w:rPr>
            </w:pPr>
            <w:r>
              <w:rPr>
                <w:rFonts w:cs="宋体" w:hint="eastAsia"/>
                <w:kern w:val="0"/>
                <w:szCs w:val="21"/>
                <w:lang w:bidi="ar"/>
              </w:rPr>
              <w:t>【设置】按钮</w:t>
            </w:r>
          </w:p>
        </w:tc>
        <w:tc>
          <w:tcPr>
            <w:tcW w:w="6330" w:type="dxa"/>
            <w:shd w:val="clear" w:color="auto" w:fill="auto"/>
            <w:vAlign w:val="center"/>
          </w:tcPr>
          <w:p w14:paraId="57B13245" w14:textId="77777777" w:rsidR="00197B1D" w:rsidRDefault="005C55D3">
            <w:pPr>
              <w:spacing w:line="360" w:lineRule="auto"/>
              <w:rPr>
                <w:szCs w:val="21"/>
              </w:rPr>
            </w:pPr>
            <w:r>
              <w:rPr>
                <w:rFonts w:cs="宋体" w:hint="eastAsia"/>
                <w:szCs w:val="21"/>
                <w:lang w:bidi="ar"/>
              </w:rPr>
              <w:t>点击该按钮，弹出默认设置对话框，除了执行</w:t>
            </w:r>
            <w:r>
              <w:rPr>
                <w:szCs w:val="21"/>
                <w:lang w:bidi="ar"/>
              </w:rPr>
              <w:t xml:space="preserve">7.1.27 </w:t>
            </w:r>
            <w:r>
              <w:rPr>
                <w:rFonts w:cs="宋体" w:hint="eastAsia"/>
                <w:szCs w:val="21"/>
                <w:lang w:bidi="ar"/>
              </w:rPr>
              <w:t>参数设置功能标准外，还有设置文件保存目录的功能</w:t>
            </w:r>
          </w:p>
        </w:tc>
      </w:tr>
      <w:tr w:rsidR="00197B1D" w14:paraId="183BE8CD" w14:textId="77777777">
        <w:trPr>
          <w:trHeight w:val="20"/>
          <w:jc w:val="center"/>
        </w:trPr>
        <w:tc>
          <w:tcPr>
            <w:tcW w:w="1456" w:type="dxa"/>
            <w:shd w:val="clear" w:color="auto" w:fill="auto"/>
            <w:vAlign w:val="center"/>
          </w:tcPr>
          <w:p w14:paraId="6069C98F" w14:textId="77777777" w:rsidR="00197B1D" w:rsidRDefault="005C55D3">
            <w:pPr>
              <w:jc w:val="center"/>
              <w:rPr>
                <w:kern w:val="0"/>
                <w:szCs w:val="21"/>
              </w:rPr>
            </w:pPr>
            <w:r>
              <w:rPr>
                <w:kern w:val="0"/>
                <w:szCs w:val="21"/>
                <w:lang w:bidi="ar"/>
              </w:rPr>
              <w:t>SOFT2_B12</w:t>
            </w:r>
          </w:p>
        </w:tc>
        <w:tc>
          <w:tcPr>
            <w:tcW w:w="2009" w:type="dxa"/>
            <w:shd w:val="clear" w:color="auto" w:fill="auto"/>
            <w:vAlign w:val="center"/>
          </w:tcPr>
          <w:p w14:paraId="55666956" w14:textId="77777777" w:rsidR="00197B1D" w:rsidRDefault="005C55D3">
            <w:pPr>
              <w:rPr>
                <w:kern w:val="0"/>
                <w:szCs w:val="21"/>
              </w:rPr>
            </w:pPr>
            <w:r>
              <w:rPr>
                <w:rFonts w:cs="宋体" w:hint="eastAsia"/>
                <w:kern w:val="0"/>
                <w:szCs w:val="21"/>
                <w:lang w:bidi="ar"/>
              </w:rPr>
              <w:t>下载心电文件</w:t>
            </w:r>
          </w:p>
        </w:tc>
        <w:tc>
          <w:tcPr>
            <w:tcW w:w="6330" w:type="dxa"/>
            <w:shd w:val="clear" w:color="auto" w:fill="auto"/>
            <w:vAlign w:val="center"/>
          </w:tcPr>
          <w:p w14:paraId="54E3E1C8" w14:textId="77777777" w:rsidR="00197B1D" w:rsidRDefault="005C55D3">
            <w:pPr>
              <w:pStyle w:val="ad"/>
              <w:numPr>
                <w:ilvl w:val="0"/>
                <w:numId w:val="21"/>
              </w:numPr>
              <w:rPr>
                <w:szCs w:val="21"/>
              </w:rPr>
            </w:pPr>
            <w:r>
              <w:rPr>
                <w:rFonts w:cs="宋体" w:hint="eastAsia"/>
                <w:sz w:val="21"/>
                <w:szCs w:val="21"/>
                <w:lang w:bidi="ar"/>
              </w:rPr>
              <w:t>鼠标左键点击想要下载的记录条目的【点击下载】按钮，下载心电文件</w:t>
            </w:r>
          </w:p>
          <w:p w14:paraId="455991D1" w14:textId="77777777" w:rsidR="00197B1D" w:rsidRDefault="005C55D3">
            <w:pPr>
              <w:pStyle w:val="ad"/>
              <w:numPr>
                <w:ilvl w:val="0"/>
                <w:numId w:val="21"/>
              </w:numPr>
              <w:rPr>
                <w:szCs w:val="21"/>
              </w:rPr>
            </w:pPr>
            <w:r>
              <w:rPr>
                <w:rFonts w:cs="宋体" w:hint="eastAsia"/>
                <w:sz w:val="21"/>
                <w:szCs w:val="21"/>
                <w:lang w:bidi="ar"/>
              </w:rPr>
              <w:t>或者鼠标右键点击想要下载的记录条目，弹出【下载</w:t>
            </w:r>
            <w:r>
              <w:rPr>
                <w:sz w:val="21"/>
                <w:szCs w:val="21"/>
                <w:lang w:bidi="ar"/>
              </w:rPr>
              <w:t>_</w:t>
            </w:r>
            <w:r>
              <w:rPr>
                <w:rFonts w:cs="宋体" w:hint="eastAsia"/>
                <w:sz w:val="21"/>
                <w:szCs w:val="21"/>
                <w:lang w:bidi="ar"/>
              </w:rPr>
              <w:t>心电文件】按钮，点击下载心电文件</w:t>
            </w:r>
          </w:p>
        </w:tc>
      </w:tr>
      <w:tr w:rsidR="00197B1D" w14:paraId="625B2BAD" w14:textId="77777777">
        <w:trPr>
          <w:trHeight w:val="20"/>
          <w:jc w:val="center"/>
        </w:trPr>
        <w:tc>
          <w:tcPr>
            <w:tcW w:w="1456" w:type="dxa"/>
            <w:shd w:val="clear" w:color="auto" w:fill="auto"/>
            <w:vAlign w:val="center"/>
          </w:tcPr>
          <w:p w14:paraId="4D5ECD33" w14:textId="77777777" w:rsidR="00197B1D" w:rsidRDefault="005C55D3">
            <w:pPr>
              <w:jc w:val="center"/>
              <w:rPr>
                <w:kern w:val="0"/>
                <w:szCs w:val="21"/>
              </w:rPr>
            </w:pPr>
            <w:r>
              <w:rPr>
                <w:kern w:val="0"/>
                <w:szCs w:val="21"/>
                <w:lang w:bidi="ar"/>
              </w:rPr>
              <w:t>SOFT2_B13</w:t>
            </w:r>
          </w:p>
        </w:tc>
        <w:tc>
          <w:tcPr>
            <w:tcW w:w="2009" w:type="dxa"/>
            <w:shd w:val="clear" w:color="auto" w:fill="auto"/>
            <w:vAlign w:val="center"/>
          </w:tcPr>
          <w:p w14:paraId="48F2F75E" w14:textId="77777777" w:rsidR="00197B1D" w:rsidRDefault="005C55D3">
            <w:pPr>
              <w:rPr>
                <w:kern w:val="0"/>
                <w:szCs w:val="21"/>
              </w:rPr>
            </w:pPr>
            <w:r>
              <w:rPr>
                <w:rFonts w:cs="宋体" w:hint="eastAsia"/>
                <w:kern w:val="0"/>
                <w:szCs w:val="21"/>
                <w:lang w:bidi="ar"/>
              </w:rPr>
              <w:t>上</w:t>
            </w:r>
            <w:proofErr w:type="gramStart"/>
            <w:r>
              <w:rPr>
                <w:rFonts w:cs="宋体" w:hint="eastAsia"/>
                <w:kern w:val="0"/>
                <w:szCs w:val="21"/>
                <w:lang w:bidi="ar"/>
              </w:rPr>
              <w:t>传分析</w:t>
            </w:r>
            <w:proofErr w:type="gramEnd"/>
            <w:r>
              <w:rPr>
                <w:rFonts w:cs="宋体" w:hint="eastAsia"/>
                <w:kern w:val="0"/>
                <w:szCs w:val="21"/>
                <w:lang w:bidi="ar"/>
              </w:rPr>
              <w:t>文件</w:t>
            </w:r>
          </w:p>
        </w:tc>
        <w:tc>
          <w:tcPr>
            <w:tcW w:w="6330" w:type="dxa"/>
            <w:shd w:val="clear" w:color="auto" w:fill="auto"/>
            <w:vAlign w:val="center"/>
          </w:tcPr>
          <w:p w14:paraId="2C08A2D2" w14:textId="77777777" w:rsidR="00197B1D" w:rsidRDefault="005C55D3">
            <w:pPr>
              <w:pStyle w:val="ad"/>
              <w:rPr>
                <w:szCs w:val="21"/>
              </w:rPr>
            </w:pPr>
            <w:r>
              <w:rPr>
                <w:rFonts w:cs="宋体" w:hint="eastAsia"/>
                <w:sz w:val="21"/>
                <w:szCs w:val="21"/>
                <w:lang w:bidi="ar"/>
              </w:rPr>
              <w:t>鼠标右键点击想要上</w:t>
            </w:r>
            <w:proofErr w:type="gramStart"/>
            <w:r>
              <w:rPr>
                <w:rFonts w:cs="宋体" w:hint="eastAsia"/>
                <w:sz w:val="21"/>
                <w:szCs w:val="21"/>
                <w:lang w:bidi="ar"/>
              </w:rPr>
              <w:t>传分析</w:t>
            </w:r>
            <w:proofErr w:type="gramEnd"/>
            <w:r>
              <w:rPr>
                <w:rFonts w:cs="宋体" w:hint="eastAsia"/>
                <w:sz w:val="21"/>
                <w:szCs w:val="21"/>
                <w:lang w:bidi="ar"/>
              </w:rPr>
              <w:t>文件的记录条目，弹出【上传</w:t>
            </w:r>
            <w:r>
              <w:rPr>
                <w:sz w:val="21"/>
                <w:szCs w:val="21"/>
                <w:lang w:bidi="ar"/>
              </w:rPr>
              <w:t>_</w:t>
            </w:r>
            <w:r>
              <w:rPr>
                <w:rFonts w:cs="宋体" w:hint="eastAsia"/>
                <w:sz w:val="21"/>
                <w:szCs w:val="21"/>
                <w:lang w:bidi="ar"/>
              </w:rPr>
              <w:t>分析文件】按钮，点击，上</w:t>
            </w:r>
            <w:proofErr w:type="gramStart"/>
            <w:r>
              <w:rPr>
                <w:rFonts w:cs="宋体" w:hint="eastAsia"/>
                <w:sz w:val="21"/>
                <w:szCs w:val="21"/>
                <w:lang w:bidi="ar"/>
              </w:rPr>
              <w:t>传分析</w:t>
            </w:r>
            <w:proofErr w:type="gramEnd"/>
            <w:r>
              <w:rPr>
                <w:rFonts w:cs="宋体" w:hint="eastAsia"/>
                <w:sz w:val="21"/>
                <w:szCs w:val="21"/>
                <w:lang w:bidi="ar"/>
              </w:rPr>
              <w:t>文件。如果没有弹出，则说明本地还没有分析文件</w:t>
            </w:r>
          </w:p>
        </w:tc>
      </w:tr>
      <w:tr w:rsidR="00197B1D" w14:paraId="205F906D" w14:textId="77777777">
        <w:trPr>
          <w:trHeight w:val="20"/>
          <w:jc w:val="center"/>
        </w:trPr>
        <w:tc>
          <w:tcPr>
            <w:tcW w:w="1456" w:type="dxa"/>
            <w:shd w:val="clear" w:color="auto" w:fill="auto"/>
            <w:vAlign w:val="center"/>
          </w:tcPr>
          <w:p w14:paraId="5EA7806F" w14:textId="77777777" w:rsidR="00197B1D" w:rsidRDefault="005C55D3">
            <w:pPr>
              <w:jc w:val="center"/>
              <w:rPr>
                <w:kern w:val="0"/>
                <w:szCs w:val="21"/>
              </w:rPr>
            </w:pPr>
            <w:r>
              <w:rPr>
                <w:kern w:val="0"/>
                <w:szCs w:val="21"/>
                <w:lang w:bidi="ar"/>
              </w:rPr>
              <w:t>SOFT2_B14</w:t>
            </w:r>
          </w:p>
        </w:tc>
        <w:tc>
          <w:tcPr>
            <w:tcW w:w="2009" w:type="dxa"/>
            <w:shd w:val="clear" w:color="auto" w:fill="auto"/>
            <w:vAlign w:val="center"/>
          </w:tcPr>
          <w:p w14:paraId="5AF71470" w14:textId="77777777" w:rsidR="00197B1D" w:rsidRDefault="005C55D3">
            <w:pPr>
              <w:rPr>
                <w:kern w:val="0"/>
                <w:szCs w:val="21"/>
              </w:rPr>
            </w:pPr>
            <w:r>
              <w:rPr>
                <w:rFonts w:cs="宋体" w:hint="eastAsia"/>
                <w:kern w:val="0"/>
                <w:szCs w:val="21"/>
                <w:lang w:bidi="ar"/>
              </w:rPr>
              <w:t>下载分析文件</w:t>
            </w:r>
          </w:p>
        </w:tc>
        <w:tc>
          <w:tcPr>
            <w:tcW w:w="6330" w:type="dxa"/>
            <w:shd w:val="clear" w:color="auto" w:fill="auto"/>
            <w:vAlign w:val="center"/>
          </w:tcPr>
          <w:p w14:paraId="53D7FF07" w14:textId="77777777" w:rsidR="00197B1D" w:rsidRDefault="005C55D3">
            <w:pPr>
              <w:pStyle w:val="ad"/>
              <w:rPr>
                <w:szCs w:val="21"/>
              </w:rPr>
            </w:pPr>
            <w:r>
              <w:rPr>
                <w:rFonts w:cs="宋体" w:hint="eastAsia"/>
                <w:sz w:val="21"/>
                <w:szCs w:val="21"/>
                <w:lang w:bidi="ar"/>
              </w:rPr>
              <w:t>鼠标右键点击想要下载分析文件的记录条目，弹出【下载</w:t>
            </w:r>
            <w:r>
              <w:rPr>
                <w:sz w:val="21"/>
                <w:szCs w:val="21"/>
                <w:lang w:bidi="ar"/>
              </w:rPr>
              <w:t>_</w:t>
            </w:r>
            <w:r>
              <w:rPr>
                <w:rFonts w:cs="宋体" w:hint="eastAsia"/>
                <w:sz w:val="21"/>
                <w:szCs w:val="21"/>
                <w:lang w:bidi="ar"/>
              </w:rPr>
              <w:t>分析文件】按钮，点击，下载分析文件</w:t>
            </w:r>
          </w:p>
        </w:tc>
      </w:tr>
      <w:tr w:rsidR="00197B1D" w14:paraId="7AE8FA63" w14:textId="77777777">
        <w:trPr>
          <w:trHeight w:val="20"/>
          <w:jc w:val="center"/>
        </w:trPr>
        <w:tc>
          <w:tcPr>
            <w:tcW w:w="1456" w:type="dxa"/>
            <w:shd w:val="clear" w:color="auto" w:fill="auto"/>
            <w:vAlign w:val="center"/>
          </w:tcPr>
          <w:p w14:paraId="0D347A1F" w14:textId="77777777" w:rsidR="00197B1D" w:rsidRDefault="005C55D3">
            <w:pPr>
              <w:jc w:val="center"/>
              <w:rPr>
                <w:kern w:val="0"/>
                <w:szCs w:val="21"/>
              </w:rPr>
            </w:pPr>
            <w:r>
              <w:rPr>
                <w:kern w:val="0"/>
                <w:szCs w:val="21"/>
                <w:lang w:bidi="ar"/>
              </w:rPr>
              <w:t>SOFT2_B15</w:t>
            </w:r>
          </w:p>
        </w:tc>
        <w:tc>
          <w:tcPr>
            <w:tcW w:w="2009" w:type="dxa"/>
            <w:shd w:val="clear" w:color="auto" w:fill="auto"/>
            <w:vAlign w:val="center"/>
          </w:tcPr>
          <w:p w14:paraId="313DA68B" w14:textId="77777777" w:rsidR="00197B1D" w:rsidRDefault="005C55D3">
            <w:pPr>
              <w:rPr>
                <w:kern w:val="0"/>
                <w:szCs w:val="21"/>
              </w:rPr>
            </w:pPr>
            <w:r>
              <w:rPr>
                <w:rFonts w:cs="宋体" w:hint="eastAsia"/>
                <w:kern w:val="0"/>
                <w:szCs w:val="21"/>
                <w:lang w:bidi="ar"/>
              </w:rPr>
              <w:t>选择数据文件</w:t>
            </w:r>
          </w:p>
        </w:tc>
        <w:tc>
          <w:tcPr>
            <w:tcW w:w="6330" w:type="dxa"/>
            <w:shd w:val="clear" w:color="auto" w:fill="auto"/>
            <w:vAlign w:val="center"/>
          </w:tcPr>
          <w:p w14:paraId="252AED94" w14:textId="77777777" w:rsidR="00197B1D" w:rsidRDefault="005C55D3">
            <w:pPr>
              <w:pStyle w:val="ad"/>
              <w:rPr>
                <w:szCs w:val="21"/>
              </w:rPr>
            </w:pPr>
            <w:r>
              <w:rPr>
                <w:rFonts w:cs="宋体" w:hint="eastAsia"/>
                <w:sz w:val="21"/>
                <w:szCs w:val="21"/>
                <w:lang w:bidi="ar"/>
              </w:rPr>
              <w:t>鼠标左键点击想要手动选择数据文件的条目的【选择数据文件】按钮。弹出选择文件夹弹窗，选择数据条目所在的文件夹，点击确定修改成功。取消则不修改</w:t>
            </w:r>
          </w:p>
        </w:tc>
      </w:tr>
      <w:tr w:rsidR="00197B1D" w14:paraId="65AE7A19" w14:textId="77777777">
        <w:trPr>
          <w:trHeight w:val="20"/>
          <w:jc w:val="center"/>
        </w:trPr>
        <w:tc>
          <w:tcPr>
            <w:tcW w:w="1456" w:type="dxa"/>
            <w:shd w:val="clear" w:color="auto" w:fill="auto"/>
            <w:vAlign w:val="center"/>
          </w:tcPr>
          <w:p w14:paraId="56DAADF0" w14:textId="77777777" w:rsidR="00197B1D" w:rsidRDefault="005C55D3">
            <w:pPr>
              <w:jc w:val="center"/>
              <w:rPr>
                <w:kern w:val="0"/>
                <w:szCs w:val="21"/>
              </w:rPr>
            </w:pPr>
            <w:r>
              <w:rPr>
                <w:kern w:val="0"/>
                <w:szCs w:val="21"/>
                <w:lang w:bidi="ar"/>
              </w:rPr>
              <w:t>SOFT2_B16</w:t>
            </w:r>
          </w:p>
        </w:tc>
        <w:tc>
          <w:tcPr>
            <w:tcW w:w="2009" w:type="dxa"/>
            <w:shd w:val="clear" w:color="auto" w:fill="auto"/>
            <w:vAlign w:val="center"/>
          </w:tcPr>
          <w:p w14:paraId="1E4FA156" w14:textId="77777777" w:rsidR="00197B1D" w:rsidRDefault="005C55D3">
            <w:pPr>
              <w:rPr>
                <w:kern w:val="0"/>
                <w:szCs w:val="21"/>
              </w:rPr>
            </w:pPr>
            <w:r>
              <w:rPr>
                <w:rFonts w:cs="宋体" w:hint="eastAsia"/>
                <w:kern w:val="0"/>
                <w:szCs w:val="21"/>
                <w:lang w:bidi="ar"/>
              </w:rPr>
              <w:t>双击记录行</w:t>
            </w:r>
          </w:p>
        </w:tc>
        <w:tc>
          <w:tcPr>
            <w:tcW w:w="6330" w:type="dxa"/>
            <w:shd w:val="clear" w:color="auto" w:fill="auto"/>
            <w:vAlign w:val="center"/>
          </w:tcPr>
          <w:p w14:paraId="6FED2F37" w14:textId="77777777" w:rsidR="00197B1D" w:rsidRDefault="005C55D3">
            <w:pPr>
              <w:pStyle w:val="ad"/>
              <w:numPr>
                <w:ilvl w:val="0"/>
                <w:numId w:val="22"/>
              </w:numPr>
              <w:rPr>
                <w:szCs w:val="21"/>
              </w:rPr>
            </w:pPr>
            <w:r>
              <w:rPr>
                <w:rFonts w:cs="宋体" w:hint="eastAsia"/>
                <w:sz w:val="21"/>
                <w:szCs w:val="21"/>
                <w:lang w:bidi="ar"/>
              </w:rPr>
              <w:t>如果还没有下载心电文件或指定数据文件夹，则提示“未指定数据文件夹，请下载文件或指定数据文件夹”</w:t>
            </w:r>
          </w:p>
          <w:p w14:paraId="79393C0D" w14:textId="77777777" w:rsidR="00197B1D" w:rsidRDefault="005C55D3">
            <w:pPr>
              <w:pStyle w:val="ad"/>
              <w:numPr>
                <w:ilvl w:val="0"/>
                <w:numId w:val="22"/>
              </w:numPr>
              <w:rPr>
                <w:szCs w:val="21"/>
              </w:rPr>
            </w:pPr>
            <w:r>
              <w:rPr>
                <w:rFonts w:cs="宋体" w:hint="eastAsia"/>
                <w:sz w:val="21"/>
                <w:szCs w:val="21"/>
                <w:lang w:bidi="ar"/>
              </w:rPr>
              <w:t>如果已下载心电文件或指定数据文件夹，但没有分析过，则提示“患者分析结果数据不存在，是否重新分析”。点击确定重新分析，完成后自动进入辅助分析界面。取消则不进行分析，不进入辅助分析界面</w:t>
            </w:r>
          </w:p>
          <w:p w14:paraId="23C1AE4B" w14:textId="77777777" w:rsidR="00197B1D" w:rsidRDefault="005C55D3">
            <w:pPr>
              <w:pStyle w:val="ad"/>
              <w:rPr>
                <w:szCs w:val="21"/>
              </w:rPr>
            </w:pPr>
            <w:r>
              <w:rPr>
                <w:rFonts w:cs="宋体" w:hint="eastAsia"/>
                <w:sz w:val="21"/>
                <w:szCs w:val="21"/>
                <w:lang w:bidi="ar"/>
              </w:rPr>
              <w:t>如果已经分析过，则直接进入辅助分析界面</w:t>
            </w:r>
          </w:p>
          <w:p w14:paraId="5848388E" w14:textId="77777777" w:rsidR="00197B1D" w:rsidRDefault="005C55D3">
            <w:pPr>
              <w:pStyle w:val="ad"/>
              <w:rPr>
                <w:szCs w:val="21"/>
              </w:rPr>
            </w:pPr>
            <w:r>
              <w:rPr>
                <w:rFonts w:cs="宋体" w:hint="eastAsia"/>
                <w:sz w:val="21"/>
                <w:szCs w:val="21"/>
                <w:lang w:bidi="ar"/>
              </w:rPr>
              <w:t>（</w:t>
            </w:r>
            <w:r>
              <w:rPr>
                <w:sz w:val="21"/>
                <w:szCs w:val="21"/>
                <w:lang w:bidi="ar"/>
              </w:rPr>
              <w:t>3</w:t>
            </w:r>
            <w:r>
              <w:rPr>
                <w:rFonts w:cs="宋体" w:hint="eastAsia"/>
                <w:sz w:val="21"/>
                <w:szCs w:val="21"/>
                <w:lang w:bidi="ar"/>
              </w:rPr>
              <w:t>）当加载的</w:t>
            </w:r>
            <w:proofErr w:type="spellStart"/>
            <w:r>
              <w:rPr>
                <w:sz w:val="21"/>
                <w:szCs w:val="21"/>
                <w:lang w:bidi="ar"/>
              </w:rPr>
              <w:t>ecg</w:t>
            </w:r>
            <w:proofErr w:type="spellEnd"/>
            <w:r>
              <w:rPr>
                <w:rFonts w:cs="宋体" w:hint="eastAsia"/>
                <w:sz w:val="21"/>
                <w:szCs w:val="21"/>
                <w:lang w:bidi="ar"/>
              </w:rPr>
              <w:t>文件为空时，弹出“加载</w:t>
            </w:r>
            <w:proofErr w:type="spellStart"/>
            <w:r>
              <w:rPr>
                <w:sz w:val="21"/>
                <w:szCs w:val="21"/>
                <w:lang w:bidi="ar"/>
              </w:rPr>
              <w:t>ecg</w:t>
            </w:r>
            <w:proofErr w:type="spellEnd"/>
            <w:r>
              <w:rPr>
                <w:rFonts w:cs="宋体" w:hint="eastAsia"/>
                <w:sz w:val="21"/>
                <w:szCs w:val="21"/>
                <w:lang w:bidi="ar"/>
              </w:rPr>
              <w:t>文件为空”</w:t>
            </w:r>
          </w:p>
        </w:tc>
      </w:tr>
    </w:tbl>
    <w:p w14:paraId="718EFB1A" w14:textId="77777777" w:rsidR="00197B1D" w:rsidRDefault="00197B1D"/>
    <w:p w14:paraId="1544157A" w14:textId="77777777" w:rsidR="00197B1D" w:rsidRDefault="005C55D3">
      <w:pPr>
        <w:numPr>
          <w:ilvl w:val="2"/>
          <w:numId w:val="3"/>
        </w:numPr>
        <w:spacing w:line="360" w:lineRule="auto"/>
        <w:outlineLvl w:val="2"/>
        <w:rPr>
          <w:bCs/>
          <w:sz w:val="24"/>
        </w:rPr>
      </w:pPr>
      <w:bookmarkStart w:id="365" w:name="_Toc4589"/>
      <w:bookmarkStart w:id="366" w:name="_Toc23827"/>
      <w:bookmarkStart w:id="367" w:name="_Toc20502"/>
      <w:bookmarkStart w:id="368" w:name="_Toc13657"/>
      <w:bookmarkStart w:id="369" w:name="_Toc18239"/>
      <w:bookmarkStart w:id="370" w:name="_Toc14512"/>
      <w:bookmarkStart w:id="371" w:name="_Toc4850"/>
      <w:bookmarkStart w:id="372" w:name="_Toc13670"/>
      <w:r>
        <w:rPr>
          <w:rFonts w:hint="eastAsia"/>
          <w:bCs/>
          <w:sz w:val="24"/>
        </w:rPr>
        <w:t xml:space="preserve"> </w:t>
      </w:r>
      <w:r>
        <w:rPr>
          <w:rFonts w:hint="eastAsia"/>
          <w:bCs/>
          <w:sz w:val="24"/>
        </w:rPr>
        <w:t>辅助分析主控程序</w:t>
      </w:r>
      <w:bookmarkEnd w:id="365"/>
      <w:bookmarkEnd w:id="366"/>
      <w:bookmarkEnd w:id="367"/>
      <w:bookmarkEnd w:id="368"/>
      <w:bookmarkEnd w:id="369"/>
      <w:bookmarkEnd w:id="370"/>
      <w:bookmarkEnd w:id="371"/>
      <w:bookmarkEnd w:id="372"/>
    </w:p>
    <w:tbl>
      <w:tblPr>
        <w:tblW w:w="9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1"/>
        <w:gridCol w:w="2014"/>
        <w:gridCol w:w="6342"/>
      </w:tblGrid>
      <w:tr w:rsidR="00197B1D" w14:paraId="287F956E" w14:textId="77777777">
        <w:trPr>
          <w:trHeight w:val="20"/>
          <w:tblHeader/>
          <w:jc w:val="center"/>
        </w:trPr>
        <w:tc>
          <w:tcPr>
            <w:tcW w:w="1451" w:type="dxa"/>
            <w:shd w:val="clear" w:color="auto" w:fill="auto"/>
            <w:vAlign w:val="center"/>
          </w:tcPr>
          <w:p w14:paraId="6FF894B4" w14:textId="77777777" w:rsidR="00197B1D" w:rsidRDefault="005C55D3">
            <w:pPr>
              <w:jc w:val="center"/>
              <w:rPr>
                <w:b/>
                <w:szCs w:val="21"/>
              </w:rPr>
            </w:pPr>
            <w:r>
              <w:rPr>
                <w:b/>
                <w:szCs w:val="21"/>
              </w:rPr>
              <w:t>编号</w:t>
            </w:r>
          </w:p>
        </w:tc>
        <w:tc>
          <w:tcPr>
            <w:tcW w:w="2014" w:type="dxa"/>
            <w:shd w:val="clear" w:color="auto" w:fill="auto"/>
            <w:vAlign w:val="center"/>
          </w:tcPr>
          <w:p w14:paraId="2E6D9DC0" w14:textId="77777777" w:rsidR="00197B1D" w:rsidRDefault="005C55D3">
            <w:pPr>
              <w:jc w:val="center"/>
              <w:rPr>
                <w:b/>
                <w:szCs w:val="21"/>
              </w:rPr>
            </w:pPr>
            <w:r>
              <w:rPr>
                <w:b/>
                <w:szCs w:val="21"/>
              </w:rPr>
              <w:t>项目</w:t>
            </w:r>
          </w:p>
        </w:tc>
        <w:tc>
          <w:tcPr>
            <w:tcW w:w="6342" w:type="dxa"/>
            <w:shd w:val="clear" w:color="auto" w:fill="auto"/>
            <w:vAlign w:val="center"/>
          </w:tcPr>
          <w:p w14:paraId="3E499901" w14:textId="77777777" w:rsidR="00197B1D" w:rsidRDefault="005C55D3">
            <w:pPr>
              <w:jc w:val="center"/>
              <w:rPr>
                <w:b/>
                <w:szCs w:val="21"/>
              </w:rPr>
            </w:pPr>
            <w:r>
              <w:rPr>
                <w:b/>
                <w:szCs w:val="21"/>
              </w:rPr>
              <w:t>接受标准</w:t>
            </w:r>
          </w:p>
        </w:tc>
      </w:tr>
      <w:tr w:rsidR="00197B1D" w14:paraId="39E79055" w14:textId="77777777">
        <w:trPr>
          <w:trHeight w:val="20"/>
          <w:jc w:val="center"/>
        </w:trPr>
        <w:tc>
          <w:tcPr>
            <w:tcW w:w="1451" w:type="dxa"/>
            <w:shd w:val="clear" w:color="auto" w:fill="auto"/>
            <w:vAlign w:val="center"/>
          </w:tcPr>
          <w:p w14:paraId="41945D2D" w14:textId="77777777" w:rsidR="00197B1D" w:rsidRDefault="005C55D3">
            <w:pPr>
              <w:spacing w:line="276" w:lineRule="auto"/>
              <w:jc w:val="center"/>
              <w:rPr>
                <w:kern w:val="0"/>
                <w:szCs w:val="21"/>
              </w:rPr>
            </w:pPr>
            <w:r>
              <w:rPr>
                <w:rFonts w:hint="eastAsia"/>
                <w:kern w:val="0"/>
                <w:szCs w:val="21"/>
              </w:rPr>
              <w:t>SOFT2_C</w:t>
            </w:r>
            <w:r>
              <w:rPr>
                <w:kern w:val="0"/>
                <w:szCs w:val="21"/>
              </w:rPr>
              <w:t>01</w:t>
            </w:r>
          </w:p>
        </w:tc>
        <w:tc>
          <w:tcPr>
            <w:tcW w:w="2014" w:type="dxa"/>
            <w:shd w:val="clear" w:color="auto" w:fill="auto"/>
            <w:vAlign w:val="center"/>
          </w:tcPr>
          <w:p w14:paraId="73C7545F" w14:textId="77777777" w:rsidR="00197B1D" w:rsidRDefault="005C55D3">
            <w:pPr>
              <w:spacing w:line="276" w:lineRule="auto"/>
              <w:rPr>
                <w:kern w:val="0"/>
                <w:szCs w:val="21"/>
              </w:rPr>
            </w:pPr>
            <w:r>
              <w:rPr>
                <w:rFonts w:hint="eastAsia"/>
                <w:kern w:val="0"/>
                <w:szCs w:val="21"/>
              </w:rPr>
              <w:t>主控程序</w:t>
            </w:r>
          </w:p>
        </w:tc>
        <w:tc>
          <w:tcPr>
            <w:tcW w:w="6342" w:type="dxa"/>
            <w:shd w:val="clear" w:color="auto" w:fill="auto"/>
            <w:vAlign w:val="center"/>
          </w:tcPr>
          <w:p w14:paraId="40FCB639" w14:textId="77777777" w:rsidR="00197B1D" w:rsidRDefault="005C55D3">
            <w:pPr>
              <w:spacing w:line="276" w:lineRule="auto"/>
              <w:jc w:val="left"/>
              <w:rPr>
                <w:szCs w:val="21"/>
              </w:rPr>
            </w:pPr>
            <w:r>
              <w:rPr>
                <w:rFonts w:hint="eastAsia"/>
                <w:szCs w:val="21"/>
              </w:rPr>
              <w:t>控制各辅助分析功能的调度</w:t>
            </w:r>
          </w:p>
        </w:tc>
      </w:tr>
    </w:tbl>
    <w:p w14:paraId="0398EEBD" w14:textId="77777777" w:rsidR="00197B1D" w:rsidRDefault="00197B1D"/>
    <w:p w14:paraId="1D0B84AE" w14:textId="77777777" w:rsidR="00197B1D" w:rsidRDefault="005C55D3">
      <w:pPr>
        <w:numPr>
          <w:ilvl w:val="2"/>
          <w:numId w:val="3"/>
        </w:numPr>
        <w:spacing w:line="360" w:lineRule="auto"/>
        <w:outlineLvl w:val="2"/>
        <w:rPr>
          <w:bCs/>
          <w:sz w:val="24"/>
        </w:rPr>
      </w:pPr>
      <w:bookmarkStart w:id="373" w:name="_Toc9099"/>
      <w:bookmarkStart w:id="374" w:name="_Toc19621"/>
      <w:bookmarkStart w:id="375" w:name="_Toc3449"/>
      <w:bookmarkStart w:id="376" w:name="_Toc12616"/>
      <w:bookmarkStart w:id="377" w:name="_Toc17873"/>
      <w:bookmarkStart w:id="378" w:name="_Toc87"/>
      <w:bookmarkStart w:id="379" w:name="_Toc26257"/>
      <w:bookmarkStart w:id="380" w:name="_Toc26635"/>
      <w:r>
        <w:rPr>
          <w:rFonts w:hint="eastAsia"/>
          <w:bCs/>
          <w:sz w:val="24"/>
        </w:rPr>
        <w:t xml:space="preserve"> </w:t>
      </w:r>
      <w:r>
        <w:rPr>
          <w:rFonts w:hint="eastAsia"/>
          <w:bCs/>
          <w:sz w:val="24"/>
        </w:rPr>
        <w:t>返回</w:t>
      </w:r>
      <w:bookmarkEnd w:id="373"/>
      <w:bookmarkEnd w:id="374"/>
      <w:bookmarkEnd w:id="375"/>
      <w:bookmarkEnd w:id="376"/>
      <w:bookmarkEnd w:id="377"/>
      <w:bookmarkEnd w:id="378"/>
      <w:bookmarkEnd w:id="379"/>
      <w:bookmarkEnd w:id="380"/>
    </w:p>
    <w:tbl>
      <w:tblPr>
        <w:tblW w:w="9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2"/>
        <w:gridCol w:w="2083"/>
        <w:gridCol w:w="6205"/>
      </w:tblGrid>
      <w:tr w:rsidR="00197B1D" w14:paraId="4726A456" w14:textId="77777777">
        <w:trPr>
          <w:trHeight w:val="20"/>
          <w:tblHeader/>
          <w:jc w:val="center"/>
        </w:trPr>
        <w:tc>
          <w:tcPr>
            <w:tcW w:w="1382" w:type="dxa"/>
            <w:shd w:val="clear" w:color="auto" w:fill="auto"/>
            <w:vAlign w:val="center"/>
          </w:tcPr>
          <w:p w14:paraId="5DEDCDA4" w14:textId="77777777" w:rsidR="00197B1D" w:rsidRDefault="005C55D3">
            <w:pPr>
              <w:jc w:val="center"/>
              <w:rPr>
                <w:b/>
                <w:szCs w:val="21"/>
              </w:rPr>
            </w:pPr>
            <w:r>
              <w:rPr>
                <w:b/>
                <w:szCs w:val="21"/>
              </w:rPr>
              <w:t>编号</w:t>
            </w:r>
          </w:p>
        </w:tc>
        <w:tc>
          <w:tcPr>
            <w:tcW w:w="2083" w:type="dxa"/>
            <w:shd w:val="clear" w:color="auto" w:fill="auto"/>
            <w:vAlign w:val="center"/>
          </w:tcPr>
          <w:p w14:paraId="06F702E5" w14:textId="77777777" w:rsidR="00197B1D" w:rsidRDefault="005C55D3">
            <w:pPr>
              <w:jc w:val="center"/>
              <w:rPr>
                <w:b/>
                <w:szCs w:val="21"/>
              </w:rPr>
            </w:pPr>
            <w:r>
              <w:rPr>
                <w:b/>
                <w:szCs w:val="21"/>
              </w:rPr>
              <w:t>项目</w:t>
            </w:r>
          </w:p>
        </w:tc>
        <w:tc>
          <w:tcPr>
            <w:tcW w:w="6205" w:type="dxa"/>
            <w:shd w:val="clear" w:color="auto" w:fill="auto"/>
            <w:vAlign w:val="center"/>
          </w:tcPr>
          <w:p w14:paraId="4D36B766" w14:textId="77777777" w:rsidR="00197B1D" w:rsidRDefault="005C55D3">
            <w:pPr>
              <w:jc w:val="center"/>
              <w:rPr>
                <w:b/>
                <w:szCs w:val="21"/>
              </w:rPr>
            </w:pPr>
            <w:r>
              <w:rPr>
                <w:b/>
                <w:szCs w:val="21"/>
              </w:rPr>
              <w:t>接受标准</w:t>
            </w:r>
          </w:p>
        </w:tc>
      </w:tr>
      <w:tr w:rsidR="00197B1D" w14:paraId="218AB364" w14:textId="77777777">
        <w:trPr>
          <w:trHeight w:val="20"/>
          <w:jc w:val="center"/>
        </w:trPr>
        <w:tc>
          <w:tcPr>
            <w:tcW w:w="1382" w:type="dxa"/>
            <w:shd w:val="clear" w:color="auto" w:fill="auto"/>
            <w:vAlign w:val="center"/>
          </w:tcPr>
          <w:p w14:paraId="307B60BE" w14:textId="77777777" w:rsidR="00197B1D" w:rsidRDefault="005C55D3">
            <w:pPr>
              <w:jc w:val="center"/>
              <w:rPr>
                <w:kern w:val="0"/>
                <w:szCs w:val="21"/>
              </w:rPr>
            </w:pPr>
            <w:r>
              <w:rPr>
                <w:rFonts w:hint="eastAsia"/>
                <w:kern w:val="0"/>
                <w:szCs w:val="21"/>
              </w:rPr>
              <w:t>SOFT2_D</w:t>
            </w:r>
            <w:r>
              <w:rPr>
                <w:kern w:val="0"/>
                <w:szCs w:val="21"/>
              </w:rPr>
              <w:t>01</w:t>
            </w:r>
          </w:p>
        </w:tc>
        <w:tc>
          <w:tcPr>
            <w:tcW w:w="2083" w:type="dxa"/>
            <w:shd w:val="clear" w:color="auto" w:fill="auto"/>
            <w:vAlign w:val="center"/>
          </w:tcPr>
          <w:p w14:paraId="083B2946" w14:textId="77777777" w:rsidR="00197B1D" w:rsidRDefault="005C55D3">
            <w:pPr>
              <w:rPr>
                <w:kern w:val="0"/>
                <w:szCs w:val="21"/>
              </w:rPr>
            </w:pPr>
            <w:r>
              <w:rPr>
                <w:rFonts w:hint="eastAsia"/>
                <w:kern w:val="0"/>
                <w:szCs w:val="21"/>
              </w:rPr>
              <w:t>保存分析结果</w:t>
            </w:r>
          </w:p>
        </w:tc>
        <w:tc>
          <w:tcPr>
            <w:tcW w:w="6205" w:type="dxa"/>
            <w:shd w:val="clear" w:color="auto" w:fill="auto"/>
            <w:vAlign w:val="center"/>
          </w:tcPr>
          <w:p w14:paraId="60AB2A82" w14:textId="77777777" w:rsidR="00197B1D" w:rsidRDefault="005C55D3">
            <w:pPr>
              <w:pStyle w:val="af6"/>
              <w:ind w:firstLineChars="0" w:firstLine="0"/>
              <w:rPr>
                <w:szCs w:val="21"/>
              </w:rPr>
            </w:pPr>
            <w:r>
              <w:rPr>
                <w:rFonts w:hint="eastAsia"/>
                <w:szCs w:val="21"/>
              </w:rPr>
              <w:t>可正确保存医生的分析结果</w:t>
            </w:r>
          </w:p>
        </w:tc>
      </w:tr>
      <w:tr w:rsidR="00197B1D" w14:paraId="115F7C0F" w14:textId="77777777">
        <w:trPr>
          <w:trHeight w:val="20"/>
          <w:jc w:val="center"/>
        </w:trPr>
        <w:tc>
          <w:tcPr>
            <w:tcW w:w="1382" w:type="dxa"/>
            <w:shd w:val="clear" w:color="auto" w:fill="auto"/>
            <w:vAlign w:val="center"/>
          </w:tcPr>
          <w:p w14:paraId="6110C7F6" w14:textId="77777777" w:rsidR="00197B1D" w:rsidRDefault="005C55D3">
            <w:pPr>
              <w:jc w:val="center"/>
              <w:rPr>
                <w:kern w:val="0"/>
                <w:szCs w:val="21"/>
              </w:rPr>
            </w:pPr>
            <w:r>
              <w:rPr>
                <w:rFonts w:hint="eastAsia"/>
                <w:kern w:val="0"/>
                <w:szCs w:val="21"/>
              </w:rPr>
              <w:t>SOFT2_D</w:t>
            </w:r>
            <w:r>
              <w:rPr>
                <w:kern w:val="0"/>
                <w:szCs w:val="21"/>
              </w:rPr>
              <w:t>0</w:t>
            </w:r>
            <w:r>
              <w:rPr>
                <w:rFonts w:hint="eastAsia"/>
                <w:kern w:val="0"/>
                <w:szCs w:val="21"/>
              </w:rPr>
              <w:t>2</w:t>
            </w:r>
          </w:p>
        </w:tc>
        <w:tc>
          <w:tcPr>
            <w:tcW w:w="2083" w:type="dxa"/>
            <w:shd w:val="clear" w:color="auto" w:fill="auto"/>
            <w:vAlign w:val="center"/>
          </w:tcPr>
          <w:p w14:paraId="5BD410E4" w14:textId="77777777" w:rsidR="00197B1D" w:rsidRDefault="005C55D3">
            <w:pPr>
              <w:rPr>
                <w:szCs w:val="21"/>
              </w:rPr>
            </w:pPr>
            <w:r>
              <w:rPr>
                <w:rFonts w:hint="eastAsia"/>
                <w:szCs w:val="21"/>
              </w:rPr>
              <w:t>关闭辅助分析界面</w:t>
            </w:r>
          </w:p>
        </w:tc>
        <w:tc>
          <w:tcPr>
            <w:tcW w:w="6205" w:type="dxa"/>
            <w:shd w:val="clear" w:color="auto" w:fill="auto"/>
            <w:vAlign w:val="center"/>
          </w:tcPr>
          <w:p w14:paraId="7198E393" w14:textId="77777777" w:rsidR="00197B1D" w:rsidRDefault="005C55D3">
            <w:pPr>
              <w:pStyle w:val="af6"/>
              <w:ind w:firstLineChars="0" w:firstLine="0"/>
              <w:rPr>
                <w:szCs w:val="21"/>
              </w:rPr>
            </w:pPr>
            <w:r>
              <w:rPr>
                <w:rFonts w:hint="eastAsia"/>
                <w:szCs w:val="21"/>
              </w:rPr>
              <w:t>可关闭辅助分析界面</w:t>
            </w:r>
          </w:p>
        </w:tc>
      </w:tr>
      <w:tr w:rsidR="00197B1D" w14:paraId="060ABDE7" w14:textId="77777777">
        <w:trPr>
          <w:trHeight w:val="20"/>
          <w:jc w:val="center"/>
        </w:trPr>
        <w:tc>
          <w:tcPr>
            <w:tcW w:w="1382" w:type="dxa"/>
            <w:shd w:val="clear" w:color="auto" w:fill="auto"/>
            <w:vAlign w:val="center"/>
          </w:tcPr>
          <w:p w14:paraId="17271675" w14:textId="77777777" w:rsidR="00197B1D" w:rsidRDefault="005C55D3">
            <w:pPr>
              <w:jc w:val="center"/>
              <w:rPr>
                <w:kern w:val="0"/>
                <w:szCs w:val="21"/>
              </w:rPr>
            </w:pPr>
            <w:r>
              <w:rPr>
                <w:rFonts w:hint="eastAsia"/>
                <w:kern w:val="0"/>
                <w:szCs w:val="21"/>
              </w:rPr>
              <w:t>SOFT2_D</w:t>
            </w:r>
            <w:r>
              <w:rPr>
                <w:kern w:val="0"/>
                <w:szCs w:val="21"/>
              </w:rPr>
              <w:t>0</w:t>
            </w:r>
            <w:r>
              <w:rPr>
                <w:rFonts w:hint="eastAsia"/>
                <w:kern w:val="0"/>
                <w:szCs w:val="21"/>
              </w:rPr>
              <w:t>3</w:t>
            </w:r>
          </w:p>
        </w:tc>
        <w:tc>
          <w:tcPr>
            <w:tcW w:w="2083" w:type="dxa"/>
            <w:shd w:val="clear" w:color="auto" w:fill="auto"/>
            <w:vAlign w:val="center"/>
          </w:tcPr>
          <w:p w14:paraId="51953329" w14:textId="77777777" w:rsidR="00197B1D" w:rsidRDefault="005C55D3">
            <w:pPr>
              <w:rPr>
                <w:kern w:val="0"/>
                <w:szCs w:val="21"/>
              </w:rPr>
            </w:pPr>
            <w:r>
              <w:rPr>
                <w:rFonts w:hint="eastAsia"/>
                <w:kern w:val="0"/>
                <w:szCs w:val="21"/>
              </w:rPr>
              <w:t>返回记录列表界面</w:t>
            </w:r>
          </w:p>
        </w:tc>
        <w:tc>
          <w:tcPr>
            <w:tcW w:w="6205" w:type="dxa"/>
            <w:shd w:val="clear" w:color="auto" w:fill="auto"/>
            <w:vAlign w:val="center"/>
          </w:tcPr>
          <w:p w14:paraId="63D88F9F" w14:textId="77777777" w:rsidR="00197B1D" w:rsidRDefault="005C55D3">
            <w:pPr>
              <w:pStyle w:val="af6"/>
              <w:ind w:firstLineChars="0" w:firstLine="0"/>
              <w:rPr>
                <w:szCs w:val="21"/>
              </w:rPr>
            </w:pPr>
            <w:r>
              <w:rPr>
                <w:rFonts w:hint="eastAsia"/>
                <w:szCs w:val="21"/>
              </w:rPr>
              <w:t>可返回记录列表界面</w:t>
            </w:r>
          </w:p>
        </w:tc>
      </w:tr>
    </w:tbl>
    <w:p w14:paraId="6523F30C" w14:textId="77777777" w:rsidR="00197B1D" w:rsidRDefault="00197B1D"/>
    <w:p w14:paraId="2F30130A" w14:textId="77777777" w:rsidR="00197B1D" w:rsidRDefault="005C55D3">
      <w:pPr>
        <w:numPr>
          <w:ilvl w:val="2"/>
          <w:numId w:val="3"/>
        </w:numPr>
        <w:spacing w:line="360" w:lineRule="auto"/>
        <w:outlineLvl w:val="2"/>
        <w:rPr>
          <w:bCs/>
          <w:sz w:val="24"/>
        </w:rPr>
      </w:pPr>
      <w:bookmarkStart w:id="381" w:name="_Toc13738"/>
      <w:bookmarkStart w:id="382" w:name="_Toc12800720"/>
      <w:bookmarkStart w:id="383" w:name="_Toc5887"/>
      <w:bookmarkStart w:id="384" w:name="_Toc15983"/>
      <w:bookmarkStart w:id="385" w:name="_Toc27671"/>
      <w:bookmarkStart w:id="386" w:name="_Toc23590"/>
      <w:bookmarkStart w:id="387" w:name="_Toc1878"/>
      <w:bookmarkStart w:id="388" w:name="_Toc921"/>
      <w:bookmarkStart w:id="389" w:name="_Toc23530"/>
      <w:bookmarkStart w:id="390" w:name="_Toc24691"/>
      <w:bookmarkStart w:id="391" w:name="_Toc1388"/>
      <w:r>
        <w:rPr>
          <w:rFonts w:hint="eastAsia"/>
          <w:bCs/>
          <w:sz w:val="24"/>
        </w:rPr>
        <w:t xml:space="preserve"> </w:t>
      </w:r>
      <w:bookmarkEnd w:id="381"/>
      <w:bookmarkEnd w:id="382"/>
      <w:bookmarkEnd w:id="383"/>
      <w:r>
        <w:rPr>
          <w:rFonts w:hint="eastAsia"/>
          <w:bCs/>
          <w:sz w:val="24"/>
        </w:rPr>
        <w:t>患者信息</w:t>
      </w:r>
      <w:bookmarkEnd w:id="384"/>
      <w:bookmarkEnd w:id="385"/>
      <w:bookmarkEnd w:id="386"/>
      <w:bookmarkEnd w:id="387"/>
      <w:bookmarkEnd w:id="388"/>
      <w:bookmarkEnd w:id="389"/>
      <w:bookmarkEnd w:id="390"/>
      <w:bookmarkEnd w:id="391"/>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0"/>
        <w:gridCol w:w="2158"/>
        <w:gridCol w:w="6175"/>
      </w:tblGrid>
      <w:tr w:rsidR="00197B1D" w14:paraId="0A0D53AE" w14:textId="77777777">
        <w:trPr>
          <w:trHeight w:val="20"/>
          <w:tblHeader/>
          <w:jc w:val="center"/>
        </w:trPr>
        <w:tc>
          <w:tcPr>
            <w:tcW w:w="1450" w:type="dxa"/>
            <w:shd w:val="clear" w:color="auto" w:fill="auto"/>
            <w:vAlign w:val="center"/>
          </w:tcPr>
          <w:p w14:paraId="62572DE3" w14:textId="77777777" w:rsidR="00197B1D" w:rsidRDefault="005C55D3">
            <w:pPr>
              <w:jc w:val="center"/>
              <w:rPr>
                <w:b/>
                <w:szCs w:val="21"/>
              </w:rPr>
            </w:pPr>
            <w:r>
              <w:rPr>
                <w:b/>
                <w:szCs w:val="21"/>
              </w:rPr>
              <w:t>编号</w:t>
            </w:r>
          </w:p>
        </w:tc>
        <w:tc>
          <w:tcPr>
            <w:tcW w:w="2158" w:type="dxa"/>
            <w:shd w:val="clear" w:color="auto" w:fill="auto"/>
            <w:vAlign w:val="center"/>
          </w:tcPr>
          <w:p w14:paraId="458853B4" w14:textId="77777777" w:rsidR="00197B1D" w:rsidRDefault="005C55D3">
            <w:pPr>
              <w:jc w:val="center"/>
              <w:rPr>
                <w:b/>
                <w:szCs w:val="21"/>
              </w:rPr>
            </w:pPr>
            <w:r>
              <w:rPr>
                <w:b/>
                <w:szCs w:val="21"/>
              </w:rPr>
              <w:t>项目</w:t>
            </w:r>
          </w:p>
        </w:tc>
        <w:tc>
          <w:tcPr>
            <w:tcW w:w="6175" w:type="dxa"/>
            <w:shd w:val="clear" w:color="auto" w:fill="auto"/>
            <w:vAlign w:val="center"/>
          </w:tcPr>
          <w:p w14:paraId="19FFEBFF" w14:textId="77777777" w:rsidR="00197B1D" w:rsidRDefault="005C55D3">
            <w:pPr>
              <w:jc w:val="center"/>
              <w:rPr>
                <w:b/>
                <w:szCs w:val="21"/>
              </w:rPr>
            </w:pPr>
            <w:r>
              <w:rPr>
                <w:b/>
                <w:szCs w:val="21"/>
              </w:rPr>
              <w:t>接受标准</w:t>
            </w:r>
          </w:p>
        </w:tc>
      </w:tr>
      <w:tr w:rsidR="00197B1D" w14:paraId="3E4E4967" w14:textId="77777777">
        <w:trPr>
          <w:trHeight w:val="20"/>
          <w:jc w:val="center"/>
        </w:trPr>
        <w:tc>
          <w:tcPr>
            <w:tcW w:w="1450" w:type="dxa"/>
            <w:shd w:val="clear" w:color="auto" w:fill="auto"/>
            <w:vAlign w:val="center"/>
          </w:tcPr>
          <w:p w14:paraId="3C4FFCF9" w14:textId="77777777" w:rsidR="00197B1D" w:rsidRDefault="005C55D3">
            <w:pPr>
              <w:jc w:val="center"/>
              <w:rPr>
                <w:kern w:val="0"/>
                <w:szCs w:val="21"/>
              </w:rPr>
            </w:pPr>
            <w:r>
              <w:rPr>
                <w:kern w:val="0"/>
                <w:szCs w:val="21"/>
                <w:lang w:bidi="ar"/>
              </w:rPr>
              <w:t>SOFT2_E01</w:t>
            </w:r>
          </w:p>
        </w:tc>
        <w:tc>
          <w:tcPr>
            <w:tcW w:w="2158" w:type="dxa"/>
            <w:shd w:val="clear" w:color="auto" w:fill="auto"/>
            <w:vAlign w:val="center"/>
          </w:tcPr>
          <w:p w14:paraId="63A8B03A" w14:textId="77777777" w:rsidR="00197B1D" w:rsidRDefault="005C55D3">
            <w:pPr>
              <w:rPr>
                <w:kern w:val="0"/>
                <w:szCs w:val="21"/>
              </w:rPr>
            </w:pPr>
            <w:r>
              <w:rPr>
                <w:rFonts w:cs="宋体" w:hint="eastAsia"/>
                <w:kern w:val="0"/>
                <w:szCs w:val="21"/>
                <w:lang w:bidi="ar"/>
              </w:rPr>
              <w:t>查看患者基本信息</w:t>
            </w:r>
          </w:p>
        </w:tc>
        <w:tc>
          <w:tcPr>
            <w:tcW w:w="6175" w:type="dxa"/>
            <w:shd w:val="clear" w:color="auto" w:fill="auto"/>
            <w:vAlign w:val="center"/>
          </w:tcPr>
          <w:p w14:paraId="597D7DC1" w14:textId="77777777" w:rsidR="00197B1D" w:rsidRDefault="005C55D3">
            <w:pPr>
              <w:pStyle w:val="ad"/>
              <w:rPr>
                <w:szCs w:val="21"/>
              </w:rPr>
            </w:pPr>
            <w:r>
              <w:rPr>
                <w:rFonts w:cs="宋体" w:hint="eastAsia"/>
                <w:sz w:val="21"/>
                <w:szCs w:val="21"/>
                <w:lang w:bidi="ar"/>
              </w:rPr>
              <w:t>姓名、性别、生日、身高、体重、手机号、个人病史等内容</w:t>
            </w:r>
          </w:p>
        </w:tc>
      </w:tr>
      <w:tr w:rsidR="00197B1D" w14:paraId="4F55C928" w14:textId="77777777">
        <w:trPr>
          <w:trHeight w:val="20"/>
          <w:jc w:val="center"/>
        </w:trPr>
        <w:tc>
          <w:tcPr>
            <w:tcW w:w="1450" w:type="dxa"/>
            <w:shd w:val="clear" w:color="auto" w:fill="auto"/>
            <w:vAlign w:val="center"/>
          </w:tcPr>
          <w:p w14:paraId="5C62CAA9" w14:textId="77777777" w:rsidR="00197B1D" w:rsidRDefault="005C55D3">
            <w:pPr>
              <w:jc w:val="center"/>
              <w:rPr>
                <w:kern w:val="0"/>
                <w:szCs w:val="21"/>
              </w:rPr>
            </w:pPr>
            <w:r>
              <w:rPr>
                <w:kern w:val="0"/>
                <w:szCs w:val="21"/>
                <w:lang w:bidi="ar"/>
              </w:rPr>
              <w:t>SOFT2_E02</w:t>
            </w:r>
          </w:p>
        </w:tc>
        <w:tc>
          <w:tcPr>
            <w:tcW w:w="2158" w:type="dxa"/>
            <w:shd w:val="clear" w:color="auto" w:fill="auto"/>
            <w:vAlign w:val="center"/>
          </w:tcPr>
          <w:p w14:paraId="550591DB" w14:textId="77777777" w:rsidR="00197B1D" w:rsidRDefault="005C55D3">
            <w:pPr>
              <w:rPr>
                <w:kern w:val="0"/>
                <w:szCs w:val="21"/>
              </w:rPr>
            </w:pPr>
            <w:r>
              <w:rPr>
                <w:rFonts w:cs="宋体" w:hint="eastAsia"/>
                <w:kern w:val="0"/>
                <w:szCs w:val="21"/>
                <w:lang w:bidi="ar"/>
              </w:rPr>
              <w:t>查看该记录基本信息</w:t>
            </w:r>
          </w:p>
        </w:tc>
        <w:tc>
          <w:tcPr>
            <w:tcW w:w="6175" w:type="dxa"/>
            <w:shd w:val="clear" w:color="auto" w:fill="auto"/>
            <w:vAlign w:val="center"/>
          </w:tcPr>
          <w:p w14:paraId="51B95DF1" w14:textId="77777777" w:rsidR="00197B1D" w:rsidRDefault="005C55D3">
            <w:pPr>
              <w:pStyle w:val="ad"/>
              <w:rPr>
                <w:szCs w:val="21"/>
              </w:rPr>
            </w:pPr>
            <w:r>
              <w:rPr>
                <w:rFonts w:cs="宋体" w:hint="eastAsia"/>
                <w:sz w:val="21"/>
                <w:szCs w:val="21"/>
                <w:lang w:bidi="ar"/>
              </w:rPr>
              <w:t>开始日期、开始时间、记录器编号</w:t>
            </w:r>
          </w:p>
        </w:tc>
      </w:tr>
      <w:tr w:rsidR="00197B1D" w14:paraId="0BC10A84" w14:textId="77777777">
        <w:trPr>
          <w:trHeight w:val="20"/>
          <w:jc w:val="center"/>
        </w:trPr>
        <w:tc>
          <w:tcPr>
            <w:tcW w:w="1450" w:type="dxa"/>
            <w:shd w:val="clear" w:color="auto" w:fill="auto"/>
            <w:vAlign w:val="center"/>
          </w:tcPr>
          <w:p w14:paraId="2912DEDF" w14:textId="77777777" w:rsidR="00197B1D" w:rsidRDefault="005C55D3">
            <w:pPr>
              <w:jc w:val="center"/>
              <w:rPr>
                <w:kern w:val="0"/>
                <w:szCs w:val="21"/>
              </w:rPr>
            </w:pPr>
            <w:r>
              <w:rPr>
                <w:kern w:val="0"/>
                <w:szCs w:val="21"/>
                <w:lang w:bidi="ar"/>
              </w:rPr>
              <w:t>SOFT2_E03</w:t>
            </w:r>
          </w:p>
        </w:tc>
        <w:tc>
          <w:tcPr>
            <w:tcW w:w="2158" w:type="dxa"/>
            <w:shd w:val="clear" w:color="auto" w:fill="auto"/>
            <w:vAlign w:val="center"/>
          </w:tcPr>
          <w:p w14:paraId="53FCD499" w14:textId="77777777" w:rsidR="00197B1D" w:rsidRDefault="005C55D3">
            <w:pPr>
              <w:rPr>
                <w:kern w:val="0"/>
                <w:szCs w:val="21"/>
              </w:rPr>
            </w:pPr>
            <w:r>
              <w:rPr>
                <w:rFonts w:cs="宋体" w:hint="eastAsia"/>
                <w:kern w:val="0"/>
                <w:szCs w:val="21"/>
                <w:lang w:bidi="ar"/>
              </w:rPr>
              <w:t>分析参数设置</w:t>
            </w:r>
          </w:p>
        </w:tc>
        <w:tc>
          <w:tcPr>
            <w:tcW w:w="6175" w:type="dxa"/>
            <w:shd w:val="clear" w:color="auto" w:fill="auto"/>
            <w:vAlign w:val="center"/>
          </w:tcPr>
          <w:p w14:paraId="2574C547" w14:textId="77777777" w:rsidR="00197B1D" w:rsidRDefault="005C55D3">
            <w:pPr>
              <w:pStyle w:val="ad"/>
              <w:rPr>
                <w:szCs w:val="21"/>
              </w:rPr>
            </w:pPr>
            <w:r>
              <w:rPr>
                <w:rFonts w:cs="宋体" w:hint="eastAsia"/>
                <w:sz w:val="21"/>
                <w:szCs w:val="21"/>
                <w:lang w:bidi="ar"/>
              </w:rPr>
              <w:t>执行</w:t>
            </w:r>
            <w:r>
              <w:rPr>
                <w:sz w:val="21"/>
                <w:szCs w:val="21"/>
                <w:lang w:bidi="ar"/>
              </w:rPr>
              <w:t xml:space="preserve">7.1.27 </w:t>
            </w:r>
            <w:r>
              <w:rPr>
                <w:rFonts w:cs="宋体" w:hint="eastAsia"/>
                <w:sz w:val="21"/>
                <w:szCs w:val="21"/>
                <w:lang w:bidi="ar"/>
              </w:rPr>
              <w:t>参数设置功能标准</w:t>
            </w:r>
          </w:p>
        </w:tc>
      </w:tr>
      <w:tr w:rsidR="00197B1D" w14:paraId="4E8629BC" w14:textId="77777777">
        <w:trPr>
          <w:trHeight w:val="20"/>
          <w:jc w:val="center"/>
        </w:trPr>
        <w:tc>
          <w:tcPr>
            <w:tcW w:w="1450" w:type="dxa"/>
            <w:shd w:val="clear" w:color="auto" w:fill="auto"/>
            <w:vAlign w:val="center"/>
          </w:tcPr>
          <w:p w14:paraId="07BD15A4" w14:textId="77777777" w:rsidR="00197B1D" w:rsidRDefault="005C55D3">
            <w:pPr>
              <w:jc w:val="center"/>
              <w:rPr>
                <w:kern w:val="0"/>
                <w:szCs w:val="21"/>
              </w:rPr>
            </w:pPr>
            <w:r>
              <w:rPr>
                <w:kern w:val="0"/>
                <w:szCs w:val="21"/>
                <w:lang w:bidi="ar"/>
              </w:rPr>
              <w:t>SOFT2_E04</w:t>
            </w:r>
          </w:p>
        </w:tc>
        <w:tc>
          <w:tcPr>
            <w:tcW w:w="2158" w:type="dxa"/>
            <w:shd w:val="clear" w:color="auto" w:fill="auto"/>
            <w:vAlign w:val="center"/>
          </w:tcPr>
          <w:p w14:paraId="7BF3E414" w14:textId="77777777" w:rsidR="00197B1D" w:rsidRDefault="005C55D3">
            <w:pPr>
              <w:rPr>
                <w:kern w:val="0"/>
                <w:szCs w:val="21"/>
              </w:rPr>
            </w:pPr>
            <w:r>
              <w:rPr>
                <w:rFonts w:cs="宋体" w:hint="eastAsia"/>
                <w:kern w:val="0"/>
                <w:szCs w:val="21"/>
                <w:lang w:bidi="ar"/>
              </w:rPr>
              <w:t>重新分析</w:t>
            </w:r>
          </w:p>
        </w:tc>
        <w:tc>
          <w:tcPr>
            <w:tcW w:w="6175" w:type="dxa"/>
            <w:shd w:val="clear" w:color="auto" w:fill="auto"/>
            <w:vAlign w:val="center"/>
          </w:tcPr>
          <w:p w14:paraId="5681D99C" w14:textId="77777777" w:rsidR="00197B1D" w:rsidRDefault="005C55D3">
            <w:pPr>
              <w:pStyle w:val="ad"/>
              <w:rPr>
                <w:szCs w:val="21"/>
              </w:rPr>
            </w:pPr>
            <w:r>
              <w:rPr>
                <w:rFonts w:cs="宋体" w:hint="eastAsia"/>
                <w:sz w:val="21"/>
                <w:szCs w:val="21"/>
                <w:lang w:bidi="ar"/>
              </w:rPr>
              <w:t>重新进行辅助分析</w:t>
            </w:r>
          </w:p>
        </w:tc>
      </w:tr>
    </w:tbl>
    <w:p w14:paraId="0BFBF900" w14:textId="77777777" w:rsidR="00197B1D" w:rsidRDefault="00197B1D">
      <w:pPr>
        <w:ind w:left="480"/>
        <w:rPr>
          <w:bCs/>
          <w:color w:val="FF0000"/>
          <w:sz w:val="24"/>
        </w:rPr>
      </w:pPr>
    </w:p>
    <w:p w14:paraId="5C8C3776" w14:textId="77777777" w:rsidR="00197B1D" w:rsidRDefault="00197B1D">
      <w:pPr>
        <w:ind w:left="480"/>
        <w:rPr>
          <w:bCs/>
          <w:color w:val="FF0000"/>
          <w:sz w:val="24"/>
        </w:rPr>
      </w:pPr>
    </w:p>
    <w:p w14:paraId="0A388821" w14:textId="77777777" w:rsidR="00197B1D" w:rsidRDefault="005C55D3">
      <w:pPr>
        <w:numPr>
          <w:ilvl w:val="2"/>
          <w:numId w:val="3"/>
        </w:numPr>
        <w:spacing w:line="360" w:lineRule="auto"/>
        <w:outlineLvl w:val="2"/>
        <w:rPr>
          <w:bCs/>
          <w:sz w:val="24"/>
        </w:rPr>
      </w:pPr>
      <w:bookmarkStart w:id="392" w:name="_Toc4280"/>
      <w:bookmarkStart w:id="393" w:name="_Toc23952"/>
      <w:bookmarkStart w:id="394" w:name="_Toc30012"/>
      <w:bookmarkStart w:id="395" w:name="_Toc30918"/>
      <w:bookmarkStart w:id="396" w:name="_Toc23903"/>
      <w:bookmarkStart w:id="397" w:name="_Toc27856"/>
      <w:bookmarkStart w:id="398" w:name="_Toc510"/>
      <w:bookmarkStart w:id="399" w:name="_Toc20514"/>
      <w:r>
        <w:rPr>
          <w:rFonts w:hint="eastAsia"/>
          <w:bCs/>
          <w:sz w:val="24"/>
        </w:rPr>
        <w:t xml:space="preserve"> </w:t>
      </w:r>
      <w:r>
        <w:rPr>
          <w:rFonts w:hint="eastAsia"/>
          <w:bCs/>
          <w:sz w:val="24"/>
        </w:rPr>
        <w:t>编辑模板</w:t>
      </w:r>
      <w:bookmarkEnd w:id="392"/>
      <w:bookmarkEnd w:id="393"/>
      <w:bookmarkEnd w:id="394"/>
      <w:bookmarkEnd w:id="395"/>
      <w:bookmarkEnd w:id="396"/>
      <w:bookmarkEnd w:id="397"/>
      <w:bookmarkEnd w:id="398"/>
      <w:bookmarkEnd w:id="399"/>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986"/>
        <w:gridCol w:w="6342"/>
      </w:tblGrid>
      <w:tr w:rsidR="00197B1D" w14:paraId="05A74B3E" w14:textId="77777777">
        <w:trPr>
          <w:trHeight w:val="20"/>
          <w:tblHeader/>
          <w:jc w:val="center"/>
        </w:trPr>
        <w:tc>
          <w:tcPr>
            <w:tcW w:w="1444" w:type="dxa"/>
            <w:shd w:val="clear" w:color="auto" w:fill="auto"/>
            <w:vAlign w:val="center"/>
          </w:tcPr>
          <w:p w14:paraId="35CB20CC" w14:textId="77777777" w:rsidR="00197B1D" w:rsidRDefault="005C55D3">
            <w:pPr>
              <w:jc w:val="center"/>
              <w:rPr>
                <w:b/>
                <w:szCs w:val="21"/>
              </w:rPr>
            </w:pPr>
            <w:r>
              <w:rPr>
                <w:b/>
                <w:szCs w:val="21"/>
              </w:rPr>
              <w:t>编号</w:t>
            </w:r>
          </w:p>
        </w:tc>
        <w:tc>
          <w:tcPr>
            <w:tcW w:w="1986" w:type="dxa"/>
            <w:shd w:val="clear" w:color="auto" w:fill="auto"/>
            <w:vAlign w:val="center"/>
          </w:tcPr>
          <w:p w14:paraId="4CB5FE89" w14:textId="77777777" w:rsidR="00197B1D" w:rsidRDefault="005C55D3">
            <w:pPr>
              <w:jc w:val="center"/>
              <w:rPr>
                <w:b/>
                <w:szCs w:val="21"/>
              </w:rPr>
            </w:pPr>
            <w:r>
              <w:rPr>
                <w:b/>
                <w:szCs w:val="21"/>
              </w:rPr>
              <w:t>项目</w:t>
            </w:r>
          </w:p>
        </w:tc>
        <w:tc>
          <w:tcPr>
            <w:tcW w:w="6342" w:type="dxa"/>
            <w:shd w:val="clear" w:color="auto" w:fill="auto"/>
            <w:vAlign w:val="center"/>
          </w:tcPr>
          <w:p w14:paraId="7CF2B218" w14:textId="77777777" w:rsidR="00197B1D" w:rsidRDefault="005C55D3">
            <w:pPr>
              <w:jc w:val="center"/>
              <w:rPr>
                <w:b/>
                <w:szCs w:val="21"/>
              </w:rPr>
            </w:pPr>
            <w:r>
              <w:rPr>
                <w:b/>
                <w:szCs w:val="21"/>
              </w:rPr>
              <w:t>接受标准</w:t>
            </w:r>
          </w:p>
        </w:tc>
      </w:tr>
      <w:tr w:rsidR="00197B1D" w14:paraId="63AAA779" w14:textId="77777777">
        <w:trPr>
          <w:trHeight w:val="20"/>
          <w:jc w:val="center"/>
        </w:trPr>
        <w:tc>
          <w:tcPr>
            <w:tcW w:w="1444" w:type="dxa"/>
            <w:shd w:val="clear" w:color="auto" w:fill="auto"/>
            <w:vAlign w:val="center"/>
          </w:tcPr>
          <w:p w14:paraId="7DFE3B33" w14:textId="77777777" w:rsidR="00197B1D" w:rsidRDefault="005C55D3">
            <w:pPr>
              <w:jc w:val="center"/>
              <w:rPr>
                <w:kern w:val="0"/>
                <w:szCs w:val="21"/>
              </w:rPr>
            </w:pPr>
            <w:r>
              <w:rPr>
                <w:kern w:val="0"/>
                <w:szCs w:val="21"/>
                <w:lang w:bidi="ar"/>
              </w:rPr>
              <w:t>SOFT2_F01</w:t>
            </w:r>
          </w:p>
        </w:tc>
        <w:tc>
          <w:tcPr>
            <w:tcW w:w="1986" w:type="dxa"/>
            <w:shd w:val="clear" w:color="auto" w:fill="auto"/>
            <w:vAlign w:val="center"/>
          </w:tcPr>
          <w:p w14:paraId="1D31FDC7" w14:textId="77777777" w:rsidR="00197B1D" w:rsidRDefault="005C55D3">
            <w:pPr>
              <w:rPr>
                <w:kern w:val="0"/>
                <w:szCs w:val="21"/>
              </w:rPr>
            </w:pPr>
            <w:r>
              <w:rPr>
                <w:rFonts w:cs="宋体" w:hint="eastAsia"/>
                <w:kern w:val="0"/>
                <w:szCs w:val="21"/>
                <w:lang w:bidi="ar"/>
              </w:rPr>
              <w:t>心搏类型分类</w:t>
            </w:r>
          </w:p>
        </w:tc>
        <w:tc>
          <w:tcPr>
            <w:tcW w:w="6342" w:type="dxa"/>
            <w:shd w:val="clear" w:color="auto" w:fill="auto"/>
            <w:vAlign w:val="center"/>
          </w:tcPr>
          <w:p w14:paraId="21E184A6" w14:textId="77777777" w:rsidR="00197B1D" w:rsidRDefault="005C55D3">
            <w:pPr>
              <w:pStyle w:val="ad"/>
              <w:rPr>
                <w:szCs w:val="21"/>
              </w:rPr>
            </w:pPr>
            <w:r>
              <w:rPr>
                <w:rFonts w:cs="宋体" w:hint="eastAsia"/>
                <w:sz w:val="21"/>
                <w:szCs w:val="21"/>
                <w:lang w:bidi="ar"/>
              </w:rPr>
              <w:t>执行</w:t>
            </w:r>
            <w:r>
              <w:rPr>
                <w:sz w:val="21"/>
                <w:szCs w:val="21"/>
                <w:lang w:bidi="ar"/>
              </w:rPr>
              <w:t xml:space="preserve">7.1.2 </w:t>
            </w:r>
            <w:r>
              <w:rPr>
                <w:rFonts w:cs="宋体" w:hint="eastAsia"/>
                <w:sz w:val="21"/>
                <w:szCs w:val="21"/>
                <w:lang w:bidi="ar"/>
              </w:rPr>
              <w:t>模板分类功能标准</w:t>
            </w:r>
          </w:p>
        </w:tc>
      </w:tr>
      <w:tr w:rsidR="00197B1D" w14:paraId="2BF27E11" w14:textId="77777777">
        <w:trPr>
          <w:trHeight w:val="20"/>
          <w:jc w:val="center"/>
        </w:trPr>
        <w:tc>
          <w:tcPr>
            <w:tcW w:w="1444" w:type="dxa"/>
            <w:shd w:val="clear" w:color="auto" w:fill="auto"/>
            <w:vAlign w:val="center"/>
          </w:tcPr>
          <w:p w14:paraId="24E7BEA0" w14:textId="77777777" w:rsidR="00197B1D" w:rsidRDefault="005C55D3">
            <w:pPr>
              <w:jc w:val="center"/>
              <w:rPr>
                <w:kern w:val="0"/>
                <w:szCs w:val="21"/>
              </w:rPr>
            </w:pPr>
            <w:r>
              <w:rPr>
                <w:kern w:val="0"/>
                <w:szCs w:val="21"/>
                <w:lang w:bidi="ar"/>
              </w:rPr>
              <w:t>SOFT2_F02</w:t>
            </w:r>
          </w:p>
        </w:tc>
        <w:tc>
          <w:tcPr>
            <w:tcW w:w="1986" w:type="dxa"/>
            <w:shd w:val="clear" w:color="auto" w:fill="auto"/>
            <w:vAlign w:val="center"/>
          </w:tcPr>
          <w:p w14:paraId="6988C8A7" w14:textId="77777777" w:rsidR="00197B1D" w:rsidRDefault="005C55D3">
            <w:pPr>
              <w:rPr>
                <w:kern w:val="0"/>
                <w:szCs w:val="21"/>
              </w:rPr>
            </w:pPr>
            <w:r>
              <w:rPr>
                <w:rFonts w:cs="宋体" w:hint="eastAsia"/>
                <w:kern w:val="0"/>
                <w:szCs w:val="21"/>
                <w:lang w:bidi="ar"/>
              </w:rPr>
              <w:t>模板详细</w:t>
            </w:r>
          </w:p>
        </w:tc>
        <w:tc>
          <w:tcPr>
            <w:tcW w:w="6342" w:type="dxa"/>
            <w:shd w:val="clear" w:color="auto" w:fill="auto"/>
            <w:vAlign w:val="center"/>
          </w:tcPr>
          <w:p w14:paraId="3F86A847" w14:textId="77777777" w:rsidR="00197B1D" w:rsidRDefault="005C55D3">
            <w:pPr>
              <w:pStyle w:val="ad"/>
              <w:rPr>
                <w:szCs w:val="21"/>
              </w:rPr>
            </w:pPr>
            <w:r>
              <w:rPr>
                <w:rFonts w:cs="宋体" w:hint="eastAsia"/>
                <w:sz w:val="21"/>
                <w:szCs w:val="21"/>
                <w:lang w:bidi="ar"/>
              </w:rPr>
              <w:t>执行</w:t>
            </w:r>
            <w:r>
              <w:rPr>
                <w:sz w:val="21"/>
                <w:szCs w:val="21"/>
                <w:lang w:bidi="ar"/>
              </w:rPr>
              <w:t xml:space="preserve">7.1.3 </w:t>
            </w:r>
            <w:r>
              <w:rPr>
                <w:rFonts w:cs="宋体" w:hint="eastAsia"/>
                <w:sz w:val="21"/>
                <w:szCs w:val="21"/>
                <w:lang w:bidi="ar"/>
              </w:rPr>
              <w:t>模板详细标准</w:t>
            </w:r>
          </w:p>
        </w:tc>
      </w:tr>
      <w:tr w:rsidR="00197B1D" w14:paraId="2CE29DB0" w14:textId="77777777">
        <w:trPr>
          <w:trHeight w:val="20"/>
          <w:jc w:val="center"/>
        </w:trPr>
        <w:tc>
          <w:tcPr>
            <w:tcW w:w="1444" w:type="dxa"/>
            <w:shd w:val="clear" w:color="auto" w:fill="auto"/>
            <w:vAlign w:val="center"/>
          </w:tcPr>
          <w:p w14:paraId="10DB1697" w14:textId="77777777" w:rsidR="00197B1D" w:rsidRDefault="005C55D3">
            <w:pPr>
              <w:jc w:val="center"/>
              <w:rPr>
                <w:kern w:val="0"/>
                <w:szCs w:val="21"/>
              </w:rPr>
            </w:pPr>
            <w:r>
              <w:rPr>
                <w:kern w:val="0"/>
                <w:szCs w:val="21"/>
                <w:lang w:bidi="ar"/>
              </w:rPr>
              <w:t>SOFT2_F03</w:t>
            </w:r>
          </w:p>
        </w:tc>
        <w:tc>
          <w:tcPr>
            <w:tcW w:w="1986" w:type="dxa"/>
            <w:shd w:val="clear" w:color="auto" w:fill="auto"/>
            <w:vAlign w:val="center"/>
          </w:tcPr>
          <w:p w14:paraId="3FFE4C1D" w14:textId="77777777" w:rsidR="00197B1D" w:rsidRDefault="005C55D3">
            <w:pPr>
              <w:rPr>
                <w:kern w:val="0"/>
                <w:szCs w:val="21"/>
              </w:rPr>
            </w:pPr>
            <w:proofErr w:type="spellStart"/>
            <w:r>
              <w:rPr>
                <w:kern w:val="0"/>
                <w:szCs w:val="21"/>
                <w:lang w:bidi="ar"/>
              </w:rPr>
              <w:t>Demix</w:t>
            </w:r>
            <w:proofErr w:type="spellEnd"/>
          </w:p>
        </w:tc>
        <w:tc>
          <w:tcPr>
            <w:tcW w:w="6342" w:type="dxa"/>
            <w:shd w:val="clear" w:color="auto" w:fill="auto"/>
            <w:vAlign w:val="center"/>
          </w:tcPr>
          <w:p w14:paraId="19BAC34A" w14:textId="77777777" w:rsidR="00197B1D" w:rsidRDefault="005C55D3">
            <w:pPr>
              <w:pStyle w:val="ad"/>
              <w:rPr>
                <w:szCs w:val="21"/>
              </w:rPr>
            </w:pPr>
            <w:r>
              <w:rPr>
                <w:rFonts w:cs="宋体" w:hint="eastAsia"/>
                <w:sz w:val="21"/>
                <w:szCs w:val="21"/>
                <w:lang w:bidi="ar"/>
              </w:rPr>
              <w:t>执行</w:t>
            </w:r>
            <w:r>
              <w:rPr>
                <w:sz w:val="21"/>
                <w:szCs w:val="21"/>
                <w:lang w:bidi="ar"/>
              </w:rPr>
              <w:t xml:space="preserve">7.1.4 </w:t>
            </w:r>
            <w:proofErr w:type="spellStart"/>
            <w:r>
              <w:rPr>
                <w:sz w:val="21"/>
                <w:szCs w:val="21"/>
                <w:lang w:bidi="ar"/>
              </w:rPr>
              <w:t>Demix</w:t>
            </w:r>
            <w:proofErr w:type="spellEnd"/>
            <w:r>
              <w:rPr>
                <w:rFonts w:cs="宋体" w:hint="eastAsia"/>
                <w:sz w:val="21"/>
                <w:szCs w:val="21"/>
                <w:lang w:bidi="ar"/>
              </w:rPr>
              <w:t>功能标准</w:t>
            </w:r>
          </w:p>
        </w:tc>
      </w:tr>
      <w:tr w:rsidR="00197B1D" w14:paraId="28FCD5CE" w14:textId="77777777">
        <w:trPr>
          <w:trHeight w:val="20"/>
          <w:jc w:val="center"/>
        </w:trPr>
        <w:tc>
          <w:tcPr>
            <w:tcW w:w="1444" w:type="dxa"/>
            <w:shd w:val="clear" w:color="auto" w:fill="auto"/>
            <w:vAlign w:val="center"/>
          </w:tcPr>
          <w:p w14:paraId="0CC83E6F" w14:textId="77777777" w:rsidR="00197B1D" w:rsidRDefault="005C55D3">
            <w:pPr>
              <w:jc w:val="center"/>
              <w:rPr>
                <w:kern w:val="0"/>
                <w:szCs w:val="21"/>
              </w:rPr>
            </w:pPr>
            <w:r>
              <w:rPr>
                <w:kern w:val="0"/>
                <w:szCs w:val="21"/>
                <w:lang w:bidi="ar"/>
              </w:rPr>
              <w:t>SOFT2_F04</w:t>
            </w:r>
          </w:p>
        </w:tc>
        <w:tc>
          <w:tcPr>
            <w:tcW w:w="1986" w:type="dxa"/>
            <w:shd w:val="clear" w:color="auto" w:fill="auto"/>
            <w:vAlign w:val="center"/>
          </w:tcPr>
          <w:p w14:paraId="790FE576" w14:textId="77777777" w:rsidR="00197B1D" w:rsidRDefault="005C55D3">
            <w:pPr>
              <w:rPr>
                <w:kern w:val="0"/>
                <w:szCs w:val="21"/>
              </w:rPr>
            </w:pPr>
            <w:r>
              <w:rPr>
                <w:rFonts w:cs="宋体" w:hint="eastAsia"/>
                <w:kern w:val="0"/>
                <w:szCs w:val="21"/>
                <w:lang w:bidi="ar"/>
              </w:rPr>
              <w:t>散点图</w:t>
            </w:r>
          </w:p>
        </w:tc>
        <w:tc>
          <w:tcPr>
            <w:tcW w:w="6342" w:type="dxa"/>
            <w:shd w:val="clear" w:color="auto" w:fill="auto"/>
            <w:vAlign w:val="center"/>
          </w:tcPr>
          <w:p w14:paraId="71E2E875" w14:textId="77777777" w:rsidR="00197B1D" w:rsidRDefault="005C55D3">
            <w:pPr>
              <w:pStyle w:val="ad"/>
              <w:rPr>
                <w:szCs w:val="21"/>
              </w:rPr>
            </w:pPr>
            <w:r>
              <w:rPr>
                <w:rFonts w:cs="宋体" w:hint="eastAsia"/>
                <w:sz w:val="21"/>
                <w:szCs w:val="21"/>
                <w:lang w:bidi="ar"/>
              </w:rPr>
              <w:t>执行</w:t>
            </w:r>
            <w:r>
              <w:rPr>
                <w:sz w:val="21"/>
                <w:szCs w:val="21"/>
                <w:lang w:bidi="ar"/>
              </w:rPr>
              <w:t xml:space="preserve">7.1.5 </w:t>
            </w:r>
            <w:r>
              <w:rPr>
                <w:rFonts w:cs="宋体" w:hint="eastAsia"/>
                <w:sz w:val="21"/>
                <w:szCs w:val="21"/>
                <w:lang w:bidi="ar"/>
              </w:rPr>
              <w:t>散点图功能标准</w:t>
            </w:r>
          </w:p>
        </w:tc>
      </w:tr>
      <w:tr w:rsidR="00197B1D" w14:paraId="7DD90AC2" w14:textId="77777777">
        <w:trPr>
          <w:trHeight w:val="20"/>
          <w:jc w:val="center"/>
        </w:trPr>
        <w:tc>
          <w:tcPr>
            <w:tcW w:w="1444" w:type="dxa"/>
            <w:shd w:val="clear" w:color="auto" w:fill="auto"/>
            <w:vAlign w:val="center"/>
          </w:tcPr>
          <w:p w14:paraId="06A2F8B6" w14:textId="77777777" w:rsidR="00197B1D" w:rsidRDefault="005C55D3">
            <w:pPr>
              <w:jc w:val="center"/>
              <w:rPr>
                <w:kern w:val="0"/>
                <w:szCs w:val="21"/>
              </w:rPr>
            </w:pPr>
            <w:r>
              <w:rPr>
                <w:kern w:val="0"/>
                <w:szCs w:val="21"/>
                <w:lang w:bidi="ar"/>
              </w:rPr>
              <w:t>SOFT2_F05</w:t>
            </w:r>
          </w:p>
        </w:tc>
        <w:tc>
          <w:tcPr>
            <w:tcW w:w="1986" w:type="dxa"/>
            <w:shd w:val="clear" w:color="auto" w:fill="auto"/>
            <w:vAlign w:val="center"/>
          </w:tcPr>
          <w:p w14:paraId="352C0C6D" w14:textId="77777777" w:rsidR="00197B1D" w:rsidRDefault="005C55D3">
            <w:pPr>
              <w:rPr>
                <w:kern w:val="0"/>
                <w:szCs w:val="21"/>
              </w:rPr>
            </w:pPr>
            <w:r>
              <w:rPr>
                <w:rFonts w:cs="宋体" w:hint="eastAsia"/>
                <w:kern w:val="0"/>
                <w:szCs w:val="21"/>
                <w:lang w:bidi="ar"/>
              </w:rPr>
              <w:t>通用模板编辑窗口</w:t>
            </w:r>
          </w:p>
        </w:tc>
        <w:tc>
          <w:tcPr>
            <w:tcW w:w="6342" w:type="dxa"/>
            <w:shd w:val="clear" w:color="auto" w:fill="auto"/>
            <w:vAlign w:val="center"/>
          </w:tcPr>
          <w:p w14:paraId="75E56ED0" w14:textId="77777777" w:rsidR="00197B1D" w:rsidRDefault="005C55D3">
            <w:pPr>
              <w:pStyle w:val="ad"/>
              <w:rPr>
                <w:szCs w:val="21"/>
              </w:rPr>
            </w:pPr>
            <w:r>
              <w:rPr>
                <w:rFonts w:cs="宋体" w:hint="eastAsia"/>
                <w:sz w:val="21"/>
                <w:szCs w:val="21"/>
                <w:lang w:bidi="ar"/>
              </w:rPr>
              <w:t>执行</w:t>
            </w:r>
            <w:r>
              <w:rPr>
                <w:sz w:val="21"/>
                <w:szCs w:val="21"/>
                <w:lang w:bidi="ar"/>
              </w:rPr>
              <w:t xml:space="preserve">7.1.1 </w:t>
            </w:r>
            <w:r>
              <w:rPr>
                <w:rFonts w:cs="宋体" w:hint="eastAsia"/>
                <w:sz w:val="21"/>
                <w:szCs w:val="21"/>
                <w:lang w:bidi="ar"/>
              </w:rPr>
              <w:t>通用心电图编辑窗口标准</w:t>
            </w:r>
          </w:p>
        </w:tc>
      </w:tr>
    </w:tbl>
    <w:p w14:paraId="0A7EB595" w14:textId="77777777" w:rsidR="00197B1D" w:rsidRDefault="00197B1D">
      <w:pPr>
        <w:ind w:left="480"/>
        <w:rPr>
          <w:bCs/>
          <w:color w:val="FF0000"/>
          <w:sz w:val="24"/>
        </w:rPr>
      </w:pPr>
    </w:p>
    <w:p w14:paraId="3A08C768" w14:textId="77777777" w:rsidR="00197B1D" w:rsidRDefault="005C55D3">
      <w:pPr>
        <w:numPr>
          <w:ilvl w:val="2"/>
          <w:numId w:val="3"/>
        </w:numPr>
        <w:spacing w:line="360" w:lineRule="auto"/>
        <w:outlineLvl w:val="2"/>
        <w:rPr>
          <w:bCs/>
          <w:sz w:val="24"/>
        </w:rPr>
      </w:pPr>
      <w:bookmarkStart w:id="400" w:name="_Toc27334"/>
      <w:bookmarkStart w:id="401" w:name="_Toc29905"/>
      <w:bookmarkStart w:id="402" w:name="_Toc7817"/>
      <w:bookmarkStart w:id="403" w:name="_Toc14962"/>
      <w:bookmarkStart w:id="404" w:name="_Toc32013"/>
      <w:bookmarkStart w:id="405" w:name="_Toc25576"/>
      <w:bookmarkStart w:id="406" w:name="_Toc30576"/>
      <w:bookmarkStart w:id="407" w:name="_Toc32480"/>
      <w:bookmarkStart w:id="408" w:name="_Toc5627"/>
      <w:bookmarkStart w:id="409" w:name="_Toc32578"/>
      <w:r>
        <w:rPr>
          <w:rFonts w:hint="eastAsia"/>
          <w:bCs/>
          <w:sz w:val="24"/>
        </w:rPr>
        <w:t xml:space="preserve"> </w:t>
      </w:r>
      <w:bookmarkEnd w:id="400"/>
      <w:bookmarkEnd w:id="401"/>
      <w:r>
        <w:rPr>
          <w:rFonts w:hint="eastAsia"/>
          <w:bCs/>
          <w:sz w:val="24"/>
        </w:rPr>
        <w:t>事件统计</w:t>
      </w:r>
      <w:bookmarkEnd w:id="402"/>
      <w:bookmarkEnd w:id="403"/>
      <w:bookmarkEnd w:id="404"/>
      <w:bookmarkEnd w:id="405"/>
      <w:bookmarkEnd w:id="406"/>
      <w:bookmarkEnd w:id="407"/>
      <w:bookmarkEnd w:id="408"/>
      <w:bookmarkEnd w:id="409"/>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3"/>
        <w:gridCol w:w="2376"/>
        <w:gridCol w:w="5963"/>
      </w:tblGrid>
      <w:tr w:rsidR="00197B1D" w14:paraId="090BDC36" w14:textId="77777777">
        <w:trPr>
          <w:trHeight w:val="20"/>
          <w:tblHeader/>
          <w:jc w:val="center"/>
        </w:trPr>
        <w:tc>
          <w:tcPr>
            <w:tcW w:w="1433" w:type="dxa"/>
            <w:shd w:val="clear" w:color="auto" w:fill="auto"/>
            <w:vAlign w:val="center"/>
          </w:tcPr>
          <w:p w14:paraId="7DD6B60C" w14:textId="77777777" w:rsidR="00197B1D" w:rsidRDefault="005C55D3">
            <w:pPr>
              <w:jc w:val="center"/>
              <w:rPr>
                <w:b/>
                <w:szCs w:val="21"/>
              </w:rPr>
            </w:pPr>
            <w:r>
              <w:rPr>
                <w:b/>
                <w:szCs w:val="21"/>
              </w:rPr>
              <w:t>编号</w:t>
            </w:r>
          </w:p>
        </w:tc>
        <w:tc>
          <w:tcPr>
            <w:tcW w:w="2376" w:type="dxa"/>
            <w:shd w:val="clear" w:color="auto" w:fill="auto"/>
            <w:vAlign w:val="center"/>
          </w:tcPr>
          <w:p w14:paraId="3112DF53" w14:textId="77777777" w:rsidR="00197B1D" w:rsidRDefault="005C55D3">
            <w:pPr>
              <w:jc w:val="center"/>
              <w:rPr>
                <w:b/>
                <w:szCs w:val="21"/>
              </w:rPr>
            </w:pPr>
            <w:r>
              <w:rPr>
                <w:b/>
                <w:szCs w:val="21"/>
              </w:rPr>
              <w:t>项目</w:t>
            </w:r>
          </w:p>
        </w:tc>
        <w:tc>
          <w:tcPr>
            <w:tcW w:w="5963" w:type="dxa"/>
            <w:shd w:val="clear" w:color="auto" w:fill="auto"/>
            <w:vAlign w:val="center"/>
          </w:tcPr>
          <w:p w14:paraId="3C0E3B75" w14:textId="77777777" w:rsidR="00197B1D" w:rsidRDefault="005C55D3">
            <w:pPr>
              <w:jc w:val="center"/>
              <w:rPr>
                <w:b/>
                <w:szCs w:val="21"/>
              </w:rPr>
            </w:pPr>
            <w:r>
              <w:rPr>
                <w:b/>
                <w:szCs w:val="21"/>
              </w:rPr>
              <w:t>接受标准</w:t>
            </w:r>
          </w:p>
        </w:tc>
      </w:tr>
      <w:tr w:rsidR="00197B1D" w14:paraId="1C4E9C0C" w14:textId="77777777">
        <w:trPr>
          <w:trHeight w:val="20"/>
          <w:jc w:val="center"/>
        </w:trPr>
        <w:tc>
          <w:tcPr>
            <w:tcW w:w="1433" w:type="dxa"/>
            <w:shd w:val="clear" w:color="auto" w:fill="auto"/>
            <w:vAlign w:val="center"/>
          </w:tcPr>
          <w:p w14:paraId="270BBBE4" w14:textId="77777777" w:rsidR="00197B1D" w:rsidRDefault="005C55D3">
            <w:pPr>
              <w:jc w:val="center"/>
              <w:rPr>
                <w:kern w:val="0"/>
                <w:szCs w:val="21"/>
              </w:rPr>
            </w:pPr>
            <w:r>
              <w:rPr>
                <w:kern w:val="0"/>
                <w:szCs w:val="21"/>
                <w:lang w:bidi="ar"/>
              </w:rPr>
              <w:t>SOFT2_G01</w:t>
            </w:r>
          </w:p>
        </w:tc>
        <w:tc>
          <w:tcPr>
            <w:tcW w:w="2376" w:type="dxa"/>
            <w:shd w:val="clear" w:color="auto" w:fill="auto"/>
            <w:vAlign w:val="center"/>
          </w:tcPr>
          <w:p w14:paraId="0833DD1E" w14:textId="77777777" w:rsidR="00197B1D" w:rsidRDefault="005C55D3">
            <w:pPr>
              <w:rPr>
                <w:kern w:val="0"/>
                <w:szCs w:val="21"/>
              </w:rPr>
            </w:pPr>
            <w:r>
              <w:rPr>
                <w:rFonts w:cs="宋体" w:hint="eastAsia"/>
                <w:kern w:val="0"/>
                <w:szCs w:val="21"/>
                <w:lang w:bidi="ar"/>
              </w:rPr>
              <w:t>事件统计与显示</w:t>
            </w:r>
          </w:p>
        </w:tc>
        <w:tc>
          <w:tcPr>
            <w:tcW w:w="5963" w:type="dxa"/>
            <w:shd w:val="clear" w:color="auto" w:fill="auto"/>
            <w:vAlign w:val="center"/>
          </w:tcPr>
          <w:p w14:paraId="48B67FB8" w14:textId="77777777" w:rsidR="00197B1D" w:rsidRDefault="005C55D3">
            <w:pPr>
              <w:pStyle w:val="ad"/>
              <w:rPr>
                <w:szCs w:val="21"/>
              </w:rPr>
            </w:pPr>
            <w:r>
              <w:rPr>
                <w:rFonts w:cs="宋体" w:hint="eastAsia"/>
                <w:sz w:val="21"/>
                <w:szCs w:val="21"/>
                <w:lang w:bidi="ar"/>
              </w:rPr>
              <w:t>执行</w:t>
            </w:r>
            <w:r>
              <w:rPr>
                <w:sz w:val="21"/>
                <w:szCs w:val="21"/>
                <w:lang w:bidi="ar"/>
              </w:rPr>
              <w:t xml:space="preserve">7.1.6 </w:t>
            </w:r>
            <w:r>
              <w:rPr>
                <w:rFonts w:cs="宋体" w:hint="eastAsia"/>
                <w:sz w:val="21"/>
                <w:szCs w:val="21"/>
                <w:lang w:bidi="ar"/>
              </w:rPr>
              <w:t>事件统计与显示功能标准</w:t>
            </w:r>
          </w:p>
        </w:tc>
      </w:tr>
      <w:tr w:rsidR="00197B1D" w14:paraId="5351D574" w14:textId="77777777">
        <w:trPr>
          <w:trHeight w:val="20"/>
          <w:jc w:val="center"/>
        </w:trPr>
        <w:tc>
          <w:tcPr>
            <w:tcW w:w="1433" w:type="dxa"/>
            <w:shd w:val="clear" w:color="auto" w:fill="auto"/>
            <w:vAlign w:val="center"/>
          </w:tcPr>
          <w:p w14:paraId="0EC548E9" w14:textId="77777777" w:rsidR="00197B1D" w:rsidRDefault="005C55D3">
            <w:pPr>
              <w:jc w:val="center"/>
              <w:rPr>
                <w:kern w:val="0"/>
                <w:szCs w:val="21"/>
              </w:rPr>
            </w:pPr>
            <w:r>
              <w:rPr>
                <w:kern w:val="0"/>
                <w:szCs w:val="21"/>
                <w:lang w:bidi="ar"/>
              </w:rPr>
              <w:t>SOFT2_G02</w:t>
            </w:r>
          </w:p>
        </w:tc>
        <w:tc>
          <w:tcPr>
            <w:tcW w:w="2376" w:type="dxa"/>
            <w:shd w:val="clear" w:color="auto" w:fill="auto"/>
            <w:vAlign w:val="center"/>
          </w:tcPr>
          <w:p w14:paraId="418AD03C" w14:textId="77777777" w:rsidR="00197B1D" w:rsidRDefault="005C55D3">
            <w:pPr>
              <w:rPr>
                <w:kern w:val="0"/>
                <w:szCs w:val="21"/>
              </w:rPr>
            </w:pPr>
            <w:r>
              <w:rPr>
                <w:rFonts w:cs="宋体" w:hint="eastAsia"/>
                <w:kern w:val="0"/>
                <w:szCs w:val="21"/>
                <w:lang w:bidi="ar"/>
              </w:rPr>
              <w:t>全程</w:t>
            </w:r>
            <w:proofErr w:type="gramStart"/>
            <w:r>
              <w:rPr>
                <w:rFonts w:cs="宋体" w:hint="eastAsia"/>
                <w:kern w:val="0"/>
                <w:szCs w:val="21"/>
                <w:lang w:bidi="ar"/>
              </w:rPr>
              <w:t>心率图</w:t>
            </w:r>
            <w:proofErr w:type="gramEnd"/>
          </w:p>
        </w:tc>
        <w:tc>
          <w:tcPr>
            <w:tcW w:w="5963" w:type="dxa"/>
            <w:shd w:val="clear" w:color="auto" w:fill="auto"/>
            <w:vAlign w:val="center"/>
          </w:tcPr>
          <w:p w14:paraId="0563737A" w14:textId="77777777" w:rsidR="00197B1D" w:rsidRDefault="005C55D3">
            <w:pPr>
              <w:pStyle w:val="ad"/>
              <w:rPr>
                <w:szCs w:val="21"/>
              </w:rPr>
            </w:pPr>
            <w:r>
              <w:rPr>
                <w:rFonts w:cs="宋体" w:hint="eastAsia"/>
                <w:sz w:val="21"/>
                <w:szCs w:val="21"/>
                <w:lang w:bidi="ar"/>
              </w:rPr>
              <w:t>执行</w:t>
            </w:r>
            <w:r>
              <w:rPr>
                <w:sz w:val="21"/>
                <w:szCs w:val="21"/>
                <w:lang w:bidi="ar"/>
              </w:rPr>
              <w:t xml:space="preserve">7.1.7 </w:t>
            </w:r>
            <w:r>
              <w:rPr>
                <w:rFonts w:cs="宋体" w:hint="eastAsia"/>
                <w:sz w:val="21"/>
                <w:szCs w:val="21"/>
                <w:lang w:bidi="ar"/>
              </w:rPr>
              <w:t>全程心率展示功能标准</w:t>
            </w:r>
          </w:p>
        </w:tc>
      </w:tr>
      <w:tr w:rsidR="00197B1D" w14:paraId="5D65E620" w14:textId="77777777">
        <w:trPr>
          <w:trHeight w:val="20"/>
          <w:jc w:val="center"/>
        </w:trPr>
        <w:tc>
          <w:tcPr>
            <w:tcW w:w="1433" w:type="dxa"/>
            <w:shd w:val="clear" w:color="auto" w:fill="auto"/>
            <w:vAlign w:val="center"/>
          </w:tcPr>
          <w:p w14:paraId="05769D95" w14:textId="77777777" w:rsidR="00197B1D" w:rsidRDefault="005C55D3">
            <w:pPr>
              <w:jc w:val="center"/>
              <w:rPr>
                <w:kern w:val="0"/>
                <w:szCs w:val="21"/>
              </w:rPr>
            </w:pPr>
            <w:r>
              <w:rPr>
                <w:kern w:val="0"/>
                <w:szCs w:val="21"/>
                <w:lang w:bidi="ar"/>
              </w:rPr>
              <w:t>SOFT2_G03</w:t>
            </w:r>
          </w:p>
        </w:tc>
        <w:tc>
          <w:tcPr>
            <w:tcW w:w="2376" w:type="dxa"/>
            <w:shd w:val="clear" w:color="auto" w:fill="auto"/>
            <w:vAlign w:val="center"/>
          </w:tcPr>
          <w:p w14:paraId="328819D2" w14:textId="77777777" w:rsidR="00197B1D" w:rsidRDefault="005C55D3">
            <w:pPr>
              <w:rPr>
                <w:kern w:val="0"/>
                <w:szCs w:val="21"/>
              </w:rPr>
            </w:pPr>
            <w:r>
              <w:rPr>
                <w:rFonts w:cs="宋体" w:hint="eastAsia"/>
                <w:kern w:val="0"/>
                <w:szCs w:val="21"/>
                <w:lang w:bidi="ar"/>
              </w:rPr>
              <w:t>通用模板编辑窗口</w:t>
            </w:r>
          </w:p>
        </w:tc>
        <w:tc>
          <w:tcPr>
            <w:tcW w:w="5963" w:type="dxa"/>
            <w:shd w:val="clear" w:color="auto" w:fill="auto"/>
            <w:vAlign w:val="center"/>
          </w:tcPr>
          <w:p w14:paraId="2A536C13" w14:textId="77777777" w:rsidR="00197B1D" w:rsidRDefault="005C55D3">
            <w:pPr>
              <w:pStyle w:val="ad"/>
              <w:rPr>
                <w:szCs w:val="21"/>
              </w:rPr>
            </w:pPr>
            <w:r>
              <w:rPr>
                <w:rFonts w:cs="宋体" w:hint="eastAsia"/>
                <w:sz w:val="21"/>
                <w:szCs w:val="21"/>
                <w:lang w:bidi="ar"/>
              </w:rPr>
              <w:t>执行</w:t>
            </w:r>
            <w:r>
              <w:rPr>
                <w:sz w:val="21"/>
                <w:szCs w:val="21"/>
                <w:lang w:bidi="ar"/>
              </w:rPr>
              <w:t xml:space="preserve">7.1.1 </w:t>
            </w:r>
            <w:r>
              <w:rPr>
                <w:rFonts w:cs="宋体" w:hint="eastAsia"/>
                <w:sz w:val="21"/>
                <w:szCs w:val="21"/>
                <w:lang w:bidi="ar"/>
              </w:rPr>
              <w:t>通用心电图编辑窗口标准</w:t>
            </w:r>
          </w:p>
        </w:tc>
      </w:tr>
      <w:tr w:rsidR="00197B1D" w14:paraId="7019EA61" w14:textId="77777777">
        <w:trPr>
          <w:trHeight w:val="20"/>
          <w:jc w:val="center"/>
        </w:trPr>
        <w:tc>
          <w:tcPr>
            <w:tcW w:w="1433" w:type="dxa"/>
            <w:shd w:val="clear" w:color="auto" w:fill="auto"/>
            <w:vAlign w:val="center"/>
          </w:tcPr>
          <w:p w14:paraId="293A2F92" w14:textId="77777777" w:rsidR="00197B1D" w:rsidRDefault="005C55D3">
            <w:pPr>
              <w:jc w:val="center"/>
              <w:rPr>
                <w:kern w:val="0"/>
                <w:szCs w:val="21"/>
              </w:rPr>
            </w:pPr>
            <w:r>
              <w:rPr>
                <w:kern w:val="0"/>
                <w:szCs w:val="21"/>
                <w:lang w:bidi="ar"/>
              </w:rPr>
              <w:t>SOFT2_G04</w:t>
            </w:r>
          </w:p>
        </w:tc>
        <w:tc>
          <w:tcPr>
            <w:tcW w:w="2376" w:type="dxa"/>
            <w:shd w:val="clear" w:color="auto" w:fill="auto"/>
            <w:vAlign w:val="center"/>
          </w:tcPr>
          <w:p w14:paraId="383FB4A1" w14:textId="77777777" w:rsidR="00197B1D" w:rsidRDefault="005C55D3">
            <w:pPr>
              <w:rPr>
                <w:kern w:val="0"/>
                <w:szCs w:val="21"/>
              </w:rPr>
            </w:pPr>
            <w:r>
              <w:rPr>
                <w:rFonts w:cs="宋体" w:hint="eastAsia"/>
                <w:kern w:val="0"/>
                <w:szCs w:val="21"/>
                <w:lang w:bidi="ar"/>
              </w:rPr>
              <w:t>参数设置</w:t>
            </w:r>
          </w:p>
        </w:tc>
        <w:tc>
          <w:tcPr>
            <w:tcW w:w="5963" w:type="dxa"/>
            <w:shd w:val="clear" w:color="auto" w:fill="auto"/>
            <w:vAlign w:val="center"/>
          </w:tcPr>
          <w:p w14:paraId="7F014DFD" w14:textId="77777777" w:rsidR="00197B1D" w:rsidRDefault="005C55D3">
            <w:pPr>
              <w:pStyle w:val="ad"/>
              <w:rPr>
                <w:szCs w:val="21"/>
              </w:rPr>
            </w:pPr>
            <w:r>
              <w:rPr>
                <w:rFonts w:cs="宋体" w:hint="eastAsia"/>
                <w:sz w:val="21"/>
                <w:szCs w:val="21"/>
                <w:lang w:bidi="ar"/>
              </w:rPr>
              <w:t>执行</w:t>
            </w:r>
            <w:r>
              <w:rPr>
                <w:sz w:val="21"/>
                <w:szCs w:val="21"/>
                <w:lang w:bidi="ar"/>
              </w:rPr>
              <w:t xml:space="preserve">7.1.27 </w:t>
            </w:r>
            <w:r>
              <w:rPr>
                <w:rFonts w:cs="宋体" w:hint="eastAsia"/>
                <w:sz w:val="21"/>
                <w:szCs w:val="21"/>
                <w:lang w:bidi="ar"/>
              </w:rPr>
              <w:t>参数设置功能标准</w:t>
            </w:r>
          </w:p>
        </w:tc>
      </w:tr>
    </w:tbl>
    <w:p w14:paraId="2D4174AA" w14:textId="77777777" w:rsidR="00197B1D" w:rsidRDefault="00197B1D">
      <w:pPr>
        <w:ind w:left="480"/>
        <w:rPr>
          <w:bCs/>
          <w:sz w:val="24"/>
        </w:rPr>
      </w:pPr>
    </w:p>
    <w:p w14:paraId="4325671D" w14:textId="77777777" w:rsidR="00197B1D" w:rsidRDefault="005C55D3">
      <w:pPr>
        <w:numPr>
          <w:ilvl w:val="2"/>
          <w:numId w:val="3"/>
        </w:numPr>
        <w:spacing w:line="360" w:lineRule="auto"/>
        <w:outlineLvl w:val="2"/>
        <w:rPr>
          <w:bCs/>
          <w:sz w:val="24"/>
        </w:rPr>
      </w:pPr>
      <w:bookmarkStart w:id="410" w:name="_Toc32563"/>
      <w:bookmarkStart w:id="411" w:name="_Toc26396"/>
      <w:bookmarkStart w:id="412" w:name="_Toc1271"/>
      <w:bookmarkStart w:id="413" w:name="_Toc19243"/>
      <w:bookmarkStart w:id="414" w:name="_Toc8343"/>
      <w:bookmarkStart w:id="415" w:name="_Toc32740"/>
      <w:bookmarkStart w:id="416" w:name="_Toc16060"/>
      <w:bookmarkStart w:id="417" w:name="_Toc26577"/>
      <w:r>
        <w:rPr>
          <w:rFonts w:hint="eastAsia"/>
          <w:bCs/>
          <w:sz w:val="24"/>
        </w:rPr>
        <w:t xml:space="preserve"> </w:t>
      </w:r>
      <w:r>
        <w:rPr>
          <w:rFonts w:hint="eastAsia"/>
          <w:bCs/>
          <w:sz w:val="24"/>
        </w:rPr>
        <w:t>片段图编辑</w:t>
      </w:r>
      <w:bookmarkEnd w:id="410"/>
      <w:bookmarkEnd w:id="411"/>
      <w:bookmarkEnd w:id="412"/>
      <w:bookmarkEnd w:id="413"/>
      <w:bookmarkEnd w:id="414"/>
      <w:bookmarkEnd w:id="415"/>
      <w:bookmarkEnd w:id="416"/>
      <w:bookmarkEnd w:id="417"/>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2365"/>
        <w:gridCol w:w="5963"/>
      </w:tblGrid>
      <w:tr w:rsidR="00197B1D" w14:paraId="6A706C6D" w14:textId="77777777">
        <w:trPr>
          <w:trHeight w:val="20"/>
          <w:tblHeader/>
          <w:jc w:val="center"/>
        </w:trPr>
        <w:tc>
          <w:tcPr>
            <w:tcW w:w="1444" w:type="dxa"/>
            <w:shd w:val="clear" w:color="auto" w:fill="auto"/>
            <w:vAlign w:val="center"/>
          </w:tcPr>
          <w:p w14:paraId="0CF196B6" w14:textId="77777777" w:rsidR="00197B1D" w:rsidRDefault="005C55D3">
            <w:pPr>
              <w:jc w:val="center"/>
              <w:rPr>
                <w:b/>
                <w:szCs w:val="21"/>
              </w:rPr>
            </w:pPr>
            <w:r>
              <w:rPr>
                <w:b/>
                <w:szCs w:val="21"/>
              </w:rPr>
              <w:t>编号</w:t>
            </w:r>
          </w:p>
        </w:tc>
        <w:tc>
          <w:tcPr>
            <w:tcW w:w="2365" w:type="dxa"/>
            <w:shd w:val="clear" w:color="auto" w:fill="auto"/>
            <w:vAlign w:val="center"/>
          </w:tcPr>
          <w:p w14:paraId="2B2F690F" w14:textId="77777777" w:rsidR="00197B1D" w:rsidRDefault="005C55D3">
            <w:pPr>
              <w:jc w:val="center"/>
              <w:rPr>
                <w:b/>
                <w:szCs w:val="21"/>
              </w:rPr>
            </w:pPr>
            <w:r>
              <w:rPr>
                <w:b/>
                <w:szCs w:val="21"/>
              </w:rPr>
              <w:t>项目</w:t>
            </w:r>
          </w:p>
        </w:tc>
        <w:tc>
          <w:tcPr>
            <w:tcW w:w="5963" w:type="dxa"/>
            <w:shd w:val="clear" w:color="auto" w:fill="auto"/>
            <w:vAlign w:val="center"/>
          </w:tcPr>
          <w:p w14:paraId="54DE2CFB" w14:textId="77777777" w:rsidR="00197B1D" w:rsidRDefault="005C55D3">
            <w:pPr>
              <w:jc w:val="center"/>
              <w:rPr>
                <w:b/>
                <w:szCs w:val="21"/>
              </w:rPr>
            </w:pPr>
            <w:r>
              <w:rPr>
                <w:b/>
                <w:szCs w:val="21"/>
              </w:rPr>
              <w:t>接受标准</w:t>
            </w:r>
          </w:p>
        </w:tc>
      </w:tr>
      <w:tr w:rsidR="00197B1D" w14:paraId="70E27811" w14:textId="77777777">
        <w:trPr>
          <w:trHeight w:val="20"/>
          <w:jc w:val="center"/>
        </w:trPr>
        <w:tc>
          <w:tcPr>
            <w:tcW w:w="1444" w:type="dxa"/>
            <w:shd w:val="clear" w:color="auto" w:fill="auto"/>
            <w:vAlign w:val="center"/>
          </w:tcPr>
          <w:p w14:paraId="75FC8A3B" w14:textId="77777777" w:rsidR="00197B1D" w:rsidRDefault="005C55D3">
            <w:pPr>
              <w:jc w:val="center"/>
              <w:rPr>
                <w:kern w:val="0"/>
                <w:szCs w:val="21"/>
              </w:rPr>
            </w:pPr>
            <w:r>
              <w:rPr>
                <w:rFonts w:hint="eastAsia"/>
                <w:kern w:val="0"/>
                <w:szCs w:val="21"/>
              </w:rPr>
              <w:t>SOFT2_H</w:t>
            </w:r>
            <w:r>
              <w:rPr>
                <w:kern w:val="0"/>
                <w:szCs w:val="21"/>
              </w:rPr>
              <w:t>01</w:t>
            </w:r>
          </w:p>
        </w:tc>
        <w:tc>
          <w:tcPr>
            <w:tcW w:w="2365" w:type="dxa"/>
            <w:shd w:val="clear" w:color="auto" w:fill="auto"/>
            <w:vAlign w:val="center"/>
          </w:tcPr>
          <w:p w14:paraId="744FE434" w14:textId="77777777" w:rsidR="00197B1D" w:rsidRDefault="005C55D3">
            <w:pPr>
              <w:rPr>
                <w:kern w:val="0"/>
                <w:szCs w:val="21"/>
              </w:rPr>
            </w:pPr>
            <w:r>
              <w:rPr>
                <w:rFonts w:hint="eastAsia"/>
                <w:kern w:val="0"/>
                <w:szCs w:val="21"/>
              </w:rPr>
              <w:t>片段图总</w:t>
            </w:r>
            <w:proofErr w:type="gramStart"/>
            <w:r>
              <w:rPr>
                <w:rFonts w:hint="eastAsia"/>
                <w:kern w:val="0"/>
                <w:szCs w:val="21"/>
              </w:rPr>
              <w:t>览</w:t>
            </w:r>
            <w:proofErr w:type="gramEnd"/>
            <w:r>
              <w:rPr>
                <w:rFonts w:hint="eastAsia"/>
                <w:kern w:val="0"/>
                <w:szCs w:val="21"/>
              </w:rPr>
              <w:t>和编辑功能</w:t>
            </w:r>
          </w:p>
        </w:tc>
        <w:tc>
          <w:tcPr>
            <w:tcW w:w="5963" w:type="dxa"/>
            <w:shd w:val="clear" w:color="auto" w:fill="auto"/>
            <w:vAlign w:val="center"/>
          </w:tcPr>
          <w:p w14:paraId="37F298F3" w14:textId="77777777" w:rsidR="00197B1D" w:rsidRDefault="005C55D3">
            <w:pPr>
              <w:pStyle w:val="af6"/>
              <w:ind w:firstLineChars="0" w:firstLine="0"/>
              <w:rPr>
                <w:szCs w:val="21"/>
              </w:rPr>
            </w:pPr>
            <w:r>
              <w:rPr>
                <w:rFonts w:hint="eastAsia"/>
                <w:szCs w:val="21"/>
              </w:rPr>
              <w:t>执行</w:t>
            </w:r>
            <w:r>
              <w:rPr>
                <w:rFonts w:hint="eastAsia"/>
                <w:szCs w:val="21"/>
              </w:rPr>
              <w:t xml:space="preserve">7.1.8 </w:t>
            </w:r>
            <w:r>
              <w:rPr>
                <w:rFonts w:hint="eastAsia"/>
                <w:szCs w:val="21"/>
              </w:rPr>
              <w:t>片段图总</w:t>
            </w:r>
            <w:proofErr w:type="gramStart"/>
            <w:r>
              <w:rPr>
                <w:rFonts w:hint="eastAsia"/>
                <w:szCs w:val="21"/>
              </w:rPr>
              <w:t>览</w:t>
            </w:r>
            <w:proofErr w:type="gramEnd"/>
            <w:r>
              <w:rPr>
                <w:rFonts w:hint="eastAsia"/>
                <w:szCs w:val="21"/>
              </w:rPr>
              <w:t>和编辑功能标准</w:t>
            </w:r>
          </w:p>
        </w:tc>
      </w:tr>
      <w:tr w:rsidR="00197B1D" w14:paraId="65FE4743" w14:textId="77777777">
        <w:trPr>
          <w:trHeight w:val="20"/>
          <w:jc w:val="center"/>
        </w:trPr>
        <w:tc>
          <w:tcPr>
            <w:tcW w:w="1444" w:type="dxa"/>
            <w:shd w:val="clear" w:color="auto" w:fill="auto"/>
            <w:vAlign w:val="center"/>
          </w:tcPr>
          <w:p w14:paraId="3B25238E" w14:textId="77777777" w:rsidR="00197B1D" w:rsidRDefault="005C55D3">
            <w:pPr>
              <w:jc w:val="center"/>
              <w:rPr>
                <w:kern w:val="0"/>
                <w:szCs w:val="21"/>
              </w:rPr>
            </w:pPr>
            <w:r>
              <w:rPr>
                <w:rFonts w:hint="eastAsia"/>
                <w:kern w:val="0"/>
                <w:szCs w:val="21"/>
              </w:rPr>
              <w:t>SOFT2_H</w:t>
            </w:r>
            <w:r>
              <w:rPr>
                <w:kern w:val="0"/>
                <w:szCs w:val="21"/>
              </w:rPr>
              <w:t>0</w:t>
            </w:r>
            <w:r>
              <w:rPr>
                <w:rFonts w:hint="eastAsia"/>
                <w:kern w:val="0"/>
                <w:szCs w:val="21"/>
              </w:rPr>
              <w:t>2</w:t>
            </w:r>
          </w:p>
        </w:tc>
        <w:tc>
          <w:tcPr>
            <w:tcW w:w="2365" w:type="dxa"/>
            <w:shd w:val="clear" w:color="auto" w:fill="auto"/>
            <w:vAlign w:val="center"/>
          </w:tcPr>
          <w:p w14:paraId="1AD1D056" w14:textId="77777777" w:rsidR="00197B1D" w:rsidRDefault="005C55D3">
            <w:pPr>
              <w:rPr>
                <w:kern w:val="0"/>
                <w:szCs w:val="21"/>
              </w:rPr>
            </w:pPr>
            <w:r>
              <w:rPr>
                <w:rFonts w:hint="eastAsia"/>
                <w:kern w:val="0"/>
                <w:szCs w:val="21"/>
              </w:rPr>
              <w:t>通用模板编辑窗口</w:t>
            </w:r>
          </w:p>
        </w:tc>
        <w:tc>
          <w:tcPr>
            <w:tcW w:w="5963" w:type="dxa"/>
            <w:shd w:val="clear" w:color="auto" w:fill="auto"/>
            <w:vAlign w:val="center"/>
          </w:tcPr>
          <w:p w14:paraId="7E322D3C" w14:textId="77777777" w:rsidR="00197B1D" w:rsidRDefault="005C55D3">
            <w:pPr>
              <w:pStyle w:val="af6"/>
              <w:ind w:firstLineChars="0" w:firstLine="0"/>
              <w:rPr>
                <w:szCs w:val="21"/>
              </w:rPr>
            </w:pPr>
            <w:r>
              <w:rPr>
                <w:rFonts w:hint="eastAsia"/>
                <w:szCs w:val="21"/>
              </w:rPr>
              <w:t>执行</w:t>
            </w:r>
            <w:r>
              <w:rPr>
                <w:rFonts w:hint="eastAsia"/>
                <w:szCs w:val="21"/>
              </w:rPr>
              <w:t xml:space="preserve">7.1.1 </w:t>
            </w:r>
            <w:r>
              <w:rPr>
                <w:rFonts w:hint="eastAsia"/>
                <w:szCs w:val="21"/>
              </w:rPr>
              <w:t>通用心电图编辑窗口标准</w:t>
            </w:r>
          </w:p>
        </w:tc>
      </w:tr>
    </w:tbl>
    <w:p w14:paraId="6700C7E7" w14:textId="77777777" w:rsidR="00197B1D" w:rsidRDefault="00197B1D">
      <w:pPr>
        <w:ind w:left="480"/>
        <w:rPr>
          <w:bCs/>
          <w:color w:val="FF0000"/>
          <w:sz w:val="24"/>
        </w:rPr>
      </w:pPr>
    </w:p>
    <w:p w14:paraId="2401DEB5" w14:textId="77777777" w:rsidR="00197B1D" w:rsidRDefault="005C55D3">
      <w:pPr>
        <w:numPr>
          <w:ilvl w:val="2"/>
          <w:numId w:val="3"/>
        </w:numPr>
        <w:spacing w:line="360" w:lineRule="auto"/>
        <w:outlineLvl w:val="2"/>
        <w:rPr>
          <w:bCs/>
          <w:sz w:val="24"/>
        </w:rPr>
      </w:pPr>
      <w:bookmarkStart w:id="418" w:name="_Toc8444"/>
      <w:bookmarkStart w:id="419" w:name="_Toc15086"/>
      <w:bookmarkStart w:id="420" w:name="_Toc13216"/>
      <w:bookmarkStart w:id="421" w:name="_Toc1438"/>
      <w:bookmarkStart w:id="422" w:name="_Toc4860"/>
      <w:bookmarkStart w:id="423" w:name="_Toc4969"/>
      <w:bookmarkStart w:id="424" w:name="_Toc16398"/>
      <w:bookmarkStart w:id="425" w:name="_Toc303"/>
      <w:r>
        <w:rPr>
          <w:rFonts w:hint="eastAsia"/>
          <w:bCs/>
          <w:sz w:val="24"/>
        </w:rPr>
        <w:t xml:space="preserve"> </w:t>
      </w:r>
      <w:r>
        <w:rPr>
          <w:rFonts w:hint="eastAsia"/>
          <w:bCs/>
          <w:sz w:val="24"/>
        </w:rPr>
        <w:t>页扫描</w:t>
      </w:r>
      <w:bookmarkEnd w:id="418"/>
      <w:bookmarkEnd w:id="419"/>
      <w:bookmarkEnd w:id="420"/>
      <w:bookmarkEnd w:id="421"/>
      <w:bookmarkEnd w:id="422"/>
      <w:bookmarkEnd w:id="423"/>
      <w:bookmarkEnd w:id="424"/>
      <w:bookmarkEnd w:id="425"/>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1"/>
        <w:gridCol w:w="2009"/>
        <w:gridCol w:w="6342"/>
      </w:tblGrid>
      <w:tr w:rsidR="00197B1D" w14:paraId="4CBFE975" w14:textId="77777777">
        <w:trPr>
          <w:trHeight w:val="20"/>
          <w:tblHeader/>
          <w:jc w:val="center"/>
        </w:trPr>
        <w:tc>
          <w:tcPr>
            <w:tcW w:w="1421" w:type="dxa"/>
            <w:shd w:val="clear" w:color="auto" w:fill="auto"/>
            <w:vAlign w:val="center"/>
          </w:tcPr>
          <w:p w14:paraId="76C98DE8" w14:textId="77777777" w:rsidR="00197B1D" w:rsidRDefault="005C55D3">
            <w:pPr>
              <w:jc w:val="center"/>
              <w:rPr>
                <w:b/>
                <w:szCs w:val="21"/>
              </w:rPr>
            </w:pPr>
            <w:r>
              <w:rPr>
                <w:b/>
                <w:szCs w:val="21"/>
              </w:rPr>
              <w:t>编号</w:t>
            </w:r>
          </w:p>
        </w:tc>
        <w:tc>
          <w:tcPr>
            <w:tcW w:w="2009" w:type="dxa"/>
            <w:shd w:val="clear" w:color="auto" w:fill="auto"/>
            <w:vAlign w:val="center"/>
          </w:tcPr>
          <w:p w14:paraId="2D55FA6A" w14:textId="77777777" w:rsidR="00197B1D" w:rsidRDefault="005C55D3">
            <w:pPr>
              <w:jc w:val="center"/>
              <w:rPr>
                <w:b/>
                <w:szCs w:val="21"/>
              </w:rPr>
            </w:pPr>
            <w:r>
              <w:rPr>
                <w:b/>
                <w:szCs w:val="21"/>
              </w:rPr>
              <w:t>项目</w:t>
            </w:r>
          </w:p>
        </w:tc>
        <w:tc>
          <w:tcPr>
            <w:tcW w:w="6342" w:type="dxa"/>
            <w:shd w:val="clear" w:color="auto" w:fill="auto"/>
            <w:vAlign w:val="center"/>
          </w:tcPr>
          <w:p w14:paraId="5674752B" w14:textId="77777777" w:rsidR="00197B1D" w:rsidRDefault="005C55D3">
            <w:pPr>
              <w:jc w:val="center"/>
              <w:rPr>
                <w:b/>
                <w:szCs w:val="21"/>
              </w:rPr>
            </w:pPr>
            <w:r>
              <w:rPr>
                <w:b/>
                <w:szCs w:val="21"/>
              </w:rPr>
              <w:t>接受标准</w:t>
            </w:r>
          </w:p>
        </w:tc>
      </w:tr>
      <w:tr w:rsidR="00197B1D" w14:paraId="531348D6" w14:textId="77777777">
        <w:trPr>
          <w:trHeight w:val="20"/>
          <w:jc w:val="center"/>
        </w:trPr>
        <w:tc>
          <w:tcPr>
            <w:tcW w:w="1421" w:type="dxa"/>
            <w:shd w:val="clear" w:color="auto" w:fill="auto"/>
            <w:vAlign w:val="center"/>
          </w:tcPr>
          <w:p w14:paraId="796C0A7D" w14:textId="77777777" w:rsidR="00197B1D" w:rsidRDefault="005C55D3">
            <w:pPr>
              <w:jc w:val="center"/>
              <w:rPr>
                <w:kern w:val="0"/>
                <w:szCs w:val="21"/>
              </w:rPr>
            </w:pPr>
            <w:r>
              <w:rPr>
                <w:rFonts w:hint="eastAsia"/>
                <w:kern w:val="0"/>
                <w:szCs w:val="21"/>
              </w:rPr>
              <w:t>SOFT2_I</w:t>
            </w:r>
            <w:r>
              <w:rPr>
                <w:kern w:val="0"/>
                <w:szCs w:val="21"/>
              </w:rPr>
              <w:t>01</w:t>
            </w:r>
          </w:p>
        </w:tc>
        <w:tc>
          <w:tcPr>
            <w:tcW w:w="2009" w:type="dxa"/>
            <w:shd w:val="clear" w:color="auto" w:fill="auto"/>
            <w:vAlign w:val="center"/>
          </w:tcPr>
          <w:p w14:paraId="40DB4736" w14:textId="77777777" w:rsidR="00197B1D" w:rsidRDefault="005C55D3">
            <w:pPr>
              <w:rPr>
                <w:kern w:val="0"/>
                <w:szCs w:val="21"/>
              </w:rPr>
            </w:pPr>
            <w:r>
              <w:rPr>
                <w:rFonts w:hint="eastAsia"/>
                <w:kern w:val="0"/>
                <w:szCs w:val="21"/>
              </w:rPr>
              <w:t>页扫描区域</w:t>
            </w:r>
          </w:p>
        </w:tc>
        <w:tc>
          <w:tcPr>
            <w:tcW w:w="6342" w:type="dxa"/>
            <w:shd w:val="clear" w:color="auto" w:fill="auto"/>
            <w:vAlign w:val="center"/>
          </w:tcPr>
          <w:p w14:paraId="3747A860" w14:textId="77777777" w:rsidR="00197B1D" w:rsidRDefault="005C55D3">
            <w:pPr>
              <w:pStyle w:val="af6"/>
              <w:ind w:firstLineChars="0" w:firstLine="0"/>
              <w:rPr>
                <w:szCs w:val="21"/>
              </w:rPr>
            </w:pPr>
            <w:r>
              <w:rPr>
                <w:rFonts w:hint="eastAsia"/>
                <w:szCs w:val="21"/>
              </w:rPr>
              <w:t>执行</w:t>
            </w:r>
            <w:r>
              <w:rPr>
                <w:rFonts w:hint="eastAsia"/>
                <w:szCs w:val="21"/>
              </w:rPr>
              <w:t xml:space="preserve">7.1.9 </w:t>
            </w:r>
            <w:r>
              <w:rPr>
                <w:rFonts w:hint="eastAsia"/>
                <w:szCs w:val="21"/>
              </w:rPr>
              <w:t>页扫描功能</w:t>
            </w:r>
          </w:p>
        </w:tc>
      </w:tr>
      <w:tr w:rsidR="00197B1D" w14:paraId="3AA34E65" w14:textId="77777777">
        <w:trPr>
          <w:trHeight w:val="20"/>
          <w:jc w:val="center"/>
        </w:trPr>
        <w:tc>
          <w:tcPr>
            <w:tcW w:w="1421" w:type="dxa"/>
            <w:shd w:val="clear" w:color="auto" w:fill="auto"/>
            <w:vAlign w:val="center"/>
          </w:tcPr>
          <w:p w14:paraId="25DE0B0B" w14:textId="77777777" w:rsidR="00197B1D" w:rsidRDefault="005C55D3">
            <w:pPr>
              <w:jc w:val="center"/>
              <w:rPr>
                <w:kern w:val="0"/>
                <w:szCs w:val="21"/>
              </w:rPr>
            </w:pPr>
            <w:r>
              <w:rPr>
                <w:rFonts w:hint="eastAsia"/>
                <w:kern w:val="0"/>
                <w:szCs w:val="21"/>
              </w:rPr>
              <w:t>SOFT2_I</w:t>
            </w:r>
            <w:r>
              <w:rPr>
                <w:kern w:val="0"/>
                <w:szCs w:val="21"/>
              </w:rPr>
              <w:t>0</w:t>
            </w:r>
            <w:r>
              <w:rPr>
                <w:rFonts w:hint="eastAsia"/>
                <w:kern w:val="0"/>
                <w:szCs w:val="21"/>
              </w:rPr>
              <w:t>2</w:t>
            </w:r>
          </w:p>
        </w:tc>
        <w:tc>
          <w:tcPr>
            <w:tcW w:w="2009" w:type="dxa"/>
            <w:shd w:val="clear" w:color="auto" w:fill="auto"/>
            <w:vAlign w:val="center"/>
          </w:tcPr>
          <w:p w14:paraId="525A5B8B" w14:textId="77777777" w:rsidR="00197B1D" w:rsidRDefault="005C55D3">
            <w:pPr>
              <w:rPr>
                <w:kern w:val="0"/>
                <w:szCs w:val="21"/>
              </w:rPr>
            </w:pPr>
            <w:r>
              <w:rPr>
                <w:rFonts w:hint="eastAsia"/>
                <w:kern w:val="0"/>
                <w:szCs w:val="21"/>
              </w:rPr>
              <w:t>通用模板编辑窗口</w:t>
            </w:r>
          </w:p>
        </w:tc>
        <w:tc>
          <w:tcPr>
            <w:tcW w:w="6342" w:type="dxa"/>
            <w:shd w:val="clear" w:color="auto" w:fill="auto"/>
            <w:vAlign w:val="center"/>
          </w:tcPr>
          <w:p w14:paraId="6F76C653" w14:textId="77777777" w:rsidR="00197B1D" w:rsidRDefault="005C55D3">
            <w:pPr>
              <w:pStyle w:val="af6"/>
              <w:ind w:firstLineChars="0" w:firstLine="0"/>
              <w:rPr>
                <w:szCs w:val="21"/>
              </w:rPr>
            </w:pPr>
            <w:r>
              <w:rPr>
                <w:rFonts w:hint="eastAsia"/>
                <w:szCs w:val="21"/>
              </w:rPr>
              <w:t>执行</w:t>
            </w:r>
            <w:r>
              <w:rPr>
                <w:rFonts w:hint="eastAsia"/>
                <w:szCs w:val="21"/>
              </w:rPr>
              <w:t xml:space="preserve">7.1.1 </w:t>
            </w:r>
            <w:r>
              <w:rPr>
                <w:rFonts w:hint="eastAsia"/>
                <w:szCs w:val="21"/>
              </w:rPr>
              <w:t>通用心电图编辑窗口标准</w:t>
            </w:r>
          </w:p>
        </w:tc>
      </w:tr>
      <w:tr w:rsidR="00197B1D" w14:paraId="3E5062CD" w14:textId="77777777">
        <w:trPr>
          <w:trHeight w:val="20"/>
          <w:jc w:val="center"/>
        </w:trPr>
        <w:tc>
          <w:tcPr>
            <w:tcW w:w="1421" w:type="dxa"/>
            <w:shd w:val="clear" w:color="auto" w:fill="auto"/>
            <w:vAlign w:val="center"/>
          </w:tcPr>
          <w:p w14:paraId="2603566E" w14:textId="77777777" w:rsidR="00197B1D" w:rsidRDefault="005C55D3">
            <w:pPr>
              <w:jc w:val="center"/>
              <w:rPr>
                <w:kern w:val="0"/>
                <w:szCs w:val="21"/>
              </w:rPr>
            </w:pPr>
            <w:r>
              <w:rPr>
                <w:rFonts w:hint="eastAsia"/>
                <w:kern w:val="0"/>
                <w:szCs w:val="21"/>
              </w:rPr>
              <w:t>SOFT2_I</w:t>
            </w:r>
            <w:r>
              <w:rPr>
                <w:kern w:val="0"/>
                <w:szCs w:val="21"/>
              </w:rPr>
              <w:t>0</w:t>
            </w:r>
            <w:r>
              <w:rPr>
                <w:rFonts w:hint="eastAsia"/>
                <w:kern w:val="0"/>
                <w:szCs w:val="21"/>
              </w:rPr>
              <w:t>3</w:t>
            </w:r>
          </w:p>
        </w:tc>
        <w:tc>
          <w:tcPr>
            <w:tcW w:w="2009" w:type="dxa"/>
            <w:shd w:val="clear" w:color="auto" w:fill="auto"/>
            <w:vAlign w:val="center"/>
          </w:tcPr>
          <w:p w14:paraId="6917765A" w14:textId="77777777" w:rsidR="00197B1D" w:rsidRDefault="005C55D3">
            <w:pPr>
              <w:rPr>
                <w:kern w:val="0"/>
                <w:szCs w:val="21"/>
              </w:rPr>
            </w:pPr>
            <w:r>
              <w:rPr>
                <w:rFonts w:hint="eastAsia"/>
                <w:kern w:val="0"/>
                <w:szCs w:val="21"/>
              </w:rPr>
              <w:t>全程</w:t>
            </w:r>
            <w:proofErr w:type="gramStart"/>
            <w:r>
              <w:rPr>
                <w:rFonts w:hint="eastAsia"/>
                <w:kern w:val="0"/>
                <w:szCs w:val="21"/>
              </w:rPr>
              <w:t>心率图</w:t>
            </w:r>
            <w:proofErr w:type="gramEnd"/>
          </w:p>
        </w:tc>
        <w:tc>
          <w:tcPr>
            <w:tcW w:w="6342" w:type="dxa"/>
            <w:shd w:val="clear" w:color="auto" w:fill="auto"/>
            <w:vAlign w:val="center"/>
          </w:tcPr>
          <w:p w14:paraId="442443F8" w14:textId="77777777" w:rsidR="00197B1D" w:rsidRDefault="005C55D3">
            <w:pPr>
              <w:pStyle w:val="af6"/>
              <w:ind w:firstLineChars="0" w:firstLine="0"/>
              <w:rPr>
                <w:szCs w:val="21"/>
              </w:rPr>
            </w:pPr>
            <w:r>
              <w:rPr>
                <w:rFonts w:hint="eastAsia"/>
                <w:szCs w:val="21"/>
              </w:rPr>
              <w:t>执行</w:t>
            </w:r>
            <w:r>
              <w:rPr>
                <w:rFonts w:hint="eastAsia"/>
                <w:szCs w:val="21"/>
              </w:rPr>
              <w:t xml:space="preserve">7.1.7 </w:t>
            </w:r>
            <w:r>
              <w:rPr>
                <w:rFonts w:hint="eastAsia"/>
                <w:szCs w:val="21"/>
              </w:rPr>
              <w:t>全程心率展示功能标准</w:t>
            </w:r>
          </w:p>
        </w:tc>
      </w:tr>
    </w:tbl>
    <w:p w14:paraId="2CEB26EB" w14:textId="77777777" w:rsidR="00197B1D" w:rsidRDefault="00197B1D">
      <w:pPr>
        <w:ind w:left="480"/>
        <w:rPr>
          <w:bCs/>
          <w:sz w:val="24"/>
        </w:rPr>
      </w:pPr>
    </w:p>
    <w:p w14:paraId="5440D40B" w14:textId="77777777" w:rsidR="00197B1D" w:rsidRDefault="005C55D3">
      <w:pPr>
        <w:numPr>
          <w:ilvl w:val="2"/>
          <w:numId w:val="3"/>
        </w:numPr>
        <w:spacing w:line="360" w:lineRule="auto"/>
        <w:outlineLvl w:val="2"/>
        <w:rPr>
          <w:bCs/>
          <w:sz w:val="24"/>
        </w:rPr>
      </w:pPr>
      <w:bookmarkStart w:id="426" w:name="_Toc29929"/>
      <w:bookmarkStart w:id="427" w:name="_Toc4434"/>
      <w:bookmarkStart w:id="428" w:name="_Toc18973"/>
      <w:bookmarkStart w:id="429" w:name="_Toc7540"/>
      <w:bookmarkStart w:id="430" w:name="_Toc30465"/>
      <w:bookmarkStart w:id="431" w:name="_Toc15447"/>
      <w:bookmarkStart w:id="432" w:name="_Toc23785"/>
      <w:bookmarkStart w:id="433" w:name="_Toc308"/>
      <w:r>
        <w:rPr>
          <w:rFonts w:hint="eastAsia"/>
          <w:bCs/>
          <w:sz w:val="24"/>
        </w:rPr>
        <w:t xml:space="preserve"> </w:t>
      </w:r>
      <w:r>
        <w:rPr>
          <w:rFonts w:hint="eastAsia"/>
          <w:bCs/>
          <w:sz w:val="24"/>
        </w:rPr>
        <w:t>房颤</w:t>
      </w:r>
      <w:bookmarkEnd w:id="426"/>
      <w:bookmarkEnd w:id="427"/>
      <w:bookmarkEnd w:id="428"/>
      <w:bookmarkEnd w:id="429"/>
      <w:bookmarkEnd w:id="430"/>
      <w:bookmarkEnd w:id="431"/>
      <w:bookmarkEnd w:id="432"/>
      <w:bookmarkEnd w:id="433"/>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0"/>
        <w:gridCol w:w="2020"/>
        <w:gridCol w:w="6342"/>
      </w:tblGrid>
      <w:tr w:rsidR="00197B1D" w14:paraId="393BE9CE" w14:textId="77777777">
        <w:trPr>
          <w:trHeight w:val="20"/>
          <w:tblHeader/>
          <w:jc w:val="center"/>
        </w:trPr>
        <w:tc>
          <w:tcPr>
            <w:tcW w:w="1410" w:type="dxa"/>
            <w:shd w:val="clear" w:color="auto" w:fill="auto"/>
            <w:vAlign w:val="center"/>
          </w:tcPr>
          <w:p w14:paraId="56139F8F" w14:textId="77777777" w:rsidR="00197B1D" w:rsidRDefault="005C55D3">
            <w:pPr>
              <w:jc w:val="center"/>
              <w:rPr>
                <w:b/>
                <w:szCs w:val="21"/>
              </w:rPr>
            </w:pPr>
            <w:r>
              <w:rPr>
                <w:b/>
                <w:szCs w:val="21"/>
              </w:rPr>
              <w:t>编号</w:t>
            </w:r>
          </w:p>
        </w:tc>
        <w:tc>
          <w:tcPr>
            <w:tcW w:w="2020" w:type="dxa"/>
            <w:shd w:val="clear" w:color="auto" w:fill="auto"/>
            <w:vAlign w:val="center"/>
          </w:tcPr>
          <w:p w14:paraId="49DD0A90" w14:textId="77777777" w:rsidR="00197B1D" w:rsidRDefault="005C55D3">
            <w:pPr>
              <w:jc w:val="center"/>
              <w:rPr>
                <w:b/>
                <w:szCs w:val="21"/>
              </w:rPr>
            </w:pPr>
            <w:r>
              <w:rPr>
                <w:b/>
                <w:szCs w:val="21"/>
              </w:rPr>
              <w:t>项目</w:t>
            </w:r>
          </w:p>
        </w:tc>
        <w:tc>
          <w:tcPr>
            <w:tcW w:w="6342" w:type="dxa"/>
            <w:shd w:val="clear" w:color="auto" w:fill="auto"/>
            <w:vAlign w:val="center"/>
          </w:tcPr>
          <w:p w14:paraId="3FEB1971" w14:textId="77777777" w:rsidR="00197B1D" w:rsidRDefault="005C55D3">
            <w:pPr>
              <w:jc w:val="center"/>
              <w:rPr>
                <w:b/>
                <w:szCs w:val="21"/>
              </w:rPr>
            </w:pPr>
            <w:r>
              <w:rPr>
                <w:b/>
                <w:szCs w:val="21"/>
              </w:rPr>
              <w:t>接受标准</w:t>
            </w:r>
          </w:p>
        </w:tc>
      </w:tr>
      <w:tr w:rsidR="00197B1D" w14:paraId="1CE0F596" w14:textId="77777777">
        <w:trPr>
          <w:trHeight w:val="20"/>
          <w:jc w:val="center"/>
        </w:trPr>
        <w:tc>
          <w:tcPr>
            <w:tcW w:w="1410" w:type="dxa"/>
            <w:shd w:val="clear" w:color="auto" w:fill="auto"/>
            <w:vAlign w:val="center"/>
          </w:tcPr>
          <w:p w14:paraId="4A8550F0" w14:textId="77777777" w:rsidR="00197B1D" w:rsidRDefault="005C55D3">
            <w:pPr>
              <w:jc w:val="center"/>
              <w:rPr>
                <w:kern w:val="0"/>
                <w:szCs w:val="21"/>
              </w:rPr>
            </w:pPr>
            <w:r>
              <w:rPr>
                <w:kern w:val="0"/>
                <w:szCs w:val="21"/>
                <w:lang w:bidi="ar"/>
              </w:rPr>
              <w:t>SOFT2_J01</w:t>
            </w:r>
          </w:p>
        </w:tc>
        <w:tc>
          <w:tcPr>
            <w:tcW w:w="2020" w:type="dxa"/>
            <w:shd w:val="clear" w:color="auto" w:fill="auto"/>
            <w:vAlign w:val="center"/>
          </w:tcPr>
          <w:p w14:paraId="777EDD80" w14:textId="77777777" w:rsidR="00197B1D" w:rsidRDefault="005C55D3">
            <w:pPr>
              <w:rPr>
                <w:kern w:val="0"/>
                <w:szCs w:val="21"/>
              </w:rPr>
            </w:pPr>
            <w:r>
              <w:rPr>
                <w:rFonts w:cs="宋体" w:hint="eastAsia"/>
                <w:kern w:val="0"/>
                <w:szCs w:val="21"/>
                <w:lang w:bidi="ar"/>
              </w:rPr>
              <w:t>密度</w:t>
            </w:r>
            <w:proofErr w:type="gramStart"/>
            <w:r>
              <w:rPr>
                <w:rFonts w:cs="宋体" w:hint="eastAsia"/>
                <w:kern w:val="0"/>
                <w:szCs w:val="21"/>
                <w:lang w:bidi="ar"/>
              </w:rPr>
              <w:t>图区域</w:t>
            </w:r>
            <w:proofErr w:type="gramEnd"/>
          </w:p>
        </w:tc>
        <w:tc>
          <w:tcPr>
            <w:tcW w:w="6342" w:type="dxa"/>
            <w:shd w:val="clear" w:color="auto" w:fill="auto"/>
            <w:vAlign w:val="center"/>
          </w:tcPr>
          <w:p w14:paraId="5904814B" w14:textId="77777777" w:rsidR="00197B1D" w:rsidRDefault="005C55D3">
            <w:pPr>
              <w:pStyle w:val="ad"/>
              <w:rPr>
                <w:szCs w:val="21"/>
              </w:rPr>
            </w:pPr>
            <w:r>
              <w:rPr>
                <w:rFonts w:cs="宋体" w:hint="eastAsia"/>
                <w:sz w:val="21"/>
                <w:szCs w:val="21"/>
                <w:lang w:bidi="ar"/>
              </w:rPr>
              <w:t>执行</w:t>
            </w:r>
            <w:r>
              <w:rPr>
                <w:sz w:val="21"/>
                <w:szCs w:val="21"/>
                <w:lang w:bidi="ar"/>
              </w:rPr>
              <w:t xml:space="preserve">7.1.10 </w:t>
            </w:r>
            <w:r>
              <w:rPr>
                <w:rFonts w:cs="宋体" w:hint="eastAsia"/>
                <w:sz w:val="21"/>
                <w:szCs w:val="21"/>
                <w:lang w:bidi="ar"/>
              </w:rPr>
              <w:t>密度</w:t>
            </w:r>
            <w:proofErr w:type="gramStart"/>
            <w:r>
              <w:rPr>
                <w:rFonts w:cs="宋体" w:hint="eastAsia"/>
                <w:sz w:val="21"/>
                <w:szCs w:val="21"/>
                <w:lang w:bidi="ar"/>
              </w:rPr>
              <w:t>图功能</w:t>
            </w:r>
            <w:proofErr w:type="gramEnd"/>
            <w:r>
              <w:rPr>
                <w:rFonts w:cs="宋体" w:hint="eastAsia"/>
                <w:sz w:val="21"/>
                <w:szCs w:val="21"/>
                <w:lang w:bidi="ar"/>
              </w:rPr>
              <w:t>标准</w:t>
            </w:r>
          </w:p>
        </w:tc>
      </w:tr>
      <w:tr w:rsidR="00197B1D" w14:paraId="588421E8" w14:textId="77777777">
        <w:trPr>
          <w:trHeight w:val="20"/>
          <w:jc w:val="center"/>
        </w:trPr>
        <w:tc>
          <w:tcPr>
            <w:tcW w:w="1410" w:type="dxa"/>
            <w:shd w:val="clear" w:color="auto" w:fill="auto"/>
            <w:vAlign w:val="center"/>
          </w:tcPr>
          <w:p w14:paraId="7D3A3F13" w14:textId="77777777" w:rsidR="00197B1D" w:rsidRDefault="005C55D3">
            <w:pPr>
              <w:jc w:val="center"/>
              <w:rPr>
                <w:kern w:val="0"/>
                <w:szCs w:val="21"/>
              </w:rPr>
            </w:pPr>
            <w:r>
              <w:rPr>
                <w:kern w:val="0"/>
                <w:szCs w:val="21"/>
                <w:lang w:bidi="ar"/>
              </w:rPr>
              <w:t>SOFT2_J02</w:t>
            </w:r>
          </w:p>
        </w:tc>
        <w:tc>
          <w:tcPr>
            <w:tcW w:w="2020" w:type="dxa"/>
            <w:shd w:val="clear" w:color="auto" w:fill="auto"/>
            <w:vAlign w:val="center"/>
          </w:tcPr>
          <w:p w14:paraId="3E92B5F6" w14:textId="77777777" w:rsidR="00197B1D" w:rsidRDefault="005C55D3">
            <w:pPr>
              <w:rPr>
                <w:kern w:val="0"/>
                <w:szCs w:val="21"/>
              </w:rPr>
            </w:pPr>
            <w:r>
              <w:rPr>
                <w:rFonts w:cs="宋体" w:hint="eastAsia"/>
                <w:kern w:val="0"/>
                <w:szCs w:val="21"/>
                <w:lang w:bidi="ar"/>
              </w:rPr>
              <w:t>时间</w:t>
            </w:r>
            <w:r>
              <w:rPr>
                <w:kern w:val="0"/>
                <w:szCs w:val="21"/>
                <w:lang w:bidi="ar"/>
              </w:rPr>
              <w:t>-</w:t>
            </w:r>
            <w:r>
              <w:rPr>
                <w:rFonts w:cs="宋体" w:hint="eastAsia"/>
                <w:kern w:val="0"/>
                <w:szCs w:val="21"/>
                <w:lang w:bidi="ar"/>
              </w:rPr>
              <w:t>间期散点图</w:t>
            </w:r>
          </w:p>
        </w:tc>
        <w:tc>
          <w:tcPr>
            <w:tcW w:w="6342" w:type="dxa"/>
            <w:shd w:val="clear" w:color="auto" w:fill="auto"/>
            <w:vAlign w:val="center"/>
          </w:tcPr>
          <w:p w14:paraId="1D5B742A" w14:textId="77777777" w:rsidR="00197B1D" w:rsidRDefault="005C55D3">
            <w:pPr>
              <w:pStyle w:val="ad"/>
              <w:rPr>
                <w:szCs w:val="21"/>
              </w:rPr>
            </w:pPr>
            <w:r>
              <w:rPr>
                <w:rFonts w:cs="宋体" w:hint="eastAsia"/>
                <w:sz w:val="21"/>
                <w:szCs w:val="21"/>
                <w:lang w:bidi="ar"/>
              </w:rPr>
              <w:t>对每一个心搏对应时间和间期画点</w:t>
            </w:r>
          </w:p>
        </w:tc>
      </w:tr>
      <w:tr w:rsidR="00197B1D" w14:paraId="1AC50D20" w14:textId="77777777">
        <w:trPr>
          <w:trHeight w:val="20"/>
          <w:jc w:val="center"/>
        </w:trPr>
        <w:tc>
          <w:tcPr>
            <w:tcW w:w="1410" w:type="dxa"/>
            <w:shd w:val="clear" w:color="auto" w:fill="auto"/>
            <w:vAlign w:val="center"/>
          </w:tcPr>
          <w:p w14:paraId="6015B964" w14:textId="77777777" w:rsidR="00197B1D" w:rsidRDefault="005C55D3">
            <w:pPr>
              <w:jc w:val="center"/>
              <w:rPr>
                <w:kern w:val="0"/>
                <w:szCs w:val="21"/>
              </w:rPr>
            </w:pPr>
            <w:r>
              <w:rPr>
                <w:kern w:val="0"/>
                <w:szCs w:val="21"/>
                <w:lang w:bidi="ar"/>
              </w:rPr>
              <w:t>SOFT2_J03</w:t>
            </w:r>
          </w:p>
        </w:tc>
        <w:tc>
          <w:tcPr>
            <w:tcW w:w="2020" w:type="dxa"/>
            <w:shd w:val="clear" w:color="auto" w:fill="auto"/>
            <w:vAlign w:val="center"/>
          </w:tcPr>
          <w:p w14:paraId="3C7611B0" w14:textId="77777777" w:rsidR="00197B1D" w:rsidRDefault="005C55D3">
            <w:pPr>
              <w:rPr>
                <w:kern w:val="0"/>
                <w:szCs w:val="21"/>
              </w:rPr>
            </w:pPr>
            <w:r>
              <w:rPr>
                <w:rFonts w:cs="宋体" w:hint="eastAsia"/>
                <w:kern w:val="0"/>
                <w:szCs w:val="21"/>
                <w:lang w:bidi="ar"/>
              </w:rPr>
              <w:t>定位功能</w:t>
            </w:r>
          </w:p>
        </w:tc>
        <w:tc>
          <w:tcPr>
            <w:tcW w:w="6342" w:type="dxa"/>
            <w:shd w:val="clear" w:color="auto" w:fill="auto"/>
            <w:vAlign w:val="center"/>
          </w:tcPr>
          <w:p w14:paraId="1891570B" w14:textId="77777777" w:rsidR="00197B1D" w:rsidRDefault="005C55D3">
            <w:pPr>
              <w:pStyle w:val="ad"/>
              <w:rPr>
                <w:szCs w:val="21"/>
              </w:rPr>
            </w:pPr>
            <w:r>
              <w:rPr>
                <w:rFonts w:cs="宋体" w:hint="eastAsia"/>
                <w:sz w:val="21"/>
                <w:szCs w:val="21"/>
                <w:lang w:bidi="ar"/>
              </w:rPr>
              <w:t>根据</w:t>
            </w:r>
            <w:r>
              <w:rPr>
                <w:sz w:val="21"/>
                <w:szCs w:val="21"/>
                <w:lang w:bidi="ar"/>
              </w:rPr>
              <w:t>24</w:t>
            </w:r>
            <w:r>
              <w:rPr>
                <w:rFonts w:cs="宋体" w:hint="eastAsia"/>
                <w:sz w:val="21"/>
                <w:szCs w:val="21"/>
                <w:lang w:bidi="ar"/>
              </w:rPr>
              <w:t>小时密度图和时间</w:t>
            </w:r>
            <w:r>
              <w:rPr>
                <w:sz w:val="21"/>
                <w:szCs w:val="21"/>
                <w:lang w:bidi="ar"/>
              </w:rPr>
              <w:t>-</w:t>
            </w:r>
            <w:r>
              <w:rPr>
                <w:rFonts w:cs="宋体" w:hint="eastAsia"/>
                <w:sz w:val="21"/>
                <w:szCs w:val="21"/>
                <w:lang w:bidi="ar"/>
              </w:rPr>
              <w:t>间期散点图，可以定位</w:t>
            </w:r>
            <w:r>
              <w:rPr>
                <w:sz w:val="21"/>
                <w:szCs w:val="21"/>
                <w:lang w:bidi="ar"/>
              </w:rPr>
              <w:t>1</w:t>
            </w:r>
            <w:r>
              <w:rPr>
                <w:rFonts w:cs="宋体" w:hint="eastAsia"/>
                <w:sz w:val="21"/>
                <w:szCs w:val="21"/>
                <w:lang w:bidi="ar"/>
              </w:rPr>
              <w:t>小时或者</w:t>
            </w:r>
            <w:r>
              <w:rPr>
                <w:sz w:val="21"/>
                <w:szCs w:val="21"/>
                <w:lang w:bidi="ar"/>
              </w:rPr>
              <w:t>5</w:t>
            </w:r>
            <w:r>
              <w:rPr>
                <w:rFonts w:cs="宋体" w:hint="eastAsia"/>
                <w:sz w:val="21"/>
                <w:szCs w:val="21"/>
                <w:lang w:bidi="ar"/>
              </w:rPr>
              <w:t>分钟对应的时间</w:t>
            </w:r>
            <w:r>
              <w:rPr>
                <w:sz w:val="21"/>
                <w:szCs w:val="21"/>
                <w:lang w:bidi="ar"/>
              </w:rPr>
              <w:t>-</w:t>
            </w:r>
            <w:r>
              <w:rPr>
                <w:rFonts w:cs="宋体" w:hint="eastAsia"/>
                <w:sz w:val="21"/>
                <w:szCs w:val="21"/>
                <w:lang w:bidi="ar"/>
              </w:rPr>
              <w:t>间期曲线图和时间</w:t>
            </w:r>
            <w:r>
              <w:rPr>
                <w:sz w:val="21"/>
                <w:szCs w:val="21"/>
                <w:lang w:bidi="ar"/>
              </w:rPr>
              <w:t>-</w:t>
            </w:r>
            <w:r>
              <w:rPr>
                <w:rFonts w:cs="宋体" w:hint="eastAsia"/>
                <w:sz w:val="21"/>
                <w:szCs w:val="21"/>
                <w:lang w:bidi="ar"/>
              </w:rPr>
              <w:t>间期散点图，并可以根据这四个图定位到</w:t>
            </w:r>
            <w:r>
              <w:rPr>
                <w:sz w:val="21"/>
                <w:szCs w:val="21"/>
                <w:lang w:bidi="ar"/>
              </w:rPr>
              <w:t>12</w:t>
            </w:r>
            <w:r>
              <w:rPr>
                <w:rFonts w:cs="宋体" w:hint="eastAsia"/>
                <w:sz w:val="21"/>
                <w:szCs w:val="21"/>
                <w:lang w:bidi="ar"/>
              </w:rPr>
              <w:t>导联界面</w:t>
            </w:r>
          </w:p>
        </w:tc>
      </w:tr>
      <w:tr w:rsidR="00197B1D" w14:paraId="61D15CE1" w14:textId="77777777">
        <w:trPr>
          <w:trHeight w:val="20"/>
          <w:jc w:val="center"/>
        </w:trPr>
        <w:tc>
          <w:tcPr>
            <w:tcW w:w="1410" w:type="dxa"/>
            <w:shd w:val="clear" w:color="auto" w:fill="auto"/>
            <w:vAlign w:val="center"/>
          </w:tcPr>
          <w:p w14:paraId="14954D15" w14:textId="77777777" w:rsidR="00197B1D" w:rsidRDefault="005C55D3">
            <w:pPr>
              <w:jc w:val="center"/>
              <w:rPr>
                <w:kern w:val="0"/>
                <w:szCs w:val="21"/>
              </w:rPr>
            </w:pPr>
            <w:r>
              <w:rPr>
                <w:kern w:val="0"/>
                <w:szCs w:val="21"/>
                <w:lang w:bidi="ar"/>
              </w:rPr>
              <w:t>SOFT2_J04</w:t>
            </w:r>
          </w:p>
        </w:tc>
        <w:tc>
          <w:tcPr>
            <w:tcW w:w="2020" w:type="dxa"/>
            <w:shd w:val="clear" w:color="auto" w:fill="auto"/>
            <w:vAlign w:val="center"/>
          </w:tcPr>
          <w:p w14:paraId="3EBAEAE8" w14:textId="77777777" w:rsidR="00197B1D" w:rsidRDefault="005C55D3">
            <w:pPr>
              <w:rPr>
                <w:kern w:val="0"/>
                <w:szCs w:val="21"/>
              </w:rPr>
            </w:pPr>
            <w:r>
              <w:rPr>
                <w:rFonts w:cs="宋体" w:hint="eastAsia"/>
                <w:kern w:val="0"/>
                <w:szCs w:val="21"/>
                <w:lang w:bidi="ar"/>
              </w:rPr>
              <w:t>检测房</w:t>
            </w:r>
            <w:proofErr w:type="gramStart"/>
            <w:r>
              <w:rPr>
                <w:rFonts w:cs="宋体" w:hint="eastAsia"/>
                <w:kern w:val="0"/>
                <w:szCs w:val="21"/>
                <w:lang w:bidi="ar"/>
              </w:rPr>
              <w:t>颤功能</w:t>
            </w:r>
            <w:proofErr w:type="gramEnd"/>
          </w:p>
        </w:tc>
        <w:tc>
          <w:tcPr>
            <w:tcW w:w="6342" w:type="dxa"/>
            <w:shd w:val="clear" w:color="auto" w:fill="auto"/>
            <w:vAlign w:val="center"/>
          </w:tcPr>
          <w:p w14:paraId="23D29CAD" w14:textId="77777777" w:rsidR="00197B1D" w:rsidRDefault="005C55D3">
            <w:pPr>
              <w:pStyle w:val="ad"/>
              <w:rPr>
                <w:szCs w:val="21"/>
              </w:rPr>
            </w:pPr>
            <w:r>
              <w:rPr>
                <w:rFonts w:cs="宋体" w:hint="eastAsia"/>
                <w:sz w:val="21"/>
                <w:szCs w:val="21"/>
                <w:lang w:bidi="ar"/>
              </w:rPr>
              <w:t>通过</w:t>
            </w:r>
            <w:proofErr w:type="gramStart"/>
            <w:r>
              <w:rPr>
                <w:rFonts w:cs="宋体" w:hint="eastAsia"/>
                <w:sz w:val="21"/>
                <w:szCs w:val="21"/>
                <w:lang w:bidi="ar"/>
              </w:rPr>
              <w:t>点击房</w:t>
            </w:r>
            <w:proofErr w:type="gramEnd"/>
            <w:r>
              <w:rPr>
                <w:rFonts w:cs="宋体" w:hint="eastAsia"/>
                <w:sz w:val="21"/>
                <w:szCs w:val="21"/>
                <w:lang w:bidi="ar"/>
              </w:rPr>
              <w:t>颤检测按钮，进行自动分析房颤事件，并以列表形式显示</w:t>
            </w:r>
          </w:p>
        </w:tc>
      </w:tr>
      <w:tr w:rsidR="00197B1D" w14:paraId="66A2F015" w14:textId="77777777">
        <w:trPr>
          <w:trHeight w:val="20"/>
          <w:jc w:val="center"/>
        </w:trPr>
        <w:tc>
          <w:tcPr>
            <w:tcW w:w="1410" w:type="dxa"/>
            <w:shd w:val="clear" w:color="auto" w:fill="auto"/>
            <w:vAlign w:val="center"/>
          </w:tcPr>
          <w:p w14:paraId="37E5213E" w14:textId="77777777" w:rsidR="00197B1D" w:rsidRDefault="005C55D3">
            <w:pPr>
              <w:jc w:val="center"/>
              <w:rPr>
                <w:kern w:val="0"/>
                <w:szCs w:val="21"/>
              </w:rPr>
            </w:pPr>
            <w:r>
              <w:rPr>
                <w:kern w:val="0"/>
                <w:szCs w:val="21"/>
                <w:lang w:bidi="ar"/>
              </w:rPr>
              <w:t>SOFT2_J05</w:t>
            </w:r>
          </w:p>
        </w:tc>
        <w:tc>
          <w:tcPr>
            <w:tcW w:w="2020" w:type="dxa"/>
            <w:shd w:val="clear" w:color="auto" w:fill="auto"/>
            <w:vAlign w:val="center"/>
          </w:tcPr>
          <w:p w14:paraId="6C392AE0" w14:textId="77777777" w:rsidR="00197B1D" w:rsidRDefault="005C55D3">
            <w:pPr>
              <w:rPr>
                <w:kern w:val="0"/>
                <w:szCs w:val="21"/>
              </w:rPr>
            </w:pPr>
            <w:r>
              <w:rPr>
                <w:rFonts w:cs="宋体" w:hint="eastAsia"/>
                <w:kern w:val="0"/>
                <w:szCs w:val="21"/>
                <w:lang w:bidi="ar"/>
              </w:rPr>
              <w:t>清除自动检测出来的房</w:t>
            </w:r>
            <w:proofErr w:type="gramStart"/>
            <w:r>
              <w:rPr>
                <w:rFonts w:cs="宋体" w:hint="eastAsia"/>
                <w:kern w:val="0"/>
                <w:szCs w:val="21"/>
                <w:lang w:bidi="ar"/>
              </w:rPr>
              <w:t>颤事件</w:t>
            </w:r>
            <w:proofErr w:type="gramEnd"/>
            <w:r>
              <w:rPr>
                <w:rFonts w:cs="宋体" w:hint="eastAsia"/>
                <w:kern w:val="0"/>
                <w:szCs w:val="21"/>
                <w:lang w:bidi="ar"/>
              </w:rPr>
              <w:t>功能</w:t>
            </w:r>
          </w:p>
        </w:tc>
        <w:tc>
          <w:tcPr>
            <w:tcW w:w="6342" w:type="dxa"/>
            <w:shd w:val="clear" w:color="auto" w:fill="auto"/>
            <w:vAlign w:val="center"/>
          </w:tcPr>
          <w:p w14:paraId="682ECE08" w14:textId="77777777" w:rsidR="00197B1D" w:rsidRDefault="005C55D3">
            <w:pPr>
              <w:pStyle w:val="ad"/>
              <w:rPr>
                <w:szCs w:val="21"/>
              </w:rPr>
            </w:pPr>
            <w:r>
              <w:rPr>
                <w:rFonts w:cs="宋体" w:hint="eastAsia"/>
                <w:sz w:val="21"/>
                <w:szCs w:val="21"/>
                <w:lang w:bidi="ar"/>
              </w:rPr>
              <w:t>通过点击清除检测按钮，将自动分析出来的房</w:t>
            </w:r>
            <w:proofErr w:type="gramStart"/>
            <w:r>
              <w:rPr>
                <w:rFonts w:cs="宋体" w:hint="eastAsia"/>
                <w:sz w:val="21"/>
                <w:szCs w:val="21"/>
                <w:lang w:bidi="ar"/>
              </w:rPr>
              <w:t>颤事件</w:t>
            </w:r>
            <w:proofErr w:type="gramEnd"/>
            <w:r>
              <w:rPr>
                <w:rFonts w:cs="宋体" w:hint="eastAsia"/>
                <w:sz w:val="21"/>
                <w:szCs w:val="21"/>
                <w:lang w:bidi="ar"/>
              </w:rPr>
              <w:t>清除，恢复检测之前的状态</w:t>
            </w:r>
          </w:p>
        </w:tc>
      </w:tr>
      <w:tr w:rsidR="00197B1D" w14:paraId="2FC00550" w14:textId="77777777">
        <w:trPr>
          <w:trHeight w:val="20"/>
          <w:jc w:val="center"/>
        </w:trPr>
        <w:tc>
          <w:tcPr>
            <w:tcW w:w="1410" w:type="dxa"/>
            <w:shd w:val="clear" w:color="auto" w:fill="auto"/>
            <w:vAlign w:val="center"/>
          </w:tcPr>
          <w:p w14:paraId="13E1340B" w14:textId="77777777" w:rsidR="00197B1D" w:rsidRDefault="005C55D3">
            <w:pPr>
              <w:jc w:val="center"/>
              <w:rPr>
                <w:kern w:val="0"/>
                <w:szCs w:val="21"/>
              </w:rPr>
            </w:pPr>
            <w:r>
              <w:rPr>
                <w:kern w:val="0"/>
                <w:szCs w:val="21"/>
                <w:lang w:bidi="ar"/>
              </w:rPr>
              <w:t>SOFT2_J06</w:t>
            </w:r>
          </w:p>
        </w:tc>
        <w:tc>
          <w:tcPr>
            <w:tcW w:w="2020" w:type="dxa"/>
            <w:shd w:val="clear" w:color="auto" w:fill="auto"/>
            <w:vAlign w:val="center"/>
          </w:tcPr>
          <w:p w14:paraId="41963860" w14:textId="77777777" w:rsidR="00197B1D" w:rsidRDefault="005C55D3">
            <w:pPr>
              <w:rPr>
                <w:kern w:val="0"/>
                <w:szCs w:val="21"/>
              </w:rPr>
            </w:pPr>
            <w:r>
              <w:rPr>
                <w:rFonts w:cs="宋体" w:hint="eastAsia"/>
                <w:kern w:val="0"/>
                <w:szCs w:val="21"/>
                <w:lang w:bidi="ar"/>
              </w:rPr>
              <w:t>清除一条自动检测出来的房颤检测记录</w:t>
            </w:r>
          </w:p>
        </w:tc>
        <w:tc>
          <w:tcPr>
            <w:tcW w:w="6342" w:type="dxa"/>
            <w:shd w:val="clear" w:color="auto" w:fill="auto"/>
            <w:vAlign w:val="center"/>
          </w:tcPr>
          <w:p w14:paraId="3AFDA56C" w14:textId="77777777" w:rsidR="00197B1D" w:rsidRDefault="005C55D3">
            <w:pPr>
              <w:pStyle w:val="ad"/>
              <w:rPr>
                <w:szCs w:val="21"/>
              </w:rPr>
            </w:pPr>
            <w:r>
              <w:rPr>
                <w:rFonts w:cs="宋体" w:hint="eastAsia"/>
                <w:sz w:val="21"/>
                <w:szCs w:val="21"/>
                <w:lang w:bidi="ar"/>
              </w:rPr>
              <w:t>选中一条记录，点击删除该事件按钮，如果是自动检测出来的事件，则清除</w:t>
            </w:r>
          </w:p>
        </w:tc>
      </w:tr>
      <w:tr w:rsidR="00197B1D" w14:paraId="4FCE2E6E" w14:textId="77777777">
        <w:trPr>
          <w:trHeight w:val="20"/>
          <w:jc w:val="center"/>
        </w:trPr>
        <w:tc>
          <w:tcPr>
            <w:tcW w:w="1410" w:type="dxa"/>
            <w:shd w:val="clear" w:color="auto" w:fill="auto"/>
            <w:vAlign w:val="center"/>
          </w:tcPr>
          <w:p w14:paraId="7498A92C" w14:textId="77777777" w:rsidR="00197B1D" w:rsidRDefault="005C55D3">
            <w:pPr>
              <w:jc w:val="center"/>
              <w:rPr>
                <w:kern w:val="0"/>
                <w:szCs w:val="21"/>
              </w:rPr>
            </w:pPr>
            <w:r>
              <w:rPr>
                <w:kern w:val="0"/>
                <w:szCs w:val="21"/>
                <w:lang w:bidi="ar"/>
              </w:rPr>
              <w:lastRenderedPageBreak/>
              <w:t>SOFT2_J07</w:t>
            </w:r>
          </w:p>
        </w:tc>
        <w:tc>
          <w:tcPr>
            <w:tcW w:w="2020" w:type="dxa"/>
            <w:shd w:val="clear" w:color="auto" w:fill="auto"/>
            <w:vAlign w:val="center"/>
          </w:tcPr>
          <w:p w14:paraId="1F9EF865" w14:textId="77777777" w:rsidR="00197B1D" w:rsidRDefault="005C55D3">
            <w:pPr>
              <w:rPr>
                <w:kern w:val="0"/>
                <w:szCs w:val="21"/>
              </w:rPr>
            </w:pPr>
            <w:r>
              <w:rPr>
                <w:rFonts w:cs="宋体" w:hint="eastAsia"/>
                <w:kern w:val="0"/>
                <w:szCs w:val="21"/>
                <w:lang w:bidi="ar"/>
              </w:rPr>
              <w:t>通用模板编辑窗口</w:t>
            </w:r>
          </w:p>
        </w:tc>
        <w:tc>
          <w:tcPr>
            <w:tcW w:w="6342" w:type="dxa"/>
            <w:shd w:val="clear" w:color="auto" w:fill="auto"/>
            <w:vAlign w:val="center"/>
          </w:tcPr>
          <w:p w14:paraId="30ABF476" w14:textId="77777777" w:rsidR="00197B1D" w:rsidRDefault="005C55D3">
            <w:pPr>
              <w:pStyle w:val="ad"/>
              <w:rPr>
                <w:szCs w:val="21"/>
              </w:rPr>
            </w:pPr>
            <w:r>
              <w:rPr>
                <w:rFonts w:cs="宋体" w:hint="eastAsia"/>
                <w:sz w:val="21"/>
                <w:szCs w:val="21"/>
                <w:lang w:bidi="ar"/>
              </w:rPr>
              <w:t>执行</w:t>
            </w:r>
            <w:r>
              <w:rPr>
                <w:sz w:val="21"/>
                <w:szCs w:val="21"/>
                <w:lang w:bidi="ar"/>
              </w:rPr>
              <w:t xml:space="preserve">7.1.1 </w:t>
            </w:r>
            <w:r>
              <w:rPr>
                <w:rFonts w:cs="宋体" w:hint="eastAsia"/>
                <w:sz w:val="21"/>
                <w:szCs w:val="21"/>
                <w:lang w:bidi="ar"/>
              </w:rPr>
              <w:t>通用心电图编辑窗口标准</w:t>
            </w:r>
          </w:p>
        </w:tc>
      </w:tr>
    </w:tbl>
    <w:p w14:paraId="33D80A74" w14:textId="77777777" w:rsidR="00197B1D" w:rsidRDefault="00197B1D">
      <w:pPr>
        <w:ind w:left="480"/>
        <w:rPr>
          <w:bCs/>
          <w:color w:val="FF0000"/>
          <w:sz w:val="24"/>
        </w:rPr>
      </w:pPr>
    </w:p>
    <w:p w14:paraId="0215CB7A" w14:textId="77777777" w:rsidR="00197B1D" w:rsidRDefault="005C55D3">
      <w:pPr>
        <w:numPr>
          <w:ilvl w:val="2"/>
          <w:numId w:val="3"/>
        </w:numPr>
        <w:spacing w:line="360" w:lineRule="auto"/>
        <w:outlineLvl w:val="2"/>
        <w:rPr>
          <w:bCs/>
          <w:sz w:val="24"/>
        </w:rPr>
      </w:pPr>
      <w:bookmarkStart w:id="434" w:name="_Toc24185"/>
      <w:bookmarkStart w:id="435" w:name="_Toc10158"/>
      <w:bookmarkStart w:id="436" w:name="_Toc20548"/>
      <w:bookmarkStart w:id="437" w:name="_Toc15203"/>
      <w:bookmarkStart w:id="438" w:name="_Toc16312"/>
      <w:bookmarkStart w:id="439" w:name="_Toc22800"/>
      <w:bookmarkStart w:id="440" w:name="_Toc24567"/>
      <w:bookmarkStart w:id="441" w:name="_Toc2396"/>
      <w:r>
        <w:rPr>
          <w:rFonts w:hint="eastAsia"/>
          <w:bCs/>
          <w:sz w:val="24"/>
        </w:rPr>
        <w:t xml:space="preserve"> ST</w:t>
      </w:r>
      <w:bookmarkEnd w:id="434"/>
      <w:bookmarkEnd w:id="435"/>
      <w:bookmarkEnd w:id="436"/>
      <w:bookmarkEnd w:id="437"/>
      <w:bookmarkEnd w:id="438"/>
      <w:bookmarkEnd w:id="439"/>
      <w:bookmarkEnd w:id="440"/>
      <w:bookmarkEnd w:id="441"/>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0"/>
        <w:gridCol w:w="3262"/>
        <w:gridCol w:w="5100"/>
      </w:tblGrid>
      <w:tr w:rsidR="00197B1D" w14:paraId="03A131C6" w14:textId="77777777">
        <w:trPr>
          <w:trHeight w:val="20"/>
          <w:tblHeader/>
          <w:jc w:val="center"/>
        </w:trPr>
        <w:tc>
          <w:tcPr>
            <w:tcW w:w="1410" w:type="dxa"/>
            <w:shd w:val="clear" w:color="auto" w:fill="auto"/>
            <w:vAlign w:val="center"/>
          </w:tcPr>
          <w:p w14:paraId="192BB7CD" w14:textId="77777777" w:rsidR="00197B1D" w:rsidRDefault="005C55D3">
            <w:pPr>
              <w:jc w:val="center"/>
              <w:rPr>
                <w:b/>
                <w:color w:val="FF0000"/>
                <w:szCs w:val="21"/>
              </w:rPr>
            </w:pPr>
            <w:r>
              <w:rPr>
                <w:b/>
                <w:color w:val="FF0000"/>
                <w:szCs w:val="21"/>
              </w:rPr>
              <w:t>编号</w:t>
            </w:r>
          </w:p>
        </w:tc>
        <w:tc>
          <w:tcPr>
            <w:tcW w:w="3262" w:type="dxa"/>
            <w:shd w:val="clear" w:color="auto" w:fill="auto"/>
            <w:vAlign w:val="center"/>
          </w:tcPr>
          <w:p w14:paraId="3D36FAF5" w14:textId="77777777" w:rsidR="00197B1D" w:rsidRDefault="005C55D3">
            <w:pPr>
              <w:jc w:val="center"/>
              <w:rPr>
                <w:b/>
                <w:color w:val="FF0000"/>
                <w:szCs w:val="21"/>
              </w:rPr>
            </w:pPr>
            <w:r>
              <w:rPr>
                <w:b/>
                <w:color w:val="FF0000"/>
                <w:szCs w:val="21"/>
              </w:rPr>
              <w:t>项目</w:t>
            </w:r>
          </w:p>
        </w:tc>
        <w:tc>
          <w:tcPr>
            <w:tcW w:w="5100" w:type="dxa"/>
            <w:shd w:val="clear" w:color="auto" w:fill="auto"/>
            <w:vAlign w:val="center"/>
          </w:tcPr>
          <w:p w14:paraId="01465E6D" w14:textId="77777777" w:rsidR="00197B1D" w:rsidRDefault="005C55D3">
            <w:pPr>
              <w:jc w:val="center"/>
              <w:rPr>
                <w:b/>
                <w:color w:val="FF0000"/>
                <w:szCs w:val="21"/>
              </w:rPr>
            </w:pPr>
            <w:r>
              <w:rPr>
                <w:b/>
                <w:color w:val="FF0000"/>
                <w:szCs w:val="21"/>
              </w:rPr>
              <w:t>接受标准</w:t>
            </w:r>
          </w:p>
        </w:tc>
      </w:tr>
      <w:tr w:rsidR="00197B1D" w14:paraId="2BAFA90E" w14:textId="77777777">
        <w:trPr>
          <w:trHeight w:val="20"/>
          <w:jc w:val="center"/>
        </w:trPr>
        <w:tc>
          <w:tcPr>
            <w:tcW w:w="1410" w:type="dxa"/>
            <w:shd w:val="clear" w:color="auto" w:fill="auto"/>
            <w:vAlign w:val="center"/>
          </w:tcPr>
          <w:p w14:paraId="59FF38EB" w14:textId="77777777" w:rsidR="00197B1D" w:rsidRDefault="005C55D3">
            <w:pPr>
              <w:jc w:val="center"/>
              <w:rPr>
                <w:color w:val="FF0000"/>
                <w:kern w:val="0"/>
                <w:szCs w:val="21"/>
              </w:rPr>
            </w:pPr>
            <w:r>
              <w:rPr>
                <w:kern w:val="0"/>
                <w:szCs w:val="21"/>
                <w:lang w:bidi="ar"/>
              </w:rPr>
              <w:t>SOFT2_K01</w:t>
            </w:r>
          </w:p>
        </w:tc>
        <w:tc>
          <w:tcPr>
            <w:tcW w:w="3262" w:type="dxa"/>
            <w:shd w:val="clear" w:color="auto" w:fill="auto"/>
            <w:vAlign w:val="center"/>
          </w:tcPr>
          <w:p w14:paraId="2F37795B" w14:textId="77777777" w:rsidR="00197B1D" w:rsidRDefault="005C55D3">
            <w:pPr>
              <w:rPr>
                <w:color w:val="FF0000"/>
                <w:kern w:val="0"/>
                <w:szCs w:val="21"/>
              </w:rPr>
            </w:pPr>
            <w:r>
              <w:rPr>
                <w:rFonts w:cs="宋体" w:hint="eastAsia"/>
                <w:kern w:val="0"/>
                <w:szCs w:val="21"/>
                <w:lang w:bidi="ar"/>
              </w:rPr>
              <w:t>全程</w:t>
            </w:r>
            <w:proofErr w:type="gramStart"/>
            <w:r>
              <w:rPr>
                <w:rFonts w:cs="宋体" w:hint="eastAsia"/>
                <w:kern w:val="0"/>
                <w:szCs w:val="21"/>
                <w:lang w:bidi="ar"/>
              </w:rPr>
              <w:t>心率图</w:t>
            </w:r>
            <w:proofErr w:type="gramEnd"/>
          </w:p>
        </w:tc>
        <w:tc>
          <w:tcPr>
            <w:tcW w:w="5100" w:type="dxa"/>
            <w:shd w:val="clear" w:color="auto" w:fill="auto"/>
            <w:vAlign w:val="center"/>
          </w:tcPr>
          <w:p w14:paraId="7E375473" w14:textId="77777777" w:rsidR="00197B1D" w:rsidRDefault="005C55D3">
            <w:pPr>
              <w:pStyle w:val="ad"/>
              <w:rPr>
                <w:color w:val="FF0000"/>
                <w:szCs w:val="21"/>
              </w:rPr>
            </w:pPr>
            <w:r>
              <w:rPr>
                <w:rFonts w:cs="宋体" w:hint="eastAsia"/>
                <w:sz w:val="21"/>
                <w:szCs w:val="21"/>
                <w:lang w:bidi="ar"/>
              </w:rPr>
              <w:t>执行</w:t>
            </w:r>
            <w:r>
              <w:rPr>
                <w:sz w:val="21"/>
                <w:szCs w:val="21"/>
                <w:lang w:bidi="ar"/>
              </w:rPr>
              <w:t xml:space="preserve">7.1.7 </w:t>
            </w:r>
            <w:r>
              <w:rPr>
                <w:rFonts w:cs="宋体" w:hint="eastAsia"/>
                <w:sz w:val="21"/>
                <w:szCs w:val="21"/>
                <w:lang w:bidi="ar"/>
              </w:rPr>
              <w:t>全程心率展示功能标准</w:t>
            </w:r>
          </w:p>
        </w:tc>
      </w:tr>
      <w:tr w:rsidR="00197B1D" w14:paraId="1CF8E8E9" w14:textId="77777777">
        <w:trPr>
          <w:trHeight w:val="20"/>
          <w:jc w:val="center"/>
        </w:trPr>
        <w:tc>
          <w:tcPr>
            <w:tcW w:w="1410" w:type="dxa"/>
            <w:shd w:val="clear" w:color="auto" w:fill="auto"/>
            <w:vAlign w:val="center"/>
          </w:tcPr>
          <w:p w14:paraId="0CF53982" w14:textId="77777777" w:rsidR="00197B1D" w:rsidRDefault="005C55D3">
            <w:pPr>
              <w:jc w:val="center"/>
              <w:rPr>
                <w:color w:val="FF0000"/>
                <w:kern w:val="0"/>
                <w:szCs w:val="21"/>
              </w:rPr>
            </w:pPr>
            <w:r>
              <w:rPr>
                <w:kern w:val="0"/>
                <w:szCs w:val="21"/>
                <w:lang w:bidi="ar"/>
              </w:rPr>
              <w:t>SOFT2_K02</w:t>
            </w:r>
          </w:p>
        </w:tc>
        <w:tc>
          <w:tcPr>
            <w:tcW w:w="3262" w:type="dxa"/>
            <w:shd w:val="clear" w:color="auto" w:fill="auto"/>
            <w:vAlign w:val="center"/>
          </w:tcPr>
          <w:p w14:paraId="36ABE547" w14:textId="77777777" w:rsidR="00197B1D" w:rsidRDefault="005C55D3">
            <w:pPr>
              <w:rPr>
                <w:color w:val="FF0000"/>
                <w:kern w:val="0"/>
                <w:szCs w:val="21"/>
              </w:rPr>
            </w:pPr>
            <w:r>
              <w:rPr>
                <w:rFonts w:cs="宋体" w:hint="eastAsia"/>
                <w:kern w:val="0"/>
                <w:szCs w:val="21"/>
                <w:lang w:bidi="ar"/>
              </w:rPr>
              <w:t>全程</w:t>
            </w:r>
            <w:r>
              <w:rPr>
                <w:kern w:val="0"/>
                <w:szCs w:val="21"/>
                <w:lang w:bidi="ar"/>
              </w:rPr>
              <w:t>12</w:t>
            </w:r>
            <w:r>
              <w:rPr>
                <w:rFonts w:cs="宋体" w:hint="eastAsia"/>
                <w:kern w:val="0"/>
                <w:szCs w:val="21"/>
                <w:lang w:bidi="ar"/>
              </w:rPr>
              <w:t>导联</w:t>
            </w:r>
            <w:r>
              <w:rPr>
                <w:kern w:val="0"/>
                <w:szCs w:val="21"/>
                <w:lang w:bidi="ar"/>
              </w:rPr>
              <w:t>ST</w:t>
            </w:r>
            <w:r>
              <w:rPr>
                <w:rFonts w:cs="宋体" w:hint="eastAsia"/>
                <w:kern w:val="0"/>
                <w:szCs w:val="21"/>
                <w:lang w:bidi="ar"/>
              </w:rPr>
              <w:t>功能区域</w:t>
            </w:r>
          </w:p>
        </w:tc>
        <w:tc>
          <w:tcPr>
            <w:tcW w:w="5100" w:type="dxa"/>
            <w:shd w:val="clear" w:color="auto" w:fill="auto"/>
            <w:vAlign w:val="center"/>
          </w:tcPr>
          <w:p w14:paraId="7B879F58" w14:textId="77777777" w:rsidR="00197B1D" w:rsidRDefault="005C55D3">
            <w:pPr>
              <w:pStyle w:val="ad"/>
              <w:rPr>
                <w:color w:val="FF0000"/>
                <w:szCs w:val="21"/>
              </w:rPr>
            </w:pPr>
            <w:r>
              <w:rPr>
                <w:rFonts w:cs="宋体" w:hint="eastAsia"/>
                <w:sz w:val="21"/>
                <w:szCs w:val="21"/>
                <w:lang w:bidi="ar"/>
              </w:rPr>
              <w:t>执行</w:t>
            </w:r>
            <w:r>
              <w:rPr>
                <w:sz w:val="21"/>
                <w:szCs w:val="21"/>
                <w:lang w:bidi="ar"/>
              </w:rPr>
              <w:t xml:space="preserve"> </w:t>
            </w:r>
            <w:r>
              <w:rPr>
                <w:rFonts w:cs="宋体" w:hint="eastAsia"/>
                <w:sz w:val="21"/>
                <w:szCs w:val="21"/>
                <w:lang w:bidi="ar"/>
              </w:rPr>
              <w:t>“</w:t>
            </w:r>
            <w:r>
              <w:rPr>
                <w:sz w:val="21"/>
                <w:szCs w:val="21"/>
                <w:lang w:bidi="ar"/>
              </w:rPr>
              <w:t xml:space="preserve">7.1.15 </w:t>
            </w:r>
            <w:r>
              <w:rPr>
                <w:rFonts w:cs="宋体" w:hint="eastAsia"/>
                <w:sz w:val="21"/>
                <w:szCs w:val="21"/>
                <w:lang w:bidi="ar"/>
              </w:rPr>
              <w:t>全程</w:t>
            </w:r>
            <w:r>
              <w:rPr>
                <w:sz w:val="21"/>
                <w:szCs w:val="21"/>
                <w:lang w:bidi="ar"/>
              </w:rPr>
              <w:t>12</w:t>
            </w:r>
            <w:r>
              <w:rPr>
                <w:rFonts w:cs="宋体" w:hint="eastAsia"/>
                <w:sz w:val="21"/>
                <w:szCs w:val="21"/>
                <w:lang w:bidi="ar"/>
              </w:rPr>
              <w:t>导联分钟计</w:t>
            </w:r>
            <w:r>
              <w:rPr>
                <w:sz w:val="21"/>
                <w:szCs w:val="21"/>
                <w:lang w:bidi="ar"/>
              </w:rPr>
              <w:t>ST</w:t>
            </w:r>
            <w:r>
              <w:rPr>
                <w:rFonts w:cs="宋体" w:hint="eastAsia"/>
                <w:sz w:val="21"/>
                <w:szCs w:val="21"/>
                <w:lang w:bidi="ar"/>
              </w:rPr>
              <w:t>段展示”</w:t>
            </w:r>
            <w:r>
              <w:rPr>
                <w:sz w:val="21"/>
                <w:szCs w:val="21"/>
                <w:lang w:bidi="ar"/>
              </w:rPr>
              <w:t xml:space="preserve"> </w:t>
            </w:r>
            <w:r>
              <w:rPr>
                <w:rFonts w:cs="宋体" w:hint="eastAsia"/>
                <w:sz w:val="21"/>
                <w:szCs w:val="21"/>
                <w:lang w:bidi="ar"/>
              </w:rPr>
              <w:t>标准</w:t>
            </w:r>
          </w:p>
        </w:tc>
      </w:tr>
      <w:tr w:rsidR="00197B1D" w14:paraId="076EE87A" w14:textId="77777777">
        <w:trPr>
          <w:trHeight w:val="20"/>
          <w:jc w:val="center"/>
        </w:trPr>
        <w:tc>
          <w:tcPr>
            <w:tcW w:w="1410" w:type="dxa"/>
            <w:shd w:val="clear" w:color="auto" w:fill="auto"/>
            <w:vAlign w:val="center"/>
          </w:tcPr>
          <w:p w14:paraId="140BE287" w14:textId="77777777" w:rsidR="00197B1D" w:rsidRDefault="005C55D3">
            <w:pPr>
              <w:jc w:val="center"/>
              <w:rPr>
                <w:color w:val="FF0000"/>
                <w:kern w:val="0"/>
                <w:szCs w:val="21"/>
              </w:rPr>
            </w:pPr>
            <w:r>
              <w:rPr>
                <w:kern w:val="0"/>
                <w:szCs w:val="21"/>
                <w:lang w:bidi="ar"/>
              </w:rPr>
              <w:t>SOFT2_K03</w:t>
            </w:r>
          </w:p>
        </w:tc>
        <w:tc>
          <w:tcPr>
            <w:tcW w:w="3262" w:type="dxa"/>
            <w:shd w:val="clear" w:color="auto" w:fill="auto"/>
            <w:vAlign w:val="center"/>
          </w:tcPr>
          <w:p w14:paraId="26FE0B25" w14:textId="77777777" w:rsidR="00197B1D" w:rsidRDefault="005C55D3">
            <w:pPr>
              <w:rPr>
                <w:color w:val="FF0000"/>
                <w:kern w:val="0"/>
                <w:szCs w:val="21"/>
              </w:rPr>
            </w:pPr>
            <w:r>
              <w:rPr>
                <w:rFonts w:cs="宋体" w:hint="eastAsia"/>
                <w:kern w:val="0"/>
                <w:szCs w:val="21"/>
                <w:lang w:bidi="ar"/>
              </w:rPr>
              <w:t>通用模板编辑窗口</w:t>
            </w:r>
          </w:p>
        </w:tc>
        <w:tc>
          <w:tcPr>
            <w:tcW w:w="5100" w:type="dxa"/>
            <w:shd w:val="clear" w:color="auto" w:fill="auto"/>
            <w:vAlign w:val="center"/>
          </w:tcPr>
          <w:p w14:paraId="7AFE4375" w14:textId="77777777" w:rsidR="00197B1D" w:rsidRDefault="005C55D3">
            <w:pPr>
              <w:pStyle w:val="ad"/>
              <w:rPr>
                <w:color w:val="FF0000"/>
                <w:szCs w:val="21"/>
              </w:rPr>
            </w:pPr>
            <w:r>
              <w:rPr>
                <w:rFonts w:cs="宋体" w:hint="eastAsia"/>
                <w:sz w:val="21"/>
                <w:szCs w:val="21"/>
                <w:lang w:bidi="ar"/>
              </w:rPr>
              <w:t>执行</w:t>
            </w:r>
            <w:r>
              <w:rPr>
                <w:sz w:val="21"/>
                <w:szCs w:val="21"/>
                <w:lang w:bidi="ar"/>
              </w:rPr>
              <w:t xml:space="preserve">7.1.1 </w:t>
            </w:r>
            <w:r>
              <w:rPr>
                <w:rFonts w:cs="宋体" w:hint="eastAsia"/>
                <w:sz w:val="21"/>
                <w:szCs w:val="21"/>
                <w:lang w:bidi="ar"/>
              </w:rPr>
              <w:t>通用心电图编辑窗口标准</w:t>
            </w:r>
          </w:p>
        </w:tc>
      </w:tr>
    </w:tbl>
    <w:p w14:paraId="44D9454B" w14:textId="77777777" w:rsidR="00197B1D" w:rsidRDefault="00197B1D">
      <w:pPr>
        <w:rPr>
          <w:color w:val="FF0000"/>
        </w:rPr>
      </w:pPr>
    </w:p>
    <w:p w14:paraId="5E443831" w14:textId="77777777" w:rsidR="00197B1D" w:rsidRDefault="00197B1D">
      <w:pPr>
        <w:ind w:left="480"/>
        <w:rPr>
          <w:bCs/>
          <w:color w:val="FF0000"/>
          <w:sz w:val="24"/>
        </w:rPr>
      </w:pPr>
    </w:p>
    <w:p w14:paraId="7A2CA9DB" w14:textId="77777777" w:rsidR="00197B1D" w:rsidRDefault="00197B1D">
      <w:pPr>
        <w:ind w:left="480"/>
        <w:rPr>
          <w:bCs/>
          <w:color w:val="FF0000"/>
          <w:sz w:val="24"/>
        </w:rPr>
      </w:pPr>
    </w:p>
    <w:p w14:paraId="1E7D32A4" w14:textId="77777777" w:rsidR="00197B1D" w:rsidRDefault="005C55D3">
      <w:pPr>
        <w:numPr>
          <w:ilvl w:val="2"/>
          <w:numId w:val="3"/>
        </w:numPr>
        <w:spacing w:line="360" w:lineRule="auto"/>
        <w:outlineLvl w:val="2"/>
        <w:rPr>
          <w:bCs/>
          <w:sz w:val="24"/>
        </w:rPr>
      </w:pPr>
      <w:bookmarkStart w:id="442" w:name="_Toc5502"/>
      <w:bookmarkStart w:id="443" w:name="_Toc7890"/>
      <w:bookmarkStart w:id="444" w:name="_Toc24881"/>
      <w:bookmarkStart w:id="445" w:name="_Toc9978"/>
      <w:bookmarkStart w:id="446" w:name="_Toc32475"/>
      <w:bookmarkStart w:id="447" w:name="_Toc25978"/>
      <w:bookmarkStart w:id="448" w:name="_Toc3646"/>
      <w:bookmarkStart w:id="449" w:name="_Toc31484"/>
      <w:r>
        <w:rPr>
          <w:rFonts w:hint="eastAsia"/>
          <w:bCs/>
          <w:sz w:val="24"/>
        </w:rPr>
        <w:t xml:space="preserve"> HRV</w:t>
      </w:r>
      <w:bookmarkEnd w:id="442"/>
      <w:bookmarkEnd w:id="443"/>
      <w:bookmarkEnd w:id="444"/>
      <w:bookmarkEnd w:id="445"/>
      <w:bookmarkEnd w:id="446"/>
      <w:bookmarkEnd w:id="447"/>
      <w:bookmarkEnd w:id="448"/>
      <w:bookmarkEnd w:id="449"/>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4"/>
        <w:gridCol w:w="2096"/>
        <w:gridCol w:w="6342"/>
      </w:tblGrid>
      <w:tr w:rsidR="00197B1D" w14:paraId="7AE83399" w14:textId="77777777">
        <w:trPr>
          <w:trHeight w:val="20"/>
          <w:tblHeader/>
          <w:jc w:val="center"/>
        </w:trPr>
        <w:tc>
          <w:tcPr>
            <w:tcW w:w="1334" w:type="dxa"/>
            <w:shd w:val="clear" w:color="auto" w:fill="auto"/>
            <w:vAlign w:val="center"/>
          </w:tcPr>
          <w:p w14:paraId="440C8FA0" w14:textId="77777777" w:rsidR="00197B1D" w:rsidRDefault="005C55D3">
            <w:pPr>
              <w:jc w:val="center"/>
              <w:rPr>
                <w:b/>
                <w:color w:val="FF0000"/>
                <w:szCs w:val="21"/>
              </w:rPr>
            </w:pPr>
            <w:r>
              <w:rPr>
                <w:b/>
                <w:color w:val="FF0000"/>
                <w:szCs w:val="21"/>
              </w:rPr>
              <w:t>编号</w:t>
            </w:r>
          </w:p>
        </w:tc>
        <w:tc>
          <w:tcPr>
            <w:tcW w:w="2096" w:type="dxa"/>
            <w:shd w:val="clear" w:color="auto" w:fill="auto"/>
            <w:vAlign w:val="center"/>
          </w:tcPr>
          <w:p w14:paraId="30EEC2FE" w14:textId="77777777" w:rsidR="00197B1D" w:rsidRDefault="005C55D3">
            <w:pPr>
              <w:jc w:val="center"/>
              <w:rPr>
                <w:b/>
                <w:color w:val="FF0000"/>
                <w:szCs w:val="21"/>
              </w:rPr>
            </w:pPr>
            <w:r>
              <w:rPr>
                <w:b/>
                <w:color w:val="FF0000"/>
                <w:szCs w:val="21"/>
              </w:rPr>
              <w:t>项目</w:t>
            </w:r>
          </w:p>
        </w:tc>
        <w:tc>
          <w:tcPr>
            <w:tcW w:w="6342" w:type="dxa"/>
            <w:shd w:val="clear" w:color="auto" w:fill="auto"/>
            <w:vAlign w:val="center"/>
          </w:tcPr>
          <w:p w14:paraId="52BB6A41" w14:textId="77777777" w:rsidR="00197B1D" w:rsidRDefault="005C55D3">
            <w:pPr>
              <w:jc w:val="center"/>
              <w:rPr>
                <w:b/>
                <w:color w:val="FF0000"/>
                <w:szCs w:val="21"/>
              </w:rPr>
            </w:pPr>
            <w:r>
              <w:rPr>
                <w:b/>
                <w:color w:val="FF0000"/>
                <w:szCs w:val="21"/>
              </w:rPr>
              <w:t>接受标准</w:t>
            </w:r>
          </w:p>
        </w:tc>
      </w:tr>
      <w:tr w:rsidR="00197B1D" w14:paraId="1A1AC813" w14:textId="77777777">
        <w:trPr>
          <w:trHeight w:val="20"/>
          <w:jc w:val="center"/>
        </w:trPr>
        <w:tc>
          <w:tcPr>
            <w:tcW w:w="1334" w:type="dxa"/>
            <w:shd w:val="clear" w:color="auto" w:fill="auto"/>
            <w:vAlign w:val="center"/>
          </w:tcPr>
          <w:p w14:paraId="39107BAE" w14:textId="77777777" w:rsidR="00197B1D" w:rsidRDefault="005C55D3">
            <w:pPr>
              <w:jc w:val="center"/>
              <w:rPr>
                <w:color w:val="FF0000"/>
                <w:kern w:val="0"/>
                <w:szCs w:val="21"/>
              </w:rPr>
            </w:pPr>
            <w:r>
              <w:rPr>
                <w:kern w:val="0"/>
                <w:szCs w:val="21"/>
                <w:lang w:bidi="ar"/>
              </w:rPr>
              <w:t>SOFT2_L01</w:t>
            </w:r>
          </w:p>
        </w:tc>
        <w:tc>
          <w:tcPr>
            <w:tcW w:w="2096" w:type="dxa"/>
            <w:shd w:val="clear" w:color="auto" w:fill="auto"/>
            <w:vAlign w:val="center"/>
          </w:tcPr>
          <w:p w14:paraId="486588DE" w14:textId="77777777" w:rsidR="00197B1D" w:rsidRDefault="005C55D3">
            <w:pPr>
              <w:rPr>
                <w:color w:val="FF0000"/>
                <w:kern w:val="0"/>
                <w:szCs w:val="21"/>
              </w:rPr>
            </w:pPr>
            <w:r>
              <w:rPr>
                <w:rFonts w:cs="宋体" w:hint="eastAsia"/>
                <w:kern w:val="0"/>
                <w:szCs w:val="21"/>
                <w:lang w:bidi="ar"/>
              </w:rPr>
              <w:t>时域分析界面</w:t>
            </w:r>
          </w:p>
        </w:tc>
        <w:tc>
          <w:tcPr>
            <w:tcW w:w="6342" w:type="dxa"/>
            <w:shd w:val="clear" w:color="auto" w:fill="auto"/>
            <w:vAlign w:val="center"/>
          </w:tcPr>
          <w:p w14:paraId="7A409180" w14:textId="77777777" w:rsidR="00197B1D" w:rsidRDefault="005C55D3">
            <w:pPr>
              <w:rPr>
                <w:color w:val="FF0000"/>
                <w:szCs w:val="21"/>
              </w:rPr>
            </w:pPr>
            <w:r>
              <w:rPr>
                <w:rFonts w:cs="宋体" w:hint="eastAsia"/>
                <w:kern w:val="0"/>
                <w:szCs w:val="21"/>
                <w:lang w:bidi="ar"/>
              </w:rPr>
              <w:t>执行</w:t>
            </w:r>
            <w:r>
              <w:rPr>
                <w:kern w:val="0"/>
                <w:szCs w:val="21"/>
                <w:lang w:bidi="ar"/>
              </w:rPr>
              <w:t xml:space="preserve"> 7.1.16 HRV</w:t>
            </w:r>
            <w:r>
              <w:rPr>
                <w:rFonts w:cs="宋体" w:hint="eastAsia"/>
                <w:kern w:val="0"/>
                <w:szCs w:val="21"/>
                <w:lang w:bidi="ar"/>
              </w:rPr>
              <w:t>时域分析功能</w:t>
            </w:r>
            <w:r>
              <w:rPr>
                <w:kern w:val="0"/>
                <w:szCs w:val="21"/>
                <w:lang w:bidi="ar"/>
              </w:rPr>
              <w:t xml:space="preserve"> </w:t>
            </w:r>
            <w:r>
              <w:rPr>
                <w:rFonts w:cs="宋体" w:hint="eastAsia"/>
                <w:kern w:val="0"/>
                <w:szCs w:val="21"/>
                <w:lang w:bidi="ar"/>
              </w:rPr>
              <w:t>标准</w:t>
            </w:r>
          </w:p>
        </w:tc>
      </w:tr>
      <w:tr w:rsidR="00197B1D" w14:paraId="29D6FE2E" w14:textId="77777777">
        <w:trPr>
          <w:trHeight w:val="20"/>
          <w:jc w:val="center"/>
        </w:trPr>
        <w:tc>
          <w:tcPr>
            <w:tcW w:w="1334" w:type="dxa"/>
            <w:shd w:val="clear" w:color="auto" w:fill="auto"/>
            <w:vAlign w:val="center"/>
          </w:tcPr>
          <w:p w14:paraId="107A3C06" w14:textId="77777777" w:rsidR="00197B1D" w:rsidRDefault="005C55D3">
            <w:pPr>
              <w:jc w:val="center"/>
              <w:rPr>
                <w:color w:val="FF0000"/>
                <w:kern w:val="0"/>
                <w:szCs w:val="21"/>
              </w:rPr>
            </w:pPr>
            <w:r>
              <w:rPr>
                <w:kern w:val="0"/>
                <w:szCs w:val="21"/>
                <w:lang w:bidi="ar"/>
              </w:rPr>
              <w:t>SOFT2_L02</w:t>
            </w:r>
          </w:p>
        </w:tc>
        <w:tc>
          <w:tcPr>
            <w:tcW w:w="2096" w:type="dxa"/>
            <w:shd w:val="clear" w:color="auto" w:fill="auto"/>
            <w:vAlign w:val="center"/>
          </w:tcPr>
          <w:p w14:paraId="3C5D71B8" w14:textId="77777777" w:rsidR="00197B1D" w:rsidRDefault="005C55D3">
            <w:pPr>
              <w:rPr>
                <w:color w:val="FF0000"/>
                <w:kern w:val="0"/>
                <w:szCs w:val="21"/>
              </w:rPr>
            </w:pPr>
            <w:r>
              <w:rPr>
                <w:rFonts w:cs="宋体" w:hint="eastAsia"/>
                <w:kern w:val="0"/>
                <w:szCs w:val="21"/>
                <w:lang w:bidi="ar"/>
              </w:rPr>
              <w:t>频域分析界面</w:t>
            </w:r>
          </w:p>
        </w:tc>
        <w:tc>
          <w:tcPr>
            <w:tcW w:w="6342" w:type="dxa"/>
            <w:shd w:val="clear" w:color="auto" w:fill="auto"/>
            <w:vAlign w:val="center"/>
          </w:tcPr>
          <w:p w14:paraId="67E07AE1" w14:textId="77777777" w:rsidR="00197B1D" w:rsidRDefault="005C55D3">
            <w:pPr>
              <w:rPr>
                <w:color w:val="FF0000"/>
                <w:szCs w:val="21"/>
              </w:rPr>
            </w:pPr>
            <w:r>
              <w:rPr>
                <w:rFonts w:cs="宋体" w:hint="eastAsia"/>
                <w:kern w:val="0"/>
                <w:szCs w:val="21"/>
                <w:lang w:bidi="ar"/>
              </w:rPr>
              <w:t>执行</w:t>
            </w:r>
            <w:r>
              <w:rPr>
                <w:kern w:val="0"/>
                <w:szCs w:val="21"/>
                <w:lang w:bidi="ar"/>
              </w:rPr>
              <w:t xml:space="preserve"> 7.1.17 HRV</w:t>
            </w:r>
            <w:r>
              <w:rPr>
                <w:rFonts w:cs="宋体" w:hint="eastAsia"/>
                <w:kern w:val="0"/>
                <w:szCs w:val="21"/>
                <w:lang w:bidi="ar"/>
              </w:rPr>
              <w:t>频域分析功能</w:t>
            </w:r>
            <w:r>
              <w:rPr>
                <w:kern w:val="0"/>
                <w:szCs w:val="21"/>
                <w:lang w:bidi="ar"/>
              </w:rPr>
              <w:t xml:space="preserve"> </w:t>
            </w:r>
            <w:r>
              <w:rPr>
                <w:rFonts w:cs="宋体" w:hint="eastAsia"/>
                <w:kern w:val="0"/>
                <w:szCs w:val="21"/>
                <w:lang w:bidi="ar"/>
              </w:rPr>
              <w:t>标准</w:t>
            </w:r>
          </w:p>
        </w:tc>
      </w:tr>
      <w:tr w:rsidR="00197B1D" w14:paraId="0BDF4E99" w14:textId="77777777">
        <w:trPr>
          <w:trHeight w:val="20"/>
          <w:jc w:val="center"/>
        </w:trPr>
        <w:tc>
          <w:tcPr>
            <w:tcW w:w="1334" w:type="dxa"/>
            <w:shd w:val="clear" w:color="auto" w:fill="auto"/>
            <w:vAlign w:val="center"/>
          </w:tcPr>
          <w:p w14:paraId="37E1E887" w14:textId="77777777" w:rsidR="00197B1D" w:rsidRDefault="005C55D3">
            <w:pPr>
              <w:jc w:val="center"/>
              <w:rPr>
                <w:color w:val="FF0000"/>
                <w:kern w:val="0"/>
                <w:szCs w:val="21"/>
              </w:rPr>
            </w:pPr>
            <w:r>
              <w:rPr>
                <w:kern w:val="0"/>
                <w:szCs w:val="21"/>
                <w:lang w:bidi="ar"/>
              </w:rPr>
              <w:t>SOFT2_L03</w:t>
            </w:r>
          </w:p>
        </w:tc>
        <w:tc>
          <w:tcPr>
            <w:tcW w:w="2096" w:type="dxa"/>
            <w:shd w:val="clear" w:color="auto" w:fill="auto"/>
            <w:vAlign w:val="center"/>
          </w:tcPr>
          <w:p w14:paraId="70A25742" w14:textId="77777777" w:rsidR="00197B1D" w:rsidRDefault="005C55D3">
            <w:pPr>
              <w:rPr>
                <w:color w:val="FF0000"/>
                <w:kern w:val="0"/>
                <w:szCs w:val="21"/>
              </w:rPr>
            </w:pPr>
            <w:r>
              <w:rPr>
                <w:rFonts w:cs="宋体" w:hint="eastAsia"/>
                <w:kern w:val="0"/>
                <w:szCs w:val="21"/>
                <w:lang w:bidi="ar"/>
              </w:rPr>
              <w:t>非线性分析界面</w:t>
            </w:r>
          </w:p>
        </w:tc>
        <w:tc>
          <w:tcPr>
            <w:tcW w:w="6342" w:type="dxa"/>
            <w:shd w:val="clear" w:color="auto" w:fill="auto"/>
            <w:vAlign w:val="center"/>
          </w:tcPr>
          <w:p w14:paraId="1EFA857A" w14:textId="77777777" w:rsidR="00197B1D" w:rsidRDefault="005C55D3">
            <w:pPr>
              <w:rPr>
                <w:color w:val="FF0000"/>
                <w:szCs w:val="21"/>
              </w:rPr>
            </w:pPr>
            <w:r>
              <w:rPr>
                <w:rFonts w:cs="宋体" w:hint="eastAsia"/>
                <w:kern w:val="0"/>
                <w:szCs w:val="21"/>
                <w:lang w:bidi="ar"/>
              </w:rPr>
              <w:t>执行</w:t>
            </w:r>
            <w:r>
              <w:rPr>
                <w:kern w:val="0"/>
                <w:szCs w:val="21"/>
                <w:lang w:bidi="ar"/>
              </w:rPr>
              <w:t xml:space="preserve"> 7.1.18 HRV</w:t>
            </w:r>
            <w:r>
              <w:rPr>
                <w:rFonts w:cs="宋体" w:hint="eastAsia"/>
                <w:kern w:val="0"/>
                <w:szCs w:val="21"/>
                <w:lang w:bidi="ar"/>
              </w:rPr>
              <w:t>非线性分析功能</w:t>
            </w:r>
            <w:r>
              <w:rPr>
                <w:kern w:val="0"/>
                <w:szCs w:val="21"/>
                <w:lang w:bidi="ar"/>
              </w:rPr>
              <w:t xml:space="preserve"> </w:t>
            </w:r>
            <w:r>
              <w:rPr>
                <w:rFonts w:cs="宋体" w:hint="eastAsia"/>
                <w:kern w:val="0"/>
                <w:szCs w:val="21"/>
                <w:lang w:bidi="ar"/>
              </w:rPr>
              <w:t>标准</w:t>
            </w:r>
          </w:p>
        </w:tc>
      </w:tr>
    </w:tbl>
    <w:p w14:paraId="10D6FCAE" w14:textId="77777777" w:rsidR="00197B1D" w:rsidRDefault="00197B1D">
      <w:pPr>
        <w:rPr>
          <w:color w:val="FF0000"/>
        </w:rPr>
      </w:pPr>
    </w:p>
    <w:p w14:paraId="22A8626C" w14:textId="77777777" w:rsidR="00197B1D" w:rsidRDefault="00197B1D">
      <w:pPr>
        <w:ind w:left="480"/>
        <w:rPr>
          <w:bCs/>
          <w:color w:val="FF0000"/>
          <w:sz w:val="24"/>
        </w:rPr>
      </w:pPr>
    </w:p>
    <w:p w14:paraId="30D4A074" w14:textId="77777777" w:rsidR="00197B1D" w:rsidRDefault="005C55D3">
      <w:pPr>
        <w:numPr>
          <w:ilvl w:val="2"/>
          <w:numId w:val="3"/>
        </w:numPr>
        <w:spacing w:line="360" w:lineRule="auto"/>
        <w:outlineLvl w:val="2"/>
        <w:rPr>
          <w:bCs/>
          <w:sz w:val="24"/>
        </w:rPr>
      </w:pPr>
      <w:bookmarkStart w:id="450" w:name="_Toc24858"/>
      <w:bookmarkStart w:id="451" w:name="_Toc17837"/>
      <w:bookmarkStart w:id="452" w:name="_Toc26144"/>
      <w:bookmarkStart w:id="453" w:name="_Toc30669"/>
      <w:bookmarkStart w:id="454" w:name="_Toc13854"/>
      <w:bookmarkStart w:id="455" w:name="_Toc15478"/>
      <w:bookmarkStart w:id="456" w:name="_Toc24525"/>
      <w:bookmarkStart w:id="457" w:name="_Toc7048"/>
      <w:r>
        <w:rPr>
          <w:rFonts w:hint="eastAsia"/>
          <w:bCs/>
          <w:sz w:val="24"/>
        </w:rPr>
        <w:t xml:space="preserve"> </w:t>
      </w:r>
      <w:r>
        <w:rPr>
          <w:rFonts w:hint="eastAsia"/>
          <w:bCs/>
          <w:sz w:val="24"/>
        </w:rPr>
        <w:t>直方图</w:t>
      </w:r>
      <w:bookmarkEnd w:id="450"/>
      <w:bookmarkEnd w:id="451"/>
      <w:bookmarkEnd w:id="452"/>
      <w:bookmarkEnd w:id="453"/>
      <w:bookmarkEnd w:id="454"/>
      <w:bookmarkEnd w:id="455"/>
      <w:bookmarkEnd w:id="456"/>
      <w:bookmarkEnd w:id="457"/>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017"/>
        <w:gridCol w:w="6342"/>
      </w:tblGrid>
      <w:tr w:rsidR="00197B1D" w14:paraId="576CA44B" w14:textId="77777777">
        <w:trPr>
          <w:trHeight w:val="20"/>
          <w:tblHeader/>
          <w:jc w:val="center"/>
        </w:trPr>
        <w:tc>
          <w:tcPr>
            <w:tcW w:w="1413" w:type="dxa"/>
            <w:shd w:val="clear" w:color="auto" w:fill="auto"/>
            <w:vAlign w:val="center"/>
          </w:tcPr>
          <w:p w14:paraId="681C4619" w14:textId="77777777" w:rsidR="00197B1D" w:rsidRDefault="005C55D3">
            <w:pPr>
              <w:jc w:val="center"/>
              <w:rPr>
                <w:b/>
                <w:color w:val="FF0000"/>
                <w:szCs w:val="21"/>
              </w:rPr>
            </w:pPr>
            <w:r>
              <w:rPr>
                <w:b/>
                <w:color w:val="FF0000"/>
                <w:szCs w:val="21"/>
              </w:rPr>
              <w:t>编号</w:t>
            </w:r>
          </w:p>
        </w:tc>
        <w:tc>
          <w:tcPr>
            <w:tcW w:w="2017" w:type="dxa"/>
            <w:shd w:val="clear" w:color="auto" w:fill="auto"/>
            <w:vAlign w:val="center"/>
          </w:tcPr>
          <w:p w14:paraId="1FBA239F" w14:textId="77777777" w:rsidR="00197B1D" w:rsidRDefault="005C55D3">
            <w:pPr>
              <w:jc w:val="center"/>
              <w:rPr>
                <w:b/>
                <w:color w:val="FF0000"/>
                <w:szCs w:val="21"/>
              </w:rPr>
            </w:pPr>
            <w:r>
              <w:rPr>
                <w:b/>
                <w:color w:val="FF0000"/>
                <w:szCs w:val="21"/>
              </w:rPr>
              <w:t>项目</w:t>
            </w:r>
          </w:p>
        </w:tc>
        <w:tc>
          <w:tcPr>
            <w:tcW w:w="6342" w:type="dxa"/>
            <w:shd w:val="clear" w:color="auto" w:fill="auto"/>
            <w:vAlign w:val="center"/>
          </w:tcPr>
          <w:p w14:paraId="42F54BE0" w14:textId="77777777" w:rsidR="00197B1D" w:rsidRDefault="005C55D3">
            <w:pPr>
              <w:jc w:val="center"/>
              <w:rPr>
                <w:b/>
                <w:color w:val="FF0000"/>
                <w:szCs w:val="21"/>
              </w:rPr>
            </w:pPr>
            <w:r>
              <w:rPr>
                <w:b/>
                <w:color w:val="FF0000"/>
                <w:szCs w:val="21"/>
              </w:rPr>
              <w:t>接受标准</w:t>
            </w:r>
          </w:p>
        </w:tc>
      </w:tr>
      <w:tr w:rsidR="00197B1D" w14:paraId="374AB031" w14:textId="77777777">
        <w:trPr>
          <w:trHeight w:val="20"/>
          <w:jc w:val="center"/>
        </w:trPr>
        <w:tc>
          <w:tcPr>
            <w:tcW w:w="1413" w:type="dxa"/>
            <w:shd w:val="clear" w:color="auto" w:fill="auto"/>
            <w:vAlign w:val="center"/>
          </w:tcPr>
          <w:p w14:paraId="7DE7BBDE" w14:textId="77777777" w:rsidR="00197B1D" w:rsidRDefault="005C55D3">
            <w:pPr>
              <w:jc w:val="center"/>
              <w:rPr>
                <w:color w:val="FF0000"/>
                <w:kern w:val="0"/>
                <w:szCs w:val="21"/>
              </w:rPr>
            </w:pPr>
            <w:r>
              <w:rPr>
                <w:kern w:val="0"/>
                <w:szCs w:val="21"/>
                <w:lang w:bidi="ar"/>
              </w:rPr>
              <w:t>SOFT2_M01</w:t>
            </w:r>
          </w:p>
        </w:tc>
        <w:tc>
          <w:tcPr>
            <w:tcW w:w="2017" w:type="dxa"/>
            <w:shd w:val="clear" w:color="auto" w:fill="auto"/>
            <w:vAlign w:val="center"/>
          </w:tcPr>
          <w:p w14:paraId="3E1F1FB2" w14:textId="77777777" w:rsidR="00197B1D" w:rsidRDefault="005C55D3">
            <w:pPr>
              <w:rPr>
                <w:color w:val="FF0000"/>
                <w:kern w:val="0"/>
                <w:szCs w:val="21"/>
              </w:rPr>
            </w:pPr>
            <w:r>
              <w:rPr>
                <w:rFonts w:cs="宋体" w:hint="eastAsia"/>
                <w:kern w:val="0"/>
                <w:szCs w:val="21"/>
                <w:lang w:bidi="ar"/>
              </w:rPr>
              <w:t>直方图功能区域</w:t>
            </w:r>
          </w:p>
        </w:tc>
        <w:tc>
          <w:tcPr>
            <w:tcW w:w="6342" w:type="dxa"/>
            <w:shd w:val="clear" w:color="auto" w:fill="auto"/>
            <w:vAlign w:val="center"/>
          </w:tcPr>
          <w:p w14:paraId="4B0FC6CE" w14:textId="77777777" w:rsidR="00197B1D" w:rsidRDefault="005C55D3">
            <w:pPr>
              <w:spacing w:line="360" w:lineRule="auto"/>
              <w:rPr>
                <w:color w:val="FF0000"/>
                <w:szCs w:val="21"/>
              </w:rPr>
            </w:pPr>
            <w:r>
              <w:rPr>
                <w:rFonts w:cs="宋体" w:hint="eastAsia"/>
                <w:szCs w:val="21"/>
                <w:lang w:bidi="ar"/>
              </w:rPr>
              <w:t>执行</w:t>
            </w:r>
            <w:r>
              <w:rPr>
                <w:szCs w:val="21"/>
                <w:lang w:bidi="ar"/>
              </w:rPr>
              <w:t xml:space="preserve"> 7.1.19 </w:t>
            </w:r>
            <w:r>
              <w:rPr>
                <w:rFonts w:cs="宋体" w:hint="eastAsia"/>
                <w:szCs w:val="21"/>
                <w:lang w:bidi="ar"/>
              </w:rPr>
              <w:t>直方图功能</w:t>
            </w:r>
            <w:r>
              <w:rPr>
                <w:szCs w:val="21"/>
                <w:lang w:bidi="ar"/>
              </w:rPr>
              <w:t xml:space="preserve"> </w:t>
            </w:r>
            <w:r>
              <w:rPr>
                <w:rFonts w:cs="宋体" w:hint="eastAsia"/>
                <w:szCs w:val="21"/>
                <w:lang w:bidi="ar"/>
              </w:rPr>
              <w:t>标准</w:t>
            </w:r>
          </w:p>
        </w:tc>
      </w:tr>
      <w:tr w:rsidR="00197B1D" w14:paraId="7B40D4CC" w14:textId="77777777">
        <w:trPr>
          <w:trHeight w:val="20"/>
          <w:jc w:val="center"/>
        </w:trPr>
        <w:tc>
          <w:tcPr>
            <w:tcW w:w="1413" w:type="dxa"/>
            <w:shd w:val="clear" w:color="auto" w:fill="auto"/>
            <w:vAlign w:val="center"/>
          </w:tcPr>
          <w:p w14:paraId="47561C18" w14:textId="77777777" w:rsidR="00197B1D" w:rsidRDefault="005C55D3">
            <w:pPr>
              <w:jc w:val="center"/>
              <w:rPr>
                <w:color w:val="FF0000"/>
                <w:kern w:val="0"/>
                <w:szCs w:val="21"/>
              </w:rPr>
            </w:pPr>
            <w:r>
              <w:rPr>
                <w:kern w:val="0"/>
                <w:szCs w:val="21"/>
                <w:lang w:bidi="ar"/>
              </w:rPr>
              <w:t>SOFT2_M02</w:t>
            </w:r>
          </w:p>
        </w:tc>
        <w:tc>
          <w:tcPr>
            <w:tcW w:w="2017" w:type="dxa"/>
            <w:shd w:val="clear" w:color="auto" w:fill="auto"/>
            <w:vAlign w:val="center"/>
          </w:tcPr>
          <w:p w14:paraId="4D80ABD2" w14:textId="77777777" w:rsidR="00197B1D" w:rsidRDefault="005C55D3">
            <w:pPr>
              <w:rPr>
                <w:color w:val="FF0000"/>
                <w:kern w:val="0"/>
                <w:szCs w:val="21"/>
              </w:rPr>
            </w:pPr>
            <w:r>
              <w:rPr>
                <w:rFonts w:cs="宋体" w:hint="eastAsia"/>
                <w:kern w:val="0"/>
                <w:szCs w:val="21"/>
                <w:lang w:bidi="ar"/>
              </w:rPr>
              <w:t>通用模板编辑窗口</w:t>
            </w:r>
          </w:p>
        </w:tc>
        <w:tc>
          <w:tcPr>
            <w:tcW w:w="6342" w:type="dxa"/>
            <w:shd w:val="clear" w:color="auto" w:fill="auto"/>
            <w:vAlign w:val="center"/>
          </w:tcPr>
          <w:p w14:paraId="5C4C6EBB" w14:textId="77777777" w:rsidR="00197B1D" w:rsidRDefault="005C55D3">
            <w:pPr>
              <w:pStyle w:val="ad"/>
              <w:rPr>
                <w:color w:val="FF0000"/>
                <w:szCs w:val="21"/>
              </w:rPr>
            </w:pPr>
            <w:r>
              <w:rPr>
                <w:rFonts w:cs="宋体" w:hint="eastAsia"/>
                <w:sz w:val="21"/>
                <w:szCs w:val="21"/>
                <w:lang w:bidi="ar"/>
              </w:rPr>
              <w:t>执行</w:t>
            </w:r>
            <w:r>
              <w:rPr>
                <w:sz w:val="21"/>
                <w:szCs w:val="21"/>
                <w:lang w:bidi="ar"/>
              </w:rPr>
              <w:t xml:space="preserve">7.1.1 </w:t>
            </w:r>
            <w:r>
              <w:rPr>
                <w:rFonts w:cs="宋体" w:hint="eastAsia"/>
                <w:sz w:val="21"/>
                <w:szCs w:val="21"/>
                <w:lang w:bidi="ar"/>
              </w:rPr>
              <w:t>通用心电图编辑窗口标准</w:t>
            </w:r>
          </w:p>
        </w:tc>
      </w:tr>
    </w:tbl>
    <w:p w14:paraId="01308049" w14:textId="77777777" w:rsidR="00197B1D" w:rsidRDefault="00197B1D">
      <w:pPr>
        <w:rPr>
          <w:color w:val="FF0000"/>
        </w:rPr>
      </w:pPr>
    </w:p>
    <w:p w14:paraId="3CB632D5" w14:textId="77777777" w:rsidR="00197B1D" w:rsidRDefault="00197B1D">
      <w:pPr>
        <w:ind w:left="480"/>
        <w:rPr>
          <w:bCs/>
          <w:color w:val="FF0000"/>
          <w:sz w:val="24"/>
        </w:rPr>
      </w:pPr>
    </w:p>
    <w:p w14:paraId="34C8E5B4" w14:textId="77777777" w:rsidR="00197B1D" w:rsidRDefault="005C55D3">
      <w:pPr>
        <w:numPr>
          <w:ilvl w:val="2"/>
          <w:numId w:val="3"/>
        </w:numPr>
        <w:spacing w:line="360" w:lineRule="auto"/>
        <w:outlineLvl w:val="2"/>
        <w:rPr>
          <w:bCs/>
          <w:sz w:val="24"/>
        </w:rPr>
      </w:pPr>
      <w:bookmarkStart w:id="458" w:name="_Toc30529"/>
      <w:bookmarkStart w:id="459" w:name="_Toc32638"/>
      <w:bookmarkStart w:id="460" w:name="_Toc32425"/>
      <w:bookmarkStart w:id="461" w:name="_Toc216"/>
      <w:bookmarkStart w:id="462" w:name="_Toc18109"/>
      <w:bookmarkStart w:id="463" w:name="_Toc12852"/>
      <w:bookmarkStart w:id="464" w:name="_Toc28778"/>
      <w:bookmarkStart w:id="465" w:name="_Toc678"/>
      <w:r>
        <w:rPr>
          <w:rFonts w:hint="eastAsia"/>
          <w:bCs/>
          <w:sz w:val="24"/>
        </w:rPr>
        <w:t xml:space="preserve"> </w:t>
      </w:r>
      <w:r>
        <w:rPr>
          <w:rFonts w:hint="eastAsia"/>
          <w:bCs/>
          <w:sz w:val="24"/>
        </w:rPr>
        <w:t>报告编辑</w:t>
      </w:r>
      <w:bookmarkEnd w:id="458"/>
      <w:bookmarkEnd w:id="459"/>
      <w:bookmarkEnd w:id="460"/>
      <w:bookmarkEnd w:id="461"/>
      <w:bookmarkEnd w:id="462"/>
      <w:bookmarkEnd w:id="463"/>
      <w:bookmarkEnd w:id="464"/>
      <w:bookmarkEnd w:id="465"/>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2105"/>
        <w:gridCol w:w="6342"/>
      </w:tblGrid>
      <w:tr w:rsidR="00197B1D" w14:paraId="02703ABB" w14:textId="77777777">
        <w:trPr>
          <w:trHeight w:val="20"/>
          <w:tblHeader/>
          <w:jc w:val="center"/>
        </w:trPr>
        <w:tc>
          <w:tcPr>
            <w:tcW w:w="1325" w:type="dxa"/>
            <w:shd w:val="clear" w:color="auto" w:fill="auto"/>
            <w:vAlign w:val="center"/>
          </w:tcPr>
          <w:p w14:paraId="1A2104E8" w14:textId="77777777" w:rsidR="00197B1D" w:rsidRDefault="005C55D3">
            <w:pPr>
              <w:jc w:val="center"/>
              <w:rPr>
                <w:b/>
                <w:color w:val="FF0000"/>
                <w:szCs w:val="21"/>
              </w:rPr>
            </w:pPr>
            <w:r>
              <w:rPr>
                <w:b/>
                <w:color w:val="FF0000"/>
                <w:szCs w:val="21"/>
              </w:rPr>
              <w:t>编号</w:t>
            </w:r>
          </w:p>
        </w:tc>
        <w:tc>
          <w:tcPr>
            <w:tcW w:w="2105" w:type="dxa"/>
            <w:shd w:val="clear" w:color="auto" w:fill="auto"/>
            <w:vAlign w:val="center"/>
          </w:tcPr>
          <w:p w14:paraId="7FC5FBF0" w14:textId="77777777" w:rsidR="00197B1D" w:rsidRDefault="005C55D3">
            <w:pPr>
              <w:jc w:val="center"/>
              <w:rPr>
                <w:b/>
                <w:color w:val="FF0000"/>
                <w:szCs w:val="21"/>
              </w:rPr>
            </w:pPr>
            <w:r>
              <w:rPr>
                <w:b/>
                <w:color w:val="FF0000"/>
                <w:szCs w:val="21"/>
              </w:rPr>
              <w:t>项目</w:t>
            </w:r>
          </w:p>
        </w:tc>
        <w:tc>
          <w:tcPr>
            <w:tcW w:w="6342" w:type="dxa"/>
            <w:shd w:val="clear" w:color="auto" w:fill="auto"/>
            <w:vAlign w:val="center"/>
          </w:tcPr>
          <w:p w14:paraId="695F2736" w14:textId="77777777" w:rsidR="00197B1D" w:rsidRDefault="005C55D3">
            <w:pPr>
              <w:jc w:val="center"/>
              <w:rPr>
                <w:b/>
                <w:color w:val="FF0000"/>
                <w:szCs w:val="21"/>
              </w:rPr>
            </w:pPr>
            <w:r>
              <w:rPr>
                <w:b/>
                <w:color w:val="FF0000"/>
                <w:szCs w:val="21"/>
              </w:rPr>
              <w:t>接受标准</w:t>
            </w:r>
          </w:p>
        </w:tc>
      </w:tr>
      <w:tr w:rsidR="00197B1D" w14:paraId="73B4F696" w14:textId="77777777">
        <w:trPr>
          <w:trHeight w:val="20"/>
          <w:jc w:val="center"/>
        </w:trPr>
        <w:tc>
          <w:tcPr>
            <w:tcW w:w="1325" w:type="dxa"/>
            <w:shd w:val="clear" w:color="auto" w:fill="auto"/>
            <w:vAlign w:val="center"/>
          </w:tcPr>
          <w:p w14:paraId="2689D1EE" w14:textId="77777777" w:rsidR="00197B1D" w:rsidRDefault="005C55D3">
            <w:pPr>
              <w:jc w:val="center"/>
              <w:rPr>
                <w:color w:val="FF0000"/>
                <w:kern w:val="0"/>
                <w:szCs w:val="21"/>
              </w:rPr>
            </w:pPr>
            <w:r>
              <w:rPr>
                <w:kern w:val="0"/>
                <w:szCs w:val="21"/>
                <w:lang w:bidi="ar"/>
              </w:rPr>
              <w:t>SOFT2_N01</w:t>
            </w:r>
          </w:p>
        </w:tc>
        <w:tc>
          <w:tcPr>
            <w:tcW w:w="2105" w:type="dxa"/>
            <w:shd w:val="clear" w:color="auto" w:fill="auto"/>
            <w:vAlign w:val="center"/>
          </w:tcPr>
          <w:p w14:paraId="10476192" w14:textId="77777777" w:rsidR="00197B1D" w:rsidRDefault="005C55D3">
            <w:pPr>
              <w:rPr>
                <w:color w:val="FF0000"/>
                <w:kern w:val="0"/>
                <w:szCs w:val="21"/>
              </w:rPr>
            </w:pPr>
            <w:r>
              <w:rPr>
                <w:rFonts w:cs="宋体" w:hint="eastAsia"/>
                <w:kern w:val="0"/>
                <w:szCs w:val="21"/>
                <w:lang w:bidi="ar"/>
              </w:rPr>
              <w:t>报告结论查看区域</w:t>
            </w:r>
          </w:p>
        </w:tc>
        <w:tc>
          <w:tcPr>
            <w:tcW w:w="6342" w:type="dxa"/>
            <w:shd w:val="clear" w:color="auto" w:fill="auto"/>
            <w:vAlign w:val="center"/>
          </w:tcPr>
          <w:p w14:paraId="1D76DACF" w14:textId="77777777" w:rsidR="00197B1D" w:rsidRDefault="005C55D3">
            <w:pPr>
              <w:pStyle w:val="ad"/>
              <w:rPr>
                <w:color w:val="FF0000"/>
                <w:szCs w:val="21"/>
              </w:rPr>
            </w:pPr>
            <w:r>
              <w:rPr>
                <w:rFonts w:cs="宋体" w:hint="eastAsia"/>
                <w:sz w:val="21"/>
                <w:szCs w:val="21"/>
                <w:lang w:bidi="ar"/>
              </w:rPr>
              <w:t>执行</w:t>
            </w:r>
            <w:r>
              <w:rPr>
                <w:sz w:val="21"/>
                <w:szCs w:val="21"/>
                <w:lang w:bidi="ar"/>
              </w:rPr>
              <w:t xml:space="preserve"> 7.1.21 </w:t>
            </w:r>
            <w:r>
              <w:rPr>
                <w:rFonts w:cs="宋体" w:hint="eastAsia"/>
                <w:sz w:val="21"/>
                <w:szCs w:val="21"/>
                <w:lang w:bidi="ar"/>
              </w:rPr>
              <w:t>报告结论查看功能</w:t>
            </w:r>
            <w:r>
              <w:rPr>
                <w:sz w:val="21"/>
                <w:szCs w:val="21"/>
                <w:lang w:bidi="ar"/>
              </w:rPr>
              <w:t xml:space="preserve"> </w:t>
            </w:r>
            <w:r>
              <w:rPr>
                <w:rFonts w:cs="宋体" w:hint="eastAsia"/>
                <w:sz w:val="21"/>
                <w:szCs w:val="21"/>
                <w:lang w:bidi="ar"/>
              </w:rPr>
              <w:t>标准</w:t>
            </w:r>
          </w:p>
        </w:tc>
      </w:tr>
      <w:tr w:rsidR="00197B1D" w14:paraId="51BFBCE2" w14:textId="77777777">
        <w:trPr>
          <w:trHeight w:val="20"/>
          <w:jc w:val="center"/>
        </w:trPr>
        <w:tc>
          <w:tcPr>
            <w:tcW w:w="1325" w:type="dxa"/>
            <w:shd w:val="clear" w:color="auto" w:fill="auto"/>
            <w:vAlign w:val="center"/>
          </w:tcPr>
          <w:p w14:paraId="0064CBF6" w14:textId="77777777" w:rsidR="00197B1D" w:rsidRDefault="005C55D3">
            <w:pPr>
              <w:jc w:val="center"/>
              <w:rPr>
                <w:color w:val="FF0000"/>
                <w:kern w:val="0"/>
                <w:szCs w:val="21"/>
              </w:rPr>
            </w:pPr>
            <w:r>
              <w:rPr>
                <w:kern w:val="0"/>
                <w:szCs w:val="21"/>
                <w:lang w:bidi="ar"/>
              </w:rPr>
              <w:t>SOFT2_N02</w:t>
            </w:r>
          </w:p>
        </w:tc>
        <w:tc>
          <w:tcPr>
            <w:tcW w:w="2105" w:type="dxa"/>
            <w:shd w:val="clear" w:color="auto" w:fill="auto"/>
            <w:vAlign w:val="center"/>
          </w:tcPr>
          <w:p w14:paraId="35F14C66" w14:textId="77777777" w:rsidR="00197B1D" w:rsidRDefault="005C55D3">
            <w:pPr>
              <w:rPr>
                <w:color w:val="FF0000"/>
                <w:kern w:val="0"/>
                <w:szCs w:val="21"/>
              </w:rPr>
            </w:pPr>
            <w:r>
              <w:rPr>
                <w:rFonts w:cs="宋体" w:hint="eastAsia"/>
                <w:kern w:val="0"/>
                <w:szCs w:val="21"/>
                <w:lang w:bidi="ar"/>
              </w:rPr>
              <w:t>报告结论小时汇总</w:t>
            </w:r>
          </w:p>
        </w:tc>
        <w:tc>
          <w:tcPr>
            <w:tcW w:w="6342" w:type="dxa"/>
            <w:shd w:val="clear" w:color="auto" w:fill="auto"/>
            <w:vAlign w:val="center"/>
          </w:tcPr>
          <w:p w14:paraId="050CA918" w14:textId="77777777" w:rsidR="00197B1D" w:rsidRDefault="005C55D3">
            <w:pPr>
              <w:pStyle w:val="ad"/>
              <w:rPr>
                <w:color w:val="FF0000"/>
                <w:szCs w:val="21"/>
              </w:rPr>
            </w:pPr>
            <w:r>
              <w:rPr>
                <w:rFonts w:cs="宋体" w:hint="eastAsia"/>
                <w:sz w:val="21"/>
                <w:szCs w:val="21"/>
                <w:lang w:bidi="ar"/>
              </w:rPr>
              <w:t>执行</w:t>
            </w:r>
            <w:r>
              <w:rPr>
                <w:sz w:val="21"/>
                <w:szCs w:val="21"/>
                <w:lang w:bidi="ar"/>
              </w:rPr>
              <w:t xml:space="preserve"> 7.1.22 </w:t>
            </w:r>
            <w:r>
              <w:rPr>
                <w:rFonts w:cs="宋体" w:hint="eastAsia"/>
                <w:sz w:val="21"/>
                <w:szCs w:val="21"/>
                <w:lang w:bidi="ar"/>
              </w:rPr>
              <w:t>报告编辑小时统计</w:t>
            </w:r>
            <w:r>
              <w:rPr>
                <w:sz w:val="21"/>
                <w:szCs w:val="21"/>
                <w:lang w:bidi="ar"/>
              </w:rPr>
              <w:t xml:space="preserve"> </w:t>
            </w:r>
            <w:r>
              <w:rPr>
                <w:rFonts w:cs="宋体" w:hint="eastAsia"/>
                <w:sz w:val="21"/>
                <w:szCs w:val="21"/>
                <w:lang w:bidi="ar"/>
              </w:rPr>
              <w:t>标准</w:t>
            </w:r>
          </w:p>
        </w:tc>
      </w:tr>
    </w:tbl>
    <w:p w14:paraId="43BE08A9" w14:textId="77777777" w:rsidR="00197B1D" w:rsidRDefault="00197B1D">
      <w:pPr>
        <w:rPr>
          <w:bCs/>
          <w:color w:val="FF0000"/>
          <w:sz w:val="24"/>
        </w:rPr>
      </w:pPr>
    </w:p>
    <w:p w14:paraId="6C5F1E13" w14:textId="77777777" w:rsidR="00197B1D" w:rsidRDefault="00197B1D">
      <w:pPr>
        <w:rPr>
          <w:bCs/>
          <w:color w:val="FF0000"/>
          <w:sz w:val="24"/>
        </w:rPr>
      </w:pPr>
    </w:p>
    <w:p w14:paraId="1811A136" w14:textId="77777777" w:rsidR="00197B1D" w:rsidRDefault="00197B1D">
      <w:pPr>
        <w:rPr>
          <w:bCs/>
          <w:color w:val="FF0000"/>
          <w:sz w:val="24"/>
        </w:rPr>
      </w:pPr>
    </w:p>
    <w:p w14:paraId="77625414" w14:textId="77777777" w:rsidR="00197B1D" w:rsidRDefault="005C55D3">
      <w:pPr>
        <w:numPr>
          <w:ilvl w:val="2"/>
          <w:numId w:val="3"/>
        </w:numPr>
        <w:spacing w:line="360" w:lineRule="auto"/>
        <w:outlineLvl w:val="2"/>
        <w:rPr>
          <w:bCs/>
          <w:sz w:val="24"/>
        </w:rPr>
      </w:pPr>
      <w:bookmarkStart w:id="466" w:name="_Toc29785"/>
      <w:bookmarkStart w:id="467" w:name="_Toc21599"/>
      <w:bookmarkStart w:id="468" w:name="_Toc8023"/>
      <w:bookmarkStart w:id="469" w:name="_Toc11500"/>
      <w:bookmarkStart w:id="470" w:name="_Toc2679"/>
      <w:bookmarkStart w:id="471" w:name="_Toc23708"/>
      <w:bookmarkStart w:id="472" w:name="_Toc20092"/>
      <w:bookmarkStart w:id="473" w:name="_Toc11758"/>
      <w:r>
        <w:rPr>
          <w:rFonts w:hint="eastAsia"/>
          <w:bCs/>
          <w:sz w:val="24"/>
        </w:rPr>
        <w:t xml:space="preserve"> </w:t>
      </w:r>
      <w:r>
        <w:rPr>
          <w:rFonts w:hint="eastAsia"/>
          <w:bCs/>
          <w:sz w:val="24"/>
        </w:rPr>
        <w:t>生成报告</w:t>
      </w:r>
      <w:bookmarkEnd w:id="466"/>
      <w:bookmarkEnd w:id="467"/>
      <w:bookmarkEnd w:id="468"/>
      <w:bookmarkEnd w:id="469"/>
      <w:bookmarkEnd w:id="470"/>
      <w:bookmarkEnd w:id="471"/>
      <w:bookmarkEnd w:id="472"/>
      <w:bookmarkEnd w:id="473"/>
    </w:p>
    <w:tbl>
      <w:tblPr>
        <w:tblW w:w="9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1"/>
        <w:gridCol w:w="2049"/>
        <w:gridCol w:w="6342"/>
      </w:tblGrid>
      <w:tr w:rsidR="00197B1D" w14:paraId="72A6411C" w14:textId="77777777">
        <w:trPr>
          <w:trHeight w:val="20"/>
          <w:tblHeader/>
          <w:jc w:val="center"/>
        </w:trPr>
        <w:tc>
          <w:tcPr>
            <w:tcW w:w="1381" w:type="dxa"/>
            <w:shd w:val="clear" w:color="auto" w:fill="auto"/>
            <w:vAlign w:val="center"/>
          </w:tcPr>
          <w:p w14:paraId="12407DB4" w14:textId="77777777" w:rsidR="00197B1D" w:rsidRDefault="005C55D3">
            <w:pPr>
              <w:jc w:val="center"/>
              <w:rPr>
                <w:b/>
                <w:color w:val="FF0000"/>
                <w:szCs w:val="21"/>
              </w:rPr>
            </w:pPr>
            <w:r>
              <w:rPr>
                <w:b/>
                <w:color w:val="FF0000"/>
                <w:szCs w:val="21"/>
              </w:rPr>
              <w:t>编号</w:t>
            </w:r>
          </w:p>
        </w:tc>
        <w:tc>
          <w:tcPr>
            <w:tcW w:w="2049" w:type="dxa"/>
            <w:shd w:val="clear" w:color="auto" w:fill="auto"/>
            <w:vAlign w:val="center"/>
          </w:tcPr>
          <w:p w14:paraId="4F230E5F" w14:textId="77777777" w:rsidR="00197B1D" w:rsidRDefault="005C55D3">
            <w:pPr>
              <w:jc w:val="center"/>
              <w:rPr>
                <w:b/>
                <w:color w:val="FF0000"/>
                <w:szCs w:val="21"/>
              </w:rPr>
            </w:pPr>
            <w:r>
              <w:rPr>
                <w:b/>
                <w:color w:val="FF0000"/>
                <w:szCs w:val="21"/>
              </w:rPr>
              <w:t>项目</w:t>
            </w:r>
          </w:p>
        </w:tc>
        <w:tc>
          <w:tcPr>
            <w:tcW w:w="6342" w:type="dxa"/>
            <w:shd w:val="clear" w:color="auto" w:fill="auto"/>
            <w:vAlign w:val="center"/>
          </w:tcPr>
          <w:p w14:paraId="0EEB4442" w14:textId="77777777" w:rsidR="00197B1D" w:rsidRDefault="005C55D3">
            <w:pPr>
              <w:jc w:val="center"/>
              <w:rPr>
                <w:b/>
                <w:color w:val="FF0000"/>
                <w:szCs w:val="21"/>
              </w:rPr>
            </w:pPr>
            <w:r>
              <w:rPr>
                <w:b/>
                <w:color w:val="FF0000"/>
                <w:szCs w:val="21"/>
              </w:rPr>
              <w:t>接受标准</w:t>
            </w:r>
          </w:p>
        </w:tc>
      </w:tr>
      <w:tr w:rsidR="00197B1D" w14:paraId="18425B5A" w14:textId="77777777">
        <w:trPr>
          <w:trHeight w:val="20"/>
          <w:jc w:val="center"/>
        </w:trPr>
        <w:tc>
          <w:tcPr>
            <w:tcW w:w="1381" w:type="dxa"/>
            <w:shd w:val="clear" w:color="auto" w:fill="auto"/>
            <w:vAlign w:val="center"/>
          </w:tcPr>
          <w:p w14:paraId="6F1CC4A8" w14:textId="77777777" w:rsidR="00197B1D" w:rsidRDefault="005C55D3">
            <w:pPr>
              <w:jc w:val="center"/>
              <w:rPr>
                <w:color w:val="FF0000"/>
                <w:kern w:val="0"/>
                <w:szCs w:val="21"/>
              </w:rPr>
            </w:pPr>
            <w:r>
              <w:rPr>
                <w:kern w:val="0"/>
                <w:szCs w:val="21"/>
                <w:lang w:bidi="ar"/>
              </w:rPr>
              <w:t>SOFT2_O01</w:t>
            </w:r>
          </w:p>
        </w:tc>
        <w:tc>
          <w:tcPr>
            <w:tcW w:w="2049" w:type="dxa"/>
            <w:shd w:val="clear" w:color="auto" w:fill="auto"/>
            <w:vAlign w:val="center"/>
          </w:tcPr>
          <w:p w14:paraId="3DB15A0A" w14:textId="77777777" w:rsidR="00197B1D" w:rsidRDefault="005C55D3">
            <w:pPr>
              <w:rPr>
                <w:color w:val="FF0000"/>
                <w:kern w:val="0"/>
                <w:szCs w:val="21"/>
              </w:rPr>
            </w:pPr>
            <w:r>
              <w:rPr>
                <w:rFonts w:cs="宋体" w:hint="eastAsia"/>
                <w:kern w:val="0"/>
                <w:szCs w:val="21"/>
                <w:lang w:bidi="ar"/>
              </w:rPr>
              <w:t>编辑模板</w:t>
            </w:r>
          </w:p>
        </w:tc>
        <w:tc>
          <w:tcPr>
            <w:tcW w:w="6342" w:type="dxa"/>
            <w:shd w:val="clear" w:color="auto" w:fill="auto"/>
            <w:vAlign w:val="center"/>
          </w:tcPr>
          <w:p w14:paraId="57D818F5" w14:textId="77777777" w:rsidR="00197B1D" w:rsidRDefault="005C55D3">
            <w:pPr>
              <w:pStyle w:val="ad"/>
              <w:rPr>
                <w:color w:val="FF0000"/>
                <w:szCs w:val="21"/>
              </w:rPr>
            </w:pPr>
            <w:r>
              <w:rPr>
                <w:rFonts w:cs="宋体" w:hint="eastAsia"/>
                <w:sz w:val="21"/>
                <w:szCs w:val="21"/>
                <w:lang w:bidi="ar"/>
              </w:rPr>
              <w:t>可以通过编辑模板按钮，重新编辑报告中的结论</w:t>
            </w:r>
          </w:p>
        </w:tc>
      </w:tr>
      <w:tr w:rsidR="00197B1D" w14:paraId="45F07B2F" w14:textId="77777777">
        <w:trPr>
          <w:trHeight w:val="20"/>
          <w:jc w:val="center"/>
        </w:trPr>
        <w:tc>
          <w:tcPr>
            <w:tcW w:w="1381" w:type="dxa"/>
            <w:shd w:val="clear" w:color="auto" w:fill="auto"/>
            <w:vAlign w:val="center"/>
          </w:tcPr>
          <w:p w14:paraId="44B75832" w14:textId="77777777" w:rsidR="00197B1D" w:rsidRDefault="005C55D3">
            <w:pPr>
              <w:jc w:val="center"/>
              <w:rPr>
                <w:color w:val="FF0000"/>
                <w:kern w:val="0"/>
                <w:szCs w:val="21"/>
              </w:rPr>
            </w:pPr>
            <w:r>
              <w:rPr>
                <w:kern w:val="0"/>
                <w:szCs w:val="21"/>
                <w:lang w:bidi="ar"/>
              </w:rPr>
              <w:t>SOFT2_O02</w:t>
            </w:r>
          </w:p>
        </w:tc>
        <w:tc>
          <w:tcPr>
            <w:tcW w:w="2049" w:type="dxa"/>
            <w:shd w:val="clear" w:color="auto" w:fill="auto"/>
            <w:vAlign w:val="center"/>
          </w:tcPr>
          <w:p w14:paraId="48BF6176" w14:textId="77777777" w:rsidR="00197B1D" w:rsidRDefault="005C55D3">
            <w:pPr>
              <w:rPr>
                <w:color w:val="FF0000"/>
                <w:kern w:val="0"/>
                <w:szCs w:val="21"/>
              </w:rPr>
            </w:pPr>
            <w:r>
              <w:rPr>
                <w:rFonts w:cs="宋体" w:hint="eastAsia"/>
                <w:kern w:val="0"/>
                <w:szCs w:val="21"/>
                <w:lang w:bidi="ar"/>
              </w:rPr>
              <w:t>保存模板</w:t>
            </w:r>
          </w:p>
        </w:tc>
        <w:tc>
          <w:tcPr>
            <w:tcW w:w="6342" w:type="dxa"/>
            <w:shd w:val="clear" w:color="auto" w:fill="auto"/>
            <w:vAlign w:val="center"/>
          </w:tcPr>
          <w:p w14:paraId="710AC9E6" w14:textId="77777777" w:rsidR="00197B1D" w:rsidRDefault="005C55D3">
            <w:pPr>
              <w:pStyle w:val="ad"/>
              <w:rPr>
                <w:color w:val="FF0000"/>
                <w:szCs w:val="21"/>
              </w:rPr>
            </w:pPr>
            <w:r>
              <w:rPr>
                <w:rFonts w:cs="宋体" w:hint="eastAsia"/>
                <w:sz w:val="21"/>
                <w:szCs w:val="21"/>
                <w:lang w:bidi="ar"/>
              </w:rPr>
              <w:t>编辑完模板之后，点击保存模板，模板才会被真正保存</w:t>
            </w:r>
          </w:p>
        </w:tc>
      </w:tr>
      <w:tr w:rsidR="00197B1D" w14:paraId="20832CBD" w14:textId="77777777">
        <w:trPr>
          <w:trHeight w:val="20"/>
          <w:jc w:val="center"/>
        </w:trPr>
        <w:tc>
          <w:tcPr>
            <w:tcW w:w="1381" w:type="dxa"/>
            <w:shd w:val="clear" w:color="auto" w:fill="auto"/>
            <w:vAlign w:val="center"/>
          </w:tcPr>
          <w:p w14:paraId="35B29304" w14:textId="77777777" w:rsidR="00197B1D" w:rsidRDefault="005C55D3">
            <w:pPr>
              <w:jc w:val="center"/>
              <w:rPr>
                <w:color w:val="FF0000"/>
                <w:kern w:val="0"/>
                <w:szCs w:val="21"/>
              </w:rPr>
            </w:pPr>
            <w:r>
              <w:rPr>
                <w:kern w:val="0"/>
                <w:szCs w:val="21"/>
                <w:lang w:bidi="ar"/>
              </w:rPr>
              <w:t>SOFT2_O03</w:t>
            </w:r>
          </w:p>
        </w:tc>
        <w:tc>
          <w:tcPr>
            <w:tcW w:w="2049" w:type="dxa"/>
            <w:shd w:val="clear" w:color="auto" w:fill="auto"/>
            <w:vAlign w:val="center"/>
          </w:tcPr>
          <w:p w14:paraId="1EBECB3C" w14:textId="77777777" w:rsidR="00197B1D" w:rsidRDefault="005C55D3">
            <w:pPr>
              <w:rPr>
                <w:color w:val="FF0000"/>
                <w:kern w:val="0"/>
                <w:szCs w:val="21"/>
              </w:rPr>
            </w:pPr>
            <w:r>
              <w:rPr>
                <w:rFonts w:cs="宋体" w:hint="eastAsia"/>
                <w:kern w:val="0"/>
                <w:szCs w:val="21"/>
                <w:lang w:bidi="ar"/>
              </w:rPr>
              <w:t>初始化模板</w:t>
            </w:r>
          </w:p>
        </w:tc>
        <w:tc>
          <w:tcPr>
            <w:tcW w:w="6342" w:type="dxa"/>
            <w:shd w:val="clear" w:color="auto" w:fill="auto"/>
            <w:vAlign w:val="center"/>
          </w:tcPr>
          <w:p w14:paraId="18877AEA" w14:textId="77777777" w:rsidR="00197B1D" w:rsidRDefault="005C55D3">
            <w:pPr>
              <w:pStyle w:val="ad"/>
              <w:rPr>
                <w:color w:val="FF0000"/>
                <w:szCs w:val="21"/>
              </w:rPr>
            </w:pPr>
            <w:r>
              <w:rPr>
                <w:rFonts w:cs="宋体" w:hint="eastAsia"/>
                <w:sz w:val="21"/>
                <w:szCs w:val="21"/>
                <w:lang w:bidi="ar"/>
              </w:rPr>
              <w:t>想要得到最原始的模板，点击初始化模板按钮，模板被初始化，点击保存按钮，模板被保存</w:t>
            </w:r>
          </w:p>
        </w:tc>
      </w:tr>
      <w:tr w:rsidR="00197B1D" w14:paraId="477F6A86" w14:textId="77777777">
        <w:trPr>
          <w:trHeight w:val="20"/>
          <w:jc w:val="center"/>
        </w:trPr>
        <w:tc>
          <w:tcPr>
            <w:tcW w:w="1381" w:type="dxa"/>
            <w:shd w:val="clear" w:color="auto" w:fill="auto"/>
            <w:vAlign w:val="center"/>
          </w:tcPr>
          <w:p w14:paraId="63581E4F" w14:textId="77777777" w:rsidR="00197B1D" w:rsidRDefault="005C55D3">
            <w:pPr>
              <w:jc w:val="center"/>
              <w:rPr>
                <w:color w:val="FF0000"/>
                <w:kern w:val="0"/>
                <w:szCs w:val="21"/>
              </w:rPr>
            </w:pPr>
            <w:r>
              <w:rPr>
                <w:kern w:val="0"/>
                <w:szCs w:val="21"/>
                <w:lang w:bidi="ar"/>
              </w:rPr>
              <w:t>SOFT2_O04</w:t>
            </w:r>
          </w:p>
        </w:tc>
        <w:tc>
          <w:tcPr>
            <w:tcW w:w="2049" w:type="dxa"/>
            <w:shd w:val="clear" w:color="auto" w:fill="auto"/>
            <w:vAlign w:val="center"/>
          </w:tcPr>
          <w:p w14:paraId="468F99C3" w14:textId="77777777" w:rsidR="00197B1D" w:rsidRDefault="005C55D3">
            <w:pPr>
              <w:rPr>
                <w:color w:val="FF0000"/>
                <w:kern w:val="0"/>
                <w:szCs w:val="21"/>
              </w:rPr>
            </w:pPr>
            <w:r>
              <w:rPr>
                <w:rFonts w:cs="宋体" w:hint="eastAsia"/>
                <w:kern w:val="0"/>
                <w:szCs w:val="21"/>
                <w:lang w:bidi="ar"/>
              </w:rPr>
              <w:t>取消</w:t>
            </w:r>
          </w:p>
        </w:tc>
        <w:tc>
          <w:tcPr>
            <w:tcW w:w="6342" w:type="dxa"/>
            <w:shd w:val="clear" w:color="auto" w:fill="auto"/>
            <w:vAlign w:val="center"/>
          </w:tcPr>
          <w:p w14:paraId="0E0A983F" w14:textId="77777777" w:rsidR="00197B1D" w:rsidRDefault="005C55D3">
            <w:pPr>
              <w:pStyle w:val="ad"/>
              <w:rPr>
                <w:color w:val="FF0000"/>
                <w:szCs w:val="21"/>
              </w:rPr>
            </w:pPr>
            <w:r>
              <w:rPr>
                <w:rFonts w:cs="宋体" w:hint="eastAsia"/>
                <w:sz w:val="21"/>
                <w:szCs w:val="21"/>
                <w:lang w:bidi="ar"/>
              </w:rPr>
              <w:t>编辑完模板之后，发现不是想要的，可以点击取消恢复编辑之前的模样</w:t>
            </w:r>
          </w:p>
        </w:tc>
      </w:tr>
      <w:tr w:rsidR="00197B1D" w14:paraId="145CE21C" w14:textId="77777777">
        <w:trPr>
          <w:trHeight w:val="20"/>
          <w:jc w:val="center"/>
        </w:trPr>
        <w:tc>
          <w:tcPr>
            <w:tcW w:w="1381" w:type="dxa"/>
            <w:shd w:val="clear" w:color="auto" w:fill="auto"/>
            <w:vAlign w:val="center"/>
          </w:tcPr>
          <w:p w14:paraId="7E267503" w14:textId="77777777" w:rsidR="00197B1D" w:rsidRDefault="005C55D3">
            <w:pPr>
              <w:jc w:val="center"/>
              <w:rPr>
                <w:color w:val="FF0000"/>
                <w:kern w:val="0"/>
                <w:szCs w:val="21"/>
              </w:rPr>
            </w:pPr>
            <w:r>
              <w:rPr>
                <w:kern w:val="0"/>
                <w:szCs w:val="21"/>
                <w:lang w:bidi="ar"/>
              </w:rPr>
              <w:t>SOFT2_O05</w:t>
            </w:r>
          </w:p>
        </w:tc>
        <w:tc>
          <w:tcPr>
            <w:tcW w:w="2049" w:type="dxa"/>
            <w:shd w:val="clear" w:color="auto" w:fill="auto"/>
            <w:vAlign w:val="center"/>
          </w:tcPr>
          <w:p w14:paraId="2463E83B" w14:textId="77777777" w:rsidR="00197B1D" w:rsidRDefault="005C55D3">
            <w:pPr>
              <w:rPr>
                <w:color w:val="FF0000"/>
                <w:kern w:val="0"/>
                <w:szCs w:val="21"/>
              </w:rPr>
            </w:pPr>
            <w:r>
              <w:rPr>
                <w:rFonts w:cs="宋体" w:hint="eastAsia"/>
                <w:kern w:val="0"/>
                <w:szCs w:val="21"/>
                <w:lang w:bidi="ar"/>
              </w:rPr>
              <w:t>预览打印报告</w:t>
            </w:r>
          </w:p>
        </w:tc>
        <w:tc>
          <w:tcPr>
            <w:tcW w:w="6342" w:type="dxa"/>
            <w:shd w:val="clear" w:color="auto" w:fill="auto"/>
            <w:vAlign w:val="center"/>
          </w:tcPr>
          <w:p w14:paraId="27D0E7E4" w14:textId="77777777" w:rsidR="00197B1D" w:rsidRDefault="005C55D3">
            <w:pPr>
              <w:pStyle w:val="ad"/>
              <w:rPr>
                <w:color w:val="FF0000"/>
                <w:szCs w:val="21"/>
              </w:rPr>
            </w:pPr>
            <w:r>
              <w:rPr>
                <w:rFonts w:cs="宋体" w:hint="eastAsia"/>
                <w:sz w:val="21"/>
                <w:szCs w:val="21"/>
                <w:lang w:bidi="ar"/>
              </w:rPr>
              <w:t>点击预览打印按钮，可以预览报告内容，也可以打印报告</w:t>
            </w:r>
          </w:p>
        </w:tc>
      </w:tr>
      <w:tr w:rsidR="00197B1D" w14:paraId="47C98084" w14:textId="77777777">
        <w:trPr>
          <w:trHeight w:val="20"/>
          <w:jc w:val="center"/>
        </w:trPr>
        <w:tc>
          <w:tcPr>
            <w:tcW w:w="1381" w:type="dxa"/>
            <w:shd w:val="clear" w:color="auto" w:fill="auto"/>
            <w:vAlign w:val="center"/>
          </w:tcPr>
          <w:p w14:paraId="4A5AFC33" w14:textId="77777777" w:rsidR="00197B1D" w:rsidRDefault="005C55D3">
            <w:pPr>
              <w:jc w:val="center"/>
              <w:rPr>
                <w:color w:val="FF0000"/>
                <w:kern w:val="0"/>
                <w:szCs w:val="21"/>
              </w:rPr>
            </w:pPr>
            <w:r>
              <w:rPr>
                <w:kern w:val="0"/>
                <w:szCs w:val="21"/>
                <w:lang w:bidi="ar"/>
              </w:rPr>
              <w:lastRenderedPageBreak/>
              <w:t>SOFT2_O06</w:t>
            </w:r>
          </w:p>
        </w:tc>
        <w:tc>
          <w:tcPr>
            <w:tcW w:w="2049" w:type="dxa"/>
            <w:shd w:val="clear" w:color="auto" w:fill="auto"/>
            <w:vAlign w:val="center"/>
          </w:tcPr>
          <w:p w14:paraId="1F8A1AEE" w14:textId="77777777" w:rsidR="00197B1D" w:rsidRDefault="005C55D3">
            <w:pPr>
              <w:rPr>
                <w:color w:val="FF0000"/>
                <w:kern w:val="0"/>
                <w:szCs w:val="21"/>
              </w:rPr>
            </w:pPr>
            <w:r>
              <w:rPr>
                <w:rFonts w:cs="宋体" w:hint="eastAsia"/>
                <w:kern w:val="0"/>
                <w:szCs w:val="21"/>
                <w:lang w:bidi="ar"/>
              </w:rPr>
              <w:t>选择报告展示内容</w:t>
            </w:r>
          </w:p>
        </w:tc>
        <w:tc>
          <w:tcPr>
            <w:tcW w:w="6342" w:type="dxa"/>
            <w:shd w:val="clear" w:color="auto" w:fill="auto"/>
            <w:vAlign w:val="center"/>
          </w:tcPr>
          <w:p w14:paraId="1037CD3E" w14:textId="77777777" w:rsidR="00197B1D" w:rsidRDefault="005C55D3">
            <w:pPr>
              <w:pStyle w:val="ad"/>
              <w:rPr>
                <w:color w:val="FF0000"/>
                <w:szCs w:val="21"/>
              </w:rPr>
            </w:pPr>
            <w:r>
              <w:rPr>
                <w:rFonts w:cs="宋体" w:hint="eastAsia"/>
                <w:sz w:val="21"/>
                <w:szCs w:val="21"/>
                <w:lang w:bidi="ar"/>
              </w:rPr>
              <w:t>通过选择不同的展示内容，可以控制报告中的内容</w:t>
            </w:r>
          </w:p>
        </w:tc>
      </w:tr>
      <w:tr w:rsidR="00197B1D" w14:paraId="747A4DA2" w14:textId="77777777">
        <w:trPr>
          <w:trHeight w:val="20"/>
          <w:jc w:val="center"/>
        </w:trPr>
        <w:tc>
          <w:tcPr>
            <w:tcW w:w="1381" w:type="dxa"/>
            <w:shd w:val="clear" w:color="auto" w:fill="auto"/>
            <w:vAlign w:val="center"/>
          </w:tcPr>
          <w:p w14:paraId="18541C40" w14:textId="77777777" w:rsidR="00197B1D" w:rsidRDefault="005C55D3">
            <w:pPr>
              <w:jc w:val="center"/>
              <w:rPr>
                <w:color w:val="FF0000"/>
                <w:kern w:val="0"/>
                <w:szCs w:val="21"/>
              </w:rPr>
            </w:pPr>
            <w:r>
              <w:rPr>
                <w:kern w:val="0"/>
                <w:szCs w:val="21"/>
                <w:lang w:bidi="ar"/>
              </w:rPr>
              <w:t>SOFT2_O07</w:t>
            </w:r>
          </w:p>
        </w:tc>
        <w:tc>
          <w:tcPr>
            <w:tcW w:w="2049" w:type="dxa"/>
            <w:shd w:val="clear" w:color="auto" w:fill="auto"/>
            <w:vAlign w:val="center"/>
          </w:tcPr>
          <w:p w14:paraId="6DCC83FC" w14:textId="77777777" w:rsidR="00197B1D" w:rsidRDefault="005C55D3">
            <w:pPr>
              <w:rPr>
                <w:color w:val="FF0000"/>
                <w:kern w:val="0"/>
                <w:szCs w:val="21"/>
              </w:rPr>
            </w:pPr>
            <w:r>
              <w:rPr>
                <w:rFonts w:cs="宋体" w:hint="eastAsia"/>
                <w:kern w:val="0"/>
                <w:szCs w:val="21"/>
                <w:lang w:bidi="ar"/>
              </w:rPr>
              <w:t>上</w:t>
            </w:r>
            <w:proofErr w:type="gramStart"/>
            <w:r>
              <w:rPr>
                <w:rFonts w:cs="宋体" w:hint="eastAsia"/>
                <w:kern w:val="0"/>
                <w:szCs w:val="21"/>
                <w:lang w:bidi="ar"/>
              </w:rPr>
              <w:t>传报告</w:t>
            </w:r>
            <w:proofErr w:type="gramEnd"/>
          </w:p>
        </w:tc>
        <w:tc>
          <w:tcPr>
            <w:tcW w:w="6342" w:type="dxa"/>
            <w:shd w:val="clear" w:color="auto" w:fill="auto"/>
            <w:vAlign w:val="center"/>
          </w:tcPr>
          <w:p w14:paraId="59F0585A" w14:textId="77777777" w:rsidR="00197B1D" w:rsidRDefault="005C55D3">
            <w:pPr>
              <w:pStyle w:val="ad"/>
              <w:rPr>
                <w:color w:val="FF0000"/>
                <w:szCs w:val="21"/>
              </w:rPr>
            </w:pPr>
            <w:r>
              <w:rPr>
                <w:rFonts w:cs="宋体" w:hint="eastAsia"/>
                <w:sz w:val="21"/>
                <w:szCs w:val="21"/>
                <w:lang w:bidi="ar"/>
              </w:rPr>
              <w:t>点击上</w:t>
            </w:r>
            <w:proofErr w:type="gramStart"/>
            <w:r>
              <w:rPr>
                <w:rFonts w:cs="宋体" w:hint="eastAsia"/>
                <w:sz w:val="21"/>
                <w:szCs w:val="21"/>
                <w:lang w:bidi="ar"/>
              </w:rPr>
              <w:t>传报告</w:t>
            </w:r>
            <w:proofErr w:type="gramEnd"/>
            <w:r>
              <w:rPr>
                <w:rFonts w:cs="宋体" w:hint="eastAsia"/>
                <w:sz w:val="21"/>
                <w:szCs w:val="21"/>
                <w:lang w:bidi="ar"/>
              </w:rPr>
              <w:t>按钮，弹出确定上传按钮，点击确定后，可以将报告</w:t>
            </w:r>
            <w:proofErr w:type="gramStart"/>
            <w:r>
              <w:rPr>
                <w:rFonts w:cs="宋体" w:hint="eastAsia"/>
                <w:sz w:val="21"/>
                <w:szCs w:val="21"/>
                <w:lang w:bidi="ar"/>
              </w:rPr>
              <w:t>上传置服务器</w:t>
            </w:r>
            <w:proofErr w:type="gramEnd"/>
            <w:r>
              <w:rPr>
                <w:rFonts w:cs="宋体" w:hint="eastAsia"/>
                <w:sz w:val="21"/>
                <w:szCs w:val="21"/>
                <w:lang w:bidi="ar"/>
              </w:rPr>
              <w:t>。点击取消，不可将报告上传至服务器</w:t>
            </w:r>
          </w:p>
        </w:tc>
      </w:tr>
    </w:tbl>
    <w:p w14:paraId="130130FF" w14:textId="77777777" w:rsidR="00197B1D" w:rsidRDefault="00197B1D"/>
    <w:p w14:paraId="2FC164E7" w14:textId="77777777" w:rsidR="00197B1D" w:rsidRDefault="005C55D3">
      <w:pPr>
        <w:numPr>
          <w:ilvl w:val="2"/>
          <w:numId w:val="3"/>
        </w:numPr>
        <w:spacing w:line="360" w:lineRule="auto"/>
        <w:outlineLvl w:val="2"/>
        <w:rPr>
          <w:bCs/>
          <w:sz w:val="24"/>
        </w:rPr>
      </w:pPr>
      <w:bookmarkStart w:id="474" w:name="_Toc27430"/>
      <w:bookmarkStart w:id="475" w:name="_Toc23612"/>
      <w:bookmarkStart w:id="476" w:name="_Toc20355"/>
      <w:r>
        <w:rPr>
          <w:rFonts w:hint="eastAsia"/>
          <w:bCs/>
          <w:sz w:val="24"/>
        </w:rPr>
        <w:t xml:space="preserve"> </w:t>
      </w:r>
      <w:proofErr w:type="gramStart"/>
      <w:r>
        <w:rPr>
          <w:rFonts w:hint="eastAsia"/>
          <w:bCs/>
          <w:sz w:val="24"/>
        </w:rPr>
        <w:t>单例运行</w:t>
      </w:r>
      <w:bookmarkEnd w:id="474"/>
      <w:bookmarkEnd w:id="475"/>
      <w:bookmarkEnd w:id="476"/>
      <w:proofErr w:type="gramEnd"/>
    </w:p>
    <w:tbl>
      <w:tblPr>
        <w:tblW w:w="9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2048"/>
        <w:gridCol w:w="6337"/>
      </w:tblGrid>
      <w:tr w:rsidR="00197B1D" w14:paraId="2D09B083" w14:textId="77777777">
        <w:trPr>
          <w:trHeight w:val="20"/>
          <w:tblHeader/>
          <w:jc w:val="center"/>
        </w:trPr>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14:paraId="2948C996" w14:textId="77777777" w:rsidR="00197B1D" w:rsidRDefault="005C55D3">
            <w:pPr>
              <w:jc w:val="center"/>
              <w:rPr>
                <w:b/>
                <w:szCs w:val="21"/>
              </w:rPr>
            </w:pPr>
            <w:r>
              <w:rPr>
                <w:rFonts w:cs="宋体" w:hint="eastAsia"/>
                <w:b/>
                <w:szCs w:val="21"/>
                <w:lang w:bidi="ar"/>
              </w:rPr>
              <w:t>编号</w:t>
            </w:r>
          </w:p>
        </w:tc>
        <w:tc>
          <w:tcPr>
            <w:tcW w:w="2049" w:type="dxa"/>
            <w:tcBorders>
              <w:top w:val="single" w:sz="4" w:space="0" w:color="auto"/>
              <w:left w:val="single" w:sz="4" w:space="0" w:color="auto"/>
              <w:bottom w:val="single" w:sz="4" w:space="0" w:color="auto"/>
              <w:right w:val="single" w:sz="4" w:space="0" w:color="auto"/>
            </w:tcBorders>
            <w:shd w:val="clear" w:color="auto" w:fill="auto"/>
            <w:vAlign w:val="center"/>
          </w:tcPr>
          <w:p w14:paraId="686A46E6" w14:textId="77777777" w:rsidR="00197B1D" w:rsidRDefault="005C55D3">
            <w:pPr>
              <w:jc w:val="center"/>
              <w:rPr>
                <w:b/>
                <w:szCs w:val="21"/>
              </w:rPr>
            </w:pPr>
            <w:r>
              <w:rPr>
                <w:rFonts w:cs="宋体" w:hint="eastAsia"/>
                <w:b/>
                <w:szCs w:val="21"/>
                <w:lang w:bidi="ar"/>
              </w:rPr>
              <w:t>项目</w:t>
            </w:r>
          </w:p>
        </w:tc>
        <w:tc>
          <w:tcPr>
            <w:tcW w:w="6342" w:type="dxa"/>
            <w:tcBorders>
              <w:top w:val="single" w:sz="4" w:space="0" w:color="auto"/>
              <w:left w:val="single" w:sz="4" w:space="0" w:color="auto"/>
              <w:bottom w:val="single" w:sz="4" w:space="0" w:color="auto"/>
              <w:right w:val="single" w:sz="4" w:space="0" w:color="auto"/>
            </w:tcBorders>
            <w:shd w:val="clear" w:color="auto" w:fill="auto"/>
            <w:vAlign w:val="center"/>
          </w:tcPr>
          <w:p w14:paraId="502EC35D" w14:textId="77777777" w:rsidR="00197B1D" w:rsidRDefault="005C55D3">
            <w:pPr>
              <w:jc w:val="center"/>
              <w:rPr>
                <w:b/>
                <w:szCs w:val="21"/>
              </w:rPr>
            </w:pPr>
            <w:r>
              <w:rPr>
                <w:rFonts w:cs="宋体" w:hint="eastAsia"/>
                <w:b/>
                <w:szCs w:val="21"/>
                <w:lang w:bidi="ar"/>
              </w:rPr>
              <w:t>接受标准</w:t>
            </w:r>
          </w:p>
        </w:tc>
      </w:tr>
      <w:tr w:rsidR="00197B1D" w14:paraId="26032B8D" w14:textId="77777777">
        <w:trPr>
          <w:trHeight w:val="20"/>
          <w:jc w:val="center"/>
        </w:trPr>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14:paraId="67C55061" w14:textId="77777777" w:rsidR="00197B1D" w:rsidRDefault="005C55D3">
            <w:pPr>
              <w:jc w:val="center"/>
              <w:rPr>
                <w:kern w:val="0"/>
                <w:szCs w:val="21"/>
              </w:rPr>
            </w:pPr>
            <w:r>
              <w:rPr>
                <w:kern w:val="0"/>
                <w:szCs w:val="21"/>
                <w:lang w:bidi="ar"/>
              </w:rPr>
              <w:t>SOFT2_P01</w:t>
            </w:r>
          </w:p>
        </w:tc>
        <w:tc>
          <w:tcPr>
            <w:tcW w:w="2049" w:type="dxa"/>
            <w:tcBorders>
              <w:top w:val="single" w:sz="4" w:space="0" w:color="auto"/>
              <w:left w:val="single" w:sz="4" w:space="0" w:color="auto"/>
              <w:bottom w:val="single" w:sz="4" w:space="0" w:color="auto"/>
              <w:right w:val="single" w:sz="4" w:space="0" w:color="auto"/>
            </w:tcBorders>
            <w:shd w:val="clear" w:color="auto" w:fill="auto"/>
            <w:vAlign w:val="center"/>
          </w:tcPr>
          <w:p w14:paraId="17A97B52" w14:textId="77777777" w:rsidR="00197B1D" w:rsidRDefault="005C55D3">
            <w:pPr>
              <w:rPr>
                <w:kern w:val="0"/>
                <w:szCs w:val="21"/>
              </w:rPr>
            </w:pPr>
            <w:r>
              <w:rPr>
                <w:rFonts w:cs="宋体" w:hint="eastAsia"/>
                <w:kern w:val="0"/>
                <w:szCs w:val="21"/>
                <w:lang w:bidi="ar"/>
              </w:rPr>
              <w:t>在同一台电脑打开两个以上的程序时</w:t>
            </w:r>
          </w:p>
        </w:tc>
        <w:tc>
          <w:tcPr>
            <w:tcW w:w="6342" w:type="dxa"/>
            <w:tcBorders>
              <w:top w:val="single" w:sz="4" w:space="0" w:color="auto"/>
              <w:left w:val="single" w:sz="4" w:space="0" w:color="auto"/>
              <w:bottom w:val="single" w:sz="4" w:space="0" w:color="auto"/>
              <w:right w:val="single" w:sz="4" w:space="0" w:color="auto"/>
            </w:tcBorders>
            <w:shd w:val="clear" w:color="auto" w:fill="auto"/>
            <w:vAlign w:val="center"/>
          </w:tcPr>
          <w:p w14:paraId="5BECC9B6" w14:textId="77777777" w:rsidR="00197B1D" w:rsidRDefault="005C55D3">
            <w:pPr>
              <w:rPr>
                <w:szCs w:val="21"/>
              </w:rPr>
            </w:pPr>
            <w:r>
              <w:rPr>
                <w:rFonts w:cs="宋体" w:hint="eastAsia"/>
                <w:kern w:val="0"/>
                <w:szCs w:val="21"/>
                <w:lang w:bidi="ar"/>
              </w:rPr>
              <w:t>提示“程序已经在运行”</w:t>
            </w:r>
          </w:p>
        </w:tc>
      </w:tr>
    </w:tbl>
    <w:p w14:paraId="62AA914B" w14:textId="77777777" w:rsidR="00197B1D" w:rsidRDefault="00197B1D"/>
    <w:p w14:paraId="4494D89E" w14:textId="77777777" w:rsidR="00197B1D" w:rsidRDefault="005C55D3">
      <w:pPr>
        <w:numPr>
          <w:ilvl w:val="2"/>
          <w:numId w:val="3"/>
        </w:numPr>
        <w:spacing w:line="360" w:lineRule="auto"/>
        <w:outlineLvl w:val="2"/>
        <w:rPr>
          <w:bCs/>
          <w:sz w:val="24"/>
        </w:rPr>
      </w:pPr>
      <w:bookmarkStart w:id="477" w:name="_Toc12053"/>
      <w:bookmarkStart w:id="478" w:name="_Toc22277"/>
      <w:bookmarkStart w:id="479" w:name="_Toc21523"/>
      <w:r>
        <w:rPr>
          <w:rFonts w:hint="eastAsia"/>
          <w:bCs/>
          <w:sz w:val="24"/>
        </w:rPr>
        <w:t xml:space="preserve"> </w:t>
      </w:r>
      <w:r>
        <w:rPr>
          <w:rFonts w:hint="eastAsia"/>
          <w:bCs/>
          <w:sz w:val="24"/>
        </w:rPr>
        <w:t>最大并发数</w:t>
      </w:r>
      <w:bookmarkEnd w:id="477"/>
      <w:bookmarkEnd w:id="478"/>
      <w:bookmarkEnd w:id="479"/>
    </w:p>
    <w:tbl>
      <w:tblPr>
        <w:tblW w:w="9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2048"/>
        <w:gridCol w:w="6337"/>
      </w:tblGrid>
      <w:tr w:rsidR="00197B1D" w14:paraId="2E93C1C4" w14:textId="77777777">
        <w:trPr>
          <w:trHeight w:val="20"/>
          <w:tblHeader/>
          <w:jc w:val="center"/>
        </w:trPr>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14:paraId="1D46EE3B" w14:textId="77777777" w:rsidR="00197B1D" w:rsidRDefault="005C55D3">
            <w:pPr>
              <w:jc w:val="center"/>
              <w:rPr>
                <w:b/>
                <w:szCs w:val="21"/>
              </w:rPr>
            </w:pPr>
            <w:r>
              <w:rPr>
                <w:rFonts w:cs="宋体" w:hint="eastAsia"/>
                <w:b/>
                <w:szCs w:val="21"/>
                <w:lang w:bidi="ar"/>
              </w:rPr>
              <w:t>编号</w:t>
            </w:r>
          </w:p>
        </w:tc>
        <w:tc>
          <w:tcPr>
            <w:tcW w:w="2049" w:type="dxa"/>
            <w:tcBorders>
              <w:top w:val="single" w:sz="4" w:space="0" w:color="auto"/>
              <w:left w:val="single" w:sz="4" w:space="0" w:color="auto"/>
              <w:bottom w:val="single" w:sz="4" w:space="0" w:color="auto"/>
              <w:right w:val="single" w:sz="4" w:space="0" w:color="auto"/>
            </w:tcBorders>
            <w:shd w:val="clear" w:color="auto" w:fill="auto"/>
            <w:vAlign w:val="center"/>
          </w:tcPr>
          <w:p w14:paraId="452E1630" w14:textId="77777777" w:rsidR="00197B1D" w:rsidRDefault="005C55D3">
            <w:pPr>
              <w:jc w:val="center"/>
              <w:rPr>
                <w:b/>
                <w:szCs w:val="21"/>
              </w:rPr>
            </w:pPr>
            <w:r>
              <w:rPr>
                <w:rFonts w:cs="宋体" w:hint="eastAsia"/>
                <w:b/>
                <w:szCs w:val="21"/>
                <w:lang w:bidi="ar"/>
              </w:rPr>
              <w:t>项目</w:t>
            </w:r>
          </w:p>
        </w:tc>
        <w:tc>
          <w:tcPr>
            <w:tcW w:w="6342" w:type="dxa"/>
            <w:tcBorders>
              <w:top w:val="single" w:sz="4" w:space="0" w:color="auto"/>
              <w:left w:val="single" w:sz="4" w:space="0" w:color="auto"/>
              <w:bottom w:val="single" w:sz="4" w:space="0" w:color="auto"/>
              <w:right w:val="single" w:sz="4" w:space="0" w:color="auto"/>
            </w:tcBorders>
            <w:shd w:val="clear" w:color="auto" w:fill="auto"/>
            <w:vAlign w:val="center"/>
          </w:tcPr>
          <w:p w14:paraId="14161797" w14:textId="77777777" w:rsidR="00197B1D" w:rsidRDefault="005C55D3">
            <w:pPr>
              <w:jc w:val="center"/>
              <w:rPr>
                <w:b/>
                <w:szCs w:val="21"/>
              </w:rPr>
            </w:pPr>
            <w:r>
              <w:rPr>
                <w:rFonts w:cs="宋体" w:hint="eastAsia"/>
                <w:b/>
                <w:szCs w:val="21"/>
                <w:lang w:bidi="ar"/>
              </w:rPr>
              <w:t>接受标准</w:t>
            </w:r>
          </w:p>
        </w:tc>
      </w:tr>
      <w:tr w:rsidR="00197B1D" w14:paraId="7E237ABC" w14:textId="77777777">
        <w:trPr>
          <w:trHeight w:val="20"/>
          <w:jc w:val="center"/>
        </w:trPr>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14:paraId="757D41BC" w14:textId="77777777" w:rsidR="00197B1D" w:rsidRDefault="005C55D3">
            <w:pPr>
              <w:jc w:val="center"/>
              <w:rPr>
                <w:kern w:val="0"/>
                <w:szCs w:val="21"/>
              </w:rPr>
            </w:pPr>
            <w:r>
              <w:rPr>
                <w:kern w:val="0"/>
                <w:szCs w:val="21"/>
                <w:lang w:bidi="ar"/>
              </w:rPr>
              <w:t>SOFT2_Q01</w:t>
            </w:r>
          </w:p>
        </w:tc>
        <w:tc>
          <w:tcPr>
            <w:tcW w:w="2049" w:type="dxa"/>
            <w:tcBorders>
              <w:top w:val="single" w:sz="4" w:space="0" w:color="auto"/>
              <w:left w:val="single" w:sz="4" w:space="0" w:color="auto"/>
              <w:bottom w:val="single" w:sz="4" w:space="0" w:color="auto"/>
              <w:right w:val="single" w:sz="4" w:space="0" w:color="auto"/>
            </w:tcBorders>
            <w:shd w:val="clear" w:color="auto" w:fill="auto"/>
            <w:vAlign w:val="center"/>
          </w:tcPr>
          <w:p w14:paraId="614FB8B7" w14:textId="77777777" w:rsidR="00197B1D" w:rsidRDefault="005C55D3">
            <w:pPr>
              <w:rPr>
                <w:kern w:val="0"/>
                <w:szCs w:val="21"/>
              </w:rPr>
            </w:pPr>
            <w:r>
              <w:rPr>
                <w:rFonts w:cs="宋体" w:hint="eastAsia"/>
                <w:kern w:val="0"/>
                <w:szCs w:val="21"/>
                <w:lang w:bidi="ar"/>
              </w:rPr>
              <w:t>最大并发数</w:t>
            </w:r>
          </w:p>
        </w:tc>
        <w:tc>
          <w:tcPr>
            <w:tcW w:w="6342" w:type="dxa"/>
            <w:tcBorders>
              <w:top w:val="single" w:sz="4" w:space="0" w:color="auto"/>
              <w:left w:val="single" w:sz="4" w:space="0" w:color="auto"/>
              <w:bottom w:val="single" w:sz="4" w:space="0" w:color="auto"/>
              <w:right w:val="single" w:sz="4" w:space="0" w:color="auto"/>
            </w:tcBorders>
            <w:shd w:val="clear" w:color="auto" w:fill="auto"/>
            <w:vAlign w:val="center"/>
          </w:tcPr>
          <w:p w14:paraId="4A6E2237" w14:textId="77777777" w:rsidR="00197B1D" w:rsidRDefault="005C55D3">
            <w:pPr>
              <w:pStyle w:val="ad"/>
              <w:rPr>
                <w:szCs w:val="21"/>
              </w:rPr>
            </w:pPr>
            <w:r>
              <w:rPr>
                <w:rFonts w:cs="宋体" w:hint="eastAsia"/>
                <w:sz w:val="21"/>
                <w:szCs w:val="21"/>
                <w:lang w:bidi="ar"/>
              </w:rPr>
              <w:t>同时有</w:t>
            </w:r>
            <w:r>
              <w:rPr>
                <w:sz w:val="21"/>
                <w:szCs w:val="21"/>
                <w:lang w:bidi="ar"/>
              </w:rPr>
              <w:t>100</w:t>
            </w:r>
            <w:r>
              <w:rPr>
                <w:rFonts w:cs="宋体" w:hint="eastAsia"/>
                <w:sz w:val="21"/>
                <w:szCs w:val="21"/>
                <w:lang w:bidi="ar"/>
              </w:rPr>
              <w:t>个用户请求登录接口，可以正常返回数据</w:t>
            </w:r>
          </w:p>
        </w:tc>
      </w:tr>
    </w:tbl>
    <w:p w14:paraId="32286793" w14:textId="77777777" w:rsidR="00197B1D" w:rsidRDefault="00197B1D"/>
    <w:p w14:paraId="531A2DD2" w14:textId="77777777" w:rsidR="00197B1D" w:rsidRDefault="00197B1D">
      <w:pPr>
        <w:ind w:leftChars="200" w:left="420"/>
        <w:rPr>
          <w:bCs/>
          <w:sz w:val="24"/>
        </w:rPr>
      </w:pPr>
      <w:bookmarkStart w:id="480" w:name="_Toc18781"/>
      <w:bookmarkStart w:id="481" w:name="_Toc27786"/>
      <w:bookmarkStart w:id="482" w:name="_Toc4937"/>
    </w:p>
    <w:p w14:paraId="2E5CACB4" w14:textId="77777777" w:rsidR="00197B1D" w:rsidRDefault="00197B1D">
      <w:pPr>
        <w:ind w:leftChars="200" w:left="420"/>
        <w:rPr>
          <w:bCs/>
          <w:sz w:val="24"/>
        </w:rPr>
      </w:pPr>
    </w:p>
    <w:p w14:paraId="345A3FF2" w14:textId="77777777" w:rsidR="00197B1D" w:rsidRDefault="005C55D3">
      <w:pPr>
        <w:numPr>
          <w:ilvl w:val="2"/>
          <w:numId w:val="3"/>
        </w:numPr>
        <w:spacing w:line="360" w:lineRule="auto"/>
        <w:outlineLvl w:val="2"/>
        <w:rPr>
          <w:bCs/>
          <w:sz w:val="24"/>
        </w:rPr>
      </w:pPr>
      <w:r>
        <w:rPr>
          <w:rFonts w:hint="eastAsia"/>
          <w:bCs/>
          <w:sz w:val="24"/>
        </w:rPr>
        <w:t xml:space="preserve"> </w:t>
      </w:r>
      <w:r>
        <w:rPr>
          <w:rFonts w:hint="eastAsia"/>
          <w:bCs/>
          <w:sz w:val="24"/>
        </w:rPr>
        <w:t>可靠性</w:t>
      </w:r>
      <w:bookmarkEnd w:id="480"/>
      <w:bookmarkEnd w:id="481"/>
      <w:bookmarkEnd w:id="482"/>
    </w:p>
    <w:tbl>
      <w:tblPr>
        <w:tblW w:w="9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2048"/>
        <w:gridCol w:w="6337"/>
      </w:tblGrid>
      <w:tr w:rsidR="00197B1D" w14:paraId="78A41B97" w14:textId="77777777">
        <w:trPr>
          <w:trHeight w:val="20"/>
          <w:tblHeader/>
          <w:jc w:val="center"/>
        </w:trPr>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14:paraId="0553F67E" w14:textId="77777777" w:rsidR="00197B1D" w:rsidRDefault="005C55D3">
            <w:pPr>
              <w:jc w:val="center"/>
              <w:rPr>
                <w:b/>
                <w:szCs w:val="21"/>
              </w:rPr>
            </w:pPr>
            <w:r>
              <w:rPr>
                <w:rFonts w:cs="宋体" w:hint="eastAsia"/>
                <w:b/>
                <w:szCs w:val="21"/>
                <w:lang w:bidi="ar"/>
              </w:rPr>
              <w:t>编号</w:t>
            </w:r>
          </w:p>
        </w:tc>
        <w:tc>
          <w:tcPr>
            <w:tcW w:w="2049" w:type="dxa"/>
            <w:tcBorders>
              <w:top w:val="single" w:sz="4" w:space="0" w:color="auto"/>
              <w:left w:val="single" w:sz="4" w:space="0" w:color="auto"/>
              <w:bottom w:val="single" w:sz="4" w:space="0" w:color="auto"/>
              <w:right w:val="single" w:sz="4" w:space="0" w:color="auto"/>
            </w:tcBorders>
            <w:shd w:val="clear" w:color="auto" w:fill="auto"/>
            <w:vAlign w:val="center"/>
          </w:tcPr>
          <w:p w14:paraId="0123EF82" w14:textId="77777777" w:rsidR="00197B1D" w:rsidRDefault="005C55D3">
            <w:pPr>
              <w:jc w:val="center"/>
              <w:rPr>
                <w:b/>
                <w:szCs w:val="21"/>
              </w:rPr>
            </w:pPr>
            <w:r>
              <w:rPr>
                <w:rFonts w:cs="宋体" w:hint="eastAsia"/>
                <w:b/>
                <w:szCs w:val="21"/>
                <w:lang w:bidi="ar"/>
              </w:rPr>
              <w:t>项目</w:t>
            </w:r>
          </w:p>
        </w:tc>
        <w:tc>
          <w:tcPr>
            <w:tcW w:w="6342" w:type="dxa"/>
            <w:tcBorders>
              <w:top w:val="single" w:sz="4" w:space="0" w:color="auto"/>
              <w:left w:val="single" w:sz="4" w:space="0" w:color="auto"/>
              <w:bottom w:val="single" w:sz="4" w:space="0" w:color="auto"/>
              <w:right w:val="single" w:sz="4" w:space="0" w:color="auto"/>
            </w:tcBorders>
            <w:shd w:val="clear" w:color="auto" w:fill="auto"/>
            <w:vAlign w:val="center"/>
          </w:tcPr>
          <w:p w14:paraId="5AA7F663" w14:textId="77777777" w:rsidR="00197B1D" w:rsidRDefault="005C55D3">
            <w:pPr>
              <w:jc w:val="center"/>
              <w:rPr>
                <w:b/>
                <w:szCs w:val="21"/>
              </w:rPr>
            </w:pPr>
            <w:r>
              <w:rPr>
                <w:rFonts w:cs="宋体" w:hint="eastAsia"/>
                <w:b/>
                <w:szCs w:val="21"/>
                <w:lang w:bidi="ar"/>
              </w:rPr>
              <w:t>接受标准</w:t>
            </w:r>
          </w:p>
        </w:tc>
      </w:tr>
      <w:tr w:rsidR="00197B1D" w14:paraId="3B0E9AB0" w14:textId="77777777">
        <w:trPr>
          <w:trHeight w:val="90"/>
          <w:jc w:val="center"/>
        </w:trPr>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14:paraId="4AC35D2D" w14:textId="77777777" w:rsidR="00197B1D" w:rsidRDefault="005C55D3">
            <w:pPr>
              <w:rPr>
                <w:kern w:val="0"/>
                <w:szCs w:val="21"/>
              </w:rPr>
            </w:pPr>
            <w:r>
              <w:rPr>
                <w:kern w:val="0"/>
                <w:szCs w:val="21"/>
                <w:lang w:bidi="ar"/>
              </w:rPr>
              <w:t>SOFT2_R01</w:t>
            </w:r>
          </w:p>
        </w:tc>
        <w:tc>
          <w:tcPr>
            <w:tcW w:w="2049" w:type="dxa"/>
            <w:tcBorders>
              <w:top w:val="single" w:sz="4" w:space="0" w:color="auto"/>
              <w:left w:val="single" w:sz="4" w:space="0" w:color="auto"/>
              <w:bottom w:val="single" w:sz="4" w:space="0" w:color="auto"/>
              <w:right w:val="single" w:sz="4" w:space="0" w:color="auto"/>
            </w:tcBorders>
            <w:shd w:val="clear" w:color="auto" w:fill="auto"/>
            <w:vAlign w:val="center"/>
          </w:tcPr>
          <w:p w14:paraId="43DA61C9" w14:textId="77777777" w:rsidR="00197B1D" w:rsidRDefault="005C55D3">
            <w:pPr>
              <w:rPr>
                <w:kern w:val="0"/>
                <w:szCs w:val="21"/>
              </w:rPr>
            </w:pPr>
            <w:r>
              <w:rPr>
                <w:rFonts w:cs="宋体" w:hint="eastAsia"/>
                <w:kern w:val="0"/>
                <w:szCs w:val="21"/>
                <w:lang w:bidi="ar"/>
              </w:rPr>
              <w:t>磁盘空间不足提示</w:t>
            </w:r>
          </w:p>
        </w:tc>
        <w:tc>
          <w:tcPr>
            <w:tcW w:w="6342" w:type="dxa"/>
            <w:tcBorders>
              <w:top w:val="single" w:sz="4" w:space="0" w:color="auto"/>
              <w:left w:val="single" w:sz="4" w:space="0" w:color="auto"/>
              <w:bottom w:val="single" w:sz="4" w:space="0" w:color="auto"/>
              <w:right w:val="single" w:sz="4" w:space="0" w:color="auto"/>
            </w:tcBorders>
            <w:shd w:val="clear" w:color="auto" w:fill="auto"/>
            <w:vAlign w:val="center"/>
          </w:tcPr>
          <w:p w14:paraId="2BE63F14" w14:textId="77777777" w:rsidR="00197B1D" w:rsidRDefault="005C55D3">
            <w:pPr>
              <w:rPr>
                <w:kern w:val="0"/>
                <w:szCs w:val="21"/>
              </w:rPr>
            </w:pPr>
            <w:r>
              <w:rPr>
                <w:rFonts w:cs="宋体" w:hint="eastAsia"/>
                <w:kern w:val="0"/>
                <w:szCs w:val="21"/>
                <w:lang w:bidi="ar"/>
              </w:rPr>
              <w:t>磁盘空间小于</w:t>
            </w:r>
            <w:r>
              <w:rPr>
                <w:kern w:val="0"/>
                <w:szCs w:val="21"/>
                <w:lang w:bidi="ar"/>
              </w:rPr>
              <w:t>200MB</w:t>
            </w:r>
            <w:r>
              <w:rPr>
                <w:rFonts w:cs="宋体" w:hint="eastAsia"/>
                <w:kern w:val="0"/>
                <w:szCs w:val="21"/>
                <w:lang w:bidi="ar"/>
              </w:rPr>
              <w:t>或总存储空间的</w:t>
            </w:r>
            <w:r>
              <w:rPr>
                <w:kern w:val="0"/>
                <w:szCs w:val="21"/>
                <w:lang w:bidi="ar"/>
              </w:rPr>
              <w:t>1%</w:t>
            </w:r>
            <w:r>
              <w:rPr>
                <w:rFonts w:cs="宋体" w:hint="eastAsia"/>
                <w:kern w:val="0"/>
                <w:szCs w:val="21"/>
                <w:lang w:bidi="ar"/>
              </w:rPr>
              <w:t>时进行提示</w:t>
            </w:r>
          </w:p>
        </w:tc>
      </w:tr>
      <w:tr w:rsidR="00197B1D" w14:paraId="51B3872B" w14:textId="77777777">
        <w:trPr>
          <w:trHeight w:val="20"/>
          <w:jc w:val="center"/>
        </w:trPr>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14:paraId="3A512329" w14:textId="77777777" w:rsidR="00197B1D" w:rsidRDefault="005C55D3">
            <w:pPr>
              <w:rPr>
                <w:kern w:val="0"/>
                <w:szCs w:val="21"/>
              </w:rPr>
            </w:pPr>
            <w:r>
              <w:rPr>
                <w:kern w:val="0"/>
                <w:szCs w:val="21"/>
                <w:lang w:bidi="ar"/>
              </w:rPr>
              <w:t>SOFT2_R02</w:t>
            </w:r>
          </w:p>
        </w:tc>
        <w:tc>
          <w:tcPr>
            <w:tcW w:w="2049" w:type="dxa"/>
            <w:tcBorders>
              <w:top w:val="single" w:sz="4" w:space="0" w:color="auto"/>
              <w:left w:val="single" w:sz="4" w:space="0" w:color="auto"/>
              <w:bottom w:val="single" w:sz="4" w:space="0" w:color="auto"/>
              <w:right w:val="single" w:sz="4" w:space="0" w:color="auto"/>
            </w:tcBorders>
            <w:shd w:val="clear" w:color="auto" w:fill="auto"/>
            <w:vAlign w:val="center"/>
          </w:tcPr>
          <w:p w14:paraId="55BEB1D6" w14:textId="77777777" w:rsidR="00197B1D" w:rsidRDefault="005C55D3">
            <w:pPr>
              <w:rPr>
                <w:kern w:val="0"/>
                <w:szCs w:val="21"/>
              </w:rPr>
            </w:pPr>
            <w:r>
              <w:rPr>
                <w:rFonts w:cs="宋体" w:hint="eastAsia"/>
                <w:kern w:val="0"/>
                <w:szCs w:val="21"/>
                <w:lang w:bidi="ar"/>
              </w:rPr>
              <w:t>网络中断</w:t>
            </w:r>
          </w:p>
        </w:tc>
        <w:tc>
          <w:tcPr>
            <w:tcW w:w="6342" w:type="dxa"/>
            <w:tcBorders>
              <w:top w:val="single" w:sz="4" w:space="0" w:color="auto"/>
              <w:left w:val="single" w:sz="4" w:space="0" w:color="auto"/>
              <w:bottom w:val="single" w:sz="4" w:space="0" w:color="auto"/>
              <w:right w:val="single" w:sz="4" w:space="0" w:color="auto"/>
            </w:tcBorders>
            <w:shd w:val="clear" w:color="auto" w:fill="auto"/>
            <w:vAlign w:val="center"/>
          </w:tcPr>
          <w:p w14:paraId="0FB945B2" w14:textId="77777777" w:rsidR="00197B1D" w:rsidRDefault="005C55D3">
            <w:pPr>
              <w:rPr>
                <w:kern w:val="0"/>
                <w:szCs w:val="21"/>
              </w:rPr>
            </w:pPr>
            <w:r>
              <w:rPr>
                <w:rFonts w:cs="宋体" w:hint="eastAsia"/>
                <w:kern w:val="0"/>
                <w:szCs w:val="21"/>
                <w:lang w:bidi="ar"/>
              </w:rPr>
              <w:t>网络中断后，继续使用软件会弹出网络故障的提示。网络恢复后，可以正常使用。</w:t>
            </w:r>
          </w:p>
        </w:tc>
      </w:tr>
      <w:tr w:rsidR="00197B1D" w14:paraId="39935F72" w14:textId="77777777">
        <w:trPr>
          <w:trHeight w:val="20"/>
          <w:jc w:val="center"/>
        </w:trPr>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14:paraId="6F555DBA" w14:textId="77777777" w:rsidR="00197B1D" w:rsidRDefault="005C55D3">
            <w:pPr>
              <w:rPr>
                <w:kern w:val="0"/>
                <w:szCs w:val="21"/>
              </w:rPr>
            </w:pPr>
            <w:r>
              <w:rPr>
                <w:kern w:val="0"/>
                <w:szCs w:val="21"/>
                <w:lang w:bidi="ar"/>
              </w:rPr>
              <w:t>SOFT2_R03</w:t>
            </w:r>
          </w:p>
        </w:tc>
        <w:tc>
          <w:tcPr>
            <w:tcW w:w="2049" w:type="dxa"/>
            <w:tcBorders>
              <w:top w:val="single" w:sz="4" w:space="0" w:color="auto"/>
              <w:left w:val="single" w:sz="4" w:space="0" w:color="auto"/>
              <w:bottom w:val="single" w:sz="4" w:space="0" w:color="auto"/>
              <w:right w:val="single" w:sz="4" w:space="0" w:color="auto"/>
            </w:tcBorders>
            <w:shd w:val="clear" w:color="auto" w:fill="auto"/>
            <w:vAlign w:val="center"/>
          </w:tcPr>
          <w:p w14:paraId="38F991FF" w14:textId="77777777" w:rsidR="00197B1D" w:rsidRDefault="005C55D3">
            <w:pPr>
              <w:rPr>
                <w:kern w:val="0"/>
                <w:szCs w:val="21"/>
              </w:rPr>
            </w:pPr>
            <w:r>
              <w:rPr>
                <w:rFonts w:cs="宋体" w:hint="eastAsia"/>
                <w:kern w:val="0"/>
                <w:szCs w:val="21"/>
                <w:lang w:bidi="ar"/>
              </w:rPr>
              <w:t>本地文件丢失</w:t>
            </w:r>
          </w:p>
        </w:tc>
        <w:tc>
          <w:tcPr>
            <w:tcW w:w="6342" w:type="dxa"/>
            <w:tcBorders>
              <w:top w:val="single" w:sz="4" w:space="0" w:color="auto"/>
              <w:left w:val="single" w:sz="4" w:space="0" w:color="auto"/>
              <w:bottom w:val="single" w:sz="4" w:space="0" w:color="auto"/>
              <w:right w:val="single" w:sz="4" w:space="0" w:color="auto"/>
            </w:tcBorders>
            <w:shd w:val="clear" w:color="auto" w:fill="auto"/>
            <w:vAlign w:val="center"/>
          </w:tcPr>
          <w:p w14:paraId="5962ACFE" w14:textId="77777777" w:rsidR="00197B1D" w:rsidRDefault="005C55D3">
            <w:pPr>
              <w:rPr>
                <w:kern w:val="0"/>
                <w:szCs w:val="21"/>
              </w:rPr>
            </w:pPr>
            <w:r>
              <w:rPr>
                <w:rFonts w:cs="宋体" w:hint="eastAsia"/>
                <w:kern w:val="0"/>
                <w:szCs w:val="21"/>
                <w:lang w:bidi="ar"/>
              </w:rPr>
              <w:t>本地文件丢失，服务器文件不会受到影响，可以重新下载原始心电数据，如果分析文件和报告已经上传至服务器，也可以重新下载。重要本地数据还可以进行手动备份，需要恢复时，放回原文件路径即可</w:t>
            </w:r>
          </w:p>
        </w:tc>
      </w:tr>
    </w:tbl>
    <w:p w14:paraId="65C163B7" w14:textId="77777777" w:rsidR="00197B1D" w:rsidRDefault="00197B1D"/>
    <w:p w14:paraId="471B5260" w14:textId="77777777" w:rsidR="00197B1D" w:rsidRDefault="005C55D3">
      <w:pPr>
        <w:numPr>
          <w:ilvl w:val="2"/>
          <w:numId w:val="3"/>
        </w:numPr>
        <w:spacing w:line="360" w:lineRule="auto"/>
        <w:outlineLvl w:val="2"/>
        <w:rPr>
          <w:bCs/>
          <w:sz w:val="24"/>
        </w:rPr>
      </w:pPr>
      <w:bookmarkStart w:id="483" w:name="_Toc5278"/>
      <w:bookmarkStart w:id="484" w:name="_Toc24695"/>
      <w:bookmarkStart w:id="485" w:name="_Toc32329"/>
      <w:r>
        <w:rPr>
          <w:bCs/>
          <w:sz w:val="24"/>
        </w:rPr>
        <w:t xml:space="preserve"> </w:t>
      </w:r>
      <w:r>
        <w:rPr>
          <w:rFonts w:hint="eastAsia"/>
          <w:bCs/>
          <w:sz w:val="24"/>
        </w:rPr>
        <w:t>维护性</w:t>
      </w:r>
      <w:bookmarkEnd w:id="483"/>
      <w:bookmarkEnd w:id="484"/>
      <w:bookmarkEnd w:id="485"/>
    </w:p>
    <w:tbl>
      <w:tblPr>
        <w:tblW w:w="9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2048"/>
        <w:gridCol w:w="6337"/>
      </w:tblGrid>
      <w:tr w:rsidR="00197B1D" w14:paraId="6D0F8312" w14:textId="77777777">
        <w:trPr>
          <w:trHeight w:val="20"/>
          <w:tblHeader/>
          <w:jc w:val="center"/>
        </w:trPr>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14:paraId="7E34001E" w14:textId="77777777" w:rsidR="00197B1D" w:rsidRDefault="005C55D3">
            <w:pPr>
              <w:jc w:val="center"/>
              <w:rPr>
                <w:b/>
                <w:szCs w:val="21"/>
              </w:rPr>
            </w:pPr>
            <w:r>
              <w:rPr>
                <w:rFonts w:cs="宋体" w:hint="eastAsia"/>
                <w:b/>
                <w:szCs w:val="21"/>
                <w:lang w:bidi="ar"/>
              </w:rPr>
              <w:t>编号</w:t>
            </w:r>
          </w:p>
        </w:tc>
        <w:tc>
          <w:tcPr>
            <w:tcW w:w="2049" w:type="dxa"/>
            <w:tcBorders>
              <w:top w:val="single" w:sz="4" w:space="0" w:color="auto"/>
              <w:left w:val="single" w:sz="4" w:space="0" w:color="auto"/>
              <w:bottom w:val="single" w:sz="4" w:space="0" w:color="auto"/>
              <w:right w:val="single" w:sz="4" w:space="0" w:color="auto"/>
            </w:tcBorders>
            <w:shd w:val="clear" w:color="auto" w:fill="auto"/>
            <w:vAlign w:val="center"/>
          </w:tcPr>
          <w:p w14:paraId="2BF57789" w14:textId="77777777" w:rsidR="00197B1D" w:rsidRDefault="005C55D3">
            <w:pPr>
              <w:jc w:val="center"/>
              <w:rPr>
                <w:b/>
                <w:szCs w:val="21"/>
              </w:rPr>
            </w:pPr>
            <w:r>
              <w:rPr>
                <w:rFonts w:cs="宋体" w:hint="eastAsia"/>
                <w:b/>
                <w:szCs w:val="21"/>
                <w:lang w:bidi="ar"/>
              </w:rPr>
              <w:t>项目</w:t>
            </w:r>
          </w:p>
        </w:tc>
        <w:tc>
          <w:tcPr>
            <w:tcW w:w="6342" w:type="dxa"/>
            <w:tcBorders>
              <w:top w:val="single" w:sz="4" w:space="0" w:color="auto"/>
              <w:left w:val="single" w:sz="4" w:space="0" w:color="auto"/>
              <w:bottom w:val="single" w:sz="4" w:space="0" w:color="auto"/>
              <w:right w:val="single" w:sz="4" w:space="0" w:color="auto"/>
            </w:tcBorders>
            <w:shd w:val="clear" w:color="auto" w:fill="auto"/>
            <w:vAlign w:val="center"/>
          </w:tcPr>
          <w:p w14:paraId="02F78755" w14:textId="77777777" w:rsidR="00197B1D" w:rsidRDefault="005C55D3">
            <w:pPr>
              <w:jc w:val="center"/>
              <w:rPr>
                <w:b/>
                <w:szCs w:val="21"/>
              </w:rPr>
            </w:pPr>
            <w:r>
              <w:rPr>
                <w:rFonts w:cs="宋体" w:hint="eastAsia"/>
                <w:b/>
                <w:szCs w:val="21"/>
                <w:lang w:bidi="ar"/>
              </w:rPr>
              <w:t>接受标准</w:t>
            </w:r>
          </w:p>
        </w:tc>
      </w:tr>
      <w:tr w:rsidR="00197B1D" w14:paraId="6EA1446E" w14:textId="77777777">
        <w:trPr>
          <w:trHeight w:val="20"/>
          <w:jc w:val="center"/>
        </w:trPr>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14:paraId="0724366A" w14:textId="77777777" w:rsidR="00197B1D" w:rsidRDefault="005C55D3">
            <w:pPr>
              <w:rPr>
                <w:kern w:val="0"/>
                <w:szCs w:val="21"/>
              </w:rPr>
            </w:pPr>
            <w:r>
              <w:rPr>
                <w:kern w:val="0"/>
                <w:szCs w:val="21"/>
                <w:lang w:bidi="ar"/>
              </w:rPr>
              <w:t>SOFT2_S01</w:t>
            </w:r>
          </w:p>
        </w:tc>
        <w:tc>
          <w:tcPr>
            <w:tcW w:w="2049" w:type="dxa"/>
            <w:tcBorders>
              <w:top w:val="single" w:sz="4" w:space="0" w:color="auto"/>
              <w:left w:val="single" w:sz="4" w:space="0" w:color="auto"/>
              <w:bottom w:val="single" w:sz="4" w:space="0" w:color="auto"/>
              <w:right w:val="single" w:sz="4" w:space="0" w:color="auto"/>
            </w:tcBorders>
            <w:shd w:val="clear" w:color="auto" w:fill="auto"/>
            <w:vAlign w:val="center"/>
          </w:tcPr>
          <w:p w14:paraId="13484811" w14:textId="77777777" w:rsidR="00197B1D" w:rsidRDefault="005C55D3">
            <w:pPr>
              <w:rPr>
                <w:kern w:val="0"/>
                <w:szCs w:val="21"/>
              </w:rPr>
            </w:pPr>
            <w:r>
              <w:rPr>
                <w:rFonts w:cs="宋体" w:hint="eastAsia"/>
                <w:kern w:val="0"/>
                <w:szCs w:val="21"/>
                <w:lang w:bidi="ar"/>
              </w:rPr>
              <w:t>版本信息</w:t>
            </w:r>
          </w:p>
        </w:tc>
        <w:tc>
          <w:tcPr>
            <w:tcW w:w="6342" w:type="dxa"/>
            <w:tcBorders>
              <w:top w:val="single" w:sz="4" w:space="0" w:color="auto"/>
              <w:left w:val="single" w:sz="4" w:space="0" w:color="auto"/>
              <w:bottom w:val="single" w:sz="4" w:space="0" w:color="auto"/>
              <w:right w:val="single" w:sz="4" w:space="0" w:color="auto"/>
            </w:tcBorders>
            <w:shd w:val="clear" w:color="auto" w:fill="auto"/>
            <w:vAlign w:val="center"/>
          </w:tcPr>
          <w:p w14:paraId="5701798F" w14:textId="77777777" w:rsidR="00197B1D" w:rsidRDefault="005C55D3">
            <w:pPr>
              <w:rPr>
                <w:kern w:val="0"/>
                <w:szCs w:val="21"/>
              </w:rPr>
            </w:pPr>
            <w:r>
              <w:rPr>
                <w:rFonts w:cs="宋体" w:hint="eastAsia"/>
                <w:kern w:val="0"/>
                <w:szCs w:val="21"/>
                <w:lang w:bidi="ar"/>
              </w:rPr>
              <w:t>软件内置软件版本信息</w:t>
            </w:r>
          </w:p>
        </w:tc>
      </w:tr>
      <w:tr w:rsidR="00197B1D" w14:paraId="63C20566" w14:textId="77777777">
        <w:trPr>
          <w:trHeight w:val="20"/>
          <w:jc w:val="center"/>
        </w:trPr>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14:paraId="3BCB15DD" w14:textId="77777777" w:rsidR="00197B1D" w:rsidRDefault="005C55D3">
            <w:pPr>
              <w:rPr>
                <w:kern w:val="0"/>
                <w:szCs w:val="21"/>
              </w:rPr>
            </w:pPr>
            <w:r>
              <w:rPr>
                <w:kern w:val="0"/>
                <w:szCs w:val="21"/>
                <w:lang w:bidi="ar"/>
              </w:rPr>
              <w:t>SOFT2_S02</w:t>
            </w:r>
          </w:p>
        </w:tc>
        <w:tc>
          <w:tcPr>
            <w:tcW w:w="2049" w:type="dxa"/>
            <w:tcBorders>
              <w:top w:val="single" w:sz="4" w:space="0" w:color="auto"/>
              <w:left w:val="single" w:sz="4" w:space="0" w:color="auto"/>
              <w:bottom w:val="single" w:sz="4" w:space="0" w:color="auto"/>
              <w:right w:val="single" w:sz="4" w:space="0" w:color="auto"/>
            </w:tcBorders>
            <w:shd w:val="clear" w:color="auto" w:fill="auto"/>
            <w:vAlign w:val="center"/>
          </w:tcPr>
          <w:p w14:paraId="79129A52" w14:textId="77777777" w:rsidR="00197B1D" w:rsidRDefault="005C55D3">
            <w:pPr>
              <w:rPr>
                <w:kern w:val="0"/>
                <w:szCs w:val="21"/>
              </w:rPr>
            </w:pPr>
            <w:r>
              <w:rPr>
                <w:rFonts w:cs="宋体" w:hint="eastAsia"/>
                <w:kern w:val="0"/>
                <w:szCs w:val="21"/>
                <w:lang w:bidi="ar"/>
              </w:rPr>
              <w:t>联系方式</w:t>
            </w:r>
          </w:p>
        </w:tc>
        <w:tc>
          <w:tcPr>
            <w:tcW w:w="6342" w:type="dxa"/>
            <w:tcBorders>
              <w:top w:val="single" w:sz="4" w:space="0" w:color="auto"/>
              <w:left w:val="single" w:sz="4" w:space="0" w:color="auto"/>
              <w:bottom w:val="single" w:sz="4" w:space="0" w:color="auto"/>
              <w:right w:val="single" w:sz="4" w:space="0" w:color="auto"/>
            </w:tcBorders>
            <w:shd w:val="clear" w:color="auto" w:fill="auto"/>
            <w:vAlign w:val="center"/>
          </w:tcPr>
          <w:p w14:paraId="59B7303A" w14:textId="77777777" w:rsidR="00197B1D" w:rsidRDefault="005C55D3">
            <w:pPr>
              <w:rPr>
                <w:kern w:val="0"/>
                <w:szCs w:val="21"/>
              </w:rPr>
            </w:pPr>
            <w:r>
              <w:rPr>
                <w:rFonts w:cs="宋体" w:hint="eastAsia"/>
                <w:kern w:val="0"/>
                <w:szCs w:val="21"/>
                <w:lang w:bidi="ar"/>
              </w:rPr>
              <w:t>当发生故障时，可以参照使用说明书中的联系方式联系专业人员进行维护</w:t>
            </w:r>
          </w:p>
        </w:tc>
      </w:tr>
      <w:tr w:rsidR="00197B1D" w14:paraId="673BAD94" w14:textId="77777777">
        <w:trPr>
          <w:trHeight w:val="20"/>
          <w:jc w:val="center"/>
        </w:trPr>
        <w:tc>
          <w:tcPr>
            <w:tcW w:w="1381" w:type="dxa"/>
            <w:tcBorders>
              <w:top w:val="single" w:sz="4" w:space="0" w:color="auto"/>
              <w:left w:val="single" w:sz="4" w:space="0" w:color="auto"/>
              <w:bottom w:val="single" w:sz="4" w:space="0" w:color="auto"/>
              <w:right w:val="single" w:sz="4" w:space="0" w:color="auto"/>
            </w:tcBorders>
            <w:shd w:val="clear" w:color="auto" w:fill="auto"/>
            <w:vAlign w:val="center"/>
          </w:tcPr>
          <w:p w14:paraId="2555FC36" w14:textId="77777777" w:rsidR="00197B1D" w:rsidRDefault="005C55D3">
            <w:pPr>
              <w:rPr>
                <w:kern w:val="0"/>
                <w:szCs w:val="21"/>
              </w:rPr>
            </w:pPr>
            <w:r>
              <w:rPr>
                <w:kern w:val="0"/>
                <w:szCs w:val="21"/>
                <w:lang w:bidi="ar"/>
              </w:rPr>
              <w:t>SOFT2_S03</w:t>
            </w:r>
          </w:p>
        </w:tc>
        <w:tc>
          <w:tcPr>
            <w:tcW w:w="2049" w:type="dxa"/>
            <w:tcBorders>
              <w:top w:val="single" w:sz="4" w:space="0" w:color="auto"/>
              <w:left w:val="single" w:sz="4" w:space="0" w:color="auto"/>
              <w:bottom w:val="single" w:sz="4" w:space="0" w:color="auto"/>
              <w:right w:val="single" w:sz="4" w:space="0" w:color="auto"/>
            </w:tcBorders>
            <w:shd w:val="clear" w:color="auto" w:fill="auto"/>
            <w:vAlign w:val="center"/>
          </w:tcPr>
          <w:p w14:paraId="6EB97B81" w14:textId="77777777" w:rsidR="00197B1D" w:rsidRDefault="005C55D3">
            <w:pPr>
              <w:rPr>
                <w:kern w:val="0"/>
                <w:szCs w:val="21"/>
              </w:rPr>
            </w:pPr>
            <w:r>
              <w:rPr>
                <w:rFonts w:cs="宋体" w:hint="eastAsia"/>
                <w:kern w:val="0"/>
                <w:szCs w:val="21"/>
                <w:lang w:bidi="ar"/>
              </w:rPr>
              <w:t>日志文件</w:t>
            </w:r>
          </w:p>
        </w:tc>
        <w:tc>
          <w:tcPr>
            <w:tcW w:w="6342" w:type="dxa"/>
            <w:tcBorders>
              <w:top w:val="single" w:sz="4" w:space="0" w:color="auto"/>
              <w:left w:val="single" w:sz="4" w:space="0" w:color="auto"/>
              <w:bottom w:val="single" w:sz="4" w:space="0" w:color="auto"/>
              <w:right w:val="single" w:sz="4" w:space="0" w:color="auto"/>
            </w:tcBorders>
            <w:shd w:val="clear" w:color="auto" w:fill="auto"/>
            <w:vAlign w:val="center"/>
          </w:tcPr>
          <w:p w14:paraId="5CC40689" w14:textId="77777777" w:rsidR="00197B1D" w:rsidRDefault="005C55D3">
            <w:pPr>
              <w:rPr>
                <w:kern w:val="0"/>
                <w:szCs w:val="21"/>
              </w:rPr>
            </w:pPr>
            <w:r>
              <w:rPr>
                <w:rFonts w:cs="宋体" w:hint="eastAsia"/>
                <w:kern w:val="0"/>
                <w:szCs w:val="21"/>
                <w:lang w:bidi="ar"/>
              </w:rPr>
              <w:t>软件使用过程中，会生成日志文件</w:t>
            </w:r>
          </w:p>
        </w:tc>
      </w:tr>
    </w:tbl>
    <w:p w14:paraId="777EF19C" w14:textId="77777777" w:rsidR="00197B1D" w:rsidRDefault="00197B1D"/>
    <w:p w14:paraId="5C07EE9F" w14:textId="77777777" w:rsidR="00197B1D" w:rsidRDefault="005C55D3">
      <w:pPr>
        <w:numPr>
          <w:ilvl w:val="2"/>
          <w:numId w:val="3"/>
        </w:numPr>
        <w:spacing w:line="360" w:lineRule="auto"/>
        <w:outlineLvl w:val="2"/>
        <w:rPr>
          <w:bCs/>
          <w:sz w:val="24"/>
        </w:rPr>
      </w:pPr>
      <w:bookmarkStart w:id="486" w:name="_Toc19975"/>
      <w:bookmarkStart w:id="487" w:name="_Toc16275"/>
      <w:bookmarkStart w:id="488" w:name="_Toc23596"/>
      <w:r>
        <w:rPr>
          <w:bCs/>
          <w:sz w:val="24"/>
        </w:rPr>
        <w:t xml:space="preserve"> </w:t>
      </w:r>
      <w:r>
        <w:rPr>
          <w:rFonts w:hint="eastAsia"/>
          <w:bCs/>
          <w:sz w:val="24"/>
        </w:rPr>
        <w:t>效率</w:t>
      </w:r>
      <w:bookmarkEnd w:id="486"/>
      <w:bookmarkEnd w:id="487"/>
      <w:bookmarkEnd w:id="488"/>
    </w:p>
    <w:p w14:paraId="375A3AD4" w14:textId="77777777" w:rsidR="00197B1D" w:rsidRDefault="005C55D3">
      <w:pPr>
        <w:spacing w:line="360" w:lineRule="auto"/>
        <w:rPr>
          <w:bCs/>
          <w:sz w:val="24"/>
        </w:rPr>
      </w:pPr>
      <w:ins w:id="489" w:author="张霄恒1106" w:date="2020-11-06T09:15:00Z">
        <w:r>
          <w:rPr>
            <w:rFonts w:hint="eastAsia"/>
            <w:kern w:val="0"/>
            <w:sz w:val="24"/>
          </w:rPr>
          <w:t>软件在</w:t>
        </w:r>
        <w:r>
          <w:rPr>
            <w:rFonts w:hint="eastAsia"/>
            <w:kern w:val="0"/>
            <w:sz w:val="24"/>
          </w:rPr>
          <w:t>5.5</w:t>
        </w:r>
        <w:r>
          <w:rPr>
            <w:rFonts w:hint="eastAsia"/>
            <w:kern w:val="0"/>
            <w:sz w:val="24"/>
          </w:rPr>
          <w:t>要求的最低配置条件下、</w:t>
        </w:r>
        <w:r>
          <w:rPr>
            <w:rFonts w:hint="eastAsia"/>
            <w:kern w:val="0"/>
            <w:sz w:val="24"/>
          </w:rPr>
          <w:t>1</w:t>
        </w:r>
        <w:r>
          <w:rPr>
            <w:kern w:val="0"/>
            <w:sz w:val="24"/>
          </w:rPr>
          <w:t>00</w:t>
        </w:r>
        <w:r>
          <w:rPr>
            <w:rFonts w:hint="eastAsia"/>
            <w:kern w:val="0"/>
            <w:sz w:val="24"/>
          </w:rPr>
          <w:t>个用户并发运行，能满足如下要求：</w:t>
        </w:r>
      </w:ins>
    </w:p>
    <w:tbl>
      <w:tblPr>
        <w:tblW w:w="9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2048"/>
        <w:gridCol w:w="6337"/>
      </w:tblGrid>
      <w:tr w:rsidR="00197B1D" w14:paraId="4C4321F6" w14:textId="77777777" w:rsidTr="00087A6C">
        <w:trPr>
          <w:trHeight w:val="20"/>
          <w:tblHeader/>
          <w:jc w:val="center"/>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1B8FB487" w14:textId="77777777" w:rsidR="00197B1D" w:rsidRDefault="005C55D3">
            <w:pPr>
              <w:jc w:val="center"/>
              <w:rPr>
                <w:b/>
                <w:szCs w:val="21"/>
              </w:rPr>
            </w:pPr>
            <w:r>
              <w:rPr>
                <w:rFonts w:cs="宋体" w:hint="eastAsia"/>
                <w:b/>
                <w:szCs w:val="21"/>
                <w:lang w:bidi="ar"/>
              </w:rPr>
              <w:t>编号</w:t>
            </w:r>
          </w:p>
        </w:tc>
        <w:tc>
          <w:tcPr>
            <w:tcW w:w="2048" w:type="dxa"/>
            <w:tcBorders>
              <w:top w:val="single" w:sz="4" w:space="0" w:color="auto"/>
              <w:left w:val="single" w:sz="4" w:space="0" w:color="auto"/>
              <w:bottom w:val="single" w:sz="4" w:space="0" w:color="auto"/>
              <w:right w:val="single" w:sz="4" w:space="0" w:color="auto"/>
            </w:tcBorders>
            <w:shd w:val="clear" w:color="auto" w:fill="auto"/>
            <w:vAlign w:val="center"/>
          </w:tcPr>
          <w:p w14:paraId="730D6CE4" w14:textId="77777777" w:rsidR="00197B1D" w:rsidRDefault="005C55D3">
            <w:pPr>
              <w:jc w:val="center"/>
              <w:rPr>
                <w:b/>
                <w:szCs w:val="21"/>
              </w:rPr>
            </w:pPr>
            <w:r>
              <w:rPr>
                <w:rFonts w:cs="宋体" w:hint="eastAsia"/>
                <w:b/>
                <w:szCs w:val="21"/>
                <w:lang w:bidi="ar"/>
              </w:rPr>
              <w:t>项目</w:t>
            </w:r>
          </w:p>
        </w:tc>
        <w:tc>
          <w:tcPr>
            <w:tcW w:w="6337" w:type="dxa"/>
            <w:tcBorders>
              <w:top w:val="single" w:sz="4" w:space="0" w:color="auto"/>
              <w:left w:val="single" w:sz="4" w:space="0" w:color="auto"/>
              <w:bottom w:val="single" w:sz="4" w:space="0" w:color="auto"/>
              <w:right w:val="single" w:sz="4" w:space="0" w:color="auto"/>
            </w:tcBorders>
            <w:shd w:val="clear" w:color="auto" w:fill="auto"/>
            <w:vAlign w:val="center"/>
          </w:tcPr>
          <w:p w14:paraId="65175C77" w14:textId="77777777" w:rsidR="00197B1D" w:rsidRDefault="005C55D3">
            <w:pPr>
              <w:jc w:val="center"/>
              <w:rPr>
                <w:b/>
                <w:szCs w:val="21"/>
              </w:rPr>
            </w:pPr>
            <w:r>
              <w:rPr>
                <w:rFonts w:cs="宋体" w:hint="eastAsia"/>
                <w:b/>
                <w:szCs w:val="21"/>
                <w:lang w:bidi="ar"/>
              </w:rPr>
              <w:t>接受标准</w:t>
            </w:r>
          </w:p>
        </w:tc>
      </w:tr>
      <w:tr w:rsidR="00197B1D" w14:paraId="600F0C57" w14:textId="77777777" w:rsidTr="00087A6C">
        <w:trPr>
          <w:trHeight w:val="20"/>
          <w:jc w:val="center"/>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467AC750" w14:textId="77777777" w:rsidR="00197B1D" w:rsidRDefault="005C55D3">
            <w:pPr>
              <w:jc w:val="center"/>
              <w:rPr>
                <w:kern w:val="0"/>
                <w:szCs w:val="21"/>
              </w:rPr>
            </w:pPr>
            <w:r>
              <w:rPr>
                <w:kern w:val="0"/>
                <w:szCs w:val="21"/>
                <w:lang w:bidi="ar"/>
              </w:rPr>
              <w:t>SOFT2_T01</w:t>
            </w:r>
          </w:p>
        </w:tc>
        <w:tc>
          <w:tcPr>
            <w:tcW w:w="2048" w:type="dxa"/>
            <w:tcBorders>
              <w:top w:val="single" w:sz="4" w:space="0" w:color="auto"/>
              <w:left w:val="single" w:sz="4" w:space="0" w:color="auto"/>
              <w:bottom w:val="single" w:sz="4" w:space="0" w:color="auto"/>
              <w:right w:val="single" w:sz="4" w:space="0" w:color="auto"/>
            </w:tcBorders>
            <w:shd w:val="clear" w:color="auto" w:fill="auto"/>
            <w:vAlign w:val="center"/>
          </w:tcPr>
          <w:p w14:paraId="6F3D25F2" w14:textId="77777777" w:rsidR="00197B1D" w:rsidRDefault="005C55D3">
            <w:pPr>
              <w:rPr>
                <w:kern w:val="0"/>
                <w:szCs w:val="21"/>
              </w:rPr>
            </w:pPr>
            <w:r>
              <w:rPr>
                <w:rFonts w:cs="宋体" w:hint="eastAsia"/>
                <w:kern w:val="0"/>
                <w:szCs w:val="21"/>
                <w:lang w:bidi="ar"/>
              </w:rPr>
              <w:t>分析时长</w:t>
            </w:r>
          </w:p>
        </w:tc>
        <w:tc>
          <w:tcPr>
            <w:tcW w:w="6337" w:type="dxa"/>
            <w:tcBorders>
              <w:top w:val="single" w:sz="4" w:space="0" w:color="auto"/>
              <w:left w:val="single" w:sz="4" w:space="0" w:color="auto"/>
              <w:bottom w:val="single" w:sz="4" w:space="0" w:color="auto"/>
              <w:right w:val="single" w:sz="4" w:space="0" w:color="auto"/>
            </w:tcBorders>
            <w:shd w:val="clear" w:color="auto" w:fill="auto"/>
            <w:vAlign w:val="center"/>
          </w:tcPr>
          <w:p w14:paraId="17E5A59C" w14:textId="77777777" w:rsidR="00197B1D" w:rsidRDefault="005C55D3">
            <w:pPr>
              <w:rPr>
                <w:kern w:val="0"/>
                <w:szCs w:val="21"/>
              </w:rPr>
            </w:pPr>
            <w:r>
              <w:rPr>
                <w:rFonts w:cs="宋体" w:hint="eastAsia"/>
                <w:kern w:val="0"/>
                <w:szCs w:val="21"/>
                <w:lang w:bidi="ar"/>
              </w:rPr>
              <w:t>非首次分析心电数据（小于等于</w:t>
            </w:r>
            <w:r>
              <w:rPr>
                <w:kern w:val="0"/>
                <w:szCs w:val="21"/>
                <w:lang w:bidi="ar"/>
              </w:rPr>
              <w:t>24</w:t>
            </w:r>
            <w:r>
              <w:rPr>
                <w:rFonts w:cs="宋体" w:hint="eastAsia"/>
                <w:kern w:val="0"/>
                <w:szCs w:val="21"/>
                <w:lang w:bidi="ar"/>
              </w:rPr>
              <w:t>小时）的响应时间不超过</w:t>
            </w:r>
            <w:r>
              <w:rPr>
                <w:kern w:val="0"/>
                <w:szCs w:val="21"/>
                <w:lang w:bidi="ar"/>
              </w:rPr>
              <w:t>3</w:t>
            </w:r>
            <w:r>
              <w:rPr>
                <w:rFonts w:cs="宋体" w:hint="eastAsia"/>
                <w:kern w:val="0"/>
                <w:szCs w:val="21"/>
                <w:lang w:bidi="ar"/>
              </w:rPr>
              <w:t>分钟</w:t>
            </w:r>
          </w:p>
        </w:tc>
      </w:tr>
      <w:tr w:rsidR="00197B1D" w14:paraId="5BBA9025" w14:textId="77777777" w:rsidTr="00087A6C">
        <w:trPr>
          <w:trHeight w:val="20"/>
          <w:jc w:val="center"/>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3C594810" w14:textId="77777777" w:rsidR="00197B1D" w:rsidRDefault="005C55D3">
            <w:pPr>
              <w:jc w:val="center"/>
              <w:rPr>
                <w:kern w:val="0"/>
                <w:szCs w:val="21"/>
              </w:rPr>
            </w:pPr>
            <w:r>
              <w:rPr>
                <w:kern w:val="0"/>
                <w:szCs w:val="21"/>
                <w:lang w:bidi="ar"/>
              </w:rPr>
              <w:t>SOFT2_T02</w:t>
            </w:r>
          </w:p>
        </w:tc>
        <w:tc>
          <w:tcPr>
            <w:tcW w:w="2048" w:type="dxa"/>
            <w:tcBorders>
              <w:top w:val="single" w:sz="4" w:space="0" w:color="auto"/>
              <w:left w:val="single" w:sz="4" w:space="0" w:color="auto"/>
              <w:bottom w:val="single" w:sz="4" w:space="0" w:color="auto"/>
              <w:right w:val="single" w:sz="4" w:space="0" w:color="auto"/>
            </w:tcBorders>
            <w:shd w:val="clear" w:color="auto" w:fill="auto"/>
            <w:vAlign w:val="center"/>
          </w:tcPr>
          <w:p w14:paraId="482E5B37" w14:textId="77777777" w:rsidR="00197B1D" w:rsidRDefault="005C55D3">
            <w:pPr>
              <w:rPr>
                <w:kern w:val="0"/>
                <w:szCs w:val="21"/>
              </w:rPr>
            </w:pPr>
            <w:r>
              <w:rPr>
                <w:rFonts w:cs="宋体" w:hint="eastAsia"/>
                <w:kern w:val="0"/>
                <w:szCs w:val="21"/>
                <w:lang w:bidi="ar"/>
              </w:rPr>
              <w:t>登录响应时长</w:t>
            </w:r>
          </w:p>
        </w:tc>
        <w:tc>
          <w:tcPr>
            <w:tcW w:w="6337" w:type="dxa"/>
            <w:tcBorders>
              <w:top w:val="single" w:sz="4" w:space="0" w:color="auto"/>
              <w:left w:val="single" w:sz="4" w:space="0" w:color="auto"/>
              <w:bottom w:val="single" w:sz="4" w:space="0" w:color="auto"/>
              <w:right w:val="single" w:sz="4" w:space="0" w:color="auto"/>
            </w:tcBorders>
            <w:shd w:val="clear" w:color="auto" w:fill="auto"/>
            <w:vAlign w:val="center"/>
          </w:tcPr>
          <w:p w14:paraId="356E18CF" w14:textId="77777777" w:rsidR="00197B1D" w:rsidRDefault="005C55D3">
            <w:pPr>
              <w:rPr>
                <w:kern w:val="0"/>
                <w:szCs w:val="21"/>
              </w:rPr>
            </w:pPr>
            <w:r>
              <w:rPr>
                <w:rFonts w:cs="宋体" w:hint="eastAsia"/>
                <w:kern w:val="0"/>
                <w:szCs w:val="21"/>
                <w:lang w:bidi="ar"/>
              </w:rPr>
              <w:t>登录操作不超过</w:t>
            </w:r>
            <w:r>
              <w:rPr>
                <w:kern w:val="0"/>
                <w:szCs w:val="21"/>
                <w:lang w:bidi="ar"/>
              </w:rPr>
              <w:t>2</w:t>
            </w:r>
            <w:r>
              <w:rPr>
                <w:rFonts w:cs="宋体" w:hint="eastAsia"/>
                <w:kern w:val="0"/>
                <w:szCs w:val="21"/>
                <w:lang w:bidi="ar"/>
              </w:rPr>
              <w:t>秒钟</w:t>
            </w:r>
          </w:p>
        </w:tc>
      </w:tr>
      <w:tr w:rsidR="00197B1D" w14:paraId="0AE13DEB" w14:textId="77777777" w:rsidTr="00087A6C">
        <w:trPr>
          <w:trHeight w:val="20"/>
          <w:jc w:val="center"/>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1F38B834" w14:textId="77777777" w:rsidR="00197B1D" w:rsidRDefault="005C55D3">
            <w:pPr>
              <w:jc w:val="center"/>
              <w:rPr>
                <w:kern w:val="0"/>
                <w:szCs w:val="21"/>
              </w:rPr>
            </w:pPr>
            <w:r>
              <w:rPr>
                <w:kern w:val="0"/>
                <w:szCs w:val="21"/>
                <w:lang w:bidi="ar"/>
              </w:rPr>
              <w:t>SOFT2_T03</w:t>
            </w:r>
          </w:p>
        </w:tc>
        <w:tc>
          <w:tcPr>
            <w:tcW w:w="2048" w:type="dxa"/>
            <w:tcBorders>
              <w:top w:val="single" w:sz="4" w:space="0" w:color="auto"/>
              <w:left w:val="single" w:sz="4" w:space="0" w:color="auto"/>
              <w:bottom w:val="single" w:sz="4" w:space="0" w:color="auto"/>
              <w:right w:val="single" w:sz="4" w:space="0" w:color="auto"/>
            </w:tcBorders>
            <w:shd w:val="clear" w:color="auto" w:fill="auto"/>
            <w:vAlign w:val="center"/>
          </w:tcPr>
          <w:p w14:paraId="5DFF77C8" w14:textId="77777777" w:rsidR="00197B1D" w:rsidRDefault="005C55D3">
            <w:pPr>
              <w:rPr>
                <w:kern w:val="0"/>
                <w:szCs w:val="21"/>
              </w:rPr>
            </w:pPr>
            <w:r>
              <w:rPr>
                <w:kern w:val="0"/>
                <w:szCs w:val="21"/>
                <w:lang w:bidi="ar"/>
              </w:rPr>
              <w:t>CPU</w:t>
            </w:r>
            <w:r>
              <w:rPr>
                <w:rFonts w:cs="宋体" w:hint="eastAsia"/>
                <w:kern w:val="0"/>
                <w:szCs w:val="21"/>
                <w:lang w:bidi="ar"/>
              </w:rPr>
              <w:t>使用率</w:t>
            </w:r>
          </w:p>
        </w:tc>
        <w:tc>
          <w:tcPr>
            <w:tcW w:w="6337" w:type="dxa"/>
            <w:tcBorders>
              <w:top w:val="single" w:sz="4" w:space="0" w:color="auto"/>
              <w:left w:val="single" w:sz="4" w:space="0" w:color="auto"/>
              <w:bottom w:val="single" w:sz="4" w:space="0" w:color="auto"/>
              <w:right w:val="single" w:sz="4" w:space="0" w:color="auto"/>
            </w:tcBorders>
            <w:shd w:val="clear" w:color="auto" w:fill="auto"/>
            <w:vAlign w:val="center"/>
          </w:tcPr>
          <w:p w14:paraId="2CA32C24" w14:textId="77777777" w:rsidR="00197B1D" w:rsidRDefault="005C55D3">
            <w:pPr>
              <w:rPr>
                <w:kern w:val="0"/>
                <w:szCs w:val="21"/>
              </w:rPr>
            </w:pPr>
            <w:r>
              <w:rPr>
                <w:rFonts w:cs="宋体" w:hint="eastAsia"/>
                <w:kern w:val="0"/>
                <w:szCs w:val="21"/>
                <w:lang w:bidi="ar"/>
              </w:rPr>
              <w:t>软件</w:t>
            </w:r>
            <w:r>
              <w:rPr>
                <w:kern w:val="0"/>
                <w:szCs w:val="21"/>
                <w:lang w:bidi="ar"/>
              </w:rPr>
              <w:t>CPU</w:t>
            </w:r>
            <w:r>
              <w:rPr>
                <w:rFonts w:cs="宋体" w:hint="eastAsia"/>
                <w:kern w:val="0"/>
                <w:szCs w:val="21"/>
                <w:lang w:bidi="ar"/>
              </w:rPr>
              <w:t>使用率最大不超过</w:t>
            </w:r>
            <w:r>
              <w:rPr>
                <w:kern w:val="0"/>
                <w:szCs w:val="21"/>
                <w:lang w:bidi="ar"/>
              </w:rPr>
              <w:t>40%</w:t>
            </w:r>
          </w:p>
        </w:tc>
      </w:tr>
      <w:tr w:rsidR="00197B1D" w14:paraId="04EE7C43" w14:textId="77777777" w:rsidTr="00087A6C">
        <w:trPr>
          <w:trHeight w:val="20"/>
          <w:jc w:val="center"/>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7E1115DE" w14:textId="77777777" w:rsidR="00197B1D" w:rsidRDefault="005C55D3">
            <w:pPr>
              <w:jc w:val="center"/>
              <w:rPr>
                <w:kern w:val="0"/>
                <w:szCs w:val="21"/>
              </w:rPr>
            </w:pPr>
            <w:r>
              <w:rPr>
                <w:kern w:val="0"/>
                <w:szCs w:val="21"/>
                <w:lang w:bidi="ar"/>
              </w:rPr>
              <w:t>SOFT2_T04</w:t>
            </w:r>
          </w:p>
        </w:tc>
        <w:tc>
          <w:tcPr>
            <w:tcW w:w="2048" w:type="dxa"/>
            <w:tcBorders>
              <w:top w:val="single" w:sz="4" w:space="0" w:color="auto"/>
              <w:left w:val="single" w:sz="4" w:space="0" w:color="auto"/>
              <w:bottom w:val="single" w:sz="4" w:space="0" w:color="auto"/>
              <w:right w:val="single" w:sz="4" w:space="0" w:color="auto"/>
            </w:tcBorders>
            <w:shd w:val="clear" w:color="auto" w:fill="auto"/>
            <w:vAlign w:val="center"/>
          </w:tcPr>
          <w:p w14:paraId="7080DA02" w14:textId="77777777" w:rsidR="00197B1D" w:rsidRDefault="005C55D3">
            <w:pPr>
              <w:rPr>
                <w:kern w:val="0"/>
                <w:szCs w:val="21"/>
              </w:rPr>
            </w:pPr>
            <w:r>
              <w:rPr>
                <w:rFonts w:cs="宋体" w:hint="eastAsia"/>
                <w:kern w:val="0"/>
                <w:szCs w:val="21"/>
                <w:lang w:bidi="ar"/>
              </w:rPr>
              <w:t>内存占用率</w:t>
            </w:r>
          </w:p>
        </w:tc>
        <w:tc>
          <w:tcPr>
            <w:tcW w:w="6337" w:type="dxa"/>
            <w:tcBorders>
              <w:top w:val="single" w:sz="4" w:space="0" w:color="auto"/>
              <w:left w:val="single" w:sz="4" w:space="0" w:color="auto"/>
              <w:bottom w:val="single" w:sz="4" w:space="0" w:color="auto"/>
              <w:right w:val="single" w:sz="4" w:space="0" w:color="auto"/>
            </w:tcBorders>
            <w:shd w:val="clear" w:color="auto" w:fill="auto"/>
            <w:vAlign w:val="center"/>
          </w:tcPr>
          <w:p w14:paraId="1A388261" w14:textId="77777777" w:rsidR="00197B1D" w:rsidRDefault="005C55D3">
            <w:pPr>
              <w:rPr>
                <w:kern w:val="0"/>
                <w:szCs w:val="21"/>
              </w:rPr>
            </w:pPr>
            <w:r>
              <w:rPr>
                <w:rFonts w:cs="宋体" w:hint="eastAsia"/>
                <w:kern w:val="0"/>
                <w:szCs w:val="21"/>
                <w:lang w:bidi="ar"/>
              </w:rPr>
              <w:t>软件内存占用最大不超过</w:t>
            </w:r>
            <w:r>
              <w:rPr>
                <w:kern w:val="0"/>
                <w:szCs w:val="21"/>
                <w:lang w:bidi="ar"/>
              </w:rPr>
              <w:t>2G</w:t>
            </w:r>
          </w:p>
        </w:tc>
      </w:tr>
    </w:tbl>
    <w:p w14:paraId="19ADFE20" w14:textId="77777777" w:rsidR="00197B1D" w:rsidRDefault="00197B1D">
      <w:pPr>
        <w:numPr>
          <w:ilvl w:val="255"/>
          <w:numId w:val="0"/>
        </w:numPr>
        <w:spacing w:line="360" w:lineRule="auto"/>
        <w:rPr>
          <w:ins w:id="490" w:author="张霄恒1106" w:date="2020-11-06T08:08:00Z"/>
          <w:b/>
          <w:bCs/>
          <w:sz w:val="28"/>
          <w:szCs w:val="28"/>
        </w:rPr>
      </w:pPr>
      <w:bookmarkStart w:id="491" w:name="_Toc410563432"/>
      <w:bookmarkStart w:id="492" w:name="_Toc410563204"/>
      <w:bookmarkStart w:id="493" w:name="_Toc410563433"/>
      <w:bookmarkStart w:id="494" w:name="_Toc410563203"/>
      <w:bookmarkStart w:id="495" w:name="_Toc24829"/>
      <w:bookmarkStart w:id="496" w:name="_Toc4799"/>
      <w:bookmarkStart w:id="497" w:name="_Toc21067"/>
      <w:bookmarkStart w:id="498" w:name="_Toc27979"/>
      <w:bookmarkStart w:id="499" w:name="_Toc31760"/>
      <w:bookmarkStart w:id="500" w:name="_Toc4168"/>
      <w:bookmarkStart w:id="501" w:name="_Toc23054"/>
      <w:bookmarkStart w:id="502" w:name="_Toc22132"/>
      <w:bookmarkStart w:id="503" w:name="_Toc31426"/>
      <w:bookmarkStart w:id="504" w:name="_Toc1260"/>
      <w:bookmarkStart w:id="505" w:name="_Toc9876"/>
      <w:bookmarkStart w:id="506" w:name="_Toc12800728"/>
      <w:bookmarkStart w:id="507" w:name="_Toc19111"/>
      <w:bookmarkStart w:id="508" w:name="_Toc3419"/>
      <w:bookmarkStart w:id="509" w:name="_Toc11219"/>
      <w:bookmarkEnd w:id="491"/>
      <w:bookmarkEnd w:id="492"/>
      <w:bookmarkEnd w:id="493"/>
      <w:bookmarkEnd w:id="494"/>
    </w:p>
    <w:p w14:paraId="42FAD210" w14:textId="77777777" w:rsidR="00197B1D" w:rsidRDefault="005C55D3">
      <w:pPr>
        <w:numPr>
          <w:ilvl w:val="0"/>
          <w:numId w:val="3"/>
        </w:numPr>
        <w:tabs>
          <w:tab w:val="left" w:pos="425"/>
        </w:tabs>
        <w:outlineLvl w:val="0"/>
        <w:rPr>
          <w:b/>
          <w:bCs/>
          <w:sz w:val="28"/>
          <w:szCs w:val="28"/>
        </w:rPr>
      </w:pPr>
      <w:commentRangeStart w:id="510"/>
      <w:r>
        <w:rPr>
          <w:b/>
          <w:bCs/>
          <w:sz w:val="28"/>
          <w:szCs w:val="28"/>
        </w:rPr>
        <w:t>算法要求</w:t>
      </w:r>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commentRangeEnd w:id="510"/>
      <w:r w:rsidR="00087A6C">
        <w:rPr>
          <w:rStyle w:val="af4"/>
        </w:rPr>
        <w:commentReference w:id="510"/>
      </w:r>
    </w:p>
    <w:p w14:paraId="2B5991BF" w14:textId="77777777" w:rsidR="00197B1D" w:rsidRDefault="005C55D3">
      <w:pPr>
        <w:pStyle w:val="ad"/>
        <w:widowControl/>
        <w:numPr>
          <w:ilvl w:val="1"/>
          <w:numId w:val="3"/>
        </w:numPr>
        <w:tabs>
          <w:tab w:val="left" w:pos="420"/>
        </w:tabs>
        <w:spacing w:line="360" w:lineRule="auto"/>
        <w:jc w:val="left"/>
        <w:outlineLvl w:val="1"/>
      </w:pPr>
      <w:bookmarkStart w:id="511" w:name="_Toc410563447"/>
      <w:bookmarkStart w:id="512" w:name="_Toc410563439"/>
      <w:bookmarkStart w:id="513" w:name="_Toc410563213"/>
      <w:bookmarkStart w:id="514" w:name="_Toc410563436"/>
      <w:bookmarkStart w:id="515" w:name="_Toc410563227"/>
      <w:bookmarkStart w:id="516" w:name="_Toc410563438"/>
      <w:bookmarkStart w:id="517" w:name="_Toc410563224"/>
      <w:bookmarkStart w:id="518" w:name="_Toc410563210"/>
      <w:bookmarkStart w:id="519" w:name="_Toc410563449"/>
      <w:bookmarkStart w:id="520" w:name="_Toc410563223"/>
      <w:bookmarkStart w:id="521" w:name="_Toc410563444"/>
      <w:bookmarkStart w:id="522" w:name="_Toc410563216"/>
      <w:bookmarkStart w:id="523" w:name="_Toc410563445"/>
      <w:bookmarkStart w:id="524" w:name="_Toc410563220"/>
      <w:bookmarkStart w:id="525" w:name="_Toc410563219"/>
      <w:bookmarkStart w:id="526" w:name="_Toc410563222"/>
      <w:bookmarkStart w:id="527" w:name="_Toc410563441"/>
      <w:bookmarkStart w:id="528" w:name="_Toc410563206"/>
      <w:bookmarkStart w:id="529" w:name="_Toc410563437"/>
      <w:bookmarkStart w:id="530" w:name="_Toc410563446"/>
      <w:bookmarkStart w:id="531" w:name="_Toc410563435"/>
      <w:bookmarkStart w:id="532" w:name="_Toc410563456"/>
      <w:bookmarkStart w:id="533" w:name="_Toc410563450"/>
      <w:bookmarkStart w:id="534" w:name="_Toc410563442"/>
      <w:bookmarkStart w:id="535" w:name="_Toc410563221"/>
      <w:bookmarkStart w:id="536" w:name="_Toc410563208"/>
      <w:bookmarkStart w:id="537" w:name="_Toc410563225"/>
      <w:bookmarkStart w:id="538" w:name="_Toc410563214"/>
      <w:bookmarkStart w:id="539" w:name="_Toc410563452"/>
      <w:bookmarkStart w:id="540" w:name="_Toc410563211"/>
      <w:bookmarkStart w:id="541" w:name="_Toc410563215"/>
      <w:bookmarkStart w:id="542" w:name="_Toc410563209"/>
      <w:bookmarkStart w:id="543" w:name="_Toc410563455"/>
      <w:bookmarkStart w:id="544" w:name="_Toc410563440"/>
      <w:bookmarkStart w:id="545" w:name="_Toc410563448"/>
      <w:bookmarkStart w:id="546" w:name="_Toc410563207"/>
      <w:bookmarkStart w:id="547" w:name="_Toc410563454"/>
      <w:bookmarkStart w:id="548" w:name="_Toc410563217"/>
      <w:bookmarkStart w:id="549" w:name="_Toc410563212"/>
      <w:bookmarkStart w:id="550" w:name="_Toc410563451"/>
      <w:bookmarkStart w:id="551" w:name="_Toc410563226"/>
      <w:bookmarkStart w:id="552" w:name="_Toc410563443"/>
      <w:bookmarkStart w:id="553" w:name="_Toc410563453"/>
      <w:bookmarkStart w:id="554" w:name="_Toc410563218"/>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r>
        <w:rPr>
          <w:rFonts w:cs="宋体" w:hint="eastAsia"/>
          <w:lang w:bidi="ar"/>
        </w:rPr>
        <w:t xml:space="preserve"> </w:t>
      </w:r>
      <w:r>
        <w:rPr>
          <w:rFonts w:cs="宋体" w:hint="eastAsia"/>
          <w:lang w:bidi="ar"/>
        </w:rPr>
        <w:t>算法名称：长间期判定方法</w:t>
      </w:r>
    </w:p>
    <w:p w14:paraId="26390F60" w14:textId="77777777" w:rsidR="00197B1D" w:rsidRDefault="005C55D3">
      <w:pPr>
        <w:pStyle w:val="ad"/>
        <w:widowControl/>
        <w:tabs>
          <w:tab w:val="left" w:pos="420"/>
        </w:tabs>
        <w:spacing w:line="360" w:lineRule="auto"/>
        <w:jc w:val="left"/>
      </w:pPr>
      <w:r>
        <w:rPr>
          <w:rFonts w:cs="宋体" w:hint="eastAsia"/>
          <w:lang w:bidi="ar"/>
        </w:rPr>
        <w:t>类型：公认成熟算法</w:t>
      </w:r>
    </w:p>
    <w:p w14:paraId="760F982F" w14:textId="77777777" w:rsidR="00197B1D" w:rsidRDefault="005C55D3">
      <w:pPr>
        <w:pStyle w:val="ad"/>
        <w:widowControl/>
        <w:tabs>
          <w:tab w:val="left" w:pos="420"/>
        </w:tabs>
        <w:spacing w:line="360" w:lineRule="auto"/>
        <w:jc w:val="left"/>
      </w:pPr>
      <w:r>
        <w:rPr>
          <w:rFonts w:cs="宋体" w:hint="eastAsia"/>
          <w:lang w:bidi="ar"/>
        </w:rPr>
        <w:t>用途：</w:t>
      </w:r>
      <w:proofErr w:type="gramStart"/>
      <w:r>
        <w:rPr>
          <w:rFonts w:cs="宋体" w:hint="eastAsia"/>
          <w:lang w:bidi="ar"/>
        </w:rPr>
        <w:t>判定长</w:t>
      </w:r>
      <w:proofErr w:type="gramEnd"/>
      <w:r>
        <w:rPr>
          <w:rFonts w:cs="宋体" w:hint="eastAsia"/>
          <w:lang w:bidi="ar"/>
        </w:rPr>
        <w:t>间期心搏类型</w:t>
      </w:r>
    </w:p>
    <w:p w14:paraId="4F4E39C3" w14:textId="77777777" w:rsidR="00197B1D" w:rsidRDefault="005C55D3">
      <w:pPr>
        <w:pStyle w:val="ad"/>
        <w:widowControl/>
        <w:tabs>
          <w:tab w:val="left" w:pos="420"/>
        </w:tabs>
        <w:spacing w:line="360" w:lineRule="auto"/>
        <w:jc w:val="left"/>
      </w:pPr>
      <w:r>
        <w:rPr>
          <w:rFonts w:cs="宋体" w:hint="eastAsia"/>
          <w:lang w:bidi="ar"/>
        </w:rPr>
        <w:t>算法实现：利用前</w:t>
      </w:r>
      <w:r>
        <w:rPr>
          <w:lang w:bidi="ar"/>
        </w:rPr>
        <w:t>5</w:t>
      </w:r>
      <w:r>
        <w:rPr>
          <w:rFonts w:cs="宋体" w:hint="eastAsia"/>
          <w:lang w:bidi="ar"/>
        </w:rPr>
        <w:t>个窦性心搏的平均</w:t>
      </w:r>
      <w:r>
        <w:rPr>
          <w:lang w:bidi="ar"/>
        </w:rPr>
        <w:t>RR</w:t>
      </w:r>
      <w:r>
        <w:rPr>
          <w:rFonts w:cs="宋体" w:hint="eastAsia"/>
          <w:lang w:bidi="ar"/>
        </w:rPr>
        <w:t>间期作为标准</w:t>
      </w:r>
      <w:r>
        <w:rPr>
          <w:lang w:bidi="ar"/>
        </w:rPr>
        <w:t>RR</w:t>
      </w:r>
      <w:r>
        <w:rPr>
          <w:rFonts w:cs="宋体" w:hint="eastAsia"/>
          <w:lang w:bidi="ar"/>
        </w:rPr>
        <w:t>间期，当前心搏间期大于</w:t>
      </w:r>
      <w:r>
        <w:rPr>
          <w:lang w:bidi="ar"/>
        </w:rPr>
        <w:t>1.5</w:t>
      </w:r>
      <w:r>
        <w:rPr>
          <w:rFonts w:cs="宋体" w:hint="eastAsia"/>
          <w:lang w:bidi="ar"/>
        </w:rPr>
        <w:t>倍的标准</w:t>
      </w:r>
      <w:r>
        <w:rPr>
          <w:lang w:bidi="ar"/>
        </w:rPr>
        <w:t>RR</w:t>
      </w:r>
      <w:r>
        <w:rPr>
          <w:rFonts w:cs="宋体" w:hint="eastAsia"/>
          <w:lang w:bidi="ar"/>
        </w:rPr>
        <w:t>间期时，心搏类型判定为长间期。</w:t>
      </w:r>
    </w:p>
    <w:p w14:paraId="070ABCE5" w14:textId="77777777" w:rsidR="00197B1D" w:rsidRDefault="00197B1D">
      <w:pPr>
        <w:pStyle w:val="ad"/>
        <w:widowControl/>
        <w:tabs>
          <w:tab w:val="left" w:pos="420"/>
        </w:tabs>
        <w:spacing w:line="360" w:lineRule="auto"/>
        <w:ind w:left="780" w:firstLineChars="200" w:firstLine="480"/>
        <w:jc w:val="left"/>
      </w:pPr>
    </w:p>
    <w:p w14:paraId="41FD4282" w14:textId="77777777" w:rsidR="00197B1D" w:rsidRDefault="005C55D3">
      <w:pPr>
        <w:pStyle w:val="ad"/>
        <w:widowControl/>
        <w:numPr>
          <w:ilvl w:val="1"/>
          <w:numId w:val="3"/>
        </w:numPr>
        <w:tabs>
          <w:tab w:val="left" w:pos="420"/>
        </w:tabs>
        <w:spacing w:line="360" w:lineRule="auto"/>
        <w:jc w:val="left"/>
        <w:outlineLvl w:val="1"/>
        <w:rPr>
          <w:rFonts w:cs="宋体"/>
          <w:lang w:bidi="ar"/>
        </w:rPr>
      </w:pPr>
      <w:r>
        <w:rPr>
          <w:rFonts w:cs="宋体"/>
          <w:lang w:bidi="ar"/>
        </w:rPr>
        <w:t xml:space="preserve"> </w:t>
      </w:r>
      <w:r>
        <w:rPr>
          <w:rFonts w:cs="宋体" w:hint="eastAsia"/>
          <w:lang w:bidi="ar"/>
        </w:rPr>
        <w:t>算法名称：室上性判定方法</w:t>
      </w:r>
    </w:p>
    <w:p w14:paraId="2BED3A3D" w14:textId="77777777" w:rsidR="00197B1D" w:rsidRDefault="005C55D3">
      <w:pPr>
        <w:pStyle w:val="ad"/>
        <w:widowControl/>
        <w:tabs>
          <w:tab w:val="left" w:pos="420"/>
        </w:tabs>
        <w:spacing w:line="360" w:lineRule="auto"/>
        <w:jc w:val="left"/>
      </w:pPr>
      <w:r>
        <w:rPr>
          <w:rFonts w:cs="宋体" w:hint="eastAsia"/>
          <w:lang w:bidi="ar"/>
        </w:rPr>
        <w:t>类型：公认成熟算法</w:t>
      </w:r>
    </w:p>
    <w:p w14:paraId="46DFF4CD" w14:textId="77777777" w:rsidR="00197B1D" w:rsidRDefault="005C55D3">
      <w:pPr>
        <w:pStyle w:val="ad"/>
        <w:widowControl/>
        <w:tabs>
          <w:tab w:val="left" w:pos="420"/>
        </w:tabs>
        <w:spacing w:line="360" w:lineRule="auto"/>
        <w:jc w:val="left"/>
      </w:pPr>
      <w:r>
        <w:rPr>
          <w:rFonts w:cs="宋体" w:hint="eastAsia"/>
          <w:lang w:bidi="ar"/>
        </w:rPr>
        <w:t>用途：</w:t>
      </w:r>
      <w:proofErr w:type="gramStart"/>
      <w:r>
        <w:rPr>
          <w:rFonts w:cs="宋体" w:hint="eastAsia"/>
          <w:lang w:bidi="ar"/>
        </w:rPr>
        <w:t>判定室</w:t>
      </w:r>
      <w:proofErr w:type="gramEnd"/>
      <w:r>
        <w:rPr>
          <w:rFonts w:cs="宋体" w:hint="eastAsia"/>
          <w:lang w:bidi="ar"/>
        </w:rPr>
        <w:t>上性心搏类型</w:t>
      </w:r>
    </w:p>
    <w:p w14:paraId="18BF309F" w14:textId="77777777" w:rsidR="00197B1D" w:rsidRDefault="005C55D3">
      <w:pPr>
        <w:pStyle w:val="ad"/>
        <w:widowControl/>
        <w:tabs>
          <w:tab w:val="left" w:pos="420"/>
        </w:tabs>
        <w:spacing w:line="360" w:lineRule="auto"/>
        <w:jc w:val="left"/>
      </w:pPr>
      <w:r>
        <w:rPr>
          <w:rFonts w:cs="宋体" w:hint="eastAsia"/>
          <w:lang w:bidi="ar"/>
        </w:rPr>
        <w:t>算法实现：利用前</w:t>
      </w:r>
      <w:r>
        <w:rPr>
          <w:lang w:bidi="ar"/>
        </w:rPr>
        <w:t>5</w:t>
      </w:r>
      <w:r>
        <w:rPr>
          <w:rFonts w:cs="宋体" w:hint="eastAsia"/>
          <w:lang w:bidi="ar"/>
        </w:rPr>
        <w:t>个窦性心搏的平均</w:t>
      </w:r>
      <w:r>
        <w:rPr>
          <w:lang w:bidi="ar"/>
        </w:rPr>
        <w:t>RR</w:t>
      </w:r>
      <w:r>
        <w:rPr>
          <w:rFonts w:cs="宋体" w:hint="eastAsia"/>
          <w:lang w:bidi="ar"/>
        </w:rPr>
        <w:t>间期作为标准</w:t>
      </w:r>
      <w:r>
        <w:rPr>
          <w:lang w:bidi="ar"/>
        </w:rPr>
        <w:t>RR</w:t>
      </w:r>
      <w:r>
        <w:rPr>
          <w:rFonts w:cs="宋体" w:hint="eastAsia"/>
          <w:lang w:bidi="ar"/>
        </w:rPr>
        <w:t>间期，当前心搏间期小于</w:t>
      </w:r>
      <w:r>
        <w:rPr>
          <w:lang w:bidi="ar"/>
        </w:rPr>
        <w:t>0.75</w:t>
      </w:r>
      <w:r>
        <w:rPr>
          <w:rFonts w:cs="宋体" w:hint="eastAsia"/>
          <w:lang w:bidi="ar"/>
        </w:rPr>
        <w:t>倍的标准</w:t>
      </w:r>
      <w:r>
        <w:rPr>
          <w:lang w:bidi="ar"/>
        </w:rPr>
        <w:t>RR</w:t>
      </w:r>
      <w:r>
        <w:rPr>
          <w:rFonts w:cs="宋体" w:hint="eastAsia"/>
          <w:lang w:bidi="ar"/>
        </w:rPr>
        <w:t>间期时，心搏类型判定为室上性。其中</w:t>
      </w:r>
      <w:r>
        <w:rPr>
          <w:lang w:bidi="ar"/>
        </w:rPr>
        <w:t>5</w:t>
      </w:r>
      <w:r>
        <w:rPr>
          <w:rFonts w:cs="宋体" w:hint="eastAsia"/>
          <w:lang w:bidi="ar"/>
        </w:rPr>
        <w:t>和</w:t>
      </w:r>
      <w:r>
        <w:rPr>
          <w:lang w:bidi="ar"/>
        </w:rPr>
        <w:t>0.75</w:t>
      </w:r>
      <w:r>
        <w:rPr>
          <w:rFonts w:cs="宋体" w:hint="eastAsia"/>
          <w:lang w:bidi="ar"/>
        </w:rPr>
        <w:t>医生可以相对自由的调节。</w:t>
      </w:r>
    </w:p>
    <w:p w14:paraId="79B8F68F" w14:textId="77777777" w:rsidR="00197B1D" w:rsidRDefault="00197B1D">
      <w:pPr>
        <w:pStyle w:val="ad"/>
        <w:widowControl/>
        <w:tabs>
          <w:tab w:val="left" w:pos="420"/>
        </w:tabs>
        <w:spacing w:line="360" w:lineRule="auto"/>
        <w:ind w:left="780" w:firstLineChars="200" w:firstLine="480"/>
        <w:jc w:val="left"/>
      </w:pPr>
    </w:p>
    <w:p w14:paraId="47D7D1FF" w14:textId="77777777" w:rsidR="00197B1D" w:rsidRDefault="005C55D3">
      <w:pPr>
        <w:pStyle w:val="ad"/>
        <w:widowControl/>
        <w:numPr>
          <w:ilvl w:val="1"/>
          <w:numId w:val="3"/>
        </w:numPr>
        <w:tabs>
          <w:tab w:val="left" w:pos="420"/>
        </w:tabs>
        <w:spacing w:line="360" w:lineRule="auto"/>
        <w:jc w:val="left"/>
        <w:outlineLvl w:val="1"/>
        <w:rPr>
          <w:rFonts w:cs="宋体"/>
          <w:lang w:bidi="ar"/>
        </w:rPr>
      </w:pPr>
      <w:r>
        <w:rPr>
          <w:rFonts w:cs="宋体"/>
          <w:lang w:bidi="ar"/>
        </w:rPr>
        <w:t xml:space="preserve"> </w:t>
      </w:r>
      <w:r>
        <w:rPr>
          <w:rFonts w:cs="宋体" w:hint="eastAsia"/>
          <w:lang w:bidi="ar"/>
        </w:rPr>
        <w:t>算法名称：停搏判定方法</w:t>
      </w:r>
    </w:p>
    <w:p w14:paraId="3D9FFBD4" w14:textId="77777777" w:rsidR="00197B1D" w:rsidRDefault="005C55D3">
      <w:pPr>
        <w:pStyle w:val="ad"/>
        <w:widowControl/>
        <w:tabs>
          <w:tab w:val="left" w:pos="420"/>
        </w:tabs>
        <w:spacing w:line="360" w:lineRule="auto"/>
        <w:jc w:val="left"/>
      </w:pPr>
      <w:r>
        <w:rPr>
          <w:rFonts w:cs="宋体" w:hint="eastAsia"/>
          <w:lang w:bidi="ar"/>
        </w:rPr>
        <w:t>类型：公认成熟算法</w:t>
      </w:r>
    </w:p>
    <w:p w14:paraId="3D8CC5D6" w14:textId="77777777" w:rsidR="00197B1D" w:rsidRDefault="005C55D3">
      <w:pPr>
        <w:pStyle w:val="ad"/>
        <w:widowControl/>
        <w:tabs>
          <w:tab w:val="left" w:pos="420"/>
        </w:tabs>
        <w:spacing w:line="360" w:lineRule="auto"/>
        <w:jc w:val="left"/>
      </w:pPr>
      <w:r>
        <w:rPr>
          <w:rFonts w:cs="宋体" w:hint="eastAsia"/>
          <w:lang w:bidi="ar"/>
        </w:rPr>
        <w:t>用途：判定停搏心搏类型</w:t>
      </w:r>
    </w:p>
    <w:p w14:paraId="5C8E8A11" w14:textId="77777777" w:rsidR="00197B1D" w:rsidRDefault="005C55D3">
      <w:pPr>
        <w:pStyle w:val="ad"/>
        <w:widowControl/>
        <w:tabs>
          <w:tab w:val="left" w:pos="420"/>
        </w:tabs>
        <w:spacing w:line="360" w:lineRule="auto"/>
        <w:jc w:val="left"/>
      </w:pPr>
      <w:r>
        <w:rPr>
          <w:rFonts w:cs="宋体" w:hint="eastAsia"/>
          <w:lang w:bidi="ar"/>
        </w:rPr>
        <w:t>算法实现：当前心搏是正常心搏类型的前提下，如果</w:t>
      </w:r>
      <w:r>
        <w:rPr>
          <w:lang w:bidi="ar"/>
        </w:rPr>
        <w:t>RR</w:t>
      </w:r>
      <w:r>
        <w:rPr>
          <w:rFonts w:cs="宋体" w:hint="eastAsia"/>
          <w:lang w:bidi="ar"/>
        </w:rPr>
        <w:t>间期大于</w:t>
      </w:r>
      <w:r>
        <w:rPr>
          <w:lang w:bidi="ar"/>
        </w:rPr>
        <w:t>2</w:t>
      </w:r>
      <w:r>
        <w:rPr>
          <w:rFonts w:cs="宋体" w:hint="eastAsia"/>
          <w:lang w:bidi="ar"/>
        </w:rPr>
        <w:t>秒钟，则判定为停搏。</w:t>
      </w:r>
    </w:p>
    <w:p w14:paraId="63539A85" w14:textId="77777777" w:rsidR="00197B1D" w:rsidRDefault="00197B1D">
      <w:pPr>
        <w:pStyle w:val="ad"/>
        <w:widowControl/>
        <w:tabs>
          <w:tab w:val="left" w:pos="420"/>
        </w:tabs>
        <w:spacing w:line="360" w:lineRule="auto"/>
        <w:ind w:left="780" w:firstLineChars="200" w:firstLine="480"/>
        <w:jc w:val="left"/>
      </w:pPr>
    </w:p>
    <w:p w14:paraId="195BD32F" w14:textId="77777777" w:rsidR="00197B1D" w:rsidRDefault="005C55D3">
      <w:pPr>
        <w:pStyle w:val="ad"/>
        <w:widowControl/>
        <w:numPr>
          <w:ilvl w:val="1"/>
          <w:numId w:val="3"/>
        </w:numPr>
        <w:tabs>
          <w:tab w:val="left" w:pos="420"/>
        </w:tabs>
        <w:spacing w:line="360" w:lineRule="auto"/>
        <w:jc w:val="left"/>
        <w:outlineLvl w:val="1"/>
        <w:rPr>
          <w:rFonts w:cs="宋体"/>
          <w:lang w:bidi="ar"/>
        </w:rPr>
      </w:pPr>
      <w:r>
        <w:rPr>
          <w:rFonts w:cs="宋体"/>
          <w:lang w:bidi="ar"/>
        </w:rPr>
        <w:t xml:space="preserve"> </w:t>
      </w:r>
      <w:r>
        <w:rPr>
          <w:rFonts w:cs="宋体" w:hint="eastAsia"/>
          <w:lang w:bidi="ar"/>
        </w:rPr>
        <w:t>算法名称：窦性心律不齐判定方法</w:t>
      </w:r>
    </w:p>
    <w:p w14:paraId="72C17701" w14:textId="77777777" w:rsidR="00197B1D" w:rsidRDefault="005C55D3">
      <w:pPr>
        <w:pStyle w:val="ad"/>
        <w:widowControl/>
        <w:tabs>
          <w:tab w:val="left" w:pos="420"/>
        </w:tabs>
        <w:spacing w:line="360" w:lineRule="auto"/>
        <w:jc w:val="left"/>
      </w:pPr>
      <w:r>
        <w:rPr>
          <w:rFonts w:cs="宋体" w:hint="eastAsia"/>
          <w:lang w:bidi="ar"/>
        </w:rPr>
        <w:t>类型：公认成熟算法</w:t>
      </w:r>
    </w:p>
    <w:p w14:paraId="02FF65C4" w14:textId="77777777" w:rsidR="00197B1D" w:rsidRDefault="005C55D3">
      <w:pPr>
        <w:pStyle w:val="ad"/>
        <w:widowControl/>
        <w:tabs>
          <w:tab w:val="left" w:pos="420"/>
        </w:tabs>
        <w:spacing w:line="360" w:lineRule="auto"/>
        <w:jc w:val="left"/>
      </w:pPr>
      <w:r>
        <w:rPr>
          <w:rFonts w:cs="宋体" w:hint="eastAsia"/>
          <w:lang w:bidi="ar"/>
        </w:rPr>
        <w:t>用途：判定窦性心律不齐</w:t>
      </w:r>
    </w:p>
    <w:p w14:paraId="1AEFC22F" w14:textId="77777777" w:rsidR="00197B1D" w:rsidRDefault="005C55D3">
      <w:pPr>
        <w:pStyle w:val="ad"/>
        <w:widowControl/>
        <w:tabs>
          <w:tab w:val="left" w:pos="420"/>
        </w:tabs>
        <w:spacing w:line="360" w:lineRule="auto"/>
        <w:jc w:val="left"/>
      </w:pPr>
      <w:r>
        <w:rPr>
          <w:rFonts w:cs="宋体" w:hint="eastAsia"/>
          <w:lang w:bidi="ar"/>
        </w:rPr>
        <w:t>算法实现：当连续三个心律是窦性心律的情况下，如果第</w:t>
      </w:r>
      <w:r>
        <w:rPr>
          <w:lang w:bidi="ar"/>
        </w:rPr>
        <w:t>2</w:t>
      </w:r>
      <w:r>
        <w:rPr>
          <w:rFonts w:cs="宋体" w:hint="eastAsia"/>
          <w:lang w:bidi="ar"/>
        </w:rPr>
        <w:t>个心搏和第</w:t>
      </w:r>
      <w:r>
        <w:rPr>
          <w:lang w:bidi="ar"/>
        </w:rPr>
        <w:t>3</w:t>
      </w:r>
      <w:r>
        <w:rPr>
          <w:rFonts w:cs="宋体" w:hint="eastAsia"/>
          <w:lang w:bidi="ar"/>
        </w:rPr>
        <w:t>个心搏间期差距的绝对值大于</w:t>
      </w:r>
      <w:r>
        <w:rPr>
          <w:lang w:bidi="ar"/>
        </w:rPr>
        <w:t>0.16s</w:t>
      </w:r>
      <w:r>
        <w:rPr>
          <w:rFonts w:cs="宋体" w:hint="eastAsia"/>
          <w:lang w:bidi="ar"/>
        </w:rPr>
        <w:t>的话，则将这两个心搏所在的位置判定为窦性心律不齐。</w:t>
      </w:r>
    </w:p>
    <w:p w14:paraId="7AF93E78" w14:textId="77777777" w:rsidR="00197B1D" w:rsidRDefault="00197B1D">
      <w:pPr>
        <w:pStyle w:val="ad"/>
        <w:widowControl/>
        <w:tabs>
          <w:tab w:val="left" w:pos="420"/>
        </w:tabs>
        <w:spacing w:line="360" w:lineRule="auto"/>
        <w:ind w:left="780" w:firstLineChars="200" w:firstLine="480"/>
        <w:jc w:val="left"/>
      </w:pPr>
    </w:p>
    <w:p w14:paraId="46DE77AE" w14:textId="77777777" w:rsidR="00197B1D" w:rsidRDefault="005C55D3">
      <w:pPr>
        <w:pStyle w:val="ad"/>
        <w:widowControl/>
        <w:numPr>
          <w:ilvl w:val="1"/>
          <w:numId w:val="3"/>
        </w:numPr>
        <w:tabs>
          <w:tab w:val="left" w:pos="420"/>
        </w:tabs>
        <w:spacing w:line="360" w:lineRule="auto"/>
        <w:jc w:val="left"/>
        <w:outlineLvl w:val="1"/>
        <w:rPr>
          <w:rFonts w:cs="宋体"/>
          <w:lang w:bidi="ar"/>
        </w:rPr>
      </w:pPr>
      <w:r>
        <w:rPr>
          <w:rFonts w:cs="宋体"/>
          <w:lang w:bidi="ar"/>
        </w:rPr>
        <w:t xml:space="preserve"> </w:t>
      </w:r>
      <w:r>
        <w:rPr>
          <w:rFonts w:cs="宋体" w:hint="eastAsia"/>
          <w:lang w:bidi="ar"/>
        </w:rPr>
        <w:t>算法名称：二联律判定方法</w:t>
      </w:r>
    </w:p>
    <w:p w14:paraId="5FA2323D" w14:textId="77777777" w:rsidR="00197B1D" w:rsidRDefault="005C55D3">
      <w:pPr>
        <w:pStyle w:val="ad"/>
        <w:widowControl/>
        <w:tabs>
          <w:tab w:val="left" w:pos="420"/>
        </w:tabs>
        <w:spacing w:line="360" w:lineRule="auto"/>
        <w:jc w:val="left"/>
      </w:pPr>
      <w:r>
        <w:rPr>
          <w:rFonts w:cs="宋体" w:hint="eastAsia"/>
          <w:lang w:bidi="ar"/>
        </w:rPr>
        <w:t>类型：公认成熟算法</w:t>
      </w:r>
    </w:p>
    <w:p w14:paraId="6C6E3ACE" w14:textId="77777777" w:rsidR="00197B1D" w:rsidRDefault="005C55D3">
      <w:pPr>
        <w:pStyle w:val="ad"/>
        <w:widowControl/>
        <w:tabs>
          <w:tab w:val="left" w:pos="420"/>
        </w:tabs>
        <w:spacing w:line="360" w:lineRule="auto"/>
        <w:jc w:val="left"/>
      </w:pPr>
      <w:r>
        <w:rPr>
          <w:rFonts w:cs="宋体" w:hint="eastAsia"/>
          <w:lang w:bidi="ar"/>
        </w:rPr>
        <w:t>用途：判定二联律心律失常</w:t>
      </w:r>
    </w:p>
    <w:p w14:paraId="5BD2D936" w14:textId="77777777" w:rsidR="00197B1D" w:rsidRDefault="005C55D3">
      <w:pPr>
        <w:pStyle w:val="ad"/>
        <w:widowControl/>
        <w:tabs>
          <w:tab w:val="left" w:pos="420"/>
        </w:tabs>
        <w:spacing w:line="360" w:lineRule="auto"/>
        <w:jc w:val="left"/>
      </w:pPr>
      <w:r>
        <w:rPr>
          <w:rFonts w:cs="宋体" w:hint="eastAsia"/>
          <w:lang w:bidi="ar"/>
        </w:rPr>
        <w:lastRenderedPageBreak/>
        <w:t>算法实现：如果出现连续（室上性</w:t>
      </w:r>
      <w:r>
        <w:rPr>
          <w:lang w:bidi="ar"/>
        </w:rPr>
        <w:t>/</w:t>
      </w:r>
      <w:r>
        <w:rPr>
          <w:rFonts w:cs="宋体" w:hint="eastAsia"/>
          <w:lang w:bidi="ar"/>
        </w:rPr>
        <w:t>室性、正常）心搏类型对</w:t>
      </w:r>
      <w:r>
        <w:rPr>
          <w:lang w:bidi="ar"/>
        </w:rPr>
        <w:t>3</w:t>
      </w:r>
      <w:r>
        <w:rPr>
          <w:rFonts w:cs="宋体" w:hint="eastAsia"/>
          <w:lang w:bidi="ar"/>
        </w:rPr>
        <w:t>个及</w:t>
      </w:r>
      <w:r>
        <w:rPr>
          <w:lang w:bidi="ar"/>
        </w:rPr>
        <w:t>3</w:t>
      </w:r>
      <w:r>
        <w:rPr>
          <w:rFonts w:cs="宋体" w:hint="eastAsia"/>
          <w:lang w:bidi="ar"/>
        </w:rPr>
        <w:t>个以上，则判定为二联律。</w:t>
      </w:r>
    </w:p>
    <w:p w14:paraId="42E3C781" w14:textId="77777777" w:rsidR="00197B1D" w:rsidRDefault="00197B1D">
      <w:pPr>
        <w:pStyle w:val="ad"/>
        <w:widowControl/>
        <w:tabs>
          <w:tab w:val="left" w:pos="420"/>
        </w:tabs>
        <w:spacing w:line="360" w:lineRule="auto"/>
        <w:ind w:left="780" w:firstLineChars="200" w:firstLine="480"/>
        <w:jc w:val="left"/>
      </w:pPr>
    </w:p>
    <w:p w14:paraId="3769865E" w14:textId="77777777" w:rsidR="00197B1D" w:rsidRDefault="005C55D3">
      <w:pPr>
        <w:pStyle w:val="ad"/>
        <w:widowControl/>
        <w:numPr>
          <w:ilvl w:val="1"/>
          <w:numId w:val="3"/>
        </w:numPr>
        <w:tabs>
          <w:tab w:val="left" w:pos="420"/>
        </w:tabs>
        <w:spacing w:line="360" w:lineRule="auto"/>
        <w:jc w:val="left"/>
        <w:outlineLvl w:val="1"/>
        <w:rPr>
          <w:rFonts w:cs="宋体"/>
          <w:lang w:bidi="ar"/>
        </w:rPr>
      </w:pPr>
      <w:r>
        <w:rPr>
          <w:rFonts w:cs="宋体"/>
          <w:lang w:bidi="ar"/>
        </w:rPr>
        <w:t xml:space="preserve"> </w:t>
      </w:r>
      <w:r>
        <w:rPr>
          <w:rFonts w:cs="宋体" w:hint="eastAsia"/>
          <w:lang w:bidi="ar"/>
        </w:rPr>
        <w:t>算法名称：三联律判定方法</w:t>
      </w:r>
    </w:p>
    <w:p w14:paraId="66548A34" w14:textId="77777777" w:rsidR="00197B1D" w:rsidRDefault="005C55D3">
      <w:pPr>
        <w:pStyle w:val="ad"/>
        <w:widowControl/>
        <w:tabs>
          <w:tab w:val="left" w:pos="420"/>
        </w:tabs>
        <w:spacing w:line="360" w:lineRule="auto"/>
        <w:jc w:val="left"/>
      </w:pPr>
      <w:r>
        <w:rPr>
          <w:rFonts w:cs="宋体" w:hint="eastAsia"/>
          <w:lang w:bidi="ar"/>
        </w:rPr>
        <w:t>类型：公认成熟算法</w:t>
      </w:r>
    </w:p>
    <w:p w14:paraId="5446E6B9" w14:textId="77777777" w:rsidR="00197B1D" w:rsidRDefault="005C55D3">
      <w:pPr>
        <w:pStyle w:val="ad"/>
        <w:widowControl/>
        <w:tabs>
          <w:tab w:val="left" w:pos="420"/>
        </w:tabs>
        <w:spacing w:line="360" w:lineRule="auto"/>
        <w:jc w:val="left"/>
      </w:pPr>
      <w:r>
        <w:rPr>
          <w:rFonts w:cs="宋体" w:hint="eastAsia"/>
          <w:lang w:bidi="ar"/>
        </w:rPr>
        <w:t>用途：判定三联律心律失常</w:t>
      </w:r>
    </w:p>
    <w:p w14:paraId="3F0E2E62" w14:textId="77777777" w:rsidR="00197B1D" w:rsidRDefault="005C55D3">
      <w:pPr>
        <w:pStyle w:val="ad"/>
        <w:widowControl/>
        <w:tabs>
          <w:tab w:val="left" w:pos="420"/>
        </w:tabs>
        <w:spacing w:line="360" w:lineRule="auto"/>
        <w:jc w:val="left"/>
      </w:pPr>
      <w:r>
        <w:rPr>
          <w:rFonts w:cs="宋体" w:hint="eastAsia"/>
          <w:lang w:bidi="ar"/>
        </w:rPr>
        <w:t>算法实现：如果出现连续（室上性</w:t>
      </w:r>
      <w:r>
        <w:rPr>
          <w:lang w:bidi="ar"/>
        </w:rPr>
        <w:t>/</w:t>
      </w:r>
      <w:r>
        <w:rPr>
          <w:rFonts w:cs="宋体" w:hint="eastAsia"/>
          <w:lang w:bidi="ar"/>
        </w:rPr>
        <w:t>室性、正常、正常）心搏类型对</w:t>
      </w:r>
      <w:r>
        <w:rPr>
          <w:lang w:bidi="ar"/>
        </w:rPr>
        <w:t>3</w:t>
      </w:r>
      <w:r>
        <w:rPr>
          <w:rFonts w:cs="宋体" w:hint="eastAsia"/>
          <w:lang w:bidi="ar"/>
        </w:rPr>
        <w:t>个及</w:t>
      </w:r>
      <w:r>
        <w:rPr>
          <w:lang w:bidi="ar"/>
        </w:rPr>
        <w:t>3</w:t>
      </w:r>
      <w:r>
        <w:rPr>
          <w:rFonts w:cs="宋体" w:hint="eastAsia"/>
          <w:lang w:bidi="ar"/>
        </w:rPr>
        <w:t>个以上，则判定为三联律。</w:t>
      </w:r>
    </w:p>
    <w:p w14:paraId="1E164403" w14:textId="77777777" w:rsidR="00197B1D" w:rsidRDefault="00197B1D">
      <w:pPr>
        <w:pStyle w:val="ad"/>
        <w:widowControl/>
        <w:tabs>
          <w:tab w:val="left" w:pos="420"/>
        </w:tabs>
        <w:spacing w:line="360" w:lineRule="auto"/>
        <w:ind w:left="780" w:firstLineChars="200" w:firstLine="480"/>
        <w:jc w:val="left"/>
      </w:pPr>
    </w:p>
    <w:p w14:paraId="573BFBD5" w14:textId="77777777" w:rsidR="00197B1D" w:rsidRDefault="005C55D3">
      <w:pPr>
        <w:pStyle w:val="ad"/>
        <w:widowControl/>
        <w:numPr>
          <w:ilvl w:val="1"/>
          <w:numId w:val="3"/>
        </w:numPr>
        <w:tabs>
          <w:tab w:val="left" w:pos="420"/>
        </w:tabs>
        <w:spacing w:line="360" w:lineRule="auto"/>
        <w:jc w:val="left"/>
        <w:outlineLvl w:val="1"/>
        <w:rPr>
          <w:rFonts w:cs="宋体"/>
          <w:lang w:bidi="ar"/>
        </w:rPr>
      </w:pPr>
      <w:r>
        <w:rPr>
          <w:rFonts w:cs="宋体"/>
          <w:lang w:bidi="ar"/>
        </w:rPr>
        <w:t xml:space="preserve"> </w:t>
      </w:r>
      <w:r>
        <w:rPr>
          <w:rFonts w:cs="宋体" w:hint="eastAsia"/>
          <w:lang w:bidi="ar"/>
        </w:rPr>
        <w:t>算法名称：连发判定方法</w:t>
      </w:r>
    </w:p>
    <w:p w14:paraId="333904EE" w14:textId="77777777" w:rsidR="00197B1D" w:rsidRDefault="005C55D3">
      <w:pPr>
        <w:pStyle w:val="ad"/>
        <w:widowControl/>
        <w:tabs>
          <w:tab w:val="left" w:pos="420"/>
        </w:tabs>
        <w:spacing w:line="360" w:lineRule="auto"/>
        <w:jc w:val="left"/>
      </w:pPr>
      <w:r>
        <w:rPr>
          <w:rFonts w:cs="宋体" w:hint="eastAsia"/>
          <w:lang w:bidi="ar"/>
        </w:rPr>
        <w:t>类型：公认成熟算法</w:t>
      </w:r>
    </w:p>
    <w:p w14:paraId="2D7EDD2D" w14:textId="77777777" w:rsidR="00197B1D" w:rsidRDefault="005C55D3">
      <w:pPr>
        <w:pStyle w:val="ad"/>
        <w:widowControl/>
        <w:tabs>
          <w:tab w:val="left" w:pos="420"/>
        </w:tabs>
        <w:spacing w:line="360" w:lineRule="auto"/>
        <w:jc w:val="left"/>
      </w:pPr>
      <w:r>
        <w:rPr>
          <w:rFonts w:cs="宋体" w:hint="eastAsia"/>
          <w:lang w:bidi="ar"/>
        </w:rPr>
        <w:t>用途：判定连发心律失常</w:t>
      </w:r>
    </w:p>
    <w:p w14:paraId="76F7E275" w14:textId="77777777" w:rsidR="00197B1D" w:rsidRDefault="005C55D3">
      <w:pPr>
        <w:pStyle w:val="ad"/>
        <w:widowControl/>
        <w:tabs>
          <w:tab w:val="left" w:pos="420"/>
        </w:tabs>
        <w:spacing w:line="360" w:lineRule="auto"/>
        <w:jc w:val="left"/>
      </w:pPr>
      <w:r>
        <w:rPr>
          <w:rFonts w:cs="宋体" w:hint="eastAsia"/>
          <w:lang w:bidi="ar"/>
        </w:rPr>
        <w:t>算法实现：如果出现连续（室上性</w:t>
      </w:r>
      <w:r>
        <w:rPr>
          <w:lang w:bidi="ar"/>
        </w:rPr>
        <w:t>/</w:t>
      </w:r>
      <w:r>
        <w:rPr>
          <w:rFonts w:cs="宋体" w:hint="eastAsia"/>
          <w:lang w:bidi="ar"/>
        </w:rPr>
        <w:t>室性）心搏类型</w:t>
      </w:r>
      <w:r>
        <w:rPr>
          <w:lang w:bidi="ar"/>
        </w:rPr>
        <w:t>3</w:t>
      </w:r>
      <w:r>
        <w:rPr>
          <w:rFonts w:cs="宋体" w:hint="eastAsia"/>
          <w:lang w:bidi="ar"/>
        </w:rPr>
        <w:t>个及</w:t>
      </w:r>
      <w:r>
        <w:rPr>
          <w:lang w:bidi="ar"/>
        </w:rPr>
        <w:t>3</w:t>
      </w:r>
      <w:r>
        <w:rPr>
          <w:rFonts w:cs="宋体" w:hint="eastAsia"/>
          <w:lang w:bidi="ar"/>
        </w:rPr>
        <w:t>个以上，则判定为连发。</w:t>
      </w:r>
    </w:p>
    <w:p w14:paraId="1EB79DEA" w14:textId="77777777" w:rsidR="00197B1D" w:rsidRDefault="005C55D3">
      <w:pPr>
        <w:pStyle w:val="ad"/>
        <w:widowControl/>
        <w:tabs>
          <w:tab w:val="left" w:pos="420"/>
        </w:tabs>
        <w:spacing w:line="360" w:lineRule="auto"/>
        <w:ind w:left="780" w:firstLineChars="200" w:firstLine="480"/>
        <w:jc w:val="left"/>
      </w:pPr>
      <w:r>
        <w:rPr>
          <w:lang w:bidi="ar"/>
        </w:rPr>
        <w:t xml:space="preserve">  </w:t>
      </w:r>
    </w:p>
    <w:p w14:paraId="0531D3C8" w14:textId="77777777" w:rsidR="00197B1D" w:rsidRDefault="005C55D3">
      <w:pPr>
        <w:pStyle w:val="ad"/>
        <w:widowControl/>
        <w:numPr>
          <w:ilvl w:val="1"/>
          <w:numId w:val="3"/>
        </w:numPr>
        <w:tabs>
          <w:tab w:val="left" w:pos="420"/>
        </w:tabs>
        <w:spacing w:line="360" w:lineRule="auto"/>
        <w:jc w:val="left"/>
        <w:outlineLvl w:val="1"/>
        <w:rPr>
          <w:rFonts w:cs="宋体"/>
          <w:lang w:bidi="ar"/>
        </w:rPr>
      </w:pPr>
      <w:r>
        <w:rPr>
          <w:rFonts w:cs="宋体"/>
          <w:lang w:bidi="ar"/>
        </w:rPr>
        <w:t xml:space="preserve"> </w:t>
      </w:r>
      <w:r>
        <w:rPr>
          <w:rFonts w:cs="宋体" w:hint="eastAsia"/>
          <w:lang w:bidi="ar"/>
        </w:rPr>
        <w:t>算法名称：室性判定方法</w:t>
      </w:r>
    </w:p>
    <w:p w14:paraId="639654DA" w14:textId="77777777" w:rsidR="00197B1D" w:rsidRDefault="005C55D3">
      <w:pPr>
        <w:pStyle w:val="ad"/>
        <w:widowControl/>
        <w:tabs>
          <w:tab w:val="left" w:pos="420"/>
        </w:tabs>
        <w:spacing w:line="360" w:lineRule="auto"/>
        <w:jc w:val="left"/>
      </w:pPr>
      <w:r>
        <w:rPr>
          <w:rFonts w:cs="宋体" w:hint="eastAsia"/>
          <w:lang w:bidi="ar"/>
        </w:rPr>
        <w:t>类型：公认成熟算法</w:t>
      </w:r>
    </w:p>
    <w:p w14:paraId="19422E0D" w14:textId="77777777" w:rsidR="00197B1D" w:rsidRDefault="005C55D3">
      <w:pPr>
        <w:pStyle w:val="ad"/>
        <w:widowControl/>
        <w:tabs>
          <w:tab w:val="left" w:pos="420"/>
        </w:tabs>
        <w:spacing w:line="360" w:lineRule="auto"/>
        <w:jc w:val="left"/>
      </w:pPr>
      <w:r>
        <w:rPr>
          <w:rFonts w:cs="宋体" w:hint="eastAsia"/>
          <w:lang w:bidi="ar"/>
        </w:rPr>
        <w:t>用途：判定室性心搏</w:t>
      </w:r>
    </w:p>
    <w:p w14:paraId="1AED700F" w14:textId="77777777" w:rsidR="00197B1D" w:rsidRDefault="005C55D3">
      <w:pPr>
        <w:pStyle w:val="ad"/>
        <w:widowControl/>
        <w:tabs>
          <w:tab w:val="left" w:pos="420"/>
        </w:tabs>
        <w:spacing w:line="360" w:lineRule="auto"/>
        <w:jc w:val="left"/>
      </w:pPr>
      <w:r>
        <w:rPr>
          <w:rFonts w:cs="宋体" w:hint="eastAsia"/>
          <w:lang w:bidi="ar"/>
        </w:rPr>
        <w:t>算法实现：如果出现宽大畸形</w:t>
      </w:r>
      <w:r>
        <w:rPr>
          <w:lang w:bidi="ar"/>
        </w:rPr>
        <w:t>QRS</w:t>
      </w:r>
      <w:r>
        <w:rPr>
          <w:rFonts w:cs="宋体" w:hint="eastAsia"/>
          <w:lang w:bidi="ar"/>
        </w:rPr>
        <w:t>波，时限大于</w:t>
      </w:r>
      <w:r>
        <w:rPr>
          <w:lang w:bidi="ar"/>
        </w:rPr>
        <w:t>0.12s</w:t>
      </w:r>
      <w:r>
        <w:rPr>
          <w:rFonts w:cs="宋体" w:hint="eastAsia"/>
          <w:lang w:bidi="ar"/>
        </w:rPr>
        <w:t>，</w:t>
      </w:r>
      <w:r>
        <w:rPr>
          <w:lang w:bidi="ar"/>
        </w:rPr>
        <w:t>ST</w:t>
      </w:r>
      <w:r>
        <w:rPr>
          <w:rFonts w:cs="宋体" w:hint="eastAsia"/>
          <w:lang w:bidi="ar"/>
        </w:rPr>
        <w:t>段和</w:t>
      </w:r>
      <w:r>
        <w:rPr>
          <w:lang w:bidi="ar"/>
        </w:rPr>
        <w:t>T</w:t>
      </w:r>
      <w:r>
        <w:rPr>
          <w:rFonts w:cs="宋体" w:hint="eastAsia"/>
          <w:lang w:bidi="ar"/>
        </w:rPr>
        <w:t>波方向与</w:t>
      </w:r>
      <w:r>
        <w:rPr>
          <w:lang w:bidi="ar"/>
        </w:rPr>
        <w:t>QRS</w:t>
      </w:r>
      <w:r>
        <w:rPr>
          <w:rFonts w:cs="宋体" w:hint="eastAsia"/>
          <w:lang w:bidi="ar"/>
        </w:rPr>
        <w:t>波主波方向相反，且</w:t>
      </w:r>
      <w:r>
        <w:rPr>
          <w:lang w:bidi="ar"/>
        </w:rPr>
        <w:t>QRS</w:t>
      </w:r>
      <w:r>
        <w:rPr>
          <w:rFonts w:cs="宋体" w:hint="eastAsia"/>
          <w:lang w:bidi="ar"/>
        </w:rPr>
        <w:t>波前后无</w:t>
      </w:r>
      <w:r>
        <w:rPr>
          <w:lang w:bidi="ar"/>
        </w:rPr>
        <w:t>P</w:t>
      </w:r>
      <w:r>
        <w:rPr>
          <w:rFonts w:cs="宋体" w:hint="eastAsia"/>
          <w:lang w:bidi="ar"/>
        </w:rPr>
        <w:t>波，则判定为室性心搏。</w:t>
      </w:r>
    </w:p>
    <w:p w14:paraId="21F09FEE" w14:textId="77777777" w:rsidR="00197B1D" w:rsidRDefault="00197B1D">
      <w:pPr>
        <w:pStyle w:val="ad"/>
        <w:widowControl/>
        <w:tabs>
          <w:tab w:val="left" w:pos="420"/>
        </w:tabs>
        <w:spacing w:line="360" w:lineRule="auto"/>
        <w:ind w:left="780" w:firstLineChars="200" w:firstLine="480"/>
        <w:jc w:val="left"/>
      </w:pPr>
    </w:p>
    <w:p w14:paraId="273434F2" w14:textId="77777777" w:rsidR="00197B1D" w:rsidRDefault="005C55D3">
      <w:pPr>
        <w:pStyle w:val="ad"/>
        <w:widowControl/>
        <w:numPr>
          <w:ilvl w:val="1"/>
          <w:numId w:val="3"/>
        </w:numPr>
        <w:tabs>
          <w:tab w:val="left" w:pos="420"/>
        </w:tabs>
        <w:spacing w:line="360" w:lineRule="auto"/>
        <w:jc w:val="left"/>
        <w:outlineLvl w:val="1"/>
        <w:rPr>
          <w:rFonts w:cs="宋体"/>
          <w:lang w:bidi="ar"/>
        </w:rPr>
      </w:pPr>
      <w:r>
        <w:rPr>
          <w:rFonts w:cs="宋体"/>
          <w:lang w:bidi="ar"/>
        </w:rPr>
        <w:t xml:space="preserve"> </w:t>
      </w:r>
      <w:r>
        <w:rPr>
          <w:rFonts w:cs="宋体" w:hint="eastAsia"/>
          <w:lang w:bidi="ar"/>
        </w:rPr>
        <w:t>算法名称：房颤判定方法</w:t>
      </w:r>
    </w:p>
    <w:p w14:paraId="18DFE655" w14:textId="77777777" w:rsidR="00197B1D" w:rsidRDefault="005C55D3">
      <w:pPr>
        <w:pStyle w:val="ad"/>
        <w:widowControl/>
        <w:tabs>
          <w:tab w:val="left" w:pos="420"/>
        </w:tabs>
        <w:spacing w:line="360" w:lineRule="auto"/>
        <w:jc w:val="left"/>
      </w:pPr>
      <w:r>
        <w:rPr>
          <w:rFonts w:cs="宋体" w:hint="eastAsia"/>
          <w:lang w:bidi="ar"/>
        </w:rPr>
        <w:t>类型：公认成熟算法</w:t>
      </w:r>
    </w:p>
    <w:p w14:paraId="60940A1E" w14:textId="77777777" w:rsidR="00197B1D" w:rsidRDefault="005C55D3">
      <w:pPr>
        <w:pStyle w:val="ad"/>
        <w:widowControl/>
        <w:tabs>
          <w:tab w:val="left" w:pos="420"/>
        </w:tabs>
        <w:spacing w:line="360" w:lineRule="auto"/>
        <w:jc w:val="left"/>
      </w:pPr>
      <w:r>
        <w:rPr>
          <w:rFonts w:cs="宋体" w:hint="eastAsia"/>
          <w:lang w:bidi="ar"/>
        </w:rPr>
        <w:t>用途：判定</w:t>
      </w:r>
      <w:r>
        <w:rPr>
          <w:rFonts w:cs="宋体" w:hint="eastAsia"/>
          <w:lang w:bidi="ar"/>
        </w:rPr>
        <w:t>房颤</w:t>
      </w:r>
    </w:p>
    <w:p w14:paraId="2A55066E" w14:textId="77777777" w:rsidR="00197B1D" w:rsidRDefault="005C55D3">
      <w:pPr>
        <w:pStyle w:val="ad"/>
        <w:widowControl/>
        <w:tabs>
          <w:tab w:val="left" w:pos="420"/>
        </w:tabs>
        <w:spacing w:line="360" w:lineRule="auto"/>
        <w:jc w:val="left"/>
      </w:pPr>
      <w:r>
        <w:rPr>
          <w:rFonts w:cs="宋体" w:hint="eastAsia"/>
          <w:lang w:bidi="ar"/>
        </w:rPr>
        <w:t>算法实现：先依据给定心</w:t>
      </w:r>
      <w:proofErr w:type="gramStart"/>
      <w:r>
        <w:rPr>
          <w:rFonts w:cs="宋体" w:hint="eastAsia"/>
          <w:lang w:bidi="ar"/>
        </w:rPr>
        <w:t>搏</w:t>
      </w:r>
      <w:proofErr w:type="gramEnd"/>
      <w:r>
        <w:rPr>
          <w:rFonts w:cs="宋体" w:hint="eastAsia"/>
          <w:lang w:bidi="ar"/>
        </w:rPr>
        <w:t>间期差异是否全部满足差异值或部分满足差异值；如果全部满足则直接显示房颤；如果是部分满足则通过指数移动平均法来计算；计算相邻</w:t>
      </w:r>
      <w:r>
        <w:rPr>
          <w:lang w:bidi="ar"/>
        </w:rPr>
        <w:t>RR</w:t>
      </w:r>
      <w:r>
        <w:rPr>
          <w:rFonts w:cs="宋体" w:hint="eastAsia"/>
          <w:lang w:bidi="ar"/>
        </w:rPr>
        <w:t>间期的移动平均指数值差异满足给定阈值来判定是否房颤。</w:t>
      </w:r>
    </w:p>
    <w:p w14:paraId="1AE46229" w14:textId="77777777" w:rsidR="00197B1D" w:rsidRDefault="00197B1D">
      <w:pPr>
        <w:pStyle w:val="ad"/>
        <w:widowControl/>
        <w:tabs>
          <w:tab w:val="left" w:pos="420"/>
        </w:tabs>
        <w:spacing w:line="360" w:lineRule="auto"/>
        <w:ind w:left="780" w:firstLineChars="200" w:firstLine="480"/>
        <w:jc w:val="left"/>
      </w:pPr>
    </w:p>
    <w:p w14:paraId="46967B36" w14:textId="77777777" w:rsidR="00197B1D" w:rsidRDefault="005C55D3">
      <w:pPr>
        <w:pStyle w:val="ad"/>
        <w:widowControl/>
        <w:numPr>
          <w:ilvl w:val="1"/>
          <w:numId w:val="3"/>
        </w:numPr>
        <w:tabs>
          <w:tab w:val="left" w:pos="420"/>
        </w:tabs>
        <w:spacing w:line="360" w:lineRule="auto"/>
        <w:jc w:val="left"/>
        <w:outlineLvl w:val="1"/>
        <w:rPr>
          <w:rFonts w:cs="宋体"/>
          <w:lang w:bidi="ar"/>
        </w:rPr>
      </w:pPr>
      <w:r>
        <w:rPr>
          <w:rFonts w:cs="宋体"/>
          <w:lang w:bidi="ar"/>
        </w:rPr>
        <w:t xml:space="preserve"> </w:t>
      </w:r>
      <w:r>
        <w:rPr>
          <w:rFonts w:cs="宋体" w:hint="eastAsia"/>
          <w:lang w:bidi="ar"/>
        </w:rPr>
        <w:t>算法名称：心率变异性计算方法</w:t>
      </w:r>
    </w:p>
    <w:p w14:paraId="1601A8ED" w14:textId="77777777" w:rsidR="00197B1D" w:rsidRDefault="005C55D3">
      <w:pPr>
        <w:pStyle w:val="ad"/>
        <w:widowControl/>
        <w:tabs>
          <w:tab w:val="left" w:pos="420"/>
        </w:tabs>
        <w:spacing w:line="360" w:lineRule="auto"/>
        <w:jc w:val="left"/>
      </w:pPr>
      <w:r>
        <w:rPr>
          <w:rFonts w:cs="宋体" w:hint="eastAsia"/>
          <w:lang w:bidi="ar"/>
        </w:rPr>
        <w:t>类型：公认成熟算法</w:t>
      </w:r>
    </w:p>
    <w:p w14:paraId="58BA4B90" w14:textId="77777777" w:rsidR="00197B1D" w:rsidRDefault="005C55D3">
      <w:pPr>
        <w:pStyle w:val="ad"/>
        <w:widowControl/>
        <w:tabs>
          <w:tab w:val="left" w:pos="420"/>
        </w:tabs>
        <w:spacing w:line="360" w:lineRule="auto"/>
        <w:jc w:val="left"/>
      </w:pPr>
      <w:r>
        <w:rPr>
          <w:rFonts w:cs="宋体" w:hint="eastAsia"/>
          <w:lang w:bidi="ar"/>
        </w:rPr>
        <w:lastRenderedPageBreak/>
        <w:t>用途：计算</w:t>
      </w:r>
      <w:r>
        <w:rPr>
          <w:lang w:bidi="ar"/>
        </w:rPr>
        <w:t>HRV</w:t>
      </w:r>
      <w:r>
        <w:rPr>
          <w:rFonts w:cs="宋体" w:hint="eastAsia"/>
          <w:lang w:bidi="ar"/>
        </w:rPr>
        <w:t>功能</w:t>
      </w:r>
    </w:p>
    <w:p w14:paraId="7DF1A761" w14:textId="77777777" w:rsidR="00197B1D" w:rsidRDefault="005C55D3">
      <w:pPr>
        <w:pStyle w:val="ad"/>
        <w:widowControl/>
        <w:tabs>
          <w:tab w:val="left" w:pos="420"/>
        </w:tabs>
        <w:spacing w:line="360" w:lineRule="auto"/>
        <w:jc w:val="left"/>
      </w:pPr>
      <w:r>
        <w:rPr>
          <w:rFonts w:cs="宋体" w:hint="eastAsia"/>
          <w:lang w:bidi="ar"/>
        </w:rPr>
        <w:t>算法实现：心率变异性主要分析窦性心律不齐程度</w:t>
      </w:r>
    </w:p>
    <w:p w14:paraId="3AAF2CCC" w14:textId="77777777" w:rsidR="00197B1D" w:rsidRDefault="005C55D3">
      <w:pPr>
        <w:pStyle w:val="ad"/>
        <w:widowControl/>
        <w:tabs>
          <w:tab w:val="left" w:pos="420"/>
        </w:tabs>
        <w:spacing w:line="360" w:lineRule="auto"/>
        <w:jc w:val="left"/>
      </w:pPr>
      <w:r>
        <w:rPr>
          <w:rFonts w:cs="宋体" w:hint="eastAsia"/>
          <w:lang w:bidi="ar"/>
        </w:rPr>
        <w:t>分析方法主要分为：时域分析指标、频域分析指标和非线性分析指标</w:t>
      </w:r>
    </w:p>
    <w:p w14:paraId="6D5671FD" w14:textId="77777777" w:rsidR="00197B1D" w:rsidRDefault="005C55D3">
      <w:pPr>
        <w:pStyle w:val="ad"/>
        <w:widowControl/>
        <w:tabs>
          <w:tab w:val="left" w:pos="420"/>
        </w:tabs>
        <w:spacing w:line="360" w:lineRule="auto"/>
        <w:jc w:val="left"/>
      </w:pPr>
      <w:r>
        <w:rPr>
          <w:rFonts w:cs="宋体" w:hint="eastAsia"/>
          <w:lang w:bidi="ar"/>
        </w:rPr>
        <w:t>时域分析指标：计算每隔</w:t>
      </w:r>
      <w:r>
        <w:rPr>
          <w:lang w:bidi="ar"/>
        </w:rPr>
        <w:t>5</w:t>
      </w:r>
      <w:r>
        <w:rPr>
          <w:rFonts w:cs="宋体" w:hint="eastAsia"/>
          <w:lang w:bidi="ar"/>
        </w:rPr>
        <w:t>分钟，每隔</w:t>
      </w:r>
      <w:r>
        <w:rPr>
          <w:lang w:bidi="ar"/>
        </w:rPr>
        <w:t>1</w:t>
      </w:r>
      <w:r>
        <w:rPr>
          <w:rFonts w:cs="宋体" w:hint="eastAsia"/>
          <w:lang w:bidi="ar"/>
        </w:rPr>
        <w:t>小时，白天时段（</w:t>
      </w:r>
      <w:r>
        <w:rPr>
          <w:lang w:bidi="ar"/>
        </w:rPr>
        <w:t>6:00:01-22:00:00</w:t>
      </w:r>
      <w:r>
        <w:rPr>
          <w:rFonts w:cs="宋体" w:hint="eastAsia"/>
          <w:lang w:bidi="ar"/>
        </w:rPr>
        <w:t>），晚间时段（</w:t>
      </w:r>
      <w:r>
        <w:rPr>
          <w:lang w:bidi="ar"/>
        </w:rPr>
        <w:t>22:00:01-6:00:00</w:t>
      </w:r>
      <w:r>
        <w:rPr>
          <w:rFonts w:cs="宋体" w:hint="eastAsia"/>
          <w:lang w:bidi="ar"/>
        </w:rPr>
        <w:t>）和整个时段的</w:t>
      </w:r>
      <w:r>
        <w:rPr>
          <w:lang w:bidi="ar"/>
        </w:rPr>
        <w:t>RR</w:t>
      </w:r>
      <w:r>
        <w:rPr>
          <w:rFonts w:cs="宋体" w:hint="eastAsia"/>
          <w:lang w:bidi="ar"/>
        </w:rPr>
        <w:t>参数指标：</w:t>
      </w:r>
      <w:r>
        <w:rPr>
          <w:lang w:bidi="ar"/>
        </w:rPr>
        <w:t>SDNN</w:t>
      </w:r>
      <w:r>
        <w:rPr>
          <w:rFonts w:cs="宋体" w:hint="eastAsia"/>
          <w:lang w:bidi="ar"/>
        </w:rPr>
        <w:t>，</w:t>
      </w:r>
      <w:r>
        <w:rPr>
          <w:lang w:bidi="ar"/>
        </w:rPr>
        <w:t>SDANN</w:t>
      </w:r>
      <w:r>
        <w:rPr>
          <w:rFonts w:cs="宋体" w:hint="eastAsia"/>
          <w:lang w:bidi="ar"/>
        </w:rPr>
        <w:t>，</w:t>
      </w:r>
      <w:r>
        <w:rPr>
          <w:lang w:bidi="ar"/>
        </w:rPr>
        <w:t>RMSSD</w:t>
      </w:r>
      <w:r>
        <w:rPr>
          <w:rFonts w:cs="宋体" w:hint="eastAsia"/>
          <w:lang w:bidi="ar"/>
        </w:rPr>
        <w:t>，</w:t>
      </w:r>
      <w:r>
        <w:rPr>
          <w:lang w:bidi="ar"/>
        </w:rPr>
        <w:t>SDSD</w:t>
      </w:r>
      <w:r>
        <w:rPr>
          <w:rFonts w:cs="宋体" w:hint="eastAsia"/>
          <w:lang w:bidi="ar"/>
        </w:rPr>
        <w:t>，</w:t>
      </w:r>
      <w:r>
        <w:rPr>
          <w:lang w:bidi="ar"/>
        </w:rPr>
        <w:t>NN50</w:t>
      </w:r>
      <w:r>
        <w:rPr>
          <w:rFonts w:cs="宋体" w:hint="eastAsia"/>
          <w:lang w:bidi="ar"/>
        </w:rPr>
        <w:t>，</w:t>
      </w:r>
      <w:r>
        <w:rPr>
          <w:lang w:bidi="ar"/>
        </w:rPr>
        <w:t>PNN50</w:t>
      </w:r>
      <w:r>
        <w:rPr>
          <w:rFonts w:cs="宋体" w:hint="eastAsia"/>
          <w:lang w:bidi="ar"/>
        </w:rPr>
        <w:t>，三角指数</w:t>
      </w:r>
      <w:r>
        <w:rPr>
          <w:lang w:bidi="ar"/>
        </w:rPr>
        <w:t>(TRIIDX )</w:t>
      </w:r>
      <w:r>
        <w:rPr>
          <w:rFonts w:cs="宋体" w:hint="eastAsia"/>
          <w:lang w:bidi="ar"/>
        </w:rPr>
        <w:t>，</w:t>
      </w:r>
      <w:r>
        <w:rPr>
          <w:lang w:bidi="ar"/>
        </w:rPr>
        <w:t>SDNN Index</w:t>
      </w:r>
      <w:r>
        <w:rPr>
          <w:rFonts w:cs="宋体" w:hint="eastAsia"/>
          <w:lang w:bidi="ar"/>
        </w:rPr>
        <w:t>，</w:t>
      </w:r>
      <w:r>
        <w:rPr>
          <w:lang w:bidi="ar"/>
        </w:rPr>
        <w:t>Mean RR</w:t>
      </w:r>
      <w:r>
        <w:rPr>
          <w:rFonts w:cs="宋体" w:hint="eastAsia"/>
          <w:lang w:bidi="ar"/>
        </w:rPr>
        <w:t>，</w:t>
      </w:r>
      <w:r>
        <w:rPr>
          <w:lang w:bidi="ar"/>
        </w:rPr>
        <w:t>MAX RR</w:t>
      </w:r>
      <w:r>
        <w:rPr>
          <w:rFonts w:cs="宋体" w:hint="eastAsia"/>
          <w:lang w:bidi="ar"/>
        </w:rPr>
        <w:t>，</w:t>
      </w:r>
      <w:r>
        <w:rPr>
          <w:lang w:bidi="ar"/>
        </w:rPr>
        <w:t>MIN RR</w:t>
      </w:r>
      <w:r>
        <w:rPr>
          <w:rFonts w:cs="宋体" w:hint="eastAsia"/>
          <w:lang w:bidi="ar"/>
        </w:rPr>
        <w:t>，</w:t>
      </w:r>
      <w:r>
        <w:rPr>
          <w:lang w:bidi="ar"/>
        </w:rPr>
        <w:t>TINN</w:t>
      </w:r>
      <w:r>
        <w:rPr>
          <w:rFonts w:cs="宋体" w:hint="eastAsia"/>
          <w:lang w:bidi="ar"/>
        </w:rPr>
        <w:t>；还包括图形：</w:t>
      </w:r>
      <w:r>
        <w:rPr>
          <w:lang w:bidi="ar"/>
        </w:rPr>
        <w:t>RR</w:t>
      </w:r>
      <w:r>
        <w:rPr>
          <w:rFonts w:cs="宋体" w:hint="eastAsia"/>
          <w:lang w:bidi="ar"/>
        </w:rPr>
        <w:t>趋势图和</w:t>
      </w:r>
      <w:r>
        <w:rPr>
          <w:lang w:bidi="ar"/>
        </w:rPr>
        <w:t>T-RR</w:t>
      </w:r>
      <w:r>
        <w:rPr>
          <w:rFonts w:cs="宋体" w:hint="eastAsia"/>
          <w:lang w:bidi="ar"/>
        </w:rPr>
        <w:t>趋势图；以及指标结论预警提示；</w:t>
      </w:r>
    </w:p>
    <w:p w14:paraId="285FD59F" w14:textId="77777777" w:rsidR="00197B1D" w:rsidRDefault="005C55D3">
      <w:pPr>
        <w:pStyle w:val="ad"/>
        <w:widowControl/>
        <w:tabs>
          <w:tab w:val="left" w:pos="420"/>
        </w:tabs>
        <w:spacing w:line="360" w:lineRule="auto"/>
        <w:jc w:val="left"/>
      </w:pPr>
      <w:r>
        <w:rPr>
          <w:rFonts w:cs="宋体" w:hint="eastAsia"/>
          <w:lang w:bidi="ar"/>
        </w:rPr>
        <w:t>频域分析指标：计算每</w:t>
      </w:r>
      <w:r>
        <w:rPr>
          <w:lang w:bidi="ar"/>
        </w:rPr>
        <w:t>5</w:t>
      </w:r>
      <w:r>
        <w:rPr>
          <w:rFonts w:cs="宋体" w:hint="eastAsia"/>
          <w:lang w:bidi="ar"/>
        </w:rPr>
        <w:t>分钟，白天时段（</w:t>
      </w:r>
      <w:r>
        <w:rPr>
          <w:lang w:bidi="ar"/>
        </w:rPr>
        <w:t>6:00:01-22:00:00</w:t>
      </w:r>
      <w:r>
        <w:rPr>
          <w:rFonts w:cs="宋体" w:hint="eastAsia"/>
          <w:lang w:bidi="ar"/>
        </w:rPr>
        <w:t>），晚间时段（</w:t>
      </w:r>
      <w:r>
        <w:rPr>
          <w:lang w:bidi="ar"/>
        </w:rPr>
        <w:t>22:00:01-6:00:00</w:t>
      </w:r>
      <w:r>
        <w:rPr>
          <w:rFonts w:cs="宋体" w:hint="eastAsia"/>
          <w:lang w:bidi="ar"/>
        </w:rPr>
        <w:t>），和整个时段分别在</w:t>
      </w:r>
      <w:r>
        <w:rPr>
          <w:lang w:bidi="ar"/>
        </w:rPr>
        <w:t>RR</w:t>
      </w:r>
      <w:r>
        <w:rPr>
          <w:rFonts w:cs="宋体" w:hint="eastAsia"/>
          <w:lang w:bidi="ar"/>
        </w:rPr>
        <w:t>下列参数指标</w:t>
      </w:r>
      <w:r>
        <w:rPr>
          <w:lang w:bidi="ar"/>
        </w:rPr>
        <w:t>: HF</w:t>
      </w:r>
      <w:r>
        <w:rPr>
          <w:rFonts w:cs="宋体" w:hint="eastAsia"/>
          <w:lang w:bidi="ar"/>
        </w:rPr>
        <w:t>，</w:t>
      </w:r>
      <w:r>
        <w:rPr>
          <w:lang w:bidi="ar"/>
        </w:rPr>
        <w:t>LF</w:t>
      </w:r>
      <w:r>
        <w:rPr>
          <w:rFonts w:cs="宋体" w:hint="eastAsia"/>
          <w:lang w:bidi="ar"/>
        </w:rPr>
        <w:t>，</w:t>
      </w:r>
      <w:r>
        <w:rPr>
          <w:lang w:bidi="ar"/>
        </w:rPr>
        <w:t>VLF</w:t>
      </w:r>
      <w:r>
        <w:rPr>
          <w:rFonts w:cs="宋体" w:hint="eastAsia"/>
          <w:lang w:bidi="ar"/>
        </w:rPr>
        <w:t>，</w:t>
      </w:r>
      <w:r>
        <w:rPr>
          <w:lang w:bidi="ar"/>
        </w:rPr>
        <w:t>TP</w:t>
      </w:r>
      <w:r>
        <w:rPr>
          <w:rFonts w:cs="宋体" w:hint="eastAsia"/>
          <w:lang w:bidi="ar"/>
        </w:rPr>
        <w:t>，</w:t>
      </w:r>
      <w:r>
        <w:rPr>
          <w:lang w:bidi="ar"/>
        </w:rPr>
        <w:t>LF_HF</w:t>
      </w:r>
      <w:r>
        <w:rPr>
          <w:rFonts w:cs="宋体" w:hint="eastAsia"/>
          <w:lang w:bidi="ar"/>
        </w:rPr>
        <w:t>，</w:t>
      </w:r>
      <w:proofErr w:type="spellStart"/>
      <w:r>
        <w:rPr>
          <w:lang w:bidi="ar"/>
        </w:rPr>
        <w:t>HFnu</w:t>
      </w:r>
      <w:proofErr w:type="spellEnd"/>
      <w:r>
        <w:rPr>
          <w:rFonts w:cs="宋体" w:hint="eastAsia"/>
          <w:lang w:bidi="ar"/>
        </w:rPr>
        <w:t>，</w:t>
      </w:r>
      <w:proofErr w:type="spellStart"/>
      <w:r>
        <w:rPr>
          <w:lang w:bidi="ar"/>
        </w:rPr>
        <w:t>LFnu</w:t>
      </w:r>
      <w:proofErr w:type="spellEnd"/>
      <w:r>
        <w:rPr>
          <w:rFonts w:cs="宋体" w:hint="eastAsia"/>
          <w:lang w:bidi="ar"/>
        </w:rPr>
        <w:t>，</w:t>
      </w:r>
      <w:proofErr w:type="spellStart"/>
      <w:r>
        <w:rPr>
          <w:lang w:bidi="ar"/>
        </w:rPr>
        <w:t>HFmax</w:t>
      </w:r>
      <w:proofErr w:type="spellEnd"/>
      <w:r>
        <w:rPr>
          <w:rFonts w:cs="宋体" w:hint="eastAsia"/>
          <w:lang w:bidi="ar"/>
        </w:rPr>
        <w:t>，</w:t>
      </w:r>
      <w:proofErr w:type="spellStart"/>
      <w:r>
        <w:rPr>
          <w:lang w:bidi="ar"/>
        </w:rPr>
        <w:t>LFmax</w:t>
      </w:r>
      <w:proofErr w:type="spellEnd"/>
      <w:r>
        <w:rPr>
          <w:rFonts w:cs="宋体" w:hint="eastAsia"/>
          <w:lang w:bidi="ar"/>
        </w:rPr>
        <w:t>；还包括图形：功率谱密度图；以及指标结论预警提示；</w:t>
      </w:r>
    </w:p>
    <w:p w14:paraId="7F92FF03" w14:textId="77777777" w:rsidR="00197B1D" w:rsidRDefault="005C55D3">
      <w:pPr>
        <w:pStyle w:val="ad"/>
        <w:widowControl/>
        <w:tabs>
          <w:tab w:val="left" w:pos="420"/>
        </w:tabs>
        <w:spacing w:line="360" w:lineRule="auto"/>
        <w:jc w:val="left"/>
      </w:pPr>
      <w:r>
        <w:rPr>
          <w:rFonts w:cs="宋体" w:hint="eastAsia"/>
          <w:lang w:bidi="ar"/>
        </w:rPr>
        <w:t>非线性分析指标：计算每</w:t>
      </w:r>
      <w:r>
        <w:rPr>
          <w:lang w:bidi="ar"/>
        </w:rPr>
        <w:t>5</w:t>
      </w:r>
      <w:r>
        <w:rPr>
          <w:rFonts w:cs="宋体" w:hint="eastAsia"/>
          <w:lang w:bidi="ar"/>
        </w:rPr>
        <w:t>分钟，白天时段（</w:t>
      </w:r>
      <w:r>
        <w:rPr>
          <w:lang w:bidi="ar"/>
        </w:rPr>
        <w:t>6:00:01-22:00:00</w:t>
      </w:r>
      <w:r>
        <w:rPr>
          <w:rFonts w:cs="宋体" w:hint="eastAsia"/>
          <w:lang w:bidi="ar"/>
        </w:rPr>
        <w:t>），晚间时段（</w:t>
      </w:r>
      <w:r>
        <w:rPr>
          <w:lang w:bidi="ar"/>
        </w:rPr>
        <w:t>22:00:01-6:00:00</w:t>
      </w:r>
      <w:r>
        <w:rPr>
          <w:rFonts w:cs="宋体" w:hint="eastAsia"/>
          <w:lang w:bidi="ar"/>
        </w:rPr>
        <w:t>），和整个时段分别在</w:t>
      </w:r>
      <w:r>
        <w:rPr>
          <w:lang w:bidi="ar"/>
        </w:rPr>
        <w:t>RR</w:t>
      </w:r>
      <w:r>
        <w:rPr>
          <w:rFonts w:cs="宋体" w:hint="eastAsia"/>
          <w:lang w:bidi="ar"/>
        </w:rPr>
        <w:t>和</w:t>
      </w:r>
      <w:r>
        <w:rPr>
          <w:lang w:bidi="ar"/>
        </w:rPr>
        <w:t>RR</w:t>
      </w:r>
      <w:r>
        <w:rPr>
          <w:rFonts w:cs="宋体" w:hint="eastAsia"/>
          <w:lang w:bidi="ar"/>
        </w:rPr>
        <w:t>差值下列参数指标：</w:t>
      </w:r>
      <w:r>
        <w:rPr>
          <w:lang w:bidi="ar"/>
        </w:rPr>
        <w:t>VLI</w:t>
      </w:r>
      <w:r>
        <w:rPr>
          <w:rFonts w:cs="宋体" w:hint="eastAsia"/>
          <w:lang w:bidi="ar"/>
        </w:rPr>
        <w:t>，</w:t>
      </w:r>
      <w:r>
        <w:rPr>
          <w:lang w:bidi="ar"/>
        </w:rPr>
        <w:t>VAI</w:t>
      </w:r>
      <w:r>
        <w:rPr>
          <w:rFonts w:cs="宋体" w:hint="eastAsia"/>
          <w:lang w:bidi="ar"/>
        </w:rPr>
        <w:t>；</w:t>
      </w:r>
    </w:p>
    <w:p w14:paraId="454E1684" w14:textId="77777777" w:rsidR="00197B1D" w:rsidRDefault="005C55D3">
      <w:pPr>
        <w:pStyle w:val="ad"/>
        <w:widowControl/>
        <w:tabs>
          <w:tab w:val="left" w:pos="420"/>
        </w:tabs>
        <w:spacing w:line="360" w:lineRule="auto"/>
        <w:jc w:val="left"/>
      </w:pPr>
      <w:r>
        <w:rPr>
          <w:rFonts w:cs="宋体" w:hint="eastAsia"/>
          <w:lang w:bidi="ar"/>
        </w:rPr>
        <w:t>还包括图形：</w:t>
      </w:r>
      <w:r>
        <w:rPr>
          <w:lang w:bidi="ar"/>
        </w:rPr>
        <w:t>RR</w:t>
      </w:r>
      <w:r>
        <w:rPr>
          <w:rFonts w:cs="宋体" w:hint="eastAsia"/>
          <w:lang w:bidi="ar"/>
        </w:rPr>
        <w:t>和</w:t>
      </w:r>
      <w:r>
        <w:rPr>
          <w:lang w:bidi="ar"/>
        </w:rPr>
        <w:t>RR</w:t>
      </w:r>
      <w:r>
        <w:rPr>
          <w:rFonts w:cs="宋体" w:hint="eastAsia"/>
          <w:lang w:bidi="ar"/>
        </w:rPr>
        <w:t>差值直方图，</w:t>
      </w:r>
      <w:r>
        <w:rPr>
          <w:lang w:bidi="ar"/>
        </w:rPr>
        <w:t>RR</w:t>
      </w:r>
      <w:r>
        <w:rPr>
          <w:rFonts w:cs="宋体" w:hint="eastAsia"/>
          <w:lang w:bidi="ar"/>
        </w:rPr>
        <w:t>和</w:t>
      </w:r>
      <w:r>
        <w:rPr>
          <w:lang w:bidi="ar"/>
        </w:rPr>
        <w:t>RR</w:t>
      </w:r>
      <w:r>
        <w:rPr>
          <w:rFonts w:cs="宋体" w:hint="eastAsia"/>
          <w:lang w:bidi="ar"/>
        </w:rPr>
        <w:t>差值散点图；以及指标结论预警提示。</w:t>
      </w:r>
    </w:p>
    <w:p w14:paraId="5FC2ACAE" w14:textId="77777777" w:rsidR="00197B1D" w:rsidRDefault="00197B1D">
      <w:pPr>
        <w:pStyle w:val="ad"/>
        <w:widowControl/>
        <w:tabs>
          <w:tab w:val="left" w:pos="420"/>
        </w:tabs>
        <w:spacing w:line="360" w:lineRule="auto"/>
        <w:ind w:left="780" w:firstLineChars="200" w:firstLine="480"/>
        <w:jc w:val="left"/>
      </w:pPr>
    </w:p>
    <w:p w14:paraId="4A676A2C" w14:textId="77777777" w:rsidR="00197B1D" w:rsidRDefault="005C55D3">
      <w:pPr>
        <w:pStyle w:val="ad"/>
        <w:widowControl/>
        <w:numPr>
          <w:ilvl w:val="1"/>
          <w:numId w:val="3"/>
        </w:numPr>
        <w:tabs>
          <w:tab w:val="left" w:pos="420"/>
        </w:tabs>
        <w:spacing w:line="360" w:lineRule="auto"/>
        <w:jc w:val="left"/>
        <w:outlineLvl w:val="1"/>
        <w:rPr>
          <w:rFonts w:cs="宋体"/>
          <w:lang w:bidi="ar"/>
        </w:rPr>
      </w:pPr>
      <w:r>
        <w:rPr>
          <w:rFonts w:cs="宋体"/>
          <w:lang w:bidi="ar"/>
        </w:rPr>
        <w:t xml:space="preserve"> </w:t>
      </w:r>
      <w:r>
        <w:rPr>
          <w:rFonts w:cs="宋体" w:hint="eastAsia"/>
          <w:lang w:bidi="ar"/>
        </w:rPr>
        <w:t>算法名称：</w:t>
      </w:r>
      <w:r>
        <w:rPr>
          <w:rFonts w:cs="宋体"/>
          <w:lang w:bidi="ar"/>
        </w:rPr>
        <w:t>ST</w:t>
      </w:r>
      <w:r>
        <w:rPr>
          <w:rFonts w:cs="宋体" w:hint="eastAsia"/>
          <w:lang w:bidi="ar"/>
        </w:rPr>
        <w:t>计算方法</w:t>
      </w:r>
    </w:p>
    <w:p w14:paraId="7C610774" w14:textId="77777777" w:rsidR="00197B1D" w:rsidRDefault="005C55D3" w:rsidP="00197B1D">
      <w:pPr>
        <w:pStyle w:val="ad"/>
        <w:widowControl/>
        <w:tabs>
          <w:tab w:val="left" w:pos="420"/>
        </w:tabs>
        <w:spacing w:line="360" w:lineRule="auto"/>
        <w:jc w:val="left"/>
        <w:pPrChange w:id="555" w:author="张霄恒1106" w:date="2020-11-06T07:57:00Z">
          <w:pPr>
            <w:pStyle w:val="ad"/>
            <w:widowControl/>
            <w:tabs>
              <w:tab w:val="left" w:pos="420"/>
            </w:tabs>
            <w:spacing w:line="360" w:lineRule="auto"/>
            <w:ind w:left="780" w:firstLineChars="200" w:firstLine="480"/>
            <w:jc w:val="left"/>
          </w:pPr>
        </w:pPrChange>
      </w:pPr>
      <w:r>
        <w:rPr>
          <w:rFonts w:cs="宋体" w:hint="eastAsia"/>
          <w:lang w:bidi="ar"/>
        </w:rPr>
        <w:t>类型：公认成熟算法</w:t>
      </w:r>
    </w:p>
    <w:p w14:paraId="3167D571" w14:textId="77777777" w:rsidR="00197B1D" w:rsidRDefault="005C55D3" w:rsidP="00197B1D">
      <w:pPr>
        <w:pStyle w:val="ad"/>
        <w:widowControl/>
        <w:tabs>
          <w:tab w:val="left" w:pos="420"/>
        </w:tabs>
        <w:spacing w:line="360" w:lineRule="auto"/>
        <w:jc w:val="left"/>
        <w:pPrChange w:id="556" w:author="张霄恒1106" w:date="2020-11-06T07:57:00Z">
          <w:pPr>
            <w:pStyle w:val="ad"/>
            <w:widowControl/>
            <w:tabs>
              <w:tab w:val="left" w:pos="420"/>
            </w:tabs>
            <w:spacing w:line="360" w:lineRule="auto"/>
            <w:ind w:left="780" w:firstLineChars="200" w:firstLine="480"/>
            <w:jc w:val="left"/>
          </w:pPr>
        </w:pPrChange>
      </w:pPr>
      <w:r>
        <w:rPr>
          <w:rFonts w:cs="宋体" w:hint="eastAsia"/>
          <w:lang w:bidi="ar"/>
        </w:rPr>
        <w:t>用途：用于</w:t>
      </w:r>
      <w:r>
        <w:rPr>
          <w:lang w:bidi="ar"/>
        </w:rPr>
        <w:t>ST</w:t>
      </w:r>
      <w:r>
        <w:rPr>
          <w:rFonts w:cs="宋体" w:hint="eastAsia"/>
          <w:lang w:bidi="ar"/>
        </w:rPr>
        <w:t>计算</w:t>
      </w:r>
    </w:p>
    <w:p w14:paraId="777423E4" w14:textId="77777777" w:rsidR="00197B1D" w:rsidRDefault="005C55D3" w:rsidP="00197B1D">
      <w:pPr>
        <w:pStyle w:val="ad"/>
        <w:widowControl/>
        <w:tabs>
          <w:tab w:val="left" w:pos="420"/>
        </w:tabs>
        <w:spacing w:line="360" w:lineRule="auto"/>
        <w:jc w:val="left"/>
        <w:pPrChange w:id="557" w:author="张霄恒1106" w:date="2020-11-06T07:57:00Z">
          <w:pPr>
            <w:pStyle w:val="ad"/>
            <w:widowControl/>
            <w:tabs>
              <w:tab w:val="left" w:pos="420"/>
            </w:tabs>
            <w:spacing w:line="360" w:lineRule="auto"/>
            <w:ind w:left="780" w:firstLineChars="200" w:firstLine="480"/>
            <w:jc w:val="left"/>
          </w:pPr>
        </w:pPrChange>
      </w:pPr>
      <w:r>
        <w:rPr>
          <w:rFonts w:hint="eastAsia"/>
          <w:lang w:bidi="ar"/>
        </w:rPr>
        <w:t>算法实现：</w:t>
      </w:r>
      <w:r>
        <w:rPr>
          <w:lang w:bidi="ar"/>
        </w:rPr>
        <w:t>ST</w:t>
      </w:r>
      <w:r>
        <w:rPr>
          <w:rFonts w:hint="eastAsia"/>
          <w:lang w:bidi="ar"/>
        </w:rPr>
        <w:t>段抬高或压低以</w:t>
      </w:r>
      <w:r>
        <w:rPr>
          <w:lang w:bidi="ar"/>
        </w:rPr>
        <w:t>QRS</w:t>
      </w:r>
      <w:r>
        <w:rPr>
          <w:rFonts w:hint="eastAsia"/>
          <w:lang w:bidi="ar"/>
        </w:rPr>
        <w:t>起点为基准线，以</w:t>
      </w:r>
      <w:r>
        <w:rPr>
          <w:lang w:bidi="ar"/>
        </w:rPr>
        <w:t>J</w:t>
      </w:r>
      <w:r>
        <w:rPr>
          <w:rFonts w:hint="eastAsia"/>
          <w:lang w:bidi="ar"/>
        </w:rPr>
        <w:t>点后</w:t>
      </w:r>
      <w:r>
        <w:rPr>
          <w:lang w:bidi="ar"/>
        </w:rPr>
        <w:t>0.06s</w:t>
      </w:r>
      <w:r>
        <w:rPr>
          <w:rFonts w:hint="eastAsia"/>
          <w:lang w:bidi="ar"/>
        </w:rPr>
        <w:t>为准。计算一分钟内</w:t>
      </w:r>
      <w:r>
        <w:rPr>
          <w:lang w:bidi="ar"/>
        </w:rPr>
        <w:t>ST</w:t>
      </w:r>
      <w:r>
        <w:rPr>
          <w:rFonts w:hint="eastAsia"/>
          <w:lang w:bidi="ar"/>
        </w:rPr>
        <w:t>段抬高或</w:t>
      </w:r>
      <w:r>
        <w:rPr>
          <w:rFonts w:hint="eastAsia"/>
          <w:lang w:bidi="ar"/>
        </w:rPr>
        <w:t>压低的平均值</w:t>
      </w:r>
      <w:r>
        <w:rPr>
          <w:rFonts w:hint="eastAsia"/>
          <w:lang w:bidi="ar"/>
        </w:rPr>
        <w:t>。</w:t>
      </w:r>
    </w:p>
    <w:p w14:paraId="3D91EBD9" w14:textId="77777777" w:rsidR="00197B1D" w:rsidRDefault="00197B1D">
      <w:pPr>
        <w:pStyle w:val="af6"/>
        <w:widowControl/>
        <w:tabs>
          <w:tab w:val="left" w:pos="420"/>
        </w:tabs>
        <w:spacing w:line="360" w:lineRule="auto"/>
        <w:ind w:left="780" w:firstLineChars="0" w:firstLine="0"/>
        <w:jc w:val="left"/>
      </w:pPr>
    </w:p>
    <w:p w14:paraId="114B7514" w14:textId="77777777" w:rsidR="00087A6C" w:rsidRDefault="00087A6C">
      <w:pPr>
        <w:spacing w:line="360" w:lineRule="auto"/>
        <w:ind w:firstLineChars="200" w:firstLine="480"/>
        <w:rPr>
          <w:rFonts w:hint="eastAsia"/>
          <w:sz w:val="24"/>
        </w:rPr>
      </w:pPr>
    </w:p>
    <w:p w14:paraId="16D72D4D" w14:textId="77777777" w:rsidR="00197B1D" w:rsidRDefault="005C55D3">
      <w:pPr>
        <w:numPr>
          <w:ilvl w:val="0"/>
          <w:numId w:val="3"/>
        </w:numPr>
        <w:tabs>
          <w:tab w:val="left" w:pos="425"/>
        </w:tabs>
        <w:outlineLvl w:val="0"/>
        <w:rPr>
          <w:b/>
          <w:bCs/>
          <w:sz w:val="28"/>
          <w:szCs w:val="28"/>
        </w:rPr>
      </w:pPr>
      <w:bookmarkStart w:id="558" w:name="_Toc11144"/>
      <w:bookmarkStart w:id="559" w:name="_Toc12800732"/>
      <w:bookmarkStart w:id="560" w:name="_Toc17211"/>
      <w:bookmarkStart w:id="561" w:name="_Toc4352"/>
      <w:bookmarkStart w:id="562" w:name="_Toc30858"/>
      <w:bookmarkStart w:id="563" w:name="_Toc30856"/>
      <w:bookmarkStart w:id="564" w:name="_Toc21750"/>
      <w:bookmarkStart w:id="565" w:name="_Toc26135"/>
      <w:bookmarkStart w:id="566" w:name="_Toc1610"/>
      <w:bookmarkStart w:id="567" w:name="_Toc29407"/>
      <w:bookmarkStart w:id="568" w:name="_Toc9080"/>
      <w:bookmarkStart w:id="569" w:name="_Toc25789"/>
      <w:bookmarkStart w:id="570" w:name="_Toc24014"/>
      <w:bookmarkStart w:id="571" w:name="_Toc8154"/>
      <w:bookmarkStart w:id="572" w:name="_Toc17314"/>
      <w:r>
        <w:rPr>
          <w:b/>
          <w:bCs/>
          <w:sz w:val="28"/>
          <w:szCs w:val="28"/>
        </w:rPr>
        <w:t>其他要求</w:t>
      </w:r>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p>
    <w:p w14:paraId="57F19CD1" w14:textId="77777777" w:rsidR="00197B1D" w:rsidRDefault="005C55D3">
      <w:pPr>
        <w:numPr>
          <w:ilvl w:val="1"/>
          <w:numId w:val="3"/>
        </w:numPr>
        <w:spacing w:line="360" w:lineRule="auto"/>
        <w:outlineLvl w:val="1"/>
        <w:rPr>
          <w:bCs/>
          <w:sz w:val="24"/>
        </w:rPr>
      </w:pPr>
      <w:bookmarkStart w:id="573" w:name="_Toc8418"/>
      <w:bookmarkStart w:id="574" w:name="_Toc27006"/>
      <w:bookmarkStart w:id="575" w:name="_Toc16775"/>
      <w:bookmarkStart w:id="576" w:name="_Toc29778"/>
      <w:bookmarkStart w:id="577" w:name="_Toc22079"/>
      <w:bookmarkStart w:id="578" w:name="_Toc18252"/>
      <w:bookmarkStart w:id="579" w:name="_Toc2739"/>
      <w:bookmarkStart w:id="580" w:name="_Toc8333"/>
      <w:bookmarkStart w:id="581" w:name="_Toc14318"/>
      <w:bookmarkStart w:id="582" w:name="_Toc32647"/>
      <w:bookmarkStart w:id="583" w:name="_Toc12800733"/>
      <w:bookmarkStart w:id="584" w:name="_Toc10733"/>
      <w:bookmarkStart w:id="585" w:name="_Toc13472"/>
      <w:bookmarkStart w:id="586" w:name="_Toc28000"/>
      <w:bookmarkStart w:id="587" w:name="_Toc9776"/>
      <w:bookmarkStart w:id="588" w:name="_Toc25724"/>
      <w:bookmarkStart w:id="589" w:name="_Toc1956"/>
      <w:bookmarkStart w:id="590" w:name="_Toc23845"/>
      <w:bookmarkStart w:id="591" w:name="_Toc28681"/>
      <w:bookmarkStart w:id="592" w:name="_Toc11692"/>
      <w:r>
        <w:rPr>
          <w:rFonts w:cs="宋体" w:hint="eastAsia"/>
          <w:bCs/>
          <w:sz w:val="24"/>
          <w:lang w:bidi="ar"/>
        </w:rPr>
        <w:t xml:space="preserve"> </w:t>
      </w:r>
      <w:r>
        <w:rPr>
          <w:rFonts w:cs="宋体" w:hint="eastAsia"/>
          <w:bCs/>
          <w:sz w:val="24"/>
          <w:lang w:bidi="ar"/>
        </w:rPr>
        <w:t>保密安全需求</w:t>
      </w:r>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p>
    <w:p w14:paraId="6B19E074" w14:textId="77777777" w:rsidR="00197B1D" w:rsidRDefault="005C55D3">
      <w:pPr>
        <w:spacing w:line="360" w:lineRule="auto"/>
        <w:ind w:firstLineChars="200" w:firstLine="480"/>
        <w:rPr>
          <w:sz w:val="24"/>
        </w:rPr>
      </w:pPr>
      <w:r>
        <w:rPr>
          <w:rFonts w:cs="宋体" w:hint="eastAsia"/>
          <w:sz w:val="24"/>
          <w:lang w:bidi="ar"/>
        </w:rPr>
        <w:t>设计传输协议和数据加密格式并不对外公开。仅提供下载数据，不能修改产品内数据。</w:t>
      </w:r>
    </w:p>
    <w:p w14:paraId="5AC4BCDF" w14:textId="77777777" w:rsidR="00197B1D" w:rsidRDefault="005C55D3">
      <w:pPr>
        <w:spacing w:line="360" w:lineRule="auto"/>
        <w:ind w:firstLineChars="200" w:firstLine="480"/>
        <w:rPr>
          <w:sz w:val="24"/>
        </w:rPr>
      </w:pPr>
      <w:r>
        <w:rPr>
          <w:rFonts w:cs="宋体" w:hint="eastAsia"/>
          <w:sz w:val="24"/>
          <w:lang w:bidi="ar"/>
        </w:rPr>
        <w:t>下载完数据，进行数据完整性校验。</w:t>
      </w:r>
    </w:p>
    <w:p w14:paraId="488EA53B" w14:textId="77777777" w:rsidR="00197B1D" w:rsidRDefault="005C55D3">
      <w:pPr>
        <w:spacing w:line="360" w:lineRule="auto"/>
        <w:ind w:firstLineChars="200" w:firstLine="480"/>
        <w:rPr>
          <w:sz w:val="24"/>
        </w:rPr>
      </w:pPr>
      <w:r>
        <w:rPr>
          <w:rFonts w:cs="宋体" w:hint="eastAsia"/>
          <w:sz w:val="24"/>
          <w:lang w:bidi="ar"/>
        </w:rPr>
        <w:t>禁止使用网络代理。</w:t>
      </w:r>
    </w:p>
    <w:p w14:paraId="2365A9B1" w14:textId="77777777" w:rsidR="00197B1D" w:rsidRDefault="005C55D3">
      <w:pPr>
        <w:numPr>
          <w:ilvl w:val="1"/>
          <w:numId w:val="3"/>
        </w:numPr>
        <w:spacing w:line="360" w:lineRule="auto"/>
        <w:outlineLvl w:val="1"/>
        <w:rPr>
          <w:rFonts w:cs="宋体"/>
          <w:bCs/>
          <w:sz w:val="24"/>
          <w:lang w:bidi="ar"/>
        </w:rPr>
      </w:pPr>
      <w:bookmarkStart w:id="593" w:name="_Toc26375"/>
      <w:bookmarkStart w:id="594" w:name="_Toc10570"/>
      <w:bookmarkStart w:id="595" w:name="_Toc15442"/>
      <w:bookmarkStart w:id="596" w:name="_Toc6036"/>
      <w:bookmarkStart w:id="597" w:name="_Toc8125"/>
      <w:bookmarkStart w:id="598" w:name="_Toc17711"/>
      <w:bookmarkStart w:id="599" w:name="_Toc32278"/>
      <w:bookmarkStart w:id="600" w:name="_Toc32269"/>
      <w:bookmarkStart w:id="601" w:name="_Toc14349"/>
      <w:bookmarkStart w:id="602" w:name="_Toc7015"/>
      <w:bookmarkStart w:id="603" w:name="_Toc19272"/>
      <w:bookmarkStart w:id="604" w:name="_Toc9288"/>
      <w:bookmarkStart w:id="605" w:name="_Toc12800734"/>
      <w:bookmarkStart w:id="606" w:name="_Toc26536"/>
      <w:bookmarkStart w:id="607" w:name="_Toc24631"/>
      <w:bookmarkStart w:id="608" w:name="_Toc5909"/>
      <w:bookmarkStart w:id="609" w:name="_Toc17406"/>
      <w:bookmarkStart w:id="610" w:name="_Toc2481"/>
      <w:bookmarkStart w:id="611" w:name="_Toc15665"/>
      <w:bookmarkStart w:id="612" w:name="_Toc31292"/>
      <w:r>
        <w:rPr>
          <w:rFonts w:cs="宋体" w:hint="eastAsia"/>
          <w:bCs/>
          <w:sz w:val="24"/>
          <w:lang w:bidi="ar"/>
        </w:rPr>
        <w:t xml:space="preserve"> </w:t>
      </w:r>
      <w:r>
        <w:rPr>
          <w:rFonts w:cs="宋体" w:hint="eastAsia"/>
          <w:bCs/>
          <w:sz w:val="24"/>
          <w:lang w:bidi="ar"/>
        </w:rPr>
        <w:t>对人为错误敏感的适用性工程要求和培训</w:t>
      </w:r>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14:paraId="0E2BBC4D" w14:textId="77777777" w:rsidR="00197B1D" w:rsidRDefault="005C55D3">
      <w:pPr>
        <w:spacing w:line="360" w:lineRule="auto"/>
        <w:ind w:firstLineChars="200" w:firstLine="480"/>
        <w:rPr>
          <w:sz w:val="24"/>
        </w:rPr>
      </w:pPr>
      <w:r>
        <w:rPr>
          <w:rFonts w:cs="宋体" w:hint="eastAsia"/>
          <w:sz w:val="24"/>
          <w:lang w:bidi="ar"/>
        </w:rPr>
        <w:t>本软件为分析软件，产品</w:t>
      </w:r>
      <w:r>
        <w:rPr>
          <w:sz w:val="24"/>
          <w:lang w:bidi="ar"/>
        </w:rPr>
        <w:t>/</w:t>
      </w:r>
      <w:r>
        <w:rPr>
          <w:rFonts w:cs="宋体" w:hint="eastAsia"/>
          <w:sz w:val="24"/>
          <w:lang w:bidi="ar"/>
        </w:rPr>
        <w:t>软件操作见说明书。</w:t>
      </w:r>
    </w:p>
    <w:p w14:paraId="3EE39703" w14:textId="77777777" w:rsidR="00197B1D" w:rsidRDefault="005C55D3">
      <w:pPr>
        <w:numPr>
          <w:ilvl w:val="1"/>
          <w:numId w:val="3"/>
        </w:numPr>
        <w:spacing w:line="360" w:lineRule="auto"/>
        <w:outlineLvl w:val="1"/>
        <w:rPr>
          <w:rFonts w:cs="宋体"/>
          <w:bCs/>
          <w:sz w:val="24"/>
          <w:lang w:bidi="ar"/>
        </w:rPr>
      </w:pPr>
      <w:bookmarkStart w:id="613" w:name="_Toc19576"/>
      <w:bookmarkStart w:id="614" w:name="_Toc12800735"/>
      <w:bookmarkStart w:id="615" w:name="_Toc18434"/>
      <w:bookmarkStart w:id="616" w:name="_Toc18679"/>
      <w:bookmarkStart w:id="617" w:name="_Toc19773"/>
      <w:bookmarkStart w:id="618" w:name="_Toc10190"/>
      <w:bookmarkStart w:id="619" w:name="_Toc29094"/>
      <w:bookmarkStart w:id="620" w:name="_Toc11193"/>
      <w:bookmarkStart w:id="621" w:name="_Toc9547"/>
      <w:bookmarkStart w:id="622" w:name="_Toc18642"/>
      <w:bookmarkStart w:id="623" w:name="_Toc23714"/>
      <w:bookmarkStart w:id="624" w:name="_Toc2951"/>
      <w:bookmarkStart w:id="625" w:name="_Toc28777"/>
      <w:bookmarkStart w:id="626" w:name="_Toc22603"/>
      <w:bookmarkStart w:id="627" w:name="_Toc3216"/>
      <w:bookmarkStart w:id="628" w:name="_Toc6099"/>
      <w:bookmarkStart w:id="629" w:name="_Toc19935"/>
      <w:bookmarkStart w:id="630" w:name="_Toc29041"/>
      <w:bookmarkStart w:id="631" w:name="_Toc6718"/>
      <w:bookmarkStart w:id="632" w:name="_Toc8355"/>
      <w:r>
        <w:rPr>
          <w:rFonts w:cs="宋体" w:hint="eastAsia"/>
          <w:bCs/>
          <w:sz w:val="24"/>
          <w:lang w:bidi="ar"/>
        </w:rPr>
        <w:t xml:space="preserve"> </w:t>
      </w:r>
      <w:r>
        <w:rPr>
          <w:rFonts w:cs="宋体" w:hint="eastAsia"/>
          <w:bCs/>
          <w:sz w:val="24"/>
          <w:lang w:bidi="ar"/>
        </w:rPr>
        <w:t>数据定义和数据库需求</w:t>
      </w:r>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14:paraId="3C251B0B" w14:textId="77777777" w:rsidR="00197B1D" w:rsidRDefault="005C55D3">
      <w:pPr>
        <w:spacing w:line="360" w:lineRule="auto"/>
        <w:ind w:firstLineChars="200" w:firstLine="480"/>
        <w:rPr>
          <w:kern w:val="0"/>
          <w:sz w:val="24"/>
        </w:rPr>
      </w:pPr>
      <w:r>
        <w:rPr>
          <w:rFonts w:cs="宋体" w:hint="eastAsia"/>
          <w:sz w:val="24"/>
          <w:lang w:bidi="ar"/>
        </w:rPr>
        <w:lastRenderedPageBreak/>
        <w:t>无</w:t>
      </w:r>
    </w:p>
    <w:p w14:paraId="768B3D60" w14:textId="77777777" w:rsidR="00197B1D" w:rsidRDefault="005C55D3">
      <w:pPr>
        <w:numPr>
          <w:ilvl w:val="1"/>
          <w:numId w:val="3"/>
        </w:numPr>
        <w:spacing w:line="360" w:lineRule="auto"/>
        <w:outlineLvl w:val="1"/>
        <w:rPr>
          <w:rFonts w:cs="宋体"/>
          <w:bCs/>
          <w:sz w:val="24"/>
          <w:lang w:bidi="ar"/>
        </w:rPr>
      </w:pPr>
      <w:bookmarkStart w:id="633" w:name="_Toc13200"/>
      <w:bookmarkStart w:id="634" w:name="_Toc21997"/>
      <w:bookmarkStart w:id="635" w:name="_Toc4177"/>
      <w:bookmarkStart w:id="636" w:name="_Toc24533"/>
      <w:bookmarkStart w:id="637" w:name="_Toc18909"/>
      <w:bookmarkStart w:id="638" w:name="_Toc22650"/>
      <w:bookmarkStart w:id="639" w:name="_Toc16743"/>
      <w:bookmarkStart w:id="640" w:name="_Toc7884"/>
      <w:bookmarkStart w:id="641" w:name="_Toc5215"/>
      <w:bookmarkStart w:id="642" w:name="_Toc26483"/>
      <w:bookmarkStart w:id="643" w:name="_Toc29578"/>
      <w:bookmarkStart w:id="644" w:name="_Toc1663"/>
      <w:bookmarkStart w:id="645" w:name="_Toc13326"/>
      <w:bookmarkStart w:id="646" w:name="_Toc10319"/>
      <w:bookmarkStart w:id="647" w:name="_Toc4665"/>
      <w:bookmarkStart w:id="648" w:name="_Toc4802"/>
      <w:bookmarkStart w:id="649" w:name="_Toc5035"/>
      <w:bookmarkStart w:id="650" w:name="_Toc13619"/>
      <w:bookmarkStart w:id="651" w:name="_Toc12800736"/>
      <w:bookmarkStart w:id="652" w:name="_Toc25371"/>
      <w:r>
        <w:rPr>
          <w:rFonts w:cs="宋体" w:hint="eastAsia"/>
          <w:bCs/>
          <w:sz w:val="24"/>
          <w:lang w:bidi="ar"/>
        </w:rPr>
        <w:t xml:space="preserve"> </w:t>
      </w:r>
      <w:r>
        <w:rPr>
          <w:rFonts w:cs="宋体" w:hint="eastAsia"/>
          <w:bCs/>
          <w:sz w:val="24"/>
          <w:lang w:bidi="ar"/>
        </w:rPr>
        <w:t>对已交付的医疗器械软件的安装验证要求</w:t>
      </w:r>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p>
    <w:p w14:paraId="56BE778C" w14:textId="77777777" w:rsidR="00197B1D" w:rsidRDefault="005C55D3">
      <w:pPr>
        <w:spacing w:line="360" w:lineRule="auto"/>
        <w:ind w:firstLineChars="200" w:firstLine="480"/>
        <w:rPr>
          <w:sz w:val="24"/>
        </w:rPr>
      </w:pPr>
      <w:r>
        <w:rPr>
          <w:rFonts w:cs="宋体" w:hint="eastAsia"/>
          <w:sz w:val="24"/>
          <w:lang w:bidi="ar"/>
        </w:rPr>
        <w:t>本软件系统以可执行代码的文件形式交付，由</w:t>
      </w:r>
      <w:r>
        <w:rPr>
          <w:rFonts w:cs="宋体" w:hint="eastAsia"/>
          <w:kern w:val="0"/>
          <w:sz w:val="24"/>
          <w:lang w:bidi="ar"/>
        </w:rPr>
        <w:t>通心络科（河北）科技有限公司安装人员进行安装</w:t>
      </w:r>
      <w:r>
        <w:rPr>
          <w:rFonts w:cs="宋体" w:hint="eastAsia"/>
          <w:sz w:val="24"/>
          <w:lang w:bidi="ar"/>
        </w:rPr>
        <w:t>。</w:t>
      </w:r>
    </w:p>
    <w:p w14:paraId="63FD1072" w14:textId="77777777" w:rsidR="00197B1D" w:rsidRDefault="005C55D3">
      <w:pPr>
        <w:numPr>
          <w:ilvl w:val="1"/>
          <w:numId w:val="3"/>
        </w:numPr>
        <w:spacing w:line="360" w:lineRule="auto"/>
        <w:outlineLvl w:val="1"/>
        <w:rPr>
          <w:rFonts w:cs="宋体"/>
          <w:bCs/>
          <w:sz w:val="24"/>
          <w:lang w:bidi="ar"/>
        </w:rPr>
      </w:pPr>
      <w:bookmarkStart w:id="653" w:name="_Toc9698"/>
      <w:bookmarkStart w:id="654" w:name="_Toc2799"/>
      <w:bookmarkStart w:id="655" w:name="_Toc1945"/>
      <w:bookmarkStart w:id="656" w:name="_Toc29279"/>
      <w:bookmarkStart w:id="657" w:name="_Toc12800737"/>
      <w:bookmarkStart w:id="658" w:name="_Toc12127"/>
      <w:bookmarkStart w:id="659" w:name="_Toc14312"/>
      <w:bookmarkStart w:id="660" w:name="_Toc10145"/>
      <w:bookmarkStart w:id="661" w:name="_Toc25172"/>
      <w:bookmarkStart w:id="662" w:name="_Toc16997"/>
      <w:bookmarkStart w:id="663" w:name="_Toc4527"/>
      <w:bookmarkStart w:id="664" w:name="_Toc6203"/>
      <w:bookmarkStart w:id="665" w:name="_Toc4722"/>
      <w:bookmarkStart w:id="666" w:name="_Toc4234"/>
      <w:bookmarkStart w:id="667" w:name="_Toc30610"/>
      <w:bookmarkStart w:id="668" w:name="_Toc1777"/>
      <w:bookmarkStart w:id="669" w:name="_Toc15239"/>
      <w:bookmarkStart w:id="670" w:name="_Toc999"/>
      <w:bookmarkStart w:id="671" w:name="_Toc20877"/>
      <w:bookmarkStart w:id="672" w:name="_Toc2944"/>
      <w:r>
        <w:rPr>
          <w:rFonts w:cs="宋体" w:hint="eastAsia"/>
          <w:bCs/>
          <w:sz w:val="24"/>
          <w:lang w:bidi="ar"/>
        </w:rPr>
        <w:t xml:space="preserve"> </w:t>
      </w:r>
      <w:r>
        <w:rPr>
          <w:rFonts w:cs="宋体" w:hint="eastAsia"/>
          <w:bCs/>
          <w:sz w:val="24"/>
          <w:lang w:bidi="ar"/>
        </w:rPr>
        <w:t>与操作和维护方法有关的要求</w:t>
      </w:r>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p>
    <w:p w14:paraId="7E6CD667" w14:textId="77777777" w:rsidR="00197B1D" w:rsidRDefault="005C55D3">
      <w:pPr>
        <w:spacing w:line="360" w:lineRule="auto"/>
        <w:ind w:firstLineChars="200" w:firstLine="480"/>
        <w:rPr>
          <w:kern w:val="0"/>
          <w:sz w:val="24"/>
        </w:rPr>
      </w:pPr>
      <w:r>
        <w:rPr>
          <w:rFonts w:cs="宋体" w:hint="eastAsia"/>
          <w:sz w:val="24"/>
          <w:lang w:bidi="ar"/>
        </w:rPr>
        <w:t>软件系统的操作维护方法归纳到产品的使用说明书中，由公司市场销售人员对医生进行培训。</w:t>
      </w:r>
    </w:p>
    <w:p w14:paraId="306A2A53" w14:textId="77777777" w:rsidR="00197B1D" w:rsidRDefault="005C55D3">
      <w:pPr>
        <w:numPr>
          <w:ilvl w:val="1"/>
          <w:numId w:val="3"/>
        </w:numPr>
        <w:spacing w:line="360" w:lineRule="auto"/>
        <w:outlineLvl w:val="1"/>
        <w:rPr>
          <w:rFonts w:cs="宋体"/>
          <w:bCs/>
          <w:sz w:val="24"/>
          <w:lang w:bidi="ar"/>
        </w:rPr>
      </w:pPr>
      <w:bookmarkStart w:id="673" w:name="_Toc5785"/>
      <w:bookmarkStart w:id="674" w:name="_Toc18280"/>
      <w:bookmarkStart w:id="675" w:name="_Toc20880"/>
      <w:bookmarkStart w:id="676" w:name="_Toc12800738"/>
      <w:bookmarkStart w:id="677" w:name="_Toc31962"/>
      <w:bookmarkStart w:id="678" w:name="_Toc3557"/>
      <w:bookmarkStart w:id="679" w:name="_Toc610"/>
      <w:bookmarkStart w:id="680" w:name="_Toc19231"/>
      <w:bookmarkStart w:id="681" w:name="_Toc15657"/>
      <w:bookmarkStart w:id="682" w:name="_Toc12612"/>
      <w:bookmarkStart w:id="683" w:name="_Toc4461"/>
      <w:bookmarkStart w:id="684" w:name="_Toc32200"/>
      <w:bookmarkStart w:id="685" w:name="_Toc2486"/>
      <w:bookmarkStart w:id="686" w:name="_Toc13086"/>
      <w:bookmarkStart w:id="687" w:name="_Toc1069"/>
      <w:bookmarkStart w:id="688" w:name="_Toc23110"/>
      <w:bookmarkStart w:id="689" w:name="_Toc13454"/>
      <w:bookmarkStart w:id="690" w:name="_Toc25961"/>
      <w:bookmarkStart w:id="691" w:name="_Toc7485"/>
      <w:bookmarkStart w:id="692" w:name="_Toc26300"/>
      <w:r>
        <w:rPr>
          <w:rFonts w:cs="宋体" w:hint="eastAsia"/>
          <w:bCs/>
          <w:sz w:val="24"/>
          <w:lang w:bidi="ar"/>
        </w:rPr>
        <w:t xml:space="preserve"> </w:t>
      </w:r>
      <w:r>
        <w:rPr>
          <w:rFonts w:cs="宋体" w:hint="eastAsia"/>
          <w:bCs/>
          <w:sz w:val="24"/>
          <w:lang w:bidi="ar"/>
        </w:rPr>
        <w:t>编制的用户文档要求</w:t>
      </w:r>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14:paraId="73E68432" w14:textId="77777777" w:rsidR="00197B1D" w:rsidRDefault="005C55D3">
      <w:pPr>
        <w:spacing w:line="360" w:lineRule="auto"/>
        <w:ind w:firstLineChars="200" w:firstLine="480"/>
        <w:rPr>
          <w:kern w:val="0"/>
          <w:sz w:val="24"/>
        </w:rPr>
      </w:pPr>
      <w:r>
        <w:rPr>
          <w:rFonts w:cs="宋体" w:hint="eastAsia"/>
          <w:sz w:val="24"/>
          <w:lang w:bidi="ar"/>
        </w:rPr>
        <w:t>在使用说明书中，要包括编制软件安装环境、操作的方法、明确信息提示意义、软件性能特征、适用范围、故障处理方法、对使用人员的要求，以及售后方式。写入禁止用户手动修改删除数据的提示。</w:t>
      </w:r>
    </w:p>
    <w:p w14:paraId="6D6A6E65" w14:textId="77777777" w:rsidR="00197B1D" w:rsidRDefault="005C55D3">
      <w:pPr>
        <w:numPr>
          <w:ilvl w:val="1"/>
          <w:numId w:val="3"/>
        </w:numPr>
        <w:spacing w:line="360" w:lineRule="auto"/>
        <w:outlineLvl w:val="1"/>
        <w:rPr>
          <w:rFonts w:cs="宋体"/>
          <w:bCs/>
          <w:sz w:val="24"/>
          <w:lang w:bidi="ar"/>
        </w:rPr>
      </w:pPr>
      <w:bookmarkStart w:id="693" w:name="_Toc16842"/>
      <w:bookmarkStart w:id="694" w:name="_Toc12800739"/>
      <w:bookmarkStart w:id="695" w:name="_Toc14574"/>
      <w:bookmarkStart w:id="696" w:name="_Toc10315"/>
      <w:bookmarkStart w:id="697" w:name="_Toc30060"/>
      <w:bookmarkStart w:id="698" w:name="_Toc24681"/>
      <w:bookmarkStart w:id="699" w:name="_Toc11910"/>
      <w:bookmarkStart w:id="700" w:name="_Toc3437"/>
      <w:bookmarkStart w:id="701" w:name="_Toc32318"/>
      <w:bookmarkStart w:id="702" w:name="_Toc22744"/>
      <w:bookmarkStart w:id="703" w:name="_Toc14618"/>
      <w:bookmarkStart w:id="704" w:name="_Toc12864"/>
      <w:bookmarkStart w:id="705" w:name="_Toc9062"/>
      <w:bookmarkStart w:id="706" w:name="_Toc22642"/>
      <w:bookmarkStart w:id="707" w:name="_Toc12195"/>
      <w:bookmarkStart w:id="708" w:name="_Toc6824"/>
      <w:bookmarkStart w:id="709" w:name="_Toc13644"/>
      <w:bookmarkStart w:id="710" w:name="_Toc21817"/>
      <w:bookmarkStart w:id="711" w:name="_Toc24087"/>
      <w:bookmarkStart w:id="712" w:name="_Toc15092"/>
      <w:r>
        <w:rPr>
          <w:rFonts w:cs="宋体" w:hint="eastAsia"/>
          <w:bCs/>
          <w:sz w:val="24"/>
          <w:lang w:bidi="ar"/>
        </w:rPr>
        <w:t xml:space="preserve"> </w:t>
      </w:r>
      <w:r>
        <w:rPr>
          <w:rFonts w:cs="宋体" w:hint="eastAsia"/>
          <w:bCs/>
          <w:sz w:val="24"/>
          <w:lang w:bidi="ar"/>
        </w:rPr>
        <w:t>用户维护要求</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p>
    <w:p w14:paraId="2719F8D4" w14:textId="77777777" w:rsidR="00197B1D" w:rsidRDefault="005C55D3">
      <w:pPr>
        <w:spacing w:line="360" w:lineRule="auto"/>
        <w:ind w:firstLineChars="200" w:firstLine="480"/>
        <w:rPr>
          <w:kern w:val="0"/>
          <w:sz w:val="24"/>
        </w:rPr>
      </w:pPr>
      <w:r>
        <w:rPr>
          <w:rFonts w:cs="宋体" w:hint="eastAsia"/>
          <w:sz w:val="24"/>
          <w:lang w:bidi="ar"/>
        </w:rPr>
        <w:t>用户不需要对软件进行维护。</w:t>
      </w:r>
    </w:p>
    <w:p w14:paraId="2A6B924B" w14:textId="77777777" w:rsidR="00197B1D" w:rsidRDefault="005C55D3">
      <w:pPr>
        <w:numPr>
          <w:ilvl w:val="1"/>
          <w:numId w:val="3"/>
        </w:numPr>
        <w:spacing w:line="360" w:lineRule="auto"/>
        <w:outlineLvl w:val="1"/>
        <w:rPr>
          <w:rFonts w:cs="宋体"/>
          <w:bCs/>
          <w:sz w:val="24"/>
          <w:lang w:bidi="ar"/>
        </w:rPr>
      </w:pPr>
      <w:bookmarkStart w:id="713" w:name="_Toc20407"/>
      <w:bookmarkStart w:id="714" w:name="_Toc25833"/>
      <w:bookmarkStart w:id="715" w:name="_Toc26005"/>
      <w:bookmarkStart w:id="716" w:name="_Toc8789"/>
      <w:bookmarkStart w:id="717" w:name="_Toc10802"/>
      <w:r>
        <w:rPr>
          <w:rFonts w:cs="宋体" w:hint="eastAsia"/>
          <w:bCs/>
          <w:sz w:val="24"/>
          <w:lang w:bidi="ar"/>
        </w:rPr>
        <w:t xml:space="preserve"> </w:t>
      </w:r>
      <w:r>
        <w:rPr>
          <w:rFonts w:cs="宋体" w:hint="eastAsia"/>
          <w:bCs/>
          <w:sz w:val="24"/>
          <w:lang w:bidi="ar"/>
        </w:rPr>
        <w:t>软件检测</w:t>
      </w:r>
      <w:bookmarkEnd w:id="713"/>
      <w:bookmarkEnd w:id="714"/>
      <w:bookmarkEnd w:id="715"/>
      <w:bookmarkEnd w:id="716"/>
      <w:bookmarkEnd w:id="717"/>
    </w:p>
    <w:p w14:paraId="7BD80057" w14:textId="77777777" w:rsidR="00197B1D" w:rsidRDefault="005C55D3">
      <w:pPr>
        <w:spacing w:line="360" w:lineRule="auto"/>
        <w:ind w:firstLineChars="200" w:firstLine="480"/>
        <w:rPr>
          <w:kern w:val="0"/>
          <w:sz w:val="24"/>
        </w:rPr>
      </w:pPr>
      <w:r>
        <w:rPr>
          <w:rFonts w:cs="宋体" w:hint="eastAsia"/>
          <w:kern w:val="0"/>
          <w:sz w:val="24"/>
          <w:lang w:bidi="ar"/>
        </w:rPr>
        <w:t>软件第一个发行版本完成后，交由软件检测部门检验。</w:t>
      </w:r>
    </w:p>
    <w:p w14:paraId="2891F32E" w14:textId="77777777" w:rsidR="00197B1D" w:rsidRDefault="005C55D3">
      <w:pPr>
        <w:numPr>
          <w:ilvl w:val="1"/>
          <w:numId w:val="3"/>
        </w:numPr>
        <w:spacing w:line="360" w:lineRule="auto"/>
        <w:outlineLvl w:val="1"/>
        <w:rPr>
          <w:rFonts w:cs="宋体"/>
          <w:bCs/>
          <w:sz w:val="24"/>
          <w:lang w:bidi="ar"/>
        </w:rPr>
      </w:pPr>
      <w:bookmarkStart w:id="718" w:name="_Toc15868"/>
      <w:bookmarkStart w:id="719" w:name="_Toc10218"/>
      <w:bookmarkStart w:id="720" w:name="_Toc32585"/>
      <w:r>
        <w:rPr>
          <w:rFonts w:cs="宋体"/>
          <w:bCs/>
          <w:sz w:val="24"/>
          <w:lang w:bidi="ar"/>
        </w:rPr>
        <w:t xml:space="preserve"> </w:t>
      </w:r>
      <w:r>
        <w:rPr>
          <w:rFonts w:cs="宋体" w:hint="eastAsia"/>
          <w:bCs/>
          <w:sz w:val="24"/>
          <w:lang w:bidi="ar"/>
        </w:rPr>
        <w:t>软件测试</w:t>
      </w:r>
      <w:bookmarkEnd w:id="718"/>
      <w:bookmarkEnd w:id="719"/>
      <w:bookmarkEnd w:id="720"/>
      <w:ins w:id="721" w:author="张霄恒1106" w:date="2020-11-06T09:26:00Z">
        <w:r>
          <w:rPr>
            <w:rFonts w:cs="宋体" w:hint="eastAsia"/>
            <w:bCs/>
            <w:sz w:val="24"/>
            <w:lang w:bidi="ar"/>
          </w:rPr>
          <w:t>计划创建</w:t>
        </w:r>
      </w:ins>
    </w:p>
    <w:p w14:paraId="022B0302" w14:textId="77777777" w:rsidR="00197B1D" w:rsidRDefault="005C55D3">
      <w:pPr>
        <w:spacing w:line="360" w:lineRule="auto"/>
        <w:ind w:firstLineChars="200" w:firstLine="480"/>
        <w:rPr>
          <w:kern w:val="0"/>
          <w:sz w:val="24"/>
        </w:rPr>
      </w:pPr>
      <w:r>
        <w:rPr>
          <w:rFonts w:cs="宋体" w:hint="eastAsia"/>
          <w:kern w:val="0"/>
          <w:sz w:val="24"/>
          <w:lang w:bidi="ar"/>
        </w:rPr>
        <w:t>对设计方案进行验证。</w:t>
      </w:r>
    </w:p>
    <w:p w14:paraId="471F084B" w14:textId="77777777" w:rsidR="00197B1D" w:rsidRDefault="005C55D3">
      <w:pPr>
        <w:spacing w:line="360" w:lineRule="auto"/>
        <w:ind w:firstLineChars="200" w:firstLine="480"/>
        <w:rPr>
          <w:kern w:val="0"/>
          <w:sz w:val="24"/>
        </w:rPr>
      </w:pPr>
      <w:r>
        <w:rPr>
          <w:rFonts w:cs="宋体" w:hint="eastAsia"/>
          <w:kern w:val="0"/>
          <w:sz w:val="24"/>
          <w:lang w:bidi="ar"/>
        </w:rPr>
        <w:t>用户测试方案中应该包括人机设计合理性、容错处理、账号密码机制功能、对使用说明书完</w:t>
      </w:r>
      <w:r>
        <w:rPr>
          <w:rFonts w:cs="宋体" w:hint="eastAsia"/>
          <w:kern w:val="0"/>
          <w:sz w:val="24"/>
          <w:lang w:bidi="ar"/>
        </w:rPr>
        <w:t>整性，以及包括对使用人员的培训测试。</w:t>
      </w:r>
    </w:p>
    <w:p w14:paraId="0C8DF14E" w14:textId="77777777" w:rsidR="00197B1D" w:rsidRDefault="005C55D3">
      <w:pPr>
        <w:spacing w:line="360" w:lineRule="auto"/>
        <w:ind w:firstLineChars="200" w:firstLine="480"/>
        <w:rPr>
          <w:kern w:val="0"/>
          <w:sz w:val="24"/>
        </w:rPr>
      </w:pPr>
      <w:r>
        <w:rPr>
          <w:rFonts w:cs="宋体" w:hint="eastAsia"/>
          <w:kern w:val="0"/>
          <w:sz w:val="24"/>
          <w:lang w:bidi="ar"/>
        </w:rPr>
        <w:t>系统测试要包括故障处理的测试。</w:t>
      </w:r>
    </w:p>
    <w:p w14:paraId="3C6EEF77" w14:textId="77777777" w:rsidR="00197B1D" w:rsidDel="00087A6C" w:rsidRDefault="005C55D3">
      <w:pPr>
        <w:numPr>
          <w:ilvl w:val="1"/>
          <w:numId w:val="3"/>
        </w:numPr>
        <w:tabs>
          <w:tab w:val="left" w:pos="425"/>
        </w:tabs>
        <w:spacing w:line="360" w:lineRule="auto"/>
        <w:outlineLvl w:val="1"/>
        <w:rPr>
          <w:del w:id="722" w:author="严鑫能" w:date="2020-11-13T09:59:00Z"/>
          <w:rFonts w:cs="宋体"/>
          <w:bCs/>
          <w:sz w:val="24"/>
          <w:lang w:bidi="ar"/>
        </w:rPr>
      </w:pPr>
      <w:bookmarkStart w:id="723" w:name="_Toc22198"/>
      <w:bookmarkStart w:id="724" w:name="_Toc15161"/>
      <w:bookmarkStart w:id="725" w:name="_Toc3558"/>
      <w:r w:rsidRPr="006B469D">
        <w:rPr>
          <w:rFonts w:cs="宋体" w:hint="eastAsia"/>
          <w:bCs/>
          <w:sz w:val="24"/>
          <w:lang w:bidi="ar"/>
        </w:rPr>
        <w:t xml:space="preserve"> </w:t>
      </w:r>
      <w:ins w:id="726" w:author="张霄恒1106" w:date="2020-11-06T09:26:00Z">
        <w:r w:rsidRPr="006B469D">
          <w:rPr>
            <w:rFonts w:cs="宋体" w:hint="eastAsia"/>
            <w:bCs/>
            <w:sz w:val="24"/>
            <w:lang w:bidi="ar"/>
          </w:rPr>
          <w:t>标准和</w:t>
        </w:r>
      </w:ins>
      <w:r w:rsidRPr="006B469D">
        <w:rPr>
          <w:rFonts w:cs="宋体" w:hint="eastAsia"/>
          <w:bCs/>
          <w:sz w:val="24"/>
          <w:lang w:bidi="ar"/>
        </w:rPr>
        <w:t>法规要求</w:t>
      </w:r>
      <w:bookmarkEnd w:id="723"/>
      <w:bookmarkEnd w:id="724"/>
      <w:bookmarkEnd w:id="725"/>
    </w:p>
    <w:p w14:paraId="06E56F91" w14:textId="77777777" w:rsidR="00197B1D" w:rsidRPr="00087A6C" w:rsidRDefault="005C55D3" w:rsidP="00087A6C">
      <w:pPr>
        <w:numPr>
          <w:ilvl w:val="1"/>
          <w:numId w:val="3"/>
        </w:numPr>
        <w:spacing w:line="360" w:lineRule="auto"/>
        <w:outlineLvl w:val="1"/>
        <w:rPr>
          <w:ins w:id="727" w:author="张霄恒1106" w:date="2020-11-06T09:28:00Z"/>
          <w:sz w:val="24"/>
          <w:rPrChange w:id="728" w:author="严鑫能" w:date="2020-11-13T09:59:00Z">
            <w:rPr>
              <w:ins w:id="729" w:author="张霄恒1106" w:date="2020-11-06T09:28:00Z"/>
              <w:sz w:val="24"/>
            </w:rPr>
          </w:rPrChange>
        </w:rPr>
        <w:pPrChange w:id="730" w:author="严鑫能" w:date="2020-11-13T09:59:00Z">
          <w:pPr>
            <w:tabs>
              <w:tab w:val="left" w:pos="425"/>
            </w:tabs>
          </w:pPr>
        </w:pPrChange>
      </w:pPr>
      <w:r w:rsidRPr="00087A6C">
        <w:rPr>
          <w:kern w:val="0"/>
          <w:sz w:val="24"/>
          <w:lang w:bidi="ar"/>
          <w:rPrChange w:id="731" w:author="严鑫能" w:date="2020-11-13T09:59:00Z">
            <w:rPr>
              <w:kern w:val="0"/>
              <w:sz w:val="24"/>
              <w:lang w:bidi="ar"/>
            </w:rPr>
          </w:rPrChange>
        </w:rPr>
        <w:tab/>
      </w:r>
      <w:del w:id="732" w:author="张霄恒1106" w:date="2020-11-06T09:29:00Z">
        <w:r w:rsidRPr="00087A6C">
          <w:rPr>
            <w:rFonts w:cs="宋体" w:hint="eastAsia"/>
            <w:kern w:val="0"/>
            <w:sz w:val="24"/>
            <w:lang w:bidi="ar"/>
            <w:rPrChange w:id="733" w:author="严鑫能" w:date="2020-11-13T09:59:00Z">
              <w:rPr>
                <w:rFonts w:cs="宋体" w:hint="eastAsia"/>
                <w:kern w:val="0"/>
                <w:sz w:val="24"/>
                <w:lang w:bidi="ar"/>
              </w:rPr>
            </w:rPrChange>
          </w:rPr>
          <w:delText>见本需求规范“引用标准”</w:delText>
        </w:r>
        <w:r w:rsidRPr="00087A6C">
          <w:rPr>
            <w:sz w:val="24"/>
            <w:rPrChange w:id="734" w:author="严鑫能" w:date="2020-11-13T09:59:00Z">
              <w:rPr>
                <w:sz w:val="24"/>
              </w:rPr>
            </w:rPrChange>
          </w:rPr>
          <w:delText>。</w:delText>
        </w:r>
      </w:del>
    </w:p>
    <w:p w14:paraId="2AF5BE28" w14:textId="77777777" w:rsidR="00197B1D" w:rsidRDefault="005C55D3">
      <w:pPr>
        <w:numPr>
          <w:ilvl w:val="2"/>
          <w:numId w:val="3"/>
        </w:numPr>
        <w:spacing w:line="360" w:lineRule="auto"/>
        <w:outlineLvl w:val="2"/>
        <w:rPr>
          <w:ins w:id="735" w:author="张霄恒1106" w:date="2020-11-06T09:28:00Z"/>
          <w:bCs/>
          <w:sz w:val="24"/>
        </w:rPr>
      </w:pPr>
      <w:ins w:id="736" w:author="张霄恒1106" w:date="2020-11-06T09:28:00Z">
        <w:r>
          <w:rPr>
            <w:bCs/>
            <w:sz w:val="24"/>
          </w:rPr>
          <w:tab/>
        </w:r>
        <w:r>
          <w:rPr>
            <w:rFonts w:hint="eastAsia"/>
            <w:bCs/>
            <w:sz w:val="24"/>
          </w:rPr>
          <w:t xml:space="preserve"> </w:t>
        </w:r>
        <w:r>
          <w:rPr>
            <w:rFonts w:hint="eastAsia"/>
            <w:bCs/>
            <w:sz w:val="24"/>
          </w:rPr>
          <w:t>质量要求</w:t>
        </w:r>
      </w:ins>
    </w:p>
    <w:p w14:paraId="308CCC04" w14:textId="77777777" w:rsidR="00197B1D" w:rsidRDefault="005C55D3">
      <w:pPr>
        <w:spacing w:line="460" w:lineRule="exact"/>
        <w:ind w:firstLineChars="200" w:firstLine="480"/>
        <w:rPr>
          <w:ins w:id="737" w:author="张霄恒1106" w:date="2020-11-06T09:28:00Z"/>
          <w:kern w:val="0"/>
          <w:sz w:val="24"/>
        </w:rPr>
      </w:pPr>
      <w:ins w:id="738" w:author="张霄恒1106" w:date="2020-11-06T09:28:00Z">
        <w:r>
          <w:rPr>
            <w:kern w:val="0"/>
            <w:sz w:val="24"/>
          </w:rPr>
          <w:t>符合</w:t>
        </w:r>
        <w:r>
          <w:rPr>
            <w:kern w:val="0"/>
            <w:sz w:val="24"/>
          </w:rPr>
          <w:t>GB/T 25000.51</w:t>
        </w:r>
        <w:r>
          <w:rPr>
            <w:kern w:val="0"/>
            <w:sz w:val="24"/>
          </w:rPr>
          <w:t>第</w:t>
        </w:r>
        <w:r>
          <w:rPr>
            <w:kern w:val="0"/>
            <w:sz w:val="24"/>
          </w:rPr>
          <w:t>5</w:t>
        </w:r>
        <w:r>
          <w:rPr>
            <w:kern w:val="0"/>
            <w:sz w:val="24"/>
          </w:rPr>
          <w:t>章要求。</w:t>
        </w:r>
      </w:ins>
    </w:p>
    <w:p w14:paraId="247B73DF" w14:textId="77777777" w:rsidR="00197B1D" w:rsidRDefault="005C55D3">
      <w:pPr>
        <w:numPr>
          <w:ilvl w:val="2"/>
          <w:numId w:val="3"/>
        </w:numPr>
        <w:spacing w:line="360" w:lineRule="auto"/>
        <w:outlineLvl w:val="2"/>
        <w:rPr>
          <w:ins w:id="739" w:author="张霄恒1106" w:date="2020-11-06T09:28:00Z"/>
          <w:bCs/>
          <w:sz w:val="24"/>
        </w:rPr>
      </w:pPr>
      <w:ins w:id="740" w:author="张霄恒1106" w:date="2020-11-06T09:28:00Z">
        <w:r>
          <w:rPr>
            <w:rFonts w:hint="eastAsia"/>
            <w:bCs/>
            <w:sz w:val="24"/>
          </w:rPr>
          <w:t xml:space="preserve"> </w:t>
        </w:r>
        <w:r>
          <w:rPr>
            <w:rFonts w:hint="eastAsia"/>
            <w:bCs/>
            <w:sz w:val="24"/>
          </w:rPr>
          <w:t>专用要求</w:t>
        </w:r>
      </w:ins>
    </w:p>
    <w:p w14:paraId="2F18F141" w14:textId="77777777" w:rsidR="00197B1D" w:rsidRDefault="005C55D3">
      <w:pPr>
        <w:spacing w:line="460" w:lineRule="exact"/>
        <w:ind w:firstLineChars="200" w:firstLine="480"/>
        <w:rPr>
          <w:ins w:id="741" w:author="张霄恒1106" w:date="2020-11-06T09:28:00Z"/>
          <w:kern w:val="0"/>
          <w:sz w:val="24"/>
        </w:rPr>
      </w:pPr>
      <w:ins w:id="742" w:author="张霄恒1106" w:date="2020-11-06T09:28:00Z">
        <w:r>
          <w:rPr>
            <w:rFonts w:hint="eastAsia"/>
            <w:kern w:val="0"/>
            <w:sz w:val="24"/>
          </w:rPr>
          <w:t>应符合</w:t>
        </w:r>
        <w:r>
          <w:rPr>
            <w:rFonts w:hint="eastAsia"/>
            <w:kern w:val="0"/>
            <w:sz w:val="24"/>
          </w:rPr>
          <w:t>YY 0885-2013</w:t>
        </w:r>
        <w:r>
          <w:rPr>
            <w:rFonts w:hint="eastAsia"/>
            <w:kern w:val="0"/>
            <w:sz w:val="24"/>
          </w:rPr>
          <w:t>的第</w:t>
        </w:r>
        <w:r>
          <w:rPr>
            <w:rFonts w:hint="eastAsia"/>
            <w:kern w:val="0"/>
            <w:sz w:val="24"/>
          </w:rPr>
          <w:t>50</w:t>
        </w:r>
        <w:r>
          <w:rPr>
            <w:rFonts w:hint="eastAsia"/>
            <w:kern w:val="0"/>
            <w:sz w:val="24"/>
          </w:rPr>
          <w:t>章（</w:t>
        </w:r>
        <w:r>
          <w:rPr>
            <w:rFonts w:hint="eastAsia"/>
            <w:kern w:val="0"/>
            <w:sz w:val="24"/>
          </w:rPr>
          <w:t>50.101.2.3</w:t>
        </w:r>
        <w:r>
          <w:rPr>
            <w:rFonts w:hint="eastAsia"/>
            <w:kern w:val="0"/>
            <w:sz w:val="24"/>
          </w:rPr>
          <w:t>见</w:t>
        </w:r>
        <w:r>
          <w:rPr>
            <w:kern w:val="0"/>
            <w:sz w:val="24"/>
          </w:rPr>
          <w:t>表</w:t>
        </w:r>
        <w:r>
          <w:rPr>
            <w:rFonts w:hint="eastAsia"/>
            <w:kern w:val="0"/>
            <w:sz w:val="24"/>
          </w:rPr>
          <w:t>1</w:t>
        </w:r>
        <w:r>
          <w:rPr>
            <w:rFonts w:hint="eastAsia"/>
            <w:kern w:val="0"/>
            <w:sz w:val="24"/>
          </w:rPr>
          <w:t>、</w:t>
        </w:r>
        <w:r>
          <w:rPr>
            <w:kern w:val="0"/>
            <w:sz w:val="24"/>
          </w:rPr>
          <w:t>表</w:t>
        </w:r>
        <w:r>
          <w:rPr>
            <w:rFonts w:hint="eastAsia"/>
            <w:kern w:val="0"/>
            <w:sz w:val="24"/>
          </w:rPr>
          <w:t>2</w:t>
        </w:r>
        <w:r>
          <w:rPr>
            <w:kern w:val="0"/>
            <w:sz w:val="24"/>
          </w:rPr>
          <w:t>）</w:t>
        </w:r>
        <w:r>
          <w:rPr>
            <w:rFonts w:hint="eastAsia"/>
            <w:kern w:val="0"/>
            <w:sz w:val="24"/>
          </w:rPr>
          <w:t>、</w:t>
        </w:r>
        <w:r>
          <w:rPr>
            <w:rFonts w:hint="eastAsia"/>
            <w:kern w:val="0"/>
            <w:sz w:val="24"/>
          </w:rPr>
          <w:t>51.5.13</w:t>
        </w:r>
        <w:r>
          <w:rPr>
            <w:rFonts w:hint="eastAsia"/>
            <w:kern w:val="0"/>
            <w:sz w:val="24"/>
          </w:rPr>
          <w:t>和</w:t>
        </w:r>
        <w:r>
          <w:rPr>
            <w:rFonts w:hint="eastAsia"/>
            <w:kern w:val="0"/>
            <w:sz w:val="24"/>
          </w:rPr>
          <w:t>51</w:t>
        </w:r>
        <w:r>
          <w:rPr>
            <w:kern w:val="0"/>
            <w:sz w:val="24"/>
          </w:rPr>
          <w:t>.5.14</w:t>
        </w:r>
        <w:r>
          <w:rPr>
            <w:rFonts w:hint="eastAsia"/>
            <w:kern w:val="0"/>
            <w:sz w:val="24"/>
          </w:rPr>
          <w:t>的要求。</w:t>
        </w:r>
      </w:ins>
    </w:p>
    <w:p w14:paraId="6AEC09C7" w14:textId="77777777" w:rsidR="00197B1D" w:rsidRDefault="005C55D3">
      <w:pPr>
        <w:spacing w:line="460" w:lineRule="exact"/>
        <w:ind w:firstLineChars="200" w:firstLine="480"/>
        <w:jc w:val="center"/>
        <w:rPr>
          <w:ins w:id="743" w:author="张霄恒1106" w:date="2020-11-06T09:28:00Z"/>
        </w:rPr>
      </w:pPr>
      <w:ins w:id="744" w:author="张霄恒1106" w:date="2020-11-06T09:28:00Z">
        <w:r>
          <w:rPr>
            <w:rFonts w:hint="eastAsia"/>
            <w:kern w:val="0"/>
            <w:sz w:val="24"/>
          </w:rPr>
          <w:t>表</w:t>
        </w:r>
        <w:r>
          <w:rPr>
            <w:rFonts w:hint="eastAsia"/>
            <w:kern w:val="0"/>
            <w:sz w:val="24"/>
          </w:rPr>
          <w:t xml:space="preserve">1 </w:t>
        </w:r>
        <w:r>
          <w:rPr>
            <w:rFonts w:hint="eastAsia"/>
          </w:rPr>
          <w:t>标准</w:t>
        </w:r>
        <w:r>
          <w:t>分析输出的报告</w:t>
        </w:r>
      </w:ins>
    </w:p>
    <w:tbl>
      <w:tblPr>
        <w:tblW w:w="8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3"/>
        <w:gridCol w:w="2268"/>
        <w:gridCol w:w="2126"/>
        <w:gridCol w:w="2127"/>
      </w:tblGrid>
      <w:tr w:rsidR="00197B1D" w14:paraId="4640E400" w14:textId="77777777">
        <w:trPr>
          <w:ins w:id="745" w:author="张霄恒1106" w:date="2020-11-06T09:28:00Z"/>
        </w:trPr>
        <w:tc>
          <w:tcPr>
            <w:tcW w:w="1793" w:type="dxa"/>
            <w:shd w:val="clear" w:color="auto" w:fill="auto"/>
          </w:tcPr>
          <w:p w14:paraId="7C3FF5D9" w14:textId="77777777" w:rsidR="00197B1D" w:rsidRDefault="005C55D3">
            <w:pPr>
              <w:widowControl/>
              <w:jc w:val="left"/>
              <w:rPr>
                <w:ins w:id="746" w:author="张霄恒1106" w:date="2020-11-06T09:28:00Z"/>
              </w:rPr>
            </w:pPr>
            <w:ins w:id="747" w:author="张霄恒1106" w:date="2020-11-06T09:28:00Z">
              <w:r>
                <w:rPr>
                  <w:rFonts w:hint="eastAsia"/>
                </w:rPr>
                <w:t>统计数据</w:t>
              </w:r>
            </w:ins>
          </w:p>
        </w:tc>
        <w:tc>
          <w:tcPr>
            <w:tcW w:w="2268" w:type="dxa"/>
            <w:shd w:val="clear" w:color="auto" w:fill="auto"/>
          </w:tcPr>
          <w:p w14:paraId="3CC78F07" w14:textId="77777777" w:rsidR="00197B1D" w:rsidRDefault="005C55D3">
            <w:pPr>
              <w:widowControl/>
              <w:jc w:val="left"/>
              <w:rPr>
                <w:ins w:id="748" w:author="张霄恒1106" w:date="2020-11-06T09:28:00Z"/>
              </w:rPr>
            </w:pPr>
            <w:ins w:id="749" w:author="张霄恒1106" w:date="2020-11-06T09:28:00Z">
              <w:r>
                <w:rPr>
                  <w:rFonts w:hint="eastAsia"/>
                </w:rPr>
                <w:t>AHA</w:t>
              </w:r>
              <w:r>
                <w:t>数据库</w:t>
              </w:r>
            </w:ins>
          </w:p>
        </w:tc>
        <w:tc>
          <w:tcPr>
            <w:tcW w:w="2126" w:type="dxa"/>
            <w:shd w:val="clear" w:color="auto" w:fill="auto"/>
          </w:tcPr>
          <w:p w14:paraId="4EC6C97F" w14:textId="77777777" w:rsidR="00197B1D" w:rsidRDefault="005C55D3">
            <w:pPr>
              <w:widowControl/>
              <w:jc w:val="left"/>
              <w:rPr>
                <w:ins w:id="750" w:author="张霄恒1106" w:date="2020-11-06T09:28:00Z"/>
              </w:rPr>
            </w:pPr>
            <w:ins w:id="751" w:author="张霄恒1106" w:date="2020-11-06T09:28:00Z">
              <w:r>
                <w:rPr>
                  <w:rFonts w:hint="eastAsia"/>
                </w:rPr>
                <w:t>MIT</w:t>
              </w:r>
              <w:r>
                <w:t>数据库</w:t>
              </w:r>
            </w:ins>
          </w:p>
        </w:tc>
        <w:tc>
          <w:tcPr>
            <w:tcW w:w="2127" w:type="dxa"/>
            <w:shd w:val="clear" w:color="auto" w:fill="auto"/>
          </w:tcPr>
          <w:p w14:paraId="3B2CF1B1" w14:textId="77777777" w:rsidR="00197B1D" w:rsidRDefault="005C55D3">
            <w:pPr>
              <w:widowControl/>
              <w:jc w:val="left"/>
              <w:rPr>
                <w:ins w:id="752" w:author="张霄恒1106" w:date="2020-11-06T09:28:00Z"/>
              </w:rPr>
            </w:pPr>
            <w:ins w:id="753" w:author="张霄恒1106" w:date="2020-11-06T09:28:00Z">
              <w:r>
                <w:rPr>
                  <w:rFonts w:hint="eastAsia"/>
                </w:rPr>
                <w:t>NST</w:t>
              </w:r>
              <w:r>
                <w:t>数据库</w:t>
              </w:r>
            </w:ins>
          </w:p>
        </w:tc>
      </w:tr>
      <w:tr w:rsidR="00197B1D" w14:paraId="675A23BE" w14:textId="77777777">
        <w:trPr>
          <w:ins w:id="754" w:author="张霄恒1106" w:date="2020-11-06T09:28:00Z"/>
        </w:trPr>
        <w:tc>
          <w:tcPr>
            <w:tcW w:w="1793" w:type="dxa"/>
            <w:shd w:val="clear" w:color="auto" w:fill="auto"/>
          </w:tcPr>
          <w:p w14:paraId="42779F87" w14:textId="77777777" w:rsidR="00197B1D" w:rsidRDefault="005C55D3">
            <w:pPr>
              <w:widowControl/>
              <w:jc w:val="left"/>
              <w:rPr>
                <w:ins w:id="755" w:author="张霄恒1106" w:date="2020-11-06T09:28:00Z"/>
              </w:rPr>
            </w:pPr>
            <w:ins w:id="756" w:author="张霄恒1106" w:date="2020-11-06T09:28:00Z">
              <w:r>
                <w:rPr>
                  <w:rFonts w:hint="eastAsia"/>
                </w:rPr>
                <w:t>QRS</w:t>
              </w:r>
              <w:r>
                <w:t xml:space="preserve"> Se</w:t>
              </w:r>
              <w:r>
                <w:rPr>
                  <w:rFonts w:hint="eastAsia"/>
                </w:rPr>
                <w:t>（</w:t>
              </w:r>
              <w:r>
                <w:rPr>
                  <w:rFonts w:hint="eastAsia"/>
                </w:rPr>
                <w:t>G</w:t>
              </w:r>
              <w:r>
                <w:t>）</w:t>
              </w:r>
            </w:ins>
          </w:p>
        </w:tc>
        <w:tc>
          <w:tcPr>
            <w:tcW w:w="2268" w:type="dxa"/>
            <w:shd w:val="clear" w:color="auto" w:fill="auto"/>
            <w:vAlign w:val="bottom"/>
          </w:tcPr>
          <w:p w14:paraId="022FDB7C" w14:textId="77777777" w:rsidR="00197B1D" w:rsidRDefault="005C55D3">
            <w:pPr>
              <w:widowControl/>
              <w:jc w:val="left"/>
              <w:rPr>
                <w:ins w:id="757" w:author="张霄恒1106" w:date="2020-11-06T09:28:00Z"/>
                <w:kern w:val="0"/>
                <w:sz w:val="22"/>
                <w:szCs w:val="22"/>
              </w:rPr>
            </w:pPr>
            <w:ins w:id="758" w:author="张霄恒1106" w:date="2020-11-06T09:28:00Z">
              <w:r>
                <w:rPr>
                  <w:sz w:val="22"/>
                  <w:szCs w:val="22"/>
                </w:rPr>
                <w:t xml:space="preserve">99.00%  </w:t>
              </w:r>
              <w:r>
                <w:rPr>
                  <w:rFonts w:hint="eastAsia"/>
                  <w:sz w:val="22"/>
                  <w:szCs w:val="22"/>
                </w:rPr>
                <w:t>（</w:t>
              </w:r>
              <w:r>
                <w:rPr>
                  <w:sz w:val="22"/>
                  <w:szCs w:val="22"/>
                </w:rPr>
                <w:t>173016/174763</w:t>
              </w:r>
              <w:r>
                <w:rPr>
                  <w:sz w:val="22"/>
                  <w:szCs w:val="22"/>
                </w:rPr>
                <w:t>）</w:t>
              </w:r>
            </w:ins>
          </w:p>
        </w:tc>
        <w:tc>
          <w:tcPr>
            <w:tcW w:w="2126" w:type="dxa"/>
            <w:shd w:val="clear" w:color="auto" w:fill="auto"/>
            <w:vAlign w:val="bottom"/>
          </w:tcPr>
          <w:p w14:paraId="0103C492" w14:textId="77777777" w:rsidR="00197B1D" w:rsidRDefault="005C55D3">
            <w:pPr>
              <w:rPr>
                <w:ins w:id="759" w:author="张霄恒1106" w:date="2020-11-06T09:28:00Z"/>
                <w:sz w:val="22"/>
                <w:szCs w:val="22"/>
              </w:rPr>
            </w:pPr>
            <w:ins w:id="760" w:author="张霄恒1106" w:date="2020-11-06T09:28:00Z">
              <w:r>
                <w:rPr>
                  <w:sz w:val="22"/>
                  <w:szCs w:val="22"/>
                </w:rPr>
                <w:t>99.29%</w:t>
              </w:r>
              <w:r>
                <w:rPr>
                  <w:rFonts w:hint="eastAsia"/>
                  <w:sz w:val="22"/>
                  <w:szCs w:val="22"/>
                </w:rPr>
                <w:t>（</w:t>
              </w:r>
              <w:r>
                <w:rPr>
                  <w:sz w:val="22"/>
                  <w:szCs w:val="22"/>
                </w:rPr>
                <w:t>83385/83978</w:t>
              </w:r>
              <w:r>
                <w:rPr>
                  <w:sz w:val="22"/>
                  <w:szCs w:val="22"/>
                </w:rPr>
                <w:t>）</w:t>
              </w:r>
              <w:r>
                <w:rPr>
                  <w:sz w:val="22"/>
                  <w:szCs w:val="22"/>
                </w:rPr>
                <w:t xml:space="preserve">  </w:t>
              </w:r>
            </w:ins>
          </w:p>
        </w:tc>
        <w:tc>
          <w:tcPr>
            <w:tcW w:w="2127" w:type="dxa"/>
            <w:shd w:val="clear" w:color="auto" w:fill="auto"/>
            <w:vAlign w:val="bottom"/>
          </w:tcPr>
          <w:p w14:paraId="0898C214" w14:textId="77777777" w:rsidR="00197B1D" w:rsidRDefault="005C55D3">
            <w:pPr>
              <w:rPr>
                <w:ins w:id="761" w:author="张霄恒1106" w:date="2020-11-06T09:28:00Z"/>
                <w:sz w:val="22"/>
                <w:szCs w:val="22"/>
              </w:rPr>
            </w:pPr>
            <w:ins w:id="762" w:author="张霄恒1106" w:date="2020-11-06T09:28:00Z">
              <w:r>
                <w:rPr>
                  <w:sz w:val="22"/>
                  <w:szCs w:val="22"/>
                </w:rPr>
                <w:t xml:space="preserve">95.31%  </w:t>
              </w:r>
              <w:r>
                <w:rPr>
                  <w:rFonts w:hint="eastAsia"/>
                  <w:sz w:val="22"/>
                  <w:szCs w:val="22"/>
                </w:rPr>
                <w:t>（</w:t>
              </w:r>
              <w:r>
                <w:rPr>
                  <w:sz w:val="22"/>
                  <w:szCs w:val="22"/>
                </w:rPr>
                <w:t>20456/21462</w:t>
              </w:r>
              <w:r>
                <w:rPr>
                  <w:sz w:val="22"/>
                  <w:szCs w:val="22"/>
                </w:rPr>
                <w:t>）</w:t>
              </w:r>
            </w:ins>
          </w:p>
        </w:tc>
      </w:tr>
      <w:tr w:rsidR="00197B1D" w14:paraId="7F32E60F" w14:textId="77777777">
        <w:trPr>
          <w:ins w:id="763" w:author="张霄恒1106" w:date="2020-11-06T09:28:00Z"/>
        </w:trPr>
        <w:tc>
          <w:tcPr>
            <w:tcW w:w="1793" w:type="dxa"/>
            <w:shd w:val="clear" w:color="auto" w:fill="auto"/>
          </w:tcPr>
          <w:p w14:paraId="081A1CBB" w14:textId="77777777" w:rsidR="00197B1D" w:rsidRDefault="005C55D3">
            <w:pPr>
              <w:widowControl/>
              <w:jc w:val="left"/>
              <w:rPr>
                <w:ins w:id="764" w:author="张霄恒1106" w:date="2020-11-06T09:28:00Z"/>
              </w:rPr>
            </w:pPr>
            <w:ins w:id="765" w:author="张霄恒1106" w:date="2020-11-06T09:28:00Z">
              <w:r>
                <w:rPr>
                  <w:rFonts w:hint="eastAsia"/>
                </w:rPr>
                <w:t>QRS</w:t>
              </w:r>
              <w:r>
                <w:t xml:space="preserve"> +P</w:t>
              </w:r>
              <w:r>
                <w:t>（</w:t>
              </w:r>
              <w:r>
                <w:rPr>
                  <w:rFonts w:hint="eastAsia"/>
                </w:rPr>
                <w:t>G</w:t>
              </w:r>
              <w:r>
                <w:t>）</w:t>
              </w:r>
            </w:ins>
          </w:p>
        </w:tc>
        <w:tc>
          <w:tcPr>
            <w:tcW w:w="2268" w:type="dxa"/>
            <w:shd w:val="clear" w:color="auto" w:fill="auto"/>
            <w:vAlign w:val="bottom"/>
          </w:tcPr>
          <w:p w14:paraId="6CCCDC6A" w14:textId="77777777" w:rsidR="00197B1D" w:rsidRDefault="005C55D3">
            <w:pPr>
              <w:rPr>
                <w:ins w:id="766" w:author="张霄恒1106" w:date="2020-11-06T09:28:00Z"/>
                <w:sz w:val="22"/>
                <w:szCs w:val="22"/>
              </w:rPr>
            </w:pPr>
            <w:ins w:id="767" w:author="张霄恒1106" w:date="2020-11-06T09:28:00Z">
              <w:r>
                <w:rPr>
                  <w:sz w:val="22"/>
                  <w:szCs w:val="22"/>
                </w:rPr>
                <w:t xml:space="preserve">99.38%  </w:t>
              </w:r>
              <w:r>
                <w:rPr>
                  <w:rFonts w:hint="eastAsia"/>
                  <w:sz w:val="22"/>
                  <w:szCs w:val="22"/>
                </w:rPr>
                <w:lastRenderedPageBreak/>
                <w:t>（</w:t>
              </w:r>
              <w:r>
                <w:rPr>
                  <w:sz w:val="22"/>
                  <w:szCs w:val="22"/>
                </w:rPr>
                <w:t>173016/174096</w:t>
              </w:r>
              <w:r>
                <w:rPr>
                  <w:rFonts w:hint="eastAsia"/>
                  <w:sz w:val="22"/>
                  <w:szCs w:val="22"/>
                </w:rPr>
                <w:t>）</w:t>
              </w:r>
            </w:ins>
          </w:p>
        </w:tc>
        <w:tc>
          <w:tcPr>
            <w:tcW w:w="2126" w:type="dxa"/>
            <w:shd w:val="clear" w:color="auto" w:fill="auto"/>
            <w:vAlign w:val="bottom"/>
          </w:tcPr>
          <w:p w14:paraId="0A30CE57" w14:textId="77777777" w:rsidR="00197B1D" w:rsidRDefault="005C55D3">
            <w:pPr>
              <w:rPr>
                <w:ins w:id="768" w:author="张霄恒1106" w:date="2020-11-06T09:28:00Z"/>
                <w:sz w:val="22"/>
                <w:szCs w:val="22"/>
              </w:rPr>
            </w:pPr>
            <w:ins w:id="769" w:author="张霄恒1106" w:date="2020-11-06T09:28:00Z">
              <w:r>
                <w:rPr>
                  <w:sz w:val="22"/>
                  <w:szCs w:val="22"/>
                </w:rPr>
                <w:lastRenderedPageBreak/>
                <w:t xml:space="preserve">99.48%  </w:t>
              </w:r>
              <w:r>
                <w:rPr>
                  <w:rFonts w:hint="eastAsia"/>
                  <w:sz w:val="22"/>
                  <w:szCs w:val="22"/>
                </w:rPr>
                <w:lastRenderedPageBreak/>
                <w:t>（</w:t>
              </w:r>
              <w:r>
                <w:rPr>
                  <w:sz w:val="22"/>
                  <w:szCs w:val="22"/>
                </w:rPr>
                <w:t>83385/83818</w:t>
              </w:r>
              <w:r>
                <w:rPr>
                  <w:rFonts w:hint="eastAsia"/>
                  <w:sz w:val="22"/>
                  <w:szCs w:val="22"/>
                </w:rPr>
                <w:t>）</w:t>
              </w:r>
            </w:ins>
          </w:p>
        </w:tc>
        <w:tc>
          <w:tcPr>
            <w:tcW w:w="2127" w:type="dxa"/>
            <w:shd w:val="clear" w:color="auto" w:fill="auto"/>
            <w:vAlign w:val="bottom"/>
          </w:tcPr>
          <w:p w14:paraId="0D688E97" w14:textId="77777777" w:rsidR="00197B1D" w:rsidRDefault="005C55D3">
            <w:pPr>
              <w:rPr>
                <w:ins w:id="770" w:author="张霄恒1106" w:date="2020-11-06T09:28:00Z"/>
                <w:sz w:val="22"/>
                <w:szCs w:val="22"/>
              </w:rPr>
            </w:pPr>
            <w:ins w:id="771" w:author="张霄恒1106" w:date="2020-11-06T09:28:00Z">
              <w:r>
                <w:rPr>
                  <w:sz w:val="22"/>
                  <w:szCs w:val="22"/>
                </w:rPr>
                <w:lastRenderedPageBreak/>
                <w:t xml:space="preserve">80.10%  </w:t>
              </w:r>
              <w:r>
                <w:rPr>
                  <w:rFonts w:hint="eastAsia"/>
                  <w:sz w:val="22"/>
                  <w:szCs w:val="22"/>
                </w:rPr>
                <w:lastRenderedPageBreak/>
                <w:t>（</w:t>
              </w:r>
              <w:r>
                <w:rPr>
                  <w:sz w:val="22"/>
                  <w:szCs w:val="22"/>
                </w:rPr>
                <w:t>20456/25539</w:t>
              </w:r>
              <w:r>
                <w:rPr>
                  <w:rFonts w:hint="eastAsia"/>
                  <w:sz w:val="22"/>
                  <w:szCs w:val="22"/>
                </w:rPr>
                <w:t>）</w:t>
              </w:r>
            </w:ins>
          </w:p>
        </w:tc>
      </w:tr>
      <w:tr w:rsidR="00197B1D" w14:paraId="42E2BC4F" w14:textId="77777777">
        <w:trPr>
          <w:ins w:id="772" w:author="张霄恒1106" w:date="2020-11-06T09:28:00Z"/>
        </w:trPr>
        <w:tc>
          <w:tcPr>
            <w:tcW w:w="1793" w:type="dxa"/>
            <w:shd w:val="clear" w:color="auto" w:fill="auto"/>
          </w:tcPr>
          <w:p w14:paraId="5EB0B7EC" w14:textId="77777777" w:rsidR="00197B1D" w:rsidRDefault="005C55D3">
            <w:pPr>
              <w:widowControl/>
              <w:jc w:val="left"/>
              <w:rPr>
                <w:ins w:id="773" w:author="张霄恒1106" w:date="2020-11-06T09:28:00Z"/>
              </w:rPr>
            </w:pPr>
            <w:ins w:id="774" w:author="张霄恒1106" w:date="2020-11-06T09:28:00Z">
              <w:r>
                <w:rPr>
                  <w:rFonts w:hint="eastAsia"/>
                </w:rPr>
                <w:lastRenderedPageBreak/>
                <w:t>VEB</w:t>
              </w:r>
              <w:r>
                <w:t xml:space="preserve"> Se</w:t>
              </w:r>
              <w:r>
                <w:rPr>
                  <w:rFonts w:hint="eastAsia"/>
                </w:rPr>
                <w:t>（</w:t>
              </w:r>
              <w:r>
                <w:rPr>
                  <w:rFonts w:hint="eastAsia"/>
                </w:rPr>
                <w:t>G</w:t>
              </w:r>
              <w:r>
                <w:t>）</w:t>
              </w:r>
            </w:ins>
          </w:p>
        </w:tc>
        <w:tc>
          <w:tcPr>
            <w:tcW w:w="2268" w:type="dxa"/>
            <w:shd w:val="clear" w:color="auto" w:fill="auto"/>
            <w:vAlign w:val="bottom"/>
          </w:tcPr>
          <w:p w14:paraId="3C8CB6EB" w14:textId="77777777" w:rsidR="00197B1D" w:rsidRDefault="005C55D3">
            <w:pPr>
              <w:rPr>
                <w:ins w:id="775" w:author="张霄恒1106" w:date="2020-11-06T09:28:00Z"/>
                <w:sz w:val="22"/>
                <w:szCs w:val="22"/>
              </w:rPr>
            </w:pPr>
            <w:ins w:id="776" w:author="张霄恒1106" w:date="2020-11-06T09:28:00Z">
              <w:r>
                <w:rPr>
                  <w:sz w:val="22"/>
                  <w:szCs w:val="22"/>
                </w:rPr>
                <w:t xml:space="preserve">73.75%  </w:t>
              </w:r>
              <w:r>
                <w:rPr>
                  <w:rFonts w:hint="eastAsia"/>
                  <w:sz w:val="22"/>
                  <w:szCs w:val="22"/>
                </w:rPr>
                <w:t>（</w:t>
              </w:r>
              <w:r>
                <w:rPr>
                  <w:sz w:val="22"/>
                  <w:szCs w:val="22"/>
                </w:rPr>
                <w:t>12019/16296</w:t>
              </w:r>
              <w:r>
                <w:rPr>
                  <w:rFonts w:hint="eastAsia"/>
                  <w:sz w:val="22"/>
                  <w:szCs w:val="22"/>
                </w:rPr>
                <w:t>）</w:t>
              </w:r>
            </w:ins>
          </w:p>
        </w:tc>
        <w:tc>
          <w:tcPr>
            <w:tcW w:w="2126" w:type="dxa"/>
            <w:shd w:val="clear" w:color="auto" w:fill="auto"/>
            <w:vAlign w:val="bottom"/>
          </w:tcPr>
          <w:p w14:paraId="7D523B92" w14:textId="77777777" w:rsidR="00197B1D" w:rsidRDefault="005C55D3">
            <w:pPr>
              <w:rPr>
                <w:ins w:id="777" w:author="张霄恒1106" w:date="2020-11-06T09:28:00Z"/>
                <w:sz w:val="22"/>
                <w:szCs w:val="22"/>
              </w:rPr>
            </w:pPr>
            <w:ins w:id="778" w:author="张霄恒1106" w:date="2020-11-06T09:28:00Z">
              <w:r>
                <w:rPr>
                  <w:sz w:val="22"/>
                  <w:szCs w:val="22"/>
                </w:rPr>
                <w:t xml:space="preserve">82.42%  </w:t>
              </w:r>
              <w:r>
                <w:rPr>
                  <w:rFonts w:hint="eastAsia"/>
                  <w:sz w:val="22"/>
                  <w:szCs w:val="22"/>
                </w:rPr>
                <w:t>（</w:t>
              </w:r>
              <w:r>
                <w:rPr>
                  <w:sz w:val="22"/>
                  <w:szCs w:val="22"/>
                </w:rPr>
                <w:t>4863/5900</w:t>
              </w:r>
              <w:r>
                <w:rPr>
                  <w:rFonts w:hint="eastAsia"/>
                  <w:sz w:val="22"/>
                  <w:szCs w:val="22"/>
                </w:rPr>
                <w:t>）</w:t>
              </w:r>
            </w:ins>
          </w:p>
        </w:tc>
        <w:tc>
          <w:tcPr>
            <w:tcW w:w="2127" w:type="dxa"/>
            <w:shd w:val="clear" w:color="auto" w:fill="auto"/>
            <w:vAlign w:val="bottom"/>
          </w:tcPr>
          <w:p w14:paraId="56C446F3" w14:textId="77777777" w:rsidR="00197B1D" w:rsidRDefault="005C55D3">
            <w:pPr>
              <w:rPr>
                <w:ins w:id="779" w:author="张霄恒1106" w:date="2020-11-06T09:28:00Z"/>
                <w:sz w:val="22"/>
                <w:szCs w:val="22"/>
              </w:rPr>
            </w:pPr>
            <w:ins w:id="780" w:author="张霄恒1106" w:date="2020-11-06T09:28:00Z">
              <w:r>
                <w:rPr>
                  <w:sz w:val="22"/>
                  <w:szCs w:val="22"/>
                </w:rPr>
                <w:t xml:space="preserve">80.11%  </w:t>
              </w:r>
              <w:r>
                <w:rPr>
                  <w:rFonts w:hint="eastAsia"/>
                  <w:sz w:val="22"/>
                  <w:szCs w:val="22"/>
                </w:rPr>
                <w:t>（</w:t>
              </w:r>
              <w:r>
                <w:rPr>
                  <w:sz w:val="22"/>
                  <w:szCs w:val="22"/>
                </w:rPr>
                <w:t>1812/2262</w:t>
              </w:r>
              <w:r>
                <w:rPr>
                  <w:rFonts w:hint="eastAsia"/>
                  <w:sz w:val="22"/>
                  <w:szCs w:val="22"/>
                </w:rPr>
                <w:t>）</w:t>
              </w:r>
            </w:ins>
          </w:p>
        </w:tc>
      </w:tr>
      <w:tr w:rsidR="00197B1D" w14:paraId="68C06E0D" w14:textId="77777777">
        <w:trPr>
          <w:ins w:id="781" w:author="张霄恒1106" w:date="2020-11-06T09:28:00Z"/>
        </w:trPr>
        <w:tc>
          <w:tcPr>
            <w:tcW w:w="1793" w:type="dxa"/>
            <w:shd w:val="clear" w:color="auto" w:fill="auto"/>
          </w:tcPr>
          <w:p w14:paraId="0F5EE8FC" w14:textId="77777777" w:rsidR="00197B1D" w:rsidRDefault="005C55D3">
            <w:pPr>
              <w:widowControl/>
              <w:jc w:val="left"/>
              <w:rPr>
                <w:ins w:id="782" w:author="张霄恒1106" w:date="2020-11-06T09:28:00Z"/>
              </w:rPr>
            </w:pPr>
            <w:ins w:id="783" w:author="张霄恒1106" w:date="2020-11-06T09:28:00Z">
              <w:r>
                <w:t>VEB +P</w:t>
              </w:r>
              <w:r>
                <w:t>（</w:t>
              </w:r>
              <w:r>
                <w:rPr>
                  <w:rFonts w:hint="eastAsia"/>
                </w:rPr>
                <w:t>G</w:t>
              </w:r>
              <w:r>
                <w:t>）</w:t>
              </w:r>
            </w:ins>
          </w:p>
        </w:tc>
        <w:tc>
          <w:tcPr>
            <w:tcW w:w="2268" w:type="dxa"/>
            <w:shd w:val="clear" w:color="auto" w:fill="auto"/>
            <w:vAlign w:val="bottom"/>
          </w:tcPr>
          <w:p w14:paraId="471CCD8F" w14:textId="77777777" w:rsidR="00197B1D" w:rsidRDefault="005C55D3">
            <w:pPr>
              <w:rPr>
                <w:ins w:id="784" w:author="张霄恒1106" w:date="2020-11-06T09:28:00Z"/>
                <w:sz w:val="22"/>
                <w:szCs w:val="22"/>
              </w:rPr>
            </w:pPr>
            <w:ins w:id="785" w:author="张霄恒1106" w:date="2020-11-06T09:28:00Z">
              <w:r>
                <w:rPr>
                  <w:sz w:val="22"/>
                  <w:szCs w:val="22"/>
                </w:rPr>
                <w:t xml:space="preserve">47.12%  </w:t>
              </w:r>
              <w:r>
                <w:rPr>
                  <w:rFonts w:hint="eastAsia"/>
                  <w:sz w:val="22"/>
                  <w:szCs w:val="22"/>
                </w:rPr>
                <w:t>（</w:t>
              </w:r>
              <w:r>
                <w:rPr>
                  <w:sz w:val="22"/>
                  <w:szCs w:val="22"/>
                </w:rPr>
                <w:t>12019/25505</w:t>
              </w:r>
              <w:r>
                <w:rPr>
                  <w:rFonts w:hint="eastAsia"/>
                  <w:sz w:val="22"/>
                  <w:szCs w:val="22"/>
                </w:rPr>
                <w:t>）</w:t>
              </w:r>
            </w:ins>
          </w:p>
        </w:tc>
        <w:tc>
          <w:tcPr>
            <w:tcW w:w="2126" w:type="dxa"/>
            <w:shd w:val="clear" w:color="auto" w:fill="auto"/>
            <w:vAlign w:val="bottom"/>
          </w:tcPr>
          <w:p w14:paraId="3706C1C3" w14:textId="77777777" w:rsidR="00197B1D" w:rsidRDefault="005C55D3">
            <w:pPr>
              <w:rPr>
                <w:ins w:id="786" w:author="张霄恒1106" w:date="2020-11-06T09:28:00Z"/>
                <w:sz w:val="22"/>
                <w:szCs w:val="22"/>
              </w:rPr>
            </w:pPr>
            <w:ins w:id="787" w:author="张霄恒1106" w:date="2020-11-06T09:28:00Z">
              <w:r>
                <w:rPr>
                  <w:sz w:val="22"/>
                  <w:szCs w:val="22"/>
                </w:rPr>
                <w:t xml:space="preserve">66.71%  </w:t>
              </w:r>
              <w:r>
                <w:rPr>
                  <w:rFonts w:hint="eastAsia"/>
                  <w:sz w:val="22"/>
                  <w:szCs w:val="22"/>
                </w:rPr>
                <w:t>（</w:t>
              </w:r>
              <w:r>
                <w:rPr>
                  <w:sz w:val="22"/>
                  <w:szCs w:val="22"/>
                </w:rPr>
                <w:t>4863/7290</w:t>
              </w:r>
              <w:r>
                <w:rPr>
                  <w:rFonts w:hint="eastAsia"/>
                  <w:sz w:val="22"/>
                  <w:szCs w:val="22"/>
                </w:rPr>
                <w:t>）</w:t>
              </w:r>
            </w:ins>
          </w:p>
        </w:tc>
        <w:tc>
          <w:tcPr>
            <w:tcW w:w="2127" w:type="dxa"/>
            <w:shd w:val="clear" w:color="auto" w:fill="auto"/>
            <w:vAlign w:val="bottom"/>
          </w:tcPr>
          <w:p w14:paraId="19443560" w14:textId="77777777" w:rsidR="00197B1D" w:rsidRDefault="005C55D3">
            <w:pPr>
              <w:rPr>
                <w:ins w:id="788" w:author="张霄恒1106" w:date="2020-11-06T09:28:00Z"/>
                <w:sz w:val="22"/>
                <w:szCs w:val="22"/>
              </w:rPr>
            </w:pPr>
            <w:ins w:id="789" w:author="张霄恒1106" w:date="2020-11-06T09:28:00Z">
              <w:r>
                <w:rPr>
                  <w:sz w:val="22"/>
                  <w:szCs w:val="22"/>
                </w:rPr>
                <w:t xml:space="preserve">49.07%  </w:t>
              </w:r>
              <w:r>
                <w:rPr>
                  <w:rFonts w:hint="eastAsia"/>
                  <w:sz w:val="22"/>
                  <w:szCs w:val="22"/>
                </w:rPr>
                <w:t>（</w:t>
              </w:r>
              <w:r>
                <w:rPr>
                  <w:sz w:val="22"/>
                  <w:szCs w:val="22"/>
                </w:rPr>
                <w:t>1812/3693</w:t>
              </w:r>
              <w:r>
                <w:rPr>
                  <w:rFonts w:hint="eastAsia"/>
                  <w:sz w:val="22"/>
                  <w:szCs w:val="22"/>
                </w:rPr>
                <w:t>）</w:t>
              </w:r>
            </w:ins>
          </w:p>
        </w:tc>
      </w:tr>
      <w:tr w:rsidR="00197B1D" w14:paraId="01C81BFB" w14:textId="77777777">
        <w:trPr>
          <w:ins w:id="790" w:author="张霄恒1106" w:date="2020-11-06T09:28:00Z"/>
        </w:trPr>
        <w:tc>
          <w:tcPr>
            <w:tcW w:w="1793" w:type="dxa"/>
            <w:shd w:val="clear" w:color="auto" w:fill="auto"/>
          </w:tcPr>
          <w:p w14:paraId="394AE22F" w14:textId="77777777" w:rsidR="00197B1D" w:rsidRDefault="005C55D3">
            <w:pPr>
              <w:widowControl/>
              <w:jc w:val="left"/>
              <w:rPr>
                <w:ins w:id="791" w:author="张霄恒1106" w:date="2020-11-06T09:28:00Z"/>
              </w:rPr>
            </w:pPr>
            <w:ins w:id="792" w:author="张霄恒1106" w:date="2020-11-06T09:28:00Z">
              <w:r>
                <w:rPr>
                  <w:rFonts w:hint="eastAsia"/>
                </w:rPr>
                <w:t>成对</w:t>
              </w:r>
              <w:r>
                <w:rPr>
                  <w:rFonts w:hint="eastAsia"/>
                </w:rPr>
                <w:t>VEB</w:t>
              </w:r>
              <w:r>
                <w:t xml:space="preserve"> Se</w:t>
              </w:r>
              <w:r>
                <w:rPr>
                  <w:rFonts w:hint="eastAsia"/>
                </w:rPr>
                <w:t>（</w:t>
              </w:r>
              <w:r>
                <w:rPr>
                  <w:rFonts w:hint="eastAsia"/>
                </w:rPr>
                <w:t>G</w:t>
              </w:r>
              <w:r>
                <w:t>）</w:t>
              </w:r>
            </w:ins>
          </w:p>
        </w:tc>
        <w:tc>
          <w:tcPr>
            <w:tcW w:w="2268" w:type="dxa"/>
            <w:shd w:val="clear" w:color="auto" w:fill="auto"/>
            <w:vAlign w:val="bottom"/>
          </w:tcPr>
          <w:p w14:paraId="08D3E96A" w14:textId="77777777" w:rsidR="00197B1D" w:rsidRDefault="005C55D3">
            <w:pPr>
              <w:widowControl/>
              <w:jc w:val="left"/>
              <w:rPr>
                <w:ins w:id="793" w:author="张霄恒1106" w:date="2020-11-06T09:28:00Z"/>
                <w:sz w:val="22"/>
                <w:szCs w:val="22"/>
              </w:rPr>
            </w:pPr>
            <w:ins w:id="794" w:author="张霄恒1106" w:date="2020-11-06T09:28:00Z">
              <w:r>
                <w:rPr>
                  <w:sz w:val="22"/>
                  <w:szCs w:val="22"/>
                </w:rPr>
                <w:t xml:space="preserve">54.70%  </w:t>
              </w:r>
              <w:r>
                <w:rPr>
                  <w:rFonts w:hint="eastAsia"/>
                  <w:sz w:val="22"/>
                  <w:szCs w:val="22"/>
                </w:rPr>
                <w:t>（</w:t>
              </w:r>
              <w:r>
                <w:rPr>
                  <w:sz w:val="22"/>
                  <w:szCs w:val="22"/>
                </w:rPr>
                <w:t>547/1000</w:t>
              </w:r>
              <w:r>
                <w:rPr>
                  <w:rFonts w:hint="eastAsia"/>
                  <w:sz w:val="22"/>
                  <w:szCs w:val="22"/>
                </w:rPr>
                <w:t>）</w:t>
              </w:r>
            </w:ins>
          </w:p>
        </w:tc>
        <w:tc>
          <w:tcPr>
            <w:tcW w:w="2126" w:type="dxa"/>
            <w:shd w:val="clear" w:color="auto" w:fill="auto"/>
            <w:vAlign w:val="bottom"/>
          </w:tcPr>
          <w:p w14:paraId="44AE2DCC" w14:textId="77777777" w:rsidR="00197B1D" w:rsidRDefault="005C55D3">
            <w:pPr>
              <w:rPr>
                <w:ins w:id="795" w:author="张霄恒1106" w:date="2020-11-06T09:28:00Z"/>
                <w:sz w:val="22"/>
                <w:szCs w:val="22"/>
              </w:rPr>
            </w:pPr>
            <w:ins w:id="796" w:author="张霄恒1106" w:date="2020-11-06T09:28:00Z">
              <w:r>
                <w:rPr>
                  <w:sz w:val="22"/>
                  <w:szCs w:val="22"/>
                </w:rPr>
                <w:t>54.01%</w:t>
              </w:r>
              <w:r>
                <w:rPr>
                  <w:rFonts w:hint="eastAsia"/>
                  <w:sz w:val="22"/>
                  <w:szCs w:val="22"/>
                </w:rPr>
                <w:t>（</w:t>
              </w:r>
              <w:r>
                <w:rPr>
                  <w:sz w:val="22"/>
                  <w:szCs w:val="22"/>
                </w:rPr>
                <w:t>350/648</w:t>
              </w:r>
              <w:r>
                <w:rPr>
                  <w:rFonts w:hint="eastAsia"/>
                  <w:sz w:val="22"/>
                  <w:szCs w:val="22"/>
                </w:rPr>
                <w:t>）</w:t>
              </w:r>
            </w:ins>
          </w:p>
        </w:tc>
        <w:tc>
          <w:tcPr>
            <w:tcW w:w="2127" w:type="dxa"/>
            <w:shd w:val="clear" w:color="auto" w:fill="auto"/>
          </w:tcPr>
          <w:p w14:paraId="691FBDFA" w14:textId="77777777" w:rsidR="00197B1D" w:rsidRDefault="005C55D3">
            <w:pPr>
              <w:jc w:val="center"/>
              <w:rPr>
                <w:ins w:id="797" w:author="张霄恒1106" w:date="2020-11-06T09:28:00Z"/>
                <w:sz w:val="22"/>
                <w:szCs w:val="22"/>
              </w:rPr>
            </w:pPr>
            <w:ins w:id="798" w:author="张霄恒1106" w:date="2020-11-06T09:28:00Z">
              <w:r>
                <w:rPr>
                  <w:szCs w:val="21"/>
                </w:rPr>
                <w:t>——</w:t>
              </w:r>
            </w:ins>
          </w:p>
        </w:tc>
      </w:tr>
      <w:tr w:rsidR="00197B1D" w14:paraId="3E18E20C" w14:textId="77777777">
        <w:trPr>
          <w:ins w:id="799" w:author="张霄恒1106" w:date="2020-11-06T09:28:00Z"/>
        </w:trPr>
        <w:tc>
          <w:tcPr>
            <w:tcW w:w="1793" w:type="dxa"/>
            <w:shd w:val="clear" w:color="auto" w:fill="auto"/>
          </w:tcPr>
          <w:p w14:paraId="74E61ED5" w14:textId="77777777" w:rsidR="00197B1D" w:rsidRDefault="005C55D3">
            <w:pPr>
              <w:widowControl/>
              <w:jc w:val="left"/>
              <w:rPr>
                <w:ins w:id="800" w:author="张霄恒1106" w:date="2020-11-06T09:28:00Z"/>
              </w:rPr>
            </w:pPr>
            <w:ins w:id="801" w:author="张霄恒1106" w:date="2020-11-06T09:28:00Z">
              <w:r>
                <w:rPr>
                  <w:rFonts w:hint="eastAsia"/>
                </w:rPr>
                <w:t>成对</w:t>
              </w:r>
              <w:r>
                <w:t>VEB +P</w:t>
              </w:r>
              <w:r>
                <w:t>（</w:t>
              </w:r>
              <w:r>
                <w:rPr>
                  <w:rFonts w:hint="eastAsia"/>
                </w:rPr>
                <w:t>G</w:t>
              </w:r>
              <w:r>
                <w:t>）</w:t>
              </w:r>
            </w:ins>
          </w:p>
        </w:tc>
        <w:tc>
          <w:tcPr>
            <w:tcW w:w="2268" w:type="dxa"/>
            <w:shd w:val="clear" w:color="auto" w:fill="auto"/>
            <w:vAlign w:val="bottom"/>
          </w:tcPr>
          <w:p w14:paraId="3B39C97E" w14:textId="77777777" w:rsidR="00197B1D" w:rsidRDefault="005C55D3">
            <w:pPr>
              <w:rPr>
                <w:ins w:id="802" w:author="张霄恒1106" w:date="2020-11-06T09:28:00Z"/>
                <w:sz w:val="22"/>
                <w:szCs w:val="22"/>
              </w:rPr>
            </w:pPr>
            <w:ins w:id="803" w:author="张霄恒1106" w:date="2020-11-06T09:28:00Z">
              <w:r>
                <w:rPr>
                  <w:sz w:val="22"/>
                  <w:szCs w:val="22"/>
                </w:rPr>
                <w:t xml:space="preserve">39.77% </w:t>
              </w:r>
              <w:r>
                <w:rPr>
                  <w:rFonts w:hint="eastAsia"/>
                  <w:sz w:val="22"/>
                  <w:szCs w:val="22"/>
                </w:rPr>
                <w:t>（</w:t>
              </w:r>
              <w:r>
                <w:rPr>
                  <w:sz w:val="22"/>
                  <w:szCs w:val="22"/>
                </w:rPr>
                <w:t>873/2195</w:t>
              </w:r>
              <w:r>
                <w:rPr>
                  <w:rFonts w:hint="eastAsia"/>
                  <w:sz w:val="22"/>
                  <w:szCs w:val="22"/>
                </w:rPr>
                <w:t>）</w:t>
              </w:r>
            </w:ins>
          </w:p>
        </w:tc>
        <w:tc>
          <w:tcPr>
            <w:tcW w:w="2126" w:type="dxa"/>
            <w:shd w:val="clear" w:color="auto" w:fill="auto"/>
            <w:vAlign w:val="bottom"/>
          </w:tcPr>
          <w:p w14:paraId="32F3B7C6" w14:textId="77777777" w:rsidR="00197B1D" w:rsidRDefault="005C55D3">
            <w:pPr>
              <w:widowControl/>
              <w:rPr>
                <w:ins w:id="804" w:author="张霄恒1106" w:date="2020-11-06T09:28:00Z"/>
                <w:rFonts w:ascii="Calibri" w:hAnsi="Calibri" w:cs="Calibri"/>
                <w:kern w:val="0"/>
                <w:sz w:val="22"/>
                <w:szCs w:val="22"/>
              </w:rPr>
            </w:pPr>
            <w:ins w:id="805" w:author="张霄恒1106" w:date="2020-11-06T09:28:00Z">
              <w:r>
                <w:rPr>
                  <w:rFonts w:ascii="Calibri" w:hAnsi="Calibri" w:cs="Calibri"/>
                  <w:sz w:val="22"/>
                  <w:szCs w:val="22"/>
                </w:rPr>
                <w:t xml:space="preserve">67.93%  </w:t>
              </w:r>
              <w:r>
                <w:rPr>
                  <w:rFonts w:ascii="Calibri" w:hAnsi="Calibri" w:cs="Calibri" w:hint="eastAsia"/>
                  <w:sz w:val="22"/>
                  <w:szCs w:val="22"/>
                </w:rPr>
                <w:t>（</w:t>
              </w:r>
              <w:r>
                <w:rPr>
                  <w:rFonts w:ascii="Calibri" w:hAnsi="Calibri" w:cs="Calibri"/>
                  <w:sz w:val="22"/>
                  <w:szCs w:val="22"/>
                </w:rPr>
                <w:t>358/527</w:t>
              </w:r>
              <w:r>
                <w:rPr>
                  <w:rFonts w:ascii="Calibri" w:hAnsi="Calibri" w:cs="Calibri" w:hint="eastAsia"/>
                  <w:sz w:val="22"/>
                  <w:szCs w:val="22"/>
                </w:rPr>
                <w:t>）</w:t>
              </w:r>
            </w:ins>
          </w:p>
        </w:tc>
        <w:tc>
          <w:tcPr>
            <w:tcW w:w="2127" w:type="dxa"/>
            <w:shd w:val="clear" w:color="auto" w:fill="auto"/>
          </w:tcPr>
          <w:p w14:paraId="4ADDE7F8" w14:textId="77777777" w:rsidR="00197B1D" w:rsidRDefault="005C55D3">
            <w:pPr>
              <w:jc w:val="center"/>
              <w:rPr>
                <w:ins w:id="806" w:author="张霄恒1106" w:date="2020-11-06T09:28:00Z"/>
                <w:sz w:val="22"/>
                <w:szCs w:val="22"/>
              </w:rPr>
            </w:pPr>
            <w:ins w:id="807" w:author="张霄恒1106" w:date="2020-11-06T09:28:00Z">
              <w:r>
                <w:rPr>
                  <w:szCs w:val="21"/>
                </w:rPr>
                <w:t>——</w:t>
              </w:r>
            </w:ins>
          </w:p>
        </w:tc>
      </w:tr>
      <w:tr w:rsidR="00197B1D" w14:paraId="1AA5B870" w14:textId="77777777">
        <w:trPr>
          <w:ins w:id="808" w:author="张霄恒1106" w:date="2020-11-06T09:28:00Z"/>
        </w:trPr>
        <w:tc>
          <w:tcPr>
            <w:tcW w:w="1793" w:type="dxa"/>
            <w:shd w:val="clear" w:color="auto" w:fill="auto"/>
          </w:tcPr>
          <w:p w14:paraId="5BA4AEBD" w14:textId="77777777" w:rsidR="00197B1D" w:rsidRDefault="005C55D3">
            <w:pPr>
              <w:widowControl/>
              <w:jc w:val="left"/>
              <w:rPr>
                <w:ins w:id="809" w:author="张霄恒1106" w:date="2020-11-06T09:28:00Z"/>
              </w:rPr>
            </w:pPr>
            <w:proofErr w:type="gramStart"/>
            <w:ins w:id="810" w:author="张霄恒1106" w:date="2020-11-06T09:28:00Z">
              <w:r>
                <w:rPr>
                  <w:rFonts w:hint="eastAsia"/>
                </w:rPr>
                <w:t>短段</w:t>
              </w:r>
              <w:proofErr w:type="gramEnd"/>
              <w:r>
                <w:rPr>
                  <w:rFonts w:hint="eastAsia"/>
                </w:rPr>
                <w:t>VEB</w:t>
              </w:r>
              <w:r>
                <w:t xml:space="preserve"> Se</w:t>
              </w:r>
              <w:r>
                <w:rPr>
                  <w:rFonts w:hint="eastAsia"/>
                </w:rPr>
                <w:t>（</w:t>
              </w:r>
              <w:r>
                <w:rPr>
                  <w:rFonts w:hint="eastAsia"/>
                </w:rPr>
                <w:t>G</w:t>
              </w:r>
              <w:r>
                <w:t>）</w:t>
              </w:r>
            </w:ins>
          </w:p>
        </w:tc>
        <w:tc>
          <w:tcPr>
            <w:tcW w:w="2268" w:type="dxa"/>
            <w:shd w:val="clear" w:color="auto" w:fill="auto"/>
            <w:vAlign w:val="bottom"/>
          </w:tcPr>
          <w:p w14:paraId="57D07455" w14:textId="77777777" w:rsidR="00197B1D" w:rsidRDefault="005C55D3">
            <w:pPr>
              <w:rPr>
                <w:ins w:id="811" w:author="张霄恒1106" w:date="2020-11-06T09:28:00Z"/>
                <w:sz w:val="22"/>
                <w:szCs w:val="22"/>
              </w:rPr>
            </w:pPr>
            <w:ins w:id="812" w:author="张霄恒1106" w:date="2020-11-06T09:28:00Z">
              <w:r>
                <w:rPr>
                  <w:sz w:val="22"/>
                  <w:szCs w:val="22"/>
                </w:rPr>
                <w:t xml:space="preserve">42.06%  </w:t>
              </w:r>
              <w:r>
                <w:rPr>
                  <w:rFonts w:hint="eastAsia"/>
                  <w:sz w:val="22"/>
                  <w:szCs w:val="22"/>
                </w:rPr>
                <w:t>（</w:t>
              </w:r>
              <w:r>
                <w:rPr>
                  <w:sz w:val="22"/>
                  <w:szCs w:val="22"/>
                </w:rPr>
                <w:t>196/466</w:t>
              </w:r>
              <w:r>
                <w:rPr>
                  <w:rFonts w:hint="eastAsia"/>
                  <w:sz w:val="22"/>
                  <w:szCs w:val="22"/>
                </w:rPr>
                <w:t>）</w:t>
              </w:r>
            </w:ins>
          </w:p>
        </w:tc>
        <w:tc>
          <w:tcPr>
            <w:tcW w:w="2126" w:type="dxa"/>
            <w:shd w:val="clear" w:color="auto" w:fill="auto"/>
            <w:vAlign w:val="bottom"/>
          </w:tcPr>
          <w:p w14:paraId="730BBB64" w14:textId="77777777" w:rsidR="00197B1D" w:rsidRDefault="005C55D3">
            <w:pPr>
              <w:rPr>
                <w:ins w:id="813" w:author="张霄恒1106" w:date="2020-11-06T09:28:00Z"/>
                <w:sz w:val="22"/>
                <w:szCs w:val="22"/>
              </w:rPr>
            </w:pPr>
            <w:ins w:id="814" w:author="张霄恒1106" w:date="2020-11-06T09:28:00Z">
              <w:r>
                <w:rPr>
                  <w:sz w:val="22"/>
                  <w:szCs w:val="22"/>
                </w:rPr>
                <w:t xml:space="preserve">46.15%  </w:t>
              </w:r>
              <w:r>
                <w:rPr>
                  <w:rFonts w:hint="eastAsia"/>
                  <w:sz w:val="22"/>
                  <w:szCs w:val="22"/>
                </w:rPr>
                <w:t>（</w:t>
              </w:r>
              <w:r>
                <w:rPr>
                  <w:sz w:val="22"/>
                  <w:szCs w:val="22"/>
                </w:rPr>
                <w:t>24/52</w:t>
              </w:r>
              <w:r>
                <w:rPr>
                  <w:rFonts w:hint="eastAsia"/>
                  <w:sz w:val="22"/>
                  <w:szCs w:val="22"/>
                </w:rPr>
                <w:t>）</w:t>
              </w:r>
            </w:ins>
          </w:p>
        </w:tc>
        <w:tc>
          <w:tcPr>
            <w:tcW w:w="2127" w:type="dxa"/>
            <w:shd w:val="clear" w:color="auto" w:fill="auto"/>
          </w:tcPr>
          <w:p w14:paraId="2420D55B" w14:textId="77777777" w:rsidR="00197B1D" w:rsidRDefault="005C55D3">
            <w:pPr>
              <w:jc w:val="center"/>
              <w:rPr>
                <w:ins w:id="815" w:author="张霄恒1106" w:date="2020-11-06T09:28:00Z"/>
                <w:sz w:val="22"/>
                <w:szCs w:val="22"/>
              </w:rPr>
            </w:pPr>
            <w:ins w:id="816" w:author="张霄恒1106" w:date="2020-11-06T09:28:00Z">
              <w:r>
                <w:rPr>
                  <w:szCs w:val="21"/>
                </w:rPr>
                <w:t>——</w:t>
              </w:r>
            </w:ins>
          </w:p>
        </w:tc>
      </w:tr>
      <w:tr w:rsidR="00197B1D" w14:paraId="28789DB7" w14:textId="77777777">
        <w:trPr>
          <w:ins w:id="817" w:author="张霄恒1106" w:date="2020-11-06T09:28:00Z"/>
        </w:trPr>
        <w:tc>
          <w:tcPr>
            <w:tcW w:w="1793" w:type="dxa"/>
            <w:shd w:val="clear" w:color="auto" w:fill="auto"/>
          </w:tcPr>
          <w:p w14:paraId="62A152E3" w14:textId="77777777" w:rsidR="00197B1D" w:rsidRDefault="005C55D3">
            <w:pPr>
              <w:widowControl/>
              <w:jc w:val="left"/>
              <w:rPr>
                <w:ins w:id="818" w:author="张霄恒1106" w:date="2020-11-06T09:28:00Z"/>
              </w:rPr>
            </w:pPr>
            <w:proofErr w:type="gramStart"/>
            <w:ins w:id="819" w:author="张霄恒1106" w:date="2020-11-06T09:28:00Z">
              <w:r>
                <w:rPr>
                  <w:rFonts w:hint="eastAsia"/>
                </w:rPr>
                <w:t>短段</w:t>
              </w:r>
              <w:proofErr w:type="gramEnd"/>
              <w:r>
                <w:t>VEB +P</w:t>
              </w:r>
              <w:r>
                <w:t>（</w:t>
              </w:r>
              <w:r>
                <w:rPr>
                  <w:rFonts w:hint="eastAsia"/>
                </w:rPr>
                <w:t>G</w:t>
              </w:r>
              <w:r>
                <w:t>）</w:t>
              </w:r>
            </w:ins>
          </w:p>
        </w:tc>
        <w:tc>
          <w:tcPr>
            <w:tcW w:w="2268" w:type="dxa"/>
            <w:shd w:val="clear" w:color="auto" w:fill="auto"/>
            <w:vAlign w:val="bottom"/>
          </w:tcPr>
          <w:p w14:paraId="61F5C320" w14:textId="77777777" w:rsidR="00197B1D" w:rsidRDefault="005C55D3">
            <w:pPr>
              <w:widowControl/>
              <w:rPr>
                <w:ins w:id="820" w:author="张霄恒1106" w:date="2020-11-06T09:28:00Z"/>
                <w:rFonts w:ascii="Calibri" w:hAnsi="Calibri" w:cs="Calibri"/>
                <w:kern w:val="0"/>
                <w:sz w:val="22"/>
                <w:szCs w:val="22"/>
              </w:rPr>
            </w:pPr>
            <w:ins w:id="821" w:author="张霄恒1106" w:date="2020-11-06T09:28:00Z">
              <w:r>
                <w:rPr>
                  <w:rFonts w:ascii="Calibri" w:hAnsi="Calibri" w:cs="Calibri"/>
                  <w:sz w:val="22"/>
                  <w:szCs w:val="22"/>
                </w:rPr>
                <w:t xml:space="preserve">34.55% </w:t>
              </w:r>
              <w:r>
                <w:rPr>
                  <w:rFonts w:ascii="Calibri" w:hAnsi="Calibri" w:cs="Calibri" w:hint="eastAsia"/>
                  <w:sz w:val="22"/>
                  <w:szCs w:val="22"/>
                </w:rPr>
                <w:t>（</w:t>
              </w:r>
              <w:r>
                <w:rPr>
                  <w:rFonts w:ascii="Calibri" w:hAnsi="Calibri" w:cs="Calibri"/>
                  <w:sz w:val="22"/>
                  <w:szCs w:val="22"/>
                </w:rPr>
                <w:t>417/1207</w:t>
              </w:r>
              <w:r>
                <w:rPr>
                  <w:rFonts w:ascii="Calibri" w:hAnsi="Calibri" w:cs="Calibri" w:hint="eastAsia"/>
                  <w:sz w:val="22"/>
                  <w:szCs w:val="22"/>
                </w:rPr>
                <w:t>）</w:t>
              </w:r>
            </w:ins>
          </w:p>
        </w:tc>
        <w:tc>
          <w:tcPr>
            <w:tcW w:w="2126" w:type="dxa"/>
            <w:shd w:val="clear" w:color="auto" w:fill="auto"/>
            <w:vAlign w:val="bottom"/>
          </w:tcPr>
          <w:p w14:paraId="2C4B9BB6" w14:textId="77777777" w:rsidR="00197B1D" w:rsidRDefault="005C55D3">
            <w:pPr>
              <w:rPr>
                <w:ins w:id="822" w:author="张霄恒1106" w:date="2020-11-06T09:28:00Z"/>
                <w:sz w:val="22"/>
                <w:szCs w:val="22"/>
              </w:rPr>
            </w:pPr>
            <w:ins w:id="823" w:author="张霄恒1106" w:date="2020-11-06T09:28:00Z">
              <w:r>
                <w:rPr>
                  <w:sz w:val="22"/>
                  <w:szCs w:val="22"/>
                </w:rPr>
                <w:t xml:space="preserve">29.13%  </w:t>
              </w:r>
              <w:r>
                <w:rPr>
                  <w:rFonts w:hint="eastAsia"/>
                  <w:sz w:val="22"/>
                  <w:szCs w:val="22"/>
                </w:rPr>
                <w:t>（</w:t>
              </w:r>
              <w:r>
                <w:rPr>
                  <w:sz w:val="22"/>
                  <w:szCs w:val="22"/>
                </w:rPr>
                <w:t>30/103</w:t>
              </w:r>
              <w:r>
                <w:rPr>
                  <w:rFonts w:hint="eastAsia"/>
                  <w:sz w:val="22"/>
                  <w:szCs w:val="22"/>
                </w:rPr>
                <w:t>）</w:t>
              </w:r>
            </w:ins>
          </w:p>
        </w:tc>
        <w:tc>
          <w:tcPr>
            <w:tcW w:w="2127" w:type="dxa"/>
            <w:shd w:val="clear" w:color="auto" w:fill="auto"/>
          </w:tcPr>
          <w:p w14:paraId="6BA15CF9" w14:textId="77777777" w:rsidR="00197B1D" w:rsidRDefault="005C55D3">
            <w:pPr>
              <w:jc w:val="center"/>
              <w:rPr>
                <w:ins w:id="824" w:author="张霄恒1106" w:date="2020-11-06T09:28:00Z"/>
                <w:sz w:val="22"/>
                <w:szCs w:val="22"/>
              </w:rPr>
            </w:pPr>
            <w:ins w:id="825" w:author="张霄恒1106" w:date="2020-11-06T09:28:00Z">
              <w:r>
                <w:rPr>
                  <w:szCs w:val="21"/>
                </w:rPr>
                <w:t>——</w:t>
              </w:r>
            </w:ins>
          </w:p>
        </w:tc>
      </w:tr>
      <w:tr w:rsidR="00197B1D" w14:paraId="63D477D6" w14:textId="77777777">
        <w:trPr>
          <w:ins w:id="826" w:author="张霄恒1106" w:date="2020-11-06T09:28:00Z"/>
        </w:trPr>
        <w:tc>
          <w:tcPr>
            <w:tcW w:w="1793" w:type="dxa"/>
            <w:shd w:val="clear" w:color="auto" w:fill="auto"/>
          </w:tcPr>
          <w:p w14:paraId="364746A1" w14:textId="77777777" w:rsidR="00197B1D" w:rsidRDefault="005C55D3">
            <w:pPr>
              <w:widowControl/>
              <w:jc w:val="left"/>
              <w:rPr>
                <w:ins w:id="827" w:author="张霄恒1106" w:date="2020-11-06T09:28:00Z"/>
              </w:rPr>
            </w:pPr>
            <w:ins w:id="828" w:author="张霄恒1106" w:date="2020-11-06T09:28:00Z">
              <w:r>
                <w:rPr>
                  <w:rFonts w:hint="eastAsia"/>
                </w:rPr>
                <w:t>长段</w:t>
              </w:r>
              <w:r>
                <w:rPr>
                  <w:rFonts w:hint="eastAsia"/>
                </w:rPr>
                <w:t>VEB</w:t>
              </w:r>
              <w:r>
                <w:t xml:space="preserve"> Se</w:t>
              </w:r>
              <w:r>
                <w:rPr>
                  <w:rFonts w:hint="eastAsia"/>
                </w:rPr>
                <w:t>（</w:t>
              </w:r>
              <w:r>
                <w:rPr>
                  <w:rFonts w:hint="eastAsia"/>
                </w:rPr>
                <w:t>G</w:t>
              </w:r>
              <w:r>
                <w:t>）</w:t>
              </w:r>
            </w:ins>
          </w:p>
        </w:tc>
        <w:tc>
          <w:tcPr>
            <w:tcW w:w="2268" w:type="dxa"/>
            <w:shd w:val="clear" w:color="auto" w:fill="auto"/>
            <w:vAlign w:val="bottom"/>
          </w:tcPr>
          <w:p w14:paraId="676D5D76" w14:textId="77777777" w:rsidR="00197B1D" w:rsidRDefault="005C55D3">
            <w:pPr>
              <w:rPr>
                <w:ins w:id="829" w:author="张霄恒1106" w:date="2020-11-06T09:28:00Z"/>
                <w:sz w:val="22"/>
                <w:szCs w:val="22"/>
              </w:rPr>
            </w:pPr>
            <w:ins w:id="830" w:author="张霄恒1106" w:date="2020-11-06T09:28:00Z">
              <w:r>
                <w:rPr>
                  <w:sz w:val="22"/>
                  <w:szCs w:val="22"/>
                </w:rPr>
                <w:t xml:space="preserve">19.05%  </w:t>
              </w:r>
              <w:r>
                <w:rPr>
                  <w:rFonts w:hint="eastAsia"/>
                  <w:sz w:val="22"/>
                  <w:szCs w:val="22"/>
                </w:rPr>
                <w:t>（</w:t>
              </w:r>
              <w:r>
                <w:rPr>
                  <w:sz w:val="22"/>
                  <w:szCs w:val="22"/>
                </w:rPr>
                <w:t>16/84</w:t>
              </w:r>
              <w:r>
                <w:rPr>
                  <w:rFonts w:hint="eastAsia"/>
                  <w:sz w:val="22"/>
                  <w:szCs w:val="22"/>
                </w:rPr>
                <w:t>）</w:t>
              </w:r>
            </w:ins>
          </w:p>
        </w:tc>
        <w:tc>
          <w:tcPr>
            <w:tcW w:w="2126" w:type="dxa"/>
            <w:shd w:val="clear" w:color="auto" w:fill="auto"/>
            <w:vAlign w:val="bottom"/>
          </w:tcPr>
          <w:p w14:paraId="69A762F0" w14:textId="77777777" w:rsidR="00197B1D" w:rsidRDefault="005C55D3">
            <w:pPr>
              <w:rPr>
                <w:ins w:id="831" w:author="张霄恒1106" w:date="2020-11-06T09:28:00Z"/>
                <w:sz w:val="22"/>
                <w:szCs w:val="22"/>
              </w:rPr>
            </w:pPr>
            <w:ins w:id="832" w:author="张霄恒1106" w:date="2020-11-06T09:28:00Z">
              <w:r>
                <w:rPr>
                  <w:sz w:val="22"/>
                  <w:szCs w:val="22"/>
                </w:rPr>
                <w:t xml:space="preserve">69.23%  </w:t>
              </w:r>
              <w:r>
                <w:rPr>
                  <w:rFonts w:hint="eastAsia"/>
                  <w:sz w:val="22"/>
                  <w:szCs w:val="22"/>
                </w:rPr>
                <w:t>（</w:t>
              </w:r>
              <w:r>
                <w:rPr>
                  <w:sz w:val="22"/>
                  <w:szCs w:val="22"/>
                </w:rPr>
                <w:t>9/13</w:t>
              </w:r>
              <w:r>
                <w:rPr>
                  <w:rFonts w:hint="eastAsia"/>
                  <w:sz w:val="22"/>
                  <w:szCs w:val="22"/>
                </w:rPr>
                <w:t>）</w:t>
              </w:r>
            </w:ins>
          </w:p>
        </w:tc>
        <w:tc>
          <w:tcPr>
            <w:tcW w:w="2127" w:type="dxa"/>
            <w:shd w:val="clear" w:color="auto" w:fill="auto"/>
          </w:tcPr>
          <w:p w14:paraId="558B80AE" w14:textId="77777777" w:rsidR="00197B1D" w:rsidRDefault="005C55D3">
            <w:pPr>
              <w:jc w:val="center"/>
              <w:rPr>
                <w:ins w:id="833" w:author="张霄恒1106" w:date="2020-11-06T09:28:00Z"/>
                <w:sz w:val="22"/>
                <w:szCs w:val="22"/>
              </w:rPr>
            </w:pPr>
            <w:ins w:id="834" w:author="张霄恒1106" w:date="2020-11-06T09:28:00Z">
              <w:r>
                <w:rPr>
                  <w:szCs w:val="21"/>
                </w:rPr>
                <w:t>——</w:t>
              </w:r>
            </w:ins>
          </w:p>
        </w:tc>
      </w:tr>
      <w:tr w:rsidR="00197B1D" w14:paraId="6E761891" w14:textId="77777777">
        <w:trPr>
          <w:ins w:id="835" w:author="张霄恒1106" w:date="2020-11-06T09:28:00Z"/>
        </w:trPr>
        <w:tc>
          <w:tcPr>
            <w:tcW w:w="1793" w:type="dxa"/>
            <w:shd w:val="clear" w:color="auto" w:fill="auto"/>
          </w:tcPr>
          <w:p w14:paraId="69064AC5" w14:textId="77777777" w:rsidR="00197B1D" w:rsidRDefault="005C55D3">
            <w:pPr>
              <w:widowControl/>
              <w:jc w:val="left"/>
              <w:rPr>
                <w:ins w:id="836" w:author="张霄恒1106" w:date="2020-11-06T09:28:00Z"/>
              </w:rPr>
            </w:pPr>
            <w:ins w:id="837" w:author="张霄恒1106" w:date="2020-11-06T09:28:00Z">
              <w:r>
                <w:rPr>
                  <w:rFonts w:hint="eastAsia"/>
                </w:rPr>
                <w:t>长段</w:t>
              </w:r>
              <w:r>
                <w:t>VEB +P</w:t>
              </w:r>
              <w:r>
                <w:t>（</w:t>
              </w:r>
              <w:r>
                <w:rPr>
                  <w:rFonts w:hint="eastAsia"/>
                </w:rPr>
                <w:t>G</w:t>
              </w:r>
              <w:r>
                <w:t>）</w:t>
              </w:r>
            </w:ins>
          </w:p>
        </w:tc>
        <w:tc>
          <w:tcPr>
            <w:tcW w:w="2268" w:type="dxa"/>
            <w:shd w:val="clear" w:color="auto" w:fill="auto"/>
            <w:vAlign w:val="bottom"/>
          </w:tcPr>
          <w:p w14:paraId="316F5556" w14:textId="77777777" w:rsidR="00197B1D" w:rsidRDefault="005C55D3">
            <w:pPr>
              <w:widowControl/>
              <w:rPr>
                <w:ins w:id="838" w:author="张霄恒1106" w:date="2020-11-06T09:28:00Z"/>
                <w:rFonts w:ascii="Calibri" w:hAnsi="Calibri" w:cs="Calibri"/>
                <w:kern w:val="0"/>
                <w:sz w:val="22"/>
                <w:szCs w:val="22"/>
              </w:rPr>
            </w:pPr>
            <w:ins w:id="839" w:author="张霄恒1106" w:date="2020-11-06T09:28:00Z">
              <w:r>
                <w:rPr>
                  <w:rFonts w:ascii="Calibri" w:hAnsi="Calibri" w:cs="Calibri"/>
                  <w:sz w:val="22"/>
                  <w:szCs w:val="22"/>
                </w:rPr>
                <w:t xml:space="preserve">12.32%  </w:t>
              </w:r>
              <w:r>
                <w:rPr>
                  <w:rFonts w:ascii="Calibri" w:hAnsi="Calibri" w:cs="Calibri" w:hint="eastAsia"/>
                  <w:sz w:val="22"/>
                  <w:szCs w:val="22"/>
                </w:rPr>
                <w:t>（</w:t>
              </w:r>
              <w:r>
                <w:rPr>
                  <w:rFonts w:ascii="Calibri" w:hAnsi="Calibri" w:cs="Calibri"/>
                  <w:sz w:val="22"/>
                  <w:szCs w:val="22"/>
                </w:rPr>
                <w:t>50/406</w:t>
              </w:r>
              <w:r>
                <w:rPr>
                  <w:rFonts w:ascii="Calibri" w:hAnsi="Calibri" w:cs="Calibri" w:hint="eastAsia"/>
                  <w:sz w:val="22"/>
                  <w:szCs w:val="22"/>
                </w:rPr>
                <w:t>）</w:t>
              </w:r>
            </w:ins>
          </w:p>
        </w:tc>
        <w:tc>
          <w:tcPr>
            <w:tcW w:w="2126" w:type="dxa"/>
            <w:shd w:val="clear" w:color="auto" w:fill="auto"/>
            <w:vAlign w:val="bottom"/>
          </w:tcPr>
          <w:p w14:paraId="1729A20E" w14:textId="77777777" w:rsidR="00197B1D" w:rsidRDefault="005C55D3">
            <w:pPr>
              <w:rPr>
                <w:ins w:id="840" w:author="张霄恒1106" w:date="2020-11-06T09:28:00Z"/>
                <w:sz w:val="22"/>
                <w:szCs w:val="22"/>
              </w:rPr>
            </w:pPr>
            <w:ins w:id="841" w:author="张霄恒1106" w:date="2020-11-06T09:28:00Z">
              <w:r>
                <w:rPr>
                  <w:sz w:val="22"/>
                  <w:szCs w:val="22"/>
                </w:rPr>
                <w:t xml:space="preserve">41.38%  </w:t>
              </w:r>
              <w:r>
                <w:rPr>
                  <w:rFonts w:hint="eastAsia"/>
                  <w:sz w:val="22"/>
                  <w:szCs w:val="22"/>
                </w:rPr>
                <w:t>（</w:t>
              </w:r>
              <w:r>
                <w:rPr>
                  <w:sz w:val="22"/>
                  <w:szCs w:val="22"/>
                </w:rPr>
                <w:t>12/29</w:t>
              </w:r>
              <w:r>
                <w:rPr>
                  <w:rFonts w:hint="eastAsia"/>
                  <w:sz w:val="22"/>
                  <w:szCs w:val="22"/>
                </w:rPr>
                <w:t>）</w:t>
              </w:r>
            </w:ins>
          </w:p>
        </w:tc>
        <w:tc>
          <w:tcPr>
            <w:tcW w:w="2127" w:type="dxa"/>
            <w:shd w:val="clear" w:color="auto" w:fill="auto"/>
          </w:tcPr>
          <w:p w14:paraId="333AB673" w14:textId="77777777" w:rsidR="00197B1D" w:rsidRDefault="005C55D3">
            <w:pPr>
              <w:jc w:val="center"/>
              <w:rPr>
                <w:ins w:id="842" w:author="张霄恒1106" w:date="2020-11-06T09:28:00Z"/>
                <w:sz w:val="22"/>
                <w:szCs w:val="22"/>
              </w:rPr>
            </w:pPr>
            <w:ins w:id="843" w:author="张霄恒1106" w:date="2020-11-06T09:28:00Z">
              <w:r>
                <w:rPr>
                  <w:szCs w:val="21"/>
                </w:rPr>
                <w:t>——</w:t>
              </w:r>
            </w:ins>
          </w:p>
        </w:tc>
      </w:tr>
    </w:tbl>
    <w:p w14:paraId="439954C2" w14:textId="77777777" w:rsidR="00197B1D" w:rsidRDefault="005C55D3">
      <w:pPr>
        <w:widowControl/>
        <w:jc w:val="left"/>
        <w:rPr>
          <w:ins w:id="844" w:author="张霄恒1106" w:date="2020-11-06T09:28:00Z"/>
        </w:rPr>
      </w:pPr>
      <w:ins w:id="845" w:author="张霄恒1106" w:date="2020-11-06T09:28:00Z">
        <w:r>
          <w:rPr>
            <w:kern w:val="0"/>
          </w:rPr>
          <w:t>注</w:t>
        </w:r>
        <w:r>
          <w:rPr>
            <w:rFonts w:hint="eastAsia"/>
            <w:kern w:val="0"/>
          </w:rPr>
          <w:t>：</w:t>
        </w:r>
        <w:r>
          <w:rPr>
            <w:rFonts w:hint="eastAsia"/>
          </w:rPr>
          <w:t xml:space="preserve">AHA </w:t>
        </w:r>
        <w:r>
          <w:rPr>
            <w:rFonts w:hint="eastAsia"/>
          </w:rPr>
          <w:t>数据库中</w:t>
        </w:r>
        <w:r>
          <w:rPr>
            <w:rFonts w:hint="eastAsia"/>
          </w:rPr>
          <w:t xml:space="preserve"> 2202</w:t>
        </w:r>
        <w:r>
          <w:rPr>
            <w:rFonts w:hint="eastAsia"/>
          </w:rPr>
          <w:t>和</w:t>
        </w:r>
        <w:r>
          <w:rPr>
            <w:rFonts w:hint="eastAsia"/>
          </w:rPr>
          <w:t>8205</w:t>
        </w:r>
        <w:r>
          <w:rPr>
            <w:rFonts w:hint="eastAsia"/>
          </w:rPr>
          <w:t>，以及</w:t>
        </w:r>
        <w:r>
          <w:rPr>
            <w:rFonts w:hint="eastAsia"/>
          </w:rPr>
          <w:t xml:space="preserve">MIT/BIH </w:t>
        </w:r>
        <w:r>
          <w:rPr>
            <w:rFonts w:hint="eastAsia"/>
          </w:rPr>
          <w:t>数据库中的</w:t>
        </w:r>
        <w:r>
          <w:rPr>
            <w:rFonts w:hint="eastAsia"/>
          </w:rPr>
          <w:t>102,104,107,217</w:t>
        </w:r>
        <w:r>
          <w:rPr>
            <w:rFonts w:hint="eastAsia"/>
          </w:rPr>
          <w:t>为</w:t>
        </w:r>
        <w:r>
          <w:rPr>
            <w:rFonts w:hint="eastAsia"/>
          </w:rPr>
          <w:t>paced record</w:t>
        </w:r>
        <w:r>
          <w:rPr>
            <w:rFonts w:hint="eastAsia"/>
          </w:rPr>
          <w:t>，这些条目被排除，不计</w:t>
        </w:r>
        <w:proofErr w:type="gramStart"/>
        <w:r>
          <w:rPr>
            <w:rFonts w:hint="eastAsia"/>
          </w:rPr>
          <w:t>入统计</w:t>
        </w:r>
        <w:proofErr w:type="gramEnd"/>
        <w:r>
          <w:rPr>
            <w:rFonts w:hint="eastAsia"/>
          </w:rPr>
          <w:t>结果。</w:t>
        </w:r>
      </w:ins>
    </w:p>
    <w:p w14:paraId="6C556779" w14:textId="77777777" w:rsidR="00197B1D" w:rsidRDefault="005C55D3">
      <w:pPr>
        <w:spacing w:line="460" w:lineRule="exact"/>
        <w:ind w:firstLineChars="200" w:firstLine="480"/>
        <w:jc w:val="center"/>
        <w:rPr>
          <w:ins w:id="846" w:author="张霄恒1106" w:date="2020-11-06T09:28:00Z"/>
        </w:rPr>
      </w:pPr>
      <w:ins w:id="847" w:author="张霄恒1106" w:date="2020-11-06T09:28:00Z">
        <w:r>
          <w:rPr>
            <w:rFonts w:hint="eastAsia"/>
            <w:kern w:val="0"/>
            <w:sz w:val="24"/>
          </w:rPr>
          <w:t>表</w:t>
        </w:r>
        <w:r>
          <w:rPr>
            <w:rFonts w:hint="eastAsia"/>
            <w:kern w:val="0"/>
            <w:sz w:val="24"/>
          </w:rPr>
          <w:t xml:space="preserve">2 </w:t>
        </w:r>
        <w:r>
          <w:rPr>
            <w:rFonts w:hint="eastAsia"/>
          </w:rPr>
          <w:t>可选</w:t>
        </w:r>
        <w:r>
          <w:t>分析输出的报告要求</w:t>
        </w:r>
      </w:ins>
    </w:p>
    <w:tbl>
      <w:tblPr>
        <w:tblW w:w="8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3"/>
        <w:gridCol w:w="2268"/>
        <w:gridCol w:w="2410"/>
        <w:gridCol w:w="2126"/>
      </w:tblGrid>
      <w:tr w:rsidR="00197B1D" w14:paraId="6FDB9508" w14:textId="77777777">
        <w:trPr>
          <w:ins w:id="848" w:author="张霄恒1106" w:date="2020-11-06T09:28:00Z"/>
        </w:trPr>
        <w:tc>
          <w:tcPr>
            <w:tcW w:w="1793" w:type="dxa"/>
            <w:shd w:val="clear" w:color="auto" w:fill="auto"/>
          </w:tcPr>
          <w:p w14:paraId="236F745C" w14:textId="77777777" w:rsidR="00197B1D" w:rsidRDefault="005C55D3">
            <w:pPr>
              <w:widowControl/>
              <w:jc w:val="left"/>
              <w:rPr>
                <w:ins w:id="849" w:author="张霄恒1106" w:date="2020-11-06T09:28:00Z"/>
              </w:rPr>
            </w:pPr>
            <w:ins w:id="850" w:author="张霄恒1106" w:date="2020-11-06T09:28:00Z">
              <w:r>
                <w:rPr>
                  <w:rFonts w:hint="eastAsia"/>
                </w:rPr>
                <w:t>统计数据</w:t>
              </w:r>
            </w:ins>
          </w:p>
        </w:tc>
        <w:tc>
          <w:tcPr>
            <w:tcW w:w="2268" w:type="dxa"/>
            <w:shd w:val="clear" w:color="auto" w:fill="auto"/>
          </w:tcPr>
          <w:p w14:paraId="05CFBA61" w14:textId="77777777" w:rsidR="00197B1D" w:rsidRDefault="005C55D3">
            <w:pPr>
              <w:widowControl/>
              <w:jc w:val="left"/>
              <w:rPr>
                <w:ins w:id="851" w:author="张霄恒1106" w:date="2020-11-06T09:28:00Z"/>
              </w:rPr>
            </w:pPr>
            <w:ins w:id="852" w:author="张霄恒1106" w:date="2020-11-06T09:28:00Z">
              <w:r>
                <w:rPr>
                  <w:rFonts w:hint="eastAsia"/>
                </w:rPr>
                <w:t>AHA</w:t>
              </w:r>
              <w:r>
                <w:t>数据库</w:t>
              </w:r>
            </w:ins>
          </w:p>
        </w:tc>
        <w:tc>
          <w:tcPr>
            <w:tcW w:w="2410" w:type="dxa"/>
            <w:shd w:val="clear" w:color="auto" w:fill="auto"/>
          </w:tcPr>
          <w:p w14:paraId="0D2DBD42" w14:textId="77777777" w:rsidR="00197B1D" w:rsidRDefault="005C55D3">
            <w:pPr>
              <w:widowControl/>
              <w:jc w:val="left"/>
              <w:rPr>
                <w:ins w:id="853" w:author="张霄恒1106" w:date="2020-11-06T09:28:00Z"/>
              </w:rPr>
            </w:pPr>
            <w:ins w:id="854" w:author="张霄恒1106" w:date="2020-11-06T09:28:00Z">
              <w:r>
                <w:rPr>
                  <w:rFonts w:hint="eastAsia"/>
                </w:rPr>
                <w:t>MIT</w:t>
              </w:r>
              <w:r>
                <w:t>数据库</w:t>
              </w:r>
            </w:ins>
          </w:p>
        </w:tc>
        <w:tc>
          <w:tcPr>
            <w:tcW w:w="2126" w:type="dxa"/>
            <w:shd w:val="clear" w:color="auto" w:fill="auto"/>
          </w:tcPr>
          <w:p w14:paraId="2EC25249" w14:textId="77777777" w:rsidR="00197B1D" w:rsidRDefault="005C55D3">
            <w:pPr>
              <w:widowControl/>
              <w:jc w:val="left"/>
              <w:rPr>
                <w:ins w:id="855" w:author="张霄恒1106" w:date="2020-11-06T09:28:00Z"/>
              </w:rPr>
            </w:pPr>
            <w:ins w:id="856" w:author="张霄恒1106" w:date="2020-11-06T09:28:00Z">
              <w:r>
                <w:rPr>
                  <w:rFonts w:hint="eastAsia"/>
                </w:rPr>
                <w:t>NST</w:t>
              </w:r>
              <w:r>
                <w:t>数据库</w:t>
              </w:r>
            </w:ins>
          </w:p>
        </w:tc>
      </w:tr>
      <w:tr w:rsidR="00197B1D" w14:paraId="6E048889" w14:textId="77777777">
        <w:trPr>
          <w:ins w:id="857" w:author="张霄恒1106" w:date="2020-11-06T09:28:00Z"/>
        </w:trPr>
        <w:tc>
          <w:tcPr>
            <w:tcW w:w="1793" w:type="dxa"/>
            <w:shd w:val="clear" w:color="auto" w:fill="auto"/>
          </w:tcPr>
          <w:p w14:paraId="55F13DEE" w14:textId="77777777" w:rsidR="00197B1D" w:rsidRDefault="005C55D3">
            <w:pPr>
              <w:widowControl/>
              <w:jc w:val="left"/>
              <w:rPr>
                <w:ins w:id="858" w:author="张霄恒1106" w:date="2020-11-06T09:28:00Z"/>
              </w:rPr>
            </w:pPr>
            <w:ins w:id="859" w:author="张霄恒1106" w:date="2020-11-06T09:28:00Z">
              <w:r>
                <w:t>VF</w:t>
              </w:r>
              <w:r>
                <w:rPr>
                  <w:rFonts w:hint="eastAsia"/>
                </w:rPr>
                <w:t>片段</w:t>
              </w:r>
              <w:r>
                <w:rPr>
                  <w:rFonts w:hint="eastAsia"/>
                </w:rPr>
                <w:t xml:space="preserve"> </w:t>
              </w:r>
              <w:r>
                <w:t>Se</w:t>
              </w:r>
              <w:r>
                <w:rPr>
                  <w:rFonts w:hint="eastAsia"/>
                </w:rPr>
                <w:t>（</w:t>
              </w:r>
              <w:r>
                <w:rPr>
                  <w:rFonts w:hint="eastAsia"/>
                </w:rPr>
                <w:t>G</w:t>
              </w:r>
              <w:r>
                <w:t>）</w:t>
              </w:r>
            </w:ins>
          </w:p>
        </w:tc>
        <w:tc>
          <w:tcPr>
            <w:tcW w:w="2268" w:type="dxa"/>
            <w:shd w:val="clear" w:color="auto" w:fill="auto"/>
          </w:tcPr>
          <w:p w14:paraId="22E1AE34" w14:textId="77777777" w:rsidR="00197B1D" w:rsidRDefault="005C55D3">
            <w:pPr>
              <w:jc w:val="center"/>
              <w:rPr>
                <w:ins w:id="860" w:author="张霄恒1106" w:date="2020-11-06T09:28:00Z"/>
              </w:rPr>
            </w:pPr>
            <w:ins w:id="861" w:author="张霄恒1106" w:date="2020-11-06T09:28:00Z">
              <w:r>
                <w:rPr>
                  <w:szCs w:val="21"/>
                </w:rPr>
                <w:t>——</w:t>
              </w:r>
            </w:ins>
          </w:p>
        </w:tc>
        <w:tc>
          <w:tcPr>
            <w:tcW w:w="2410" w:type="dxa"/>
            <w:shd w:val="clear" w:color="auto" w:fill="auto"/>
          </w:tcPr>
          <w:p w14:paraId="46E4B318" w14:textId="77777777" w:rsidR="00197B1D" w:rsidRDefault="005C55D3">
            <w:pPr>
              <w:jc w:val="center"/>
              <w:rPr>
                <w:ins w:id="862" w:author="张霄恒1106" w:date="2020-11-06T09:28:00Z"/>
              </w:rPr>
            </w:pPr>
            <w:ins w:id="863" w:author="张霄恒1106" w:date="2020-11-06T09:28:00Z">
              <w:r>
                <w:rPr>
                  <w:szCs w:val="21"/>
                </w:rPr>
                <w:t>——</w:t>
              </w:r>
            </w:ins>
          </w:p>
        </w:tc>
        <w:tc>
          <w:tcPr>
            <w:tcW w:w="2126" w:type="dxa"/>
            <w:shd w:val="clear" w:color="auto" w:fill="auto"/>
          </w:tcPr>
          <w:p w14:paraId="4EB76E05" w14:textId="77777777" w:rsidR="00197B1D" w:rsidRDefault="005C55D3">
            <w:pPr>
              <w:jc w:val="center"/>
              <w:rPr>
                <w:ins w:id="864" w:author="张霄恒1106" w:date="2020-11-06T09:28:00Z"/>
              </w:rPr>
            </w:pPr>
            <w:ins w:id="865" w:author="张霄恒1106" w:date="2020-11-06T09:28:00Z">
              <w:r>
                <w:rPr>
                  <w:szCs w:val="21"/>
                </w:rPr>
                <w:t>——</w:t>
              </w:r>
            </w:ins>
          </w:p>
        </w:tc>
      </w:tr>
      <w:tr w:rsidR="00197B1D" w14:paraId="029DCFA1" w14:textId="77777777">
        <w:trPr>
          <w:ins w:id="866" w:author="张霄恒1106" w:date="2020-11-06T09:28:00Z"/>
        </w:trPr>
        <w:tc>
          <w:tcPr>
            <w:tcW w:w="1793" w:type="dxa"/>
            <w:shd w:val="clear" w:color="auto" w:fill="auto"/>
          </w:tcPr>
          <w:p w14:paraId="3EF6DDFD" w14:textId="77777777" w:rsidR="00197B1D" w:rsidRDefault="005C55D3">
            <w:pPr>
              <w:widowControl/>
              <w:jc w:val="left"/>
              <w:rPr>
                <w:ins w:id="867" w:author="张霄恒1106" w:date="2020-11-06T09:28:00Z"/>
              </w:rPr>
            </w:pPr>
            <w:ins w:id="868" w:author="张霄恒1106" w:date="2020-11-06T09:28:00Z">
              <w:r>
                <w:t>VF</w:t>
              </w:r>
              <w:r>
                <w:rPr>
                  <w:rFonts w:hint="eastAsia"/>
                </w:rPr>
                <w:t>片段</w:t>
              </w:r>
              <w:r>
                <w:t>+P</w:t>
              </w:r>
              <w:r>
                <w:t>（</w:t>
              </w:r>
              <w:r>
                <w:rPr>
                  <w:rFonts w:hint="eastAsia"/>
                </w:rPr>
                <w:t>G</w:t>
              </w:r>
              <w:r>
                <w:t>）</w:t>
              </w:r>
            </w:ins>
          </w:p>
        </w:tc>
        <w:tc>
          <w:tcPr>
            <w:tcW w:w="2268" w:type="dxa"/>
            <w:shd w:val="clear" w:color="auto" w:fill="auto"/>
          </w:tcPr>
          <w:p w14:paraId="1FAF143F" w14:textId="77777777" w:rsidR="00197B1D" w:rsidRDefault="005C55D3">
            <w:pPr>
              <w:jc w:val="center"/>
              <w:rPr>
                <w:ins w:id="869" w:author="张霄恒1106" w:date="2020-11-06T09:28:00Z"/>
              </w:rPr>
            </w:pPr>
            <w:ins w:id="870" w:author="张霄恒1106" w:date="2020-11-06T09:28:00Z">
              <w:r>
                <w:rPr>
                  <w:szCs w:val="21"/>
                </w:rPr>
                <w:t>——</w:t>
              </w:r>
            </w:ins>
          </w:p>
        </w:tc>
        <w:tc>
          <w:tcPr>
            <w:tcW w:w="2410" w:type="dxa"/>
            <w:shd w:val="clear" w:color="auto" w:fill="auto"/>
          </w:tcPr>
          <w:p w14:paraId="1AA8667E" w14:textId="77777777" w:rsidR="00197B1D" w:rsidRDefault="005C55D3">
            <w:pPr>
              <w:jc w:val="center"/>
              <w:rPr>
                <w:ins w:id="871" w:author="张霄恒1106" w:date="2020-11-06T09:28:00Z"/>
              </w:rPr>
            </w:pPr>
            <w:ins w:id="872" w:author="张霄恒1106" w:date="2020-11-06T09:28:00Z">
              <w:r>
                <w:rPr>
                  <w:szCs w:val="21"/>
                </w:rPr>
                <w:t>——</w:t>
              </w:r>
            </w:ins>
          </w:p>
        </w:tc>
        <w:tc>
          <w:tcPr>
            <w:tcW w:w="2126" w:type="dxa"/>
            <w:shd w:val="clear" w:color="auto" w:fill="auto"/>
          </w:tcPr>
          <w:p w14:paraId="4970ACB1" w14:textId="77777777" w:rsidR="00197B1D" w:rsidRDefault="005C55D3">
            <w:pPr>
              <w:jc w:val="center"/>
              <w:rPr>
                <w:ins w:id="873" w:author="张霄恒1106" w:date="2020-11-06T09:28:00Z"/>
              </w:rPr>
            </w:pPr>
            <w:ins w:id="874" w:author="张霄恒1106" w:date="2020-11-06T09:28:00Z">
              <w:r>
                <w:rPr>
                  <w:szCs w:val="21"/>
                </w:rPr>
                <w:t>——</w:t>
              </w:r>
            </w:ins>
          </w:p>
        </w:tc>
      </w:tr>
      <w:tr w:rsidR="00197B1D" w14:paraId="6DA7D326" w14:textId="77777777">
        <w:trPr>
          <w:ins w:id="875" w:author="张霄恒1106" w:date="2020-11-06T09:28:00Z"/>
        </w:trPr>
        <w:tc>
          <w:tcPr>
            <w:tcW w:w="1793" w:type="dxa"/>
            <w:shd w:val="clear" w:color="auto" w:fill="auto"/>
          </w:tcPr>
          <w:p w14:paraId="7B331858" w14:textId="77777777" w:rsidR="00197B1D" w:rsidRDefault="005C55D3">
            <w:pPr>
              <w:widowControl/>
              <w:jc w:val="left"/>
              <w:rPr>
                <w:ins w:id="876" w:author="张霄恒1106" w:date="2020-11-06T09:28:00Z"/>
              </w:rPr>
            </w:pPr>
            <w:ins w:id="877" w:author="张霄恒1106" w:date="2020-11-06T09:28:00Z">
              <w:r>
                <w:t>S</w:t>
              </w:r>
              <w:r>
                <w:rPr>
                  <w:rFonts w:hint="eastAsia"/>
                </w:rPr>
                <w:t>VEB</w:t>
              </w:r>
              <w:r>
                <w:t xml:space="preserve"> Se</w:t>
              </w:r>
              <w:r>
                <w:rPr>
                  <w:rFonts w:hint="eastAsia"/>
                </w:rPr>
                <w:t>（</w:t>
              </w:r>
              <w:r>
                <w:rPr>
                  <w:rFonts w:hint="eastAsia"/>
                </w:rPr>
                <w:t>G</w:t>
              </w:r>
              <w:r>
                <w:t>）</w:t>
              </w:r>
            </w:ins>
          </w:p>
        </w:tc>
        <w:tc>
          <w:tcPr>
            <w:tcW w:w="2268" w:type="dxa"/>
            <w:shd w:val="clear" w:color="auto" w:fill="auto"/>
          </w:tcPr>
          <w:p w14:paraId="7239E566" w14:textId="77777777" w:rsidR="00197B1D" w:rsidRDefault="005C55D3">
            <w:pPr>
              <w:jc w:val="center"/>
              <w:rPr>
                <w:ins w:id="878" w:author="张霄恒1106" w:date="2020-11-06T09:28:00Z"/>
              </w:rPr>
            </w:pPr>
            <w:ins w:id="879" w:author="张霄恒1106" w:date="2020-11-06T09:28:00Z">
              <w:r>
                <w:rPr>
                  <w:szCs w:val="21"/>
                </w:rPr>
                <w:t>——</w:t>
              </w:r>
            </w:ins>
          </w:p>
        </w:tc>
        <w:tc>
          <w:tcPr>
            <w:tcW w:w="2410" w:type="dxa"/>
            <w:shd w:val="clear" w:color="auto" w:fill="auto"/>
          </w:tcPr>
          <w:p w14:paraId="32226D85" w14:textId="77777777" w:rsidR="00197B1D" w:rsidRDefault="005C55D3">
            <w:pPr>
              <w:rPr>
                <w:ins w:id="880" w:author="张霄恒1106" w:date="2020-11-06T09:28:00Z"/>
              </w:rPr>
            </w:pPr>
            <w:ins w:id="881" w:author="张霄恒1106" w:date="2020-11-06T09:28:00Z">
              <w:r>
                <w:t xml:space="preserve">56.79%  </w:t>
              </w:r>
              <w:r>
                <w:rPr>
                  <w:rFonts w:hint="eastAsia"/>
                </w:rPr>
                <w:t>（</w:t>
              </w:r>
              <w:r>
                <w:t>1559/2745</w:t>
              </w:r>
              <w:r>
                <w:rPr>
                  <w:rFonts w:hint="eastAsia"/>
                </w:rPr>
                <w:t>）</w:t>
              </w:r>
            </w:ins>
          </w:p>
        </w:tc>
        <w:tc>
          <w:tcPr>
            <w:tcW w:w="2126" w:type="dxa"/>
            <w:shd w:val="clear" w:color="auto" w:fill="auto"/>
          </w:tcPr>
          <w:p w14:paraId="6DD05DB5" w14:textId="77777777" w:rsidR="00197B1D" w:rsidRDefault="005C55D3">
            <w:pPr>
              <w:rPr>
                <w:ins w:id="882" w:author="张霄恒1106" w:date="2020-11-06T09:28:00Z"/>
              </w:rPr>
            </w:pPr>
            <w:ins w:id="883" w:author="张霄恒1106" w:date="2020-11-06T09:28:00Z">
              <w:r>
                <w:t xml:space="preserve">57.56%  </w:t>
              </w:r>
              <w:r>
                <w:rPr>
                  <w:rFonts w:hint="eastAsia"/>
                </w:rPr>
                <w:t>（</w:t>
              </w:r>
              <w:r>
                <w:t>297/516</w:t>
              </w:r>
              <w:r>
                <w:rPr>
                  <w:rFonts w:hint="eastAsia"/>
                </w:rPr>
                <w:t>）</w:t>
              </w:r>
            </w:ins>
          </w:p>
        </w:tc>
      </w:tr>
      <w:tr w:rsidR="00197B1D" w14:paraId="7376CE3F" w14:textId="77777777">
        <w:trPr>
          <w:ins w:id="884" w:author="张霄恒1106" w:date="2020-11-06T09:28:00Z"/>
        </w:trPr>
        <w:tc>
          <w:tcPr>
            <w:tcW w:w="1793" w:type="dxa"/>
            <w:shd w:val="clear" w:color="auto" w:fill="auto"/>
          </w:tcPr>
          <w:p w14:paraId="5A5C564F" w14:textId="77777777" w:rsidR="00197B1D" w:rsidRDefault="005C55D3">
            <w:pPr>
              <w:widowControl/>
              <w:jc w:val="left"/>
              <w:rPr>
                <w:ins w:id="885" w:author="张霄恒1106" w:date="2020-11-06T09:28:00Z"/>
              </w:rPr>
            </w:pPr>
            <w:ins w:id="886" w:author="张霄恒1106" w:date="2020-11-06T09:28:00Z">
              <w:r>
                <w:t>SVEB +P</w:t>
              </w:r>
              <w:r>
                <w:t>（</w:t>
              </w:r>
              <w:r>
                <w:rPr>
                  <w:rFonts w:hint="eastAsia"/>
                </w:rPr>
                <w:t>G</w:t>
              </w:r>
              <w:r>
                <w:t>）</w:t>
              </w:r>
            </w:ins>
          </w:p>
        </w:tc>
        <w:tc>
          <w:tcPr>
            <w:tcW w:w="2268" w:type="dxa"/>
            <w:shd w:val="clear" w:color="auto" w:fill="auto"/>
          </w:tcPr>
          <w:p w14:paraId="2367F822" w14:textId="77777777" w:rsidR="00197B1D" w:rsidRDefault="005C55D3">
            <w:pPr>
              <w:jc w:val="center"/>
              <w:rPr>
                <w:ins w:id="887" w:author="张霄恒1106" w:date="2020-11-06T09:28:00Z"/>
              </w:rPr>
            </w:pPr>
            <w:ins w:id="888" w:author="张霄恒1106" w:date="2020-11-06T09:28:00Z">
              <w:r>
                <w:rPr>
                  <w:szCs w:val="21"/>
                </w:rPr>
                <w:t>——</w:t>
              </w:r>
            </w:ins>
          </w:p>
        </w:tc>
        <w:tc>
          <w:tcPr>
            <w:tcW w:w="2410" w:type="dxa"/>
            <w:shd w:val="clear" w:color="auto" w:fill="auto"/>
          </w:tcPr>
          <w:p w14:paraId="66A6E540" w14:textId="77777777" w:rsidR="00197B1D" w:rsidRDefault="005C55D3">
            <w:pPr>
              <w:rPr>
                <w:ins w:id="889" w:author="张霄恒1106" w:date="2020-11-06T09:28:00Z"/>
              </w:rPr>
            </w:pPr>
            <w:ins w:id="890" w:author="张霄恒1106" w:date="2020-11-06T09:28:00Z">
              <w:r>
                <w:t xml:space="preserve">63.87%  </w:t>
              </w:r>
              <w:r>
                <w:rPr>
                  <w:rFonts w:hint="eastAsia"/>
                </w:rPr>
                <w:t>（</w:t>
              </w:r>
              <w:r>
                <w:t>1559/2441</w:t>
              </w:r>
              <w:r>
                <w:rPr>
                  <w:rFonts w:hint="eastAsia"/>
                </w:rPr>
                <w:t>）</w:t>
              </w:r>
            </w:ins>
          </w:p>
        </w:tc>
        <w:tc>
          <w:tcPr>
            <w:tcW w:w="2126" w:type="dxa"/>
            <w:shd w:val="clear" w:color="auto" w:fill="auto"/>
          </w:tcPr>
          <w:p w14:paraId="2BB5AB3B" w14:textId="77777777" w:rsidR="00197B1D" w:rsidRDefault="005C55D3">
            <w:pPr>
              <w:rPr>
                <w:ins w:id="891" w:author="张霄恒1106" w:date="2020-11-06T09:28:00Z"/>
              </w:rPr>
            </w:pPr>
            <w:ins w:id="892" w:author="张霄恒1106" w:date="2020-11-06T09:28:00Z">
              <w:r>
                <w:t xml:space="preserve">13.74%  </w:t>
              </w:r>
              <w:r>
                <w:rPr>
                  <w:rFonts w:hint="eastAsia"/>
                </w:rPr>
                <w:t>（</w:t>
              </w:r>
              <w:r>
                <w:t>297/2161</w:t>
              </w:r>
              <w:r>
                <w:rPr>
                  <w:rFonts w:hint="eastAsia"/>
                </w:rPr>
                <w:t>）</w:t>
              </w:r>
            </w:ins>
          </w:p>
        </w:tc>
      </w:tr>
    </w:tbl>
    <w:p w14:paraId="2FD34298" w14:textId="77777777" w:rsidR="00197B1D" w:rsidRDefault="00197B1D">
      <w:pPr>
        <w:tabs>
          <w:tab w:val="left" w:pos="425"/>
        </w:tabs>
        <w:rPr>
          <w:ins w:id="893" w:author="张霄恒1106" w:date="2020-11-06T08:28:00Z"/>
          <w:sz w:val="24"/>
        </w:rPr>
      </w:pPr>
    </w:p>
    <w:p w14:paraId="56AE96DC" w14:textId="77777777" w:rsidR="00197B1D" w:rsidRDefault="005C55D3">
      <w:pPr>
        <w:numPr>
          <w:ilvl w:val="1"/>
          <w:numId w:val="3"/>
        </w:numPr>
        <w:spacing w:line="360" w:lineRule="auto"/>
        <w:outlineLvl w:val="1"/>
        <w:rPr>
          <w:ins w:id="894" w:author="张霄恒1106" w:date="2020-11-06T08:28:00Z"/>
          <w:rFonts w:cs="宋体"/>
          <w:bCs/>
          <w:sz w:val="24"/>
          <w:lang w:bidi="ar"/>
        </w:rPr>
      </w:pPr>
      <w:ins w:id="895" w:author="张霄恒1106" w:date="2020-11-06T08:28:00Z">
        <w:r>
          <w:rPr>
            <w:rFonts w:cs="宋体" w:hint="eastAsia"/>
            <w:bCs/>
            <w:sz w:val="24"/>
            <w:lang w:bidi="ar"/>
          </w:rPr>
          <w:t xml:space="preserve"> </w:t>
        </w:r>
        <w:r>
          <w:rPr>
            <w:rFonts w:cs="宋体" w:hint="eastAsia"/>
            <w:bCs/>
            <w:sz w:val="24"/>
            <w:lang w:bidi="ar"/>
          </w:rPr>
          <w:t>版权保护</w:t>
        </w:r>
      </w:ins>
    </w:p>
    <w:p w14:paraId="02DE675E" w14:textId="77777777" w:rsidR="00197B1D" w:rsidRDefault="005C55D3">
      <w:pPr>
        <w:spacing w:line="360" w:lineRule="auto"/>
        <w:ind w:firstLine="425"/>
        <w:rPr>
          <w:ins w:id="896" w:author="张霄恒1106" w:date="2020-11-06T09:29:00Z"/>
          <w:kern w:val="0"/>
          <w:sz w:val="24"/>
        </w:rPr>
      </w:pPr>
      <w:ins w:id="897" w:author="张霄恒1106" w:date="2020-11-06T08:29:00Z">
        <w:r>
          <w:rPr>
            <w:rFonts w:hint="eastAsia"/>
            <w:kern w:val="0"/>
            <w:sz w:val="24"/>
          </w:rPr>
          <w:t>本软件采取用户名、密码的方式进行版权保护。</w:t>
        </w:r>
      </w:ins>
    </w:p>
    <w:p w14:paraId="293034C7" w14:textId="77777777" w:rsidR="00197B1D" w:rsidRPr="00087A6C" w:rsidRDefault="00087A6C" w:rsidP="00087A6C">
      <w:pPr>
        <w:numPr>
          <w:ilvl w:val="1"/>
          <w:numId w:val="3"/>
        </w:numPr>
        <w:spacing w:line="360" w:lineRule="auto"/>
        <w:outlineLvl w:val="1"/>
        <w:rPr>
          <w:ins w:id="898" w:author="严鑫能" w:date="2020-11-13T10:06:00Z"/>
          <w:rFonts w:cs="宋体"/>
          <w:bCs/>
          <w:sz w:val="24"/>
          <w:lang w:bidi="ar"/>
          <w:rPrChange w:id="899" w:author="严鑫能" w:date="2020-11-13T10:06:00Z">
            <w:rPr>
              <w:ins w:id="900" w:author="严鑫能" w:date="2020-11-13T10:06:00Z"/>
              <w:kern w:val="0"/>
              <w:sz w:val="24"/>
            </w:rPr>
          </w:rPrChange>
        </w:rPr>
        <w:pPrChange w:id="901" w:author="严鑫能" w:date="2020-11-13T10:06:00Z">
          <w:pPr>
            <w:spacing w:line="360" w:lineRule="auto"/>
            <w:ind w:firstLine="425"/>
          </w:pPr>
        </w:pPrChange>
      </w:pPr>
      <w:commentRangeStart w:id="902"/>
      <w:ins w:id="903" w:author="严鑫能" w:date="2020-11-13T10:06:00Z">
        <w:r>
          <w:rPr>
            <w:rFonts w:cs="宋体" w:hint="eastAsia"/>
            <w:bCs/>
            <w:sz w:val="24"/>
            <w:lang w:bidi="ar"/>
          </w:rPr>
          <w:t>数据备份</w:t>
        </w:r>
        <w:commentRangeEnd w:id="902"/>
        <w:r w:rsidR="00360711">
          <w:rPr>
            <w:rStyle w:val="af4"/>
          </w:rPr>
          <w:commentReference w:id="902"/>
        </w:r>
      </w:ins>
    </w:p>
    <w:p w14:paraId="39656F8B" w14:textId="63DFD404" w:rsidR="00087A6C" w:rsidRDefault="00087A6C">
      <w:pPr>
        <w:spacing w:line="360" w:lineRule="auto"/>
        <w:ind w:firstLine="425"/>
        <w:rPr>
          <w:ins w:id="904" w:author="严鑫能" w:date="2020-11-13T10:09:00Z"/>
          <w:kern w:val="0"/>
          <w:sz w:val="24"/>
        </w:rPr>
      </w:pPr>
    </w:p>
    <w:p w14:paraId="39A20AF1" w14:textId="77777777" w:rsidR="006B469D" w:rsidRPr="006B469D" w:rsidRDefault="006B469D" w:rsidP="006B469D">
      <w:pPr>
        <w:numPr>
          <w:ilvl w:val="1"/>
          <w:numId w:val="3"/>
        </w:numPr>
        <w:spacing w:line="360" w:lineRule="auto"/>
        <w:outlineLvl w:val="1"/>
        <w:rPr>
          <w:ins w:id="905" w:author="严鑫能" w:date="2020-11-13T10:09:00Z"/>
          <w:rFonts w:cs="宋体"/>
          <w:bCs/>
          <w:sz w:val="24"/>
          <w:lang w:bidi="ar"/>
          <w:rPrChange w:id="906" w:author="严鑫能" w:date="2020-11-13T10:09:00Z">
            <w:rPr>
              <w:ins w:id="907" w:author="严鑫能" w:date="2020-11-13T10:09:00Z"/>
              <w:b/>
              <w:bCs/>
              <w:sz w:val="28"/>
              <w:szCs w:val="28"/>
            </w:rPr>
          </w:rPrChange>
        </w:rPr>
        <w:pPrChange w:id="908" w:author="严鑫能" w:date="2020-11-13T10:09:00Z">
          <w:pPr>
            <w:numPr>
              <w:numId w:val="3"/>
            </w:numPr>
            <w:tabs>
              <w:tab w:val="left" w:pos="0"/>
              <w:tab w:val="left" w:pos="425"/>
            </w:tabs>
            <w:outlineLvl w:val="0"/>
          </w:pPr>
        </w:pPrChange>
      </w:pPr>
      <w:ins w:id="909" w:author="严鑫能" w:date="2020-11-13T10:09:00Z">
        <w:r w:rsidRPr="006B469D">
          <w:rPr>
            <w:rFonts w:cs="宋体" w:hint="eastAsia"/>
            <w:bCs/>
            <w:sz w:val="24"/>
            <w:lang w:bidi="ar"/>
            <w:rPrChange w:id="910" w:author="严鑫能" w:date="2020-11-13T10:09:00Z">
              <w:rPr>
                <w:rFonts w:hint="eastAsia"/>
                <w:b/>
                <w:bCs/>
                <w:sz w:val="28"/>
                <w:szCs w:val="28"/>
              </w:rPr>
            </w:rPrChange>
          </w:rPr>
          <w:t>网络安全要求</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2142"/>
        <w:gridCol w:w="6288"/>
      </w:tblGrid>
      <w:tr w:rsidR="006B469D" w:rsidRPr="004575C3" w14:paraId="2E4B4A55" w14:textId="77777777" w:rsidTr="00607DA5">
        <w:trPr>
          <w:trHeight w:val="20"/>
          <w:tblHeader/>
          <w:jc w:val="center"/>
          <w:ins w:id="911" w:author="严鑫能" w:date="2020-11-13T10:09:00Z"/>
        </w:trPr>
        <w:tc>
          <w:tcPr>
            <w:tcW w:w="1307" w:type="dxa"/>
            <w:shd w:val="clear" w:color="auto" w:fill="auto"/>
            <w:vAlign w:val="center"/>
          </w:tcPr>
          <w:p w14:paraId="188A9366" w14:textId="77777777" w:rsidR="006B469D" w:rsidRPr="004575C3" w:rsidRDefault="006B469D" w:rsidP="00607DA5">
            <w:pPr>
              <w:spacing w:line="276" w:lineRule="auto"/>
              <w:jc w:val="center"/>
              <w:rPr>
                <w:ins w:id="912" w:author="严鑫能" w:date="2020-11-13T10:09:00Z"/>
                <w:b/>
                <w:szCs w:val="21"/>
              </w:rPr>
            </w:pPr>
            <w:ins w:id="913" w:author="严鑫能" w:date="2020-11-13T10:09:00Z">
              <w:r w:rsidRPr="004575C3">
                <w:rPr>
                  <w:b/>
                  <w:szCs w:val="21"/>
                </w:rPr>
                <w:t>编号</w:t>
              </w:r>
            </w:ins>
          </w:p>
        </w:tc>
        <w:tc>
          <w:tcPr>
            <w:tcW w:w="2158" w:type="dxa"/>
            <w:shd w:val="clear" w:color="auto" w:fill="auto"/>
            <w:vAlign w:val="center"/>
          </w:tcPr>
          <w:p w14:paraId="17456D59" w14:textId="77777777" w:rsidR="006B469D" w:rsidRPr="004575C3" w:rsidRDefault="006B469D" w:rsidP="00607DA5">
            <w:pPr>
              <w:spacing w:line="276" w:lineRule="auto"/>
              <w:jc w:val="center"/>
              <w:rPr>
                <w:ins w:id="914" w:author="严鑫能" w:date="2020-11-13T10:09:00Z"/>
                <w:b/>
                <w:szCs w:val="21"/>
              </w:rPr>
            </w:pPr>
            <w:ins w:id="915" w:author="严鑫能" w:date="2020-11-13T10:09:00Z">
              <w:r w:rsidRPr="004575C3">
                <w:rPr>
                  <w:b/>
                  <w:szCs w:val="21"/>
                </w:rPr>
                <w:t>项目</w:t>
              </w:r>
            </w:ins>
          </w:p>
        </w:tc>
        <w:tc>
          <w:tcPr>
            <w:tcW w:w="6342" w:type="dxa"/>
            <w:shd w:val="clear" w:color="auto" w:fill="auto"/>
            <w:vAlign w:val="center"/>
          </w:tcPr>
          <w:p w14:paraId="5D80B923" w14:textId="77777777" w:rsidR="006B469D" w:rsidRPr="004575C3" w:rsidRDefault="006B469D" w:rsidP="00607DA5">
            <w:pPr>
              <w:spacing w:line="276" w:lineRule="auto"/>
              <w:jc w:val="center"/>
              <w:rPr>
                <w:ins w:id="916" w:author="严鑫能" w:date="2020-11-13T10:09:00Z"/>
                <w:b/>
                <w:szCs w:val="21"/>
              </w:rPr>
            </w:pPr>
            <w:ins w:id="917" w:author="严鑫能" w:date="2020-11-13T10:09:00Z">
              <w:r w:rsidRPr="004575C3">
                <w:rPr>
                  <w:b/>
                  <w:szCs w:val="21"/>
                </w:rPr>
                <w:t>接受标准</w:t>
              </w:r>
            </w:ins>
          </w:p>
        </w:tc>
      </w:tr>
      <w:tr w:rsidR="006B469D" w:rsidRPr="00922D97" w14:paraId="63BE94C2" w14:textId="77777777" w:rsidTr="00607DA5">
        <w:trPr>
          <w:trHeight w:val="20"/>
          <w:jc w:val="center"/>
          <w:ins w:id="918" w:author="严鑫能" w:date="2020-11-13T10:09:00Z"/>
        </w:trPr>
        <w:tc>
          <w:tcPr>
            <w:tcW w:w="1307" w:type="dxa"/>
            <w:shd w:val="clear" w:color="auto" w:fill="auto"/>
            <w:vAlign w:val="center"/>
          </w:tcPr>
          <w:p w14:paraId="196F77D2" w14:textId="77777777" w:rsidR="006B469D" w:rsidRPr="0024469F" w:rsidRDefault="006B469D" w:rsidP="00607DA5">
            <w:pPr>
              <w:spacing w:line="276" w:lineRule="auto"/>
              <w:jc w:val="center"/>
              <w:rPr>
                <w:ins w:id="919" w:author="严鑫能" w:date="2020-11-13T10:09:00Z"/>
                <w:color w:val="A6A6A6"/>
                <w:kern w:val="0"/>
                <w:szCs w:val="21"/>
              </w:rPr>
            </w:pPr>
            <w:ins w:id="920" w:author="严鑫能" w:date="2020-11-13T10:09:00Z">
              <w:r>
                <w:rPr>
                  <w:color w:val="A6A6A6"/>
                  <w:kern w:val="0"/>
                  <w:szCs w:val="21"/>
                </w:rPr>
                <w:t>CBSR</w:t>
              </w:r>
              <w:r w:rsidRPr="0024469F">
                <w:rPr>
                  <w:color w:val="A6A6A6"/>
                  <w:kern w:val="0"/>
                  <w:szCs w:val="21"/>
                </w:rPr>
                <w:t xml:space="preserve"> _</w:t>
              </w:r>
              <w:r>
                <w:rPr>
                  <w:color w:val="A6A6A6"/>
                  <w:kern w:val="0"/>
                  <w:szCs w:val="21"/>
                </w:rPr>
                <w:t>A</w:t>
              </w:r>
              <w:r w:rsidRPr="0024469F">
                <w:rPr>
                  <w:color w:val="A6A6A6"/>
                  <w:kern w:val="0"/>
                  <w:szCs w:val="21"/>
                </w:rPr>
                <w:t>01</w:t>
              </w:r>
            </w:ins>
          </w:p>
        </w:tc>
        <w:tc>
          <w:tcPr>
            <w:tcW w:w="2158" w:type="dxa"/>
            <w:shd w:val="clear" w:color="auto" w:fill="auto"/>
            <w:vAlign w:val="center"/>
          </w:tcPr>
          <w:p w14:paraId="64547E11" w14:textId="77777777" w:rsidR="006B469D" w:rsidRPr="0024469F" w:rsidRDefault="006B469D" w:rsidP="00607DA5">
            <w:pPr>
              <w:spacing w:line="276" w:lineRule="auto"/>
              <w:rPr>
                <w:ins w:id="921" w:author="严鑫能" w:date="2020-11-13T10:09:00Z"/>
                <w:color w:val="A6A6A6"/>
                <w:kern w:val="0"/>
                <w:szCs w:val="21"/>
              </w:rPr>
            </w:pPr>
            <w:ins w:id="922" w:author="严鑫能" w:date="2020-11-13T10:09:00Z">
              <w:r>
                <w:rPr>
                  <w:rFonts w:hint="eastAsia"/>
                  <w:color w:val="A6A6A6"/>
                  <w:kern w:val="0"/>
                  <w:szCs w:val="21"/>
                </w:rPr>
                <w:t>保密性</w:t>
              </w:r>
            </w:ins>
          </w:p>
        </w:tc>
        <w:tc>
          <w:tcPr>
            <w:tcW w:w="6342" w:type="dxa"/>
            <w:shd w:val="clear" w:color="auto" w:fill="auto"/>
            <w:vAlign w:val="center"/>
          </w:tcPr>
          <w:p w14:paraId="187536A8" w14:textId="77777777" w:rsidR="006B469D" w:rsidRPr="0024469F" w:rsidRDefault="006B469D" w:rsidP="00607DA5">
            <w:pPr>
              <w:spacing w:line="276" w:lineRule="auto"/>
              <w:jc w:val="left"/>
              <w:rPr>
                <w:ins w:id="923" w:author="严鑫能" w:date="2020-11-13T10:09:00Z"/>
                <w:color w:val="A6A6A6"/>
                <w:szCs w:val="21"/>
              </w:rPr>
            </w:pPr>
          </w:p>
        </w:tc>
      </w:tr>
      <w:tr w:rsidR="006B469D" w:rsidRPr="00922D97" w14:paraId="2599C16D" w14:textId="77777777" w:rsidTr="00607DA5">
        <w:trPr>
          <w:trHeight w:val="20"/>
          <w:jc w:val="center"/>
          <w:ins w:id="924" w:author="严鑫能" w:date="2020-11-13T10:09:00Z"/>
        </w:trPr>
        <w:tc>
          <w:tcPr>
            <w:tcW w:w="1307" w:type="dxa"/>
            <w:shd w:val="clear" w:color="auto" w:fill="auto"/>
            <w:vAlign w:val="center"/>
          </w:tcPr>
          <w:p w14:paraId="215DCC7E" w14:textId="77777777" w:rsidR="006B469D" w:rsidRPr="0024469F" w:rsidRDefault="006B469D" w:rsidP="00607DA5">
            <w:pPr>
              <w:spacing w:line="276" w:lineRule="auto"/>
              <w:jc w:val="center"/>
              <w:rPr>
                <w:ins w:id="925" w:author="严鑫能" w:date="2020-11-13T10:09:00Z"/>
                <w:color w:val="A6A6A6"/>
                <w:kern w:val="0"/>
                <w:szCs w:val="21"/>
              </w:rPr>
            </w:pPr>
            <w:ins w:id="926" w:author="严鑫能" w:date="2020-11-13T10:09:00Z">
              <w:r>
                <w:rPr>
                  <w:color w:val="A6A6A6"/>
                  <w:kern w:val="0"/>
                  <w:szCs w:val="21"/>
                </w:rPr>
                <w:t>CBSR</w:t>
              </w:r>
              <w:r w:rsidRPr="0024469F">
                <w:rPr>
                  <w:color w:val="A6A6A6"/>
                  <w:kern w:val="0"/>
                  <w:szCs w:val="21"/>
                </w:rPr>
                <w:t>_</w:t>
              </w:r>
              <w:r>
                <w:rPr>
                  <w:color w:val="A6A6A6"/>
                  <w:kern w:val="0"/>
                  <w:szCs w:val="21"/>
                </w:rPr>
                <w:t>A</w:t>
              </w:r>
              <w:r w:rsidRPr="0024469F">
                <w:rPr>
                  <w:color w:val="A6A6A6"/>
                  <w:kern w:val="0"/>
                  <w:szCs w:val="21"/>
                </w:rPr>
                <w:t>0</w:t>
              </w:r>
              <w:r>
                <w:rPr>
                  <w:color w:val="A6A6A6"/>
                  <w:kern w:val="0"/>
                  <w:szCs w:val="21"/>
                </w:rPr>
                <w:t>2</w:t>
              </w:r>
            </w:ins>
          </w:p>
        </w:tc>
        <w:tc>
          <w:tcPr>
            <w:tcW w:w="2158" w:type="dxa"/>
            <w:shd w:val="clear" w:color="auto" w:fill="auto"/>
            <w:vAlign w:val="center"/>
          </w:tcPr>
          <w:p w14:paraId="267AB479" w14:textId="77777777" w:rsidR="006B469D" w:rsidRPr="0024469F" w:rsidRDefault="006B469D" w:rsidP="00607DA5">
            <w:pPr>
              <w:spacing w:line="276" w:lineRule="auto"/>
              <w:rPr>
                <w:ins w:id="927" w:author="严鑫能" w:date="2020-11-13T10:09:00Z"/>
                <w:color w:val="A6A6A6"/>
                <w:kern w:val="0"/>
                <w:szCs w:val="21"/>
              </w:rPr>
            </w:pPr>
            <w:ins w:id="928" w:author="严鑫能" w:date="2020-11-13T10:09:00Z">
              <w:r>
                <w:rPr>
                  <w:rFonts w:hint="eastAsia"/>
                  <w:color w:val="A6A6A6"/>
                  <w:kern w:val="0"/>
                  <w:szCs w:val="21"/>
                </w:rPr>
                <w:t>完整性</w:t>
              </w:r>
            </w:ins>
          </w:p>
        </w:tc>
        <w:tc>
          <w:tcPr>
            <w:tcW w:w="6342" w:type="dxa"/>
            <w:shd w:val="clear" w:color="auto" w:fill="auto"/>
            <w:vAlign w:val="center"/>
          </w:tcPr>
          <w:p w14:paraId="4C6A505C" w14:textId="77777777" w:rsidR="006B469D" w:rsidRPr="0024469F" w:rsidRDefault="006B469D" w:rsidP="00607DA5">
            <w:pPr>
              <w:spacing w:line="276" w:lineRule="auto"/>
              <w:rPr>
                <w:ins w:id="929" w:author="严鑫能" w:date="2020-11-13T10:09:00Z"/>
                <w:color w:val="A6A6A6"/>
                <w:szCs w:val="21"/>
              </w:rPr>
            </w:pPr>
          </w:p>
        </w:tc>
      </w:tr>
      <w:tr w:rsidR="006B469D" w:rsidRPr="00922D97" w14:paraId="608E9E23" w14:textId="77777777" w:rsidTr="00607DA5">
        <w:trPr>
          <w:trHeight w:val="20"/>
          <w:jc w:val="center"/>
          <w:ins w:id="930" w:author="严鑫能" w:date="2020-11-13T10:09:00Z"/>
        </w:trPr>
        <w:tc>
          <w:tcPr>
            <w:tcW w:w="1307" w:type="dxa"/>
            <w:shd w:val="clear" w:color="auto" w:fill="auto"/>
            <w:vAlign w:val="center"/>
          </w:tcPr>
          <w:p w14:paraId="169E2A92" w14:textId="77777777" w:rsidR="006B469D" w:rsidRDefault="006B469D" w:rsidP="00607DA5">
            <w:pPr>
              <w:spacing w:line="276" w:lineRule="auto"/>
              <w:jc w:val="center"/>
              <w:rPr>
                <w:ins w:id="931" w:author="严鑫能" w:date="2020-11-13T10:09:00Z"/>
                <w:color w:val="A6A6A6"/>
                <w:kern w:val="0"/>
                <w:szCs w:val="21"/>
              </w:rPr>
            </w:pPr>
            <w:ins w:id="932" w:author="严鑫能" w:date="2020-11-13T10:09:00Z">
              <w:r>
                <w:rPr>
                  <w:color w:val="A6A6A6"/>
                  <w:kern w:val="0"/>
                  <w:szCs w:val="21"/>
                </w:rPr>
                <w:t>CBSR</w:t>
              </w:r>
              <w:r w:rsidRPr="0024469F">
                <w:rPr>
                  <w:color w:val="A6A6A6"/>
                  <w:kern w:val="0"/>
                  <w:szCs w:val="21"/>
                </w:rPr>
                <w:t>_</w:t>
              </w:r>
              <w:r>
                <w:rPr>
                  <w:color w:val="A6A6A6"/>
                  <w:kern w:val="0"/>
                  <w:szCs w:val="21"/>
                </w:rPr>
                <w:t>A</w:t>
              </w:r>
              <w:r w:rsidRPr="0024469F">
                <w:rPr>
                  <w:color w:val="A6A6A6"/>
                  <w:kern w:val="0"/>
                  <w:szCs w:val="21"/>
                </w:rPr>
                <w:t>0</w:t>
              </w:r>
              <w:r>
                <w:rPr>
                  <w:color w:val="A6A6A6"/>
                  <w:kern w:val="0"/>
                  <w:szCs w:val="21"/>
                </w:rPr>
                <w:t>3</w:t>
              </w:r>
            </w:ins>
          </w:p>
        </w:tc>
        <w:tc>
          <w:tcPr>
            <w:tcW w:w="2158" w:type="dxa"/>
            <w:shd w:val="clear" w:color="auto" w:fill="auto"/>
            <w:vAlign w:val="center"/>
          </w:tcPr>
          <w:p w14:paraId="4CD3F0D0" w14:textId="77777777" w:rsidR="006B469D" w:rsidRPr="0024469F" w:rsidRDefault="006B469D" w:rsidP="00607DA5">
            <w:pPr>
              <w:spacing w:line="276" w:lineRule="auto"/>
              <w:rPr>
                <w:ins w:id="933" w:author="严鑫能" w:date="2020-11-13T10:09:00Z"/>
                <w:color w:val="A6A6A6"/>
                <w:kern w:val="0"/>
                <w:szCs w:val="21"/>
              </w:rPr>
            </w:pPr>
            <w:ins w:id="934" w:author="严鑫能" w:date="2020-11-13T10:09:00Z">
              <w:r>
                <w:rPr>
                  <w:rFonts w:hint="eastAsia"/>
                  <w:color w:val="A6A6A6"/>
                  <w:kern w:val="0"/>
                  <w:szCs w:val="21"/>
                </w:rPr>
                <w:t>可得性</w:t>
              </w:r>
            </w:ins>
          </w:p>
        </w:tc>
        <w:tc>
          <w:tcPr>
            <w:tcW w:w="6342" w:type="dxa"/>
            <w:shd w:val="clear" w:color="auto" w:fill="auto"/>
            <w:vAlign w:val="center"/>
          </w:tcPr>
          <w:p w14:paraId="79CA4A3A" w14:textId="77777777" w:rsidR="006B469D" w:rsidRPr="0024469F" w:rsidRDefault="006B469D" w:rsidP="00607DA5">
            <w:pPr>
              <w:spacing w:line="276" w:lineRule="auto"/>
              <w:rPr>
                <w:ins w:id="935" w:author="严鑫能" w:date="2020-11-13T10:09:00Z"/>
                <w:color w:val="A6A6A6"/>
                <w:szCs w:val="21"/>
              </w:rPr>
            </w:pPr>
          </w:p>
        </w:tc>
      </w:tr>
      <w:tr w:rsidR="006B469D" w:rsidRPr="00922D97" w14:paraId="2ED5B15A" w14:textId="77777777" w:rsidTr="00607DA5">
        <w:trPr>
          <w:trHeight w:val="20"/>
          <w:jc w:val="center"/>
          <w:ins w:id="936" w:author="严鑫能" w:date="2020-11-13T10:09:00Z"/>
        </w:trPr>
        <w:tc>
          <w:tcPr>
            <w:tcW w:w="1307" w:type="dxa"/>
            <w:shd w:val="clear" w:color="auto" w:fill="auto"/>
            <w:vAlign w:val="center"/>
          </w:tcPr>
          <w:p w14:paraId="5A558359" w14:textId="77777777" w:rsidR="006B469D" w:rsidRPr="0024469F" w:rsidRDefault="006B469D" w:rsidP="00607DA5">
            <w:pPr>
              <w:spacing w:line="276" w:lineRule="auto"/>
              <w:jc w:val="center"/>
              <w:rPr>
                <w:ins w:id="937" w:author="严鑫能" w:date="2020-11-13T10:09:00Z"/>
                <w:color w:val="A6A6A6"/>
                <w:kern w:val="0"/>
                <w:szCs w:val="21"/>
              </w:rPr>
            </w:pPr>
            <w:ins w:id="938" w:author="严鑫能" w:date="2020-11-13T10:09:00Z">
              <w:r>
                <w:rPr>
                  <w:color w:val="A6A6A6"/>
                  <w:kern w:val="0"/>
                  <w:szCs w:val="21"/>
                </w:rPr>
                <w:t>CBSR</w:t>
              </w:r>
              <w:r w:rsidRPr="0024469F">
                <w:rPr>
                  <w:color w:val="A6A6A6"/>
                  <w:kern w:val="0"/>
                  <w:szCs w:val="21"/>
                </w:rPr>
                <w:t xml:space="preserve"> _</w:t>
              </w:r>
              <w:r>
                <w:rPr>
                  <w:color w:val="A6A6A6"/>
                  <w:kern w:val="0"/>
                  <w:szCs w:val="21"/>
                </w:rPr>
                <w:t>A</w:t>
              </w:r>
              <w:r w:rsidRPr="0024469F">
                <w:rPr>
                  <w:color w:val="A6A6A6"/>
                  <w:kern w:val="0"/>
                  <w:szCs w:val="21"/>
                </w:rPr>
                <w:t>01</w:t>
              </w:r>
            </w:ins>
          </w:p>
        </w:tc>
        <w:tc>
          <w:tcPr>
            <w:tcW w:w="2158" w:type="dxa"/>
            <w:shd w:val="clear" w:color="auto" w:fill="auto"/>
            <w:vAlign w:val="center"/>
          </w:tcPr>
          <w:p w14:paraId="1D9CD6FC" w14:textId="77777777" w:rsidR="006B469D" w:rsidRDefault="006B469D" w:rsidP="00607DA5">
            <w:pPr>
              <w:spacing w:line="276" w:lineRule="auto"/>
              <w:rPr>
                <w:ins w:id="939" w:author="严鑫能" w:date="2020-11-13T10:09:00Z"/>
                <w:color w:val="A6A6A6"/>
                <w:kern w:val="0"/>
                <w:szCs w:val="21"/>
              </w:rPr>
            </w:pPr>
            <w:ins w:id="940" w:author="严鑫能" w:date="2020-11-13T10:09:00Z">
              <w:r>
                <w:rPr>
                  <w:rFonts w:hint="eastAsia"/>
                  <w:color w:val="A6A6A6"/>
                  <w:kern w:val="0"/>
                  <w:szCs w:val="21"/>
                </w:rPr>
                <w:t>数据</w:t>
              </w:r>
              <w:proofErr w:type="gramStart"/>
              <w:r>
                <w:rPr>
                  <w:rFonts w:hint="eastAsia"/>
                  <w:color w:val="A6A6A6"/>
                  <w:kern w:val="0"/>
                  <w:szCs w:val="21"/>
                </w:rPr>
                <w:t>考量</w:t>
              </w:r>
              <w:proofErr w:type="gramEnd"/>
            </w:ins>
          </w:p>
        </w:tc>
        <w:tc>
          <w:tcPr>
            <w:tcW w:w="6342" w:type="dxa"/>
            <w:shd w:val="clear" w:color="auto" w:fill="auto"/>
            <w:vAlign w:val="center"/>
          </w:tcPr>
          <w:p w14:paraId="24F0395F" w14:textId="77777777" w:rsidR="006B469D" w:rsidRPr="0024469F" w:rsidRDefault="006B469D" w:rsidP="00607DA5">
            <w:pPr>
              <w:spacing w:line="276" w:lineRule="auto"/>
              <w:rPr>
                <w:ins w:id="941" w:author="严鑫能" w:date="2020-11-13T10:09:00Z"/>
                <w:color w:val="A6A6A6"/>
                <w:szCs w:val="21"/>
              </w:rPr>
            </w:pPr>
          </w:p>
        </w:tc>
      </w:tr>
      <w:tr w:rsidR="006B469D" w:rsidRPr="00922D97" w14:paraId="6DEC9C35" w14:textId="77777777" w:rsidTr="00607DA5">
        <w:trPr>
          <w:trHeight w:val="20"/>
          <w:jc w:val="center"/>
          <w:ins w:id="942" w:author="严鑫能" w:date="2020-11-13T10:09:00Z"/>
        </w:trPr>
        <w:tc>
          <w:tcPr>
            <w:tcW w:w="1307" w:type="dxa"/>
            <w:shd w:val="clear" w:color="auto" w:fill="auto"/>
            <w:vAlign w:val="center"/>
          </w:tcPr>
          <w:p w14:paraId="57019A3E" w14:textId="77777777" w:rsidR="006B469D" w:rsidRPr="0024469F" w:rsidRDefault="006B469D" w:rsidP="00607DA5">
            <w:pPr>
              <w:spacing w:line="276" w:lineRule="auto"/>
              <w:jc w:val="center"/>
              <w:rPr>
                <w:ins w:id="943" w:author="严鑫能" w:date="2020-11-13T10:09:00Z"/>
                <w:color w:val="A6A6A6"/>
                <w:kern w:val="0"/>
                <w:szCs w:val="21"/>
              </w:rPr>
            </w:pPr>
            <w:ins w:id="944" w:author="严鑫能" w:date="2020-11-13T10:09:00Z">
              <w:r>
                <w:rPr>
                  <w:color w:val="A6A6A6"/>
                  <w:kern w:val="0"/>
                  <w:szCs w:val="21"/>
                </w:rPr>
                <w:t>CBSR</w:t>
              </w:r>
              <w:r w:rsidRPr="0024469F">
                <w:rPr>
                  <w:color w:val="A6A6A6"/>
                  <w:kern w:val="0"/>
                  <w:szCs w:val="21"/>
                </w:rPr>
                <w:t>_</w:t>
              </w:r>
              <w:r>
                <w:rPr>
                  <w:color w:val="A6A6A6"/>
                  <w:kern w:val="0"/>
                  <w:szCs w:val="21"/>
                </w:rPr>
                <w:t>A</w:t>
              </w:r>
              <w:r w:rsidRPr="0024469F">
                <w:rPr>
                  <w:color w:val="A6A6A6"/>
                  <w:kern w:val="0"/>
                  <w:szCs w:val="21"/>
                </w:rPr>
                <w:t>0</w:t>
              </w:r>
              <w:r>
                <w:rPr>
                  <w:color w:val="A6A6A6"/>
                  <w:kern w:val="0"/>
                  <w:szCs w:val="21"/>
                </w:rPr>
                <w:t>2</w:t>
              </w:r>
            </w:ins>
          </w:p>
        </w:tc>
        <w:tc>
          <w:tcPr>
            <w:tcW w:w="2158" w:type="dxa"/>
            <w:shd w:val="clear" w:color="auto" w:fill="auto"/>
            <w:vAlign w:val="center"/>
          </w:tcPr>
          <w:p w14:paraId="7387207A" w14:textId="77777777" w:rsidR="006B469D" w:rsidRDefault="006B469D" w:rsidP="00607DA5">
            <w:pPr>
              <w:spacing w:line="276" w:lineRule="auto"/>
              <w:rPr>
                <w:ins w:id="945" w:author="严鑫能" w:date="2020-11-13T10:09:00Z"/>
                <w:color w:val="A6A6A6"/>
                <w:kern w:val="0"/>
                <w:szCs w:val="21"/>
              </w:rPr>
            </w:pPr>
            <w:ins w:id="946" w:author="严鑫能" w:date="2020-11-13T10:09:00Z">
              <w:r>
                <w:rPr>
                  <w:rFonts w:hint="eastAsia"/>
                  <w:color w:val="A6A6A6"/>
                  <w:kern w:val="0"/>
                  <w:szCs w:val="21"/>
                </w:rPr>
                <w:t>技术</w:t>
              </w:r>
              <w:proofErr w:type="gramStart"/>
              <w:r>
                <w:rPr>
                  <w:rFonts w:hint="eastAsia"/>
                  <w:color w:val="A6A6A6"/>
                  <w:kern w:val="0"/>
                  <w:szCs w:val="21"/>
                </w:rPr>
                <w:t>考量</w:t>
              </w:r>
              <w:proofErr w:type="gramEnd"/>
            </w:ins>
          </w:p>
        </w:tc>
        <w:tc>
          <w:tcPr>
            <w:tcW w:w="6342" w:type="dxa"/>
            <w:shd w:val="clear" w:color="auto" w:fill="auto"/>
            <w:vAlign w:val="center"/>
          </w:tcPr>
          <w:p w14:paraId="21F5CE00" w14:textId="77777777" w:rsidR="006B469D" w:rsidRPr="0024469F" w:rsidRDefault="006B469D" w:rsidP="00607DA5">
            <w:pPr>
              <w:spacing w:line="276" w:lineRule="auto"/>
              <w:rPr>
                <w:ins w:id="947" w:author="严鑫能" w:date="2020-11-13T10:09:00Z"/>
                <w:color w:val="A6A6A6"/>
                <w:szCs w:val="21"/>
              </w:rPr>
            </w:pPr>
          </w:p>
        </w:tc>
      </w:tr>
      <w:tr w:rsidR="006B469D" w:rsidRPr="00922D97" w14:paraId="5F12F3B2" w14:textId="77777777" w:rsidTr="00607DA5">
        <w:trPr>
          <w:trHeight w:val="20"/>
          <w:jc w:val="center"/>
          <w:ins w:id="948" w:author="严鑫能" w:date="2020-11-13T10:09:00Z"/>
        </w:trPr>
        <w:tc>
          <w:tcPr>
            <w:tcW w:w="1307" w:type="dxa"/>
            <w:shd w:val="clear" w:color="auto" w:fill="auto"/>
            <w:vAlign w:val="center"/>
          </w:tcPr>
          <w:p w14:paraId="29317EAA" w14:textId="77777777" w:rsidR="006B469D" w:rsidRDefault="006B469D" w:rsidP="00607DA5">
            <w:pPr>
              <w:spacing w:line="276" w:lineRule="auto"/>
              <w:jc w:val="center"/>
              <w:rPr>
                <w:ins w:id="949" w:author="严鑫能" w:date="2020-11-13T10:09:00Z"/>
                <w:color w:val="A6A6A6"/>
                <w:kern w:val="0"/>
                <w:szCs w:val="21"/>
              </w:rPr>
            </w:pPr>
            <w:ins w:id="950" w:author="严鑫能" w:date="2020-11-13T10:09:00Z">
              <w:r>
                <w:rPr>
                  <w:color w:val="A6A6A6"/>
                  <w:kern w:val="0"/>
                  <w:szCs w:val="21"/>
                </w:rPr>
                <w:t>CBSR</w:t>
              </w:r>
              <w:r w:rsidRPr="0024469F">
                <w:rPr>
                  <w:color w:val="A6A6A6"/>
                  <w:kern w:val="0"/>
                  <w:szCs w:val="21"/>
                </w:rPr>
                <w:t>_</w:t>
              </w:r>
              <w:r>
                <w:rPr>
                  <w:color w:val="A6A6A6"/>
                  <w:kern w:val="0"/>
                  <w:szCs w:val="21"/>
                </w:rPr>
                <w:t>A</w:t>
              </w:r>
              <w:r w:rsidRPr="0024469F">
                <w:rPr>
                  <w:color w:val="A6A6A6"/>
                  <w:kern w:val="0"/>
                  <w:szCs w:val="21"/>
                </w:rPr>
                <w:t>0</w:t>
              </w:r>
              <w:r>
                <w:rPr>
                  <w:color w:val="A6A6A6"/>
                  <w:kern w:val="0"/>
                  <w:szCs w:val="21"/>
                </w:rPr>
                <w:t>3</w:t>
              </w:r>
            </w:ins>
          </w:p>
        </w:tc>
        <w:tc>
          <w:tcPr>
            <w:tcW w:w="2158" w:type="dxa"/>
            <w:shd w:val="clear" w:color="auto" w:fill="auto"/>
            <w:vAlign w:val="center"/>
          </w:tcPr>
          <w:p w14:paraId="6AD4F854" w14:textId="77777777" w:rsidR="006B469D" w:rsidRDefault="006B469D" w:rsidP="00607DA5">
            <w:pPr>
              <w:spacing w:line="276" w:lineRule="auto"/>
              <w:rPr>
                <w:ins w:id="951" w:author="严鑫能" w:date="2020-11-13T10:09:00Z"/>
                <w:color w:val="A6A6A6"/>
                <w:kern w:val="0"/>
                <w:szCs w:val="21"/>
              </w:rPr>
            </w:pPr>
            <w:ins w:id="952" w:author="严鑫能" w:date="2020-11-13T10:09:00Z">
              <w:r>
                <w:rPr>
                  <w:rFonts w:hint="eastAsia"/>
                  <w:color w:val="A6A6A6"/>
                  <w:kern w:val="0"/>
                  <w:szCs w:val="21"/>
                </w:rPr>
                <w:t>现成软件</w:t>
              </w:r>
              <w:proofErr w:type="gramStart"/>
              <w:r>
                <w:rPr>
                  <w:rFonts w:hint="eastAsia"/>
                  <w:color w:val="A6A6A6"/>
                  <w:kern w:val="0"/>
                  <w:szCs w:val="21"/>
                </w:rPr>
                <w:t>考量</w:t>
              </w:r>
              <w:proofErr w:type="gramEnd"/>
            </w:ins>
          </w:p>
        </w:tc>
        <w:tc>
          <w:tcPr>
            <w:tcW w:w="6342" w:type="dxa"/>
            <w:shd w:val="clear" w:color="auto" w:fill="auto"/>
            <w:vAlign w:val="center"/>
          </w:tcPr>
          <w:p w14:paraId="07478DAE" w14:textId="77777777" w:rsidR="006B469D" w:rsidRPr="0024469F" w:rsidRDefault="006B469D" w:rsidP="00607DA5">
            <w:pPr>
              <w:spacing w:line="276" w:lineRule="auto"/>
              <w:rPr>
                <w:ins w:id="953" w:author="严鑫能" w:date="2020-11-13T10:09:00Z"/>
                <w:color w:val="A6A6A6"/>
                <w:szCs w:val="21"/>
              </w:rPr>
            </w:pPr>
          </w:p>
        </w:tc>
      </w:tr>
      <w:tr w:rsidR="006B469D" w:rsidRPr="00922D97" w14:paraId="0D332238" w14:textId="77777777" w:rsidTr="00607DA5">
        <w:trPr>
          <w:trHeight w:val="20"/>
          <w:jc w:val="center"/>
          <w:ins w:id="954" w:author="严鑫能" w:date="2020-11-13T10:09:00Z"/>
        </w:trPr>
        <w:tc>
          <w:tcPr>
            <w:tcW w:w="1307" w:type="dxa"/>
            <w:shd w:val="clear" w:color="auto" w:fill="auto"/>
            <w:vAlign w:val="center"/>
          </w:tcPr>
          <w:p w14:paraId="751BE94C" w14:textId="77777777" w:rsidR="006B469D" w:rsidRDefault="006B469D" w:rsidP="00607DA5">
            <w:pPr>
              <w:spacing w:line="276" w:lineRule="auto"/>
              <w:jc w:val="center"/>
              <w:rPr>
                <w:ins w:id="955" w:author="严鑫能" w:date="2020-11-13T10:09:00Z"/>
                <w:color w:val="A6A6A6"/>
                <w:kern w:val="0"/>
                <w:szCs w:val="21"/>
              </w:rPr>
            </w:pPr>
            <w:ins w:id="956" w:author="严鑫能" w:date="2020-11-13T10:09:00Z">
              <w:r>
                <w:rPr>
                  <w:rFonts w:hint="eastAsia"/>
                  <w:color w:val="A6A6A6"/>
                  <w:kern w:val="0"/>
                  <w:szCs w:val="21"/>
                </w:rPr>
                <w:lastRenderedPageBreak/>
                <w:t>···</w:t>
              </w:r>
            </w:ins>
          </w:p>
        </w:tc>
        <w:tc>
          <w:tcPr>
            <w:tcW w:w="2158" w:type="dxa"/>
            <w:shd w:val="clear" w:color="auto" w:fill="auto"/>
            <w:vAlign w:val="center"/>
          </w:tcPr>
          <w:p w14:paraId="4AD20F8E" w14:textId="77777777" w:rsidR="006B469D" w:rsidRPr="0024469F" w:rsidRDefault="006B469D" w:rsidP="00607DA5">
            <w:pPr>
              <w:spacing w:line="276" w:lineRule="auto"/>
              <w:rPr>
                <w:ins w:id="957" w:author="严鑫能" w:date="2020-11-13T10:09:00Z"/>
                <w:color w:val="A6A6A6"/>
                <w:kern w:val="0"/>
                <w:szCs w:val="21"/>
              </w:rPr>
            </w:pPr>
          </w:p>
        </w:tc>
        <w:tc>
          <w:tcPr>
            <w:tcW w:w="6342" w:type="dxa"/>
            <w:shd w:val="clear" w:color="auto" w:fill="auto"/>
            <w:vAlign w:val="center"/>
          </w:tcPr>
          <w:p w14:paraId="77AB99AB" w14:textId="77777777" w:rsidR="006B469D" w:rsidRPr="0024469F" w:rsidRDefault="006B469D" w:rsidP="00607DA5">
            <w:pPr>
              <w:spacing w:line="276" w:lineRule="auto"/>
              <w:rPr>
                <w:ins w:id="958" w:author="严鑫能" w:date="2020-11-13T10:09:00Z"/>
                <w:color w:val="A6A6A6"/>
                <w:szCs w:val="21"/>
              </w:rPr>
            </w:pPr>
          </w:p>
        </w:tc>
      </w:tr>
    </w:tbl>
    <w:p w14:paraId="1CD5842F" w14:textId="463CB3AD" w:rsidR="006B469D" w:rsidRDefault="006B469D">
      <w:pPr>
        <w:spacing w:line="360" w:lineRule="auto"/>
        <w:ind w:firstLine="425"/>
        <w:rPr>
          <w:ins w:id="959" w:author="严鑫能" w:date="2020-11-13T10:09:00Z"/>
          <w:kern w:val="0"/>
          <w:sz w:val="24"/>
        </w:rPr>
      </w:pPr>
    </w:p>
    <w:p w14:paraId="3B951224" w14:textId="77777777" w:rsidR="006B469D" w:rsidRPr="006B469D" w:rsidRDefault="006B469D" w:rsidP="006B469D">
      <w:pPr>
        <w:numPr>
          <w:ilvl w:val="1"/>
          <w:numId w:val="3"/>
        </w:numPr>
        <w:spacing w:line="360" w:lineRule="auto"/>
        <w:outlineLvl w:val="1"/>
        <w:rPr>
          <w:ins w:id="960" w:author="严鑫能" w:date="2020-11-13T10:09:00Z"/>
          <w:rFonts w:cs="宋体"/>
          <w:bCs/>
          <w:sz w:val="24"/>
          <w:lang w:bidi="ar"/>
          <w:rPrChange w:id="961" w:author="严鑫能" w:date="2020-11-13T10:09:00Z">
            <w:rPr>
              <w:ins w:id="962" w:author="严鑫能" w:date="2020-11-13T10:09:00Z"/>
              <w:b/>
              <w:bCs/>
              <w:sz w:val="28"/>
              <w:szCs w:val="28"/>
            </w:rPr>
          </w:rPrChange>
        </w:rPr>
        <w:pPrChange w:id="963" w:author="严鑫能" w:date="2020-11-13T10:09:00Z">
          <w:pPr>
            <w:numPr>
              <w:numId w:val="3"/>
            </w:numPr>
            <w:tabs>
              <w:tab w:val="left" w:pos="0"/>
              <w:tab w:val="left" w:pos="425"/>
            </w:tabs>
            <w:outlineLvl w:val="0"/>
          </w:pPr>
        </w:pPrChange>
      </w:pPr>
      <w:bookmarkStart w:id="964" w:name="_GoBack"/>
      <w:commentRangeStart w:id="965"/>
      <w:ins w:id="966" w:author="严鑫能" w:date="2020-11-13T10:09:00Z">
        <w:r w:rsidRPr="006B469D">
          <w:rPr>
            <w:rFonts w:cs="宋体" w:hint="eastAsia"/>
            <w:bCs/>
            <w:sz w:val="24"/>
            <w:lang w:bidi="ar"/>
            <w:rPrChange w:id="967" w:author="严鑫能" w:date="2020-11-13T10:09:00Z">
              <w:rPr>
                <w:rFonts w:hint="eastAsia"/>
                <w:b/>
                <w:bCs/>
                <w:sz w:val="28"/>
                <w:szCs w:val="28"/>
              </w:rPr>
            </w:rPrChange>
          </w:rPr>
          <w:t>现成软件使用情况</w:t>
        </w:r>
        <w:commentRangeEnd w:id="965"/>
        <w:r w:rsidRPr="006B469D">
          <w:rPr>
            <w:rFonts w:cs="宋体"/>
            <w:bCs/>
            <w:sz w:val="24"/>
            <w:lang w:bidi="ar"/>
            <w:rPrChange w:id="968" w:author="严鑫能" w:date="2020-11-13T10:09:00Z">
              <w:rPr>
                <w:rStyle w:val="af4"/>
              </w:rPr>
            </w:rPrChange>
          </w:rPr>
          <w:commentReference w:id="965"/>
        </w:r>
      </w:ins>
    </w:p>
    <w:bookmarkEnd w:id="964"/>
    <w:p w14:paraId="60E5C34C" w14:textId="77777777" w:rsidR="006B469D" w:rsidRDefault="006B469D" w:rsidP="006B469D">
      <w:pPr>
        <w:spacing w:line="360" w:lineRule="auto"/>
        <w:ind w:firstLineChars="200" w:firstLine="480"/>
        <w:rPr>
          <w:ins w:id="969" w:author="严鑫能" w:date="2020-11-13T10:09:00Z"/>
          <w:color w:val="A6A6A6" w:themeColor="background1" w:themeShade="A6"/>
          <w:sz w:val="24"/>
        </w:rPr>
      </w:pPr>
      <w:ins w:id="970" w:author="严鑫能" w:date="2020-11-13T10:09:00Z">
        <w:r>
          <w:rPr>
            <w:rFonts w:hint="eastAsia"/>
            <w:color w:val="A6A6A6" w:themeColor="background1" w:themeShade="A6"/>
            <w:sz w:val="24"/>
          </w:rPr>
          <w:t>如使用了现成软件，</w:t>
        </w:r>
        <w:proofErr w:type="gramStart"/>
        <w:r>
          <w:rPr>
            <w:rFonts w:hint="eastAsia"/>
            <w:color w:val="A6A6A6" w:themeColor="background1" w:themeShade="A6"/>
            <w:sz w:val="24"/>
          </w:rPr>
          <w:t>明确拟</w:t>
        </w:r>
        <w:proofErr w:type="gramEnd"/>
        <w:r>
          <w:rPr>
            <w:rFonts w:hint="eastAsia"/>
            <w:color w:val="A6A6A6" w:themeColor="background1" w:themeShade="A6"/>
            <w:sz w:val="24"/>
          </w:rPr>
          <w:t>使用的现成软件名称、</w:t>
        </w:r>
        <w:r w:rsidRPr="00607DA5">
          <w:rPr>
            <w:rFonts w:hint="eastAsia"/>
            <w:color w:val="A6A6A6" w:themeColor="background1" w:themeShade="A6"/>
            <w:sz w:val="24"/>
          </w:rPr>
          <w:t>规定工作环境、遗留问题及可能的警示或限制条件。同时，</w:t>
        </w:r>
        <w:proofErr w:type="gramStart"/>
        <w:r w:rsidRPr="00607DA5">
          <w:rPr>
            <w:rFonts w:hint="eastAsia"/>
            <w:color w:val="A6A6A6" w:themeColor="background1" w:themeShade="A6"/>
            <w:sz w:val="24"/>
          </w:rPr>
          <w:t>明确拟</w:t>
        </w:r>
        <w:proofErr w:type="gramEnd"/>
        <w:r w:rsidRPr="00607DA5">
          <w:rPr>
            <w:rFonts w:hint="eastAsia"/>
            <w:color w:val="A6A6A6" w:themeColor="background1" w:themeShade="A6"/>
            <w:sz w:val="24"/>
          </w:rPr>
          <w:t>使用的工作环境或用途</w:t>
        </w:r>
        <w:r>
          <w:rPr>
            <w:rFonts w:hint="eastAsia"/>
            <w:color w:val="A6A6A6" w:themeColor="background1" w:themeShade="A6"/>
            <w:sz w:val="24"/>
          </w:rPr>
          <w:t>。</w:t>
        </w:r>
      </w:ins>
    </w:p>
    <w:p w14:paraId="69821ABD" w14:textId="77777777" w:rsidR="006B469D" w:rsidRDefault="006B469D" w:rsidP="006B469D">
      <w:pPr>
        <w:spacing w:line="360" w:lineRule="auto"/>
        <w:ind w:firstLineChars="200" w:firstLine="480"/>
        <w:rPr>
          <w:ins w:id="971" w:author="严鑫能" w:date="2020-11-13T10:09:00Z"/>
          <w:color w:val="A6A6A6" w:themeColor="background1" w:themeShade="A6"/>
          <w:sz w:val="24"/>
        </w:rPr>
      </w:pPr>
      <w:ins w:id="972" w:author="严鑫能" w:date="2020-11-13T10:09:00Z">
        <w:r>
          <w:rPr>
            <w:rFonts w:hint="eastAsia"/>
            <w:color w:val="A6A6A6" w:themeColor="background1" w:themeShade="A6"/>
            <w:sz w:val="24"/>
          </w:rPr>
          <w:t>获得途径是采购还是采用开源软件，采用开源原件，对于《开源许可协议》的要求。</w:t>
        </w:r>
      </w:ins>
    </w:p>
    <w:p w14:paraId="3F48C696" w14:textId="77777777" w:rsidR="006B469D" w:rsidRPr="00607DA5" w:rsidRDefault="006B469D" w:rsidP="006B469D">
      <w:pPr>
        <w:spacing w:line="360" w:lineRule="auto"/>
        <w:ind w:firstLineChars="200" w:firstLine="480"/>
        <w:rPr>
          <w:ins w:id="973" w:author="严鑫能" w:date="2020-11-13T10:09:00Z"/>
          <w:color w:val="A6A6A6" w:themeColor="background1" w:themeShade="A6"/>
          <w:sz w:val="24"/>
        </w:rPr>
      </w:pPr>
      <w:ins w:id="974" w:author="严鑫能" w:date="2020-11-13T10:09:00Z">
        <w:r>
          <w:rPr>
            <w:rFonts w:hint="eastAsia"/>
            <w:color w:val="A6A6A6" w:themeColor="background1" w:themeShade="A6"/>
            <w:sz w:val="24"/>
          </w:rPr>
          <w:t>现成软件的评审要求，根据</w:t>
        </w:r>
        <w:r w:rsidRPr="003175BE">
          <w:rPr>
            <w:rFonts w:hint="eastAsia"/>
            <w:color w:val="A6A6A6" w:themeColor="background1" w:themeShade="A6"/>
            <w:sz w:val="24"/>
          </w:rPr>
          <w:t>AS7.3-2-02</w:t>
        </w:r>
        <w:r>
          <w:rPr>
            <w:rFonts w:hint="eastAsia"/>
            <w:color w:val="A6A6A6" w:themeColor="background1" w:themeShade="A6"/>
            <w:sz w:val="24"/>
          </w:rPr>
          <w:t>《</w:t>
        </w:r>
        <w:r w:rsidRPr="003175BE">
          <w:rPr>
            <w:rFonts w:hint="eastAsia"/>
            <w:color w:val="A6A6A6" w:themeColor="background1" w:themeShade="A6"/>
            <w:sz w:val="24"/>
          </w:rPr>
          <w:t>现成软件使用过程管理制度</w:t>
        </w:r>
        <w:r>
          <w:rPr>
            <w:rFonts w:hint="eastAsia"/>
            <w:color w:val="A6A6A6" w:themeColor="background1" w:themeShade="A6"/>
            <w:sz w:val="24"/>
          </w:rPr>
          <w:t>》执行。</w:t>
        </w:r>
      </w:ins>
    </w:p>
    <w:p w14:paraId="21C5BAF5" w14:textId="77777777" w:rsidR="006B469D" w:rsidRPr="006B469D" w:rsidRDefault="006B469D">
      <w:pPr>
        <w:spacing w:line="360" w:lineRule="auto"/>
        <w:ind w:firstLine="425"/>
        <w:rPr>
          <w:ins w:id="975" w:author="严鑫能" w:date="2020-11-13T10:06:00Z"/>
          <w:rFonts w:hint="eastAsia"/>
          <w:kern w:val="0"/>
          <w:sz w:val="24"/>
        </w:rPr>
      </w:pPr>
    </w:p>
    <w:p w14:paraId="0374E94A" w14:textId="77777777" w:rsidR="00087A6C" w:rsidRDefault="00087A6C">
      <w:pPr>
        <w:spacing w:line="360" w:lineRule="auto"/>
        <w:ind w:firstLine="425"/>
        <w:rPr>
          <w:ins w:id="976" w:author="张霄恒1106" w:date="2020-11-06T08:29:00Z"/>
          <w:rFonts w:hint="eastAsia"/>
          <w:kern w:val="0"/>
          <w:sz w:val="24"/>
        </w:rPr>
      </w:pPr>
    </w:p>
    <w:p w14:paraId="37265B6E" w14:textId="77777777" w:rsidR="00197B1D" w:rsidRDefault="005C55D3">
      <w:pPr>
        <w:numPr>
          <w:ilvl w:val="0"/>
          <w:numId w:val="3"/>
        </w:numPr>
        <w:tabs>
          <w:tab w:val="left" w:pos="425"/>
        </w:tabs>
        <w:outlineLvl w:val="0"/>
        <w:rPr>
          <w:ins w:id="977" w:author="张霄恒1106" w:date="2020-11-06T09:16:00Z"/>
          <w:b/>
          <w:bCs/>
          <w:sz w:val="28"/>
          <w:szCs w:val="28"/>
        </w:rPr>
      </w:pPr>
      <w:ins w:id="978" w:author="张霄恒1106" w:date="2020-11-06T09:21:00Z">
        <w:r>
          <w:rPr>
            <w:b/>
            <w:bCs/>
            <w:sz w:val="28"/>
            <w:szCs w:val="28"/>
          </w:rPr>
          <w:t>产品</w:t>
        </w:r>
        <w:r>
          <w:rPr>
            <w:rFonts w:hint="eastAsia"/>
            <w:b/>
            <w:bCs/>
            <w:sz w:val="28"/>
            <w:szCs w:val="28"/>
          </w:rPr>
          <w:t>使用</w:t>
        </w:r>
        <w:r>
          <w:rPr>
            <w:rFonts w:hint="eastAsia"/>
            <w:b/>
            <w:bCs/>
            <w:sz w:val="28"/>
            <w:szCs w:val="28"/>
          </w:rPr>
          <w:t>期限</w:t>
        </w:r>
      </w:ins>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835"/>
        <w:gridCol w:w="5244"/>
      </w:tblGrid>
      <w:tr w:rsidR="00197B1D" w14:paraId="73E374A7" w14:textId="77777777">
        <w:trPr>
          <w:trHeight w:val="481"/>
          <w:tblHeader/>
          <w:jc w:val="center"/>
          <w:ins w:id="979" w:author="张霄恒1106" w:date="2020-11-06T09:21:00Z"/>
        </w:trPr>
        <w:tc>
          <w:tcPr>
            <w:tcW w:w="1668" w:type="dxa"/>
            <w:vAlign w:val="center"/>
          </w:tcPr>
          <w:p w14:paraId="558E507E" w14:textId="77777777" w:rsidR="00197B1D" w:rsidRDefault="005C55D3">
            <w:pPr>
              <w:spacing w:line="276" w:lineRule="auto"/>
              <w:jc w:val="center"/>
              <w:rPr>
                <w:ins w:id="980" w:author="张霄恒1106" w:date="2020-11-06T09:21:00Z"/>
                <w:b/>
                <w:kern w:val="0"/>
                <w:szCs w:val="21"/>
              </w:rPr>
            </w:pPr>
            <w:ins w:id="981" w:author="张霄恒1106" w:date="2020-11-06T09:21:00Z">
              <w:r>
                <w:rPr>
                  <w:b/>
                  <w:kern w:val="0"/>
                  <w:szCs w:val="21"/>
                </w:rPr>
                <w:t>编号</w:t>
              </w:r>
            </w:ins>
          </w:p>
        </w:tc>
        <w:tc>
          <w:tcPr>
            <w:tcW w:w="2835" w:type="dxa"/>
            <w:vAlign w:val="center"/>
          </w:tcPr>
          <w:p w14:paraId="4FB2E131" w14:textId="77777777" w:rsidR="00197B1D" w:rsidRDefault="005C55D3">
            <w:pPr>
              <w:spacing w:line="276" w:lineRule="auto"/>
              <w:jc w:val="center"/>
              <w:rPr>
                <w:ins w:id="982" w:author="张霄恒1106" w:date="2020-11-06T09:21:00Z"/>
                <w:b/>
                <w:kern w:val="0"/>
                <w:szCs w:val="21"/>
              </w:rPr>
            </w:pPr>
            <w:ins w:id="983" w:author="张霄恒1106" w:date="2020-11-06T09:21:00Z">
              <w:r>
                <w:rPr>
                  <w:b/>
                  <w:kern w:val="0"/>
                  <w:szCs w:val="21"/>
                </w:rPr>
                <w:t>项目</w:t>
              </w:r>
            </w:ins>
          </w:p>
        </w:tc>
        <w:tc>
          <w:tcPr>
            <w:tcW w:w="5244" w:type="dxa"/>
            <w:vAlign w:val="center"/>
          </w:tcPr>
          <w:p w14:paraId="1C75F277" w14:textId="77777777" w:rsidR="00197B1D" w:rsidRDefault="005C55D3">
            <w:pPr>
              <w:spacing w:line="276" w:lineRule="auto"/>
              <w:jc w:val="center"/>
              <w:rPr>
                <w:ins w:id="984" w:author="张霄恒1106" w:date="2020-11-06T09:21:00Z"/>
                <w:b/>
                <w:kern w:val="0"/>
                <w:szCs w:val="21"/>
              </w:rPr>
            </w:pPr>
            <w:commentRangeStart w:id="985"/>
            <w:ins w:id="986" w:author="张霄恒1106" w:date="2020-11-06T09:21:00Z">
              <w:r>
                <w:rPr>
                  <w:b/>
                  <w:kern w:val="0"/>
                  <w:szCs w:val="21"/>
                </w:rPr>
                <w:t>接受标准</w:t>
              </w:r>
            </w:ins>
            <w:commentRangeEnd w:id="985"/>
            <w:r w:rsidR="00087A6C">
              <w:rPr>
                <w:rStyle w:val="af4"/>
              </w:rPr>
              <w:commentReference w:id="985"/>
            </w:r>
          </w:p>
        </w:tc>
      </w:tr>
      <w:tr w:rsidR="00197B1D" w14:paraId="15A486EF" w14:textId="77777777">
        <w:trPr>
          <w:trHeight w:val="416"/>
          <w:jc w:val="center"/>
          <w:ins w:id="987" w:author="张霄恒1106" w:date="2020-11-06T09:21:00Z"/>
        </w:trPr>
        <w:tc>
          <w:tcPr>
            <w:tcW w:w="1668" w:type="dxa"/>
            <w:vAlign w:val="center"/>
          </w:tcPr>
          <w:p w14:paraId="77FF180F" w14:textId="77777777" w:rsidR="00197B1D" w:rsidRDefault="005C55D3">
            <w:pPr>
              <w:pStyle w:val="Style39"/>
              <w:spacing w:line="276" w:lineRule="auto"/>
              <w:ind w:firstLineChars="0" w:firstLine="0"/>
              <w:rPr>
                <w:ins w:id="988" w:author="张霄恒1106" w:date="2020-11-06T09:21:00Z"/>
                <w:szCs w:val="21"/>
              </w:rPr>
            </w:pPr>
            <w:ins w:id="989" w:author="张霄恒1106" w:date="2020-11-06T09:21:00Z">
              <w:r>
                <w:rPr>
                  <w:szCs w:val="21"/>
                </w:rPr>
                <w:t>LIFE _01</w:t>
              </w:r>
            </w:ins>
          </w:p>
        </w:tc>
        <w:tc>
          <w:tcPr>
            <w:tcW w:w="2835" w:type="dxa"/>
            <w:vAlign w:val="center"/>
          </w:tcPr>
          <w:p w14:paraId="104AFF26" w14:textId="77777777" w:rsidR="00197B1D" w:rsidRDefault="005C55D3">
            <w:pPr>
              <w:pStyle w:val="Style39"/>
              <w:spacing w:line="276" w:lineRule="auto"/>
              <w:ind w:firstLineChars="0" w:firstLine="0"/>
              <w:rPr>
                <w:ins w:id="990" w:author="张霄恒1106" w:date="2020-11-06T09:21:00Z"/>
                <w:color w:val="A6A6A6"/>
                <w:szCs w:val="21"/>
              </w:rPr>
            </w:pPr>
            <w:ins w:id="991" w:author="张霄恒1106" w:date="2020-11-06T09:21:00Z">
              <w:r>
                <w:rPr>
                  <w:color w:val="A6A6A6"/>
                  <w:szCs w:val="21"/>
                </w:rPr>
                <w:t>产品</w:t>
              </w:r>
              <w:r>
                <w:rPr>
                  <w:rFonts w:hint="eastAsia"/>
                  <w:color w:val="A6A6A6"/>
                  <w:szCs w:val="21"/>
                </w:rPr>
                <w:t>使用期限</w:t>
              </w:r>
            </w:ins>
          </w:p>
        </w:tc>
        <w:tc>
          <w:tcPr>
            <w:tcW w:w="5244" w:type="dxa"/>
            <w:vAlign w:val="center"/>
          </w:tcPr>
          <w:p w14:paraId="282B067C" w14:textId="77777777" w:rsidR="00197B1D" w:rsidRDefault="00197B1D">
            <w:pPr>
              <w:pStyle w:val="Style39"/>
              <w:spacing w:line="276" w:lineRule="auto"/>
              <w:ind w:firstLineChars="0" w:firstLine="0"/>
              <w:rPr>
                <w:ins w:id="992" w:author="张霄恒1106" w:date="2020-11-06T09:21:00Z"/>
                <w:szCs w:val="21"/>
              </w:rPr>
            </w:pPr>
          </w:p>
        </w:tc>
      </w:tr>
    </w:tbl>
    <w:p w14:paraId="63D94807" w14:textId="77777777" w:rsidR="00197B1D" w:rsidRDefault="00197B1D">
      <w:pPr>
        <w:pStyle w:val="Style39"/>
        <w:spacing w:line="360" w:lineRule="auto"/>
        <w:ind w:firstLineChars="0" w:firstLine="0"/>
        <w:contextualSpacing/>
        <w:rPr>
          <w:ins w:id="993" w:author="张霄恒1106" w:date="2020-11-06T09:22:00Z"/>
          <w:color w:val="FF0000"/>
          <w:sz w:val="24"/>
          <w:szCs w:val="21"/>
        </w:rPr>
      </w:pPr>
    </w:p>
    <w:p w14:paraId="21AD2024" w14:textId="77777777" w:rsidR="00197B1D" w:rsidRDefault="005C55D3">
      <w:pPr>
        <w:numPr>
          <w:ilvl w:val="0"/>
          <w:numId w:val="3"/>
        </w:numPr>
        <w:tabs>
          <w:tab w:val="left" w:pos="425"/>
        </w:tabs>
        <w:outlineLvl w:val="0"/>
        <w:rPr>
          <w:ins w:id="994" w:author="张霄恒1106" w:date="2020-11-06T09:22:00Z"/>
          <w:b/>
          <w:bCs/>
          <w:sz w:val="28"/>
          <w:szCs w:val="28"/>
        </w:rPr>
      </w:pPr>
      <w:bookmarkStart w:id="995" w:name="_Toc509566579"/>
      <w:ins w:id="996" w:author="张霄恒1106" w:date="2020-11-06T09:22:00Z">
        <w:r>
          <w:rPr>
            <w:b/>
            <w:bCs/>
            <w:sz w:val="28"/>
            <w:szCs w:val="28"/>
          </w:rPr>
          <w:t>包装</w:t>
        </w:r>
        <w:bookmarkEnd w:id="995"/>
      </w:ins>
    </w:p>
    <w:p w14:paraId="09B6D8A0" w14:textId="77777777" w:rsidR="00197B1D" w:rsidRDefault="005C55D3">
      <w:pPr>
        <w:spacing w:line="360" w:lineRule="auto"/>
        <w:ind w:firstLineChars="225" w:firstLine="540"/>
        <w:rPr>
          <w:ins w:id="997" w:author="张霄恒1106" w:date="2020-11-06T09:22:00Z"/>
          <w:sz w:val="24"/>
          <w:szCs w:val="21"/>
        </w:rPr>
      </w:pPr>
      <w:ins w:id="998" w:author="张霄恒1106" w:date="2020-11-06T09:22:00Z">
        <w:r>
          <w:rPr>
            <w:sz w:val="24"/>
            <w:szCs w:val="21"/>
          </w:rPr>
          <w:t>产品的外包装</w:t>
        </w:r>
        <w:r>
          <w:rPr>
            <w:sz w:val="24"/>
            <w:szCs w:val="21"/>
          </w:rPr>
          <w:t>,</w:t>
        </w:r>
        <w:r>
          <w:rPr>
            <w:sz w:val="24"/>
            <w:szCs w:val="21"/>
          </w:rPr>
          <w:t>它的主要作用是保护产品以承受流通过程中各种机械因素和气候因素影响</w:t>
        </w:r>
        <w:r>
          <w:rPr>
            <w:sz w:val="24"/>
            <w:szCs w:val="21"/>
          </w:rPr>
          <w:t>,</w:t>
        </w:r>
        <w:r>
          <w:rPr>
            <w:sz w:val="24"/>
            <w:szCs w:val="21"/>
          </w:rPr>
          <w:t>确保产品数量和质量完整无损送到客户手中。</w:t>
        </w:r>
      </w:ins>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559"/>
        <w:gridCol w:w="6379"/>
      </w:tblGrid>
      <w:tr w:rsidR="00197B1D" w14:paraId="506A2E8F" w14:textId="77777777">
        <w:trPr>
          <w:trHeight w:val="505"/>
          <w:tblHeader/>
          <w:jc w:val="center"/>
          <w:ins w:id="999" w:author="张霄恒1106" w:date="2020-11-06T09:22:00Z"/>
        </w:trPr>
        <w:tc>
          <w:tcPr>
            <w:tcW w:w="1668" w:type="dxa"/>
            <w:vAlign w:val="center"/>
          </w:tcPr>
          <w:p w14:paraId="46A139E8" w14:textId="77777777" w:rsidR="00197B1D" w:rsidRDefault="005C55D3">
            <w:pPr>
              <w:jc w:val="center"/>
              <w:rPr>
                <w:ins w:id="1000" w:author="张霄恒1106" w:date="2020-11-06T09:22:00Z"/>
                <w:b/>
                <w:kern w:val="0"/>
                <w:szCs w:val="21"/>
              </w:rPr>
            </w:pPr>
            <w:ins w:id="1001" w:author="张霄恒1106" w:date="2020-11-06T09:22:00Z">
              <w:r>
                <w:rPr>
                  <w:b/>
                  <w:kern w:val="0"/>
                  <w:szCs w:val="21"/>
                </w:rPr>
                <w:t>编号</w:t>
              </w:r>
            </w:ins>
          </w:p>
        </w:tc>
        <w:tc>
          <w:tcPr>
            <w:tcW w:w="1559" w:type="dxa"/>
            <w:vAlign w:val="center"/>
          </w:tcPr>
          <w:p w14:paraId="32375392" w14:textId="77777777" w:rsidR="00197B1D" w:rsidRDefault="005C55D3">
            <w:pPr>
              <w:jc w:val="center"/>
              <w:rPr>
                <w:ins w:id="1002" w:author="张霄恒1106" w:date="2020-11-06T09:22:00Z"/>
                <w:b/>
                <w:kern w:val="0"/>
                <w:szCs w:val="21"/>
              </w:rPr>
            </w:pPr>
            <w:ins w:id="1003" w:author="张霄恒1106" w:date="2020-11-06T09:22:00Z">
              <w:r>
                <w:rPr>
                  <w:b/>
                  <w:kern w:val="0"/>
                  <w:szCs w:val="21"/>
                </w:rPr>
                <w:t>项目</w:t>
              </w:r>
            </w:ins>
          </w:p>
        </w:tc>
        <w:tc>
          <w:tcPr>
            <w:tcW w:w="6379" w:type="dxa"/>
            <w:vAlign w:val="center"/>
          </w:tcPr>
          <w:p w14:paraId="0F8DDD29" w14:textId="77777777" w:rsidR="00197B1D" w:rsidRDefault="005C55D3">
            <w:pPr>
              <w:jc w:val="center"/>
              <w:rPr>
                <w:ins w:id="1004" w:author="张霄恒1106" w:date="2020-11-06T09:22:00Z"/>
                <w:b/>
                <w:kern w:val="0"/>
                <w:szCs w:val="21"/>
              </w:rPr>
            </w:pPr>
            <w:ins w:id="1005" w:author="张霄恒1106" w:date="2020-11-06T09:22:00Z">
              <w:r>
                <w:rPr>
                  <w:b/>
                  <w:kern w:val="0"/>
                  <w:szCs w:val="21"/>
                </w:rPr>
                <w:t>接受标准</w:t>
              </w:r>
            </w:ins>
          </w:p>
        </w:tc>
      </w:tr>
      <w:tr w:rsidR="00197B1D" w14:paraId="4C5AD733" w14:textId="77777777">
        <w:trPr>
          <w:jc w:val="center"/>
          <w:ins w:id="1006" w:author="张霄恒1106" w:date="2020-11-06T09:22:00Z"/>
        </w:trPr>
        <w:tc>
          <w:tcPr>
            <w:tcW w:w="1668" w:type="dxa"/>
            <w:vAlign w:val="center"/>
          </w:tcPr>
          <w:p w14:paraId="1488F46D" w14:textId="77777777" w:rsidR="00197B1D" w:rsidRDefault="005C55D3">
            <w:pPr>
              <w:pStyle w:val="Style39"/>
              <w:ind w:firstLineChars="0" w:firstLine="0"/>
              <w:rPr>
                <w:ins w:id="1007" w:author="张霄恒1106" w:date="2020-11-06T09:22:00Z"/>
                <w:szCs w:val="21"/>
              </w:rPr>
            </w:pPr>
            <w:ins w:id="1008" w:author="张霄恒1106" w:date="2020-11-06T09:22:00Z">
              <w:r>
                <w:rPr>
                  <w:szCs w:val="21"/>
                </w:rPr>
                <w:t>PACK_B01</w:t>
              </w:r>
            </w:ins>
          </w:p>
        </w:tc>
        <w:tc>
          <w:tcPr>
            <w:tcW w:w="1559" w:type="dxa"/>
            <w:vAlign w:val="center"/>
          </w:tcPr>
          <w:p w14:paraId="6515B038" w14:textId="77777777" w:rsidR="00197B1D" w:rsidRDefault="005C55D3">
            <w:pPr>
              <w:pStyle w:val="Style39"/>
              <w:ind w:firstLineChars="0" w:firstLine="0"/>
              <w:rPr>
                <w:ins w:id="1009" w:author="张霄恒1106" w:date="2020-11-06T09:22:00Z"/>
                <w:color w:val="A6A6A6"/>
                <w:szCs w:val="21"/>
              </w:rPr>
            </w:pPr>
            <w:ins w:id="1010" w:author="张霄恒1106" w:date="2020-11-06T09:22:00Z">
              <w:r>
                <w:rPr>
                  <w:color w:val="A6A6A6"/>
                  <w:szCs w:val="21"/>
                </w:rPr>
                <w:t>材质</w:t>
              </w:r>
            </w:ins>
          </w:p>
        </w:tc>
        <w:tc>
          <w:tcPr>
            <w:tcW w:w="6379" w:type="dxa"/>
            <w:vAlign w:val="center"/>
          </w:tcPr>
          <w:p w14:paraId="0C163E25" w14:textId="77777777" w:rsidR="00197B1D" w:rsidRDefault="005C55D3">
            <w:pPr>
              <w:pStyle w:val="Style39"/>
              <w:ind w:firstLineChars="0" w:firstLine="0"/>
              <w:rPr>
                <w:ins w:id="1011" w:author="张霄恒1106" w:date="2020-11-06T09:22:00Z"/>
                <w:color w:val="A6A6A6"/>
                <w:szCs w:val="21"/>
              </w:rPr>
            </w:pPr>
            <w:ins w:id="1012" w:author="张霄恒1106" w:date="2020-11-06T09:22:00Z">
              <w:r>
                <w:rPr>
                  <w:color w:val="A6A6A6"/>
                  <w:szCs w:val="21"/>
                </w:rPr>
                <w:t>按照存储环境及运输要求选择</w:t>
              </w:r>
            </w:ins>
          </w:p>
        </w:tc>
      </w:tr>
      <w:tr w:rsidR="00197B1D" w14:paraId="67D6E596" w14:textId="77777777">
        <w:trPr>
          <w:jc w:val="center"/>
          <w:ins w:id="1013" w:author="张霄恒1106" w:date="2020-11-06T09:22:00Z"/>
        </w:trPr>
        <w:tc>
          <w:tcPr>
            <w:tcW w:w="1668" w:type="dxa"/>
            <w:vAlign w:val="center"/>
          </w:tcPr>
          <w:p w14:paraId="53FE9D7D" w14:textId="77777777" w:rsidR="00197B1D" w:rsidRDefault="005C55D3">
            <w:pPr>
              <w:pStyle w:val="Style39"/>
              <w:ind w:firstLineChars="0" w:firstLine="0"/>
              <w:rPr>
                <w:ins w:id="1014" w:author="张霄恒1106" w:date="2020-11-06T09:22:00Z"/>
                <w:szCs w:val="21"/>
              </w:rPr>
            </w:pPr>
            <w:ins w:id="1015" w:author="张霄恒1106" w:date="2020-11-06T09:22:00Z">
              <w:r>
                <w:rPr>
                  <w:szCs w:val="21"/>
                </w:rPr>
                <w:t>PACK_B02</w:t>
              </w:r>
            </w:ins>
          </w:p>
        </w:tc>
        <w:tc>
          <w:tcPr>
            <w:tcW w:w="1559" w:type="dxa"/>
            <w:vAlign w:val="center"/>
          </w:tcPr>
          <w:p w14:paraId="69EC95B5" w14:textId="77777777" w:rsidR="00197B1D" w:rsidRDefault="005C55D3">
            <w:pPr>
              <w:pStyle w:val="Style39"/>
              <w:ind w:firstLineChars="0" w:firstLine="0"/>
              <w:rPr>
                <w:ins w:id="1016" w:author="张霄恒1106" w:date="2020-11-06T09:22:00Z"/>
                <w:color w:val="A6A6A6"/>
                <w:szCs w:val="21"/>
              </w:rPr>
            </w:pPr>
            <w:ins w:id="1017" w:author="张霄恒1106" w:date="2020-11-06T09:22:00Z">
              <w:r>
                <w:rPr>
                  <w:color w:val="A6A6A6"/>
                  <w:szCs w:val="21"/>
                </w:rPr>
                <w:t>尺寸</w:t>
              </w:r>
            </w:ins>
          </w:p>
        </w:tc>
        <w:tc>
          <w:tcPr>
            <w:tcW w:w="6379" w:type="dxa"/>
            <w:vAlign w:val="center"/>
          </w:tcPr>
          <w:p w14:paraId="34381DAB" w14:textId="77777777" w:rsidR="00197B1D" w:rsidRDefault="005C55D3">
            <w:pPr>
              <w:pStyle w:val="Style39"/>
              <w:ind w:firstLineChars="0" w:firstLine="0"/>
              <w:rPr>
                <w:ins w:id="1018" w:author="张霄恒1106" w:date="2020-11-06T09:22:00Z"/>
                <w:color w:val="A6A6A6"/>
                <w:szCs w:val="21"/>
              </w:rPr>
            </w:pPr>
            <w:ins w:id="1019" w:author="张霄恒1106" w:date="2020-11-06T09:22:00Z">
              <w:r>
                <w:rPr>
                  <w:color w:val="A6A6A6"/>
                  <w:szCs w:val="21"/>
                </w:rPr>
                <w:t>按照实际需求</w:t>
              </w:r>
            </w:ins>
          </w:p>
        </w:tc>
      </w:tr>
      <w:tr w:rsidR="00197B1D" w14:paraId="2C84EAE4" w14:textId="77777777">
        <w:trPr>
          <w:jc w:val="center"/>
          <w:ins w:id="1020" w:author="张霄恒1106" w:date="2020-11-06T09:22:00Z"/>
        </w:trPr>
        <w:tc>
          <w:tcPr>
            <w:tcW w:w="1668" w:type="dxa"/>
            <w:vAlign w:val="center"/>
          </w:tcPr>
          <w:p w14:paraId="3A329BBC" w14:textId="77777777" w:rsidR="00197B1D" w:rsidRDefault="005C55D3">
            <w:pPr>
              <w:pStyle w:val="Style39"/>
              <w:ind w:firstLineChars="0" w:firstLine="0"/>
              <w:rPr>
                <w:ins w:id="1021" w:author="张霄恒1106" w:date="2020-11-06T09:22:00Z"/>
                <w:szCs w:val="21"/>
              </w:rPr>
            </w:pPr>
            <w:ins w:id="1022" w:author="张霄恒1106" w:date="2020-11-06T09:22:00Z">
              <w:r>
                <w:rPr>
                  <w:szCs w:val="21"/>
                </w:rPr>
                <w:t>PACK_B03</w:t>
              </w:r>
            </w:ins>
          </w:p>
        </w:tc>
        <w:tc>
          <w:tcPr>
            <w:tcW w:w="1559" w:type="dxa"/>
            <w:vAlign w:val="center"/>
          </w:tcPr>
          <w:p w14:paraId="428D58E2" w14:textId="77777777" w:rsidR="00197B1D" w:rsidRDefault="005C55D3">
            <w:pPr>
              <w:pStyle w:val="Style39"/>
              <w:ind w:firstLineChars="0" w:firstLine="0"/>
              <w:rPr>
                <w:ins w:id="1023" w:author="张霄恒1106" w:date="2020-11-06T09:22:00Z"/>
                <w:color w:val="A6A6A6"/>
                <w:szCs w:val="21"/>
              </w:rPr>
            </w:pPr>
            <w:ins w:id="1024" w:author="张霄恒1106" w:date="2020-11-06T09:22:00Z">
              <w:r>
                <w:rPr>
                  <w:color w:val="A6A6A6"/>
                  <w:szCs w:val="21"/>
                </w:rPr>
                <w:t>质量与结构</w:t>
              </w:r>
            </w:ins>
          </w:p>
        </w:tc>
        <w:tc>
          <w:tcPr>
            <w:tcW w:w="6379" w:type="dxa"/>
            <w:vAlign w:val="center"/>
          </w:tcPr>
          <w:p w14:paraId="4397AAEC" w14:textId="77777777" w:rsidR="00197B1D" w:rsidRDefault="005C55D3">
            <w:pPr>
              <w:pStyle w:val="Style39"/>
              <w:ind w:firstLineChars="0" w:firstLine="0"/>
              <w:rPr>
                <w:ins w:id="1025" w:author="张霄恒1106" w:date="2020-11-06T09:22:00Z"/>
                <w:color w:val="A6A6A6"/>
                <w:szCs w:val="21"/>
              </w:rPr>
            </w:pPr>
            <w:ins w:id="1026" w:author="张霄恒1106" w:date="2020-11-06T09:22:00Z">
              <w:r>
                <w:rPr>
                  <w:color w:val="A6A6A6"/>
                  <w:szCs w:val="21"/>
                </w:rPr>
                <w:t>应设计内衬及放置随机文件的位置</w:t>
              </w:r>
            </w:ins>
          </w:p>
        </w:tc>
      </w:tr>
    </w:tbl>
    <w:p w14:paraId="0233E76D" w14:textId="77777777" w:rsidR="00197B1D" w:rsidRDefault="005C55D3">
      <w:pPr>
        <w:numPr>
          <w:ilvl w:val="0"/>
          <w:numId w:val="3"/>
        </w:numPr>
        <w:tabs>
          <w:tab w:val="left" w:pos="425"/>
        </w:tabs>
        <w:outlineLvl w:val="0"/>
        <w:rPr>
          <w:ins w:id="1027" w:author="张霄恒1106" w:date="2020-11-06T09:22:00Z"/>
          <w:b/>
          <w:bCs/>
          <w:sz w:val="28"/>
          <w:szCs w:val="28"/>
        </w:rPr>
      </w:pPr>
      <w:bookmarkStart w:id="1028" w:name="_Toc509566582"/>
      <w:ins w:id="1029" w:author="张霄恒1106" w:date="2020-11-06T09:22:00Z">
        <w:r>
          <w:rPr>
            <w:b/>
            <w:bCs/>
            <w:sz w:val="28"/>
            <w:szCs w:val="28"/>
          </w:rPr>
          <w:t>标识</w:t>
        </w:r>
        <w:bookmarkEnd w:id="1028"/>
      </w:ins>
    </w:p>
    <w:tbl>
      <w:tblPr>
        <w:tblW w:w="9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1231"/>
        <w:gridCol w:w="1200"/>
        <w:gridCol w:w="6131"/>
      </w:tblGrid>
      <w:tr w:rsidR="00197B1D" w14:paraId="45D034BB" w14:textId="77777777">
        <w:trPr>
          <w:tblHeader/>
          <w:jc w:val="center"/>
          <w:ins w:id="1030" w:author="张霄恒1106" w:date="2020-11-06T09:22:00Z"/>
        </w:trPr>
        <w:tc>
          <w:tcPr>
            <w:tcW w:w="0" w:type="auto"/>
            <w:shd w:val="clear" w:color="auto" w:fill="auto"/>
            <w:vAlign w:val="center"/>
          </w:tcPr>
          <w:p w14:paraId="1C41F5B9" w14:textId="77777777" w:rsidR="00197B1D" w:rsidRDefault="005C55D3">
            <w:pPr>
              <w:spacing w:line="360" w:lineRule="auto"/>
              <w:jc w:val="center"/>
              <w:rPr>
                <w:ins w:id="1031" w:author="张霄恒1106" w:date="2020-11-06T09:22:00Z"/>
                <w:b/>
                <w:szCs w:val="21"/>
              </w:rPr>
            </w:pPr>
            <w:ins w:id="1032" w:author="张霄恒1106" w:date="2020-11-06T09:22:00Z">
              <w:r>
                <w:rPr>
                  <w:b/>
                  <w:szCs w:val="21"/>
                </w:rPr>
                <w:t>编号</w:t>
              </w:r>
            </w:ins>
          </w:p>
        </w:tc>
        <w:tc>
          <w:tcPr>
            <w:tcW w:w="2431" w:type="dxa"/>
            <w:gridSpan w:val="2"/>
            <w:shd w:val="clear" w:color="auto" w:fill="auto"/>
            <w:vAlign w:val="center"/>
          </w:tcPr>
          <w:p w14:paraId="297C8BBC" w14:textId="77777777" w:rsidR="00197B1D" w:rsidRDefault="005C55D3">
            <w:pPr>
              <w:spacing w:line="360" w:lineRule="auto"/>
              <w:jc w:val="center"/>
              <w:rPr>
                <w:ins w:id="1033" w:author="张霄恒1106" w:date="2020-11-06T09:22:00Z"/>
                <w:b/>
                <w:szCs w:val="21"/>
              </w:rPr>
            </w:pPr>
            <w:ins w:id="1034" w:author="张霄恒1106" w:date="2020-11-06T09:22:00Z">
              <w:r>
                <w:rPr>
                  <w:b/>
                  <w:szCs w:val="21"/>
                </w:rPr>
                <w:t>项目</w:t>
              </w:r>
            </w:ins>
          </w:p>
        </w:tc>
        <w:tc>
          <w:tcPr>
            <w:tcW w:w="6131" w:type="dxa"/>
            <w:shd w:val="clear" w:color="auto" w:fill="auto"/>
            <w:vAlign w:val="center"/>
          </w:tcPr>
          <w:p w14:paraId="2A096764" w14:textId="77777777" w:rsidR="00197B1D" w:rsidRDefault="005C55D3">
            <w:pPr>
              <w:spacing w:line="360" w:lineRule="auto"/>
              <w:jc w:val="center"/>
              <w:rPr>
                <w:ins w:id="1035" w:author="张霄恒1106" w:date="2020-11-06T09:22:00Z"/>
                <w:b/>
                <w:szCs w:val="21"/>
              </w:rPr>
            </w:pPr>
            <w:ins w:id="1036" w:author="张霄恒1106" w:date="2020-11-06T09:22:00Z">
              <w:r>
                <w:rPr>
                  <w:b/>
                  <w:szCs w:val="21"/>
                </w:rPr>
                <w:t>接受标准</w:t>
              </w:r>
            </w:ins>
          </w:p>
        </w:tc>
      </w:tr>
      <w:tr w:rsidR="00197B1D" w14:paraId="02019BAE" w14:textId="77777777">
        <w:trPr>
          <w:jc w:val="center"/>
          <w:ins w:id="1037" w:author="张霄恒1106" w:date="2020-11-06T09:22:00Z"/>
        </w:trPr>
        <w:tc>
          <w:tcPr>
            <w:tcW w:w="0" w:type="auto"/>
            <w:vMerge w:val="restart"/>
            <w:shd w:val="clear" w:color="auto" w:fill="auto"/>
            <w:vAlign w:val="center"/>
          </w:tcPr>
          <w:p w14:paraId="5F83B5C2" w14:textId="77777777" w:rsidR="00197B1D" w:rsidRDefault="005C55D3">
            <w:pPr>
              <w:jc w:val="left"/>
              <w:rPr>
                <w:ins w:id="1038" w:author="张霄恒1106" w:date="2020-11-06T09:22:00Z"/>
                <w:szCs w:val="21"/>
              </w:rPr>
            </w:pPr>
            <w:ins w:id="1039" w:author="张霄恒1106" w:date="2020-11-06T09:22:00Z">
              <w:r>
                <w:rPr>
                  <w:szCs w:val="21"/>
                </w:rPr>
                <w:t>LABE_A</w:t>
              </w:r>
            </w:ins>
          </w:p>
          <w:p w14:paraId="5AE0CCC9" w14:textId="77777777" w:rsidR="00197B1D" w:rsidRDefault="005C55D3">
            <w:pPr>
              <w:jc w:val="left"/>
              <w:rPr>
                <w:ins w:id="1040" w:author="张霄恒1106" w:date="2020-11-06T09:22:00Z"/>
                <w:bCs/>
                <w:szCs w:val="21"/>
              </w:rPr>
            </w:pPr>
            <w:ins w:id="1041" w:author="张霄恒1106" w:date="2020-11-06T09:22:00Z">
              <w:r>
                <w:rPr>
                  <w:szCs w:val="21"/>
                </w:rPr>
                <w:t>标签功能</w:t>
              </w:r>
            </w:ins>
          </w:p>
        </w:tc>
        <w:tc>
          <w:tcPr>
            <w:tcW w:w="0" w:type="auto"/>
            <w:shd w:val="clear" w:color="auto" w:fill="auto"/>
            <w:vAlign w:val="center"/>
          </w:tcPr>
          <w:p w14:paraId="7D1D17C7" w14:textId="77777777" w:rsidR="00197B1D" w:rsidRDefault="005C55D3">
            <w:pPr>
              <w:adjustRightInd w:val="0"/>
              <w:snapToGrid w:val="0"/>
              <w:rPr>
                <w:ins w:id="1042" w:author="张霄恒1106" w:date="2020-11-06T09:22:00Z"/>
                <w:bCs/>
                <w:szCs w:val="21"/>
              </w:rPr>
            </w:pPr>
            <w:ins w:id="1043" w:author="张霄恒1106" w:date="2020-11-06T09:22:00Z">
              <w:r>
                <w:rPr>
                  <w:szCs w:val="21"/>
                </w:rPr>
                <w:t>LABE_</w:t>
              </w:r>
              <w:r>
                <w:rPr>
                  <w:bCs/>
                  <w:szCs w:val="21"/>
                </w:rPr>
                <w:t>A01</w:t>
              </w:r>
            </w:ins>
          </w:p>
        </w:tc>
        <w:tc>
          <w:tcPr>
            <w:tcW w:w="1200" w:type="dxa"/>
            <w:shd w:val="clear" w:color="auto" w:fill="auto"/>
            <w:vAlign w:val="center"/>
          </w:tcPr>
          <w:p w14:paraId="6026288C" w14:textId="77777777" w:rsidR="00197B1D" w:rsidRDefault="005C55D3">
            <w:pPr>
              <w:rPr>
                <w:ins w:id="1044" w:author="张霄恒1106" w:date="2020-11-06T09:22:00Z"/>
                <w:color w:val="A6A6A6"/>
                <w:szCs w:val="21"/>
              </w:rPr>
            </w:pPr>
            <w:ins w:id="1045" w:author="张霄恒1106" w:date="2020-11-06T09:22:00Z">
              <w:r>
                <w:rPr>
                  <w:color w:val="A6A6A6"/>
                  <w:szCs w:val="21"/>
                </w:rPr>
                <w:t>产品标识</w:t>
              </w:r>
            </w:ins>
          </w:p>
        </w:tc>
        <w:tc>
          <w:tcPr>
            <w:tcW w:w="6131" w:type="dxa"/>
            <w:shd w:val="clear" w:color="auto" w:fill="auto"/>
            <w:vAlign w:val="center"/>
          </w:tcPr>
          <w:p w14:paraId="32EE7B6C" w14:textId="77777777" w:rsidR="00197B1D" w:rsidRDefault="00197B1D">
            <w:pPr>
              <w:rPr>
                <w:ins w:id="1046" w:author="张霄恒1106" w:date="2020-11-06T09:22:00Z"/>
                <w:color w:val="A6A6A6"/>
                <w:szCs w:val="21"/>
              </w:rPr>
            </w:pPr>
          </w:p>
        </w:tc>
      </w:tr>
      <w:tr w:rsidR="00197B1D" w14:paraId="7B17418F" w14:textId="77777777">
        <w:trPr>
          <w:jc w:val="center"/>
          <w:ins w:id="1047" w:author="张霄恒1106" w:date="2020-11-06T09:22:00Z"/>
        </w:trPr>
        <w:tc>
          <w:tcPr>
            <w:tcW w:w="0" w:type="auto"/>
            <w:vMerge/>
            <w:shd w:val="clear" w:color="auto" w:fill="auto"/>
            <w:vAlign w:val="center"/>
          </w:tcPr>
          <w:p w14:paraId="12BE1397" w14:textId="77777777" w:rsidR="00197B1D" w:rsidRDefault="00197B1D">
            <w:pPr>
              <w:jc w:val="left"/>
              <w:rPr>
                <w:ins w:id="1048" w:author="张霄恒1106" w:date="2020-11-06T09:22:00Z"/>
                <w:szCs w:val="21"/>
              </w:rPr>
            </w:pPr>
          </w:p>
        </w:tc>
        <w:tc>
          <w:tcPr>
            <w:tcW w:w="0" w:type="auto"/>
            <w:shd w:val="clear" w:color="auto" w:fill="auto"/>
            <w:vAlign w:val="center"/>
          </w:tcPr>
          <w:p w14:paraId="2102563C" w14:textId="77777777" w:rsidR="00197B1D" w:rsidRDefault="005C55D3">
            <w:pPr>
              <w:adjustRightInd w:val="0"/>
              <w:snapToGrid w:val="0"/>
              <w:rPr>
                <w:ins w:id="1049" w:author="张霄恒1106" w:date="2020-11-06T09:22:00Z"/>
                <w:szCs w:val="21"/>
              </w:rPr>
            </w:pPr>
            <w:ins w:id="1050" w:author="张霄恒1106" w:date="2020-11-06T09:22:00Z">
              <w:r>
                <w:rPr>
                  <w:szCs w:val="21"/>
                </w:rPr>
                <w:t>LABE_</w:t>
              </w:r>
              <w:r>
                <w:rPr>
                  <w:bCs/>
                  <w:szCs w:val="21"/>
                </w:rPr>
                <w:t>A02</w:t>
              </w:r>
            </w:ins>
          </w:p>
        </w:tc>
        <w:tc>
          <w:tcPr>
            <w:tcW w:w="1200" w:type="dxa"/>
            <w:shd w:val="clear" w:color="auto" w:fill="auto"/>
            <w:vAlign w:val="center"/>
          </w:tcPr>
          <w:p w14:paraId="71B3061F" w14:textId="77777777" w:rsidR="00197B1D" w:rsidRDefault="005C55D3">
            <w:pPr>
              <w:rPr>
                <w:ins w:id="1051" w:author="张霄恒1106" w:date="2020-11-06T09:22:00Z"/>
                <w:color w:val="A6A6A6"/>
                <w:szCs w:val="21"/>
              </w:rPr>
            </w:pPr>
            <w:ins w:id="1052" w:author="张霄恒1106" w:date="2020-11-06T09:22:00Z">
              <w:r>
                <w:rPr>
                  <w:color w:val="A6A6A6"/>
                  <w:szCs w:val="21"/>
                </w:rPr>
                <w:t>运输标识</w:t>
              </w:r>
            </w:ins>
          </w:p>
        </w:tc>
        <w:tc>
          <w:tcPr>
            <w:tcW w:w="6131" w:type="dxa"/>
            <w:shd w:val="clear" w:color="auto" w:fill="auto"/>
            <w:vAlign w:val="center"/>
          </w:tcPr>
          <w:p w14:paraId="7BFEDAA7" w14:textId="77777777" w:rsidR="00197B1D" w:rsidRDefault="00197B1D">
            <w:pPr>
              <w:rPr>
                <w:ins w:id="1053" w:author="张霄恒1106" w:date="2020-11-06T09:22:00Z"/>
                <w:color w:val="A6A6A6"/>
                <w:szCs w:val="21"/>
              </w:rPr>
            </w:pPr>
          </w:p>
        </w:tc>
      </w:tr>
      <w:tr w:rsidR="00197B1D" w14:paraId="7E74D82B" w14:textId="77777777">
        <w:trPr>
          <w:jc w:val="center"/>
          <w:ins w:id="1054" w:author="张霄恒1106" w:date="2020-11-06T09:22:00Z"/>
        </w:trPr>
        <w:tc>
          <w:tcPr>
            <w:tcW w:w="0" w:type="auto"/>
            <w:vMerge/>
            <w:shd w:val="clear" w:color="auto" w:fill="auto"/>
            <w:vAlign w:val="center"/>
          </w:tcPr>
          <w:p w14:paraId="463B05C2" w14:textId="77777777" w:rsidR="00197B1D" w:rsidRDefault="00197B1D">
            <w:pPr>
              <w:jc w:val="left"/>
              <w:rPr>
                <w:ins w:id="1055" w:author="张霄恒1106" w:date="2020-11-06T09:22:00Z"/>
                <w:szCs w:val="21"/>
              </w:rPr>
            </w:pPr>
          </w:p>
        </w:tc>
        <w:tc>
          <w:tcPr>
            <w:tcW w:w="0" w:type="auto"/>
            <w:shd w:val="clear" w:color="auto" w:fill="auto"/>
            <w:vAlign w:val="center"/>
          </w:tcPr>
          <w:p w14:paraId="6158B239" w14:textId="77777777" w:rsidR="00197B1D" w:rsidRDefault="005C55D3">
            <w:pPr>
              <w:adjustRightInd w:val="0"/>
              <w:snapToGrid w:val="0"/>
              <w:rPr>
                <w:ins w:id="1056" w:author="张霄恒1106" w:date="2020-11-06T09:22:00Z"/>
                <w:szCs w:val="21"/>
              </w:rPr>
            </w:pPr>
            <w:ins w:id="1057" w:author="张霄恒1106" w:date="2020-11-06T09:22:00Z">
              <w:r>
                <w:rPr>
                  <w:szCs w:val="21"/>
                </w:rPr>
                <w:t>LABE_A03</w:t>
              </w:r>
            </w:ins>
          </w:p>
        </w:tc>
        <w:tc>
          <w:tcPr>
            <w:tcW w:w="1200" w:type="dxa"/>
            <w:shd w:val="clear" w:color="auto" w:fill="auto"/>
            <w:vAlign w:val="center"/>
          </w:tcPr>
          <w:p w14:paraId="22BA313D" w14:textId="77777777" w:rsidR="00197B1D" w:rsidRDefault="005C55D3">
            <w:pPr>
              <w:rPr>
                <w:ins w:id="1058" w:author="张霄恒1106" w:date="2020-11-06T09:22:00Z"/>
                <w:color w:val="A6A6A6"/>
                <w:szCs w:val="21"/>
              </w:rPr>
            </w:pPr>
            <w:ins w:id="1059" w:author="张霄恒1106" w:date="2020-11-06T09:22:00Z">
              <w:r>
                <w:rPr>
                  <w:color w:val="A6A6A6"/>
                  <w:szCs w:val="21"/>
                </w:rPr>
                <w:t>标识性能</w:t>
              </w:r>
            </w:ins>
          </w:p>
        </w:tc>
        <w:tc>
          <w:tcPr>
            <w:tcW w:w="6131" w:type="dxa"/>
            <w:shd w:val="clear" w:color="auto" w:fill="auto"/>
            <w:vAlign w:val="center"/>
          </w:tcPr>
          <w:p w14:paraId="5BFFC6A7" w14:textId="77777777" w:rsidR="00197B1D" w:rsidRDefault="00197B1D">
            <w:pPr>
              <w:rPr>
                <w:ins w:id="1060" w:author="张霄恒1106" w:date="2020-11-06T09:22:00Z"/>
                <w:color w:val="A6A6A6"/>
                <w:szCs w:val="21"/>
              </w:rPr>
            </w:pPr>
          </w:p>
        </w:tc>
      </w:tr>
      <w:tr w:rsidR="00197B1D" w14:paraId="5AA47E3C" w14:textId="77777777">
        <w:trPr>
          <w:jc w:val="center"/>
          <w:ins w:id="1061" w:author="张霄恒1106" w:date="2020-11-06T09:22:00Z"/>
        </w:trPr>
        <w:tc>
          <w:tcPr>
            <w:tcW w:w="0" w:type="auto"/>
            <w:vMerge w:val="restart"/>
            <w:shd w:val="clear" w:color="auto" w:fill="auto"/>
            <w:vAlign w:val="center"/>
          </w:tcPr>
          <w:p w14:paraId="6395F237" w14:textId="77777777" w:rsidR="00197B1D" w:rsidRDefault="005C55D3">
            <w:pPr>
              <w:jc w:val="left"/>
              <w:rPr>
                <w:ins w:id="1062" w:author="张霄恒1106" w:date="2020-11-06T09:22:00Z"/>
                <w:szCs w:val="21"/>
              </w:rPr>
            </w:pPr>
            <w:ins w:id="1063" w:author="张霄恒1106" w:date="2020-11-06T09:22:00Z">
              <w:r>
                <w:rPr>
                  <w:szCs w:val="21"/>
                </w:rPr>
                <w:t>LABE_B</w:t>
              </w:r>
            </w:ins>
          </w:p>
          <w:p w14:paraId="0A7A06EB" w14:textId="77777777" w:rsidR="00197B1D" w:rsidRDefault="005C55D3">
            <w:pPr>
              <w:jc w:val="left"/>
              <w:rPr>
                <w:ins w:id="1064" w:author="张霄恒1106" w:date="2020-11-06T09:22:00Z"/>
                <w:bCs/>
                <w:szCs w:val="21"/>
              </w:rPr>
            </w:pPr>
            <w:ins w:id="1065" w:author="张霄恒1106" w:date="2020-11-06T09:22:00Z">
              <w:r>
                <w:rPr>
                  <w:szCs w:val="21"/>
                </w:rPr>
                <w:t>说明书功能</w:t>
              </w:r>
            </w:ins>
          </w:p>
        </w:tc>
        <w:tc>
          <w:tcPr>
            <w:tcW w:w="0" w:type="auto"/>
            <w:shd w:val="clear" w:color="auto" w:fill="auto"/>
            <w:vAlign w:val="center"/>
          </w:tcPr>
          <w:p w14:paraId="06681E2C" w14:textId="77777777" w:rsidR="00197B1D" w:rsidRDefault="005C55D3">
            <w:pPr>
              <w:rPr>
                <w:ins w:id="1066" w:author="张霄恒1106" w:date="2020-11-06T09:22:00Z"/>
                <w:szCs w:val="21"/>
              </w:rPr>
            </w:pPr>
            <w:ins w:id="1067" w:author="张霄恒1106" w:date="2020-11-06T09:22:00Z">
              <w:r>
                <w:rPr>
                  <w:szCs w:val="21"/>
                </w:rPr>
                <w:t>LABE_</w:t>
              </w:r>
              <w:r>
                <w:rPr>
                  <w:bCs/>
                  <w:szCs w:val="21"/>
                </w:rPr>
                <w:t>B01</w:t>
              </w:r>
            </w:ins>
          </w:p>
        </w:tc>
        <w:tc>
          <w:tcPr>
            <w:tcW w:w="1200" w:type="dxa"/>
            <w:shd w:val="clear" w:color="auto" w:fill="auto"/>
            <w:vAlign w:val="center"/>
          </w:tcPr>
          <w:p w14:paraId="635A2552" w14:textId="77777777" w:rsidR="00197B1D" w:rsidRDefault="005C55D3">
            <w:pPr>
              <w:pStyle w:val="Style39"/>
              <w:ind w:firstLineChars="0" w:firstLine="0"/>
              <w:rPr>
                <w:ins w:id="1068" w:author="张霄恒1106" w:date="2020-11-06T09:22:00Z"/>
                <w:color w:val="A6A6A6"/>
                <w:szCs w:val="21"/>
              </w:rPr>
            </w:pPr>
            <w:ins w:id="1069" w:author="张霄恒1106" w:date="2020-11-06T09:22:00Z">
              <w:r>
                <w:rPr>
                  <w:color w:val="A6A6A6"/>
                  <w:szCs w:val="21"/>
                </w:rPr>
                <w:t>安全信息</w:t>
              </w:r>
            </w:ins>
          </w:p>
        </w:tc>
        <w:tc>
          <w:tcPr>
            <w:tcW w:w="6131" w:type="dxa"/>
            <w:shd w:val="clear" w:color="auto" w:fill="auto"/>
            <w:vAlign w:val="center"/>
          </w:tcPr>
          <w:p w14:paraId="1456A27E" w14:textId="77777777" w:rsidR="00197B1D" w:rsidRDefault="00197B1D">
            <w:pPr>
              <w:pStyle w:val="Style39"/>
              <w:ind w:firstLineChars="0" w:firstLine="0"/>
              <w:rPr>
                <w:ins w:id="1070" w:author="张霄恒1106" w:date="2020-11-06T09:22:00Z"/>
                <w:color w:val="A6A6A6"/>
                <w:szCs w:val="21"/>
              </w:rPr>
            </w:pPr>
          </w:p>
        </w:tc>
      </w:tr>
      <w:tr w:rsidR="00197B1D" w14:paraId="64F4A26E" w14:textId="77777777">
        <w:trPr>
          <w:jc w:val="center"/>
          <w:ins w:id="1071" w:author="张霄恒1106" w:date="2020-11-06T09:22:00Z"/>
        </w:trPr>
        <w:tc>
          <w:tcPr>
            <w:tcW w:w="0" w:type="auto"/>
            <w:vMerge/>
            <w:shd w:val="clear" w:color="auto" w:fill="auto"/>
            <w:vAlign w:val="center"/>
          </w:tcPr>
          <w:p w14:paraId="738BA20E" w14:textId="77777777" w:rsidR="00197B1D" w:rsidRDefault="00197B1D">
            <w:pPr>
              <w:rPr>
                <w:ins w:id="1072" w:author="张霄恒1106" w:date="2020-11-06T09:22:00Z"/>
                <w:bCs/>
                <w:szCs w:val="21"/>
              </w:rPr>
            </w:pPr>
          </w:p>
        </w:tc>
        <w:tc>
          <w:tcPr>
            <w:tcW w:w="0" w:type="auto"/>
            <w:shd w:val="clear" w:color="auto" w:fill="auto"/>
            <w:vAlign w:val="center"/>
          </w:tcPr>
          <w:p w14:paraId="4ED4E042" w14:textId="77777777" w:rsidR="00197B1D" w:rsidRDefault="005C55D3">
            <w:pPr>
              <w:rPr>
                <w:ins w:id="1073" w:author="张霄恒1106" w:date="2020-11-06T09:22:00Z"/>
                <w:szCs w:val="21"/>
              </w:rPr>
            </w:pPr>
            <w:ins w:id="1074" w:author="张霄恒1106" w:date="2020-11-06T09:22:00Z">
              <w:r>
                <w:rPr>
                  <w:szCs w:val="21"/>
                </w:rPr>
                <w:t>LABE_</w:t>
              </w:r>
              <w:r>
                <w:rPr>
                  <w:bCs/>
                  <w:szCs w:val="21"/>
                </w:rPr>
                <w:t>B02</w:t>
              </w:r>
            </w:ins>
          </w:p>
        </w:tc>
        <w:tc>
          <w:tcPr>
            <w:tcW w:w="1200" w:type="dxa"/>
            <w:shd w:val="clear" w:color="auto" w:fill="auto"/>
            <w:vAlign w:val="center"/>
          </w:tcPr>
          <w:p w14:paraId="57AC107A" w14:textId="77777777" w:rsidR="00197B1D" w:rsidRDefault="005C55D3">
            <w:pPr>
              <w:rPr>
                <w:ins w:id="1075" w:author="张霄恒1106" w:date="2020-11-06T09:22:00Z"/>
                <w:color w:val="A6A6A6"/>
                <w:szCs w:val="21"/>
              </w:rPr>
            </w:pPr>
            <w:ins w:id="1076" w:author="张霄恒1106" w:date="2020-11-06T09:22:00Z">
              <w:r>
                <w:rPr>
                  <w:color w:val="A6A6A6"/>
                  <w:szCs w:val="21"/>
                </w:rPr>
                <w:t>使用说明</w:t>
              </w:r>
            </w:ins>
          </w:p>
        </w:tc>
        <w:tc>
          <w:tcPr>
            <w:tcW w:w="6131" w:type="dxa"/>
            <w:shd w:val="clear" w:color="auto" w:fill="auto"/>
            <w:vAlign w:val="center"/>
          </w:tcPr>
          <w:p w14:paraId="7F01039D" w14:textId="77777777" w:rsidR="00197B1D" w:rsidRDefault="00197B1D">
            <w:pPr>
              <w:rPr>
                <w:ins w:id="1077" w:author="张霄恒1106" w:date="2020-11-06T09:22:00Z"/>
                <w:color w:val="A6A6A6"/>
                <w:szCs w:val="21"/>
              </w:rPr>
            </w:pPr>
          </w:p>
        </w:tc>
      </w:tr>
    </w:tbl>
    <w:p w14:paraId="180854AB" w14:textId="77777777" w:rsidR="00197B1D" w:rsidRDefault="00197B1D">
      <w:pPr>
        <w:rPr>
          <w:ins w:id="1078" w:author="张霄恒1106" w:date="2020-11-06T09:22:00Z"/>
        </w:rPr>
      </w:pPr>
    </w:p>
    <w:p w14:paraId="12A4DD85" w14:textId="77777777" w:rsidR="00197B1D" w:rsidRDefault="005C55D3">
      <w:pPr>
        <w:numPr>
          <w:ilvl w:val="0"/>
          <w:numId w:val="3"/>
        </w:numPr>
        <w:tabs>
          <w:tab w:val="left" w:pos="425"/>
        </w:tabs>
        <w:outlineLvl w:val="0"/>
        <w:rPr>
          <w:ins w:id="1079" w:author="张霄恒1106" w:date="2020-11-06T09:23:00Z"/>
          <w:b/>
          <w:bCs/>
          <w:sz w:val="28"/>
          <w:szCs w:val="28"/>
        </w:rPr>
      </w:pPr>
      <w:ins w:id="1080" w:author="张霄恒1106" w:date="2020-11-06T09:23:00Z">
        <w:r>
          <w:rPr>
            <w:rFonts w:hint="eastAsia"/>
            <w:b/>
            <w:bCs/>
            <w:sz w:val="28"/>
            <w:szCs w:val="28"/>
          </w:rPr>
          <w:t>环境</w:t>
        </w:r>
      </w:ins>
    </w:p>
    <w:p w14:paraId="59D2F009" w14:textId="77777777" w:rsidR="00197B1D" w:rsidRDefault="005C55D3">
      <w:pPr>
        <w:numPr>
          <w:ilvl w:val="1"/>
          <w:numId w:val="3"/>
        </w:numPr>
        <w:spacing w:line="360" w:lineRule="auto"/>
        <w:outlineLvl w:val="1"/>
        <w:rPr>
          <w:ins w:id="1081" w:author="张霄恒1106" w:date="2020-11-06T09:23:00Z"/>
          <w:rFonts w:cs="宋体"/>
          <w:bCs/>
          <w:sz w:val="24"/>
          <w:lang w:bidi="ar"/>
        </w:rPr>
      </w:pPr>
      <w:bookmarkStart w:id="1082" w:name="_Toc509566586"/>
      <w:ins w:id="1083" w:author="张霄恒1106" w:date="2020-11-06T09:23:00Z">
        <w:r>
          <w:rPr>
            <w:rFonts w:cs="宋体" w:hint="eastAsia"/>
            <w:bCs/>
            <w:sz w:val="24"/>
            <w:lang w:bidi="ar"/>
          </w:rPr>
          <w:t>生产环境</w:t>
        </w:r>
        <w:bookmarkEnd w:id="1082"/>
      </w:ins>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559"/>
        <w:gridCol w:w="6379"/>
      </w:tblGrid>
      <w:tr w:rsidR="00197B1D" w14:paraId="68D88F41" w14:textId="77777777">
        <w:trPr>
          <w:trHeight w:val="20"/>
          <w:tblHeader/>
          <w:jc w:val="center"/>
          <w:ins w:id="1084" w:author="张霄恒1106" w:date="2020-11-06T09:23:00Z"/>
        </w:trPr>
        <w:tc>
          <w:tcPr>
            <w:tcW w:w="1668" w:type="dxa"/>
            <w:vAlign w:val="center"/>
          </w:tcPr>
          <w:p w14:paraId="0C4F765E" w14:textId="77777777" w:rsidR="00197B1D" w:rsidRDefault="005C55D3">
            <w:pPr>
              <w:jc w:val="center"/>
              <w:rPr>
                <w:ins w:id="1085" w:author="张霄恒1106" w:date="2020-11-06T09:23:00Z"/>
                <w:b/>
                <w:kern w:val="0"/>
                <w:szCs w:val="21"/>
              </w:rPr>
            </w:pPr>
            <w:ins w:id="1086" w:author="张霄恒1106" w:date="2020-11-06T09:23:00Z">
              <w:r>
                <w:rPr>
                  <w:b/>
                  <w:kern w:val="0"/>
                  <w:szCs w:val="21"/>
                </w:rPr>
                <w:lastRenderedPageBreak/>
                <w:t>编号</w:t>
              </w:r>
            </w:ins>
          </w:p>
        </w:tc>
        <w:tc>
          <w:tcPr>
            <w:tcW w:w="1559" w:type="dxa"/>
            <w:vAlign w:val="center"/>
          </w:tcPr>
          <w:p w14:paraId="5F7CB99B" w14:textId="77777777" w:rsidR="00197B1D" w:rsidRDefault="005C55D3">
            <w:pPr>
              <w:jc w:val="center"/>
              <w:rPr>
                <w:ins w:id="1087" w:author="张霄恒1106" w:date="2020-11-06T09:23:00Z"/>
                <w:b/>
                <w:kern w:val="0"/>
                <w:szCs w:val="21"/>
              </w:rPr>
            </w:pPr>
            <w:ins w:id="1088" w:author="张霄恒1106" w:date="2020-11-06T09:23:00Z">
              <w:r>
                <w:rPr>
                  <w:b/>
                  <w:kern w:val="0"/>
                  <w:szCs w:val="21"/>
                </w:rPr>
                <w:t>项目</w:t>
              </w:r>
            </w:ins>
          </w:p>
        </w:tc>
        <w:tc>
          <w:tcPr>
            <w:tcW w:w="6379" w:type="dxa"/>
            <w:vAlign w:val="center"/>
          </w:tcPr>
          <w:p w14:paraId="4EE957C2" w14:textId="77777777" w:rsidR="00197B1D" w:rsidRDefault="005C55D3">
            <w:pPr>
              <w:jc w:val="center"/>
              <w:rPr>
                <w:ins w:id="1089" w:author="张霄恒1106" w:date="2020-11-06T09:23:00Z"/>
                <w:b/>
                <w:kern w:val="0"/>
                <w:szCs w:val="21"/>
              </w:rPr>
            </w:pPr>
            <w:ins w:id="1090" w:author="张霄恒1106" w:date="2020-11-06T09:23:00Z">
              <w:r>
                <w:rPr>
                  <w:b/>
                  <w:kern w:val="0"/>
                  <w:szCs w:val="21"/>
                </w:rPr>
                <w:t>接受标准</w:t>
              </w:r>
            </w:ins>
          </w:p>
        </w:tc>
      </w:tr>
      <w:tr w:rsidR="00197B1D" w14:paraId="40C58BF1" w14:textId="77777777">
        <w:trPr>
          <w:trHeight w:val="20"/>
          <w:jc w:val="center"/>
          <w:ins w:id="1091" w:author="张霄恒1106" w:date="2020-11-06T09:23:00Z"/>
        </w:trPr>
        <w:tc>
          <w:tcPr>
            <w:tcW w:w="1668" w:type="dxa"/>
            <w:vAlign w:val="center"/>
          </w:tcPr>
          <w:p w14:paraId="56FCB263" w14:textId="77777777" w:rsidR="00197B1D" w:rsidRDefault="005C55D3">
            <w:pPr>
              <w:pStyle w:val="Style39"/>
              <w:ind w:firstLineChars="0" w:firstLine="0"/>
              <w:rPr>
                <w:ins w:id="1092" w:author="张霄恒1106" w:date="2020-11-06T09:23:00Z"/>
                <w:szCs w:val="21"/>
              </w:rPr>
            </w:pPr>
            <w:ins w:id="1093" w:author="张霄恒1106" w:date="2020-11-06T09:23:00Z">
              <w:r>
                <w:rPr>
                  <w:szCs w:val="21"/>
                </w:rPr>
                <w:t>TRAN_A01</w:t>
              </w:r>
            </w:ins>
          </w:p>
        </w:tc>
        <w:tc>
          <w:tcPr>
            <w:tcW w:w="1559" w:type="dxa"/>
            <w:vAlign w:val="center"/>
          </w:tcPr>
          <w:p w14:paraId="375470E2" w14:textId="77777777" w:rsidR="00197B1D" w:rsidRDefault="005C55D3">
            <w:pPr>
              <w:pStyle w:val="Style39"/>
              <w:ind w:firstLineChars="0" w:firstLine="0"/>
              <w:rPr>
                <w:ins w:id="1094" w:author="张霄恒1106" w:date="2020-11-06T09:23:00Z"/>
                <w:color w:val="A6A6A6"/>
                <w:szCs w:val="21"/>
              </w:rPr>
            </w:pPr>
            <w:ins w:id="1095" w:author="张霄恒1106" w:date="2020-11-06T09:23:00Z">
              <w:r>
                <w:rPr>
                  <w:color w:val="A6A6A6"/>
                  <w:szCs w:val="21"/>
                </w:rPr>
                <w:t>生产环境</w:t>
              </w:r>
            </w:ins>
          </w:p>
        </w:tc>
        <w:tc>
          <w:tcPr>
            <w:tcW w:w="6379" w:type="dxa"/>
            <w:vAlign w:val="center"/>
          </w:tcPr>
          <w:p w14:paraId="3D7B5DAD" w14:textId="77777777" w:rsidR="00197B1D" w:rsidRDefault="005C55D3">
            <w:pPr>
              <w:pStyle w:val="Style39"/>
              <w:ind w:firstLineChars="0" w:firstLine="0"/>
              <w:rPr>
                <w:ins w:id="1096" w:author="张霄恒1106" w:date="2020-11-06T09:23:00Z"/>
                <w:color w:val="A6A6A6"/>
                <w:szCs w:val="21"/>
              </w:rPr>
            </w:pPr>
            <w:ins w:id="1097" w:author="张霄恒1106" w:date="2020-11-06T09:23:00Z">
              <w:r>
                <w:rPr>
                  <w:color w:val="A6A6A6"/>
                  <w:szCs w:val="21"/>
                </w:rPr>
                <w:t>符合医疗器械生产质量规范及产品要求</w:t>
              </w:r>
            </w:ins>
          </w:p>
        </w:tc>
      </w:tr>
      <w:tr w:rsidR="00197B1D" w14:paraId="01073CCF" w14:textId="77777777">
        <w:trPr>
          <w:trHeight w:val="20"/>
          <w:jc w:val="center"/>
          <w:ins w:id="1098" w:author="张霄恒1106" w:date="2020-11-06T09:23:00Z"/>
        </w:trPr>
        <w:tc>
          <w:tcPr>
            <w:tcW w:w="1668" w:type="dxa"/>
            <w:vAlign w:val="center"/>
          </w:tcPr>
          <w:p w14:paraId="75966B13" w14:textId="77777777" w:rsidR="00197B1D" w:rsidRDefault="005C55D3">
            <w:pPr>
              <w:pStyle w:val="Style39"/>
              <w:ind w:firstLineChars="0" w:firstLine="0"/>
              <w:rPr>
                <w:ins w:id="1099" w:author="张霄恒1106" w:date="2020-11-06T09:23:00Z"/>
                <w:szCs w:val="21"/>
              </w:rPr>
            </w:pPr>
            <w:ins w:id="1100" w:author="张霄恒1106" w:date="2020-11-06T09:23:00Z">
              <w:r>
                <w:rPr>
                  <w:szCs w:val="21"/>
                </w:rPr>
                <w:t>TRAN_A02</w:t>
              </w:r>
            </w:ins>
          </w:p>
        </w:tc>
        <w:tc>
          <w:tcPr>
            <w:tcW w:w="1559" w:type="dxa"/>
            <w:vAlign w:val="center"/>
          </w:tcPr>
          <w:p w14:paraId="26969F88" w14:textId="77777777" w:rsidR="00197B1D" w:rsidRDefault="005C55D3">
            <w:pPr>
              <w:pStyle w:val="Style39"/>
              <w:ind w:firstLineChars="0" w:firstLine="0"/>
              <w:rPr>
                <w:ins w:id="1101" w:author="张霄恒1106" w:date="2020-11-06T09:23:00Z"/>
                <w:color w:val="A6A6A6"/>
                <w:szCs w:val="21"/>
              </w:rPr>
            </w:pPr>
            <w:ins w:id="1102" w:author="张霄恒1106" w:date="2020-11-06T09:23:00Z">
              <w:r>
                <w:rPr>
                  <w:color w:val="A6A6A6"/>
                  <w:szCs w:val="21"/>
                </w:rPr>
                <w:t>检验环境</w:t>
              </w:r>
            </w:ins>
          </w:p>
        </w:tc>
        <w:tc>
          <w:tcPr>
            <w:tcW w:w="6379" w:type="dxa"/>
            <w:vAlign w:val="center"/>
          </w:tcPr>
          <w:p w14:paraId="7B72DFF9" w14:textId="77777777" w:rsidR="00197B1D" w:rsidRDefault="005C55D3">
            <w:pPr>
              <w:pStyle w:val="Style39"/>
              <w:ind w:firstLineChars="0" w:firstLine="0"/>
              <w:rPr>
                <w:ins w:id="1103" w:author="张霄恒1106" w:date="2020-11-06T09:23:00Z"/>
                <w:color w:val="A6A6A6"/>
                <w:szCs w:val="21"/>
              </w:rPr>
            </w:pPr>
            <w:ins w:id="1104" w:author="张霄恒1106" w:date="2020-11-06T09:23:00Z">
              <w:r>
                <w:rPr>
                  <w:color w:val="A6A6A6"/>
                  <w:szCs w:val="21"/>
                </w:rPr>
                <w:t>符合医疗器械生产质量规范及产品要求</w:t>
              </w:r>
            </w:ins>
          </w:p>
        </w:tc>
      </w:tr>
    </w:tbl>
    <w:p w14:paraId="0DB493AA" w14:textId="77777777" w:rsidR="00197B1D" w:rsidRDefault="00197B1D">
      <w:pPr>
        <w:rPr>
          <w:ins w:id="1105" w:author="张霄恒1106" w:date="2020-11-06T09:23:00Z"/>
          <w:bCs/>
          <w:color w:val="C0C0C0"/>
          <w:sz w:val="24"/>
        </w:rPr>
      </w:pPr>
    </w:p>
    <w:p w14:paraId="639198A7" w14:textId="77777777" w:rsidR="00197B1D" w:rsidRDefault="005C55D3">
      <w:pPr>
        <w:numPr>
          <w:ilvl w:val="1"/>
          <w:numId w:val="3"/>
        </w:numPr>
        <w:spacing w:line="360" w:lineRule="auto"/>
        <w:outlineLvl w:val="1"/>
        <w:rPr>
          <w:ins w:id="1106" w:author="张霄恒1106" w:date="2020-11-06T09:23:00Z"/>
          <w:rFonts w:cs="宋体"/>
          <w:bCs/>
          <w:sz w:val="24"/>
          <w:lang w:bidi="ar"/>
        </w:rPr>
      </w:pPr>
      <w:bookmarkStart w:id="1107" w:name="_Toc509566587"/>
      <w:ins w:id="1108" w:author="张霄恒1106" w:date="2020-11-06T09:23:00Z">
        <w:r>
          <w:rPr>
            <w:rFonts w:cs="宋体" w:hint="eastAsia"/>
            <w:bCs/>
            <w:sz w:val="24"/>
            <w:lang w:bidi="ar"/>
          </w:rPr>
          <w:t>存储环境</w:t>
        </w:r>
        <w:bookmarkEnd w:id="1107"/>
      </w:ins>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559"/>
        <w:gridCol w:w="6379"/>
      </w:tblGrid>
      <w:tr w:rsidR="00197B1D" w14:paraId="3AC96686" w14:textId="77777777">
        <w:trPr>
          <w:trHeight w:val="20"/>
          <w:tblHeader/>
          <w:jc w:val="center"/>
          <w:ins w:id="1109" w:author="张霄恒1106" w:date="2020-11-06T09:23:00Z"/>
        </w:trPr>
        <w:tc>
          <w:tcPr>
            <w:tcW w:w="1668" w:type="dxa"/>
            <w:vAlign w:val="center"/>
          </w:tcPr>
          <w:p w14:paraId="639A3757" w14:textId="77777777" w:rsidR="00197B1D" w:rsidRDefault="005C55D3">
            <w:pPr>
              <w:jc w:val="center"/>
              <w:rPr>
                <w:ins w:id="1110" w:author="张霄恒1106" w:date="2020-11-06T09:23:00Z"/>
                <w:b/>
                <w:kern w:val="0"/>
                <w:szCs w:val="21"/>
              </w:rPr>
            </w:pPr>
            <w:ins w:id="1111" w:author="张霄恒1106" w:date="2020-11-06T09:23:00Z">
              <w:r>
                <w:rPr>
                  <w:b/>
                  <w:kern w:val="0"/>
                  <w:szCs w:val="21"/>
                </w:rPr>
                <w:t>编号</w:t>
              </w:r>
            </w:ins>
          </w:p>
        </w:tc>
        <w:tc>
          <w:tcPr>
            <w:tcW w:w="1559" w:type="dxa"/>
            <w:vAlign w:val="center"/>
          </w:tcPr>
          <w:p w14:paraId="2E49DFB8" w14:textId="77777777" w:rsidR="00197B1D" w:rsidRDefault="005C55D3">
            <w:pPr>
              <w:jc w:val="center"/>
              <w:rPr>
                <w:ins w:id="1112" w:author="张霄恒1106" w:date="2020-11-06T09:23:00Z"/>
                <w:b/>
                <w:kern w:val="0"/>
                <w:szCs w:val="21"/>
              </w:rPr>
            </w:pPr>
            <w:ins w:id="1113" w:author="张霄恒1106" w:date="2020-11-06T09:23:00Z">
              <w:r>
                <w:rPr>
                  <w:b/>
                  <w:kern w:val="0"/>
                  <w:szCs w:val="21"/>
                </w:rPr>
                <w:t>项目</w:t>
              </w:r>
            </w:ins>
          </w:p>
        </w:tc>
        <w:tc>
          <w:tcPr>
            <w:tcW w:w="6379" w:type="dxa"/>
            <w:vAlign w:val="center"/>
          </w:tcPr>
          <w:p w14:paraId="63186AE3" w14:textId="77777777" w:rsidR="00197B1D" w:rsidRDefault="005C55D3">
            <w:pPr>
              <w:jc w:val="center"/>
              <w:rPr>
                <w:ins w:id="1114" w:author="张霄恒1106" w:date="2020-11-06T09:23:00Z"/>
                <w:b/>
                <w:kern w:val="0"/>
                <w:szCs w:val="21"/>
              </w:rPr>
            </w:pPr>
            <w:ins w:id="1115" w:author="张霄恒1106" w:date="2020-11-06T09:23:00Z">
              <w:r>
                <w:rPr>
                  <w:b/>
                  <w:kern w:val="0"/>
                  <w:szCs w:val="21"/>
                </w:rPr>
                <w:t>接受标准</w:t>
              </w:r>
            </w:ins>
          </w:p>
        </w:tc>
      </w:tr>
      <w:tr w:rsidR="00197B1D" w14:paraId="4B612401" w14:textId="77777777">
        <w:trPr>
          <w:trHeight w:val="20"/>
          <w:jc w:val="center"/>
          <w:ins w:id="1116" w:author="张霄恒1106" w:date="2020-11-06T09:23:00Z"/>
        </w:trPr>
        <w:tc>
          <w:tcPr>
            <w:tcW w:w="1668" w:type="dxa"/>
            <w:vAlign w:val="center"/>
          </w:tcPr>
          <w:p w14:paraId="5B6EF746" w14:textId="77777777" w:rsidR="00197B1D" w:rsidRDefault="005C55D3">
            <w:pPr>
              <w:pStyle w:val="Style39"/>
              <w:ind w:firstLineChars="0" w:firstLine="0"/>
              <w:rPr>
                <w:ins w:id="1117" w:author="张霄恒1106" w:date="2020-11-06T09:23:00Z"/>
                <w:szCs w:val="21"/>
              </w:rPr>
            </w:pPr>
            <w:ins w:id="1118" w:author="张霄恒1106" w:date="2020-11-06T09:23:00Z">
              <w:r>
                <w:rPr>
                  <w:szCs w:val="21"/>
                </w:rPr>
                <w:t>TRAN_B</w:t>
              </w:r>
            </w:ins>
          </w:p>
        </w:tc>
        <w:tc>
          <w:tcPr>
            <w:tcW w:w="1559" w:type="dxa"/>
            <w:vAlign w:val="center"/>
          </w:tcPr>
          <w:p w14:paraId="4B11150A" w14:textId="77777777" w:rsidR="00197B1D" w:rsidRDefault="005C55D3">
            <w:pPr>
              <w:pStyle w:val="Style39"/>
              <w:ind w:firstLineChars="0" w:firstLine="0"/>
              <w:rPr>
                <w:ins w:id="1119" w:author="张霄恒1106" w:date="2020-11-06T09:23:00Z"/>
                <w:color w:val="A6A6A6"/>
                <w:szCs w:val="21"/>
              </w:rPr>
            </w:pPr>
            <w:ins w:id="1120" w:author="张霄恒1106" w:date="2020-11-06T09:23:00Z">
              <w:r>
                <w:rPr>
                  <w:color w:val="A6A6A6"/>
                  <w:szCs w:val="21"/>
                </w:rPr>
                <w:t>存储环境</w:t>
              </w:r>
            </w:ins>
          </w:p>
        </w:tc>
        <w:tc>
          <w:tcPr>
            <w:tcW w:w="6379" w:type="dxa"/>
            <w:vAlign w:val="center"/>
          </w:tcPr>
          <w:p w14:paraId="69610DF3" w14:textId="77777777" w:rsidR="00197B1D" w:rsidRDefault="005C55D3">
            <w:pPr>
              <w:pStyle w:val="20"/>
              <w:ind w:leftChars="0" w:left="0" w:firstLineChars="0" w:firstLine="0"/>
              <w:jc w:val="left"/>
              <w:rPr>
                <w:ins w:id="1121" w:author="张霄恒1106" w:date="2020-11-06T09:23:00Z"/>
                <w:color w:val="A6A6A6"/>
                <w:szCs w:val="21"/>
              </w:rPr>
            </w:pPr>
            <w:ins w:id="1122" w:author="张霄恒1106" w:date="2020-11-06T09:23:00Z">
              <w:r>
                <w:rPr>
                  <w:color w:val="A6A6A6"/>
                  <w:szCs w:val="21"/>
                </w:rPr>
                <w:t>温度：</w:t>
              </w:r>
              <w:r>
                <w:rPr>
                  <w:color w:val="A6A6A6"/>
                  <w:szCs w:val="21"/>
                </w:rPr>
                <w:t>-20</w:t>
              </w:r>
              <w:r>
                <w:rPr>
                  <w:rFonts w:ascii="宋体" w:hAnsi="宋体" w:cs="宋体" w:hint="eastAsia"/>
                  <w:color w:val="A6A6A6"/>
                  <w:szCs w:val="21"/>
                </w:rPr>
                <w:t>℃</w:t>
              </w:r>
              <w:r>
                <w:rPr>
                  <w:color w:val="A6A6A6"/>
                  <w:szCs w:val="21"/>
                </w:rPr>
                <w:t>～</w:t>
              </w:r>
              <w:r>
                <w:rPr>
                  <w:color w:val="A6A6A6"/>
                  <w:szCs w:val="21"/>
                </w:rPr>
                <w:t>55</w:t>
              </w:r>
              <w:r>
                <w:rPr>
                  <w:rFonts w:ascii="宋体" w:hAnsi="宋体" w:cs="宋体" w:hint="eastAsia"/>
                  <w:color w:val="A6A6A6"/>
                  <w:szCs w:val="21"/>
                </w:rPr>
                <w:t>℃</w:t>
              </w:r>
              <w:r>
                <w:rPr>
                  <w:color w:val="A6A6A6"/>
                  <w:szCs w:val="21"/>
                </w:rPr>
                <w:t>（带包装）湿度：相对湿度</w:t>
              </w:r>
              <w:r>
                <w:rPr>
                  <w:color w:val="A6A6A6"/>
                  <w:szCs w:val="21"/>
                </w:rPr>
                <w:t>≤93%</w:t>
              </w:r>
              <w:r>
                <w:rPr>
                  <w:color w:val="A6A6A6"/>
                  <w:szCs w:val="21"/>
                </w:rPr>
                <w:t>（带包装）。气压：</w:t>
              </w:r>
              <w:r>
                <w:rPr>
                  <w:color w:val="A6A6A6"/>
                  <w:szCs w:val="21"/>
                </w:rPr>
                <w:t>700-1060hPa</w:t>
              </w:r>
              <w:r>
                <w:rPr>
                  <w:color w:val="A6A6A6"/>
                  <w:szCs w:val="21"/>
                </w:rPr>
                <w:t>；</w:t>
              </w:r>
            </w:ins>
          </w:p>
        </w:tc>
      </w:tr>
    </w:tbl>
    <w:p w14:paraId="68AF1673" w14:textId="77777777" w:rsidR="00197B1D" w:rsidRDefault="00197B1D">
      <w:pPr>
        <w:ind w:firstLine="420"/>
        <w:rPr>
          <w:ins w:id="1123" w:author="张霄恒1106" w:date="2020-11-06T09:23:00Z"/>
          <w:bCs/>
          <w:color w:val="C0C0C0"/>
          <w:sz w:val="24"/>
        </w:rPr>
      </w:pPr>
    </w:p>
    <w:p w14:paraId="1FFD1CAF" w14:textId="77777777" w:rsidR="00197B1D" w:rsidRDefault="005C55D3">
      <w:pPr>
        <w:numPr>
          <w:ilvl w:val="1"/>
          <w:numId w:val="3"/>
        </w:numPr>
        <w:spacing w:line="360" w:lineRule="auto"/>
        <w:outlineLvl w:val="1"/>
        <w:rPr>
          <w:ins w:id="1124" w:author="张霄恒1106" w:date="2020-11-06T09:23:00Z"/>
          <w:rFonts w:cs="宋体"/>
          <w:bCs/>
          <w:sz w:val="24"/>
          <w:lang w:bidi="ar"/>
        </w:rPr>
      </w:pPr>
      <w:bookmarkStart w:id="1125" w:name="_Toc509566588"/>
      <w:ins w:id="1126" w:author="张霄恒1106" w:date="2020-11-06T09:23:00Z">
        <w:r>
          <w:rPr>
            <w:rFonts w:cs="宋体" w:hint="eastAsia"/>
            <w:bCs/>
            <w:sz w:val="24"/>
            <w:lang w:bidi="ar"/>
          </w:rPr>
          <w:t>运输环境</w:t>
        </w:r>
        <w:bookmarkEnd w:id="1125"/>
      </w:ins>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559"/>
        <w:gridCol w:w="6379"/>
      </w:tblGrid>
      <w:tr w:rsidR="00197B1D" w14:paraId="459BB057" w14:textId="77777777">
        <w:trPr>
          <w:trHeight w:val="505"/>
          <w:tblHeader/>
          <w:jc w:val="center"/>
          <w:ins w:id="1127" w:author="张霄恒1106" w:date="2020-11-06T09:23:00Z"/>
        </w:trPr>
        <w:tc>
          <w:tcPr>
            <w:tcW w:w="1668" w:type="dxa"/>
            <w:vAlign w:val="center"/>
          </w:tcPr>
          <w:p w14:paraId="4C42366C" w14:textId="77777777" w:rsidR="00197B1D" w:rsidRDefault="005C55D3">
            <w:pPr>
              <w:jc w:val="center"/>
              <w:rPr>
                <w:ins w:id="1128" w:author="张霄恒1106" w:date="2020-11-06T09:23:00Z"/>
                <w:b/>
                <w:kern w:val="0"/>
                <w:szCs w:val="21"/>
              </w:rPr>
            </w:pPr>
            <w:ins w:id="1129" w:author="张霄恒1106" w:date="2020-11-06T09:23:00Z">
              <w:r>
                <w:rPr>
                  <w:b/>
                  <w:kern w:val="0"/>
                  <w:szCs w:val="21"/>
                </w:rPr>
                <w:t>编号</w:t>
              </w:r>
            </w:ins>
          </w:p>
        </w:tc>
        <w:tc>
          <w:tcPr>
            <w:tcW w:w="1559" w:type="dxa"/>
            <w:vAlign w:val="center"/>
          </w:tcPr>
          <w:p w14:paraId="232EA6B3" w14:textId="77777777" w:rsidR="00197B1D" w:rsidRDefault="005C55D3">
            <w:pPr>
              <w:jc w:val="center"/>
              <w:rPr>
                <w:ins w:id="1130" w:author="张霄恒1106" w:date="2020-11-06T09:23:00Z"/>
                <w:b/>
                <w:kern w:val="0"/>
                <w:szCs w:val="21"/>
              </w:rPr>
            </w:pPr>
            <w:ins w:id="1131" w:author="张霄恒1106" w:date="2020-11-06T09:23:00Z">
              <w:r>
                <w:rPr>
                  <w:b/>
                  <w:kern w:val="0"/>
                  <w:szCs w:val="21"/>
                </w:rPr>
                <w:t>项目</w:t>
              </w:r>
            </w:ins>
          </w:p>
        </w:tc>
        <w:tc>
          <w:tcPr>
            <w:tcW w:w="6379" w:type="dxa"/>
            <w:vAlign w:val="center"/>
          </w:tcPr>
          <w:p w14:paraId="4FBDF638" w14:textId="77777777" w:rsidR="00197B1D" w:rsidRDefault="005C55D3">
            <w:pPr>
              <w:jc w:val="center"/>
              <w:rPr>
                <w:ins w:id="1132" w:author="张霄恒1106" w:date="2020-11-06T09:23:00Z"/>
                <w:b/>
                <w:kern w:val="0"/>
                <w:szCs w:val="21"/>
              </w:rPr>
            </w:pPr>
            <w:ins w:id="1133" w:author="张霄恒1106" w:date="2020-11-06T09:23:00Z">
              <w:r>
                <w:rPr>
                  <w:b/>
                  <w:kern w:val="0"/>
                  <w:szCs w:val="21"/>
                </w:rPr>
                <w:t>接受标准</w:t>
              </w:r>
            </w:ins>
          </w:p>
        </w:tc>
      </w:tr>
      <w:tr w:rsidR="00197B1D" w14:paraId="0C9813D5" w14:textId="77777777">
        <w:trPr>
          <w:jc w:val="center"/>
          <w:ins w:id="1134" w:author="张霄恒1106" w:date="2020-11-06T09:23:00Z"/>
        </w:trPr>
        <w:tc>
          <w:tcPr>
            <w:tcW w:w="1668" w:type="dxa"/>
            <w:vAlign w:val="center"/>
          </w:tcPr>
          <w:p w14:paraId="00C8C5F6" w14:textId="77777777" w:rsidR="00197B1D" w:rsidRDefault="005C55D3">
            <w:pPr>
              <w:pStyle w:val="Style39"/>
              <w:ind w:firstLineChars="0" w:firstLine="0"/>
              <w:rPr>
                <w:ins w:id="1135" w:author="张霄恒1106" w:date="2020-11-06T09:23:00Z"/>
                <w:szCs w:val="21"/>
              </w:rPr>
            </w:pPr>
            <w:ins w:id="1136" w:author="张霄恒1106" w:date="2020-11-06T09:23:00Z">
              <w:r>
                <w:rPr>
                  <w:szCs w:val="21"/>
                </w:rPr>
                <w:t>TRAN_C</w:t>
              </w:r>
            </w:ins>
          </w:p>
        </w:tc>
        <w:tc>
          <w:tcPr>
            <w:tcW w:w="1559" w:type="dxa"/>
            <w:vAlign w:val="center"/>
          </w:tcPr>
          <w:p w14:paraId="315F255E" w14:textId="77777777" w:rsidR="00197B1D" w:rsidRDefault="005C55D3">
            <w:pPr>
              <w:pStyle w:val="Style39"/>
              <w:ind w:firstLineChars="0" w:firstLine="0"/>
              <w:rPr>
                <w:ins w:id="1137" w:author="张霄恒1106" w:date="2020-11-06T09:23:00Z"/>
                <w:color w:val="A6A6A6"/>
                <w:szCs w:val="21"/>
              </w:rPr>
            </w:pPr>
            <w:ins w:id="1138" w:author="张霄恒1106" w:date="2020-11-06T09:23:00Z">
              <w:r>
                <w:rPr>
                  <w:color w:val="A6A6A6"/>
                  <w:szCs w:val="21"/>
                </w:rPr>
                <w:t>运输环境</w:t>
              </w:r>
            </w:ins>
          </w:p>
        </w:tc>
        <w:tc>
          <w:tcPr>
            <w:tcW w:w="6379" w:type="dxa"/>
            <w:vAlign w:val="center"/>
          </w:tcPr>
          <w:p w14:paraId="2A294711" w14:textId="77777777" w:rsidR="00197B1D" w:rsidRDefault="005C55D3">
            <w:pPr>
              <w:pStyle w:val="Style39"/>
              <w:ind w:firstLineChars="0" w:firstLine="0"/>
              <w:rPr>
                <w:ins w:id="1139" w:author="张霄恒1106" w:date="2020-11-06T09:23:00Z"/>
                <w:color w:val="A6A6A6"/>
                <w:szCs w:val="21"/>
              </w:rPr>
            </w:pPr>
            <w:ins w:id="1140" w:author="张霄恒1106" w:date="2020-11-06T09:23:00Z">
              <w:r>
                <w:rPr>
                  <w:color w:val="A6A6A6"/>
                  <w:szCs w:val="21"/>
                </w:rPr>
                <w:t>符合</w:t>
              </w:r>
              <w:r>
                <w:rPr>
                  <w:color w:val="A6A6A6"/>
                  <w:szCs w:val="21"/>
                </w:rPr>
                <w:t>GB/T14710-2009</w:t>
              </w:r>
              <w:r>
                <w:rPr>
                  <w:color w:val="A6A6A6"/>
                  <w:szCs w:val="21"/>
                </w:rPr>
                <w:t>《医用电器环境要求及试验方法》中</w:t>
              </w:r>
              <w:r>
                <w:rPr>
                  <w:color w:val="A6A6A6"/>
                  <w:szCs w:val="21"/>
                </w:rPr>
                <w:t>4</w:t>
              </w:r>
              <w:r>
                <w:rPr>
                  <w:color w:val="A6A6A6"/>
                  <w:szCs w:val="21"/>
                </w:rPr>
                <w:t>的要求</w:t>
              </w:r>
            </w:ins>
          </w:p>
        </w:tc>
      </w:tr>
    </w:tbl>
    <w:p w14:paraId="413D9A7F" w14:textId="77777777" w:rsidR="00197B1D" w:rsidRDefault="00197B1D">
      <w:pPr>
        <w:ind w:firstLine="420"/>
        <w:rPr>
          <w:ins w:id="1141" w:author="张霄恒1106" w:date="2020-11-06T09:23:00Z"/>
          <w:bCs/>
          <w:sz w:val="24"/>
        </w:rPr>
      </w:pPr>
    </w:p>
    <w:p w14:paraId="735CE099" w14:textId="77777777" w:rsidR="00197B1D" w:rsidRDefault="00197B1D">
      <w:pPr>
        <w:tabs>
          <w:tab w:val="left" w:pos="425"/>
        </w:tabs>
        <w:rPr>
          <w:sz w:val="24"/>
        </w:rPr>
      </w:pPr>
    </w:p>
    <w:p w14:paraId="4D2149AA" w14:textId="77777777" w:rsidR="00197B1D" w:rsidRDefault="005C55D3">
      <w:pPr>
        <w:numPr>
          <w:ilvl w:val="0"/>
          <w:numId w:val="3"/>
        </w:numPr>
        <w:tabs>
          <w:tab w:val="left" w:pos="425"/>
        </w:tabs>
        <w:outlineLvl w:val="0"/>
        <w:rPr>
          <w:b/>
          <w:bCs/>
          <w:sz w:val="28"/>
          <w:szCs w:val="28"/>
        </w:rPr>
      </w:pPr>
      <w:bookmarkStart w:id="1142" w:name="_Toc8990"/>
      <w:bookmarkStart w:id="1143" w:name="_Toc30140"/>
      <w:bookmarkStart w:id="1144" w:name="_Toc16660"/>
      <w:bookmarkStart w:id="1145" w:name="_Toc6262"/>
      <w:bookmarkStart w:id="1146" w:name="_Toc30181"/>
      <w:bookmarkStart w:id="1147" w:name="_Toc7523"/>
      <w:bookmarkStart w:id="1148" w:name="_Toc23826"/>
      <w:bookmarkStart w:id="1149" w:name="_Toc26029"/>
      <w:bookmarkStart w:id="1150" w:name="_Toc28784"/>
      <w:bookmarkStart w:id="1151" w:name="_Toc20118"/>
      <w:bookmarkStart w:id="1152" w:name="_Toc6221"/>
      <w:bookmarkStart w:id="1153" w:name="_Toc13985"/>
      <w:bookmarkStart w:id="1154" w:name="_Toc12800740"/>
      <w:bookmarkStart w:id="1155" w:name="_Toc15621"/>
      <w:bookmarkStart w:id="1156" w:name="_Toc8634"/>
      <w:r>
        <w:rPr>
          <w:b/>
          <w:bCs/>
          <w:sz w:val="28"/>
          <w:szCs w:val="28"/>
        </w:rPr>
        <w:t>特定约束</w:t>
      </w:r>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p>
    <w:p w14:paraId="1113D0CF" w14:textId="77777777" w:rsidR="00197B1D" w:rsidRDefault="005C55D3">
      <w:pPr>
        <w:spacing w:line="360" w:lineRule="auto"/>
        <w:ind w:firstLineChars="200" w:firstLine="480"/>
        <w:rPr>
          <w:sz w:val="24"/>
        </w:rPr>
      </w:pPr>
      <w:r>
        <w:rPr>
          <w:sz w:val="24"/>
        </w:rPr>
        <w:t>无</w:t>
      </w:r>
    </w:p>
    <w:p w14:paraId="403E44B4" w14:textId="77777777" w:rsidR="00197B1D" w:rsidRDefault="005C55D3">
      <w:pPr>
        <w:numPr>
          <w:ilvl w:val="0"/>
          <w:numId w:val="3"/>
        </w:numPr>
        <w:tabs>
          <w:tab w:val="left" w:pos="425"/>
        </w:tabs>
        <w:outlineLvl w:val="0"/>
        <w:rPr>
          <w:b/>
          <w:bCs/>
          <w:sz w:val="28"/>
          <w:szCs w:val="28"/>
        </w:rPr>
      </w:pPr>
      <w:bookmarkStart w:id="1157" w:name="_Toc13923"/>
      <w:bookmarkStart w:id="1158" w:name="_Toc8919"/>
      <w:bookmarkStart w:id="1159" w:name="_Toc17355"/>
      <w:bookmarkStart w:id="1160" w:name="_Toc26294"/>
      <w:bookmarkStart w:id="1161" w:name="_Toc12021"/>
      <w:bookmarkStart w:id="1162" w:name="_Toc12800741"/>
      <w:bookmarkStart w:id="1163" w:name="_Toc5395"/>
      <w:bookmarkStart w:id="1164" w:name="_Toc19740"/>
      <w:bookmarkStart w:id="1165" w:name="_Toc24284"/>
      <w:bookmarkStart w:id="1166" w:name="_Toc32271"/>
      <w:bookmarkStart w:id="1167" w:name="_Toc7555"/>
      <w:bookmarkStart w:id="1168" w:name="_Toc29527"/>
      <w:bookmarkStart w:id="1169" w:name="_Toc29514"/>
      <w:bookmarkStart w:id="1170" w:name="_Toc22372"/>
      <w:bookmarkStart w:id="1171" w:name="_Toc32255"/>
      <w:r>
        <w:rPr>
          <w:b/>
          <w:bCs/>
          <w:sz w:val="28"/>
          <w:szCs w:val="28"/>
        </w:rPr>
        <w:t>遗留问题</w:t>
      </w:r>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p>
    <w:p w14:paraId="2FDE8D60" w14:textId="77777777" w:rsidR="00197B1D" w:rsidRDefault="005C55D3">
      <w:pPr>
        <w:spacing w:line="360" w:lineRule="auto"/>
        <w:ind w:firstLineChars="200" w:firstLine="480"/>
        <w:rPr>
          <w:sz w:val="24"/>
        </w:rPr>
      </w:pPr>
      <w:r>
        <w:rPr>
          <w:sz w:val="24"/>
        </w:rPr>
        <w:t>无</w:t>
      </w:r>
    </w:p>
    <w:p w14:paraId="07E26981" w14:textId="77777777" w:rsidR="00197B1D" w:rsidRDefault="005C55D3">
      <w:pPr>
        <w:numPr>
          <w:ilvl w:val="0"/>
          <w:numId w:val="3"/>
        </w:numPr>
        <w:tabs>
          <w:tab w:val="left" w:pos="425"/>
        </w:tabs>
        <w:outlineLvl w:val="0"/>
        <w:rPr>
          <w:ins w:id="1172" w:author="张霄恒1106" w:date="2020-11-06T09:34:00Z"/>
          <w:b/>
          <w:bCs/>
          <w:sz w:val="28"/>
          <w:szCs w:val="28"/>
        </w:rPr>
      </w:pPr>
      <w:bookmarkStart w:id="1173" w:name="_Toc18502"/>
      <w:bookmarkStart w:id="1174" w:name="_Toc30329"/>
      <w:bookmarkStart w:id="1175" w:name="_Toc27316"/>
      <w:bookmarkStart w:id="1176" w:name="_Toc7035"/>
      <w:bookmarkStart w:id="1177" w:name="_Toc27093"/>
      <w:bookmarkStart w:id="1178" w:name="_Toc9558"/>
      <w:bookmarkStart w:id="1179" w:name="_Toc4024"/>
      <w:bookmarkStart w:id="1180" w:name="_Toc9586"/>
      <w:bookmarkStart w:id="1181" w:name="_Toc4947"/>
      <w:bookmarkStart w:id="1182" w:name="_Toc6372"/>
      <w:bookmarkStart w:id="1183" w:name="_Toc12155"/>
      <w:bookmarkStart w:id="1184" w:name="_Toc21520"/>
      <w:bookmarkStart w:id="1185" w:name="_Toc20461"/>
      <w:bookmarkStart w:id="1186" w:name="_Toc12089"/>
      <w:bookmarkStart w:id="1187" w:name="_Toc12800742"/>
      <w:ins w:id="1188" w:author="张霄恒1106" w:date="2020-11-06T09:34:00Z">
        <w:r>
          <w:rPr>
            <w:rFonts w:hint="eastAsia"/>
            <w:b/>
            <w:bCs/>
            <w:sz w:val="28"/>
            <w:szCs w:val="28"/>
          </w:rPr>
          <w:t>风险管理</w:t>
        </w:r>
      </w:ins>
    </w:p>
    <w:p w14:paraId="13F6343C" w14:textId="77777777" w:rsidR="00197B1D" w:rsidRDefault="005C55D3">
      <w:pPr>
        <w:numPr>
          <w:ilvl w:val="1"/>
          <w:numId w:val="3"/>
        </w:numPr>
        <w:spacing w:line="360" w:lineRule="auto"/>
        <w:outlineLvl w:val="1"/>
        <w:rPr>
          <w:ins w:id="1189" w:author="张霄恒1106" w:date="2020-11-06T09:34:00Z"/>
          <w:rFonts w:cs="宋体"/>
          <w:bCs/>
          <w:sz w:val="24"/>
          <w:lang w:bidi="ar"/>
        </w:rPr>
      </w:pPr>
      <w:ins w:id="1190" w:author="张霄恒1106" w:date="2020-11-06T09:34:00Z">
        <w:r>
          <w:rPr>
            <w:rFonts w:cs="宋体" w:hint="eastAsia"/>
            <w:bCs/>
            <w:sz w:val="24"/>
            <w:lang w:bidi="ar"/>
          </w:rPr>
          <w:t>风险管理活动</w:t>
        </w:r>
      </w:ins>
    </w:p>
    <w:p w14:paraId="673EA861" w14:textId="77777777" w:rsidR="00197B1D" w:rsidRDefault="005C55D3">
      <w:pPr>
        <w:spacing w:line="360" w:lineRule="auto"/>
        <w:ind w:firstLineChars="200" w:firstLine="420"/>
        <w:rPr>
          <w:ins w:id="1191" w:author="张霄恒1106" w:date="2020-11-06T09:34:00Z"/>
          <w:szCs w:val="21"/>
        </w:rPr>
      </w:pPr>
      <w:ins w:id="1192" w:author="张霄恒1106" w:date="2020-11-06T09:34:00Z">
        <w:r>
          <w:rPr>
            <w:rFonts w:hint="eastAsia"/>
            <w:szCs w:val="21"/>
          </w:rPr>
          <w:t>参照</w:t>
        </w:r>
        <w:r>
          <w:rPr>
            <w:rFonts w:hint="eastAsia"/>
            <w:szCs w:val="21"/>
          </w:rPr>
          <w:t>QS7.1.2</w:t>
        </w:r>
        <w:r>
          <w:rPr>
            <w:rFonts w:hint="eastAsia"/>
            <w:szCs w:val="21"/>
          </w:rPr>
          <w:t>《软件风险管理过程控制程序》执行。</w:t>
        </w:r>
      </w:ins>
    </w:p>
    <w:p w14:paraId="69CE6F1F" w14:textId="77777777" w:rsidR="00197B1D" w:rsidRDefault="005C55D3">
      <w:pPr>
        <w:numPr>
          <w:ilvl w:val="1"/>
          <w:numId w:val="3"/>
        </w:numPr>
        <w:spacing w:line="360" w:lineRule="auto"/>
        <w:outlineLvl w:val="1"/>
        <w:rPr>
          <w:ins w:id="1193" w:author="张霄恒1106" w:date="2020-11-06T09:34:00Z"/>
          <w:rFonts w:cs="宋体"/>
          <w:bCs/>
          <w:sz w:val="24"/>
          <w:lang w:bidi="ar"/>
        </w:rPr>
      </w:pPr>
      <w:ins w:id="1194" w:author="张霄恒1106" w:date="2020-11-06T09:34:00Z">
        <w:r>
          <w:rPr>
            <w:rFonts w:cs="宋体" w:hint="eastAsia"/>
            <w:bCs/>
            <w:sz w:val="24"/>
            <w:lang w:bidi="ar"/>
          </w:rPr>
          <w:t>软件风险级别确定</w:t>
        </w:r>
      </w:ins>
    </w:p>
    <w:p w14:paraId="2F89E8F5" w14:textId="77777777" w:rsidR="00197B1D" w:rsidRDefault="005C55D3">
      <w:pPr>
        <w:numPr>
          <w:ilvl w:val="255"/>
          <w:numId w:val="0"/>
        </w:numPr>
        <w:spacing w:line="360" w:lineRule="auto"/>
        <w:ind w:firstLineChars="200" w:firstLine="480"/>
        <w:rPr>
          <w:ins w:id="1195" w:author="张霄恒1106" w:date="2020-11-06T09:32:00Z"/>
          <w:b/>
          <w:bCs/>
          <w:sz w:val="28"/>
          <w:szCs w:val="28"/>
        </w:rPr>
      </w:pPr>
      <w:ins w:id="1196" w:author="张霄恒1106" w:date="2020-11-06T09:34:00Z">
        <w:r>
          <w:rPr>
            <w:rFonts w:hint="eastAsia"/>
            <w:sz w:val="24"/>
          </w:rPr>
          <w:t>依据</w:t>
        </w:r>
        <w:r>
          <w:rPr>
            <w:rFonts w:hint="eastAsia"/>
            <w:sz w:val="24"/>
          </w:rPr>
          <w:t>YY/T</w:t>
        </w:r>
        <w:r>
          <w:rPr>
            <w:sz w:val="24"/>
          </w:rPr>
          <w:t xml:space="preserve"> 0664-2008 </w:t>
        </w:r>
        <w:r>
          <w:rPr>
            <w:rFonts w:hint="eastAsia"/>
            <w:sz w:val="24"/>
          </w:rPr>
          <w:t>《医疗器械软件</w:t>
        </w:r>
        <w:r>
          <w:rPr>
            <w:sz w:val="24"/>
          </w:rPr>
          <w:t xml:space="preserve"> </w:t>
        </w:r>
        <w:r>
          <w:rPr>
            <w:rFonts w:hint="eastAsia"/>
            <w:sz w:val="24"/>
          </w:rPr>
          <w:t>生存周期过程》中“</w:t>
        </w:r>
        <w:r>
          <w:rPr>
            <w:rFonts w:hint="eastAsia"/>
            <w:sz w:val="24"/>
          </w:rPr>
          <w:t>4.3</w:t>
        </w:r>
        <w:r>
          <w:rPr>
            <w:rFonts w:hint="eastAsia"/>
            <w:sz w:val="24"/>
          </w:rPr>
          <w:t>软件的安全性级别”对软件进行分类，和通过风险分析活动得到的结果，进行对比。动态心电分析软件不可能出现死亡和严重伤害，仅可能有不严重的伤害，故将软件及定义的各软件项的风险级别定义为</w:t>
        </w:r>
        <w:r>
          <w:rPr>
            <w:rFonts w:hint="eastAsia"/>
            <w:sz w:val="24"/>
          </w:rPr>
          <w:t>B</w:t>
        </w:r>
        <w:r>
          <w:rPr>
            <w:rFonts w:hint="eastAsia"/>
            <w:sz w:val="24"/>
          </w:rPr>
          <w:t>级。</w:t>
        </w:r>
      </w:ins>
    </w:p>
    <w:p w14:paraId="58BAB9AC" w14:textId="77777777" w:rsidR="00197B1D" w:rsidRDefault="005C55D3">
      <w:pPr>
        <w:numPr>
          <w:ilvl w:val="0"/>
          <w:numId w:val="3"/>
        </w:numPr>
        <w:tabs>
          <w:tab w:val="left" w:pos="425"/>
        </w:tabs>
        <w:outlineLvl w:val="0"/>
        <w:rPr>
          <w:b/>
          <w:bCs/>
          <w:sz w:val="28"/>
          <w:szCs w:val="28"/>
        </w:rPr>
      </w:pPr>
      <w:ins w:id="1197" w:author="张霄恒1106" w:date="2020-11-06T09:33:00Z">
        <w:r>
          <w:rPr>
            <w:rFonts w:hint="eastAsia"/>
            <w:b/>
            <w:bCs/>
            <w:sz w:val="28"/>
            <w:szCs w:val="28"/>
          </w:rPr>
          <w:t>可追溯性分析</w:t>
        </w:r>
      </w:ins>
      <w:del w:id="1198" w:author="张霄恒1106" w:date="2020-11-06T09:32:00Z">
        <w:r>
          <w:rPr>
            <w:b/>
            <w:bCs/>
            <w:sz w:val="28"/>
            <w:szCs w:val="28"/>
          </w:rPr>
          <w:delText>风险控制要求</w:delText>
        </w:r>
      </w:del>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p>
    <w:p w14:paraId="0E71DDF2" w14:textId="77777777" w:rsidR="00197B1D" w:rsidRDefault="005C55D3">
      <w:pPr>
        <w:numPr>
          <w:ilvl w:val="1"/>
          <w:numId w:val="3"/>
        </w:numPr>
        <w:spacing w:line="360" w:lineRule="auto"/>
        <w:outlineLvl w:val="1"/>
        <w:rPr>
          <w:bCs/>
          <w:sz w:val="24"/>
        </w:rPr>
      </w:pPr>
      <w:bookmarkStart w:id="1199" w:name="_Toc19711"/>
      <w:bookmarkStart w:id="1200" w:name="_Toc13150"/>
      <w:bookmarkStart w:id="1201" w:name="_Toc12800743"/>
      <w:bookmarkStart w:id="1202" w:name="_Toc14883"/>
      <w:bookmarkStart w:id="1203" w:name="_Toc7770"/>
      <w:bookmarkStart w:id="1204" w:name="_Toc1796"/>
      <w:bookmarkStart w:id="1205" w:name="_Toc25892"/>
      <w:bookmarkStart w:id="1206" w:name="_Toc5672"/>
      <w:bookmarkStart w:id="1207" w:name="_Toc23686"/>
      <w:bookmarkStart w:id="1208" w:name="_Toc1598"/>
      <w:bookmarkStart w:id="1209" w:name="_Toc13430"/>
      <w:bookmarkStart w:id="1210" w:name="_Toc28462"/>
      <w:bookmarkStart w:id="1211" w:name="_Toc24701"/>
      <w:bookmarkStart w:id="1212" w:name="_Toc15706"/>
      <w:bookmarkStart w:id="1213" w:name="_Toc17976"/>
      <w:r>
        <w:rPr>
          <w:bCs/>
          <w:sz w:val="24"/>
        </w:rPr>
        <w:t>初步</w:t>
      </w:r>
      <w:r>
        <w:rPr>
          <w:rFonts w:hint="eastAsia"/>
          <w:bCs/>
          <w:sz w:val="24"/>
        </w:rPr>
        <w:t>危险（源）</w:t>
      </w:r>
      <w:r>
        <w:rPr>
          <w:bCs/>
          <w:sz w:val="24"/>
        </w:rPr>
        <w:t>分析</w:t>
      </w:r>
      <w:ins w:id="1214" w:author="张霄恒1106" w:date="2020-11-06T09:35:00Z">
        <w:r>
          <w:rPr>
            <w:rFonts w:hint="eastAsia"/>
            <w:sz w:val="24"/>
          </w:rPr>
          <w:t>与软件需求的对应关系：</w:t>
        </w:r>
      </w:ins>
      <w:del w:id="1215" w:author="张霄恒1106" w:date="2020-11-06T09:35:00Z">
        <w:r>
          <w:rPr>
            <w:bCs/>
            <w:sz w:val="24"/>
          </w:rPr>
          <w:delText>软件控制点</w:delText>
        </w:r>
      </w:del>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p>
    <w:tbl>
      <w:tblPr>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1003"/>
        <w:gridCol w:w="3308"/>
        <w:gridCol w:w="1267"/>
        <w:gridCol w:w="3600"/>
      </w:tblGrid>
      <w:tr w:rsidR="00197B1D" w14:paraId="54B59F1D" w14:textId="77777777">
        <w:trPr>
          <w:tblHeader/>
        </w:trPr>
        <w:tc>
          <w:tcPr>
            <w:tcW w:w="782" w:type="dxa"/>
            <w:tcBorders>
              <w:top w:val="single" w:sz="4" w:space="0" w:color="auto"/>
              <w:left w:val="single" w:sz="4" w:space="0" w:color="auto"/>
              <w:bottom w:val="single" w:sz="4" w:space="0" w:color="auto"/>
              <w:right w:val="single" w:sz="4" w:space="0" w:color="auto"/>
            </w:tcBorders>
            <w:shd w:val="pct25" w:color="auto" w:fill="auto"/>
            <w:vAlign w:val="center"/>
          </w:tcPr>
          <w:p w14:paraId="415C33F4" w14:textId="77777777" w:rsidR="00197B1D" w:rsidRDefault="005C55D3">
            <w:pPr>
              <w:jc w:val="center"/>
              <w:rPr>
                <w:b/>
                <w:szCs w:val="21"/>
              </w:rPr>
            </w:pPr>
            <w:r>
              <w:rPr>
                <w:rFonts w:cs="宋体" w:hint="eastAsia"/>
                <w:b/>
                <w:szCs w:val="21"/>
                <w:lang w:bidi="ar"/>
              </w:rPr>
              <w:t>序号</w:t>
            </w:r>
          </w:p>
        </w:tc>
        <w:tc>
          <w:tcPr>
            <w:tcW w:w="1003" w:type="dxa"/>
            <w:tcBorders>
              <w:top w:val="single" w:sz="4" w:space="0" w:color="auto"/>
              <w:left w:val="single" w:sz="4" w:space="0" w:color="auto"/>
              <w:bottom w:val="single" w:sz="4" w:space="0" w:color="auto"/>
              <w:right w:val="single" w:sz="4" w:space="0" w:color="auto"/>
            </w:tcBorders>
            <w:shd w:val="pct25" w:color="auto" w:fill="auto"/>
            <w:vAlign w:val="center"/>
          </w:tcPr>
          <w:p w14:paraId="0941E379" w14:textId="77777777" w:rsidR="00197B1D" w:rsidRDefault="005C55D3">
            <w:pPr>
              <w:jc w:val="center"/>
              <w:rPr>
                <w:b/>
                <w:szCs w:val="21"/>
              </w:rPr>
            </w:pPr>
            <w:r>
              <w:rPr>
                <w:rFonts w:cs="宋体" w:hint="eastAsia"/>
                <w:b/>
                <w:szCs w:val="21"/>
                <w:lang w:bidi="ar"/>
              </w:rPr>
              <w:t>风险需求编号</w:t>
            </w:r>
          </w:p>
        </w:tc>
        <w:tc>
          <w:tcPr>
            <w:tcW w:w="3309" w:type="dxa"/>
            <w:tcBorders>
              <w:top w:val="single" w:sz="4" w:space="0" w:color="auto"/>
              <w:left w:val="single" w:sz="4" w:space="0" w:color="auto"/>
              <w:bottom w:val="single" w:sz="4" w:space="0" w:color="auto"/>
              <w:right w:val="single" w:sz="4" w:space="0" w:color="auto"/>
            </w:tcBorders>
            <w:shd w:val="pct25" w:color="auto" w:fill="auto"/>
            <w:vAlign w:val="center"/>
          </w:tcPr>
          <w:p w14:paraId="3FC0458A" w14:textId="77777777" w:rsidR="00197B1D" w:rsidRDefault="005C55D3">
            <w:pPr>
              <w:jc w:val="center"/>
              <w:rPr>
                <w:b/>
                <w:szCs w:val="21"/>
              </w:rPr>
            </w:pPr>
            <w:r>
              <w:rPr>
                <w:rFonts w:cs="宋体" w:hint="eastAsia"/>
                <w:b/>
                <w:szCs w:val="21"/>
                <w:lang w:bidi="ar"/>
              </w:rPr>
              <w:t>风险需求</w:t>
            </w:r>
          </w:p>
        </w:tc>
        <w:tc>
          <w:tcPr>
            <w:tcW w:w="1267" w:type="dxa"/>
            <w:tcBorders>
              <w:top w:val="single" w:sz="4" w:space="0" w:color="auto"/>
              <w:left w:val="single" w:sz="4" w:space="0" w:color="auto"/>
              <w:bottom w:val="single" w:sz="4" w:space="0" w:color="auto"/>
              <w:right w:val="single" w:sz="4" w:space="0" w:color="auto"/>
            </w:tcBorders>
            <w:shd w:val="pct25" w:color="auto" w:fill="auto"/>
            <w:vAlign w:val="center"/>
          </w:tcPr>
          <w:p w14:paraId="4E389BE5" w14:textId="77777777" w:rsidR="00197B1D" w:rsidRDefault="005C55D3">
            <w:pPr>
              <w:jc w:val="center"/>
              <w:rPr>
                <w:b/>
                <w:szCs w:val="21"/>
              </w:rPr>
            </w:pPr>
            <w:r>
              <w:rPr>
                <w:rFonts w:cs="宋体" w:hint="eastAsia"/>
                <w:b/>
                <w:szCs w:val="21"/>
                <w:lang w:bidi="ar"/>
              </w:rPr>
              <w:t>软件需求编号</w:t>
            </w:r>
          </w:p>
        </w:tc>
        <w:tc>
          <w:tcPr>
            <w:tcW w:w="3601" w:type="dxa"/>
            <w:tcBorders>
              <w:top w:val="single" w:sz="4" w:space="0" w:color="auto"/>
              <w:left w:val="single" w:sz="4" w:space="0" w:color="auto"/>
              <w:bottom w:val="single" w:sz="4" w:space="0" w:color="auto"/>
              <w:right w:val="single" w:sz="4" w:space="0" w:color="auto"/>
            </w:tcBorders>
            <w:shd w:val="pct25" w:color="auto" w:fill="auto"/>
            <w:vAlign w:val="center"/>
          </w:tcPr>
          <w:p w14:paraId="6CC17515" w14:textId="77777777" w:rsidR="00197B1D" w:rsidRDefault="005C55D3">
            <w:pPr>
              <w:jc w:val="center"/>
              <w:rPr>
                <w:b/>
                <w:szCs w:val="21"/>
              </w:rPr>
            </w:pPr>
            <w:r>
              <w:rPr>
                <w:rFonts w:cs="宋体" w:hint="eastAsia"/>
                <w:b/>
                <w:szCs w:val="21"/>
                <w:lang w:bidi="ar"/>
              </w:rPr>
              <w:t>软件需求项目名称</w:t>
            </w:r>
          </w:p>
        </w:tc>
      </w:tr>
      <w:tr w:rsidR="00197B1D" w14:paraId="6C6D1336" w14:textId="77777777">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56A5F85F" w14:textId="77777777" w:rsidR="00197B1D" w:rsidRDefault="005C55D3">
            <w:pPr>
              <w:rPr>
                <w:szCs w:val="21"/>
              </w:rPr>
            </w:pPr>
            <w:r>
              <w:rPr>
                <w:szCs w:val="21"/>
                <w:lang w:bidi="ar"/>
              </w:rPr>
              <w:t>1</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38363060" w14:textId="77777777" w:rsidR="00197B1D" w:rsidRDefault="005C55D3">
            <w:pPr>
              <w:rPr>
                <w:szCs w:val="21"/>
              </w:rPr>
            </w:pPr>
            <w:r>
              <w:rPr>
                <w:snapToGrid w:val="0"/>
                <w:szCs w:val="21"/>
                <w:lang w:bidi="ar"/>
              </w:rPr>
              <w:t>H1-1_1</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11EAA0E1" w14:textId="77777777" w:rsidR="00197B1D" w:rsidRDefault="005C55D3">
            <w:pPr>
              <w:rPr>
                <w:szCs w:val="21"/>
              </w:rPr>
            </w:pPr>
            <w:r>
              <w:rPr>
                <w:rFonts w:cs="宋体" w:hint="eastAsia"/>
                <w:snapToGrid w:val="0"/>
                <w:szCs w:val="21"/>
                <w:lang w:bidi="ar"/>
              </w:rPr>
              <w:t>使用说明书中明确软件性能特征</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712A8E95" w14:textId="77777777" w:rsidR="00197B1D" w:rsidRDefault="005C55D3">
            <w:pPr>
              <w:rPr>
                <w:kern w:val="0"/>
                <w:szCs w:val="21"/>
              </w:rPr>
            </w:pPr>
            <w:r>
              <w:rPr>
                <w:kern w:val="0"/>
                <w:szCs w:val="21"/>
                <w:lang w:bidi="ar"/>
              </w:rPr>
              <w:t>9.6</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08ACE8D6" w14:textId="77777777" w:rsidR="00197B1D" w:rsidRDefault="005C55D3">
            <w:pPr>
              <w:rPr>
                <w:kern w:val="0"/>
                <w:szCs w:val="21"/>
              </w:rPr>
            </w:pPr>
            <w:r>
              <w:rPr>
                <w:rFonts w:cs="宋体" w:hint="eastAsia"/>
                <w:bCs/>
                <w:szCs w:val="21"/>
                <w:lang w:bidi="ar"/>
              </w:rPr>
              <w:t>编制的用户文档要求</w:t>
            </w:r>
          </w:p>
        </w:tc>
      </w:tr>
      <w:tr w:rsidR="00197B1D" w14:paraId="5F0C8DCF" w14:textId="77777777">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2F86E4AC" w14:textId="77777777" w:rsidR="00197B1D" w:rsidRDefault="005C55D3">
            <w:pPr>
              <w:rPr>
                <w:szCs w:val="21"/>
              </w:rPr>
            </w:pPr>
            <w:r>
              <w:rPr>
                <w:szCs w:val="21"/>
                <w:lang w:bidi="ar"/>
              </w:rPr>
              <w:t>2</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64FF5D3E" w14:textId="77777777" w:rsidR="00197B1D" w:rsidRDefault="005C55D3">
            <w:pPr>
              <w:rPr>
                <w:szCs w:val="21"/>
              </w:rPr>
            </w:pPr>
            <w:r>
              <w:rPr>
                <w:snapToGrid w:val="0"/>
                <w:szCs w:val="21"/>
                <w:lang w:bidi="ar"/>
              </w:rPr>
              <w:t>H1-1_2</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33A90DA8" w14:textId="77777777" w:rsidR="00197B1D" w:rsidRDefault="005C55D3">
            <w:pPr>
              <w:rPr>
                <w:szCs w:val="21"/>
              </w:rPr>
            </w:pPr>
            <w:r>
              <w:rPr>
                <w:rFonts w:cs="宋体" w:hint="eastAsia"/>
                <w:snapToGrid w:val="0"/>
                <w:szCs w:val="21"/>
                <w:lang w:bidi="ar"/>
              </w:rPr>
              <w:t>使用说明书中明确预期使用规范</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777DC2B7" w14:textId="77777777" w:rsidR="00197B1D" w:rsidRDefault="005C55D3">
            <w:pPr>
              <w:rPr>
                <w:kern w:val="0"/>
                <w:szCs w:val="21"/>
              </w:rPr>
            </w:pPr>
            <w:r>
              <w:rPr>
                <w:kern w:val="0"/>
                <w:szCs w:val="21"/>
                <w:lang w:bidi="ar"/>
              </w:rPr>
              <w:t>9.6</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2EA3DAC5" w14:textId="77777777" w:rsidR="00197B1D" w:rsidRDefault="005C55D3">
            <w:pPr>
              <w:rPr>
                <w:kern w:val="0"/>
                <w:szCs w:val="21"/>
              </w:rPr>
            </w:pPr>
            <w:r>
              <w:rPr>
                <w:rFonts w:cs="宋体" w:hint="eastAsia"/>
                <w:bCs/>
                <w:szCs w:val="21"/>
                <w:lang w:bidi="ar"/>
              </w:rPr>
              <w:t>编制的用户文档要求</w:t>
            </w:r>
          </w:p>
        </w:tc>
      </w:tr>
      <w:tr w:rsidR="00197B1D" w14:paraId="04A20432" w14:textId="77777777">
        <w:trPr>
          <w:trHeight w:val="489"/>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7FA91AA8" w14:textId="77777777" w:rsidR="00197B1D" w:rsidRDefault="005C55D3">
            <w:pPr>
              <w:rPr>
                <w:szCs w:val="21"/>
              </w:rPr>
            </w:pPr>
            <w:r>
              <w:rPr>
                <w:szCs w:val="21"/>
                <w:lang w:bidi="ar"/>
              </w:rPr>
              <w:t>3</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1570A4C8" w14:textId="77777777" w:rsidR="00197B1D" w:rsidRDefault="005C55D3">
            <w:pPr>
              <w:rPr>
                <w:szCs w:val="21"/>
              </w:rPr>
            </w:pPr>
            <w:r>
              <w:rPr>
                <w:snapToGrid w:val="0"/>
                <w:szCs w:val="21"/>
                <w:lang w:bidi="ar"/>
              </w:rPr>
              <w:t>H1-1_3</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1D6E48FA" w14:textId="77777777" w:rsidR="00197B1D" w:rsidRDefault="005C55D3">
            <w:pPr>
              <w:rPr>
                <w:szCs w:val="21"/>
              </w:rPr>
            </w:pPr>
            <w:r>
              <w:rPr>
                <w:rFonts w:cs="宋体" w:hint="eastAsia"/>
                <w:snapToGrid w:val="0"/>
                <w:szCs w:val="21"/>
                <w:lang w:bidi="ar"/>
              </w:rPr>
              <w:t>使用说明书中明确产品的局限性</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2AF25AC4" w14:textId="77777777" w:rsidR="00197B1D" w:rsidRDefault="005C55D3">
            <w:pPr>
              <w:rPr>
                <w:szCs w:val="21"/>
              </w:rPr>
            </w:pPr>
            <w:r>
              <w:rPr>
                <w:kern w:val="0"/>
                <w:szCs w:val="21"/>
                <w:lang w:bidi="ar"/>
              </w:rPr>
              <w:t>9.6</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2E90D0AB" w14:textId="77777777" w:rsidR="00197B1D" w:rsidRDefault="005C55D3">
            <w:pPr>
              <w:spacing w:line="360" w:lineRule="auto"/>
              <w:outlineLvl w:val="1"/>
              <w:rPr>
                <w:szCs w:val="21"/>
              </w:rPr>
            </w:pPr>
            <w:r>
              <w:rPr>
                <w:rFonts w:cs="宋体" w:hint="eastAsia"/>
                <w:bCs/>
                <w:szCs w:val="21"/>
                <w:lang w:bidi="ar"/>
              </w:rPr>
              <w:t>编制的用户文档要求</w:t>
            </w:r>
          </w:p>
        </w:tc>
      </w:tr>
      <w:tr w:rsidR="00197B1D" w14:paraId="774E155F" w14:textId="77777777">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56879DFF" w14:textId="77777777" w:rsidR="00197B1D" w:rsidRDefault="005C55D3">
            <w:pPr>
              <w:rPr>
                <w:szCs w:val="21"/>
              </w:rPr>
            </w:pPr>
            <w:r>
              <w:rPr>
                <w:szCs w:val="21"/>
                <w:lang w:bidi="ar"/>
              </w:rPr>
              <w:t>4</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2BC52371" w14:textId="77777777" w:rsidR="00197B1D" w:rsidRDefault="005C55D3">
            <w:pPr>
              <w:rPr>
                <w:szCs w:val="21"/>
              </w:rPr>
            </w:pPr>
            <w:r>
              <w:rPr>
                <w:snapToGrid w:val="0"/>
                <w:szCs w:val="21"/>
                <w:lang w:bidi="ar"/>
              </w:rPr>
              <w:t>H2-1</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44ED7DCB" w14:textId="77777777" w:rsidR="00197B1D" w:rsidRDefault="005C55D3">
            <w:pPr>
              <w:rPr>
                <w:szCs w:val="21"/>
              </w:rPr>
            </w:pPr>
            <w:r>
              <w:rPr>
                <w:rFonts w:cs="宋体" w:hint="eastAsia"/>
                <w:snapToGrid w:val="0"/>
                <w:szCs w:val="21"/>
                <w:lang w:bidi="ar"/>
              </w:rPr>
              <w:t>设计软件对数据加密</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65FFA31E" w14:textId="77777777" w:rsidR="00197B1D" w:rsidRDefault="005C55D3">
            <w:pPr>
              <w:rPr>
                <w:szCs w:val="21"/>
              </w:rPr>
            </w:pPr>
            <w:r>
              <w:rPr>
                <w:szCs w:val="21"/>
                <w:lang w:bidi="ar"/>
              </w:rPr>
              <w:t>9.1</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1B21B5F4" w14:textId="77777777" w:rsidR="00197B1D" w:rsidRDefault="005C55D3">
            <w:pPr>
              <w:rPr>
                <w:szCs w:val="21"/>
              </w:rPr>
            </w:pPr>
            <w:r>
              <w:rPr>
                <w:rFonts w:cs="宋体" w:hint="eastAsia"/>
                <w:bCs/>
                <w:szCs w:val="21"/>
                <w:lang w:bidi="ar"/>
              </w:rPr>
              <w:t>保密安全需求</w:t>
            </w:r>
          </w:p>
        </w:tc>
      </w:tr>
      <w:tr w:rsidR="00197B1D" w14:paraId="7EF474FD" w14:textId="77777777">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0996E583" w14:textId="77777777" w:rsidR="00197B1D" w:rsidRDefault="005C55D3">
            <w:pPr>
              <w:rPr>
                <w:szCs w:val="21"/>
              </w:rPr>
            </w:pPr>
            <w:r>
              <w:rPr>
                <w:szCs w:val="21"/>
                <w:lang w:bidi="ar"/>
              </w:rPr>
              <w:lastRenderedPageBreak/>
              <w:t>5</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7CEF79C6" w14:textId="77777777" w:rsidR="00197B1D" w:rsidRDefault="005C55D3">
            <w:pPr>
              <w:rPr>
                <w:snapToGrid w:val="0"/>
                <w:szCs w:val="21"/>
              </w:rPr>
            </w:pPr>
            <w:r>
              <w:rPr>
                <w:snapToGrid w:val="0"/>
                <w:szCs w:val="21"/>
                <w:lang w:bidi="ar"/>
              </w:rPr>
              <w:t>H2-2</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0A1FA110" w14:textId="77777777" w:rsidR="00197B1D" w:rsidRDefault="005C55D3">
            <w:pPr>
              <w:rPr>
                <w:szCs w:val="21"/>
              </w:rPr>
            </w:pPr>
            <w:r>
              <w:rPr>
                <w:rFonts w:cs="宋体" w:hint="eastAsia"/>
                <w:snapToGrid w:val="0"/>
                <w:szCs w:val="21"/>
                <w:lang w:bidi="ar"/>
              </w:rPr>
              <w:t>对软件进行检验</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7A72874D" w14:textId="77777777" w:rsidR="00197B1D" w:rsidRDefault="005C55D3">
            <w:pPr>
              <w:rPr>
                <w:szCs w:val="21"/>
              </w:rPr>
            </w:pPr>
            <w:r>
              <w:rPr>
                <w:szCs w:val="21"/>
                <w:lang w:bidi="ar"/>
              </w:rPr>
              <w:t>9.8</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16BD806C" w14:textId="77777777" w:rsidR="00197B1D" w:rsidRDefault="005C55D3">
            <w:pPr>
              <w:spacing w:line="360" w:lineRule="auto"/>
              <w:rPr>
                <w:szCs w:val="21"/>
              </w:rPr>
            </w:pPr>
            <w:bookmarkStart w:id="1216" w:name="_Toc23321"/>
            <w:r>
              <w:rPr>
                <w:rFonts w:cs="宋体" w:hint="eastAsia"/>
                <w:bCs/>
                <w:szCs w:val="21"/>
                <w:lang w:bidi="ar"/>
              </w:rPr>
              <w:t>软件检测</w:t>
            </w:r>
            <w:bookmarkEnd w:id="1216"/>
          </w:p>
        </w:tc>
      </w:tr>
      <w:tr w:rsidR="00197B1D" w14:paraId="0DEC5CE2" w14:textId="77777777">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0339123D" w14:textId="77777777" w:rsidR="00197B1D" w:rsidRDefault="005C55D3">
            <w:pPr>
              <w:rPr>
                <w:szCs w:val="21"/>
              </w:rPr>
            </w:pPr>
            <w:r>
              <w:rPr>
                <w:szCs w:val="21"/>
                <w:lang w:bidi="ar"/>
              </w:rPr>
              <w:t>6</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3F7D593F" w14:textId="77777777" w:rsidR="00197B1D" w:rsidRDefault="005C55D3">
            <w:pPr>
              <w:rPr>
                <w:snapToGrid w:val="0"/>
                <w:szCs w:val="21"/>
              </w:rPr>
            </w:pPr>
            <w:r>
              <w:rPr>
                <w:snapToGrid w:val="0"/>
                <w:szCs w:val="21"/>
                <w:lang w:bidi="ar"/>
              </w:rPr>
              <w:t>H2-3</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46D58A60" w14:textId="77777777" w:rsidR="00197B1D" w:rsidRDefault="005C55D3">
            <w:pPr>
              <w:rPr>
                <w:szCs w:val="21"/>
              </w:rPr>
            </w:pPr>
            <w:r>
              <w:rPr>
                <w:rFonts w:cs="宋体" w:hint="eastAsia"/>
                <w:snapToGrid w:val="0"/>
                <w:szCs w:val="21"/>
                <w:lang w:bidi="ar"/>
              </w:rPr>
              <w:t>说明书中明确产品使用经过培训才可以使用</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092A501B" w14:textId="77777777" w:rsidR="00197B1D" w:rsidRDefault="005C55D3">
            <w:pPr>
              <w:rPr>
                <w:szCs w:val="21"/>
              </w:rPr>
            </w:pPr>
            <w:r>
              <w:rPr>
                <w:kern w:val="0"/>
                <w:szCs w:val="21"/>
                <w:lang w:bidi="ar"/>
              </w:rPr>
              <w:t>9.5</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374FDD5F" w14:textId="77777777" w:rsidR="00197B1D" w:rsidRDefault="005C55D3">
            <w:pPr>
              <w:rPr>
                <w:szCs w:val="21"/>
              </w:rPr>
            </w:pPr>
            <w:r>
              <w:rPr>
                <w:rFonts w:cs="宋体" w:hint="eastAsia"/>
                <w:bCs/>
                <w:szCs w:val="21"/>
                <w:lang w:bidi="ar"/>
              </w:rPr>
              <w:t>与操作和维护方法有关的要求</w:t>
            </w:r>
          </w:p>
        </w:tc>
      </w:tr>
      <w:tr w:rsidR="00197B1D" w14:paraId="67BD1CD3" w14:textId="77777777">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3FB3F5A3" w14:textId="77777777" w:rsidR="00197B1D" w:rsidRDefault="005C55D3">
            <w:pPr>
              <w:rPr>
                <w:szCs w:val="21"/>
              </w:rPr>
            </w:pPr>
            <w:r>
              <w:rPr>
                <w:szCs w:val="21"/>
                <w:lang w:bidi="ar"/>
              </w:rPr>
              <w:t>7</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75E33625" w14:textId="77777777" w:rsidR="00197B1D" w:rsidRDefault="005C55D3">
            <w:pPr>
              <w:rPr>
                <w:snapToGrid w:val="0"/>
                <w:szCs w:val="21"/>
              </w:rPr>
            </w:pPr>
            <w:r>
              <w:rPr>
                <w:snapToGrid w:val="0"/>
                <w:szCs w:val="21"/>
                <w:lang w:bidi="ar"/>
              </w:rPr>
              <w:t>H3</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28A111AB" w14:textId="77777777" w:rsidR="00197B1D" w:rsidRDefault="005C55D3">
            <w:pPr>
              <w:rPr>
                <w:szCs w:val="21"/>
              </w:rPr>
            </w:pPr>
            <w:r>
              <w:rPr>
                <w:rFonts w:cs="宋体" w:hint="eastAsia"/>
                <w:snapToGrid w:val="0"/>
                <w:szCs w:val="21"/>
                <w:lang w:bidi="ar"/>
              </w:rPr>
              <w:t>说明书中</w:t>
            </w:r>
            <w:proofErr w:type="gramStart"/>
            <w:r>
              <w:rPr>
                <w:rFonts w:cs="宋体" w:hint="eastAsia"/>
                <w:snapToGrid w:val="0"/>
                <w:szCs w:val="21"/>
                <w:lang w:bidi="ar"/>
              </w:rPr>
              <w:t>明确需</w:t>
            </w:r>
            <w:proofErr w:type="gramEnd"/>
            <w:r>
              <w:rPr>
                <w:rFonts w:cs="宋体" w:hint="eastAsia"/>
                <w:snapToGrid w:val="0"/>
                <w:szCs w:val="21"/>
                <w:lang w:bidi="ar"/>
              </w:rPr>
              <w:t>配合使用的医疗器械名称或类型</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462F9A13" w14:textId="77777777" w:rsidR="00197B1D" w:rsidRDefault="005C55D3">
            <w:pPr>
              <w:rPr>
                <w:szCs w:val="21"/>
              </w:rPr>
            </w:pPr>
            <w:r>
              <w:rPr>
                <w:szCs w:val="21"/>
                <w:lang w:bidi="ar"/>
              </w:rPr>
              <w:t>2</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2B369349" w14:textId="77777777" w:rsidR="00197B1D" w:rsidRDefault="005C55D3">
            <w:pPr>
              <w:rPr>
                <w:szCs w:val="21"/>
              </w:rPr>
            </w:pPr>
            <w:r>
              <w:rPr>
                <w:rFonts w:cs="宋体" w:hint="eastAsia"/>
                <w:bCs/>
                <w:szCs w:val="21"/>
                <w:lang w:bidi="ar"/>
              </w:rPr>
              <w:t>范围</w:t>
            </w:r>
          </w:p>
        </w:tc>
      </w:tr>
      <w:tr w:rsidR="00197B1D" w14:paraId="3DFDEFE9" w14:textId="77777777">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5D07CB87" w14:textId="77777777" w:rsidR="00197B1D" w:rsidRDefault="005C55D3">
            <w:pPr>
              <w:rPr>
                <w:szCs w:val="21"/>
              </w:rPr>
            </w:pPr>
            <w:r>
              <w:rPr>
                <w:szCs w:val="21"/>
                <w:lang w:bidi="ar"/>
              </w:rPr>
              <w:t>8</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0F17E412" w14:textId="77777777" w:rsidR="00197B1D" w:rsidRDefault="005C55D3">
            <w:pPr>
              <w:rPr>
                <w:snapToGrid w:val="0"/>
                <w:szCs w:val="21"/>
              </w:rPr>
            </w:pPr>
            <w:r>
              <w:rPr>
                <w:snapToGrid w:val="0"/>
                <w:szCs w:val="21"/>
                <w:lang w:bidi="ar"/>
              </w:rPr>
              <w:t>H4</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22953AD7" w14:textId="77777777" w:rsidR="00197B1D" w:rsidRDefault="005C55D3">
            <w:pPr>
              <w:rPr>
                <w:snapToGrid w:val="0"/>
                <w:szCs w:val="21"/>
              </w:rPr>
            </w:pPr>
            <w:r>
              <w:rPr>
                <w:rFonts w:cs="宋体" w:hint="eastAsia"/>
                <w:snapToGrid w:val="0"/>
                <w:szCs w:val="21"/>
                <w:lang w:bidi="ar"/>
              </w:rPr>
              <w:t>用户测试</w:t>
            </w:r>
            <w:r>
              <w:rPr>
                <w:rFonts w:cs="宋体" w:hint="eastAsia"/>
                <w:lang w:bidi="ar"/>
              </w:rPr>
              <w:t>方案设计对服务和维护规范描述完整性的设计</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51FF1BB4" w14:textId="77777777" w:rsidR="00197B1D" w:rsidRDefault="005C55D3">
            <w:pPr>
              <w:rPr>
                <w:szCs w:val="21"/>
              </w:rPr>
            </w:pPr>
            <w:r>
              <w:rPr>
                <w:szCs w:val="21"/>
                <w:lang w:bidi="ar"/>
              </w:rPr>
              <w:t>9.9</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42D69AD0" w14:textId="77777777" w:rsidR="00197B1D" w:rsidRDefault="005C55D3">
            <w:pPr>
              <w:rPr>
                <w:szCs w:val="21"/>
              </w:rPr>
            </w:pPr>
            <w:r>
              <w:rPr>
                <w:rFonts w:cs="宋体" w:hint="eastAsia"/>
                <w:bCs/>
                <w:szCs w:val="21"/>
                <w:lang w:bidi="ar"/>
              </w:rPr>
              <w:t>软件测试</w:t>
            </w:r>
          </w:p>
        </w:tc>
      </w:tr>
      <w:tr w:rsidR="00197B1D" w14:paraId="1B0BD1DC"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51E98906" w14:textId="77777777" w:rsidR="00197B1D" w:rsidRDefault="005C55D3">
            <w:pPr>
              <w:rPr>
                <w:szCs w:val="21"/>
              </w:rPr>
            </w:pPr>
            <w:r>
              <w:rPr>
                <w:szCs w:val="21"/>
                <w:lang w:bidi="ar"/>
              </w:rPr>
              <w:t>9</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073A7AAF" w14:textId="77777777" w:rsidR="00197B1D" w:rsidRDefault="005C55D3">
            <w:pPr>
              <w:rPr>
                <w:snapToGrid w:val="0"/>
                <w:szCs w:val="21"/>
              </w:rPr>
            </w:pPr>
            <w:r>
              <w:rPr>
                <w:snapToGrid w:val="0"/>
                <w:szCs w:val="21"/>
                <w:lang w:bidi="ar"/>
              </w:rPr>
              <w:t>H5-1_1</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69813455" w14:textId="77777777" w:rsidR="00197B1D" w:rsidRDefault="005C55D3">
            <w:pPr>
              <w:rPr>
                <w:snapToGrid w:val="0"/>
                <w:szCs w:val="21"/>
              </w:rPr>
            </w:pPr>
            <w:r>
              <w:rPr>
                <w:rFonts w:cs="宋体" w:hint="eastAsia"/>
                <w:snapToGrid w:val="0"/>
                <w:szCs w:val="21"/>
                <w:lang w:bidi="ar"/>
              </w:rPr>
              <w:t>设计软件对数据加密</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1CC199E4" w14:textId="77777777" w:rsidR="00197B1D" w:rsidRDefault="005C55D3">
            <w:pPr>
              <w:rPr>
                <w:szCs w:val="21"/>
              </w:rPr>
            </w:pPr>
            <w:r>
              <w:rPr>
                <w:kern w:val="0"/>
                <w:szCs w:val="21"/>
                <w:lang w:bidi="ar"/>
              </w:rPr>
              <w:t>9.1</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4A3980B7" w14:textId="77777777" w:rsidR="00197B1D" w:rsidRDefault="005C55D3">
            <w:pPr>
              <w:rPr>
                <w:szCs w:val="21"/>
              </w:rPr>
            </w:pPr>
            <w:r>
              <w:rPr>
                <w:rFonts w:cs="宋体" w:hint="eastAsia"/>
                <w:bCs/>
                <w:szCs w:val="21"/>
                <w:lang w:bidi="ar"/>
              </w:rPr>
              <w:t>保密安全需求</w:t>
            </w:r>
          </w:p>
        </w:tc>
      </w:tr>
      <w:tr w:rsidR="00197B1D" w14:paraId="4C319E0A"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2F7EB58C" w14:textId="77777777" w:rsidR="00197B1D" w:rsidRDefault="005C55D3">
            <w:pPr>
              <w:rPr>
                <w:szCs w:val="21"/>
              </w:rPr>
            </w:pPr>
            <w:r>
              <w:rPr>
                <w:szCs w:val="21"/>
                <w:lang w:bidi="ar"/>
              </w:rPr>
              <w:t>10</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2B07806C" w14:textId="77777777" w:rsidR="00197B1D" w:rsidRDefault="005C55D3">
            <w:pPr>
              <w:rPr>
                <w:snapToGrid w:val="0"/>
                <w:szCs w:val="21"/>
              </w:rPr>
            </w:pPr>
            <w:r>
              <w:rPr>
                <w:snapToGrid w:val="0"/>
                <w:szCs w:val="21"/>
                <w:lang w:bidi="ar"/>
              </w:rPr>
              <w:t>H5-1_2</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59D66A6D" w14:textId="77777777" w:rsidR="00197B1D" w:rsidRDefault="005C55D3">
            <w:pPr>
              <w:rPr>
                <w:snapToGrid w:val="0"/>
                <w:szCs w:val="21"/>
              </w:rPr>
            </w:pPr>
            <w:r>
              <w:rPr>
                <w:rFonts w:cs="宋体" w:hint="eastAsia"/>
                <w:snapToGrid w:val="0"/>
                <w:szCs w:val="21"/>
                <w:lang w:bidi="ar"/>
              </w:rPr>
              <w:t>数据传输校验</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11BDC479" w14:textId="77777777" w:rsidR="00197B1D" w:rsidRDefault="005C55D3">
            <w:pPr>
              <w:rPr>
                <w:szCs w:val="21"/>
              </w:rPr>
            </w:pPr>
            <w:r>
              <w:rPr>
                <w:kern w:val="0"/>
                <w:szCs w:val="21"/>
                <w:lang w:bidi="ar"/>
              </w:rPr>
              <w:t>9.1</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38270683" w14:textId="77777777" w:rsidR="00197B1D" w:rsidRDefault="005C55D3">
            <w:pPr>
              <w:rPr>
                <w:szCs w:val="21"/>
              </w:rPr>
            </w:pPr>
            <w:r>
              <w:rPr>
                <w:rFonts w:cs="宋体" w:hint="eastAsia"/>
                <w:bCs/>
                <w:szCs w:val="21"/>
                <w:lang w:bidi="ar"/>
              </w:rPr>
              <w:t>保密安全需求</w:t>
            </w:r>
          </w:p>
        </w:tc>
      </w:tr>
      <w:tr w:rsidR="00197B1D" w14:paraId="102CBC62"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2688C64B" w14:textId="77777777" w:rsidR="00197B1D" w:rsidRDefault="005C55D3">
            <w:pPr>
              <w:rPr>
                <w:szCs w:val="21"/>
              </w:rPr>
            </w:pPr>
            <w:r>
              <w:rPr>
                <w:szCs w:val="21"/>
                <w:lang w:bidi="ar"/>
              </w:rPr>
              <w:t>11</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682BEADC" w14:textId="77777777" w:rsidR="00197B1D" w:rsidRDefault="005C55D3">
            <w:pPr>
              <w:rPr>
                <w:snapToGrid w:val="0"/>
                <w:szCs w:val="21"/>
              </w:rPr>
            </w:pPr>
            <w:r>
              <w:rPr>
                <w:snapToGrid w:val="0"/>
                <w:szCs w:val="21"/>
                <w:lang w:bidi="ar"/>
              </w:rPr>
              <w:t>H5-2</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77DDDBED" w14:textId="77777777" w:rsidR="00197B1D" w:rsidRDefault="005C55D3">
            <w:pPr>
              <w:rPr>
                <w:snapToGrid w:val="0"/>
                <w:szCs w:val="21"/>
              </w:rPr>
            </w:pPr>
            <w:r>
              <w:rPr>
                <w:rFonts w:cs="宋体" w:hint="eastAsia"/>
                <w:snapToGrid w:val="0"/>
                <w:szCs w:val="21"/>
                <w:lang w:bidi="ar"/>
              </w:rPr>
              <w:t>对软件进行检验</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154B036B" w14:textId="77777777" w:rsidR="00197B1D" w:rsidRDefault="005C55D3">
            <w:pPr>
              <w:rPr>
                <w:szCs w:val="21"/>
              </w:rPr>
            </w:pPr>
            <w:r>
              <w:rPr>
                <w:kern w:val="0"/>
                <w:szCs w:val="21"/>
                <w:lang w:bidi="ar"/>
              </w:rPr>
              <w:t>9.8</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79CEDE22" w14:textId="77777777" w:rsidR="00197B1D" w:rsidRDefault="005C55D3">
            <w:pPr>
              <w:rPr>
                <w:szCs w:val="21"/>
              </w:rPr>
            </w:pPr>
            <w:r>
              <w:rPr>
                <w:rFonts w:cs="宋体" w:hint="eastAsia"/>
                <w:bCs/>
                <w:szCs w:val="21"/>
                <w:lang w:bidi="ar"/>
              </w:rPr>
              <w:t>软件检测</w:t>
            </w:r>
          </w:p>
        </w:tc>
      </w:tr>
      <w:tr w:rsidR="00197B1D" w14:paraId="623DC572"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1F43C329" w14:textId="77777777" w:rsidR="00197B1D" w:rsidRDefault="005C55D3">
            <w:pPr>
              <w:rPr>
                <w:szCs w:val="21"/>
              </w:rPr>
            </w:pPr>
            <w:r>
              <w:rPr>
                <w:szCs w:val="21"/>
                <w:lang w:bidi="ar"/>
              </w:rPr>
              <w:t>12</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05A2C148" w14:textId="77777777" w:rsidR="00197B1D" w:rsidRDefault="005C55D3">
            <w:pPr>
              <w:rPr>
                <w:snapToGrid w:val="0"/>
                <w:szCs w:val="21"/>
              </w:rPr>
            </w:pPr>
            <w:r>
              <w:rPr>
                <w:snapToGrid w:val="0"/>
                <w:szCs w:val="21"/>
                <w:lang w:bidi="ar"/>
              </w:rPr>
              <w:t>H6</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4FDDA246" w14:textId="77777777" w:rsidR="00197B1D" w:rsidRDefault="005C55D3">
            <w:pPr>
              <w:rPr>
                <w:snapToGrid w:val="0"/>
                <w:szCs w:val="21"/>
              </w:rPr>
            </w:pPr>
            <w:r>
              <w:rPr>
                <w:rFonts w:cs="宋体" w:hint="eastAsia"/>
                <w:snapToGrid w:val="0"/>
                <w:szCs w:val="21"/>
                <w:lang w:bidi="ar"/>
              </w:rPr>
              <w:t>说明书中明确光盘处置方式</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04A73D56" w14:textId="77777777" w:rsidR="00197B1D" w:rsidRDefault="005C55D3">
            <w:pPr>
              <w:rPr>
                <w:szCs w:val="21"/>
              </w:rPr>
            </w:pPr>
            <w:r>
              <w:rPr>
                <w:kern w:val="0"/>
                <w:szCs w:val="21"/>
                <w:lang w:bidi="ar"/>
              </w:rPr>
              <w:t>9.6</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1EE8C0EB" w14:textId="77777777" w:rsidR="00197B1D" w:rsidRDefault="005C55D3">
            <w:pPr>
              <w:spacing w:line="360" w:lineRule="auto"/>
              <w:rPr>
                <w:szCs w:val="21"/>
              </w:rPr>
            </w:pPr>
            <w:bookmarkStart w:id="1217" w:name="_Toc5412"/>
            <w:r>
              <w:rPr>
                <w:rFonts w:cs="宋体" w:hint="eastAsia"/>
                <w:bCs/>
                <w:szCs w:val="21"/>
                <w:lang w:bidi="ar"/>
              </w:rPr>
              <w:t>编制的用户文档要求</w:t>
            </w:r>
            <w:bookmarkEnd w:id="1217"/>
          </w:p>
        </w:tc>
      </w:tr>
      <w:tr w:rsidR="00197B1D" w14:paraId="59192458"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76CC8A97" w14:textId="77777777" w:rsidR="00197B1D" w:rsidRDefault="005C55D3">
            <w:pPr>
              <w:rPr>
                <w:szCs w:val="21"/>
              </w:rPr>
            </w:pPr>
            <w:r>
              <w:rPr>
                <w:szCs w:val="21"/>
                <w:lang w:bidi="ar"/>
              </w:rPr>
              <w:t>13</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1FEDBD71" w14:textId="77777777" w:rsidR="00197B1D" w:rsidRDefault="005C55D3">
            <w:pPr>
              <w:rPr>
                <w:snapToGrid w:val="0"/>
                <w:szCs w:val="21"/>
              </w:rPr>
            </w:pPr>
            <w:r>
              <w:rPr>
                <w:snapToGrid w:val="0"/>
                <w:szCs w:val="21"/>
                <w:lang w:bidi="ar"/>
              </w:rPr>
              <w:t>H7-1</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7E8951D1" w14:textId="77777777" w:rsidR="00197B1D" w:rsidRDefault="005C55D3">
            <w:pPr>
              <w:rPr>
                <w:snapToGrid w:val="0"/>
                <w:szCs w:val="21"/>
              </w:rPr>
            </w:pPr>
            <w:r>
              <w:rPr>
                <w:rFonts w:cs="宋体" w:hint="eastAsia"/>
                <w:snapToGrid w:val="0"/>
                <w:szCs w:val="21"/>
                <w:lang w:bidi="ar"/>
              </w:rPr>
              <w:t>说明书中明确对使用人员的要求</w:t>
            </w:r>
          </w:p>
          <w:p w14:paraId="7514C0D9" w14:textId="77777777" w:rsidR="00197B1D" w:rsidRDefault="005C55D3">
            <w:pPr>
              <w:rPr>
                <w:snapToGrid w:val="0"/>
                <w:szCs w:val="21"/>
              </w:rPr>
            </w:pPr>
            <w:r>
              <w:rPr>
                <w:rFonts w:cs="宋体" w:hint="eastAsia"/>
                <w:snapToGrid w:val="0"/>
                <w:szCs w:val="21"/>
                <w:lang w:bidi="ar"/>
              </w:rPr>
              <w:t>用户测试</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383743D6" w14:textId="77777777" w:rsidR="00197B1D" w:rsidRDefault="005C55D3">
            <w:pPr>
              <w:rPr>
                <w:snapToGrid w:val="0"/>
                <w:szCs w:val="21"/>
              </w:rPr>
            </w:pPr>
            <w:r>
              <w:rPr>
                <w:snapToGrid w:val="0"/>
                <w:szCs w:val="21"/>
                <w:lang w:bidi="ar"/>
              </w:rPr>
              <w:t>9.6</w:t>
            </w:r>
          </w:p>
          <w:p w14:paraId="3B323E16" w14:textId="77777777" w:rsidR="00197B1D" w:rsidRDefault="005C55D3">
            <w:pPr>
              <w:rPr>
                <w:kern w:val="0"/>
                <w:szCs w:val="21"/>
              </w:rPr>
            </w:pPr>
            <w:r>
              <w:rPr>
                <w:snapToGrid w:val="0"/>
                <w:szCs w:val="21"/>
                <w:lang w:bidi="ar"/>
              </w:rPr>
              <w:t>9.9</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1184A790" w14:textId="77777777" w:rsidR="00197B1D" w:rsidRDefault="005C55D3">
            <w:pPr>
              <w:rPr>
                <w:snapToGrid w:val="0"/>
                <w:szCs w:val="21"/>
              </w:rPr>
            </w:pPr>
            <w:bookmarkStart w:id="1218" w:name="_Toc27962"/>
            <w:r>
              <w:rPr>
                <w:rFonts w:cs="宋体" w:hint="eastAsia"/>
                <w:snapToGrid w:val="0"/>
                <w:szCs w:val="21"/>
                <w:lang w:bidi="ar"/>
              </w:rPr>
              <w:t>编制的用户文档要求</w:t>
            </w:r>
            <w:bookmarkEnd w:id="1218"/>
          </w:p>
          <w:p w14:paraId="291D036D" w14:textId="77777777" w:rsidR="00197B1D" w:rsidRDefault="005C55D3">
            <w:pPr>
              <w:rPr>
                <w:bCs/>
                <w:szCs w:val="21"/>
              </w:rPr>
            </w:pPr>
            <w:r>
              <w:rPr>
                <w:rFonts w:cs="宋体" w:hint="eastAsia"/>
                <w:snapToGrid w:val="0"/>
                <w:szCs w:val="21"/>
                <w:lang w:bidi="ar"/>
              </w:rPr>
              <w:t>软件测试</w:t>
            </w:r>
          </w:p>
        </w:tc>
      </w:tr>
      <w:tr w:rsidR="00197B1D" w14:paraId="4072ACEC"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34942334" w14:textId="77777777" w:rsidR="00197B1D" w:rsidRDefault="005C55D3">
            <w:pPr>
              <w:rPr>
                <w:szCs w:val="21"/>
              </w:rPr>
            </w:pPr>
            <w:r>
              <w:rPr>
                <w:szCs w:val="21"/>
                <w:lang w:bidi="ar"/>
              </w:rPr>
              <w:t>14</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32175690" w14:textId="77777777" w:rsidR="00197B1D" w:rsidRDefault="005C55D3">
            <w:pPr>
              <w:rPr>
                <w:snapToGrid w:val="0"/>
                <w:szCs w:val="21"/>
              </w:rPr>
            </w:pPr>
            <w:r>
              <w:rPr>
                <w:snapToGrid w:val="0"/>
                <w:szCs w:val="21"/>
                <w:lang w:bidi="ar"/>
              </w:rPr>
              <w:t>H7-2</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44608F87" w14:textId="77777777" w:rsidR="00197B1D" w:rsidRDefault="005C55D3">
            <w:pPr>
              <w:rPr>
                <w:snapToGrid w:val="0"/>
                <w:szCs w:val="21"/>
              </w:rPr>
            </w:pPr>
            <w:r>
              <w:rPr>
                <w:rFonts w:cs="宋体" w:hint="eastAsia"/>
                <w:snapToGrid w:val="0"/>
                <w:szCs w:val="21"/>
                <w:lang w:bidi="ar"/>
              </w:rPr>
              <w:t>说明书中明确对使用人员的要求</w:t>
            </w:r>
          </w:p>
          <w:p w14:paraId="476F173E" w14:textId="77777777" w:rsidR="00197B1D" w:rsidRDefault="005C55D3">
            <w:pPr>
              <w:rPr>
                <w:snapToGrid w:val="0"/>
                <w:szCs w:val="21"/>
              </w:rPr>
            </w:pPr>
            <w:r>
              <w:rPr>
                <w:rFonts w:cs="宋体" w:hint="eastAsia"/>
                <w:snapToGrid w:val="0"/>
                <w:szCs w:val="21"/>
                <w:lang w:bidi="ar"/>
              </w:rPr>
              <w:t>用户测试</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0BDB8044" w14:textId="77777777" w:rsidR="00197B1D" w:rsidRDefault="005C55D3">
            <w:pPr>
              <w:rPr>
                <w:snapToGrid w:val="0"/>
                <w:szCs w:val="21"/>
              </w:rPr>
            </w:pPr>
            <w:r>
              <w:rPr>
                <w:kern w:val="0"/>
                <w:szCs w:val="21"/>
                <w:lang w:bidi="ar"/>
              </w:rPr>
              <w:t>9.6</w:t>
            </w:r>
          </w:p>
          <w:p w14:paraId="7ED462E7" w14:textId="77777777" w:rsidR="00197B1D" w:rsidRDefault="005C55D3">
            <w:pPr>
              <w:rPr>
                <w:szCs w:val="21"/>
              </w:rPr>
            </w:pPr>
            <w:r>
              <w:rPr>
                <w:snapToGrid w:val="0"/>
                <w:szCs w:val="21"/>
                <w:lang w:bidi="ar"/>
              </w:rPr>
              <w:t>9.9</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34E32C95" w14:textId="77777777" w:rsidR="00197B1D" w:rsidRDefault="005C55D3">
            <w:pPr>
              <w:rPr>
                <w:snapToGrid w:val="0"/>
                <w:szCs w:val="21"/>
              </w:rPr>
            </w:pPr>
            <w:r>
              <w:rPr>
                <w:rFonts w:cs="宋体" w:hint="eastAsia"/>
                <w:bCs/>
                <w:szCs w:val="21"/>
                <w:lang w:bidi="ar"/>
              </w:rPr>
              <w:t>编制的用户文档要求</w:t>
            </w:r>
          </w:p>
          <w:p w14:paraId="0A3222EE" w14:textId="77777777" w:rsidR="00197B1D" w:rsidRDefault="005C55D3">
            <w:pPr>
              <w:rPr>
                <w:szCs w:val="21"/>
              </w:rPr>
            </w:pPr>
            <w:r>
              <w:rPr>
                <w:rFonts w:cs="宋体" w:hint="eastAsia"/>
                <w:snapToGrid w:val="0"/>
                <w:szCs w:val="21"/>
                <w:lang w:bidi="ar"/>
              </w:rPr>
              <w:t>软件测试</w:t>
            </w:r>
          </w:p>
        </w:tc>
      </w:tr>
      <w:tr w:rsidR="00197B1D" w14:paraId="77723AFA"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0A60B6E0" w14:textId="77777777" w:rsidR="00197B1D" w:rsidRDefault="005C55D3">
            <w:pPr>
              <w:rPr>
                <w:szCs w:val="21"/>
              </w:rPr>
            </w:pPr>
            <w:r>
              <w:rPr>
                <w:szCs w:val="21"/>
                <w:lang w:bidi="ar"/>
              </w:rPr>
              <w:t>15</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3B545A62" w14:textId="77777777" w:rsidR="00197B1D" w:rsidRDefault="005C55D3">
            <w:pPr>
              <w:rPr>
                <w:snapToGrid w:val="0"/>
                <w:szCs w:val="21"/>
              </w:rPr>
            </w:pPr>
            <w:r>
              <w:rPr>
                <w:snapToGrid w:val="0"/>
                <w:szCs w:val="21"/>
                <w:lang w:bidi="ar"/>
              </w:rPr>
              <w:t>H8</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2E1C457B" w14:textId="77777777" w:rsidR="00197B1D" w:rsidRDefault="005C55D3">
            <w:pPr>
              <w:rPr>
                <w:snapToGrid w:val="0"/>
                <w:szCs w:val="21"/>
              </w:rPr>
            </w:pPr>
            <w:r>
              <w:rPr>
                <w:rFonts w:cs="宋体" w:hint="eastAsia"/>
                <w:snapToGrid w:val="0"/>
                <w:szCs w:val="21"/>
                <w:lang w:bidi="ar"/>
              </w:rPr>
              <w:t>说明书中明确故障处理信息</w:t>
            </w:r>
          </w:p>
          <w:p w14:paraId="0DA25E65" w14:textId="77777777" w:rsidR="00197B1D" w:rsidRDefault="005C55D3">
            <w:pPr>
              <w:rPr>
                <w:snapToGrid w:val="0"/>
                <w:szCs w:val="21"/>
              </w:rPr>
            </w:pPr>
            <w:r>
              <w:rPr>
                <w:rFonts w:cs="宋体" w:hint="eastAsia"/>
                <w:snapToGrid w:val="0"/>
                <w:szCs w:val="21"/>
                <w:lang w:bidi="ar"/>
              </w:rPr>
              <w:t>系统测试</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290C12F2" w14:textId="77777777" w:rsidR="00197B1D" w:rsidRDefault="005C55D3">
            <w:pPr>
              <w:rPr>
                <w:kern w:val="0"/>
                <w:szCs w:val="21"/>
              </w:rPr>
            </w:pPr>
            <w:r>
              <w:rPr>
                <w:kern w:val="0"/>
                <w:szCs w:val="21"/>
                <w:lang w:bidi="ar"/>
              </w:rPr>
              <w:t>9.6</w:t>
            </w:r>
          </w:p>
          <w:p w14:paraId="4F3FA7FA" w14:textId="77777777" w:rsidR="00197B1D" w:rsidRDefault="005C55D3">
            <w:pPr>
              <w:rPr>
                <w:kern w:val="0"/>
                <w:szCs w:val="21"/>
              </w:rPr>
            </w:pPr>
            <w:r>
              <w:rPr>
                <w:szCs w:val="21"/>
                <w:lang w:bidi="ar"/>
              </w:rPr>
              <w:t>9.9</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581C0865" w14:textId="77777777" w:rsidR="00197B1D" w:rsidRDefault="005C55D3">
            <w:pPr>
              <w:rPr>
                <w:bCs/>
                <w:szCs w:val="21"/>
              </w:rPr>
            </w:pPr>
            <w:r>
              <w:rPr>
                <w:rFonts w:cs="宋体" w:hint="eastAsia"/>
                <w:bCs/>
                <w:szCs w:val="21"/>
                <w:lang w:bidi="ar"/>
              </w:rPr>
              <w:t>编制的用户文档要求</w:t>
            </w:r>
          </w:p>
          <w:p w14:paraId="467AFE15" w14:textId="77777777" w:rsidR="00197B1D" w:rsidRDefault="005C55D3">
            <w:pPr>
              <w:rPr>
                <w:szCs w:val="21"/>
              </w:rPr>
            </w:pPr>
            <w:r>
              <w:rPr>
                <w:rFonts w:cs="宋体" w:hint="eastAsia"/>
                <w:bCs/>
                <w:szCs w:val="21"/>
                <w:lang w:bidi="ar"/>
              </w:rPr>
              <w:t>软件测试</w:t>
            </w:r>
          </w:p>
        </w:tc>
      </w:tr>
      <w:tr w:rsidR="00197B1D" w14:paraId="26FA3A48"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744D705E" w14:textId="77777777" w:rsidR="00197B1D" w:rsidRDefault="005C55D3">
            <w:pPr>
              <w:rPr>
                <w:szCs w:val="21"/>
              </w:rPr>
            </w:pPr>
            <w:r>
              <w:rPr>
                <w:szCs w:val="21"/>
                <w:lang w:bidi="ar"/>
              </w:rPr>
              <w:t>16</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59DCC78C" w14:textId="77777777" w:rsidR="00197B1D" w:rsidRDefault="005C55D3">
            <w:pPr>
              <w:rPr>
                <w:snapToGrid w:val="0"/>
                <w:szCs w:val="21"/>
              </w:rPr>
            </w:pPr>
            <w:r>
              <w:rPr>
                <w:snapToGrid w:val="0"/>
                <w:szCs w:val="21"/>
                <w:lang w:bidi="ar"/>
              </w:rPr>
              <w:t>H9-1</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05E03A60" w14:textId="77777777" w:rsidR="00197B1D" w:rsidRDefault="005C55D3">
            <w:pPr>
              <w:rPr>
                <w:snapToGrid w:val="0"/>
                <w:szCs w:val="21"/>
              </w:rPr>
            </w:pPr>
            <w:r>
              <w:rPr>
                <w:rFonts w:cs="宋体" w:hint="eastAsia"/>
                <w:snapToGrid w:val="0"/>
                <w:szCs w:val="21"/>
                <w:lang w:bidi="ar"/>
              </w:rPr>
              <w:t>说明书中明确信息提示的含义</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062C39AA" w14:textId="77777777" w:rsidR="00197B1D" w:rsidRDefault="005C55D3">
            <w:pPr>
              <w:rPr>
                <w:szCs w:val="21"/>
              </w:rPr>
            </w:pPr>
            <w:r>
              <w:rPr>
                <w:kern w:val="0"/>
                <w:szCs w:val="21"/>
                <w:lang w:bidi="ar"/>
              </w:rPr>
              <w:t>9.6</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69ACD87E" w14:textId="77777777" w:rsidR="00197B1D" w:rsidRDefault="005C55D3">
            <w:pPr>
              <w:rPr>
                <w:szCs w:val="21"/>
              </w:rPr>
            </w:pPr>
            <w:r>
              <w:rPr>
                <w:rFonts w:cs="宋体" w:hint="eastAsia"/>
                <w:bCs/>
                <w:szCs w:val="21"/>
                <w:lang w:bidi="ar"/>
              </w:rPr>
              <w:t>编制的用户文档要求</w:t>
            </w:r>
          </w:p>
        </w:tc>
      </w:tr>
      <w:tr w:rsidR="00197B1D" w14:paraId="4E56FA71"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689AB432" w14:textId="77777777" w:rsidR="00197B1D" w:rsidRDefault="005C55D3">
            <w:pPr>
              <w:rPr>
                <w:szCs w:val="21"/>
              </w:rPr>
            </w:pPr>
            <w:r>
              <w:rPr>
                <w:szCs w:val="21"/>
                <w:lang w:bidi="ar"/>
              </w:rPr>
              <w:t>17</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11FFCC6A" w14:textId="77777777" w:rsidR="00197B1D" w:rsidRDefault="005C55D3">
            <w:pPr>
              <w:rPr>
                <w:snapToGrid w:val="0"/>
                <w:szCs w:val="21"/>
              </w:rPr>
            </w:pPr>
            <w:r>
              <w:rPr>
                <w:snapToGrid w:val="0"/>
                <w:szCs w:val="21"/>
                <w:lang w:bidi="ar"/>
              </w:rPr>
              <w:t>H9-2</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1D51C7B7" w14:textId="77777777" w:rsidR="00197B1D" w:rsidRDefault="005C55D3">
            <w:pPr>
              <w:rPr>
                <w:snapToGrid w:val="0"/>
                <w:szCs w:val="21"/>
              </w:rPr>
            </w:pPr>
            <w:r>
              <w:rPr>
                <w:rFonts w:cs="宋体" w:hint="eastAsia"/>
                <w:snapToGrid w:val="0"/>
                <w:szCs w:val="21"/>
                <w:lang w:bidi="ar"/>
              </w:rPr>
              <w:t>人机互动设计合理</w:t>
            </w:r>
          </w:p>
          <w:p w14:paraId="65677CB6" w14:textId="77777777" w:rsidR="00197B1D" w:rsidRDefault="005C55D3">
            <w:pPr>
              <w:rPr>
                <w:snapToGrid w:val="0"/>
                <w:szCs w:val="21"/>
              </w:rPr>
            </w:pPr>
            <w:r>
              <w:rPr>
                <w:rFonts w:cs="宋体" w:hint="eastAsia"/>
                <w:snapToGrid w:val="0"/>
                <w:szCs w:val="21"/>
                <w:lang w:bidi="ar"/>
              </w:rPr>
              <w:t>用户测试</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4E284C06" w14:textId="77777777" w:rsidR="00197B1D" w:rsidRDefault="005C55D3">
            <w:pPr>
              <w:rPr>
                <w:szCs w:val="21"/>
              </w:rPr>
            </w:pPr>
            <w:r>
              <w:rPr>
                <w:kern w:val="0"/>
                <w:szCs w:val="21"/>
                <w:lang w:bidi="ar"/>
              </w:rPr>
              <w:t>9.9</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7AF97052" w14:textId="77777777" w:rsidR="00197B1D" w:rsidRDefault="005C55D3">
            <w:pPr>
              <w:rPr>
                <w:szCs w:val="21"/>
              </w:rPr>
            </w:pPr>
            <w:r>
              <w:rPr>
                <w:rFonts w:cs="宋体" w:hint="eastAsia"/>
                <w:kern w:val="0"/>
                <w:szCs w:val="21"/>
                <w:lang w:bidi="ar"/>
              </w:rPr>
              <w:t>软件测试</w:t>
            </w:r>
          </w:p>
        </w:tc>
      </w:tr>
      <w:tr w:rsidR="00197B1D" w14:paraId="4CF5C638"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79D2963E" w14:textId="77777777" w:rsidR="00197B1D" w:rsidRDefault="005C55D3">
            <w:pPr>
              <w:rPr>
                <w:szCs w:val="21"/>
              </w:rPr>
            </w:pPr>
            <w:r>
              <w:rPr>
                <w:szCs w:val="21"/>
                <w:lang w:bidi="ar"/>
              </w:rPr>
              <w:t>18</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1EDAB685" w14:textId="77777777" w:rsidR="00197B1D" w:rsidRDefault="005C55D3">
            <w:pPr>
              <w:rPr>
                <w:snapToGrid w:val="0"/>
                <w:szCs w:val="21"/>
              </w:rPr>
            </w:pPr>
            <w:r>
              <w:rPr>
                <w:snapToGrid w:val="0"/>
                <w:szCs w:val="21"/>
                <w:lang w:bidi="ar"/>
              </w:rPr>
              <w:t>H10</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4798D8AB" w14:textId="77777777" w:rsidR="00197B1D" w:rsidRDefault="005C55D3">
            <w:pPr>
              <w:rPr>
                <w:snapToGrid w:val="0"/>
                <w:szCs w:val="21"/>
              </w:rPr>
            </w:pPr>
            <w:r>
              <w:rPr>
                <w:rFonts w:cs="宋体" w:hint="eastAsia"/>
                <w:snapToGrid w:val="0"/>
                <w:szCs w:val="21"/>
                <w:lang w:bidi="ar"/>
              </w:rPr>
              <w:t>容错处理</w:t>
            </w:r>
          </w:p>
          <w:p w14:paraId="4DBCF57B" w14:textId="77777777" w:rsidR="00197B1D" w:rsidRDefault="005C55D3">
            <w:pPr>
              <w:rPr>
                <w:snapToGrid w:val="0"/>
                <w:szCs w:val="21"/>
              </w:rPr>
            </w:pPr>
            <w:r>
              <w:rPr>
                <w:rFonts w:cs="宋体" w:hint="eastAsia"/>
                <w:snapToGrid w:val="0"/>
                <w:szCs w:val="21"/>
                <w:lang w:bidi="ar"/>
              </w:rPr>
              <w:t>用户测试</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652255F5" w14:textId="77777777" w:rsidR="00197B1D" w:rsidRDefault="005C55D3">
            <w:pPr>
              <w:rPr>
                <w:bCs/>
                <w:szCs w:val="21"/>
              </w:rPr>
            </w:pPr>
            <w:r>
              <w:rPr>
                <w:bCs/>
                <w:szCs w:val="21"/>
                <w:lang w:bidi="ar"/>
              </w:rPr>
              <w:t xml:space="preserve">7.1.27 </w:t>
            </w:r>
          </w:p>
          <w:p w14:paraId="714895E1" w14:textId="77777777" w:rsidR="00197B1D" w:rsidRDefault="005C55D3">
            <w:pPr>
              <w:rPr>
                <w:kern w:val="0"/>
                <w:szCs w:val="21"/>
              </w:rPr>
            </w:pPr>
            <w:r>
              <w:rPr>
                <w:kern w:val="0"/>
                <w:szCs w:val="21"/>
                <w:lang w:bidi="ar"/>
              </w:rPr>
              <w:t>9.9</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08AADEF0" w14:textId="77777777" w:rsidR="00197B1D" w:rsidRDefault="005C55D3">
            <w:pPr>
              <w:rPr>
                <w:bCs/>
                <w:szCs w:val="21"/>
              </w:rPr>
            </w:pPr>
            <w:r>
              <w:rPr>
                <w:rFonts w:cs="宋体" w:hint="eastAsia"/>
                <w:bCs/>
                <w:szCs w:val="21"/>
                <w:lang w:bidi="ar"/>
              </w:rPr>
              <w:t>参数设置功能</w:t>
            </w:r>
          </w:p>
          <w:p w14:paraId="1E375CF4" w14:textId="77777777" w:rsidR="00197B1D" w:rsidRDefault="005C55D3">
            <w:pPr>
              <w:rPr>
                <w:szCs w:val="21"/>
              </w:rPr>
            </w:pPr>
            <w:r>
              <w:rPr>
                <w:rFonts w:cs="宋体" w:hint="eastAsia"/>
                <w:bCs/>
                <w:szCs w:val="21"/>
                <w:lang w:bidi="ar"/>
              </w:rPr>
              <w:t>软件测试</w:t>
            </w:r>
          </w:p>
        </w:tc>
      </w:tr>
      <w:tr w:rsidR="00197B1D" w14:paraId="4AB9C392"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0BC23A6C" w14:textId="77777777" w:rsidR="00197B1D" w:rsidRDefault="005C55D3">
            <w:pPr>
              <w:rPr>
                <w:szCs w:val="21"/>
              </w:rPr>
            </w:pPr>
            <w:r>
              <w:rPr>
                <w:szCs w:val="21"/>
                <w:lang w:bidi="ar"/>
              </w:rPr>
              <w:t>19</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3548002D" w14:textId="77777777" w:rsidR="00197B1D" w:rsidRDefault="005C55D3">
            <w:pPr>
              <w:rPr>
                <w:snapToGrid w:val="0"/>
                <w:szCs w:val="21"/>
              </w:rPr>
            </w:pPr>
            <w:r>
              <w:rPr>
                <w:snapToGrid w:val="0"/>
                <w:szCs w:val="21"/>
                <w:lang w:bidi="ar"/>
              </w:rPr>
              <w:t>H11-1</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263B8801" w14:textId="77777777" w:rsidR="00197B1D" w:rsidRDefault="005C55D3">
            <w:pPr>
              <w:rPr>
                <w:snapToGrid w:val="0"/>
                <w:szCs w:val="21"/>
              </w:rPr>
            </w:pPr>
            <w:r>
              <w:rPr>
                <w:rFonts w:cs="宋体" w:hint="eastAsia"/>
                <w:snapToGrid w:val="0"/>
                <w:szCs w:val="21"/>
                <w:lang w:bidi="ar"/>
              </w:rPr>
              <w:t>设计账号密码机制</w:t>
            </w:r>
          </w:p>
          <w:p w14:paraId="54DD570B" w14:textId="77777777" w:rsidR="00197B1D" w:rsidRDefault="005C55D3">
            <w:pPr>
              <w:rPr>
                <w:snapToGrid w:val="0"/>
                <w:szCs w:val="21"/>
              </w:rPr>
            </w:pPr>
            <w:r>
              <w:rPr>
                <w:rFonts w:cs="宋体" w:hint="eastAsia"/>
                <w:snapToGrid w:val="0"/>
                <w:szCs w:val="21"/>
                <w:lang w:bidi="ar"/>
              </w:rPr>
              <w:t>设计验证</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4A61222E" w14:textId="77777777" w:rsidR="00197B1D" w:rsidRDefault="005C55D3">
            <w:pPr>
              <w:rPr>
                <w:szCs w:val="21"/>
              </w:rPr>
            </w:pPr>
            <w:r>
              <w:rPr>
                <w:szCs w:val="21"/>
                <w:lang w:bidi="ar"/>
              </w:rPr>
              <w:t>7.2.1</w:t>
            </w:r>
          </w:p>
          <w:p w14:paraId="0B6908BE" w14:textId="77777777" w:rsidR="00197B1D" w:rsidRDefault="005C55D3">
            <w:pPr>
              <w:rPr>
                <w:szCs w:val="21"/>
              </w:rPr>
            </w:pPr>
            <w:r>
              <w:rPr>
                <w:szCs w:val="21"/>
                <w:lang w:bidi="ar"/>
              </w:rPr>
              <w:t>9.9</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5781262E" w14:textId="77777777" w:rsidR="00197B1D" w:rsidRDefault="005C55D3">
            <w:pPr>
              <w:rPr>
                <w:bCs/>
                <w:szCs w:val="21"/>
              </w:rPr>
            </w:pPr>
            <w:r>
              <w:rPr>
                <w:rFonts w:cs="宋体" w:hint="eastAsia"/>
                <w:bCs/>
                <w:szCs w:val="21"/>
                <w:lang w:bidi="ar"/>
              </w:rPr>
              <w:t>用户登录</w:t>
            </w:r>
          </w:p>
          <w:p w14:paraId="10A2A5A7" w14:textId="77777777" w:rsidR="00197B1D" w:rsidRDefault="005C55D3">
            <w:pPr>
              <w:rPr>
                <w:szCs w:val="21"/>
              </w:rPr>
            </w:pPr>
            <w:r>
              <w:rPr>
                <w:rFonts w:cs="宋体" w:hint="eastAsia"/>
                <w:bCs/>
                <w:szCs w:val="21"/>
                <w:lang w:bidi="ar"/>
              </w:rPr>
              <w:t>软件测试</w:t>
            </w:r>
          </w:p>
        </w:tc>
      </w:tr>
      <w:tr w:rsidR="00197B1D" w14:paraId="523554FE"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539091F4" w14:textId="77777777" w:rsidR="00197B1D" w:rsidRDefault="005C55D3">
            <w:pPr>
              <w:rPr>
                <w:szCs w:val="21"/>
              </w:rPr>
            </w:pPr>
            <w:r>
              <w:rPr>
                <w:szCs w:val="21"/>
                <w:lang w:bidi="ar"/>
              </w:rPr>
              <w:t>20</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6C3C1647" w14:textId="77777777" w:rsidR="00197B1D" w:rsidRDefault="005C55D3">
            <w:pPr>
              <w:rPr>
                <w:snapToGrid w:val="0"/>
                <w:szCs w:val="21"/>
              </w:rPr>
            </w:pPr>
            <w:r>
              <w:rPr>
                <w:snapToGrid w:val="0"/>
                <w:szCs w:val="21"/>
                <w:lang w:bidi="ar"/>
              </w:rPr>
              <w:t>H11-2</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582F9D6C" w14:textId="77777777" w:rsidR="00197B1D" w:rsidRDefault="005C55D3">
            <w:pPr>
              <w:rPr>
                <w:snapToGrid w:val="0"/>
                <w:szCs w:val="21"/>
              </w:rPr>
            </w:pPr>
            <w:r>
              <w:rPr>
                <w:rFonts w:cs="宋体" w:hint="eastAsia"/>
                <w:snapToGrid w:val="0"/>
                <w:szCs w:val="21"/>
                <w:lang w:bidi="ar"/>
              </w:rPr>
              <w:t>容错处理</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35B72D59" w14:textId="77777777" w:rsidR="00197B1D" w:rsidRDefault="005C55D3">
            <w:pPr>
              <w:rPr>
                <w:szCs w:val="21"/>
              </w:rPr>
            </w:pPr>
            <w:r>
              <w:rPr>
                <w:kern w:val="0"/>
                <w:szCs w:val="21"/>
                <w:lang w:bidi="ar"/>
              </w:rPr>
              <w:t>5.5</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4F538580" w14:textId="77777777" w:rsidR="00197B1D" w:rsidRDefault="005C55D3">
            <w:pPr>
              <w:rPr>
                <w:szCs w:val="21"/>
              </w:rPr>
            </w:pPr>
            <w:r>
              <w:rPr>
                <w:rFonts w:cs="宋体" w:hint="eastAsia"/>
                <w:bCs/>
                <w:szCs w:val="21"/>
                <w:lang w:bidi="ar"/>
              </w:rPr>
              <w:t>软件系统和其他系统之间的接口</w:t>
            </w:r>
          </w:p>
        </w:tc>
      </w:tr>
      <w:tr w:rsidR="00197B1D" w14:paraId="671EE8C8"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630A77C7" w14:textId="77777777" w:rsidR="00197B1D" w:rsidRDefault="005C55D3">
            <w:pPr>
              <w:rPr>
                <w:szCs w:val="21"/>
              </w:rPr>
            </w:pPr>
            <w:r>
              <w:rPr>
                <w:szCs w:val="21"/>
                <w:lang w:bidi="ar"/>
              </w:rPr>
              <w:t>21</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23A1EF87" w14:textId="77777777" w:rsidR="00197B1D" w:rsidRDefault="005C55D3">
            <w:pPr>
              <w:rPr>
                <w:snapToGrid w:val="0"/>
                <w:szCs w:val="21"/>
              </w:rPr>
            </w:pPr>
            <w:r>
              <w:rPr>
                <w:snapToGrid w:val="0"/>
                <w:szCs w:val="21"/>
                <w:lang w:bidi="ar"/>
              </w:rPr>
              <w:t>H12</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166EC68B" w14:textId="77777777" w:rsidR="00197B1D" w:rsidRDefault="005C55D3">
            <w:pPr>
              <w:rPr>
                <w:snapToGrid w:val="0"/>
                <w:szCs w:val="21"/>
              </w:rPr>
            </w:pPr>
            <w:r>
              <w:rPr>
                <w:rFonts w:cs="宋体" w:hint="eastAsia"/>
                <w:snapToGrid w:val="0"/>
                <w:szCs w:val="21"/>
                <w:lang w:bidi="ar"/>
              </w:rPr>
              <w:t>说明书规定显示屏尺寸</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32C37453" w14:textId="77777777" w:rsidR="00197B1D" w:rsidRDefault="005C55D3">
            <w:pPr>
              <w:rPr>
                <w:szCs w:val="21"/>
              </w:rPr>
            </w:pPr>
            <w:r>
              <w:rPr>
                <w:kern w:val="0"/>
                <w:szCs w:val="21"/>
                <w:lang w:bidi="ar"/>
              </w:rPr>
              <w:t>9.6</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0F5265FA" w14:textId="77777777" w:rsidR="00197B1D" w:rsidRDefault="005C55D3">
            <w:pPr>
              <w:spacing w:line="360" w:lineRule="auto"/>
              <w:rPr>
                <w:szCs w:val="21"/>
              </w:rPr>
            </w:pPr>
            <w:bookmarkStart w:id="1219" w:name="_Toc30916"/>
            <w:r>
              <w:rPr>
                <w:rFonts w:cs="宋体" w:hint="eastAsia"/>
                <w:bCs/>
                <w:szCs w:val="21"/>
                <w:lang w:bidi="ar"/>
              </w:rPr>
              <w:t>编制的用户文档要求</w:t>
            </w:r>
            <w:bookmarkEnd w:id="1219"/>
          </w:p>
        </w:tc>
      </w:tr>
      <w:tr w:rsidR="00197B1D" w14:paraId="59174E78"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27D52D01" w14:textId="77777777" w:rsidR="00197B1D" w:rsidRDefault="005C55D3">
            <w:pPr>
              <w:rPr>
                <w:szCs w:val="21"/>
              </w:rPr>
            </w:pPr>
            <w:r>
              <w:rPr>
                <w:szCs w:val="21"/>
                <w:lang w:bidi="ar"/>
              </w:rPr>
              <w:t>22</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382C4BDE" w14:textId="77777777" w:rsidR="00197B1D" w:rsidRDefault="005C55D3">
            <w:pPr>
              <w:rPr>
                <w:snapToGrid w:val="0"/>
                <w:szCs w:val="21"/>
              </w:rPr>
            </w:pPr>
            <w:r>
              <w:rPr>
                <w:snapToGrid w:val="0"/>
                <w:szCs w:val="21"/>
                <w:lang w:bidi="ar"/>
              </w:rPr>
              <w:t>H13-1</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16674896" w14:textId="77777777" w:rsidR="00197B1D" w:rsidRDefault="005C55D3">
            <w:pPr>
              <w:rPr>
                <w:snapToGrid w:val="0"/>
                <w:szCs w:val="21"/>
              </w:rPr>
            </w:pPr>
            <w:r>
              <w:rPr>
                <w:rFonts w:cs="宋体" w:hint="eastAsia"/>
                <w:snapToGrid w:val="0"/>
                <w:szCs w:val="21"/>
                <w:lang w:bidi="ar"/>
              </w:rPr>
              <w:t>软件设计对数据加密</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13585A2B" w14:textId="77777777" w:rsidR="00197B1D" w:rsidRDefault="005C55D3">
            <w:pPr>
              <w:rPr>
                <w:szCs w:val="21"/>
              </w:rPr>
            </w:pPr>
            <w:r>
              <w:rPr>
                <w:szCs w:val="21"/>
                <w:lang w:bidi="ar"/>
              </w:rPr>
              <w:t>9.1</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3F87D586" w14:textId="77777777" w:rsidR="00197B1D" w:rsidRDefault="005C55D3">
            <w:pPr>
              <w:rPr>
                <w:szCs w:val="21"/>
              </w:rPr>
            </w:pPr>
            <w:r>
              <w:rPr>
                <w:rFonts w:cs="宋体" w:hint="eastAsia"/>
                <w:bCs/>
                <w:szCs w:val="21"/>
                <w:lang w:bidi="ar"/>
              </w:rPr>
              <w:t>保密安全需求</w:t>
            </w:r>
          </w:p>
        </w:tc>
      </w:tr>
      <w:tr w:rsidR="00197B1D" w14:paraId="63F8AA46"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6E2A34CC" w14:textId="77777777" w:rsidR="00197B1D" w:rsidRDefault="005C55D3">
            <w:pPr>
              <w:rPr>
                <w:szCs w:val="21"/>
              </w:rPr>
            </w:pPr>
            <w:r>
              <w:rPr>
                <w:szCs w:val="21"/>
                <w:lang w:bidi="ar"/>
              </w:rPr>
              <w:t>23</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643862D4" w14:textId="77777777" w:rsidR="00197B1D" w:rsidRDefault="005C55D3">
            <w:pPr>
              <w:rPr>
                <w:snapToGrid w:val="0"/>
                <w:szCs w:val="21"/>
              </w:rPr>
            </w:pPr>
            <w:r>
              <w:rPr>
                <w:snapToGrid w:val="0"/>
                <w:szCs w:val="21"/>
                <w:lang w:bidi="ar"/>
              </w:rPr>
              <w:t>H13-2</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62344E6F" w14:textId="77777777" w:rsidR="00197B1D" w:rsidRDefault="005C55D3">
            <w:pPr>
              <w:rPr>
                <w:snapToGrid w:val="0"/>
                <w:szCs w:val="21"/>
              </w:rPr>
            </w:pPr>
            <w:r>
              <w:rPr>
                <w:rFonts w:cs="宋体" w:hint="eastAsia"/>
                <w:lang w:bidi="ar"/>
              </w:rPr>
              <w:t>设计简单的菜单</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0BB1D5FD" w14:textId="77777777" w:rsidR="00197B1D" w:rsidRDefault="005C55D3">
            <w:pPr>
              <w:rPr>
                <w:szCs w:val="21"/>
              </w:rPr>
            </w:pPr>
            <w:r>
              <w:rPr>
                <w:kern w:val="0"/>
                <w:szCs w:val="21"/>
                <w:lang w:bidi="ar"/>
              </w:rPr>
              <w:t>6</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406B0056" w14:textId="77777777" w:rsidR="00197B1D" w:rsidRDefault="005C55D3">
            <w:pPr>
              <w:rPr>
                <w:szCs w:val="21"/>
              </w:rPr>
            </w:pPr>
            <w:r>
              <w:rPr>
                <w:rFonts w:cs="宋体" w:hint="eastAsia"/>
                <w:bCs/>
                <w:szCs w:val="21"/>
                <w:lang w:bidi="ar"/>
              </w:rPr>
              <w:t>界面需求</w:t>
            </w:r>
          </w:p>
        </w:tc>
      </w:tr>
      <w:tr w:rsidR="00197B1D" w14:paraId="148F5EB3"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55A920C3" w14:textId="77777777" w:rsidR="00197B1D" w:rsidRDefault="005C55D3">
            <w:pPr>
              <w:rPr>
                <w:szCs w:val="21"/>
              </w:rPr>
            </w:pPr>
            <w:r>
              <w:rPr>
                <w:szCs w:val="21"/>
                <w:lang w:bidi="ar"/>
              </w:rPr>
              <w:t>24</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545AB0CE" w14:textId="77777777" w:rsidR="00197B1D" w:rsidRDefault="005C55D3">
            <w:pPr>
              <w:rPr>
                <w:snapToGrid w:val="0"/>
                <w:szCs w:val="21"/>
              </w:rPr>
            </w:pPr>
            <w:r>
              <w:rPr>
                <w:lang w:bidi="ar"/>
              </w:rPr>
              <w:t>H14-1</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363DB21E" w14:textId="77777777" w:rsidR="00197B1D" w:rsidRDefault="005C55D3">
            <w:r>
              <w:rPr>
                <w:rFonts w:cs="宋体" w:hint="eastAsia"/>
                <w:lang w:bidi="ar"/>
              </w:rPr>
              <w:t>说明书中明确使用人群</w:t>
            </w:r>
          </w:p>
          <w:p w14:paraId="77E6F639" w14:textId="77777777" w:rsidR="00197B1D" w:rsidRDefault="005C55D3">
            <w:pPr>
              <w:rPr>
                <w:snapToGrid w:val="0"/>
                <w:szCs w:val="21"/>
              </w:rPr>
            </w:pPr>
            <w:r>
              <w:rPr>
                <w:rFonts w:cs="宋体" w:hint="eastAsia"/>
                <w:lang w:bidi="ar"/>
              </w:rPr>
              <w:t>用户测试</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7280D3ED" w14:textId="77777777" w:rsidR="00197B1D" w:rsidRDefault="005C55D3">
            <w:pPr>
              <w:rPr>
                <w:kern w:val="0"/>
                <w:szCs w:val="21"/>
              </w:rPr>
            </w:pPr>
            <w:r>
              <w:rPr>
                <w:kern w:val="0"/>
                <w:szCs w:val="21"/>
                <w:lang w:bidi="ar"/>
              </w:rPr>
              <w:t>9.6</w:t>
            </w:r>
          </w:p>
          <w:p w14:paraId="534F289A" w14:textId="77777777" w:rsidR="00197B1D" w:rsidRDefault="005C55D3">
            <w:pPr>
              <w:rPr>
                <w:szCs w:val="21"/>
              </w:rPr>
            </w:pPr>
            <w:r>
              <w:rPr>
                <w:szCs w:val="21"/>
                <w:lang w:bidi="ar"/>
              </w:rPr>
              <w:t>9.9</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1ED57F61" w14:textId="77777777" w:rsidR="00197B1D" w:rsidRDefault="005C55D3">
            <w:pPr>
              <w:rPr>
                <w:bCs/>
                <w:szCs w:val="21"/>
              </w:rPr>
            </w:pPr>
            <w:r>
              <w:rPr>
                <w:rFonts w:cs="宋体" w:hint="eastAsia"/>
                <w:bCs/>
                <w:szCs w:val="21"/>
                <w:lang w:bidi="ar"/>
              </w:rPr>
              <w:t>编制的用户文档要求</w:t>
            </w:r>
          </w:p>
          <w:p w14:paraId="7F846122" w14:textId="77777777" w:rsidR="00197B1D" w:rsidRDefault="005C55D3">
            <w:pPr>
              <w:rPr>
                <w:szCs w:val="21"/>
              </w:rPr>
            </w:pPr>
            <w:r>
              <w:rPr>
                <w:rFonts w:cs="宋体" w:hint="eastAsia"/>
                <w:lang w:bidi="ar"/>
              </w:rPr>
              <w:t>用户测试报告</w:t>
            </w:r>
          </w:p>
        </w:tc>
      </w:tr>
      <w:tr w:rsidR="00197B1D" w14:paraId="400405B7"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5B30AA8E" w14:textId="77777777" w:rsidR="00197B1D" w:rsidRDefault="005C55D3">
            <w:pPr>
              <w:rPr>
                <w:szCs w:val="21"/>
              </w:rPr>
            </w:pPr>
            <w:r>
              <w:rPr>
                <w:szCs w:val="21"/>
                <w:lang w:bidi="ar"/>
              </w:rPr>
              <w:t>25</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750BE5E5" w14:textId="77777777" w:rsidR="00197B1D" w:rsidRDefault="005C55D3">
            <w:pPr>
              <w:rPr>
                <w:snapToGrid w:val="0"/>
                <w:szCs w:val="21"/>
              </w:rPr>
            </w:pPr>
            <w:r>
              <w:rPr>
                <w:lang w:bidi="ar"/>
              </w:rPr>
              <w:t>H14-2</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647F7A00" w14:textId="77777777" w:rsidR="00197B1D" w:rsidRDefault="005C55D3">
            <w:r>
              <w:rPr>
                <w:rFonts w:cs="宋体" w:hint="eastAsia"/>
                <w:lang w:bidi="ar"/>
              </w:rPr>
              <w:t>说明书中明确使用人群</w:t>
            </w:r>
          </w:p>
          <w:p w14:paraId="09783CED" w14:textId="77777777" w:rsidR="00197B1D" w:rsidRDefault="005C55D3">
            <w:pPr>
              <w:rPr>
                <w:snapToGrid w:val="0"/>
                <w:szCs w:val="21"/>
              </w:rPr>
            </w:pPr>
            <w:r>
              <w:rPr>
                <w:rFonts w:cs="宋体" w:hint="eastAsia"/>
                <w:snapToGrid w:val="0"/>
                <w:szCs w:val="21"/>
                <w:lang w:bidi="ar"/>
              </w:rPr>
              <w:t>用户测试</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64C60B4A" w14:textId="77777777" w:rsidR="00197B1D" w:rsidRDefault="005C55D3">
            <w:pPr>
              <w:rPr>
                <w:kern w:val="0"/>
                <w:szCs w:val="21"/>
              </w:rPr>
            </w:pPr>
            <w:r>
              <w:rPr>
                <w:kern w:val="0"/>
                <w:szCs w:val="21"/>
                <w:lang w:bidi="ar"/>
              </w:rPr>
              <w:t>9.6</w:t>
            </w:r>
          </w:p>
          <w:p w14:paraId="1CAC02C2" w14:textId="77777777" w:rsidR="00197B1D" w:rsidRDefault="005C55D3">
            <w:pPr>
              <w:rPr>
                <w:szCs w:val="21"/>
              </w:rPr>
            </w:pPr>
            <w:r>
              <w:rPr>
                <w:szCs w:val="21"/>
                <w:lang w:bidi="ar"/>
              </w:rPr>
              <w:t>9.9</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0DF27D09" w14:textId="77777777" w:rsidR="00197B1D" w:rsidRDefault="005C55D3">
            <w:pPr>
              <w:rPr>
                <w:bCs/>
                <w:szCs w:val="21"/>
              </w:rPr>
            </w:pPr>
            <w:r>
              <w:rPr>
                <w:rFonts w:cs="宋体" w:hint="eastAsia"/>
                <w:bCs/>
                <w:szCs w:val="21"/>
                <w:lang w:bidi="ar"/>
              </w:rPr>
              <w:t>编制的用户文档要求</w:t>
            </w:r>
          </w:p>
          <w:p w14:paraId="2AB36A5C" w14:textId="77777777" w:rsidR="00197B1D" w:rsidRDefault="005C55D3">
            <w:pPr>
              <w:rPr>
                <w:szCs w:val="21"/>
              </w:rPr>
            </w:pPr>
            <w:r>
              <w:rPr>
                <w:rFonts w:cs="宋体" w:hint="eastAsia"/>
                <w:lang w:bidi="ar"/>
              </w:rPr>
              <w:t>用户测试报告</w:t>
            </w:r>
          </w:p>
        </w:tc>
      </w:tr>
      <w:tr w:rsidR="00197B1D" w14:paraId="006A88C3"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755C2374" w14:textId="77777777" w:rsidR="00197B1D" w:rsidRDefault="005C55D3">
            <w:pPr>
              <w:rPr>
                <w:szCs w:val="21"/>
              </w:rPr>
            </w:pPr>
            <w:r>
              <w:rPr>
                <w:szCs w:val="21"/>
                <w:lang w:bidi="ar"/>
              </w:rPr>
              <w:t>26</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6AC92182" w14:textId="77777777" w:rsidR="00197B1D" w:rsidRDefault="005C55D3">
            <w:pPr>
              <w:rPr>
                <w:snapToGrid w:val="0"/>
                <w:szCs w:val="21"/>
              </w:rPr>
            </w:pPr>
            <w:r>
              <w:rPr>
                <w:lang w:bidi="ar"/>
              </w:rPr>
              <w:t>H15</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4117688B" w14:textId="77777777" w:rsidR="00197B1D" w:rsidRDefault="005C55D3">
            <w:r>
              <w:rPr>
                <w:rFonts w:cs="宋体" w:hint="eastAsia"/>
                <w:lang w:bidi="ar"/>
              </w:rPr>
              <w:t>软件详细设计中设计上传确认按钮。</w:t>
            </w:r>
          </w:p>
          <w:p w14:paraId="3A128120" w14:textId="77777777" w:rsidR="00197B1D" w:rsidRDefault="005C55D3">
            <w:pPr>
              <w:rPr>
                <w:snapToGrid w:val="0"/>
                <w:szCs w:val="21"/>
              </w:rPr>
            </w:pPr>
            <w:r>
              <w:rPr>
                <w:rFonts w:cs="宋体" w:hint="eastAsia"/>
                <w:lang w:bidi="ar"/>
              </w:rPr>
              <w:t>说明中明确用户需经过培训才可操作，及操作时注意事项</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72F0804A" w14:textId="77777777" w:rsidR="00197B1D" w:rsidRDefault="005C55D3">
            <w:pPr>
              <w:rPr>
                <w:kern w:val="0"/>
                <w:szCs w:val="21"/>
              </w:rPr>
            </w:pPr>
            <w:r>
              <w:rPr>
                <w:kern w:val="0"/>
                <w:szCs w:val="21"/>
                <w:lang w:bidi="ar"/>
              </w:rPr>
              <w:t>7.1.25</w:t>
            </w:r>
          </w:p>
          <w:p w14:paraId="0F7684A8" w14:textId="77777777" w:rsidR="00197B1D" w:rsidRDefault="005C55D3">
            <w:pPr>
              <w:rPr>
                <w:kern w:val="0"/>
                <w:szCs w:val="21"/>
              </w:rPr>
            </w:pPr>
            <w:r>
              <w:rPr>
                <w:kern w:val="0"/>
                <w:szCs w:val="21"/>
                <w:lang w:bidi="ar"/>
              </w:rPr>
              <w:t>7.1.26</w:t>
            </w:r>
          </w:p>
          <w:p w14:paraId="50CBD88D" w14:textId="77777777" w:rsidR="00197B1D" w:rsidRDefault="005C55D3">
            <w:pPr>
              <w:rPr>
                <w:szCs w:val="21"/>
              </w:rPr>
            </w:pPr>
            <w:r>
              <w:rPr>
                <w:kern w:val="0"/>
                <w:szCs w:val="21"/>
                <w:lang w:bidi="ar"/>
              </w:rPr>
              <w:t>9.6</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373F89EA" w14:textId="77777777" w:rsidR="00197B1D" w:rsidRDefault="005C55D3">
            <w:pPr>
              <w:rPr>
                <w:bCs/>
                <w:szCs w:val="21"/>
              </w:rPr>
            </w:pPr>
            <w:r>
              <w:rPr>
                <w:rFonts w:cs="宋体" w:hint="eastAsia"/>
                <w:bCs/>
                <w:szCs w:val="21"/>
                <w:lang w:bidi="ar"/>
              </w:rPr>
              <w:t>上</w:t>
            </w:r>
            <w:proofErr w:type="gramStart"/>
            <w:r>
              <w:rPr>
                <w:rFonts w:cs="宋体" w:hint="eastAsia"/>
                <w:bCs/>
                <w:szCs w:val="21"/>
                <w:lang w:bidi="ar"/>
              </w:rPr>
              <w:t>传报告</w:t>
            </w:r>
            <w:proofErr w:type="gramEnd"/>
            <w:r>
              <w:rPr>
                <w:rFonts w:cs="宋体" w:hint="eastAsia"/>
                <w:bCs/>
                <w:szCs w:val="21"/>
                <w:lang w:bidi="ar"/>
              </w:rPr>
              <w:t>功能</w:t>
            </w:r>
          </w:p>
          <w:p w14:paraId="1B9AB70B" w14:textId="77777777" w:rsidR="00197B1D" w:rsidRDefault="005C55D3">
            <w:pPr>
              <w:rPr>
                <w:bCs/>
                <w:szCs w:val="21"/>
              </w:rPr>
            </w:pPr>
            <w:r>
              <w:rPr>
                <w:rFonts w:cs="宋体" w:hint="eastAsia"/>
                <w:bCs/>
                <w:szCs w:val="21"/>
                <w:lang w:bidi="ar"/>
              </w:rPr>
              <w:t>上</w:t>
            </w:r>
            <w:proofErr w:type="gramStart"/>
            <w:r>
              <w:rPr>
                <w:rFonts w:cs="宋体" w:hint="eastAsia"/>
                <w:bCs/>
                <w:szCs w:val="21"/>
                <w:lang w:bidi="ar"/>
              </w:rPr>
              <w:t>传分析</w:t>
            </w:r>
            <w:proofErr w:type="gramEnd"/>
            <w:r>
              <w:rPr>
                <w:rFonts w:cs="宋体" w:hint="eastAsia"/>
                <w:bCs/>
                <w:szCs w:val="21"/>
                <w:lang w:bidi="ar"/>
              </w:rPr>
              <w:t>文件功能</w:t>
            </w:r>
          </w:p>
          <w:p w14:paraId="196CDD17" w14:textId="77777777" w:rsidR="00197B1D" w:rsidRDefault="005C55D3">
            <w:pPr>
              <w:rPr>
                <w:szCs w:val="21"/>
              </w:rPr>
            </w:pPr>
            <w:r>
              <w:rPr>
                <w:rFonts w:cs="宋体" w:hint="eastAsia"/>
                <w:bCs/>
                <w:szCs w:val="21"/>
                <w:lang w:bidi="ar"/>
              </w:rPr>
              <w:t>编制的用户文档要求</w:t>
            </w:r>
          </w:p>
        </w:tc>
      </w:tr>
      <w:tr w:rsidR="00197B1D" w14:paraId="153D27B4"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120D464F" w14:textId="77777777" w:rsidR="00197B1D" w:rsidRDefault="005C55D3">
            <w:pPr>
              <w:rPr>
                <w:szCs w:val="21"/>
              </w:rPr>
            </w:pPr>
            <w:r>
              <w:rPr>
                <w:szCs w:val="21"/>
                <w:lang w:bidi="ar"/>
              </w:rPr>
              <w:t>27</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224EF149" w14:textId="77777777" w:rsidR="00197B1D" w:rsidRDefault="005C55D3">
            <w:pPr>
              <w:rPr>
                <w:snapToGrid w:val="0"/>
                <w:szCs w:val="21"/>
              </w:rPr>
            </w:pPr>
            <w:r>
              <w:rPr>
                <w:lang w:bidi="ar"/>
              </w:rPr>
              <w:t>H16-1</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498B3F6B" w14:textId="77777777" w:rsidR="00197B1D" w:rsidRDefault="005C55D3">
            <w:pPr>
              <w:rPr>
                <w:snapToGrid w:val="0"/>
                <w:szCs w:val="21"/>
              </w:rPr>
            </w:pPr>
            <w:r>
              <w:rPr>
                <w:rFonts w:cs="宋体" w:hint="eastAsia"/>
                <w:lang w:bidi="ar"/>
              </w:rPr>
              <w:t>说明书中应对性能特征进行详细并易于理解的描述</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7E0CCF69" w14:textId="77777777" w:rsidR="00197B1D" w:rsidRDefault="005C55D3">
            <w:pPr>
              <w:rPr>
                <w:szCs w:val="21"/>
              </w:rPr>
            </w:pPr>
            <w:r>
              <w:rPr>
                <w:kern w:val="0"/>
                <w:szCs w:val="21"/>
                <w:lang w:bidi="ar"/>
              </w:rPr>
              <w:t>9.6</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4C7DE814" w14:textId="77777777" w:rsidR="00197B1D" w:rsidRDefault="005C55D3">
            <w:pPr>
              <w:rPr>
                <w:szCs w:val="21"/>
              </w:rPr>
            </w:pPr>
            <w:r>
              <w:rPr>
                <w:rFonts w:cs="宋体" w:hint="eastAsia"/>
                <w:bCs/>
                <w:szCs w:val="21"/>
                <w:lang w:bidi="ar"/>
              </w:rPr>
              <w:t>编制的用户文档要求</w:t>
            </w:r>
          </w:p>
        </w:tc>
      </w:tr>
      <w:tr w:rsidR="00197B1D" w14:paraId="6FDA4179"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6628CF19" w14:textId="77777777" w:rsidR="00197B1D" w:rsidRDefault="005C55D3">
            <w:pPr>
              <w:rPr>
                <w:szCs w:val="21"/>
              </w:rPr>
            </w:pPr>
            <w:r>
              <w:rPr>
                <w:szCs w:val="21"/>
                <w:lang w:bidi="ar"/>
              </w:rPr>
              <w:t>28</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469DE074" w14:textId="77777777" w:rsidR="00197B1D" w:rsidRDefault="005C55D3">
            <w:pPr>
              <w:rPr>
                <w:snapToGrid w:val="0"/>
                <w:szCs w:val="21"/>
              </w:rPr>
            </w:pPr>
            <w:r>
              <w:rPr>
                <w:lang w:bidi="ar"/>
              </w:rPr>
              <w:t>H16-2</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31B88AF9" w14:textId="77777777" w:rsidR="00197B1D" w:rsidRDefault="005C55D3">
            <w:pPr>
              <w:rPr>
                <w:snapToGrid w:val="0"/>
                <w:szCs w:val="21"/>
              </w:rPr>
            </w:pPr>
            <w:r>
              <w:rPr>
                <w:rFonts w:cs="宋体" w:hint="eastAsia"/>
                <w:snapToGrid w:val="0"/>
                <w:szCs w:val="21"/>
                <w:lang w:bidi="ar"/>
              </w:rPr>
              <w:t>软件设计中明确报警条件</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0FB83B37" w14:textId="77777777" w:rsidR="00197B1D" w:rsidRDefault="005C55D3">
            <w:pPr>
              <w:rPr>
                <w:szCs w:val="21"/>
              </w:rPr>
            </w:pPr>
            <w:r>
              <w:rPr>
                <w:kern w:val="0"/>
                <w:szCs w:val="21"/>
                <w:lang w:bidi="ar"/>
              </w:rPr>
              <w:t>7.1.27</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29C46EC5" w14:textId="77777777" w:rsidR="00197B1D" w:rsidRDefault="005C55D3">
            <w:pPr>
              <w:rPr>
                <w:szCs w:val="21"/>
              </w:rPr>
            </w:pPr>
            <w:r>
              <w:rPr>
                <w:rFonts w:cs="宋体" w:hint="eastAsia"/>
                <w:bCs/>
                <w:szCs w:val="21"/>
                <w:lang w:bidi="ar"/>
              </w:rPr>
              <w:t>参数设置功能</w:t>
            </w:r>
          </w:p>
        </w:tc>
      </w:tr>
      <w:tr w:rsidR="00197B1D" w14:paraId="59051630"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230EAADB" w14:textId="77777777" w:rsidR="00197B1D" w:rsidRDefault="005C55D3">
            <w:pPr>
              <w:rPr>
                <w:szCs w:val="21"/>
              </w:rPr>
            </w:pPr>
            <w:r>
              <w:rPr>
                <w:szCs w:val="21"/>
                <w:lang w:bidi="ar"/>
              </w:rPr>
              <w:lastRenderedPageBreak/>
              <w:t>29</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04BD5C9E" w14:textId="77777777" w:rsidR="00197B1D" w:rsidRDefault="005C55D3">
            <w:pPr>
              <w:rPr>
                <w:snapToGrid w:val="0"/>
                <w:szCs w:val="21"/>
              </w:rPr>
            </w:pPr>
            <w:r>
              <w:rPr>
                <w:snapToGrid w:val="0"/>
                <w:szCs w:val="21"/>
                <w:lang w:bidi="ar"/>
              </w:rPr>
              <w:t>H17-1</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6F96D0B1" w14:textId="77777777" w:rsidR="00197B1D" w:rsidRDefault="005C55D3">
            <w:pPr>
              <w:rPr>
                <w:snapToGrid w:val="0"/>
                <w:szCs w:val="21"/>
              </w:rPr>
            </w:pPr>
            <w:r>
              <w:rPr>
                <w:rFonts w:cs="宋体" w:hint="eastAsia"/>
                <w:snapToGrid w:val="0"/>
                <w:szCs w:val="21"/>
                <w:lang w:bidi="ar"/>
              </w:rPr>
              <w:t>软件设计对数据加密</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07D11874" w14:textId="77777777" w:rsidR="00197B1D" w:rsidRDefault="005C55D3">
            <w:pPr>
              <w:rPr>
                <w:szCs w:val="21"/>
              </w:rPr>
            </w:pPr>
            <w:r>
              <w:rPr>
                <w:szCs w:val="21"/>
                <w:lang w:bidi="ar"/>
              </w:rPr>
              <w:t>9.1</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7BA3E13F" w14:textId="77777777" w:rsidR="00197B1D" w:rsidRDefault="005C55D3">
            <w:pPr>
              <w:rPr>
                <w:szCs w:val="21"/>
              </w:rPr>
            </w:pPr>
            <w:r>
              <w:rPr>
                <w:rFonts w:cs="宋体" w:hint="eastAsia"/>
                <w:bCs/>
                <w:szCs w:val="21"/>
                <w:lang w:bidi="ar"/>
              </w:rPr>
              <w:t>保密安全需求</w:t>
            </w:r>
          </w:p>
        </w:tc>
      </w:tr>
      <w:tr w:rsidR="00197B1D" w14:paraId="4C76CC3B"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33310349" w14:textId="77777777" w:rsidR="00197B1D" w:rsidRDefault="005C55D3">
            <w:pPr>
              <w:rPr>
                <w:szCs w:val="21"/>
              </w:rPr>
            </w:pPr>
            <w:r>
              <w:rPr>
                <w:szCs w:val="21"/>
                <w:lang w:bidi="ar"/>
              </w:rPr>
              <w:t>30</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7A57C4CF" w14:textId="77777777" w:rsidR="00197B1D" w:rsidRDefault="005C55D3">
            <w:pPr>
              <w:rPr>
                <w:snapToGrid w:val="0"/>
                <w:szCs w:val="21"/>
              </w:rPr>
            </w:pPr>
            <w:r>
              <w:rPr>
                <w:snapToGrid w:val="0"/>
                <w:szCs w:val="21"/>
                <w:lang w:bidi="ar"/>
              </w:rPr>
              <w:t>H17-2</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1426295F" w14:textId="77777777" w:rsidR="00197B1D" w:rsidRDefault="005C55D3">
            <w:pPr>
              <w:rPr>
                <w:snapToGrid w:val="0"/>
                <w:szCs w:val="21"/>
              </w:rPr>
            </w:pPr>
            <w:r>
              <w:rPr>
                <w:snapToGrid w:val="0"/>
                <w:szCs w:val="21"/>
                <w:lang w:bidi="ar"/>
              </w:rPr>
              <w:t>1</w:t>
            </w:r>
            <w:r>
              <w:rPr>
                <w:rFonts w:cs="宋体" w:hint="eastAsia"/>
                <w:snapToGrid w:val="0"/>
                <w:szCs w:val="21"/>
                <w:lang w:bidi="ar"/>
              </w:rPr>
              <w:t>）数据设计</w:t>
            </w:r>
            <w:proofErr w:type="gramStart"/>
            <w:r>
              <w:rPr>
                <w:rFonts w:cs="宋体" w:hint="eastAsia"/>
                <w:snapToGrid w:val="0"/>
                <w:szCs w:val="21"/>
                <w:lang w:bidi="ar"/>
              </w:rPr>
              <w:t>成无法</w:t>
            </w:r>
            <w:proofErr w:type="gramEnd"/>
            <w:r>
              <w:rPr>
                <w:rFonts w:cs="宋体" w:hint="eastAsia"/>
                <w:snapToGrid w:val="0"/>
                <w:szCs w:val="21"/>
                <w:lang w:bidi="ar"/>
              </w:rPr>
              <w:t>修改；</w:t>
            </w:r>
          </w:p>
          <w:p w14:paraId="170DD1D8" w14:textId="77777777" w:rsidR="00197B1D" w:rsidRDefault="005C55D3">
            <w:pPr>
              <w:rPr>
                <w:snapToGrid w:val="0"/>
                <w:szCs w:val="21"/>
              </w:rPr>
            </w:pPr>
            <w:r>
              <w:rPr>
                <w:snapToGrid w:val="0"/>
                <w:szCs w:val="21"/>
                <w:lang w:bidi="ar"/>
              </w:rPr>
              <w:t>2</w:t>
            </w:r>
            <w:r>
              <w:rPr>
                <w:rFonts w:cs="宋体" w:hint="eastAsia"/>
                <w:snapToGrid w:val="0"/>
                <w:szCs w:val="21"/>
                <w:lang w:bidi="ar"/>
              </w:rPr>
              <w:t>）删除后可重新下载。</w:t>
            </w:r>
          </w:p>
          <w:p w14:paraId="08380504" w14:textId="77777777" w:rsidR="00197B1D" w:rsidRDefault="005C55D3">
            <w:pPr>
              <w:rPr>
                <w:snapToGrid w:val="0"/>
                <w:szCs w:val="21"/>
              </w:rPr>
            </w:pPr>
            <w:r>
              <w:rPr>
                <w:snapToGrid w:val="0"/>
                <w:szCs w:val="21"/>
                <w:lang w:bidi="ar"/>
              </w:rPr>
              <w:t>3</w:t>
            </w:r>
            <w:r>
              <w:rPr>
                <w:rFonts w:cs="宋体" w:hint="eastAsia"/>
                <w:snapToGrid w:val="0"/>
                <w:szCs w:val="21"/>
                <w:lang w:bidi="ar"/>
              </w:rPr>
              <w:t>）使用说明书中描述禁止手动修改删除数据</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6825311C" w14:textId="77777777" w:rsidR="00197B1D" w:rsidRDefault="005C55D3">
            <w:pPr>
              <w:rPr>
                <w:kern w:val="0"/>
                <w:szCs w:val="21"/>
              </w:rPr>
            </w:pPr>
            <w:r>
              <w:rPr>
                <w:kern w:val="0"/>
                <w:szCs w:val="21"/>
                <w:lang w:bidi="ar"/>
              </w:rPr>
              <w:t>9.1</w:t>
            </w:r>
          </w:p>
          <w:p w14:paraId="75D9E406" w14:textId="77777777" w:rsidR="00197B1D" w:rsidRDefault="005C55D3">
            <w:pPr>
              <w:rPr>
                <w:kern w:val="0"/>
                <w:szCs w:val="21"/>
              </w:rPr>
            </w:pPr>
            <w:r>
              <w:rPr>
                <w:kern w:val="0"/>
                <w:szCs w:val="21"/>
                <w:lang w:bidi="ar"/>
              </w:rPr>
              <w:t>7.1.30</w:t>
            </w:r>
          </w:p>
          <w:p w14:paraId="430DA6C0" w14:textId="77777777" w:rsidR="00197B1D" w:rsidRDefault="005C55D3">
            <w:pPr>
              <w:rPr>
                <w:kern w:val="0"/>
                <w:szCs w:val="21"/>
              </w:rPr>
            </w:pPr>
            <w:r>
              <w:rPr>
                <w:kern w:val="0"/>
                <w:szCs w:val="21"/>
                <w:lang w:bidi="ar"/>
              </w:rPr>
              <w:t>9.6</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7DC2F53A" w14:textId="77777777" w:rsidR="00197B1D" w:rsidRDefault="005C55D3">
            <w:pPr>
              <w:rPr>
                <w:bCs/>
                <w:szCs w:val="21"/>
              </w:rPr>
            </w:pPr>
            <w:r>
              <w:rPr>
                <w:rFonts w:cs="宋体" w:hint="eastAsia"/>
                <w:bCs/>
                <w:szCs w:val="21"/>
                <w:lang w:bidi="ar"/>
              </w:rPr>
              <w:t>保密安全需求</w:t>
            </w:r>
          </w:p>
          <w:p w14:paraId="3B46BE56" w14:textId="77777777" w:rsidR="00197B1D" w:rsidRDefault="005C55D3">
            <w:pPr>
              <w:rPr>
                <w:bCs/>
                <w:szCs w:val="21"/>
              </w:rPr>
            </w:pPr>
            <w:r>
              <w:rPr>
                <w:rFonts w:cs="宋体" w:hint="eastAsia"/>
                <w:bCs/>
                <w:szCs w:val="21"/>
                <w:lang w:bidi="ar"/>
              </w:rPr>
              <w:t>下载</w:t>
            </w:r>
            <w:proofErr w:type="spellStart"/>
            <w:r>
              <w:rPr>
                <w:bCs/>
                <w:szCs w:val="21"/>
                <w:lang w:bidi="ar"/>
              </w:rPr>
              <w:t>Ecg</w:t>
            </w:r>
            <w:proofErr w:type="spellEnd"/>
            <w:r>
              <w:rPr>
                <w:rFonts w:cs="宋体" w:hint="eastAsia"/>
                <w:bCs/>
                <w:szCs w:val="21"/>
                <w:lang w:bidi="ar"/>
              </w:rPr>
              <w:t>文件和分析文件功能</w:t>
            </w:r>
          </w:p>
          <w:p w14:paraId="2400C448" w14:textId="77777777" w:rsidR="00197B1D" w:rsidRDefault="005C55D3">
            <w:pPr>
              <w:rPr>
                <w:bCs/>
                <w:szCs w:val="21"/>
              </w:rPr>
            </w:pPr>
            <w:r>
              <w:rPr>
                <w:rFonts w:cs="宋体" w:hint="eastAsia"/>
                <w:bCs/>
                <w:szCs w:val="21"/>
                <w:lang w:bidi="ar"/>
              </w:rPr>
              <w:t>编制的用户文档要求</w:t>
            </w:r>
          </w:p>
        </w:tc>
      </w:tr>
      <w:tr w:rsidR="00197B1D" w14:paraId="22AE77E6"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0485D79E" w14:textId="77777777" w:rsidR="00197B1D" w:rsidRDefault="005C55D3">
            <w:pPr>
              <w:rPr>
                <w:szCs w:val="21"/>
              </w:rPr>
            </w:pPr>
            <w:r>
              <w:rPr>
                <w:szCs w:val="21"/>
                <w:lang w:bidi="ar"/>
              </w:rPr>
              <w:t>31</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1DAD7642" w14:textId="77777777" w:rsidR="00197B1D" w:rsidRDefault="005C55D3">
            <w:pPr>
              <w:rPr>
                <w:snapToGrid w:val="0"/>
                <w:szCs w:val="21"/>
              </w:rPr>
            </w:pPr>
            <w:r>
              <w:rPr>
                <w:lang w:bidi="ar"/>
              </w:rPr>
              <w:t>H18-1</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229E7BC0" w14:textId="77777777" w:rsidR="00197B1D" w:rsidRDefault="005C55D3">
            <w:pPr>
              <w:rPr>
                <w:snapToGrid w:val="0"/>
                <w:szCs w:val="21"/>
              </w:rPr>
            </w:pPr>
            <w:r>
              <w:rPr>
                <w:rFonts w:cs="宋体" w:hint="eastAsia"/>
                <w:lang w:bidi="ar"/>
              </w:rPr>
              <w:t>说明书中明确软件使用环境</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34FE29F3" w14:textId="77777777" w:rsidR="00197B1D" w:rsidRDefault="005C55D3">
            <w:pPr>
              <w:rPr>
                <w:szCs w:val="21"/>
              </w:rPr>
            </w:pPr>
            <w:r>
              <w:rPr>
                <w:szCs w:val="21"/>
                <w:lang w:bidi="ar"/>
              </w:rPr>
              <w:t>9.6</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159C27C5" w14:textId="77777777" w:rsidR="00197B1D" w:rsidRDefault="005C55D3">
            <w:pPr>
              <w:rPr>
                <w:szCs w:val="21"/>
              </w:rPr>
            </w:pPr>
            <w:r>
              <w:rPr>
                <w:rFonts w:cs="宋体" w:hint="eastAsia"/>
                <w:bCs/>
                <w:szCs w:val="21"/>
                <w:lang w:bidi="ar"/>
              </w:rPr>
              <w:t>编制的用户文档要求</w:t>
            </w:r>
          </w:p>
        </w:tc>
      </w:tr>
      <w:tr w:rsidR="00197B1D" w14:paraId="6655A640"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1A3A8966" w14:textId="77777777" w:rsidR="00197B1D" w:rsidRDefault="005C55D3">
            <w:pPr>
              <w:rPr>
                <w:szCs w:val="21"/>
              </w:rPr>
            </w:pPr>
            <w:r>
              <w:rPr>
                <w:szCs w:val="21"/>
                <w:lang w:bidi="ar"/>
              </w:rPr>
              <w:t>32</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52B5D589" w14:textId="77777777" w:rsidR="00197B1D" w:rsidRDefault="005C55D3">
            <w:pPr>
              <w:rPr>
                <w:snapToGrid w:val="0"/>
                <w:szCs w:val="21"/>
              </w:rPr>
            </w:pPr>
            <w:r>
              <w:rPr>
                <w:lang w:bidi="ar"/>
              </w:rPr>
              <w:t>H18-2</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24CDCD8D" w14:textId="77777777" w:rsidR="00197B1D" w:rsidRDefault="005C55D3">
            <w:pPr>
              <w:rPr>
                <w:snapToGrid w:val="0"/>
                <w:szCs w:val="21"/>
              </w:rPr>
            </w:pPr>
            <w:r>
              <w:rPr>
                <w:rFonts w:cs="宋体" w:hint="eastAsia"/>
                <w:lang w:bidi="ar"/>
              </w:rPr>
              <w:t>说明书中软件使用环境</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06535977" w14:textId="77777777" w:rsidR="00197B1D" w:rsidRDefault="005C55D3">
            <w:pPr>
              <w:rPr>
                <w:szCs w:val="21"/>
              </w:rPr>
            </w:pPr>
            <w:r>
              <w:rPr>
                <w:szCs w:val="21"/>
                <w:lang w:bidi="ar"/>
              </w:rPr>
              <w:t>9.6</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469BE965" w14:textId="77777777" w:rsidR="00197B1D" w:rsidRDefault="005C55D3">
            <w:pPr>
              <w:rPr>
                <w:szCs w:val="21"/>
              </w:rPr>
            </w:pPr>
            <w:r>
              <w:rPr>
                <w:rFonts w:cs="宋体" w:hint="eastAsia"/>
                <w:bCs/>
                <w:szCs w:val="21"/>
                <w:lang w:bidi="ar"/>
              </w:rPr>
              <w:t>编制的用户文档要求</w:t>
            </w:r>
          </w:p>
        </w:tc>
      </w:tr>
      <w:tr w:rsidR="00197B1D" w14:paraId="53319855" w14:textId="77777777">
        <w:trPr>
          <w:trHeight w:val="327"/>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7ED7C7ED" w14:textId="77777777" w:rsidR="00197B1D" w:rsidRDefault="005C55D3">
            <w:pPr>
              <w:rPr>
                <w:szCs w:val="21"/>
              </w:rPr>
            </w:pPr>
            <w:r>
              <w:rPr>
                <w:szCs w:val="21"/>
                <w:lang w:bidi="ar"/>
              </w:rPr>
              <w:t>33</w:t>
            </w:r>
          </w:p>
        </w:tc>
        <w:tc>
          <w:tcPr>
            <w:tcW w:w="1003" w:type="dxa"/>
            <w:tcBorders>
              <w:top w:val="single" w:sz="4" w:space="0" w:color="auto"/>
              <w:left w:val="single" w:sz="4" w:space="0" w:color="auto"/>
              <w:bottom w:val="single" w:sz="4" w:space="0" w:color="auto"/>
              <w:right w:val="single" w:sz="4" w:space="0" w:color="auto"/>
            </w:tcBorders>
            <w:shd w:val="clear" w:color="auto" w:fill="auto"/>
            <w:vAlign w:val="center"/>
          </w:tcPr>
          <w:p w14:paraId="371DD7C5" w14:textId="77777777" w:rsidR="00197B1D" w:rsidRDefault="005C55D3">
            <w:pPr>
              <w:rPr>
                <w:snapToGrid w:val="0"/>
                <w:szCs w:val="21"/>
              </w:rPr>
            </w:pPr>
            <w:r>
              <w:rPr>
                <w:lang w:bidi="ar"/>
              </w:rPr>
              <w:t>H18-3</w:t>
            </w:r>
          </w:p>
        </w:tc>
        <w:tc>
          <w:tcPr>
            <w:tcW w:w="3309" w:type="dxa"/>
            <w:tcBorders>
              <w:top w:val="single" w:sz="4" w:space="0" w:color="auto"/>
              <w:left w:val="single" w:sz="4" w:space="0" w:color="auto"/>
              <w:bottom w:val="single" w:sz="4" w:space="0" w:color="auto"/>
              <w:right w:val="single" w:sz="4" w:space="0" w:color="auto"/>
            </w:tcBorders>
            <w:shd w:val="clear" w:color="auto" w:fill="auto"/>
            <w:vAlign w:val="center"/>
          </w:tcPr>
          <w:p w14:paraId="0EEB6009" w14:textId="77777777" w:rsidR="00197B1D" w:rsidRDefault="005C55D3">
            <w:pPr>
              <w:rPr>
                <w:snapToGrid w:val="0"/>
                <w:szCs w:val="21"/>
              </w:rPr>
            </w:pPr>
            <w:r>
              <w:rPr>
                <w:rFonts w:cs="宋体" w:hint="eastAsia"/>
                <w:snapToGrid w:val="0"/>
                <w:szCs w:val="21"/>
                <w:lang w:bidi="ar"/>
              </w:rPr>
              <w:t>对软件进行设计验证</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76CFE6F9" w14:textId="77777777" w:rsidR="00197B1D" w:rsidRDefault="005C55D3">
            <w:pPr>
              <w:rPr>
                <w:szCs w:val="21"/>
              </w:rPr>
            </w:pPr>
            <w:r>
              <w:rPr>
                <w:kern w:val="0"/>
                <w:szCs w:val="21"/>
                <w:lang w:bidi="ar"/>
              </w:rPr>
              <w:t>9.9</w:t>
            </w:r>
          </w:p>
        </w:tc>
        <w:tc>
          <w:tcPr>
            <w:tcW w:w="3601" w:type="dxa"/>
            <w:tcBorders>
              <w:top w:val="single" w:sz="4" w:space="0" w:color="auto"/>
              <w:left w:val="single" w:sz="4" w:space="0" w:color="auto"/>
              <w:bottom w:val="single" w:sz="4" w:space="0" w:color="auto"/>
              <w:right w:val="single" w:sz="4" w:space="0" w:color="auto"/>
            </w:tcBorders>
            <w:shd w:val="clear" w:color="auto" w:fill="auto"/>
            <w:vAlign w:val="center"/>
          </w:tcPr>
          <w:p w14:paraId="20DCD705" w14:textId="77777777" w:rsidR="00197B1D" w:rsidRDefault="005C55D3">
            <w:pPr>
              <w:rPr>
                <w:szCs w:val="21"/>
              </w:rPr>
            </w:pPr>
            <w:r>
              <w:rPr>
                <w:rFonts w:cs="宋体" w:hint="eastAsia"/>
                <w:bCs/>
                <w:szCs w:val="21"/>
                <w:lang w:bidi="ar"/>
              </w:rPr>
              <w:t>软件测试</w:t>
            </w:r>
          </w:p>
        </w:tc>
      </w:tr>
    </w:tbl>
    <w:p w14:paraId="30ADD397" w14:textId="77777777" w:rsidR="00197B1D" w:rsidRDefault="00197B1D"/>
    <w:p w14:paraId="179B121D" w14:textId="77777777" w:rsidR="00197B1D" w:rsidRDefault="005C55D3">
      <w:pPr>
        <w:numPr>
          <w:ilvl w:val="1"/>
          <w:numId w:val="3"/>
        </w:numPr>
        <w:spacing w:line="360" w:lineRule="auto"/>
        <w:outlineLvl w:val="1"/>
        <w:rPr>
          <w:bCs/>
          <w:sz w:val="24"/>
        </w:rPr>
      </w:pPr>
      <w:bookmarkStart w:id="1220" w:name="_Toc19070"/>
      <w:bookmarkStart w:id="1221" w:name="_Toc30023"/>
      <w:bookmarkStart w:id="1222" w:name="_Toc26697"/>
      <w:bookmarkStart w:id="1223" w:name="_Toc3106"/>
      <w:bookmarkStart w:id="1224" w:name="_Toc12800744"/>
      <w:bookmarkStart w:id="1225" w:name="_Toc14608"/>
      <w:bookmarkStart w:id="1226" w:name="_Toc20305"/>
      <w:bookmarkStart w:id="1227" w:name="_Toc3244"/>
      <w:bookmarkStart w:id="1228" w:name="_Toc5026"/>
      <w:bookmarkStart w:id="1229" w:name="_Toc29579"/>
      <w:bookmarkStart w:id="1230" w:name="_Toc9229"/>
      <w:bookmarkStart w:id="1231" w:name="_Toc25353"/>
      <w:bookmarkStart w:id="1232" w:name="_Toc29650"/>
      <w:bookmarkStart w:id="1233" w:name="_Toc6870"/>
      <w:bookmarkStart w:id="1234" w:name="_Toc14376"/>
      <w:r>
        <w:rPr>
          <w:bCs/>
          <w:sz w:val="24"/>
        </w:rPr>
        <w:t>软件风险级别确定</w:t>
      </w:r>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p>
    <w:p w14:paraId="3312963D" w14:textId="77777777" w:rsidR="00197B1D" w:rsidRDefault="005C55D3">
      <w:pPr>
        <w:spacing w:line="360" w:lineRule="auto"/>
        <w:ind w:firstLineChars="200" w:firstLine="480"/>
        <w:rPr>
          <w:sz w:val="24"/>
        </w:rPr>
      </w:pPr>
      <w:r>
        <w:rPr>
          <w:sz w:val="24"/>
        </w:rPr>
        <w:t>依据</w:t>
      </w:r>
      <w:r>
        <w:rPr>
          <w:sz w:val="24"/>
        </w:rPr>
        <w:t xml:space="preserve">YY/T 0664-2008 </w:t>
      </w:r>
      <w:r>
        <w:rPr>
          <w:sz w:val="24"/>
        </w:rPr>
        <w:t>《医疗器械软件</w:t>
      </w:r>
      <w:r>
        <w:rPr>
          <w:sz w:val="24"/>
        </w:rPr>
        <w:t xml:space="preserve"> </w:t>
      </w:r>
      <w:r>
        <w:rPr>
          <w:sz w:val="24"/>
        </w:rPr>
        <w:t>生存周期过程》中</w:t>
      </w:r>
      <w:r>
        <w:rPr>
          <w:rFonts w:hint="eastAsia"/>
          <w:sz w:val="24"/>
        </w:rPr>
        <w:t>“</w:t>
      </w:r>
      <w:r>
        <w:rPr>
          <w:sz w:val="24"/>
        </w:rPr>
        <w:t>4.3</w:t>
      </w:r>
      <w:r>
        <w:rPr>
          <w:sz w:val="24"/>
        </w:rPr>
        <w:t>软件的安全性级别</w:t>
      </w:r>
      <w:r>
        <w:rPr>
          <w:rFonts w:hint="eastAsia"/>
          <w:sz w:val="24"/>
        </w:rPr>
        <w:t>”</w:t>
      </w:r>
      <w:r>
        <w:rPr>
          <w:sz w:val="24"/>
        </w:rPr>
        <w:t>对软件进行分类，和通过风险分析活动得到的结果，进行对比。动态心电分析软件不可能出现死亡和严重伤害，仅可能有不严重的伤害，故将软件及定义的各软件项的风险级别定义为</w:t>
      </w:r>
      <w:r>
        <w:rPr>
          <w:sz w:val="24"/>
        </w:rPr>
        <w:t>B</w:t>
      </w:r>
      <w:r>
        <w:rPr>
          <w:sz w:val="24"/>
        </w:rPr>
        <w:t>级。</w:t>
      </w:r>
    </w:p>
    <w:p w14:paraId="6B1A625F" w14:textId="77777777" w:rsidR="00197B1D" w:rsidRDefault="005C55D3">
      <w:pPr>
        <w:numPr>
          <w:ilvl w:val="0"/>
          <w:numId w:val="3"/>
        </w:numPr>
        <w:tabs>
          <w:tab w:val="left" w:pos="425"/>
        </w:tabs>
        <w:outlineLvl w:val="0"/>
        <w:rPr>
          <w:b/>
          <w:bCs/>
          <w:sz w:val="28"/>
          <w:szCs w:val="28"/>
        </w:rPr>
      </w:pPr>
      <w:bookmarkStart w:id="1235" w:name="_Toc25612"/>
      <w:bookmarkStart w:id="1236" w:name="_Toc733"/>
      <w:bookmarkStart w:id="1237" w:name="_Toc6192"/>
      <w:bookmarkStart w:id="1238" w:name="_Toc2640"/>
      <w:bookmarkStart w:id="1239" w:name="_Toc11567"/>
      <w:bookmarkStart w:id="1240" w:name="_Toc10996"/>
      <w:bookmarkStart w:id="1241" w:name="_Toc24608"/>
      <w:bookmarkStart w:id="1242" w:name="_Toc3856"/>
      <w:bookmarkStart w:id="1243" w:name="_Toc30208"/>
      <w:bookmarkStart w:id="1244" w:name="_Toc22863"/>
      <w:bookmarkStart w:id="1245" w:name="_Toc522"/>
      <w:bookmarkStart w:id="1246" w:name="_Toc12800745"/>
      <w:bookmarkStart w:id="1247" w:name="_Toc16768"/>
      <w:bookmarkStart w:id="1248" w:name="_Toc23742"/>
      <w:bookmarkStart w:id="1249" w:name="_Toc13248"/>
      <w:r>
        <w:rPr>
          <w:b/>
          <w:bCs/>
          <w:sz w:val="28"/>
          <w:szCs w:val="28"/>
        </w:rPr>
        <w:t>引用标准</w:t>
      </w:r>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p>
    <w:p w14:paraId="6E3CC9E6" w14:textId="77777777" w:rsidR="00197B1D" w:rsidRDefault="005C55D3">
      <w:pPr>
        <w:spacing w:line="360" w:lineRule="auto"/>
        <w:ind w:firstLineChars="200" w:firstLine="480"/>
        <w:rPr>
          <w:bCs/>
          <w:sz w:val="24"/>
        </w:rPr>
      </w:pPr>
      <w:r>
        <w:rPr>
          <w:bCs/>
          <w:sz w:val="24"/>
        </w:rPr>
        <w:t>下</w:t>
      </w:r>
      <w:r>
        <w:rPr>
          <w:sz w:val="24"/>
        </w:rPr>
        <w:t>列文件中的条款通过本标准的引用而成为本文件的条款：</w:t>
      </w: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097"/>
        <w:gridCol w:w="6521"/>
      </w:tblGrid>
      <w:tr w:rsidR="00197B1D" w14:paraId="7599C8E4" w14:textId="77777777">
        <w:trPr>
          <w:jc w:val="center"/>
        </w:trPr>
        <w:tc>
          <w:tcPr>
            <w:tcW w:w="988" w:type="dxa"/>
            <w:shd w:val="clear" w:color="auto" w:fill="auto"/>
            <w:vAlign w:val="center"/>
          </w:tcPr>
          <w:p w14:paraId="2D1A7245" w14:textId="77777777" w:rsidR="00197B1D" w:rsidRDefault="005C55D3">
            <w:pPr>
              <w:spacing w:line="276" w:lineRule="auto"/>
              <w:rPr>
                <w:b/>
                <w:bCs/>
              </w:rPr>
            </w:pPr>
            <w:r>
              <w:rPr>
                <w:b/>
                <w:bCs/>
              </w:rPr>
              <w:t>序号</w:t>
            </w:r>
          </w:p>
        </w:tc>
        <w:tc>
          <w:tcPr>
            <w:tcW w:w="2097" w:type="dxa"/>
            <w:shd w:val="clear" w:color="auto" w:fill="auto"/>
            <w:vAlign w:val="center"/>
          </w:tcPr>
          <w:p w14:paraId="6A9E8254" w14:textId="77777777" w:rsidR="00197B1D" w:rsidRDefault="005C55D3">
            <w:pPr>
              <w:spacing w:line="276" w:lineRule="auto"/>
              <w:rPr>
                <w:b/>
                <w:bCs/>
              </w:rPr>
            </w:pPr>
            <w:r>
              <w:rPr>
                <w:b/>
                <w:bCs/>
              </w:rPr>
              <w:t>标准号</w:t>
            </w:r>
          </w:p>
        </w:tc>
        <w:tc>
          <w:tcPr>
            <w:tcW w:w="6521" w:type="dxa"/>
            <w:shd w:val="clear" w:color="auto" w:fill="auto"/>
            <w:vAlign w:val="center"/>
          </w:tcPr>
          <w:p w14:paraId="5DFAB25F" w14:textId="77777777" w:rsidR="00197B1D" w:rsidRDefault="005C55D3">
            <w:pPr>
              <w:spacing w:line="276" w:lineRule="auto"/>
              <w:rPr>
                <w:b/>
                <w:bCs/>
              </w:rPr>
            </w:pPr>
            <w:r>
              <w:rPr>
                <w:b/>
                <w:bCs/>
              </w:rPr>
              <w:t>标准名称</w:t>
            </w:r>
          </w:p>
        </w:tc>
      </w:tr>
      <w:tr w:rsidR="00197B1D" w14:paraId="1B1E763E" w14:textId="77777777">
        <w:trPr>
          <w:jc w:val="center"/>
        </w:trPr>
        <w:tc>
          <w:tcPr>
            <w:tcW w:w="988" w:type="dxa"/>
            <w:shd w:val="clear" w:color="auto" w:fill="auto"/>
            <w:vAlign w:val="center"/>
          </w:tcPr>
          <w:p w14:paraId="27BCBFA0" w14:textId="77777777" w:rsidR="00197B1D" w:rsidRDefault="005C55D3">
            <w:pPr>
              <w:spacing w:line="276" w:lineRule="auto"/>
              <w:rPr>
                <w:bCs/>
              </w:rPr>
            </w:pPr>
            <w:r>
              <w:rPr>
                <w:bCs/>
              </w:rPr>
              <w:t>1</w:t>
            </w:r>
          </w:p>
        </w:tc>
        <w:tc>
          <w:tcPr>
            <w:tcW w:w="2097" w:type="dxa"/>
            <w:shd w:val="clear" w:color="auto" w:fill="auto"/>
            <w:vAlign w:val="center"/>
          </w:tcPr>
          <w:p w14:paraId="0F102D14" w14:textId="77777777" w:rsidR="00197B1D" w:rsidRDefault="005C55D3">
            <w:pPr>
              <w:spacing w:line="276" w:lineRule="auto"/>
            </w:pPr>
            <w:r>
              <w:rPr>
                <w:iCs/>
                <w:kern w:val="0"/>
              </w:rPr>
              <w:t>YY/T 0664-2008</w:t>
            </w:r>
          </w:p>
        </w:tc>
        <w:tc>
          <w:tcPr>
            <w:tcW w:w="6521" w:type="dxa"/>
            <w:shd w:val="clear" w:color="auto" w:fill="auto"/>
            <w:vAlign w:val="center"/>
          </w:tcPr>
          <w:p w14:paraId="7A9E0478" w14:textId="77777777" w:rsidR="00197B1D" w:rsidRDefault="005C55D3">
            <w:pPr>
              <w:spacing w:line="276" w:lineRule="auto"/>
              <w:rPr>
                <w:rStyle w:val="af2"/>
                <w:color w:val="auto"/>
              </w:rPr>
            </w:pPr>
            <w:r>
              <w:rPr>
                <w:iCs/>
                <w:kern w:val="0"/>
              </w:rPr>
              <w:t>医疗器械</w:t>
            </w:r>
            <w:proofErr w:type="gramStart"/>
            <w:r>
              <w:rPr>
                <w:iCs/>
                <w:kern w:val="0"/>
              </w:rPr>
              <w:t>软件软件</w:t>
            </w:r>
            <w:proofErr w:type="gramEnd"/>
            <w:r>
              <w:rPr>
                <w:iCs/>
                <w:kern w:val="0"/>
              </w:rPr>
              <w:t>生存周期过程</w:t>
            </w:r>
          </w:p>
        </w:tc>
      </w:tr>
      <w:tr w:rsidR="00197B1D" w14:paraId="3FFD522E" w14:textId="77777777">
        <w:trPr>
          <w:jc w:val="center"/>
        </w:trPr>
        <w:tc>
          <w:tcPr>
            <w:tcW w:w="988" w:type="dxa"/>
            <w:shd w:val="clear" w:color="auto" w:fill="auto"/>
            <w:vAlign w:val="center"/>
          </w:tcPr>
          <w:p w14:paraId="7AAAEBBB" w14:textId="77777777" w:rsidR="00197B1D" w:rsidRDefault="005C55D3">
            <w:pPr>
              <w:spacing w:line="276" w:lineRule="auto"/>
              <w:rPr>
                <w:bCs/>
              </w:rPr>
            </w:pPr>
            <w:r>
              <w:rPr>
                <w:bCs/>
              </w:rPr>
              <w:t>2</w:t>
            </w:r>
          </w:p>
        </w:tc>
        <w:tc>
          <w:tcPr>
            <w:tcW w:w="2097" w:type="dxa"/>
            <w:shd w:val="clear" w:color="auto" w:fill="auto"/>
            <w:vAlign w:val="center"/>
          </w:tcPr>
          <w:p w14:paraId="0A226284" w14:textId="77777777" w:rsidR="00197B1D" w:rsidRDefault="005C55D3">
            <w:pPr>
              <w:spacing w:line="276" w:lineRule="auto"/>
              <w:rPr>
                <w:bCs/>
              </w:rPr>
            </w:pPr>
            <w:r>
              <w:rPr>
                <w:rFonts w:hint="eastAsia"/>
                <w:iCs/>
                <w:kern w:val="0"/>
              </w:rPr>
              <w:t>GB/T</w:t>
            </w:r>
            <w:r>
              <w:rPr>
                <w:iCs/>
                <w:kern w:val="0"/>
              </w:rPr>
              <w:t xml:space="preserve"> </w:t>
            </w:r>
            <w:r>
              <w:rPr>
                <w:rFonts w:hint="eastAsia"/>
                <w:iCs/>
                <w:kern w:val="0"/>
              </w:rPr>
              <w:t>25000.51-2016</w:t>
            </w:r>
          </w:p>
        </w:tc>
        <w:tc>
          <w:tcPr>
            <w:tcW w:w="6521" w:type="dxa"/>
            <w:shd w:val="clear" w:color="auto" w:fill="auto"/>
            <w:vAlign w:val="center"/>
          </w:tcPr>
          <w:p w14:paraId="642A25E9" w14:textId="77777777" w:rsidR="00197B1D" w:rsidRDefault="005C55D3">
            <w:pPr>
              <w:spacing w:line="276" w:lineRule="auto"/>
              <w:rPr>
                <w:bCs/>
              </w:rPr>
            </w:pPr>
            <w:r>
              <w:rPr>
                <w:rFonts w:hint="eastAsia"/>
                <w:iCs/>
                <w:kern w:val="0"/>
              </w:rPr>
              <w:t xml:space="preserve">GBT 25000.51-2016 </w:t>
            </w:r>
            <w:r>
              <w:rPr>
                <w:rFonts w:hint="eastAsia"/>
                <w:iCs/>
                <w:kern w:val="0"/>
              </w:rPr>
              <w:t>软件工程</w:t>
            </w:r>
            <w:r>
              <w:rPr>
                <w:rFonts w:hint="eastAsia"/>
                <w:iCs/>
                <w:kern w:val="0"/>
              </w:rPr>
              <w:t xml:space="preserve"> </w:t>
            </w:r>
            <w:r>
              <w:rPr>
                <w:rFonts w:hint="eastAsia"/>
                <w:iCs/>
                <w:kern w:val="0"/>
              </w:rPr>
              <w:t>软件产品质量要求与评价</w:t>
            </w:r>
            <w:r>
              <w:rPr>
                <w:rFonts w:hint="eastAsia"/>
                <w:iCs/>
                <w:kern w:val="0"/>
              </w:rPr>
              <w:t>(</w:t>
            </w:r>
            <w:proofErr w:type="spellStart"/>
            <w:r>
              <w:rPr>
                <w:rFonts w:hint="eastAsia"/>
                <w:iCs/>
                <w:kern w:val="0"/>
              </w:rPr>
              <w:t>SquaRE</w:t>
            </w:r>
            <w:proofErr w:type="spellEnd"/>
            <w:r>
              <w:rPr>
                <w:rFonts w:hint="eastAsia"/>
                <w:iCs/>
                <w:kern w:val="0"/>
              </w:rPr>
              <w:t>)</w:t>
            </w:r>
            <w:r>
              <w:rPr>
                <w:rFonts w:hint="eastAsia"/>
                <w:iCs/>
                <w:kern w:val="0"/>
              </w:rPr>
              <w:t>商业现货</w:t>
            </w:r>
            <w:r>
              <w:rPr>
                <w:rFonts w:hint="eastAsia"/>
                <w:iCs/>
                <w:kern w:val="0"/>
              </w:rPr>
              <w:t>(COTS)</w:t>
            </w:r>
            <w:r>
              <w:rPr>
                <w:rFonts w:hint="eastAsia"/>
                <w:iCs/>
                <w:kern w:val="0"/>
              </w:rPr>
              <w:t>软件产品的质量要求和测试细则</w:t>
            </w:r>
          </w:p>
        </w:tc>
      </w:tr>
    </w:tbl>
    <w:p w14:paraId="7446962F" w14:textId="77777777" w:rsidR="00197B1D" w:rsidRDefault="00197B1D">
      <w:pPr>
        <w:tabs>
          <w:tab w:val="left" w:pos="425"/>
        </w:tabs>
        <w:ind w:left="425"/>
        <w:rPr>
          <w:bCs/>
          <w:sz w:val="24"/>
        </w:rPr>
      </w:pPr>
    </w:p>
    <w:sectPr w:rsidR="00197B1D">
      <w:pgSz w:w="11906" w:h="16838"/>
      <w:pgMar w:top="1440" w:right="1080" w:bottom="1440" w:left="108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9" w:author="严鑫能" w:date="2020-11-13T09:47:00Z" w:initials="严鑫能">
    <w:p w14:paraId="7105FE3A" w14:textId="77777777" w:rsidR="00E427D6" w:rsidRDefault="00E427D6">
      <w:pPr>
        <w:pStyle w:val="a3"/>
      </w:pPr>
      <w:r>
        <w:rPr>
          <w:rStyle w:val="af4"/>
        </w:rPr>
        <w:annotationRef/>
      </w:r>
      <w:r>
        <w:rPr>
          <w:rFonts w:hint="eastAsia"/>
        </w:rPr>
        <w:t>有多列的描述，何处体现技术要求中的“多行”要求。如有略过</w:t>
      </w:r>
    </w:p>
  </w:comment>
  <w:comment w:id="302" w:author="严鑫能" w:date="2020-11-13T09:47:00Z" w:initials="严鑫能">
    <w:p w14:paraId="0DF6E4EB" w14:textId="77777777" w:rsidR="00E427D6" w:rsidRDefault="00E427D6">
      <w:pPr>
        <w:pStyle w:val="a3"/>
      </w:pPr>
      <w:r>
        <w:rPr>
          <w:rStyle w:val="af4"/>
        </w:rPr>
        <w:annotationRef/>
      </w:r>
      <w:r>
        <w:rPr>
          <w:rFonts w:hint="eastAsia"/>
        </w:rPr>
        <w:t>技术要求“</w:t>
      </w:r>
      <w:r>
        <w:rPr>
          <w:rFonts w:hint="eastAsia"/>
          <w:kern w:val="0"/>
          <w:sz w:val="24"/>
        </w:rPr>
        <w:t>按照心搏间期做散点图和相关编辑操作</w:t>
      </w:r>
      <w:r>
        <w:rPr>
          <w:rFonts w:hint="eastAsia"/>
        </w:rPr>
        <w:t>”体现在哪里？如有略过</w:t>
      </w:r>
    </w:p>
  </w:comment>
  <w:comment w:id="335" w:author="严鑫能" w:date="2020-11-13T09:58:00Z" w:initials="严鑫能">
    <w:p w14:paraId="53B8C9EF" w14:textId="77777777" w:rsidR="00087A6C" w:rsidRDefault="00087A6C">
      <w:pPr>
        <w:pStyle w:val="a3"/>
      </w:pPr>
      <w:r>
        <w:rPr>
          <w:rStyle w:val="af4"/>
        </w:rPr>
        <w:annotationRef/>
      </w:r>
      <w:r>
        <w:rPr>
          <w:rFonts w:hint="eastAsia"/>
          <w:kern w:val="0"/>
          <w:sz w:val="24"/>
        </w:rPr>
        <w:t>技术要求：软件只能处理</w:t>
      </w:r>
      <w:r>
        <w:rPr>
          <w:rFonts w:hint="eastAsia"/>
          <w:kern w:val="0"/>
          <w:sz w:val="24"/>
        </w:rPr>
        <w:t>.</w:t>
      </w:r>
      <w:proofErr w:type="spellStart"/>
      <w:r>
        <w:rPr>
          <w:rFonts w:hint="eastAsia"/>
          <w:kern w:val="0"/>
          <w:sz w:val="24"/>
        </w:rPr>
        <w:t>ecg</w:t>
      </w:r>
      <w:proofErr w:type="spellEnd"/>
      <w:r>
        <w:rPr>
          <w:rFonts w:hint="eastAsia"/>
          <w:kern w:val="0"/>
          <w:sz w:val="24"/>
        </w:rPr>
        <w:t>格式的心电文件，软件导出分析文件的格式为</w:t>
      </w:r>
      <w:r>
        <w:rPr>
          <w:rFonts w:hint="eastAsia"/>
          <w:kern w:val="0"/>
          <w:sz w:val="24"/>
        </w:rPr>
        <w:t>.</w:t>
      </w:r>
      <w:proofErr w:type="spellStart"/>
      <w:r>
        <w:rPr>
          <w:rFonts w:hint="eastAsia"/>
          <w:kern w:val="0"/>
          <w:sz w:val="24"/>
        </w:rPr>
        <w:t>rlt</w:t>
      </w:r>
      <w:proofErr w:type="spellEnd"/>
      <w:r>
        <w:rPr>
          <w:rFonts w:hint="eastAsia"/>
          <w:kern w:val="0"/>
          <w:sz w:val="24"/>
        </w:rPr>
        <w:t>、</w:t>
      </w:r>
      <w:r>
        <w:rPr>
          <w:rFonts w:hint="eastAsia"/>
          <w:kern w:val="0"/>
          <w:sz w:val="24"/>
        </w:rPr>
        <w:t>.</w:t>
      </w:r>
      <w:proofErr w:type="spellStart"/>
      <w:r>
        <w:rPr>
          <w:rFonts w:hint="eastAsia"/>
          <w:kern w:val="0"/>
          <w:sz w:val="24"/>
        </w:rPr>
        <w:t>ffg</w:t>
      </w:r>
      <w:proofErr w:type="spellEnd"/>
      <w:r>
        <w:rPr>
          <w:rFonts w:hint="eastAsia"/>
          <w:kern w:val="0"/>
          <w:sz w:val="24"/>
        </w:rPr>
        <w:t>。哪里体现？</w:t>
      </w:r>
    </w:p>
  </w:comment>
  <w:comment w:id="510" w:author="严鑫能" w:date="2020-11-13T10:03:00Z" w:initials="严鑫能">
    <w:p w14:paraId="7327C95C" w14:textId="77777777" w:rsidR="00087A6C" w:rsidRDefault="00087A6C">
      <w:pPr>
        <w:pStyle w:val="a3"/>
      </w:pPr>
      <w:r>
        <w:rPr>
          <w:rStyle w:val="af4"/>
        </w:rPr>
        <w:annotationRef/>
      </w:r>
      <w:r>
        <w:rPr>
          <w:rFonts w:hint="eastAsia"/>
        </w:rPr>
        <w:t>以下均为成熟算法，需要确认算法原理</w:t>
      </w:r>
    </w:p>
  </w:comment>
  <w:comment w:id="902" w:author="严鑫能" w:date="2020-11-13T10:06:00Z" w:initials="严鑫能">
    <w:p w14:paraId="3CCE26A9" w14:textId="66CE8321" w:rsidR="00360711" w:rsidRDefault="00360711">
      <w:pPr>
        <w:pStyle w:val="a3"/>
      </w:pPr>
      <w:r>
        <w:rPr>
          <w:rStyle w:val="af4"/>
        </w:rPr>
        <w:annotationRef/>
      </w:r>
      <w:r>
        <w:rPr>
          <w:rFonts w:hint="eastAsia"/>
        </w:rPr>
        <w:t>如果没有，就写无</w:t>
      </w:r>
      <w:r w:rsidR="006B469D">
        <w:rPr>
          <w:rFonts w:hint="eastAsia"/>
        </w:rPr>
        <w:t>。有就把具体要求写上</w:t>
      </w:r>
    </w:p>
  </w:comment>
  <w:comment w:id="965" w:author="严鑫能" w:date="2020-11-13T10:04:00Z" w:initials="严鑫能">
    <w:p w14:paraId="65F740FB" w14:textId="77777777" w:rsidR="006B469D" w:rsidRDefault="006B469D" w:rsidP="006B469D">
      <w:pPr>
        <w:pStyle w:val="a3"/>
      </w:pPr>
      <w:r>
        <w:rPr>
          <w:rStyle w:val="af4"/>
        </w:rPr>
        <w:annotationRef/>
      </w:r>
      <w:r>
        <w:rPr>
          <w:rFonts w:hint="eastAsia"/>
        </w:rPr>
        <w:t>如果没有，就写无</w:t>
      </w:r>
    </w:p>
  </w:comment>
  <w:comment w:id="985" w:author="严鑫能" w:date="2020-11-13T10:00:00Z" w:initials="严鑫能">
    <w:p w14:paraId="2EDBDBED" w14:textId="77777777" w:rsidR="00087A6C" w:rsidRDefault="00087A6C">
      <w:pPr>
        <w:pStyle w:val="a3"/>
      </w:pPr>
      <w:r>
        <w:rPr>
          <w:rStyle w:val="af4"/>
        </w:rPr>
        <w:annotationRef/>
      </w:r>
      <w:r>
        <w:rPr>
          <w:rFonts w:hint="eastAsia"/>
        </w:rPr>
        <w:t>需要明确，包括软件媒介的</w:t>
      </w:r>
    </w:p>
    <w:p w14:paraId="4390CF57" w14:textId="77777777" w:rsidR="00087A6C" w:rsidRDefault="00087A6C">
      <w:pPr>
        <w:pStyle w:val="a3"/>
        <w:rPr>
          <w:rFonts w:hint="eastAsia"/>
        </w:rPr>
      </w:pPr>
      <w:r>
        <w:rPr>
          <w:rFonts w:hint="eastAsia"/>
        </w:rPr>
        <w:t>以下条款都需要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05FE3A" w15:done="0"/>
  <w15:commentEx w15:paraId="0DF6E4EB" w15:done="0"/>
  <w15:commentEx w15:paraId="53B8C9EF" w15:done="0"/>
  <w15:commentEx w15:paraId="7327C95C" w15:done="0"/>
  <w15:commentEx w15:paraId="3CCE26A9" w15:done="0"/>
  <w15:commentEx w15:paraId="65F740FB" w15:done="0"/>
  <w15:commentEx w15:paraId="4390CF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05FE3A" w16cid:durableId="2358D495"/>
  <w16cid:commentId w16cid:paraId="0DF6E4EB" w16cid:durableId="2358D4CA"/>
  <w16cid:commentId w16cid:paraId="53B8C9EF" w16cid:durableId="2358D736"/>
  <w16cid:commentId w16cid:paraId="7327C95C" w16cid:durableId="2358D85F"/>
  <w16cid:commentId w16cid:paraId="3CCE26A9" w16cid:durableId="2358D941"/>
  <w16cid:commentId w16cid:paraId="65F740FB" w16cid:durableId="2358D8A3"/>
  <w16cid:commentId w16cid:paraId="4390CF57" w16cid:durableId="2358D7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3A397" w14:textId="77777777" w:rsidR="005C55D3" w:rsidRDefault="005C55D3">
      <w:r>
        <w:separator/>
      </w:r>
    </w:p>
  </w:endnote>
  <w:endnote w:type="continuationSeparator" w:id="0">
    <w:p w14:paraId="0382A5ED" w14:textId="77777777" w:rsidR="005C55D3" w:rsidRDefault="005C5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F7A70" w14:textId="77777777" w:rsidR="00197B1D" w:rsidRDefault="005C55D3">
    <w:pPr>
      <w:pStyle w:val="a9"/>
      <w:jc w:val="both"/>
      <w:rPr>
        <w:sz w:val="13"/>
        <w:szCs w:val="13"/>
      </w:rPr>
    </w:pPr>
    <w:r>
      <w:rPr>
        <w:rFonts w:hint="eastAsia"/>
        <w:sz w:val="13"/>
        <w:szCs w:val="13"/>
      </w:rPr>
      <w:t>版权所有，未经允许不得复制！</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69"/>
    </w:tblGrid>
    <w:tr w:rsidR="00197B1D" w14:paraId="6803A8B9" w14:textId="77777777">
      <w:trPr>
        <w:trHeight w:val="469"/>
      </w:trPr>
      <w:tc>
        <w:tcPr>
          <w:tcW w:w="8569" w:type="dxa"/>
        </w:tcPr>
        <w:p w14:paraId="17F3334C" w14:textId="77777777" w:rsidR="00197B1D" w:rsidRDefault="005C55D3">
          <w:pPr>
            <w:pStyle w:val="a9"/>
            <w:spacing w:line="360" w:lineRule="auto"/>
            <w:rPr>
              <w:sz w:val="15"/>
            </w:rPr>
          </w:pPr>
          <w:r>
            <w:rPr>
              <w:rFonts w:hint="eastAsia"/>
              <w:sz w:val="15"/>
            </w:rPr>
            <w:t>该文件含有微创医疗器械（</w:t>
          </w:r>
          <w:r>
            <w:rPr>
              <w:rFonts w:hint="eastAsia"/>
              <w:sz w:val="15"/>
            </w:rPr>
            <w:t>上海）有限公司的保密信息或专有技术。在未经微创医疗器械（上海）有限公司授权的情况下，任何人或机构不得擅自复印、复制、散发或出示该文章或该文章所界定的信息或专有技术的全部或其中的一部分。违反者后果自负。</w:t>
          </w:r>
        </w:p>
      </w:tc>
    </w:tr>
  </w:tbl>
  <w:p w14:paraId="6F6CB14C" w14:textId="77777777" w:rsidR="00197B1D" w:rsidRDefault="00197B1D">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FA724" w14:textId="77777777" w:rsidR="005C55D3" w:rsidRDefault="005C55D3">
      <w:r>
        <w:separator/>
      </w:r>
    </w:p>
  </w:footnote>
  <w:footnote w:type="continuationSeparator" w:id="0">
    <w:p w14:paraId="6F25C4DC" w14:textId="77777777" w:rsidR="005C55D3" w:rsidRDefault="005C55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F9F26" w14:textId="77777777" w:rsidR="00197B1D" w:rsidRDefault="005C55D3">
    <w:pPr>
      <w:pStyle w:val="ab"/>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5A394CC5" w14:textId="77777777" w:rsidR="00197B1D" w:rsidRDefault="00197B1D">
    <w:pPr>
      <w:pStyle w:val="ab"/>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697"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645"/>
      <w:gridCol w:w="4008"/>
      <w:gridCol w:w="1980"/>
      <w:gridCol w:w="2340"/>
      <w:gridCol w:w="1724"/>
    </w:tblGrid>
    <w:tr w:rsidR="00197B1D" w14:paraId="5AE0A8DD" w14:textId="77777777">
      <w:trPr>
        <w:trHeight w:val="177"/>
        <w:jc w:val="center"/>
      </w:trPr>
      <w:tc>
        <w:tcPr>
          <w:tcW w:w="1645" w:type="dxa"/>
          <w:shd w:val="clear" w:color="auto" w:fill="E6E6E6"/>
        </w:tcPr>
        <w:p w14:paraId="1D1DC629" w14:textId="77777777" w:rsidR="00197B1D" w:rsidRDefault="00197B1D">
          <w:pPr>
            <w:pStyle w:val="ab"/>
            <w:pBdr>
              <w:bottom w:val="none" w:sz="0" w:space="0" w:color="auto"/>
            </w:pBdr>
            <w:ind w:right="360"/>
            <w:jc w:val="both"/>
            <w:rPr>
              <w:rFonts w:ascii="黑体" w:eastAsia="黑体"/>
              <w:b/>
              <w:bCs/>
              <w:color w:val="000000"/>
              <w:sz w:val="24"/>
            </w:rPr>
          </w:pPr>
        </w:p>
      </w:tc>
      <w:tc>
        <w:tcPr>
          <w:tcW w:w="4008" w:type="dxa"/>
          <w:shd w:val="clear" w:color="auto" w:fill="E6E6E6"/>
        </w:tcPr>
        <w:p w14:paraId="1A47D7C2" w14:textId="77777777" w:rsidR="00197B1D" w:rsidRDefault="005C55D3">
          <w:pPr>
            <w:pStyle w:val="ab"/>
            <w:pBdr>
              <w:bottom w:val="none" w:sz="0" w:space="0" w:color="auto"/>
            </w:pBdr>
            <w:ind w:right="360"/>
            <w:jc w:val="both"/>
            <w:rPr>
              <w:rFonts w:ascii="黑体" w:eastAsia="黑体"/>
              <w:color w:val="000000"/>
              <w:sz w:val="24"/>
              <w:szCs w:val="24"/>
            </w:rPr>
          </w:pPr>
          <w:r>
            <w:rPr>
              <w:rFonts w:ascii="黑体" w:eastAsia="黑体" w:hint="eastAsia"/>
              <w:color w:val="000000"/>
              <w:sz w:val="24"/>
              <w:szCs w:val="24"/>
            </w:rPr>
            <w:t>文件编号：</w:t>
          </w:r>
          <w:r>
            <w:rPr>
              <w:rFonts w:ascii="黑体" w:eastAsia="黑体"/>
              <w:color w:val="000000"/>
              <w:sz w:val="24"/>
              <w:szCs w:val="24"/>
            </w:rPr>
            <w:t>AECG</w:t>
          </w:r>
          <w:r>
            <w:rPr>
              <w:rFonts w:ascii="黑体" w:eastAsia="黑体" w:hint="eastAsia"/>
              <w:color w:val="000000"/>
              <w:sz w:val="24"/>
              <w:szCs w:val="24"/>
            </w:rPr>
            <w:t>-203</w:t>
          </w:r>
        </w:p>
      </w:tc>
      <w:tc>
        <w:tcPr>
          <w:tcW w:w="1980" w:type="dxa"/>
          <w:shd w:val="clear" w:color="auto" w:fill="E6E6E6"/>
          <w:vAlign w:val="center"/>
        </w:tcPr>
        <w:p w14:paraId="512CDE2E" w14:textId="77777777" w:rsidR="00197B1D" w:rsidRDefault="005C55D3">
          <w:pPr>
            <w:pStyle w:val="ab"/>
            <w:pBdr>
              <w:bottom w:val="none" w:sz="0" w:space="0" w:color="auto"/>
            </w:pBdr>
            <w:wordWrap w:val="0"/>
            <w:ind w:right="720"/>
            <w:jc w:val="right"/>
            <w:rPr>
              <w:rFonts w:ascii="黑体" w:eastAsia="黑体"/>
              <w:sz w:val="24"/>
            </w:rPr>
          </w:pPr>
          <w:r>
            <w:rPr>
              <w:rFonts w:ascii="黑体" w:eastAsia="黑体" w:hint="eastAsia"/>
              <w:sz w:val="24"/>
            </w:rPr>
            <w:t>版本：</w:t>
          </w:r>
          <w:r>
            <w:rPr>
              <w:rFonts w:ascii="黑体" w:eastAsia="黑体"/>
              <w:sz w:val="24"/>
            </w:rPr>
            <w:t>A</w:t>
          </w:r>
        </w:p>
      </w:tc>
      <w:tc>
        <w:tcPr>
          <w:tcW w:w="2340" w:type="dxa"/>
          <w:shd w:val="clear" w:color="auto" w:fill="E6E6E6"/>
          <w:vAlign w:val="center"/>
        </w:tcPr>
        <w:p w14:paraId="41546719" w14:textId="77777777" w:rsidR="00197B1D" w:rsidRDefault="005C55D3">
          <w:pPr>
            <w:ind w:firstLineChars="200" w:firstLine="480"/>
            <w:jc w:val="right"/>
            <w:rPr>
              <w:rFonts w:ascii="黑体" w:eastAsia="黑体"/>
              <w:sz w:val="24"/>
            </w:rPr>
          </w:pPr>
          <w:r>
            <w:rPr>
              <w:rStyle w:val="af1"/>
              <w:rFonts w:ascii="黑体" w:eastAsia="黑体" w:hint="eastAsia"/>
              <w:sz w:val="24"/>
            </w:rPr>
            <w:t>共</w:t>
          </w:r>
          <w:r>
            <w:rPr>
              <w:rStyle w:val="af1"/>
              <w:sz w:val="18"/>
              <w:szCs w:val="18"/>
            </w:rPr>
            <w:fldChar w:fldCharType="begin"/>
          </w:r>
          <w:r>
            <w:rPr>
              <w:rStyle w:val="af1"/>
              <w:sz w:val="18"/>
              <w:szCs w:val="18"/>
            </w:rPr>
            <w:instrText xml:space="preserve"> NUMPAGES </w:instrText>
          </w:r>
          <w:r>
            <w:rPr>
              <w:rStyle w:val="af1"/>
              <w:sz w:val="18"/>
              <w:szCs w:val="18"/>
            </w:rPr>
            <w:fldChar w:fldCharType="separate"/>
          </w:r>
          <w:r>
            <w:rPr>
              <w:rStyle w:val="af1"/>
              <w:sz w:val="18"/>
              <w:szCs w:val="18"/>
            </w:rPr>
            <w:t>11</w:t>
          </w:r>
          <w:r>
            <w:rPr>
              <w:rStyle w:val="af1"/>
              <w:sz w:val="18"/>
              <w:szCs w:val="18"/>
            </w:rPr>
            <w:fldChar w:fldCharType="end"/>
          </w:r>
          <w:r>
            <w:rPr>
              <w:rStyle w:val="af1"/>
              <w:rFonts w:ascii="黑体" w:eastAsia="黑体" w:hint="eastAsia"/>
              <w:sz w:val="24"/>
            </w:rPr>
            <w:t>页第</w:t>
          </w:r>
          <w:r>
            <w:rPr>
              <w:rStyle w:val="af1"/>
              <w:sz w:val="18"/>
              <w:szCs w:val="18"/>
            </w:rPr>
            <w:fldChar w:fldCharType="begin"/>
          </w:r>
          <w:r>
            <w:rPr>
              <w:rStyle w:val="af1"/>
              <w:sz w:val="18"/>
              <w:szCs w:val="18"/>
            </w:rPr>
            <w:instrText xml:space="preserve"> PAGE </w:instrText>
          </w:r>
          <w:r>
            <w:rPr>
              <w:rStyle w:val="af1"/>
              <w:sz w:val="18"/>
              <w:szCs w:val="18"/>
            </w:rPr>
            <w:fldChar w:fldCharType="separate"/>
          </w:r>
          <w:r>
            <w:rPr>
              <w:rStyle w:val="af1"/>
              <w:sz w:val="18"/>
              <w:szCs w:val="18"/>
            </w:rPr>
            <w:t>11</w:t>
          </w:r>
          <w:r>
            <w:rPr>
              <w:rStyle w:val="af1"/>
              <w:sz w:val="18"/>
              <w:szCs w:val="18"/>
            </w:rPr>
            <w:fldChar w:fldCharType="end"/>
          </w:r>
          <w:r>
            <w:rPr>
              <w:rStyle w:val="af1"/>
              <w:rFonts w:ascii="黑体" w:eastAsia="黑体" w:hint="eastAsia"/>
              <w:sz w:val="24"/>
            </w:rPr>
            <w:t>页</w:t>
          </w:r>
        </w:p>
      </w:tc>
      <w:tc>
        <w:tcPr>
          <w:tcW w:w="1724" w:type="dxa"/>
          <w:shd w:val="clear" w:color="auto" w:fill="E6E6E6"/>
        </w:tcPr>
        <w:p w14:paraId="5E04027F" w14:textId="77777777" w:rsidR="00197B1D" w:rsidRDefault="00197B1D">
          <w:pPr>
            <w:rPr>
              <w:kern w:val="0"/>
              <w:sz w:val="20"/>
              <w:szCs w:val="20"/>
            </w:rPr>
          </w:pPr>
        </w:p>
      </w:tc>
    </w:tr>
  </w:tbl>
  <w:p w14:paraId="77BB013F" w14:textId="77777777" w:rsidR="00197B1D" w:rsidRDefault="00197B1D">
    <w:pPr>
      <w:pStyle w:val="ab"/>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520" w:type="dxa"/>
      <w:tblInd w:w="-151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620"/>
      <w:gridCol w:w="4159"/>
      <w:gridCol w:w="1954"/>
      <w:gridCol w:w="2167"/>
      <w:gridCol w:w="1620"/>
    </w:tblGrid>
    <w:tr w:rsidR="00197B1D" w14:paraId="00A49409" w14:textId="77777777">
      <w:trPr>
        <w:trHeight w:val="193"/>
      </w:trPr>
      <w:tc>
        <w:tcPr>
          <w:tcW w:w="1620" w:type="dxa"/>
          <w:tcBorders>
            <w:top w:val="single" w:sz="4" w:space="0" w:color="auto"/>
            <w:bottom w:val="single" w:sz="4" w:space="0" w:color="auto"/>
            <w:right w:val="nil"/>
          </w:tcBorders>
          <w:shd w:val="clear" w:color="auto" w:fill="E6E6E6"/>
        </w:tcPr>
        <w:p w14:paraId="02BF5141" w14:textId="77777777" w:rsidR="00197B1D" w:rsidRDefault="00197B1D">
          <w:pPr>
            <w:pStyle w:val="ab"/>
            <w:pBdr>
              <w:bottom w:val="none" w:sz="0" w:space="0" w:color="auto"/>
            </w:pBdr>
            <w:ind w:right="360"/>
            <w:jc w:val="both"/>
            <w:rPr>
              <w:rFonts w:ascii="黑体" w:eastAsia="黑体"/>
              <w:b/>
              <w:bCs/>
              <w:color w:val="000000"/>
              <w:sz w:val="24"/>
            </w:rPr>
          </w:pPr>
        </w:p>
      </w:tc>
      <w:tc>
        <w:tcPr>
          <w:tcW w:w="4159" w:type="dxa"/>
          <w:tcBorders>
            <w:top w:val="single" w:sz="4" w:space="0" w:color="auto"/>
            <w:left w:val="nil"/>
            <w:bottom w:val="single" w:sz="4" w:space="0" w:color="auto"/>
            <w:right w:val="nil"/>
          </w:tcBorders>
          <w:shd w:val="clear" w:color="auto" w:fill="E6E6E6"/>
        </w:tcPr>
        <w:p w14:paraId="009CCE6F" w14:textId="77777777" w:rsidR="00197B1D" w:rsidRDefault="005C55D3">
          <w:pPr>
            <w:pStyle w:val="ab"/>
            <w:pBdr>
              <w:bottom w:val="none" w:sz="0" w:space="0" w:color="auto"/>
            </w:pBdr>
            <w:ind w:right="360"/>
            <w:jc w:val="both"/>
            <w:rPr>
              <w:rFonts w:ascii="黑体" w:eastAsia="黑体"/>
              <w:color w:val="000000"/>
              <w:sz w:val="24"/>
            </w:rPr>
          </w:pPr>
          <w:r>
            <w:rPr>
              <w:rFonts w:ascii="黑体" w:eastAsia="黑体" w:hint="eastAsia"/>
              <w:color w:val="000000"/>
              <w:sz w:val="24"/>
            </w:rPr>
            <w:t>文件编号：</w:t>
          </w:r>
        </w:p>
      </w:tc>
      <w:tc>
        <w:tcPr>
          <w:tcW w:w="1954" w:type="dxa"/>
          <w:tcBorders>
            <w:top w:val="single" w:sz="4" w:space="0" w:color="auto"/>
            <w:left w:val="nil"/>
            <w:bottom w:val="single" w:sz="4" w:space="0" w:color="auto"/>
            <w:right w:val="nil"/>
          </w:tcBorders>
          <w:shd w:val="clear" w:color="auto" w:fill="E6E6E6"/>
          <w:vAlign w:val="center"/>
        </w:tcPr>
        <w:p w14:paraId="1AA82510" w14:textId="77777777" w:rsidR="00197B1D" w:rsidRDefault="005C55D3">
          <w:pPr>
            <w:pStyle w:val="ab"/>
            <w:pBdr>
              <w:bottom w:val="none" w:sz="0" w:space="0" w:color="auto"/>
            </w:pBdr>
            <w:jc w:val="right"/>
            <w:rPr>
              <w:rFonts w:ascii="黑体" w:eastAsia="黑体"/>
              <w:sz w:val="24"/>
            </w:rPr>
          </w:pPr>
          <w:r>
            <w:rPr>
              <w:rFonts w:ascii="黑体" w:eastAsia="黑体" w:hint="eastAsia"/>
              <w:sz w:val="24"/>
            </w:rPr>
            <w:t>版本：</w:t>
          </w:r>
          <w:r>
            <w:rPr>
              <w:rFonts w:ascii="黑体" w:eastAsia="黑体" w:hint="eastAsia"/>
              <w:sz w:val="24"/>
            </w:rPr>
            <w:t>A</w:t>
          </w:r>
        </w:p>
      </w:tc>
      <w:tc>
        <w:tcPr>
          <w:tcW w:w="2167" w:type="dxa"/>
          <w:tcBorders>
            <w:top w:val="single" w:sz="4" w:space="0" w:color="auto"/>
            <w:left w:val="nil"/>
            <w:bottom w:val="single" w:sz="4" w:space="0" w:color="auto"/>
            <w:right w:val="nil"/>
          </w:tcBorders>
          <w:shd w:val="clear" w:color="auto" w:fill="E6E6E6"/>
          <w:vAlign w:val="center"/>
        </w:tcPr>
        <w:p w14:paraId="3FA28BC8" w14:textId="77777777" w:rsidR="00197B1D" w:rsidRDefault="005C55D3">
          <w:pPr>
            <w:ind w:firstLineChars="200" w:firstLine="480"/>
            <w:jc w:val="right"/>
            <w:rPr>
              <w:rFonts w:ascii="黑体" w:eastAsia="黑体"/>
              <w:sz w:val="24"/>
            </w:rPr>
          </w:pPr>
          <w:r>
            <w:rPr>
              <w:rStyle w:val="af1"/>
              <w:rFonts w:ascii="黑体" w:eastAsia="黑体" w:hint="eastAsia"/>
              <w:sz w:val="24"/>
            </w:rPr>
            <w:t>共</w:t>
          </w:r>
          <w:r>
            <w:rPr>
              <w:rStyle w:val="af1"/>
              <w:sz w:val="18"/>
              <w:szCs w:val="18"/>
            </w:rPr>
            <w:fldChar w:fldCharType="begin"/>
          </w:r>
          <w:r>
            <w:rPr>
              <w:rStyle w:val="af1"/>
              <w:sz w:val="18"/>
              <w:szCs w:val="18"/>
            </w:rPr>
            <w:instrText xml:space="preserve"> NUMPAGES </w:instrText>
          </w:r>
          <w:r>
            <w:rPr>
              <w:rStyle w:val="af1"/>
              <w:sz w:val="18"/>
              <w:szCs w:val="18"/>
            </w:rPr>
            <w:fldChar w:fldCharType="separate"/>
          </w:r>
          <w:r>
            <w:rPr>
              <w:rStyle w:val="af1"/>
              <w:sz w:val="18"/>
              <w:szCs w:val="18"/>
            </w:rPr>
            <w:t>17</w:t>
          </w:r>
          <w:r>
            <w:rPr>
              <w:rStyle w:val="af1"/>
              <w:sz w:val="18"/>
              <w:szCs w:val="18"/>
            </w:rPr>
            <w:fldChar w:fldCharType="end"/>
          </w:r>
          <w:r>
            <w:rPr>
              <w:rStyle w:val="af1"/>
              <w:rFonts w:ascii="黑体" w:eastAsia="黑体" w:hint="eastAsia"/>
              <w:sz w:val="24"/>
            </w:rPr>
            <w:t>页第</w:t>
          </w:r>
          <w:r>
            <w:rPr>
              <w:rStyle w:val="af1"/>
              <w:sz w:val="18"/>
              <w:szCs w:val="18"/>
            </w:rPr>
            <w:fldChar w:fldCharType="begin"/>
          </w:r>
          <w:r>
            <w:rPr>
              <w:rStyle w:val="af1"/>
              <w:sz w:val="18"/>
              <w:szCs w:val="18"/>
            </w:rPr>
            <w:instrText xml:space="preserve"> PAGE </w:instrText>
          </w:r>
          <w:r>
            <w:rPr>
              <w:rStyle w:val="af1"/>
              <w:sz w:val="18"/>
              <w:szCs w:val="18"/>
            </w:rPr>
            <w:fldChar w:fldCharType="separate"/>
          </w:r>
          <w:r>
            <w:rPr>
              <w:rStyle w:val="af1"/>
              <w:sz w:val="18"/>
              <w:szCs w:val="18"/>
            </w:rPr>
            <w:t>1</w:t>
          </w:r>
          <w:r>
            <w:rPr>
              <w:rStyle w:val="af1"/>
              <w:sz w:val="18"/>
              <w:szCs w:val="18"/>
            </w:rPr>
            <w:fldChar w:fldCharType="end"/>
          </w:r>
          <w:r>
            <w:rPr>
              <w:rStyle w:val="af1"/>
              <w:rFonts w:ascii="黑体" w:eastAsia="黑体" w:hint="eastAsia"/>
              <w:sz w:val="24"/>
            </w:rPr>
            <w:t>页</w:t>
          </w:r>
        </w:p>
      </w:tc>
      <w:tc>
        <w:tcPr>
          <w:tcW w:w="1620" w:type="dxa"/>
          <w:tcBorders>
            <w:top w:val="single" w:sz="4" w:space="0" w:color="auto"/>
            <w:left w:val="nil"/>
            <w:bottom w:val="single" w:sz="4" w:space="0" w:color="auto"/>
            <w:right w:val="nil"/>
          </w:tcBorders>
          <w:shd w:val="clear" w:color="auto" w:fill="E6E6E6"/>
        </w:tcPr>
        <w:p w14:paraId="59D94E7A" w14:textId="77777777" w:rsidR="00197B1D" w:rsidRDefault="00197B1D">
          <w:pPr>
            <w:rPr>
              <w:kern w:val="0"/>
              <w:sz w:val="20"/>
              <w:szCs w:val="20"/>
            </w:rPr>
          </w:pPr>
        </w:p>
      </w:tc>
    </w:tr>
  </w:tbl>
  <w:p w14:paraId="44CFDE75" w14:textId="77777777" w:rsidR="00197B1D" w:rsidRDefault="00197B1D">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0C59CE"/>
    <w:multiLevelType w:val="multilevel"/>
    <w:tmpl w:val="990C59CE"/>
    <w:lvl w:ilvl="0">
      <w:start w:val="1"/>
      <w:numFmt w:val="decimal"/>
      <w:lvlText w:val="%1"/>
      <w:lvlJc w:val="left"/>
      <w:pPr>
        <w:tabs>
          <w:tab w:val="left" w:pos="0"/>
        </w:tabs>
        <w:ind w:left="0" w:firstLine="0"/>
      </w:pPr>
      <w:rPr>
        <w:b/>
        <w:sz w:val="28"/>
      </w:rPr>
    </w:lvl>
    <w:lvl w:ilvl="1">
      <w:start w:val="1"/>
      <w:numFmt w:val="decimal"/>
      <w:suff w:val="space"/>
      <w:lvlText w:val="%1.%2"/>
      <w:lvlJc w:val="left"/>
      <w:pPr>
        <w:ind w:left="0" w:firstLine="0"/>
      </w:pPr>
      <w:rPr>
        <w:b w:val="0"/>
        <w:color w:val="auto"/>
        <w:sz w:val="24"/>
      </w:rPr>
    </w:lvl>
    <w:lvl w:ilvl="2">
      <w:start w:val="1"/>
      <w:numFmt w:val="decimal"/>
      <w:suff w:val="space"/>
      <w:lvlText w:val="%1.%2.%3"/>
      <w:lvlJc w:val="left"/>
      <w:pPr>
        <w:ind w:left="0" w:firstLine="0"/>
      </w:pPr>
      <w:rPr>
        <w:b w:val="0"/>
        <w:sz w:val="24"/>
        <w:szCs w:val="24"/>
      </w:rPr>
    </w:lvl>
    <w:lvl w:ilvl="3">
      <w:start w:val="1"/>
      <w:numFmt w:val="decimal"/>
      <w:suff w:val="space"/>
      <w:lvlText w:val="%1.%2.%3.%4"/>
      <w:lvlJc w:val="left"/>
      <w:pPr>
        <w:ind w:left="0" w:firstLine="0"/>
      </w:pPr>
    </w:lvl>
    <w:lvl w:ilvl="4">
      <w:start w:val="1"/>
      <w:numFmt w:val="lowerLetter"/>
      <w:lvlText w:val="%5)"/>
      <w:lvlJc w:val="left"/>
      <w:pPr>
        <w:tabs>
          <w:tab w:val="left" w:pos="0"/>
        </w:tabs>
        <w:ind w:left="833" w:hanging="425"/>
      </w:pPr>
    </w:lvl>
    <w:lvl w:ilvl="5">
      <w:start w:val="1"/>
      <w:numFmt w:val="bullet"/>
      <w:lvlText w:val=""/>
      <w:lvlJc w:val="left"/>
      <w:pPr>
        <w:tabs>
          <w:tab w:val="left" w:pos="0"/>
        </w:tabs>
        <w:ind w:left="833" w:hanging="425"/>
      </w:pPr>
      <w:rPr>
        <w:rFonts w:ascii="Wingdings" w:hAnsi="Wingdings" w:cs="Wingdings" w:hint="default"/>
      </w:rPr>
    </w:lvl>
    <w:lvl w:ilvl="6">
      <w:start w:val="1"/>
      <w:numFmt w:val="decimal"/>
      <w:lvlText w:val="%7[%1]"/>
      <w:lvlJc w:val="left"/>
      <w:pPr>
        <w:tabs>
          <w:tab w:val="left" w:pos="0"/>
        </w:tabs>
        <w:ind w:left="0" w:firstLine="0"/>
      </w:pPr>
    </w:lvl>
    <w:lvl w:ilvl="7">
      <w:start w:val="1"/>
      <w:numFmt w:val="decimal"/>
      <w:lvlText w:val="[%8]."/>
      <w:lvlJc w:val="left"/>
      <w:pPr>
        <w:tabs>
          <w:tab w:val="left" w:pos="0"/>
        </w:tabs>
        <w:ind w:left="0" w:firstLine="0"/>
      </w:pPr>
    </w:lvl>
    <w:lvl w:ilvl="8">
      <w:start w:val="1"/>
      <w:numFmt w:val="decimal"/>
      <w:lvlText w:val="%1.%2.%3.%4.%5.%6.%7.%8.%9."/>
      <w:lvlJc w:val="left"/>
      <w:pPr>
        <w:tabs>
          <w:tab w:val="left" w:pos="1559"/>
        </w:tabs>
        <w:ind w:left="1559" w:hanging="1559"/>
      </w:pPr>
    </w:lvl>
  </w:abstractNum>
  <w:abstractNum w:abstractNumId="1" w15:restartNumberingAfterBreak="0">
    <w:nsid w:val="9B53C0FF"/>
    <w:multiLevelType w:val="multilevel"/>
    <w:tmpl w:val="9B53C0FF"/>
    <w:lvl w:ilvl="0">
      <w:start w:val="1"/>
      <w:numFmt w:val="decimal"/>
      <w:suff w:val="nothing"/>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C88DD795"/>
    <w:multiLevelType w:val="multilevel"/>
    <w:tmpl w:val="C88DD795"/>
    <w:lvl w:ilvl="0">
      <w:start w:val="1"/>
      <w:numFmt w:val="decimal"/>
      <w:suff w:val="nothing"/>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C9496657"/>
    <w:multiLevelType w:val="multilevel"/>
    <w:tmpl w:val="C9496657"/>
    <w:lvl w:ilvl="0">
      <w:start w:val="1"/>
      <w:numFmt w:val="decimal"/>
      <w:suff w:val="nothing"/>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D87105AA"/>
    <w:multiLevelType w:val="multilevel"/>
    <w:tmpl w:val="D87105AA"/>
    <w:lvl w:ilvl="0">
      <w:start w:val="1"/>
      <w:numFmt w:val="decimal"/>
      <w:suff w:val="nothing"/>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D9DD5233"/>
    <w:multiLevelType w:val="multilevel"/>
    <w:tmpl w:val="D9DD5233"/>
    <w:lvl w:ilvl="0">
      <w:start w:val="1"/>
      <w:numFmt w:val="decimal"/>
      <w:suff w:val="nothing"/>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EB5EDB5D"/>
    <w:multiLevelType w:val="multilevel"/>
    <w:tmpl w:val="EB5EDB5D"/>
    <w:lvl w:ilvl="0">
      <w:start w:val="1"/>
      <w:numFmt w:val="decimal"/>
      <w:suff w:val="nothing"/>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F7335B81"/>
    <w:multiLevelType w:val="multilevel"/>
    <w:tmpl w:val="F7335B81"/>
    <w:lvl w:ilvl="0">
      <w:start w:val="1"/>
      <w:numFmt w:val="decimal"/>
      <w:suff w:val="nothing"/>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11DD443A"/>
    <w:multiLevelType w:val="multilevel"/>
    <w:tmpl w:val="11DD443A"/>
    <w:lvl w:ilvl="0">
      <w:start w:val="1"/>
      <w:numFmt w:val="decimal"/>
      <w:suff w:val="nothing"/>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14E24CAC"/>
    <w:multiLevelType w:val="multilevel"/>
    <w:tmpl w:val="14E24CAC"/>
    <w:lvl w:ilvl="0">
      <w:start w:val="1"/>
      <w:numFmt w:val="decimal"/>
      <w:lvlText w:val="%1"/>
      <w:lvlJc w:val="left"/>
      <w:pPr>
        <w:tabs>
          <w:tab w:val="left" w:pos="0"/>
        </w:tabs>
        <w:ind w:left="0" w:firstLine="0"/>
      </w:pPr>
      <w:rPr>
        <w:rFonts w:hint="eastAsia"/>
        <w:b/>
        <w:i w:val="0"/>
        <w:sz w:val="28"/>
      </w:rPr>
    </w:lvl>
    <w:lvl w:ilvl="1">
      <w:start w:val="1"/>
      <w:numFmt w:val="decimal"/>
      <w:suff w:val="space"/>
      <w:lvlText w:val="%1.%2"/>
      <w:lvlJc w:val="left"/>
      <w:pPr>
        <w:ind w:left="0" w:firstLine="0"/>
      </w:pPr>
      <w:rPr>
        <w:rFonts w:hint="eastAsia"/>
        <w:b w:val="0"/>
        <w:i w:val="0"/>
        <w:color w:val="auto"/>
        <w:sz w:val="24"/>
      </w:rPr>
    </w:lvl>
    <w:lvl w:ilvl="2">
      <w:start w:val="1"/>
      <w:numFmt w:val="decimal"/>
      <w:suff w:val="space"/>
      <w:lvlText w:val="%1.%2.%3"/>
      <w:lvlJc w:val="left"/>
      <w:pPr>
        <w:ind w:left="0" w:firstLine="0"/>
      </w:pPr>
      <w:rPr>
        <w:rFonts w:hint="eastAsia"/>
        <w:b w:val="0"/>
        <w:sz w:val="24"/>
        <w:szCs w:val="24"/>
      </w:rPr>
    </w:lvl>
    <w:lvl w:ilvl="3">
      <w:start w:val="1"/>
      <w:numFmt w:val="decimal"/>
      <w:suff w:val="space"/>
      <w:lvlText w:val="%1.%2.%3.%4"/>
      <w:lvlJc w:val="left"/>
      <w:pPr>
        <w:ind w:left="0" w:firstLine="0"/>
      </w:pPr>
      <w:rPr>
        <w:rFonts w:hint="eastAsia"/>
      </w:rPr>
    </w:lvl>
    <w:lvl w:ilvl="4">
      <w:start w:val="1"/>
      <w:numFmt w:val="lowerLetter"/>
      <w:lvlText w:val="%5)"/>
      <w:lvlJc w:val="left"/>
      <w:pPr>
        <w:tabs>
          <w:tab w:val="left" w:pos="0"/>
        </w:tabs>
        <w:ind w:left="833" w:hanging="425"/>
      </w:pPr>
      <w:rPr>
        <w:rFonts w:hint="eastAsia"/>
      </w:rPr>
    </w:lvl>
    <w:lvl w:ilvl="5">
      <w:start w:val="1"/>
      <w:numFmt w:val="bullet"/>
      <w:lvlText w:val=""/>
      <w:lvlJc w:val="left"/>
      <w:pPr>
        <w:tabs>
          <w:tab w:val="left" w:pos="0"/>
        </w:tabs>
        <w:ind w:left="833" w:hanging="425"/>
      </w:pPr>
      <w:rPr>
        <w:rFonts w:ascii="Wingdings" w:hAnsi="Wingdings" w:hint="default"/>
      </w:rPr>
    </w:lvl>
    <w:lvl w:ilvl="6">
      <w:start w:val="1"/>
      <w:numFmt w:val="decimal"/>
      <w:lvlText w:val="%7[%1]"/>
      <w:lvlJc w:val="left"/>
      <w:pPr>
        <w:tabs>
          <w:tab w:val="left" w:pos="0"/>
        </w:tabs>
        <w:ind w:left="0" w:firstLine="0"/>
      </w:pPr>
      <w:rPr>
        <w:rFonts w:hint="eastAsia"/>
      </w:rPr>
    </w:lvl>
    <w:lvl w:ilvl="7">
      <w:start w:val="1"/>
      <w:numFmt w:val="decimal"/>
      <w:lvlText w:val="[%8]."/>
      <w:lvlJc w:val="left"/>
      <w:pPr>
        <w:tabs>
          <w:tab w:val="left" w:pos="0"/>
        </w:tabs>
        <w:ind w:left="0" w:firstLine="0"/>
      </w:pPr>
      <w:rPr>
        <w:rFonts w:hint="eastAsia"/>
      </w:rPr>
    </w:lvl>
    <w:lvl w:ilvl="8">
      <w:start w:val="1"/>
      <w:numFmt w:val="decimal"/>
      <w:lvlText w:val="%1.%2.%3.%4.%5.%6.%7.%8.%9."/>
      <w:lvlJc w:val="left"/>
      <w:pPr>
        <w:tabs>
          <w:tab w:val="left" w:pos="1559"/>
        </w:tabs>
        <w:ind w:left="1559" w:hanging="1559"/>
      </w:pPr>
      <w:rPr>
        <w:rFonts w:hint="eastAsia"/>
      </w:rPr>
    </w:lvl>
  </w:abstractNum>
  <w:abstractNum w:abstractNumId="10" w15:restartNumberingAfterBreak="0">
    <w:nsid w:val="1BE60623"/>
    <w:multiLevelType w:val="multilevel"/>
    <w:tmpl w:val="1BE6062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22819DA7"/>
    <w:multiLevelType w:val="multilevel"/>
    <w:tmpl w:val="22819DA7"/>
    <w:lvl w:ilvl="0">
      <w:start w:val="1"/>
      <w:numFmt w:val="decimal"/>
      <w:suff w:val="nothing"/>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28F06ADD"/>
    <w:multiLevelType w:val="multilevel"/>
    <w:tmpl w:val="28F06ADD"/>
    <w:lvl w:ilvl="0">
      <w:start w:val="1"/>
      <w:numFmt w:val="decimal"/>
      <w:suff w:val="nothing"/>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330D3C80"/>
    <w:multiLevelType w:val="multilevel"/>
    <w:tmpl w:val="330D3C80"/>
    <w:lvl w:ilvl="0">
      <w:start w:val="1"/>
      <w:numFmt w:val="decimal"/>
      <w:suff w:val="nothing"/>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38763DFD"/>
    <w:multiLevelType w:val="multilevel"/>
    <w:tmpl w:val="38763DFD"/>
    <w:lvl w:ilvl="0">
      <w:start w:val="1"/>
      <w:numFmt w:val="decimal"/>
      <w:suff w:val="nothing"/>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41C26613"/>
    <w:multiLevelType w:val="multilevel"/>
    <w:tmpl w:val="41C26613"/>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16" w15:restartNumberingAfterBreak="0">
    <w:nsid w:val="496585C4"/>
    <w:multiLevelType w:val="multilevel"/>
    <w:tmpl w:val="496585C4"/>
    <w:lvl w:ilvl="0">
      <w:start w:val="1"/>
      <w:numFmt w:val="decimal"/>
      <w:suff w:val="nothing"/>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6C070FAA"/>
    <w:multiLevelType w:val="multilevel"/>
    <w:tmpl w:val="6C070FA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710F59B8"/>
    <w:multiLevelType w:val="multilevel"/>
    <w:tmpl w:val="710F59B8"/>
    <w:lvl w:ilvl="0">
      <w:start w:val="10"/>
      <w:numFmt w:val="decimal"/>
      <w:lvlText w:val="%1."/>
      <w:lvlJc w:val="left"/>
      <w:pPr>
        <w:ind w:left="425" w:hanging="425"/>
      </w:pPr>
      <w:rPr>
        <w:rFonts w:hint="default"/>
      </w:rPr>
    </w:lvl>
    <w:lvl w:ilvl="1">
      <w:start w:val="1"/>
      <w:numFmt w:val="decimal"/>
      <w:lvlRestart w:val="0"/>
      <w:pStyle w:val="2"/>
      <w:lvlText w:val="%1.%2"/>
      <w:lvlJc w:val="left"/>
      <w:pPr>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9" w15:restartNumberingAfterBreak="0">
    <w:nsid w:val="71EE9F7C"/>
    <w:multiLevelType w:val="multilevel"/>
    <w:tmpl w:val="71EE9F7C"/>
    <w:lvl w:ilvl="0">
      <w:start w:val="1"/>
      <w:numFmt w:val="decimal"/>
      <w:suff w:val="nothing"/>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7557FB15"/>
    <w:multiLevelType w:val="multilevel"/>
    <w:tmpl w:val="7557FB15"/>
    <w:lvl w:ilvl="0">
      <w:start w:val="1"/>
      <w:numFmt w:val="decimal"/>
      <w:suff w:val="nothing"/>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7BC9367C"/>
    <w:multiLevelType w:val="multilevel"/>
    <w:tmpl w:val="7BC9367C"/>
    <w:lvl w:ilvl="0">
      <w:start w:val="1"/>
      <w:numFmt w:val="decimal"/>
      <w:suff w:val="nothing"/>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8"/>
  </w:num>
  <w:num w:numId="2">
    <w:abstractNumId w:val="9"/>
  </w:num>
  <w:num w:numId="3">
    <w:abstractNumId w:val="0"/>
  </w:num>
  <w:num w:numId="4">
    <w:abstractNumId w:val="10"/>
  </w:num>
  <w:num w:numId="5">
    <w:abstractNumId w:val="17"/>
  </w:num>
  <w:num w:numId="6">
    <w:abstractNumId w:val="15"/>
  </w:num>
  <w:num w:numId="7">
    <w:abstractNumId w:val="4"/>
  </w:num>
  <w:num w:numId="8">
    <w:abstractNumId w:val="19"/>
  </w:num>
  <w:num w:numId="9">
    <w:abstractNumId w:val="6"/>
  </w:num>
  <w:num w:numId="10">
    <w:abstractNumId w:val="12"/>
  </w:num>
  <w:num w:numId="11">
    <w:abstractNumId w:val="16"/>
  </w:num>
  <w:num w:numId="12">
    <w:abstractNumId w:val="8"/>
  </w:num>
  <w:num w:numId="13">
    <w:abstractNumId w:val="1"/>
  </w:num>
  <w:num w:numId="14">
    <w:abstractNumId w:val="2"/>
  </w:num>
  <w:num w:numId="15">
    <w:abstractNumId w:val="11"/>
  </w:num>
  <w:num w:numId="16">
    <w:abstractNumId w:val="14"/>
  </w:num>
  <w:num w:numId="17">
    <w:abstractNumId w:val="5"/>
  </w:num>
  <w:num w:numId="18">
    <w:abstractNumId w:val="7"/>
  </w:num>
  <w:num w:numId="19">
    <w:abstractNumId w:val="3"/>
  </w:num>
  <w:num w:numId="20">
    <w:abstractNumId w:val="20"/>
  </w:num>
  <w:num w:numId="21">
    <w:abstractNumId w:val="13"/>
  </w:num>
  <w:num w:numId="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张霄恒1105">
    <w15:presenceInfo w15:providerId="None" w15:userId="张霄恒1105"/>
  </w15:person>
  <w15:person w15:author="张霄恒1106">
    <w15:presenceInfo w15:providerId="None" w15:userId="张霄恒1106"/>
  </w15:person>
  <w15:person w15:author="严鑫能">
    <w15:presenceInfo w15:providerId="None" w15:userId="严鑫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896"/>
    <w:rsid w:val="00002673"/>
    <w:rsid w:val="000047CA"/>
    <w:rsid w:val="00020B86"/>
    <w:rsid w:val="000238D5"/>
    <w:rsid w:val="000267F8"/>
    <w:rsid w:val="00030E27"/>
    <w:rsid w:val="00032B0E"/>
    <w:rsid w:val="000333DE"/>
    <w:rsid w:val="000336D6"/>
    <w:rsid w:val="000342FF"/>
    <w:rsid w:val="00040E97"/>
    <w:rsid w:val="00043B6A"/>
    <w:rsid w:val="00072590"/>
    <w:rsid w:val="00075149"/>
    <w:rsid w:val="00082D8D"/>
    <w:rsid w:val="00083BE3"/>
    <w:rsid w:val="000865C1"/>
    <w:rsid w:val="00087A6C"/>
    <w:rsid w:val="0009393D"/>
    <w:rsid w:val="000939E5"/>
    <w:rsid w:val="00096461"/>
    <w:rsid w:val="000A18A3"/>
    <w:rsid w:val="000A40C6"/>
    <w:rsid w:val="000B0E79"/>
    <w:rsid w:val="000B441E"/>
    <w:rsid w:val="000B734A"/>
    <w:rsid w:val="000C0450"/>
    <w:rsid w:val="000C397D"/>
    <w:rsid w:val="000C4A45"/>
    <w:rsid w:val="000C4BE0"/>
    <w:rsid w:val="000C75A1"/>
    <w:rsid w:val="000D4291"/>
    <w:rsid w:val="000D7B9D"/>
    <w:rsid w:val="000E0BF0"/>
    <w:rsid w:val="000E7851"/>
    <w:rsid w:val="000F03D3"/>
    <w:rsid w:val="000F47FF"/>
    <w:rsid w:val="00101D33"/>
    <w:rsid w:val="00101D72"/>
    <w:rsid w:val="0011453E"/>
    <w:rsid w:val="001154E6"/>
    <w:rsid w:val="00116DDA"/>
    <w:rsid w:val="00120051"/>
    <w:rsid w:val="00126578"/>
    <w:rsid w:val="001302ED"/>
    <w:rsid w:val="00131D0D"/>
    <w:rsid w:val="0013200A"/>
    <w:rsid w:val="0013693E"/>
    <w:rsid w:val="001369E4"/>
    <w:rsid w:val="001520BA"/>
    <w:rsid w:val="00155483"/>
    <w:rsid w:val="00160574"/>
    <w:rsid w:val="0017650B"/>
    <w:rsid w:val="001847B9"/>
    <w:rsid w:val="00196839"/>
    <w:rsid w:val="00196B45"/>
    <w:rsid w:val="00197B1D"/>
    <w:rsid w:val="001A4476"/>
    <w:rsid w:val="001B3252"/>
    <w:rsid w:val="001B3E1F"/>
    <w:rsid w:val="001B48FA"/>
    <w:rsid w:val="001B732A"/>
    <w:rsid w:val="001B75FE"/>
    <w:rsid w:val="001C13EF"/>
    <w:rsid w:val="001C413A"/>
    <w:rsid w:val="001D0DB4"/>
    <w:rsid w:val="001D6201"/>
    <w:rsid w:val="001D6D0E"/>
    <w:rsid w:val="001E2015"/>
    <w:rsid w:val="001E2B25"/>
    <w:rsid w:val="001F383D"/>
    <w:rsid w:val="001F526D"/>
    <w:rsid w:val="001F6B95"/>
    <w:rsid w:val="00200CB5"/>
    <w:rsid w:val="00201AFA"/>
    <w:rsid w:val="00204F2E"/>
    <w:rsid w:val="0021264F"/>
    <w:rsid w:val="00212979"/>
    <w:rsid w:val="00215A6C"/>
    <w:rsid w:val="00215CAA"/>
    <w:rsid w:val="00221E9C"/>
    <w:rsid w:val="00233B5F"/>
    <w:rsid w:val="00236282"/>
    <w:rsid w:val="00236584"/>
    <w:rsid w:val="00243089"/>
    <w:rsid w:val="00251518"/>
    <w:rsid w:val="00255F42"/>
    <w:rsid w:val="00272106"/>
    <w:rsid w:val="00275110"/>
    <w:rsid w:val="00280A0E"/>
    <w:rsid w:val="0028235B"/>
    <w:rsid w:val="00282E0E"/>
    <w:rsid w:val="002933BC"/>
    <w:rsid w:val="00297F16"/>
    <w:rsid w:val="002A1A18"/>
    <w:rsid w:val="002A7C37"/>
    <w:rsid w:val="002B403D"/>
    <w:rsid w:val="002B6F07"/>
    <w:rsid w:val="002D39AF"/>
    <w:rsid w:val="002D5937"/>
    <w:rsid w:val="002E1FAC"/>
    <w:rsid w:val="002E217E"/>
    <w:rsid w:val="002E2433"/>
    <w:rsid w:val="002E2613"/>
    <w:rsid w:val="002F15B1"/>
    <w:rsid w:val="002F17F2"/>
    <w:rsid w:val="002F18B1"/>
    <w:rsid w:val="002F5338"/>
    <w:rsid w:val="002F7844"/>
    <w:rsid w:val="002F7C4C"/>
    <w:rsid w:val="00302CC4"/>
    <w:rsid w:val="00305FD3"/>
    <w:rsid w:val="003117DF"/>
    <w:rsid w:val="003146F7"/>
    <w:rsid w:val="0031736E"/>
    <w:rsid w:val="00320894"/>
    <w:rsid w:val="0032639A"/>
    <w:rsid w:val="0032659E"/>
    <w:rsid w:val="00327AB9"/>
    <w:rsid w:val="00330C9B"/>
    <w:rsid w:val="00330E7F"/>
    <w:rsid w:val="00334185"/>
    <w:rsid w:val="003459BF"/>
    <w:rsid w:val="00350D7E"/>
    <w:rsid w:val="003524C4"/>
    <w:rsid w:val="00357941"/>
    <w:rsid w:val="00357A21"/>
    <w:rsid w:val="00360711"/>
    <w:rsid w:val="00360A7D"/>
    <w:rsid w:val="0036408B"/>
    <w:rsid w:val="0036572E"/>
    <w:rsid w:val="003719C3"/>
    <w:rsid w:val="00374E68"/>
    <w:rsid w:val="0038554E"/>
    <w:rsid w:val="00387B24"/>
    <w:rsid w:val="0039235B"/>
    <w:rsid w:val="00394E43"/>
    <w:rsid w:val="0039585A"/>
    <w:rsid w:val="00396359"/>
    <w:rsid w:val="003A292C"/>
    <w:rsid w:val="003A349E"/>
    <w:rsid w:val="003A39DF"/>
    <w:rsid w:val="003A44FE"/>
    <w:rsid w:val="003A70F5"/>
    <w:rsid w:val="003B06CF"/>
    <w:rsid w:val="003B3367"/>
    <w:rsid w:val="003C1690"/>
    <w:rsid w:val="003C2FED"/>
    <w:rsid w:val="003C4F69"/>
    <w:rsid w:val="003D213D"/>
    <w:rsid w:val="003D2C53"/>
    <w:rsid w:val="003D7F74"/>
    <w:rsid w:val="003E050A"/>
    <w:rsid w:val="003E1387"/>
    <w:rsid w:val="003E3566"/>
    <w:rsid w:val="003E3B8B"/>
    <w:rsid w:val="003E57F2"/>
    <w:rsid w:val="003F20DC"/>
    <w:rsid w:val="003F4263"/>
    <w:rsid w:val="003F4A19"/>
    <w:rsid w:val="004034E2"/>
    <w:rsid w:val="0040376B"/>
    <w:rsid w:val="00404AE9"/>
    <w:rsid w:val="0040513E"/>
    <w:rsid w:val="00407135"/>
    <w:rsid w:val="00407F23"/>
    <w:rsid w:val="00420D24"/>
    <w:rsid w:val="00424984"/>
    <w:rsid w:val="00424D79"/>
    <w:rsid w:val="00434125"/>
    <w:rsid w:val="00441C7F"/>
    <w:rsid w:val="004442B6"/>
    <w:rsid w:val="004575C3"/>
    <w:rsid w:val="00461E54"/>
    <w:rsid w:val="004628F5"/>
    <w:rsid w:val="004633A5"/>
    <w:rsid w:val="004659F1"/>
    <w:rsid w:val="00480005"/>
    <w:rsid w:val="00483A98"/>
    <w:rsid w:val="00487DF2"/>
    <w:rsid w:val="004A0393"/>
    <w:rsid w:val="004A1E12"/>
    <w:rsid w:val="004A3E6F"/>
    <w:rsid w:val="004A5A81"/>
    <w:rsid w:val="004A6B21"/>
    <w:rsid w:val="004B492B"/>
    <w:rsid w:val="004C7F33"/>
    <w:rsid w:val="004D4BCC"/>
    <w:rsid w:val="004D6D6B"/>
    <w:rsid w:val="004D7828"/>
    <w:rsid w:val="004F267D"/>
    <w:rsid w:val="004F2FE2"/>
    <w:rsid w:val="00503175"/>
    <w:rsid w:val="0050540E"/>
    <w:rsid w:val="00511045"/>
    <w:rsid w:val="00511868"/>
    <w:rsid w:val="0052573A"/>
    <w:rsid w:val="00527D2A"/>
    <w:rsid w:val="00535AA5"/>
    <w:rsid w:val="00540720"/>
    <w:rsid w:val="00541214"/>
    <w:rsid w:val="005550F9"/>
    <w:rsid w:val="00556CD4"/>
    <w:rsid w:val="00565A1E"/>
    <w:rsid w:val="00570450"/>
    <w:rsid w:val="005727BB"/>
    <w:rsid w:val="0057758E"/>
    <w:rsid w:val="00584CC7"/>
    <w:rsid w:val="00590A11"/>
    <w:rsid w:val="00593B07"/>
    <w:rsid w:val="005A1D02"/>
    <w:rsid w:val="005A2650"/>
    <w:rsid w:val="005A5E4C"/>
    <w:rsid w:val="005B0F3C"/>
    <w:rsid w:val="005B2362"/>
    <w:rsid w:val="005B40A6"/>
    <w:rsid w:val="005B65DC"/>
    <w:rsid w:val="005B6CDD"/>
    <w:rsid w:val="005B70BA"/>
    <w:rsid w:val="005C55D3"/>
    <w:rsid w:val="005C6E09"/>
    <w:rsid w:val="005D5249"/>
    <w:rsid w:val="005D572D"/>
    <w:rsid w:val="005D711A"/>
    <w:rsid w:val="005E11FD"/>
    <w:rsid w:val="005E2087"/>
    <w:rsid w:val="005E31A2"/>
    <w:rsid w:val="005E45CB"/>
    <w:rsid w:val="005E5DA1"/>
    <w:rsid w:val="005E743F"/>
    <w:rsid w:val="005F0F53"/>
    <w:rsid w:val="005F0F70"/>
    <w:rsid w:val="00605DC0"/>
    <w:rsid w:val="00610070"/>
    <w:rsid w:val="00610C95"/>
    <w:rsid w:val="00611E7F"/>
    <w:rsid w:val="00611FBA"/>
    <w:rsid w:val="00615299"/>
    <w:rsid w:val="0061636E"/>
    <w:rsid w:val="00617C51"/>
    <w:rsid w:val="00626BC1"/>
    <w:rsid w:val="00631A65"/>
    <w:rsid w:val="00631F80"/>
    <w:rsid w:val="006328CF"/>
    <w:rsid w:val="00642A66"/>
    <w:rsid w:val="00642BAD"/>
    <w:rsid w:val="006467CF"/>
    <w:rsid w:val="00652140"/>
    <w:rsid w:val="00652671"/>
    <w:rsid w:val="006576B3"/>
    <w:rsid w:val="00657B49"/>
    <w:rsid w:val="00657D96"/>
    <w:rsid w:val="00660B24"/>
    <w:rsid w:val="00661FE0"/>
    <w:rsid w:val="00667A88"/>
    <w:rsid w:val="00670E39"/>
    <w:rsid w:val="00677D18"/>
    <w:rsid w:val="00681ABF"/>
    <w:rsid w:val="00682A9D"/>
    <w:rsid w:val="006921B9"/>
    <w:rsid w:val="00697AFE"/>
    <w:rsid w:val="00697BF4"/>
    <w:rsid w:val="006A1896"/>
    <w:rsid w:val="006A4C08"/>
    <w:rsid w:val="006A5B29"/>
    <w:rsid w:val="006A5FB6"/>
    <w:rsid w:val="006A6472"/>
    <w:rsid w:val="006B469D"/>
    <w:rsid w:val="006B4D3B"/>
    <w:rsid w:val="006B7203"/>
    <w:rsid w:val="006C04A0"/>
    <w:rsid w:val="006C1353"/>
    <w:rsid w:val="006C60AC"/>
    <w:rsid w:val="006C7989"/>
    <w:rsid w:val="006D2B24"/>
    <w:rsid w:val="006D693F"/>
    <w:rsid w:val="006E2447"/>
    <w:rsid w:val="006F1A43"/>
    <w:rsid w:val="006F7F6E"/>
    <w:rsid w:val="00710DB4"/>
    <w:rsid w:val="00717428"/>
    <w:rsid w:val="00723363"/>
    <w:rsid w:val="007258AB"/>
    <w:rsid w:val="00730B83"/>
    <w:rsid w:val="00737673"/>
    <w:rsid w:val="00752037"/>
    <w:rsid w:val="00757167"/>
    <w:rsid w:val="00761759"/>
    <w:rsid w:val="00765B8B"/>
    <w:rsid w:val="0076777C"/>
    <w:rsid w:val="00767C8F"/>
    <w:rsid w:val="00781147"/>
    <w:rsid w:val="007A4608"/>
    <w:rsid w:val="007B208C"/>
    <w:rsid w:val="007B46DD"/>
    <w:rsid w:val="007B5BEE"/>
    <w:rsid w:val="007B65C4"/>
    <w:rsid w:val="007B6B65"/>
    <w:rsid w:val="007C1977"/>
    <w:rsid w:val="007C5698"/>
    <w:rsid w:val="007C681A"/>
    <w:rsid w:val="007D0960"/>
    <w:rsid w:val="007D25F6"/>
    <w:rsid w:val="007D356A"/>
    <w:rsid w:val="007D3DEB"/>
    <w:rsid w:val="007E1DFF"/>
    <w:rsid w:val="007E74CF"/>
    <w:rsid w:val="007F598C"/>
    <w:rsid w:val="00811A29"/>
    <w:rsid w:val="0081311E"/>
    <w:rsid w:val="00824A1B"/>
    <w:rsid w:val="0082508C"/>
    <w:rsid w:val="00826FDC"/>
    <w:rsid w:val="00834FB1"/>
    <w:rsid w:val="00835266"/>
    <w:rsid w:val="00836C68"/>
    <w:rsid w:val="00837731"/>
    <w:rsid w:val="008400EC"/>
    <w:rsid w:val="00850AA5"/>
    <w:rsid w:val="00850BA1"/>
    <w:rsid w:val="00851E28"/>
    <w:rsid w:val="00853030"/>
    <w:rsid w:val="0085312E"/>
    <w:rsid w:val="0085456C"/>
    <w:rsid w:val="0085775A"/>
    <w:rsid w:val="00857AB8"/>
    <w:rsid w:val="008622F8"/>
    <w:rsid w:val="008663B2"/>
    <w:rsid w:val="008701AE"/>
    <w:rsid w:val="008722B4"/>
    <w:rsid w:val="008830DD"/>
    <w:rsid w:val="00883EB8"/>
    <w:rsid w:val="008906C0"/>
    <w:rsid w:val="00891B9C"/>
    <w:rsid w:val="0089458C"/>
    <w:rsid w:val="00895266"/>
    <w:rsid w:val="00896FB8"/>
    <w:rsid w:val="008B2376"/>
    <w:rsid w:val="008B7E25"/>
    <w:rsid w:val="008C4DEF"/>
    <w:rsid w:val="008D0BB9"/>
    <w:rsid w:val="008E3979"/>
    <w:rsid w:val="008F4A57"/>
    <w:rsid w:val="008F6B21"/>
    <w:rsid w:val="008F7830"/>
    <w:rsid w:val="00900D64"/>
    <w:rsid w:val="009025D2"/>
    <w:rsid w:val="00917DB4"/>
    <w:rsid w:val="00921838"/>
    <w:rsid w:val="00922D97"/>
    <w:rsid w:val="0092318A"/>
    <w:rsid w:val="00925174"/>
    <w:rsid w:val="00930763"/>
    <w:rsid w:val="00931963"/>
    <w:rsid w:val="00940B27"/>
    <w:rsid w:val="00944614"/>
    <w:rsid w:val="0095022C"/>
    <w:rsid w:val="00950794"/>
    <w:rsid w:val="00950A76"/>
    <w:rsid w:val="00957471"/>
    <w:rsid w:val="00957A15"/>
    <w:rsid w:val="00957D68"/>
    <w:rsid w:val="00957D6D"/>
    <w:rsid w:val="00960CD3"/>
    <w:rsid w:val="00961009"/>
    <w:rsid w:val="00967FC9"/>
    <w:rsid w:val="0097346F"/>
    <w:rsid w:val="00973D05"/>
    <w:rsid w:val="00973EA9"/>
    <w:rsid w:val="00983F85"/>
    <w:rsid w:val="00985735"/>
    <w:rsid w:val="0098693C"/>
    <w:rsid w:val="009872F3"/>
    <w:rsid w:val="00990920"/>
    <w:rsid w:val="00992009"/>
    <w:rsid w:val="0099442C"/>
    <w:rsid w:val="0099485E"/>
    <w:rsid w:val="009959B0"/>
    <w:rsid w:val="009A33BF"/>
    <w:rsid w:val="009A53B9"/>
    <w:rsid w:val="009B286D"/>
    <w:rsid w:val="009B3327"/>
    <w:rsid w:val="009B4130"/>
    <w:rsid w:val="009C0428"/>
    <w:rsid w:val="009C228D"/>
    <w:rsid w:val="009C365D"/>
    <w:rsid w:val="009C7C0D"/>
    <w:rsid w:val="009D2722"/>
    <w:rsid w:val="009D425F"/>
    <w:rsid w:val="009D43BA"/>
    <w:rsid w:val="009D5881"/>
    <w:rsid w:val="009D66F2"/>
    <w:rsid w:val="009D6B68"/>
    <w:rsid w:val="009E2120"/>
    <w:rsid w:val="009E3F9A"/>
    <w:rsid w:val="009F4CC0"/>
    <w:rsid w:val="009F6E31"/>
    <w:rsid w:val="009F723C"/>
    <w:rsid w:val="00A0265B"/>
    <w:rsid w:val="00A0602B"/>
    <w:rsid w:val="00A25FE3"/>
    <w:rsid w:val="00A30394"/>
    <w:rsid w:val="00A30592"/>
    <w:rsid w:val="00A31D2B"/>
    <w:rsid w:val="00A4441C"/>
    <w:rsid w:val="00A44B40"/>
    <w:rsid w:val="00A52FB4"/>
    <w:rsid w:val="00A55225"/>
    <w:rsid w:val="00A67BC4"/>
    <w:rsid w:val="00A7231D"/>
    <w:rsid w:val="00A73CE7"/>
    <w:rsid w:val="00A772B2"/>
    <w:rsid w:val="00A80BEF"/>
    <w:rsid w:val="00A83B83"/>
    <w:rsid w:val="00A856FC"/>
    <w:rsid w:val="00A86B2C"/>
    <w:rsid w:val="00A86C46"/>
    <w:rsid w:val="00A87E0C"/>
    <w:rsid w:val="00A9300F"/>
    <w:rsid w:val="00A95E24"/>
    <w:rsid w:val="00AA0599"/>
    <w:rsid w:val="00AA266B"/>
    <w:rsid w:val="00AA618A"/>
    <w:rsid w:val="00AA68C2"/>
    <w:rsid w:val="00AC06C0"/>
    <w:rsid w:val="00AD3DD3"/>
    <w:rsid w:val="00AD6BA9"/>
    <w:rsid w:val="00AE6943"/>
    <w:rsid w:val="00AE75C9"/>
    <w:rsid w:val="00AF7AFE"/>
    <w:rsid w:val="00B125DD"/>
    <w:rsid w:val="00B12846"/>
    <w:rsid w:val="00B14420"/>
    <w:rsid w:val="00B17BF8"/>
    <w:rsid w:val="00B24DFA"/>
    <w:rsid w:val="00B26039"/>
    <w:rsid w:val="00B32D78"/>
    <w:rsid w:val="00B3424A"/>
    <w:rsid w:val="00B34844"/>
    <w:rsid w:val="00B351B4"/>
    <w:rsid w:val="00B35748"/>
    <w:rsid w:val="00B37721"/>
    <w:rsid w:val="00B43464"/>
    <w:rsid w:val="00B446F8"/>
    <w:rsid w:val="00B5427D"/>
    <w:rsid w:val="00B54594"/>
    <w:rsid w:val="00B57897"/>
    <w:rsid w:val="00B61C51"/>
    <w:rsid w:val="00B63AF4"/>
    <w:rsid w:val="00B65F6E"/>
    <w:rsid w:val="00B71563"/>
    <w:rsid w:val="00B7243E"/>
    <w:rsid w:val="00B743E7"/>
    <w:rsid w:val="00B75C4F"/>
    <w:rsid w:val="00B8172F"/>
    <w:rsid w:val="00B957DA"/>
    <w:rsid w:val="00B97FCF"/>
    <w:rsid w:val="00BA02D0"/>
    <w:rsid w:val="00BA084B"/>
    <w:rsid w:val="00BA5FAA"/>
    <w:rsid w:val="00BB13A3"/>
    <w:rsid w:val="00BB28A6"/>
    <w:rsid w:val="00BB37A5"/>
    <w:rsid w:val="00BC18A2"/>
    <w:rsid w:val="00BC26BA"/>
    <w:rsid w:val="00BC2C0F"/>
    <w:rsid w:val="00BC4977"/>
    <w:rsid w:val="00BC51E4"/>
    <w:rsid w:val="00BC58DF"/>
    <w:rsid w:val="00BC755C"/>
    <w:rsid w:val="00BD579B"/>
    <w:rsid w:val="00BD7C7D"/>
    <w:rsid w:val="00BE167F"/>
    <w:rsid w:val="00BE62F9"/>
    <w:rsid w:val="00BF0D59"/>
    <w:rsid w:val="00BF5CA6"/>
    <w:rsid w:val="00C25F85"/>
    <w:rsid w:val="00C26A6B"/>
    <w:rsid w:val="00C305CC"/>
    <w:rsid w:val="00C35F00"/>
    <w:rsid w:val="00C37A1B"/>
    <w:rsid w:val="00C46CCD"/>
    <w:rsid w:val="00C61031"/>
    <w:rsid w:val="00C717EE"/>
    <w:rsid w:val="00C74F0F"/>
    <w:rsid w:val="00C86FA4"/>
    <w:rsid w:val="00C878BE"/>
    <w:rsid w:val="00C9123A"/>
    <w:rsid w:val="00C96E56"/>
    <w:rsid w:val="00C97498"/>
    <w:rsid w:val="00CA46B5"/>
    <w:rsid w:val="00CB0B23"/>
    <w:rsid w:val="00CB3ACF"/>
    <w:rsid w:val="00CB3E1C"/>
    <w:rsid w:val="00CB79DB"/>
    <w:rsid w:val="00CC228B"/>
    <w:rsid w:val="00CC3327"/>
    <w:rsid w:val="00CC395C"/>
    <w:rsid w:val="00CC3AFD"/>
    <w:rsid w:val="00CC7910"/>
    <w:rsid w:val="00CD2D08"/>
    <w:rsid w:val="00CD61BA"/>
    <w:rsid w:val="00CE0E5F"/>
    <w:rsid w:val="00CE69F4"/>
    <w:rsid w:val="00CF334D"/>
    <w:rsid w:val="00CF69C0"/>
    <w:rsid w:val="00CF738E"/>
    <w:rsid w:val="00D02B05"/>
    <w:rsid w:val="00D06879"/>
    <w:rsid w:val="00D11B8C"/>
    <w:rsid w:val="00D13A69"/>
    <w:rsid w:val="00D240CB"/>
    <w:rsid w:val="00D25134"/>
    <w:rsid w:val="00D2683D"/>
    <w:rsid w:val="00D31BF2"/>
    <w:rsid w:val="00D32FBB"/>
    <w:rsid w:val="00D355C6"/>
    <w:rsid w:val="00D43A79"/>
    <w:rsid w:val="00D53953"/>
    <w:rsid w:val="00D60990"/>
    <w:rsid w:val="00D635A5"/>
    <w:rsid w:val="00D64953"/>
    <w:rsid w:val="00D65571"/>
    <w:rsid w:val="00D658FF"/>
    <w:rsid w:val="00D66E53"/>
    <w:rsid w:val="00D72A87"/>
    <w:rsid w:val="00D7326F"/>
    <w:rsid w:val="00D77BDD"/>
    <w:rsid w:val="00D82090"/>
    <w:rsid w:val="00D844A6"/>
    <w:rsid w:val="00D92A55"/>
    <w:rsid w:val="00D94843"/>
    <w:rsid w:val="00D94FC7"/>
    <w:rsid w:val="00D96004"/>
    <w:rsid w:val="00DA7174"/>
    <w:rsid w:val="00DA7B88"/>
    <w:rsid w:val="00DB434E"/>
    <w:rsid w:val="00DB665A"/>
    <w:rsid w:val="00DB701F"/>
    <w:rsid w:val="00DB7109"/>
    <w:rsid w:val="00DC7CDF"/>
    <w:rsid w:val="00DD03B5"/>
    <w:rsid w:val="00DD3BF8"/>
    <w:rsid w:val="00DD5A35"/>
    <w:rsid w:val="00DD5C8A"/>
    <w:rsid w:val="00DE1EE3"/>
    <w:rsid w:val="00DE380C"/>
    <w:rsid w:val="00DE5DDE"/>
    <w:rsid w:val="00DF0494"/>
    <w:rsid w:val="00DF1DDC"/>
    <w:rsid w:val="00DF3F91"/>
    <w:rsid w:val="00DF4418"/>
    <w:rsid w:val="00DF59FD"/>
    <w:rsid w:val="00E00071"/>
    <w:rsid w:val="00E0340C"/>
    <w:rsid w:val="00E1099F"/>
    <w:rsid w:val="00E171BC"/>
    <w:rsid w:val="00E32F63"/>
    <w:rsid w:val="00E427D6"/>
    <w:rsid w:val="00E43748"/>
    <w:rsid w:val="00E44778"/>
    <w:rsid w:val="00E46A7D"/>
    <w:rsid w:val="00E50804"/>
    <w:rsid w:val="00E55077"/>
    <w:rsid w:val="00E5533A"/>
    <w:rsid w:val="00E64A1B"/>
    <w:rsid w:val="00E67F7A"/>
    <w:rsid w:val="00E704D3"/>
    <w:rsid w:val="00E757FB"/>
    <w:rsid w:val="00E77728"/>
    <w:rsid w:val="00E87F59"/>
    <w:rsid w:val="00E9014E"/>
    <w:rsid w:val="00E92CE0"/>
    <w:rsid w:val="00E941FA"/>
    <w:rsid w:val="00E96025"/>
    <w:rsid w:val="00E97F21"/>
    <w:rsid w:val="00EA0ED4"/>
    <w:rsid w:val="00EA51F2"/>
    <w:rsid w:val="00EA6A75"/>
    <w:rsid w:val="00EB4F63"/>
    <w:rsid w:val="00EB4F91"/>
    <w:rsid w:val="00EB7C86"/>
    <w:rsid w:val="00F04BB1"/>
    <w:rsid w:val="00F05163"/>
    <w:rsid w:val="00F0654F"/>
    <w:rsid w:val="00F06786"/>
    <w:rsid w:val="00F10F4A"/>
    <w:rsid w:val="00F12E03"/>
    <w:rsid w:val="00F14324"/>
    <w:rsid w:val="00F147B4"/>
    <w:rsid w:val="00F207FD"/>
    <w:rsid w:val="00F303B0"/>
    <w:rsid w:val="00F328E2"/>
    <w:rsid w:val="00F40BDA"/>
    <w:rsid w:val="00F41481"/>
    <w:rsid w:val="00F41C6A"/>
    <w:rsid w:val="00F42AD0"/>
    <w:rsid w:val="00F4653B"/>
    <w:rsid w:val="00F54429"/>
    <w:rsid w:val="00F54DD3"/>
    <w:rsid w:val="00F563CC"/>
    <w:rsid w:val="00F602AB"/>
    <w:rsid w:val="00F67CB6"/>
    <w:rsid w:val="00F70E5E"/>
    <w:rsid w:val="00F76DED"/>
    <w:rsid w:val="00F81110"/>
    <w:rsid w:val="00F86AD1"/>
    <w:rsid w:val="00F91AAD"/>
    <w:rsid w:val="00F93222"/>
    <w:rsid w:val="00F93AEF"/>
    <w:rsid w:val="00F940B0"/>
    <w:rsid w:val="00F941C2"/>
    <w:rsid w:val="00FA388C"/>
    <w:rsid w:val="00FA62D5"/>
    <w:rsid w:val="00FB482A"/>
    <w:rsid w:val="00FC22EF"/>
    <w:rsid w:val="00FC4553"/>
    <w:rsid w:val="00FC7456"/>
    <w:rsid w:val="00FC76C4"/>
    <w:rsid w:val="00FD1ED2"/>
    <w:rsid w:val="00FD1FC4"/>
    <w:rsid w:val="00FD3378"/>
    <w:rsid w:val="00FD4166"/>
    <w:rsid w:val="00FD4BD3"/>
    <w:rsid w:val="00FE7BE0"/>
    <w:rsid w:val="00FF3D59"/>
    <w:rsid w:val="00FF5B87"/>
    <w:rsid w:val="00FF6640"/>
    <w:rsid w:val="00FF6A47"/>
    <w:rsid w:val="01B45CDB"/>
    <w:rsid w:val="01D15B0E"/>
    <w:rsid w:val="01DC5F91"/>
    <w:rsid w:val="01E97DE8"/>
    <w:rsid w:val="021055F1"/>
    <w:rsid w:val="02235A95"/>
    <w:rsid w:val="02370C3B"/>
    <w:rsid w:val="02A307E4"/>
    <w:rsid w:val="02B21954"/>
    <w:rsid w:val="02B65461"/>
    <w:rsid w:val="03413EEB"/>
    <w:rsid w:val="0370281A"/>
    <w:rsid w:val="03F03D60"/>
    <w:rsid w:val="03FB0B55"/>
    <w:rsid w:val="04793717"/>
    <w:rsid w:val="04B74232"/>
    <w:rsid w:val="04BA057D"/>
    <w:rsid w:val="04E448FF"/>
    <w:rsid w:val="04EA663F"/>
    <w:rsid w:val="05394D20"/>
    <w:rsid w:val="05424637"/>
    <w:rsid w:val="05582EA7"/>
    <w:rsid w:val="05BD381E"/>
    <w:rsid w:val="05D97858"/>
    <w:rsid w:val="066238BF"/>
    <w:rsid w:val="06866FF0"/>
    <w:rsid w:val="06C9742C"/>
    <w:rsid w:val="0729386B"/>
    <w:rsid w:val="0741393E"/>
    <w:rsid w:val="0744187B"/>
    <w:rsid w:val="077A40AF"/>
    <w:rsid w:val="078326B5"/>
    <w:rsid w:val="07E32771"/>
    <w:rsid w:val="07E4044A"/>
    <w:rsid w:val="07E627FC"/>
    <w:rsid w:val="083354ED"/>
    <w:rsid w:val="08341247"/>
    <w:rsid w:val="08410194"/>
    <w:rsid w:val="08546052"/>
    <w:rsid w:val="08650E7E"/>
    <w:rsid w:val="08771032"/>
    <w:rsid w:val="08B62C31"/>
    <w:rsid w:val="08C46A76"/>
    <w:rsid w:val="08CB4573"/>
    <w:rsid w:val="08D90C3B"/>
    <w:rsid w:val="08E40BA5"/>
    <w:rsid w:val="091B5A06"/>
    <w:rsid w:val="091D2ADF"/>
    <w:rsid w:val="092754B5"/>
    <w:rsid w:val="0934576F"/>
    <w:rsid w:val="09795463"/>
    <w:rsid w:val="09A10967"/>
    <w:rsid w:val="09C1428A"/>
    <w:rsid w:val="09D70C8D"/>
    <w:rsid w:val="0A053DA0"/>
    <w:rsid w:val="0A3647C4"/>
    <w:rsid w:val="0A390908"/>
    <w:rsid w:val="0A6D2757"/>
    <w:rsid w:val="0AE26FCA"/>
    <w:rsid w:val="0AE301ED"/>
    <w:rsid w:val="0B420970"/>
    <w:rsid w:val="0B6338F3"/>
    <w:rsid w:val="0B751DC1"/>
    <w:rsid w:val="0B7B1856"/>
    <w:rsid w:val="0BBE643B"/>
    <w:rsid w:val="0BD567BA"/>
    <w:rsid w:val="0BE114CA"/>
    <w:rsid w:val="0C1C507C"/>
    <w:rsid w:val="0C2B60B2"/>
    <w:rsid w:val="0C3E1488"/>
    <w:rsid w:val="0C4738DB"/>
    <w:rsid w:val="0C6A0FAC"/>
    <w:rsid w:val="0CA65A21"/>
    <w:rsid w:val="0CC90509"/>
    <w:rsid w:val="0D014892"/>
    <w:rsid w:val="0D01611F"/>
    <w:rsid w:val="0D131614"/>
    <w:rsid w:val="0D4B7DFB"/>
    <w:rsid w:val="0D5F0003"/>
    <w:rsid w:val="0D7211F8"/>
    <w:rsid w:val="0D9C79A7"/>
    <w:rsid w:val="0DA352F4"/>
    <w:rsid w:val="0DBA2641"/>
    <w:rsid w:val="0DBC6FE8"/>
    <w:rsid w:val="0DC306A4"/>
    <w:rsid w:val="0DC60F96"/>
    <w:rsid w:val="0DF2236B"/>
    <w:rsid w:val="0E1B18AD"/>
    <w:rsid w:val="0E373C37"/>
    <w:rsid w:val="0E382D5D"/>
    <w:rsid w:val="0E720A52"/>
    <w:rsid w:val="0E7234F8"/>
    <w:rsid w:val="0E8A6EFD"/>
    <w:rsid w:val="0E8E2B42"/>
    <w:rsid w:val="0EAA24BD"/>
    <w:rsid w:val="0F010F8C"/>
    <w:rsid w:val="0F1711E4"/>
    <w:rsid w:val="0F341087"/>
    <w:rsid w:val="0F4F08A8"/>
    <w:rsid w:val="0F564B26"/>
    <w:rsid w:val="0F842A79"/>
    <w:rsid w:val="0F9144B8"/>
    <w:rsid w:val="0FAD5832"/>
    <w:rsid w:val="0FCD0A86"/>
    <w:rsid w:val="0FCF1DE2"/>
    <w:rsid w:val="0FE57F21"/>
    <w:rsid w:val="0FEF6EDE"/>
    <w:rsid w:val="0FF64261"/>
    <w:rsid w:val="0FFA73CB"/>
    <w:rsid w:val="104065C8"/>
    <w:rsid w:val="105F47FB"/>
    <w:rsid w:val="10712211"/>
    <w:rsid w:val="10A17E73"/>
    <w:rsid w:val="10BC0114"/>
    <w:rsid w:val="11456CCB"/>
    <w:rsid w:val="11494B55"/>
    <w:rsid w:val="11964D67"/>
    <w:rsid w:val="11D35EBB"/>
    <w:rsid w:val="11EE22C1"/>
    <w:rsid w:val="11FF232D"/>
    <w:rsid w:val="120F307D"/>
    <w:rsid w:val="122A6407"/>
    <w:rsid w:val="12675A0C"/>
    <w:rsid w:val="128E6B25"/>
    <w:rsid w:val="12920A57"/>
    <w:rsid w:val="12BD26FB"/>
    <w:rsid w:val="12E92927"/>
    <w:rsid w:val="13274A01"/>
    <w:rsid w:val="134F6B5E"/>
    <w:rsid w:val="137C3398"/>
    <w:rsid w:val="13A36D01"/>
    <w:rsid w:val="13AC1227"/>
    <w:rsid w:val="13B943FA"/>
    <w:rsid w:val="13BF6CA8"/>
    <w:rsid w:val="14006B3C"/>
    <w:rsid w:val="1416741B"/>
    <w:rsid w:val="144A142E"/>
    <w:rsid w:val="147574D2"/>
    <w:rsid w:val="14CC0F99"/>
    <w:rsid w:val="14D03094"/>
    <w:rsid w:val="14F661D5"/>
    <w:rsid w:val="157830F0"/>
    <w:rsid w:val="157F0ADD"/>
    <w:rsid w:val="160C4AFB"/>
    <w:rsid w:val="161842AE"/>
    <w:rsid w:val="161F3D4D"/>
    <w:rsid w:val="16A37F97"/>
    <w:rsid w:val="16AD32FA"/>
    <w:rsid w:val="16C458BD"/>
    <w:rsid w:val="16CC2481"/>
    <w:rsid w:val="16E11DDC"/>
    <w:rsid w:val="16EB0180"/>
    <w:rsid w:val="16F073BA"/>
    <w:rsid w:val="170B7CD4"/>
    <w:rsid w:val="171B24DD"/>
    <w:rsid w:val="173E3B7F"/>
    <w:rsid w:val="17427AAE"/>
    <w:rsid w:val="17572C35"/>
    <w:rsid w:val="176C6C5B"/>
    <w:rsid w:val="17941126"/>
    <w:rsid w:val="17D4479E"/>
    <w:rsid w:val="17D64923"/>
    <w:rsid w:val="180E6BD8"/>
    <w:rsid w:val="180F2AF2"/>
    <w:rsid w:val="181F6BCB"/>
    <w:rsid w:val="18384B96"/>
    <w:rsid w:val="18700CAD"/>
    <w:rsid w:val="1872602F"/>
    <w:rsid w:val="18A97D0A"/>
    <w:rsid w:val="18C6376C"/>
    <w:rsid w:val="18CA2403"/>
    <w:rsid w:val="191158D4"/>
    <w:rsid w:val="191C3DA2"/>
    <w:rsid w:val="19B17EEB"/>
    <w:rsid w:val="19F13262"/>
    <w:rsid w:val="19F3510A"/>
    <w:rsid w:val="1A1D73D8"/>
    <w:rsid w:val="1A283FC4"/>
    <w:rsid w:val="1A2D2A84"/>
    <w:rsid w:val="1A5713C0"/>
    <w:rsid w:val="1A69496D"/>
    <w:rsid w:val="1AA97C44"/>
    <w:rsid w:val="1B162C91"/>
    <w:rsid w:val="1B2D5D7C"/>
    <w:rsid w:val="1B3F15D2"/>
    <w:rsid w:val="1B640E31"/>
    <w:rsid w:val="1B64744C"/>
    <w:rsid w:val="1B780495"/>
    <w:rsid w:val="1BF77512"/>
    <w:rsid w:val="1C075264"/>
    <w:rsid w:val="1C1D2A18"/>
    <w:rsid w:val="1C7758C2"/>
    <w:rsid w:val="1C8E464F"/>
    <w:rsid w:val="1C9678C0"/>
    <w:rsid w:val="1CDC0AEE"/>
    <w:rsid w:val="1CF91D93"/>
    <w:rsid w:val="1D0572CD"/>
    <w:rsid w:val="1D4B5B26"/>
    <w:rsid w:val="1D644223"/>
    <w:rsid w:val="1DC40126"/>
    <w:rsid w:val="1DCF4EA0"/>
    <w:rsid w:val="1E0522C5"/>
    <w:rsid w:val="1E4009B0"/>
    <w:rsid w:val="1E477E08"/>
    <w:rsid w:val="1E821627"/>
    <w:rsid w:val="1EA361D5"/>
    <w:rsid w:val="1EBD3003"/>
    <w:rsid w:val="1EFF245E"/>
    <w:rsid w:val="1F343BCF"/>
    <w:rsid w:val="1FF974E5"/>
    <w:rsid w:val="200871CE"/>
    <w:rsid w:val="202138C8"/>
    <w:rsid w:val="20472A65"/>
    <w:rsid w:val="204D4CBE"/>
    <w:rsid w:val="20663AAE"/>
    <w:rsid w:val="207F364D"/>
    <w:rsid w:val="20E668DA"/>
    <w:rsid w:val="217E3357"/>
    <w:rsid w:val="21B57008"/>
    <w:rsid w:val="21BC7182"/>
    <w:rsid w:val="226051CD"/>
    <w:rsid w:val="22750769"/>
    <w:rsid w:val="22A54B20"/>
    <w:rsid w:val="22DB4643"/>
    <w:rsid w:val="2305443E"/>
    <w:rsid w:val="2318278E"/>
    <w:rsid w:val="23407470"/>
    <w:rsid w:val="236760CA"/>
    <w:rsid w:val="23711B80"/>
    <w:rsid w:val="2384776E"/>
    <w:rsid w:val="238516F3"/>
    <w:rsid w:val="23B5474C"/>
    <w:rsid w:val="23BC170D"/>
    <w:rsid w:val="23C1758C"/>
    <w:rsid w:val="23C61A28"/>
    <w:rsid w:val="23CA719C"/>
    <w:rsid w:val="23E40B57"/>
    <w:rsid w:val="23E82173"/>
    <w:rsid w:val="23F92909"/>
    <w:rsid w:val="24071583"/>
    <w:rsid w:val="24677B58"/>
    <w:rsid w:val="24762B80"/>
    <w:rsid w:val="24A72342"/>
    <w:rsid w:val="24C13DAE"/>
    <w:rsid w:val="24C251C1"/>
    <w:rsid w:val="24D60C9A"/>
    <w:rsid w:val="25670004"/>
    <w:rsid w:val="25913DBA"/>
    <w:rsid w:val="25A004E9"/>
    <w:rsid w:val="25AD4579"/>
    <w:rsid w:val="25BA50DE"/>
    <w:rsid w:val="25BD6B58"/>
    <w:rsid w:val="25E82D56"/>
    <w:rsid w:val="2633422B"/>
    <w:rsid w:val="26AA669D"/>
    <w:rsid w:val="26D42DF3"/>
    <w:rsid w:val="26D97E09"/>
    <w:rsid w:val="2720676D"/>
    <w:rsid w:val="272235E0"/>
    <w:rsid w:val="27635972"/>
    <w:rsid w:val="27904BAF"/>
    <w:rsid w:val="27EA1A7C"/>
    <w:rsid w:val="27EA3496"/>
    <w:rsid w:val="28F0712F"/>
    <w:rsid w:val="28FE1D44"/>
    <w:rsid w:val="290603AD"/>
    <w:rsid w:val="291045B1"/>
    <w:rsid w:val="29363BB8"/>
    <w:rsid w:val="296179E6"/>
    <w:rsid w:val="297E16F9"/>
    <w:rsid w:val="29B73674"/>
    <w:rsid w:val="29D9267A"/>
    <w:rsid w:val="29DE3C0B"/>
    <w:rsid w:val="29E410BF"/>
    <w:rsid w:val="29F15DEC"/>
    <w:rsid w:val="2A033676"/>
    <w:rsid w:val="2A087E76"/>
    <w:rsid w:val="2A0E73D5"/>
    <w:rsid w:val="2A5A5FA8"/>
    <w:rsid w:val="2A6B7BF2"/>
    <w:rsid w:val="2A9668FD"/>
    <w:rsid w:val="2A9D2E7A"/>
    <w:rsid w:val="2AAA4CE9"/>
    <w:rsid w:val="2AD709C6"/>
    <w:rsid w:val="2B5F3CEF"/>
    <w:rsid w:val="2BAC5D00"/>
    <w:rsid w:val="2BB91A59"/>
    <w:rsid w:val="2C517980"/>
    <w:rsid w:val="2C5B228B"/>
    <w:rsid w:val="2C5B5D61"/>
    <w:rsid w:val="2C814963"/>
    <w:rsid w:val="2CB1285F"/>
    <w:rsid w:val="2CB512D3"/>
    <w:rsid w:val="2CBF7D77"/>
    <w:rsid w:val="2D3336B2"/>
    <w:rsid w:val="2D4A45AC"/>
    <w:rsid w:val="2D804B36"/>
    <w:rsid w:val="2D935BAA"/>
    <w:rsid w:val="2DBF0894"/>
    <w:rsid w:val="2DC4600E"/>
    <w:rsid w:val="2DC97AE5"/>
    <w:rsid w:val="2E1634CC"/>
    <w:rsid w:val="2E2901C7"/>
    <w:rsid w:val="2E4229C1"/>
    <w:rsid w:val="2E687B02"/>
    <w:rsid w:val="2E7E42D3"/>
    <w:rsid w:val="2E9053DF"/>
    <w:rsid w:val="2E965D7C"/>
    <w:rsid w:val="2EA60564"/>
    <w:rsid w:val="2ECE493E"/>
    <w:rsid w:val="2F177D1A"/>
    <w:rsid w:val="2F2D64C0"/>
    <w:rsid w:val="2F2F4134"/>
    <w:rsid w:val="2F8A03DF"/>
    <w:rsid w:val="2F9F11FF"/>
    <w:rsid w:val="2FCF5AC4"/>
    <w:rsid w:val="301618B7"/>
    <w:rsid w:val="30BE1411"/>
    <w:rsid w:val="313150E7"/>
    <w:rsid w:val="318B003A"/>
    <w:rsid w:val="319D7879"/>
    <w:rsid w:val="31D75156"/>
    <w:rsid w:val="32314C64"/>
    <w:rsid w:val="32393F0B"/>
    <w:rsid w:val="323D075D"/>
    <w:rsid w:val="33192CE2"/>
    <w:rsid w:val="332E3105"/>
    <w:rsid w:val="333B6561"/>
    <w:rsid w:val="33442827"/>
    <w:rsid w:val="33776943"/>
    <w:rsid w:val="338E5B80"/>
    <w:rsid w:val="33B35FD2"/>
    <w:rsid w:val="33CB0633"/>
    <w:rsid w:val="343A362B"/>
    <w:rsid w:val="343E5EC5"/>
    <w:rsid w:val="34745E16"/>
    <w:rsid w:val="347B0B70"/>
    <w:rsid w:val="34B00D52"/>
    <w:rsid w:val="34E2567A"/>
    <w:rsid w:val="35005B88"/>
    <w:rsid w:val="3503566E"/>
    <w:rsid w:val="35266D35"/>
    <w:rsid w:val="35480016"/>
    <w:rsid w:val="35955289"/>
    <w:rsid w:val="36013F84"/>
    <w:rsid w:val="3606158F"/>
    <w:rsid w:val="36114A0D"/>
    <w:rsid w:val="366D6414"/>
    <w:rsid w:val="36755FAB"/>
    <w:rsid w:val="36774944"/>
    <w:rsid w:val="36A60833"/>
    <w:rsid w:val="36CE7D80"/>
    <w:rsid w:val="36DD77AF"/>
    <w:rsid w:val="36E01EDC"/>
    <w:rsid w:val="371E0A57"/>
    <w:rsid w:val="372C4613"/>
    <w:rsid w:val="3759105C"/>
    <w:rsid w:val="37C32160"/>
    <w:rsid w:val="37CD7CEF"/>
    <w:rsid w:val="37EA1AE9"/>
    <w:rsid w:val="37EE0685"/>
    <w:rsid w:val="37EF5694"/>
    <w:rsid w:val="37F51B43"/>
    <w:rsid w:val="37FF31AD"/>
    <w:rsid w:val="38125818"/>
    <w:rsid w:val="381B05A8"/>
    <w:rsid w:val="381C1B57"/>
    <w:rsid w:val="38392158"/>
    <w:rsid w:val="384851B2"/>
    <w:rsid w:val="38587A44"/>
    <w:rsid w:val="385F6ECC"/>
    <w:rsid w:val="388448CE"/>
    <w:rsid w:val="388666FF"/>
    <w:rsid w:val="38B35046"/>
    <w:rsid w:val="38C6475A"/>
    <w:rsid w:val="38DF2C8C"/>
    <w:rsid w:val="38EA3A73"/>
    <w:rsid w:val="393F51C3"/>
    <w:rsid w:val="394D2D59"/>
    <w:rsid w:val="396562CB"/>
    <w:rsid w:val="396A3F2F"/>
    <w:rsid w:val="39917765"/>
    <w:rsid w:val="39DD2E5A"/>
    <w:rsid w:val="39E202EE"/>
    <w:rsid w:val="3A3E43B9"/>
    <w:rsid w:val="3A6256BC"/>
    <w:rsid w:val="3A760BF3"/>
    <w:rsid w:val="3A8B0F49"/>
    <w:rsid w:val="3ACC7227"/>
    <w:rsid w:val="3ADD43F6"/>
    <w:rsid w:val="3AFA3F07"/>
    <w:rsid w:val="3B7F685F"/>
    <w:rsid w:val="3BB97693"/>
    <w:rsid w:val="3BDC1C96"/>
    <w:rsid w:val="3BDE1FD5"/>
    <w:rsid w:val="3BFC6903"/>
    <w:rsid w:val="3C217931"/>
    <w:rsid w:val="3C3341C4"/>
    <w:rsid w:val="3C7329B2"/>
    <w:rsid w:val="3C846240"/>
    <w:rsid w:val="3CA425FA"/>
    <w:rsid w:val="3CDA743C"/>
    <w:rsid w:val="3CE9049B"/>
    <w:rsid w:val="3CE90E1A"/>
    <w:rsid w:val="3D0E15FA"/>
    <w:rsid w:val="3D2744AA"/>
    <w:rsid w:val="3D4D74B9"/>
    <w:rsid w:val="3D550A0C"/>
    <w:rsid w:val="3E0522C2"/>
    <w:rsid w:val="3E131D0D"/>
    <w:rsid w:val="3E1A783D"/>
    <w:rsid w:val="3E1F5764"/>
    <w:rsid w:val="3E3E352E"/>
    <w:rsid w:val="3E4F6034"/>
    <w:rsid w:val="3E5F5D0B"/>
    <w:rsid w:val="3E6C6351"/>
    <w:rsid w:val="3E8E6D3C"/>
    <w:rsid w:val="3E9C6511"/>
    <w:rsid w:val="3EA312D0"/>
    <w:rsid w:val="3ED30588"/>
    <w:rsid w:val="3F3E3957"/>
    <w:rsid w:val="3F7666EF"/>
    <w:rsid w:val="3F815D2E"/>
    <w:rsid w:val="3FC64284"/>
    <w:rsid w:val="40004CC7"/>
    <w:rsid w:val="401607CE"/>
    <w:rsid w:val="40197368"/>
    <w:rsid w:val="40554195"/>
    <w:rsid w:val="405F1362"/>
    <w:rsid w:val="40884B60"/>
    <w:rsid w:val="40A045D4"/>
    <w:rsid w:val="40B66004"/>
    <w:rsid w:val="40EE13FA"/>
    <w:rsid w:val="41A46F2C"/>
    <w:rsid w:val="41BD2CDB"/>
    <w:rsid w:val="41C24509"/>
    <w:rsid w:val="41DD43B7"/>
    <w:rsid w:val="41DF469D"/>
    <w:rsid w:val="41E01B5A"/>
    <w:rsid w:val="42362070"/>
    <w:rsid w:val="423B02DD"/>
    <w:rsid w:val="423E3568"/>
    <w:rsid w:val="424232EC"/>
    <w:rsid w:val="424544C6"/>
    <w:rsid w:val="4258200D"/>
    <w:rsid w:val="4260445E"/>
    <w:rsid w:val="429C4DF1"/>
    <w:rsid w:val="43115DC6"/>
    <w:rsid w:val="431E775B"/>
    <w:rsid w:val="431F38DB"/>
    <w:rsid w:val="43257557"/>
    <w:rsid w:val="43331FFD"/>
    <w:rsid w:val="43894AEB"/>
    <w:rsid w:val="43CF74D2"/>
    <w:rsid w:val="43DF40FA"/>
    <w:rsid w:val="43E470EA"/>
    <w:rsid w:val="43E95A7A"/>
    <w:rsid w:val="446A0408"/>
    <w:rsid w:val="44D2638C"/>
    <w:rsid w:val="450222A9"/>
    <w:rsid w:val="45025CED"/>
    <w:rsid w:val="45107FC9"/>
    <w:rsid w:val="45562263"/>
    <w:rsid w:val="456B2BB1"/>
    <w:rsid w:val="458275E6"/>
    <w:rsid w:val="45AD49C6"/>
    <w:rsid w:val="45B41320"/>
    <w:rsid w:val="45BA27FB"/>
    <w:rsid w:val="45E37EE9"/>
    <w:rsid w:val="45F33AAB"/>
    <w:rsid w:val="45F84D71"/>
    <w:rsid w:val="461916F2"/>
    <w:rsid w:val="46525012"/>
    <w:rsid w:val="46965C50"/>
    <w:rsid w:val="469C4A31"/>
    <w:rsid w:val="46DA3340"/>
    <w:rsid w:val="46DF5692"/>
    <w:rsid w:val="47034D87"/>
    <w:rsid w:val="47066B25"/>
    <w:rsid w:val="471C3AC7"/>
    <w:rsid w:val="474E01E3"/>
    <w:rsid w:val="47531389"/>
    <w:rsid w:val="47B2269A"/>
    <w:rsid w:val="48413E03"/>
    <w:rsid w:val="486A02D1"/>
    <w:rsid w:val="488236F6"/>
    <w:rsid w:val="48CE0750"/>
    <w:rsid w:val="48FC7B6D"/>
    <w:rsid w:val="49135256"/>
    <w:rsid w:val="491D4674"/>
    <w:rsid w:val="493D0CE4"/>
    <w:rsid w:val="494834AE"/>
    <w:rsid w:val="4971588A"/>
    <w:rsid w:val="498D5AE5"/>
    <w:rsid w:val="498E1DEC"/>
    <w:rsid w:val="499164D4"/>
    <w:rsid w:val="49B16F17"/>
    <w:rsid w:val="49C96E97"/>
    <w:rsid w:val="49D26014"/>
    <w:rsid w:val="4A035E5B"/>
    <w:rsid w:val="4A111D35"/>
    <w:rsid w:val="4A76772D"/>
    <w:rsid w:val="4A8306AF"/>
    <w:rsid w:val="4AC33D91"/>
    <w:rsid w:val="4AF1409D"/>
    <w:rsid w:val="4B00786E"/>
    <w:rsid w:val="4B1331F0"/>
    <w:rsid w:val="4B722A51"/>
    <w:rsid w:val="4B836C79"/>
    <w:rsid w:val="4B9807DF"/>
    <w:rsid w:val="4BB62888"/>
    <w:rsid w:val="4BD1551E"/>
    <w:rsid w:val="4C1B1CF2"/>
    <w:rsid w:val="4C310690"/>
    <w:rsid w:val="4C7668DA"/>
    <w:rsid w:val="4C9B4AB1"/>
    <w:rsid w:val="4CAC74E5"/>
    <w:rsid w:val="4CCC366C"/>
    <w:rsid w:val="4CCE4F60"/>
    <w:rsid w:val="4CD62DF5"/>
    <w:rsid w:val="4CDF07BD"/>
    <w:rsid w:val="4D391F0E"/>
    <w:rsid w:val="4D410EB6"/>
    <w:rsid w:val="4D506935"/>
    <w:rsid w:val="4D990F49"/>
    <w:rsid w:val="4DA11D42"/>
    <w:rsid w:val="4DEA6C6D"/>
    <w:rsid w:val="4E170C08"/>
    <w:rsid w:val="4E1F2410"/>
    <w:rsid w:val="4EAC2505"/>
    <w:rsid w:val="4EC6728B"/>
    <w:rsid w:val="4ED2596C"/>
    <w:rsid w:val="4F1623A4"/>
    <w:rsid w:val="4F2758A8"/>
    <w:rsid w:val="4F3D6244"/>
    <w:rsid w:val="4F491CD2"/>
    <w:rsid w:val="4F791653"/>
    <w:rsid w:val="4FB70523"/>
    <w:rsid w:val="4FBC2625"/>
    <w:rsid w:val="4FC6768F"/>
    <w:rsid w:val="5034250A"/>
    <w:rsid w:val="503E18C6"/>
    <w:rsid w:val="503E563F"/>
    <w:rsid w:val="50A45187"/>
    <w:rsid w:val="50C4307D"/>
    <w:rsid w:val="50E51092"/>
    <w:rsid w:val="513A6D27"/>
    <w:rsid w:val="51561651"/>
    <w:rsid w:val="51622D54"/>
    <w:rsid w:val="518A5D37"/>
    <w:rsid w:val="519B030E"/>
    <w:rsid w:val="51A00E12"/>
    <w:rsid w:val="51EA38F2"/>
    <w:rsid w:val="51F837AA"/>
    <w:rsid w:val="52470560"/>
    <w:rsid w:val="5261634E"/>
    <w:rsid w:val="529D4F79"/>
    <w:rsid w:val="52A35029"/>
    <w:rsid w:val="52C470C5"/>
    <w:rsid w:val="52D94789"/>
    <w:rsid w:val="52EE7751"/>
    <w:rsid w:val="530F5783"/>
    <w:rsid w:val="53102FB2"/>
    <w:rsid w:val="5311508D"/>
    <w:rsid w:val="534713FE"/>
    <w:rsid w:val="53583C21"/>
    <w:rsid w:val="537904A4"/>
    <w:rsid w:val="538136D4"/>
    <w:rsid w:val="53C671EB"/>
    <w:rsid w:val="53CB59F4"/>
    <w:rsid w:val="54140AFC"/>
    <w:rsid w:val="541906FA"/>
    <w:rsid w:val="54294C39"/>
    <w:rsid w:val="54343E6B"/>
    <w:rsid w:val="5456111E"/>
    <w:rsid w:val="547E0B22"/>
    <w:rsid w:val="549648ED"/>
    <w:rsid w:val="54B9399C"/>
    <w:rsid w:val="54BC3F52"/>
    <w:rsid w:val="54C73CB3"/>
    <w:rsid w:val="54D17E1F"/>
    <w:rsid w:val="550D1307"/>
    <w:rsid w:val="55377744"/>
    <w:rsid w:val="559C6AB6"/>
    <w:rsid w:val="5600639D"/>
    <w:rsid w:val="56020871"/>
    <w:rsid w:val="560250D5"/>
    <w:rsid w:val="56466AF1"/>
    <w:rsid w:val="56510365"/>
    <w:rsid w:val="5661759C"/>
    <w:rsid w:val="568B32D9"/>
    <w:rsid w:val="573933E4"/>
    <w:rsid w:val="574C430D"/>
    <w:rsid w:val="574E29B9"/>
    <w:rsid w:val="5752622D"/>
    <w:rsid w:val="576B0536"/>
    <w:rsid w:val="578E240B"/>
    <w:rsid w:val="57943CCE"/>
    <w:rsid w:val="57A85036"/>
    <w:rsid w:val="57E44A32"/>
    <w:rsid w:val="58126D94"/>
    <w:rsid w:val="58232356"/>
    <w:rsid w:val="583360A9"/>
    <w:rsid w:val="5875067C"/>
    <w:rsid w:val="58A954D3"/>
    <w:rsid w:val="58C87309"/>
    <w:rsid w:val="58DA3D27"/>
    <w:rsid w:val="58DB621A"/>
    <w:rsid w:val="59026C79"/>
    <w:rsid w:val="590F7C48"/>
    <w:rsid w:val="592B7AAB"/>
    <w:rsid w:val="5937345D"/>
    <w:rsid w:val="593B3697"/>
    <w:rsid w:val="593D2EE8"/>
    <w:rsid w:val="5950350D"/>
    <w:rsid w:val="597967BD"/>
    <w:rsid w:val="598713BD"/>
    <w:rsid w:val="5993251F"/>
    <w:rsid w:val="59965E7E"/>
    <w:rsid w:val="59B90886"/>
    <w:rsid w:val="59BA2CB5"/>
    <w:rsid w:val="59E17186"/>
    <w:rsid w:val="59FF50C1"/>
    <w:rsid w:val="5A315CD9"/>
    <w:rsid w:val="5A4E4C14"/>
    <w:rsid w:val="5A5B5F93"/>
    <w:rsid w:val="5A5E4177"/>
    <w:rsid w:val="5A8C4413"/>
    <w:rsid w:val="5AD079BF"/>
    <w:rsid w:val="5B0513C7"/>
    <w:rsid w:val="5B324BD8"/>
    <w:rsid w:val="5BCA26E6"/>
    <w:rsid w:val="5BEC77CB"/>
    <w:rsid w:val="5BF24B3A"/>
    <w:rsid w:val="5C0D4AB5"/>
    <w:rsid w:val="5C501947"/>
    <w:rsid w:val="5C540F35"/>
    <w:rsid w:val="5CA15394"/>
    <w:rsid w:val="5CA7395C"/>
    <w:rsid w:val="5CB20827"/>
    <w:rsid w:val="5CCB1521"/>
    <w:rsid w:val="5CFD5661"/>
    <w:rsid w:val="5CFF55AC"/>
    <w:rsid w:val="5D097121"/>
    <w:rsid w:val="5D1C4A58"/>
    <w:rsid w:val="5D29700F"/>
    <w:rsid w:val="5D401C94"/>
    <w:rsid w:val="5D5957CF"/>
    <w:rsid w:val="5D7573F6"/>
    <w:rsid w:val="5DAA77A2"/>
    <w:rsid w:val="5DC35AE4"/>
    <w:rsid w:val="5E1A4B11"/>
    <w:rsid w:val="5E651972"/>
    <w:rsid w:val="5E9C4E43"/>
    <w:rsid w:val="5EBD228F"/>
    <w:rsid w:val="5EF861FB"/>
    <w:rsid w:val="5EFF25AC"/>
    <w:rsid w:val="5F145606"/>
    <w:rsid w:val="5F5826D5"/>
    <w:rsid w:val="5F67443E"/>
    <w:rsid w:val="5F7132CF"/>
    <w:rsid w:val="5F7C5D58"/>
    <w:rsid w:val="5F9F1E8E"/>
    <w:rsid w:val="5FB003ED"/>
    <w:rsid w:val="5FB36A80"/>
    <w:rsid w:val="5FB50F2F"/>
    <w:rsid w:val="5FB61BB8"/>
    <w:rsid w:val="5FC872DA"/>
    <w:rsid w:val="5FCA5351"/>
    <w:rsid w:val="5FFB6C44"/>
    <w:rsid w:val="60030B61"/>
    <w:rsid w:val="60256D77"/>
    <w:rsid w:val="603E5953"/>
    <w:rsid w:val="605641C9"/>
    <w:rsid w:val="606E4EA4"/>
    <w:rsid w:val="608A1178"/>
    <w:rsid w:val="60C30979"/>
    <w:rsid w:val="60E00672"/>
    <w:rsid w:val="60FC1647"/>
    <w:rsid w:val="61125C27"/>
    <w:rsid w:val="61141469"/>
    <w:rsid w:val="61246EE9"/>
    <w:rsid w:val="612E04FD"/>
    <w:rsid w:val="6144359E"/>
    <w:rsid w:val="615453B4"/>
    <w:rsid w:val="615F5266"/>
    <w:rsid w:val="616C713B"/>
    <w:rsid w:val="61B22A77"/>
    <w:rsid w:val="6210624E"/>
    <w:rsid w:val="62307179"/>
    <w:rsid w:val="623B1ED8"/>
    <w:rsid w:val="623B75C4"/>
    <w:rsid w:val="624327D5"/>
    <w:rsid w:val="62893955"/>
    <w:rsid w:val="628A5C4C"/>
    <w:rsid w:val="62952B1D"/>
    <w:rsid w:val="62AC1A20"/>
    <w:rsid w:val="62BF7E0E"/>
    <w:rsid w:val="62F700D3"/>
    <w:rsid w:val="632F7996"/>
    <w:rsid w:val="634762E2"/>
    <w:rsid w:val="635A144E"/>
    <w:rsid w:val="636B6FC8"/>
    <w:rsid w:val="637118ED"/>
    <w:rsid w:val="6390120D"/>
    <w:rsid w:val="639F19B9"/>
    <w:rsid w:val="642017C1"/>
    <w:rsid w:val="64304A94"/>
    <w:rsid w:val="643E0F29"/>
    <w:rsid w:val="649E39CE"/>
    <w:rsid w:val="650F6BEF"/>
    <w:rsid w:val="65183A9E"/>
    <w:rsid w:val="656976C9"/>
    <w:rsid w:val="65C352A0"/>
    <w:rsid w:val="65EE3DCB"/>
    <w:rsid w:val="660261D7"/>
    <w:rsid w:val="664738B8"/>
    <w:rsid w:val="66650B0B"/>
    <w:rsid w:val="66881CBF"/>
    <w:rsid w:val="66A80D16"/>
    <w:rsid w:val="66B82B94"/>
    <w:rsid w:val="66C141DF"/>
    <w:rsid w:val="66E360E2"/>
    <w:rsid w:val="66E97923"/>
    <w:rsid w:val="67223B56"/>
    <w:rsid w:val="67254732"/>
    <w:rsid w:val="672A287F"/>
    <w:rsid w:val="675E7CC0"/>
    <w:rsid w:val="67922AAC"/>
    <w:rsid w:val="67AA2779"/>
    <w:rsid w:val="684B148D"/>
    <w:rsid w:val="685340D6"/>
    <w:rsid w:val="68612066"/>
    <w:rsid w:val="686F2AED"/>
    <w:rsid w:val="687C2CD6"/>
    <w:rsid w:val="68987E3F"/>
    <w:rsid w:val="69012784"/>
    <w:rsid w:val="69173761"/>
    <w:rsid w:val="693A3F9F"/>
    <w:rsid w:val="6942484D"/>
    <w:rsid w:val="69512DC5"/>
    <w:rsid w:val="695A7091"/>
    <w:rsid w:val="695B14A2"/>
    <w:rsid w:val="695F352C"/>
    <w:rsid w:val="69A659DB"/>
    <w:rsid w:val="69B367D0"/>
    <w:rsid w:val="69CA4AEB"/>
    <w:rsid w:val="6A4E7EC4"/>
    <w:rsid w:val="6A57239E"/>
    <w:rsid w:val="6ACF3B32"/>
    <w:rsid w:val="6AF24DBC"/>
    <w:rsid w:val="6AF34C1F"/>
    <w:rsid w:val="6AF70FF5"/>
    <w:rsid w:val="6B333652"/>
    <w:rsid w:val="6B4A714E"/>
    <w:rsid w:val="6B571783"/>
    <w:rsid w:val="6B737E9D"/>
    <w:rsid w:val="6BB97BD3"/>
    <w:rsid w:val="6BCC0F75"/>
    <w:rsid w:val="6BFE5EE0"/>
    <w:rsid w:val="6C066131"/>
    <w:rsid w:val="6C0C582E"/>
    <w:rsid w:val="6C10133B"/>
    <w:rsid w:val="6C1B0EB5"/>
    <w:rsid w:val="6C65682F"/>
    <w:rsid w:val="6C764399"/>
    <w:rsid w:val="6CB36B94"/>
    <w:rsid w:val="6CBC2696"/>
    <w:rsid w:val="6CC37B9C"/>
    <w:rsid w:val="6CE206A9"/>
    <w:rsid w:val="6CF66CB1"/>
    <w:rsid w:val="6D1D4E70"/>
    <w:rsid w:val="6D2613A6"/>
    <w:rsid w:val="6D293A2E"/>
    <w:rsid w:val="6D4A4242"/>
    <w:rsid w:val="6D524F10"/>
    <w:rsid w:val="6D5D6F74"/>
    <w:rsid w:val="6D5F4748"/>
    <w:rsid w:val="6D6E4E5E"/>
    <w:rsid w:val="6D975553"/>
    <w:rsid w:val="6DAB6E8F"/>
    <w:rsid w:val="6DAB7BE7"/>
    <w:rsid w:val="6DB94143"/>
    <w:rsid w:val="6DC81762"/>
    <w:rsid w:val="6DC87866"/>
    <w:rsid w:val="6DD06903"/>
    <w:rsid w:val="6DE90383"/>
    <w:rsid w:val="6DF85F3D"/>
    <w:rsid w:val="6E0B7CE0"/>
    <w:rsid w:val="6E1A087C"/>
    <w:rsid w:val="6E453EB3"/>
    <w:rsid w:val="6E5545CB"/>
    <w:rsid w:val="6E634008"/>
    <w:rsid w:val="6E70316D"/>
    <w:rsid w:val="6E725EB3"/>
    <w:rsid w:val="6ED6111B"/>
    <w:rsid w:val="6ED7083B"/>
    <w:rsid w:val="6EF478ED"/>
    <w:rsid w:val="6F475A38"/>
    <w:rsid w:val="6F72532E"/>
    <w:rsid w:val="6F895FB1"/>
    <w:rsid w:val="6FF856C5"/>
    <w:rsid w:val="704E56F1"/>
    <w:rsid w:val="70524F01"/>
    <w:rsid w:val="705667DF"/>
    <w:rsid w:val="70765256"/>
    <w:rsid w:val="707A4F9D"/>
    <w:rsid w:val="70886930"/>
    <w:rsid w:val="70B11B33"/>
    <w:rsid w:val="70E838A7"/>
    <w:rsid w:val="70FA6BD6"/>
    <w:rsid w:val="71084F98"/>
    <w:rsid w:val="714E1397"/>
    <w:rsid w:val="71596BD7"/>
    <w:rsid w:val="719309E2"/>
    <w:rsid w:val="71C544DD"/>
    <w:rsid w:val="71CB777D"/>
    <w:rsid w:val="71D522C0"/>
    <w:rsid w:val="71F27B91"/>
    <w:rsid w:val="721C2874"/>
    <w:rsid w:val="726E619A"/>
    <w:rsid w:val="727F7183"/>
    <w:rsid w:val="72B761A3"/>
    <w:rsid w:val="72C02790"/>
    <w:rsid w:val="72D4105D"/>
    <w:rsid w:val="72EE6BA6"/>
    <w:rsid w:val="73051F44"/>
    <w:rsid w:val="732D5092"/>
    <w:rsid w:val="73500F37"/>
    <w:rsid w:val="73A44860"/>
    <w:rsid w:val="73C1477A"/>
    <w:rsid w:val="73DC5DD1"/>
    <w:rsid w:val="740042AE"/>
    <w:rsid w:val="741500C3"/>
    <w:rsid w:val="74265A48"/>
    <w:rsid w:val="743249BB"/>
    <w:rsid w:val="747605C2"/>
    <w:rsid w:val="74982EAA"/>
    <w:rsid w:val="74BD7345"/>
    <w:rsid w:val="74CE25B3"/>
    <w:rsid w:val="74D33705"/>
    <w:rsid w:val="74EB5B58"/>
    <w:rsid w:val="74F8611D"/>
    <w:rsid w:val="752C5456"/>
    <w:rsid w:val="75345D2A"/>
    <w:rsid w:val="753F3BEF"/>
    <w:rsid w:val="754A209A"/>
    <w:rsid w:val="754F1A47"/>
    <w:rsid w:val="7553231A"/>
    <w:rsid w:val="75677810"/>
    <w:rsid w:val="759360F4"/>
    <w:rsid w:val="75B444E6"/>
    <w:rsid w:val="75B6207B"/>
    <w:rsid w:val="76563962"/>
    <w:rsid w:val="765965D6"/>
    <w:rsid w:val="76684606"/>
    <w:rsid w:val="76FF139B"/>
    <w:rsid w:val="773108A6"/>
    <w:rsid w:val="773A0204"/>
    <w:rsid w:val="775D7CB3"/>
    <w:rsid w:val="775E3869"/>
    <w:rsid w:val="779710BD"/>
    <w:rsid w:val="780067A2"/>
    <w:rsid w:val="78222099"/>
    <w:rsid w:val="78383A76"/>
    <w:rsid w:val="785E2884"/>
    <w:rsid w:val="789B6F69"/>
    <w:rsid w:val="78B830CD"/>
    <w:rsid w:val="78C34928"/>
    <w:rsid w:val="78E23AB9"/>
    <w:rsid w:val="7922415E"/>
    <w:rsid w:val="798B2959"/>
    <w:rsid w:val="79DD110D"/>
    <w:rsid w:val="79EC1B03"/>
    <w:rsid w:val="79F72280"/>
    <w:rsid w:val="7A0A5E6E"/>
    <w:rsid w:val="7A11579A"/>
    <w:rsid w:val="7A3A1449"/>
    <w:rsid w:val="7A450604"/>
    <w:rsid w:val="7AE3447B"/>
    <w:rsid w:val="7B097C3F"/>
    <w:rsid w:val="7B222CDA"/>
    <w:rsid w:val="7B3D67AD"/>
    <w:rsid w:val="7B5F6640"/>
    <w:rsid w:val="7BF047D4"/>
    <w:rsid w:val="7C011AC9"/>
    <w:rsid w:val="7C0F14FF"/>
    <w:rsid w:val="7C231A0F"/>
    <w:rsid w:val="7C2F0E9A"/>
    <w:rsid w:val="7C301A7B"/>
    <w:rsid w:val="7CA115A1"/>
    <w:rsid w:val="7CB615BE"/>
    <w:rsid w:val="7CB8008B"/>
    <w:rsid w:val="7CE41DDF"/>
    <w:rsid w:val="7CEB36BE"/>
    <w:rsid w:val="7D0817DC"/>
    <w:rsid w:val="7D6E72ED"/>
    <w:rsid w:val="7D6F7BF2"/>
    <w:rsid w:val="7DA83F9C"/>
    <w:rsid w:val="7DDE0EFE"/>
    <w:rsid w:val="7E091704"/>
    <w:rsid w:val="7E472BC2"/>
    <w:rsid w:val="7E7A7450"/>
    <w:rsid w:val="7EA27E15"/>
    <w:rsid w:val="7EA66A95"/>
    <w:rsid w:val="7EDE0CDE"/>
    <w:rsid w:val="7F5054C9"/>
    <w:rsid w:val="7F924655"/>
    <w:rsid w:val="7FA34FDC"/>
    <w:rsid w:val="7FB22956"/>
    <w:rsid w:val="7FB36833"/>
    <w:rsid w:val="7FB64243"/>
    <w:rsid w:val="7FC86AEC"/>
    <w:rsid w:val="7FE21F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7CBA31D"/>
  <w15:docId w15:val="{DD5B8A5E-C225-4480-92B1-CA0F77EE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qFormat/>
    <w:pPr>
      <w:jc w:val="left"/>
    </w:pPr>
  </w:style>
  <w:style w:type="paragraph" w:styleId="a5">
    <w:name w:val="Body Text Indent"/>
    <w:basedOn w:val="a"/>
    <w:link w:val="a6"/>
    <w:semiHidden/>
    <w:unhideWhenUsed/>
    <w:qFormat/>
    <w:pPr>
      <w:spacing w:after="120"/>
      <w:ind w:leftChars="200" w:left="420"/>
    </w:pPr>
  </w:style>
  <w:style w:type="paragraph" w:styleId="TOC3">
    <w:name w:val="toc 3"/>
    <w:basedOn w:val="a"/>
    <w:next w:val="a"/>
    <w:semiHidden/>
    <w:unhideWhenUsed/>
    <w:qFormat/>
    <w:pPr>
      <w:ind w:leftChars="400" w:left="840"/>
    </w:pPr>
  </w:style>
  <w:style w:type="paragraph" w:styleId="a7">
    <w:name w:val="Balloon Text"/>
    <w:basedOn w:val="a"/>
    <w:link w:val="a8"/>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semiHidden/>
    <w:unhideWhenUsed/>
    <w:qFormat/>
    <w:pPr>
      <w:ind w:leftChars="200" w:left="420"/>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d">
    <w:name w:val="Normal (Web)"/>
    <w:basedOn w:val="a"/>
    <w:semiHidden/>
    <w:unhideWhenUsed/>
    <w:qFormat/>
    <w:rPr>
      <w:sz w:val="24"/>
    </w:rPr>
  </w:style>
  <w:style w:type="paragraph" w:styleId="ae">
    <w:name w:val="annotation subject"/>
    <w:basedOn w:val="a3"/>
    <w:next w:val="a3"/>
    <w:link w:val="af"/>
    <w:semiHidden/>
    <w:unhideWhenUsed/>
    <w:qFormat/>
    <w:rPr>
      <w:b/>
      <w:bCs/>
    </w:rPr>
  </w:style>
  <w:style w:type="paragraph" w:styleId="20">
    <w:name w:val="Body Text First Indent 2"/>
    <w:basedOn w:val="a5"/>
    <w:link w:val="21"/>
    <w:qFormat/>
    <w:pPr>
      <w:ind w:firstLineChars="200" w:firstLine="420"/>
    </w:pPr>
  </w:style>
  <w:style w:type="table" w:styleId="af0">
    <w:name w:val="Table Grid"/>
    <w:basedOn w:val="a1"/>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1">
    <w:name w:val="page number"/>
    <w:basedOn w:val="a0"/>
    <w:qFormat/>
  </w:style>
  <w:style w:type="character" w:styleId="af2">
    <w:name w:val="Emphasis"/>
    <w:qFormat/>
    <w:rPr>
      <w:color w:val="CC0000"/>
    </w:rPr>
  </w:style>
  <w:style w:type="character" w:styleId="af3">
    <w:name w:val="Hyperlink"/>
    <w:uiPriority w:val="99"/>
    <w:qFormat/>
    <w:rPr>
      <w:color w:val="0000FF"/>
      <w:u w:val="single"/>
    </w:rPr>
  </w:style>
  <w:style w:type="character" w:styleId="af4">
    <w:name w:val="annotation reference"/>
    <w:basedOn w:val="a0"/>
    <w:semiHidden/>
    <w:unhideWhenUsed/>
    <w:qFormat/>
    <w:rPr>
      <w:sz w:val="21"/>
      <w:szCs w:val="21"/>
    </w:rPr>
  </w:style>
  <w:style w:type="character" w:customStyle="1" w:styleId="aa">
    <w:name w:val="页脚 字符"/>
    <w:link w:val="a9"/>
    <w:qFormat/>
    <w:rPr>
      <w:kern w:val="2"/>
      <w:sz w:val="18"/>
      <w:szCs w:val="18"/>
    </w:rPr>
  </w:style>
  <w:style w:type="paragraph" w:customStyle="1" w:styleId="Char">
    <w:name w:val="Char"/>
    <w:qFormat/>
    <w:pPr>
      <w:widowControl w:val="0"/>
      <w:spacing w:line="300" w:lineRule="auto"/>
      <w:ind w:firstLineChars="200" w:firstLine="480"/>
      <w:jc w:val="both"/>
    </w:pPr>
    <w:rPr>
      <w:rFonts w:ascii="Times New Roman" w:eastAsia="仿宋_GB2312" w:hAnsi="Times New Roman"/>
      <w:kern w:val="2"/>
      <w:sz w:val="24"/>
      <w:szCs w:val="24"/>
    </w:rPr>
  </w:style>
  <w:style w:type="character" w:customStyle="1" w:styleId="ac">
    <w:name w:val="页眉 字符"/>
    <w:link w:val="ab"/>
    <w:qFormat/>
    <w:rPr>
      <w:kern w:val="2"/>
      <w:sz w:val="18"/>
      <w:szCs w:val="18"/>
    </w:rPr>
  </w:style>
  <w:style w:type="paragraph" w:customStyle="1" w:styleId="af5">
    <w:name w:val="管理模板正文"/>
    <w:basedOn w:val="a"/>
    <w:link w:val="Char0"/>
    <w:qFormat/>
    <w:pPr>
      <w:spacing w:line="360" w:lineRule="auto"/>
      <w:ind w:firstLineChars="200" w:firstLine="480"/>
    </w:pPr>
    <w:rPr>
      <w:rFonts w:ascii="Calibri" w:hAnsi="宋体" w:cs="宋体"/>
      <w:sz w:val="24"/>
      <w:szCs w:val="20"/>
    </w:rPr>
  </w:style>
  <w:style w:type="character" w:customStyle="1" w:styleId="Char0">
    <w:name w:val="管理模板正文 Char"/>
    <w:link w:val="af5"/>
    <w:qFormat/>
    <w:rPr>
      <w:rFonts w:ascii="Calibri" w:eastAsia="宋体" w:hAnsi="宋体" w:cs="宋体"/>
      <w:kern w:val="2"/>
      <w:sz w:val="24"/>
    </w:rPr>
  </w:style>
  <w:style w:type="paragraph" w:styleId="af6">
    <w:name w:val="List Paragraph"/>
    <w:basedOn w:val="a"/>
    <w:uiPriority w:val="34"/>
    <w:qFormat/>
    <w:pPr>
      <w:ind w:firstLineChars="200" w:firstLine="420"/>
    </w:pPr>
  </w:style>
  <w:style w:type="character" w:customStyle="1" w:styleId="a8">
    <w:name w:val="批注框文本 字符"/>
    <w:basedOn w:val="a0"/>
    <w:link w:val="a7"/>
    <w:qFormat/>
    <w:rPr>
      <w:kern w:val="2"/>
      <w:sz w:val="18"/>
      <w:szCs w:val="18"/>
    </w:rPr>
  </w:style>
  <w:style w:type="character" w:customStyle="1" w:styleId="21">
    <w:name w:val="正文文本首行缩进 2 字符"/>
    <w:basedOn w:val="a6"/>
    <w:link w:val="20"/>
    <w:qFormat/>
    <w:rPr>
      <w:kern w:val="2"/>
      <w:sz w:val="21"/>
      <w:szCs w:val="24"/>
    </w:rPr>
  </w:style>
  <w:style w:type="character" w:customStyle="1" w:styleId="a6">
    <w:name w:val="正文文本缩进 字符"/>
    <w:basedOn w:val="a0"/>
    <w:link w:val="a5"/>
    <w:semiHidden/>
    <w:qFormat/>
    <w:rPr>
      <w:kern w:val="2"/>
      <w:sz w:val="21"/>
      <w:szCs w:val="24"/>
    </w:rPr>
  </w:style>
  <w:style w:type="character" w:customStyle="1" w:styleId="2Char1">
    <w:name w:val="正文首行缩进 2 Char1"/>
    <w:basedOn w:val="a6"/>
    <w:semiHidden/>
    <w:qFormat/>
    <w:rPr>
      <w:kern w:val="2"/>
      <w:sz w:val="21"/>
      <w:szCs w:val="24"/>
    </w:rPr>
  </w:style>
  <w:style w:type="character" w:customStyle="1" w:styleId="HTML0">
    <w:name w:val="HTML 预设格式 字符"/>
    <w:basedOn w:val="a0"/>
    <w:link w:val="HTML"/>
    <w:uiPriority w:val="99"/>
    <w:qFormat/>
    <w:rPr>
      <w:rFonts w:ascii="宋体" w:hAnsi="宋体" w:cs="宋体"/>
      <w:sz w:val="24"/>
      <w:szCs w:val="24"/>
    </w:rPr>
  </w:style>
  <w:style w:type="character" w:customStyle="1" w:styleId="CharChar">
    <w:name w:val="管理模板正文 Char Char"/>
    <w:basedOn w:val="a0"/>
    <w:qFormat/>
    <w:rPr>
      <w:rFonts w:hAnsi="宋体" w:cs="宋体"/>
      <w:sz w:val="24"/>
    </w:rPr>
  </w:style>
  <w:style w:type="paragraph" w:customStyle="1" w:styleId="af7">
    <w:name w:val="字母编号列项（一级）"/>
    <w:uiPriority w:val="99"/>
    <w:qFormat/>
    <w:pPr>
      <w:ind w:leftChars="200" w:left="840" w:hangingChars="200" w:hanging="420"/>
      <w:jc w:val="both"/>
    </w:pPr>
    <w:rPr>
      <w:rFonts w:ascii="宋体" w:hAnsi="Times New Roman" w:cs="宋体"/>
    </w:rPr>
  </w:style>
  <w:style w:type="character" w:styleId="af8">
    <w:name w:val="Placeholder Text"/>
    <w:basedOn w:val="a0"/>
    <w:uiPriority w:val="99"/>
    <w:semiHidden/>
    <w:qFormat/>
    <w:rPr>
      <w:color w:val="808080"/>
    </w:rPr>
  </w:style>
  <w:style w:type="paragraph" w:styleId="af9">
    <w:name w:val="No Spacing"/>
    <w:uiPriority w:val="1"/>
    <w:qFormat/>
    <w:pPr>
      <w:widowControl w:val="0"/>
      <w:jc w:val="both"/>
    </w:pPr>
    <w:rPr>
      <w:rFonts w:ascii="Times New Roman" w:hAnsi="Times New Roman"/>
      <w:kern w:val="2"/>
      <w:sz w:val="21"/>
      <w:szCs w:val="24"/>
    </w:rPr>
  </w:style>
  <w:style w:type="paragraph" w:customStyle="1" w:styleId="1">
    <w:name w:val="修订1"/>
    <w:hidden/>
    <w:uiPriority w:val="99"/>
    <w:semiHidden/>
    <w:qFormat/>
    <w:rPr>
      <w:rFonts w:ascii="Times New Roman" w:hAnsi="Times New Roman"/>
      <w:kern w:val="2"/>
      <w:sz w:val="21"/>
      <w:szCs w:val="24"/>
    </w:rPr>
  </w:style>
  <w:style w:type="character" w:customStyle="1" w:styleId="a4">
    <w:name w:val="批注文字 字符"/>
    <w:basedOn w:val="a0"/>
    <w:link w:val="a3"/>
    <w:semiHidden/>
    <w:qFormat/>
    <w:rPr>
      <w:kern w:val="2"/>
      <w:sz w:val="21"/>
      <w:szCs w:val="24"/>
    </w:rPr>
  </w:style>
  <w:style w:type="character" w:customStyle="1" w:styleId="af">
    <w:name w:val="批注主题 字符"/>
    <w:basedOn w:val="a4"/>
    <w:link w:val="ae"/>
    <w:semiHidden/>
    <w:qFormat/>
    <w:rPr>
      <w:b/>
      <w:bCs/>
      <w:kern w:val="2"/>
      <w:sz w:val="21"/>
      <w:szCs w:val="24"/>
    </w:rPr>
  </w:style>
  <w:style w:type="paragraph" w:customStyle="1" w:styleId="msolistparagraph0">
    <w:name w:val="msolistparagraph"/>
    <w:basedOn w:val="a"/>
    <w:qFormat/>
    <w:pPr>
      <w:ind w:firstLineChars="200" w:firstLine="420"/>
    </w:pPr>
  </w:style>
  <w:style w:type="paragraph" w:customStyle="1" w:styleId="Style38">
    <w:name w:val="_Style 38"/>
    <w:basedOn w:val="a"/>
    <w:next w:val="af6"/>
    <w:uiPriority w:val="34"/>
    <w:qFormat/>
    <w:pPr>
      <w:ind w:firstLineChars="200" w:firstLine="420"/>
    </w:pPr>
  </w:style>
  <w:style w:type="paragraph" w:customStyle="1" w:styleId="RMZW1">
    <w:name w:val="RMZW1"/>
    <w:basedOn w:val="a"/>
    <w:qFormat/>
    <w:pPr>
      <w:topLinePunct/>
      <w:spacing w:line="360" w:lineRule="auto"/>
      <w:ind w:firstLineChars="200" w:firstLine="480"/>
      <w:textAlignment w:val="center"/>
    </w:pPr>
    <w:rPr>
      <w:sz w:val="24"/>
    </w:rPr>
  </w:style>
  <w:style w:type="paragraph" w:customStyle="1" w:styleId="Style39">
    <w:name w:val="_Style 39"/>
    <w:basedOn w:val="a"/>
    <w:next w:val="af6"/>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03CD39-2AB0-4C2A-803A-5329EF1DD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37</Pages>
  <Words>4296</Words>
  <Characters>24490</Characters>
  <Application>Microsoft Office Word</Application>
  <DocSecurity>0</DocSecurity>
  <Lines>204</Lines>
  <Paragraphs>57</Paragraphs>
  <ScaleCrop>false</ScaleCrop>
  <Company/>
  <LinksUpToDate>false</LinksUpToDate>
  <CharactersWithSpaces>28729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DHF</dc:title>
  <dc:creator>xnyan</dc:creator>
  <cp:lastModifiedBy>严鑫能</cp:lastModifiedBy>
  <cp:revision>7</cp:revision>
  <cp:lastPrinted>2018-11-02T05:30:00Z</cp:lastPrinted>
  <dcterms:created xsi:type="dcterms:W3CDTF">2019-12-19T13:38:00Z</dcterms:created>
  <dcterms:modified xsi:type="dcterms:W3CDTF">2020-11-13T02:10:00Z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