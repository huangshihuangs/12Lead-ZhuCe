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C1519" w14:textId="77777777" w:rsidR="00417A92" w:rsidRDefault="00417A92">
      <w:pPr>
        <w:pStyle w:val="a9"/>
        <w:pBdr>
          <w:bottom w:val="none" w:sz="0" w:space="0" w:color="auto"/>
        </w:pBdr>
        <w:spacing w:line="360" w:lineRule="auto"/>
        <w:rPr>
          <w:sz w:val="32"/>
          <w:szCs w:val="32"/>
        </w:rPr>
      </w:pPr>
    </w:p>
    <w:p w14:paraId="21E26E5F" w14:textId="77777777" w:rsidR="00417A92" w:rsidRDefault="00417A92">
      <w:pPr>
        <w:pStyle w:val="a9"/>
        <w:pBdr>
          <w:bottom w:val="none" w:sz="0" w:space="0" w:color="auto"/>
        </w:pBdr>
        <w:spacing w:line="360" w:lineRule="auto"/>
        <w:rPr>
          <w:sz w:val="32"/>
          <w:szCs w:val="32"/>
        </w:rPr>
      </w:pPr>
    </w:p>
    <w:p w14:paraId="06B109F5" w14:textId="77777777" w:rsidR="00417A92" w:rsidRDefault="00417A92">
      <w:pPr>
        <w:pStyle w:val="a9"/>
        <w:pBdr>
          <w:bottom w:val="none" w:sz="0" w:space="0" w:color="auto"/>
        </w:pBdr>
        <w:spacing w:line="360" w:lineRule="auto"/>
        <w:rPr>
          <w:sz w:val="32"/>
          <w:szCs w:val="32"/>
        </w:rPr>
      </w:pPr>
    </w:p>
    <w:p w14:paraId="50D7AE81" w14:textId="77777777" w:rsidR="00417A92" w:rsidRDefault="00417A92">
      <w:pPr>
        <w:spacing w:line="360" w:lineRule="auto"/>
        <w:jc w:val="center"/>
        <w:rPr>
          <w:bCs/>
          <w:sz w:val="44"/>
        </w:rPr>
      </w:pPr>
    </w:p>
    <w:p w14:paraId="7D4E7509" w14:textId="77777777" w:rsidR="00417A92" w:rsidRDefault="00417A92">
      <w:pPr>
        <w:spacing w:line="360" w:lineRule="auto"/>
        <w:jc w:val="center"/>
        <w:rPr>
          <w:bCs/>
          <w:sz w:val="44"/>
        </w:rPr>
      </w:pPr>
    </w:p>
    <w:p w14:paraId="45ECC2DF" w14:textId="77777777" w:rsidR="00417A92" w:rsidRDefault="00C001BF">
      <w:pPr>
        <w:spacing w:line="360" w:lineRule="auto"/>
        <w:rPr>
          <w:bCs/>
          <w:sz w:val="44"/>
        </w:rPr>
      </w:pPr>
      <w:r>
        <w:rPr>
          <w:bCs/>
          <w:sz w:val="44"/>
        </w:rPr>
        <w:tab/>
      </w:r>
      <w:r>
        <w:rPr>
          <w:bCs/>
          <w:sz w:val="44"/>
        </w:rPr>
        <w:tab/>
      </w:r>
      <w:r>
        <w:rPr>
          <w:bCs/>
          <w:sz w:val="44"/>
        </w:rPr>
        <w:tab/>
      </w:r>
      <w:r>
        <w:rPr>
          <w:bCs/>
          <w:sz w:val="44"/>
        </w:rPr>
        <w:tab/>
      </w:r>
      <w:r>
        <w:rPr>
          <w:bCs/>
          <w:sz w:val="44"/>
        </w:rPr>
        <w:tab/>
      </w:r>
      <w:r>
        <w:rPr>
          <w:bCs/>
          <w:sz w:val="44"/>
        </w:rPr>
        <w:tab/>
      </w:r>
      <w:r>
        <w:rPr>
          <w:bCs/>
          <w:sz w:val="44"/>
        </w:rPr>
        <w:tab/>
      </w:r>
      <w:r>
        <w:rPr>
          <w:bCs/>
          <w:sz w:val="44"/>
        </w:rPr>
        <w:tab/>
      </w:r>
      <w:r>
        <w:rPr>
          <w:bCs/>
          <w:sz w:val="44"/>
        </w:rPr>
        <w:tab/>
      </w:r>
      <w:r>
        <w:rPr>
          <w:bCs/>
          <w:sz w:val="44"/>
        </w:rPr>
        <w:tab/>
      </w:r>
      <w:r>
        <w:rPr>
          <w:bCs/>
          <w:sz w:val="44"/>
        </w:rPr>
        <w:tab/>
      </w:r>
    </w:p>
    <w:p w14:paraId="26FCAE5E" w14:textId="77777777" w:rsidR="00417A92" w:rsidRDefault="00C001BF">
      <w:pPr>
        <w:spacing w:line="360" w:lineRule="auto"/>
        <w:jc w:val="center"/>
        <w:rPr>
          <w:bCs/>
          <w:sz w:val="44"/>
          <w:szCs w:val="44"/>
        </w:rPr>
      </w:pPr>
      <w:r>
        <w:rPr>
          <w:bCs/>
          <w:sz w:val="44"/>
          <w:szCs w:val="44"/>
        </w:rPr>
        <w:t>动态心电分析软件</w:t>
      </w:r>
    </w:p>
    <w:p w14:paraId="46BA1F52" w14:textId="77777777" w:rsidR="00417A92" w:rsidRDefault="00C001BF">
      <w:pPr>
        <w:spacing w:line="360" w:lineRule="auto"/>
        <w:jc w:val="center"/>
        <w:rPr>
          <w:bCs/>
          <w:sz w:val="44"/>
          <w:szCs w:val="44"/>
        </w:rPr>
      </w:pPr>
      <w:r>
        <w:rPr>
          <w:bCs/>
          <w:sz w:val="44"/>
          <w:szCs w:val="44"/>
        </w:rPr>
        <w:t>网络安全测试计划</w:t>
      </w:r>
    </w:p>
    <w:p w14:paraId="6D505817" w14:textId="77777777" w:rsidR="00417A92" w:rsidRDefault="00417A92">
      <w:pPr>
        <w:spacing w:line="360" w:lineRule="auto"/>
        <w:jc w:val="center"/>
        <w:rPr>
          <w:bCs/>
          <w:sz w:val="44"/>
          <w:szCs w:val="44"/>
        </w:rPr>
      </w:pPr>
    </w:p>
    <w:p w14:paraId="3E505940" w14:textId="77777777" w:rsidR="00417A92" w:rsidRDefault="00417A92">
      <w:pPr>
        <w:spacing w:line="360" w:lineRule="auto"/>
        <w:jc w:val="center"/>
        <w:rPr>
          <w:bCs/>
          <w:sz w:val="44"/>
          <w:szCs w:val="44"/>
        </w:rPr>
      </w:pPr>
    </w:p>
    <w:p w14:paraId="2B7CBF7F" w14:textId="77777777" w:rsidR="00417A92" w:rsidRDefault="00417A92">
      <w:pPr>
        <w:spacing w:line="360" w:lineRule="auto"/>
        <w:jc w:val="center"/>
        <w:rPr>
          <w:bCs/>
          <w:sz w:val="44"/>
          <w:szCs w:val="44"/>
        </w:rPr>
      </w:pPr>
    </w:p>
    <w:p w14:paraId="6BCB3D68" w14:textId="77777777" w:rsidR="00417A92" w:rsidRDefault="00417A92">
      <w:pPr>
        <w:spacing w:line="360" w:lineRule="auto"/>
        <w:jc w:val="center"/>
        <w:rPr>
          <w:bCs/>
          <w:sz w:val="44"/>
          <w:szCs w:val="44"/>
        </w:rPr>
      </w:pPr>
    </w:p>
    <w:p w14:paraId="6EFFA98D" w14:textId="77777777" w:rsidR="00417A92" w:rsidRDefault="00417A92">
      <w:pPr>
        <w:spacing w:line="360" w:lineRule="auto"/>
        <w:jc w:val="center"/>
        <w:rPr>
          <w:bCs/>
          <w:sz w:val="44"/>
          <w:szCs w:val="44"/>
        </w:rPr>
      </w:pPr>
    </w:p>
    <w:p w14:paraId="61188047" w14:textId="77777777" w:rsidR="00417A92" w:rsidRDefault="00417A92">
      <w:pPr>
        <w:spacing w:line="360" w:lineRule="auto"/>
        <w:jc w:val="center"/>
        <w:rPr>
          <w:bCs/>
          <w:sz w:val="44"/>
          <w:szCs w:val="44"/>
        </w:rPr>
      </w:pPr>
    </w:p>
    <w:p w14:paraId="03FE1FF4" w14:textId="77777777" w:rsidR="00417A92" w:rsidRDefault="00417A92">
      <w:pPr>
        <w:spacing w:line="360" w:lineRule="auto"/>
        <w:jc w:val="center"/>
        <w:rPr>
          <w:bCs/>
          <w:sz w:val="44"/>
          <w:szCs w:val="44"/>
        </w:rPr>
      </w:pPr>
    </w:p>
    <w:p w14:paraId="471C864B" w14:textId="77777777" w:rsidR="00417A92" w:rsidRDefault="00417A92">
      <w:pPr>
        <w:spacing w:line="360" w:lineRule="auto"/>
        <w:jc w:val="center"/>
        <w:rPr>
          <w:bCs/>
          <w:sz w:val="44"/>
          <w:szCs w:val="44"/>
        </w:rPr>
      </w:pPr>
    </w:p>
    <w:p w14:paraId="2C58BCFF" w14:textId="77777777" w:rsidR="00417A92" w:rsidRDefault="00417A92">
      <w:pPr>
        <w:spacing w:line="360" w:lineRule="auto"/>
        <w:jc w:val="center"/>
        <w:rPr>
          <w:bCs/>
          <w:sz w:val="44"/>
          <w:szCs w:val="44"/>
        </w:rPr>
      </w:pPr>
    </w:p>
    <w:p w14:paraId="63573CA1" w14:textId="77777777" w:rsidR="00417A92" w:rsidRDefault="00C001BF">
      <w:pPr>
        <w:pStyle w:val="a9"/>
        <w:pBdr>
          <w:bottom w:val="none" w:sz="0" w:space="0" w:color="auto"/>
        </w:pBdr>
        <w:spacing w:line="360" w:lineRule="auto"/>
        <w:rPr>
          <w:sz w:val="36"/>
          <w:szCs w:val="36"/>
        </w:rPr>
      </w:pPr>
      <w:r>
        <w:rPr>
          <w:sz w:val="36"/>
          <w:szCs w:val="36"/>
        </w:rPr>
        <w:t>通心络科（河北）科技有限公司</w:t>
      </w:r>
    </w:p>
    <w:p w14:paraId="24BDDCF5" w14:textId="77777777" w:rsidR="00417A92" w:rsidRDefault="00417A92">
      <w:pPr>
        <w:spacing w:line="360" w:lineRule="auto"/>
        <w:jc w:val="center"/>
        <w:rPr>
          <w:bCs/>
          <w:sz w:val="44"/>
          <w:szCs w:val="44"/>
        </w:rPr>
      </w:pPr>
    </w:p>
    <w:p w14:paraId="22D26F22" w14:textId="77777777" w:rsidR="00417A92" w:rsidRDefault="00417A92">
      <w:pPr>
        <w:spacing w:line="360" w:lineRule="auto"/>
        <w:jc w:val="center"/>
        <w:rPr>
          <w:bCs/>
          <w:sz w:val="44"/>
          <w:szCs w:val="44"/>
        </w:rPr>
      </w:pPr>
    </w:p>
    <w:p w14:paraId="7DFE33CE" w14:textId="77777777" w:rsidR="00417A92" w:rsidRDefault="00417A92">
      <w:pPr>
        <w:spacing w:line="360" w:lineRule="auto"/>
        <w:rPr>
          <w:bCs/>
          <w:sz w:val="24"/>
        </w:rPr>
      </w:pPr>
    </w:p>
    <w:p w14:paraId="1C16587B" w14:textId="77777777" w:rsidR="00417A92" w:rsidRDefault="00417A92">
      <w:pPr>
        <w:spacing w:line="360" w:lineRule="auto"/>
        <w:rPr>
          <w:sz w:val="24"/>
        </w:rPr>
      </w:pPr>
    </w:p>
    <w:p w14:paraId="204D16DD" w14:textId="77777777" w:rsidR="00417A92" w:rsidRDefault="00417A92">
      <w:pPr>
        <w:spacing w:line="360" w:lineRule="auto"/>
        <w:rPr>
          <w:sz w:val="24"/>
        </w:rPr>
      </w:pPr>
    </w:p>
    <w:p w14:paraId="4872EE42" w14:textId="77777777" w:rsidR="00417A92" w:rsidRDefault="00C001BF">
      <w:pPr>
        <w:spacing w:line="360" w:lineRule="auto"/>
        <w:rPr>
          <w:sz w:val="24"/>
        </w:rPr>
      </w:pPr>
      <w:r>
        <w:rPr>
          <w:sz w:val="24"/>
        </w:rPr>
        <w:lastRenderedPageBreak/>
        <w:br w:type="page"/>
      </w:r>
    </w:p>
    <w:p w14:paraId="7C2B28DF" w14:textId="77777777" w:rsidR="00417A92" w:rsidRDefault="00C001BF">
      <w:pPr>
        <w:spacing w:line="360" w:lineRule="auto"/>
        <w:jc w:val="center"/>
        <w:rPr>
          <w:bCs/>
          <w:sz w:val="28"/>
          <w:szCs w:val="28"/>
        </w:rPr>
      </w:pPr>
      <w:r>
        <w:rPr>
          <w:bCs/>
          <w:sz w:val="28"/>
          <w:szCs w:val="28"/>
        </w:rPr>
        <w:lastRenderedPageBreak/>
        <w:t>目录</w:t>
      </w:r>
    </w:p>
    <w:p w14:paraId="1ECBFD7B" w14:textId="77777777" w:rsidR="00417A92" w:rsidRDefault="00C001BF">
      <w:pPr>
        <w:pStyle w:val="TOC1"/>
        <w:rPr>
          <w:szCs w:val="22"/>
        </w:rPr>
      </w:pPr>
      <w:r>
        <w:rPr>
          <w:bCs/>
          <w:sz w:val="28"/>
          <w:szCs w:val="28"/>
        </w:rPr>
        <w:fldChar w:fldCharType="begin"/>
      </w:r>
      <w:r>
        <w:rPr>
          <w:bCs/>
          <w:sz w:val="28"/>
          <w:szCs w:val="28"/>
        </w:rPr>
        <w:instrText xml:space="preserve"> TOC \o "1-1" \h \z \u </w:instrText>
      </w:r>
      <w:r>
        <w:rPr>
          <w:bCs/>
          <w:sz w:val="28"/>
          <w:szCs w:val="28"/>
        </w:rPr>
        <w:fldChar w:fldCharType="separate"/>
      </w:r>
      <w:hyperlink w:anchor="_Toc522193940" w:history="1">
        <w:r>
          <w:rPr>
            <w:rStyle w:val="af0"/>
            <w:b/>
            <w:bCs/>
            <w:color w:val="auto"/>
          </w:rPr>
          <w:t>1</w:t>
        </w:r>
        <w:r>
          <w:rPr>
            <w:szCs w:val="22"/>
          </w:rPr>
          <w:tab/>
        </w:r>
        <w:r>
          <w:rPr>
            <w:rStyle w:val="af0"/>
            <w:b/>
            <w:bCs/>
            <w:color w:val="auto"/>
          </w:rPr>
          <w:t>目的</w:t>
        </w:r>
        <w:r>
          <w:tab/>
        </w:r>
        <w:r>
          <w:fldChar w:fldCharType="begin"/>
        </w:r>
        <w:r>
          <w:instrText xml:space="preserve"> PAGEREF _Toc522193940 \h </w:instrText>
        </w:r>
        <w:r>
          <w:fldChar w:fldCharType="separate"/>
        </w:r>
        <w:r>
          <w:t>1</w:t>
        </w:r>
        <w:r>
          <w:fldChar w:fldCharType="end"/>
        </w:r>
      </w:hyperlink>
    </w:p>
    <w:p w14:paraId="12C824F0" w14:textId="77777777" w:rsidR="00417A92" w:rsidRDefault="00C001BF">
      <w:pPr>
        <w:pStyle w:val="TOC1"/>
        <w:rPr>
          <w:szCs w:val="22"/>
        </w:rPr>
      </w:pPr>
      <w:hyperlink w:anchor="_Toc522193941" w:history="1">
        <w:r>
          <w:rPr>
            <w:rStyle w:val="af0"/>
            <w:b/>
            <w:bCs/>
            <w:color w:val="auto"/>
          </w:rPr>
          <w:t>2</w:t>
        </w:r>
        <w:r>
          <w:rPr>
            <w:szCs w:val="22"/>
          </w:rPr>
          <w:tab/>
        </w:r>
        <w:r>
          <w:rPr>
            <w:rStyle w:val="af0"/>
            <w:b/>
            <w:bCs/>
            <w:color w:val="auto"/>
          </w:rPr>
          <w:t>范围</w:t>
        </w:r>
        <w:r>
          <w:tab/>
        </w:r>
        <w:r>
          <w:fldChar w:fldCharType="begin"/>
        </w:r>
        <w:r>
          <w:instrText xml:space="preserve"> PAGEREF _Toc522193941 \h </w:instrText>
        </w:r>
        <w:r>
          <w:fldChar w:fldCharType="separate"/>
        </w:r>
        <w:r>
          <w:t>1</w:t>
        </w:r>
        <w:r>
          <w:fldChar w:fldCharType="end"/>
        </w:r>
      </w:hyperlink>
    </w:p>
    <w:p w14:paraId="233DC915" w14:textId="77777777" w:rsidR="00417A92" w:rsidRDefault="00C001BF">
      <w:pPr>
        <w:pStyle w:val="TOC1"/>
        <w:rPr>
          <w:szCs w:val="22"/>
        </w:rPr>
      </w:pPr>
      <w:hyperlink w:anchor="_Toc522193942" w:history="1">
        <w:r>
          <w:rPr>
            <w:rStyle w:val="af0"/>
            <w:b/>
            <w:bCs/>
            <w:color w:val="auto"/>
          </w:rPr>
          <w:t>3</w:t>
        </w:r>
        <w:r>
          <w:rPr>
            <w:szCs w:val="22"/>
          </w:rPr>
          <w:tab/>
        </w:r>
        <w:r>
          <w:rPr>
            <w:rStyle w:val="af0"/>
            <w:b/>
            <w:bCs/>
            <w:color w:val="auto"/>
          </w:rPr>
          <w:t>背景</w:t>
        </w:r>
        <w:r>
          <w:tab/>
        </w:r>
        <w:r>
          <w:fldChar w:fldCharType="begin"/>
        </w:r>
        <w:r>
          <w:instrText xml:space="preserve"> PAGEREF _Toc522193942 \h </w:instrText>
        </w:r>
        <w:r>
          <w:fldChar w:fldCharType="separate"/>
        </w:r>
        <w:r>
          <w:t>1</w:t>
        </w:r>
        <w:r>
          <w:fldChar w:fldCharType="end"/>
        </w:r>
      </w:hyperlink>
    </w:p>
    <w:p w14:paraId="1457DF75" w14:textId="77777777" w:rsidR="00417A92" w:rsidRDefault="00C001BF">
      <w:pPr>
        <w:pStyle w:val="TOC1"/>
        <w:rPr>
          <w:szCs w:val="22"/>
        </w:rPr>
      </w:pPr>
      <w:hyperlink w:anchor="_Toc522193945" w:history="1">
        <w:r>
          <w:rPr>
            <w:rStyle w:val="af0"/>
            <w:b/>
            <w:bCs/>
            <w:color w:val="auto"/>
          </w:rPr>
          <w:t>4</w:t>
        </w:r>
        <w:r>
          <w:rPr>
            <w:szCs w:val="22"/>
          </w:rPr>
          <w:tab/>
        </w:r>
        <w:r>
          <w:rPr>
            <w:rStyle w:val="af0"/>
            <w:b/>
            <w:bCs/>
            <w:color w:val="auto"/>
          </w:rPr>
          <w:t>参考文件</w:t>
        </w:r>
        <w:r>
          <w:tab/>
        </w:r>
        <w:r>
          <w:fldChar w:fldCharType="begin"/>
        </w:r>
        <w:r>
          <w:instrText xml:space="preserve"> PAGEREF _Toc5221</w:instrText>
        </w:r>
        <w:r>
          <w:instrText xml:space="preserve">93945 \h </w:instrText>
        </w:r>
        <w:r>
          <w:fldChar w:fldCharType="separate"/>
        </w:r>
        <w:r>
          <w:t>1</w:t>
        </w:r>
        <w:r>
          <w:fldChar w:fldCharType="end"/>
        </w:r>
      </w:hyperlink>
    </w:p>
    <w:p w14:paraId="0A244128" w14:textId="77777777" w:rsidR="00417A92" w:rsidRDefault="00C001BF">
      <w:pPr>
        <w:pStyle w:val="TOC1"/>
        <w:rPr>
          <w:szCs w:val="22"/>
        </w:rPr>
      </w:pPr>
      <w:hyperlink w:anchor="_Toc522193946" w:history="1">
        <w:r>
          <w:rPr>
            <w:rStyle w:val="af0"/>
            <w:b/>
            <w:bCs/>
            <w:color w:val="auto"/>
          </w:rPr>
          <w:t>5</w:t>
        </w:r>
        <w:r>
          <w:rPr>
            <w:szCs w:val="22"/>
          </w:rPr>
          <w:tab/>
        </w:r>
        <w:r>
          <w:rPr>
            <w:rStyle w:val="af0"/>
            <w:b/>
            <w:bCs/>
            <w:color w:val="auto"/>
          </w:rPr>
          <w:t>术语或缩写词</w:t>
        </w:r>
        <w:r>
          <w:tab/>
        </w:r>
        <w:r>
          <w:fldChar w:fldCharType="begin"/>
        </w:r>
        <w:r>
          <w:instrText xml:space="preserve"> PAGEREF _Toc522193946 \h </w:instrText>
        </w:r>
        <w:r>
          <w:fldChar w:fldCharType="separate"/>
        </w:r>
        <w:r>
          <w:t>1</w:t>
        </w:r>
        <w:r>
          <w:fldChar w:fldCharType="end"/>
        </w:r>
      </w:hyperlink>
    </w:p>
    <w:p w14:paraId="2BE4511B" w14:textId="77777777" w:rsidR="00417A92" w:rsidRDefault="00C001BF">
      <w:pPr>
        <w:pStyle w:val="TOC1"/>
        <w:rPr>
          <w:szCs w:val="22"/>
        </w:rPr>
      </w:pPr>
      <w:hyperlink w:anchor="_Toc522193947" w:history="1">
        <w:r>
          <w:rPr>
            <w:rStyle w:val="af0"/>
            <w:b/>
            <w:bCs/>
            <w:color w:val="auto"/>
          </w:rPr>
          <w:t>6</w:t>
        </w:r>
        <w:r>
          <w:rPr>
            <w:szCs w:val="22"/>
          </w:rPr>
          <w:tab/>
        </w:r>
        <w:r>
          <w:rPr>
            <w:rStyle w:val="af0"/>
            <w:b/>
            <w:bCs/>
            <w:color w:val="auto"/>
          </w:rPr>
          <w:t>文件的更</w:t>
        </w:r>
        <w:r>
          <w:rPr>
            <w:rStyle w:val="af0"/>
            <w:b/>
            <w:bCs/>
            <w:color w:val="auto"/>
          </w:rPr>
          <w:t>新要求</w:t>
        </w:r>
        <w:r>
          <w:tab/>
        </w:r>
        <w:r>
          <w:fldChar w:fldCharType="begin"/>
        </w:r>
        <w:r>
          <w:instrText xml:space="preserve"> PAGEREF _Toc522193947 \h </w:instrText>
        </w:r>
        <w:r>
          <w:fldChar w:fldCharType="separate"/>
        </w:r>
        <w:r>
          <w:t>1</w:t>
        </w:r>
        <w:r>
          <w:fldChar w:fldCharType="end"/>
        </w:r>
      </w:hyperlink>
    </w:p>
    <w:p w14:paraId="71084DC6" w14:textId="77777777" w:rsidR="00417A92" w:rsidRDefault="00C001BF">
      <w:pPr>
        <w:pStyle w:val="TOC1"/>
        <w:rPr>
          <w:szCs w:val="22"/>
        </w:rPr>
      </w:pPr>
      <w:hyperlink w:anchor="_Toc522193948" w:history="1">
        <w:r>
          <w:rPr>
            <w:rStyle w:val="af0"/>
            <w:b/>
            <w:bCs/>
            <w:color w:val="auto"/>
          </w:rPr>
          <w:t>7</w:t>
        </w:r>
        <w:r>
          <w:rPr>
            <w:szCs w:val="22"/>
          </w:rPr>
          <w:tab/>
        </w:r>
        <w:r>
          <w:rPr>
            <w:rStyle w:val="af0"/>
            <w:b/>
            <w:bCs/>
            <w:color w:val="auto"/>
          </w:rPr>
          <w:t>人员职责</w:t>
        </w:r>
        <w:r>
          <w:tab/>
        </w:r>
        <w:r>
          <w:fldChar w:fldCharType="begin"/>
        </w:r>
        <w:r>
          <w:instrText xml:space="preserve"> PAGEREF _Toc522193948 \h </w:instrText>
        </w:r>
        <w:r>
          <w:fldChar w:fldCharType="separate"/>
        </w:r>
        <w:r>
          <w:t>2</w:t>
        </w:r>
        <w:r>
          <w:fldChar w:fldCharType="end"/>
        </w:r>
      </w:hyperlink>
    </w:p>
    <w:p w14:paraId="669CA461" w14:textId="77777777" w:rsidR="00417A92" w:rsidRDefault="00C001BF">
      <w:pPr>
        <w:pStyle w:val="TOC1"/>
        <w:rPr>
          <w:szCs w:val="22"/>
        </w:rPr>
      </w:pPr>
      <w:hyperlink w:anchor="_Toc522193950" w:history="1">
        <w:r>
          <w:rPr>
            <w:rStyle w:val="af0"/>
            <w:b/>
            <w:bCs/>
            <w:color w:val="auto"/>
          </w:rPr>
          <w:t>8</w:t>
        </w:r>
        <w:r>
          <w:rPr>
            <w:szCs w:val="22"/>
          </w:rPr>
          <w:tab/>
        </w:r>
        <w:r>
          <w:rPr>
            <w:rStyle w:val="af0"/>
            <w:b/>
            <w:bCs/>
            <w:color w:val="auto"/>
          </w:rPr>
          <w:t>测试设备</w:t>
        </w:r>
        <w:r>
          <w:tab/>
        </w:r>
        <w:r>
          <w:fldChar w:fldCharType="begin"/>
        </w:r>
        <w:r>
          <w:instrText xml:space="preserve"> PAGEREF _Toc522193950 \h </w:instrText>
        </w:r>
        <w:r>
          <w:fldChar w:fldCharType="separate"/>
        </w:r>
        <w:r>
          <w:t>2</w:t>
        </w:r>
        <w:r>
          <w:fldChar w:fldCharType="end"/>
        </w:r>
      </w:hyperlink>
    </w:p>
    <w:p w14:paraId="225B1C65" w14:textId="77777777" w:rsidR="00417A92" w:rsidRDefault="00C001BF">
      <w:pPr>
        <w:pStyle w:val="TOC1"/>
        <w:rPr>
          <w:szCs w:val="22"/>
        </w:rPr>
      </w:pPr>
      <w:hyperlink w:anchor="_Toc522193952" w:history="1">
        <w:r>
          <w:rPr>
            <w:rStyle w:val="af0"/>
            <w:b/>
            <w:bCs/>
            <w:color w:val="auto"/>
          </w:rPr>
          <w:t>9</w:t>
        </w:r>
        <w:r>
          <w:rPr>
            <w:szCs w:val="22"/>
          </w:rPr>
          <w:tab/>
        </w:r>
        <w:r>
          <w:rPr>
            <w:rStyle w:val="af0"/>
            <w:b/>
            <w:bCs/>
            <w:color w:val="auto"/>
          </w:rPr>
          <w:t>环境要求</w:t>
        </w:r>
        <w:r>
          <w:tab/>
        </w:r>
        <w:r>
          <w:fldChar w:fldCharType="begin"/>
        </w:r>
        <w:r>
          <w:instrText xml:space="preserve"> PAGEREF _Toc52</w:instrText>
        </w:r>
        <w:r>
          <w:instrText xml:space="preserve">2193952 \h </w:instrText>
        </w:r>
        <w:r>
          <w:fldChar w:fldCharType="separate"/>
        </w:r>
        <w:r>
          <w:t>2</w:t>
        </w:r>
        <w:r>
          <w:fldChar w:fldCharType="end"/>
        </w:r>
      </w:hyperlink>
    </w:p>
    <w:p w14:paraId="1C5D0B89" w14:textId="77777777" w:rsidR="00417A92" w:rsidRDefault="00C001BF">
      <w:pPr>
        <w:pStyle w:val="TOC1"/>
        <w:rPr>
          <w:szCs w:val="22"/>
        </w:rPr>
      </w:pPr>
      <w:hyperlink w:anchor="_Toc522193954" w:history="1">
        <w:r>
          <w:rPr>
            <w:rStyle w:val="af0"/>
            <w:b/>
            <w:bCs/>
            <w:color w:val="auto"/>
          </w:rPr>
          <w:t>1</w:t>
        </w:r>
        <w:r>
          <w:rPr>
            <w:rStyle w:val="af0"/>
            <w:b/>
            <w:bCs/>
            <w:color w:val="auto"/>
          </w:rPr>
          <w:t>0</w:t>
        </w:r>
        <w:r>
          <w:rPr>
            <w:szCs w:val="22"/>
          </w:rPr>
          <w:tab/>
        </w:r>
        <w:r>
          <w:rPr>
            <w:rStyle w:val="af0"/>
            <w:b/>
            <w:bCs/>
            <w:color w:val="auto"/>
          </w:rPr>
          <w:t>测试项目、接受标准和测试方法</w:t>
        </w:r>
        <w:r>
          <w:tab/>
        </w:r>
        <w:r>
          <w:fldChar w:fldCharType="begin"/>
        </w:r>
        <w:r>
          <w:instrText xml:space="preserve"> PAGEREF _Toc522193954 \h </w:instrText>
        </w:r>
        <w:r>
          <w:fldChar w:fldCharType="separate"/>
        </w:r>
        <w:r>
          <w:t>2</w:t>
        </w:r>
        <w:r>
          <w:fldChar w:fldCharType="end"/>
        </w:r>
      </w:hyperlink>
    </w:p>
    <w:p w14:paraId="38904D21" w14:textId="77777777" w:rsidR="00417A92" w:rsidRDefault="00C001BF">
      <w:pPr>
        <w:pStyle w:val="TOC1"/>
        <w:rPr>
          <w:szCs w:val="22"/>
        </w:rPr>
      </w:pPr>
      <w:hyperlink w:anchor="_Toc522193999" w:history="1">
        <w:r>
          <w:rPr>
            <w:rStyle w:val="af0"/>
            <w:b/>
            <w:bCs/>
            <w:color w:val="auto"/>
          </w:rPr>
          <w:t>1</w:t>
        </w:r>
        <w:r>
          <w:rPr>
            <w:rStyle w:val="af0"/>
            <w:b/>
            <w:bCs/>
            <w:color w:val="auto"/>
          </w:rPr>
          <w:t>1</w:t>
        </w:r>
        <w:r>
          <w:rPr>
            <w:szCs w:val="22"/>
          </w:rPr>
          <w:tab/>
        </w:r>
        <w:r>
          <w:rPr>
            <w:rStyle w:val="af0"/>
            <w:b/>
            <w:bCs/>
            <w:color w:val="auto"/>
          </w:rPr>
          <w:t>结论</w:t>
        </w:r>
        <w:r>
          <w:tab/>
        </w:r>
        <w:r>
          <w:fldChar w:fldCharType="begin"/>
        </w:r>
        <w:r>
          <w:instrText xml:space="preserve"> PAGEREF _Toc522193999 \h </w:instrText>
        </w:r>
        <w:r>
          <w:fldChar w:fldCharType="separate"/>
        </w:r>
        <w:r>
          <w:t>8</w:t>
        </w:r>
        <w:r>
          <w:fldChar w:fldCharType="end"/>
        </w:r>
      </w:hyperlink>
    </w:p>
    <w:p w14:paraId="12EBB3F9" w14:textId="77777777" w:rsidR="00417A92" w:rsidRDefault="00C001BF">
      <w:pPr>
        <w:pStyle w:val="TOC1"/>
        <w:rPr>
          <w:szCs w:val="22"/>
        </w:rPr>
      </w:pPr>
      <w:hyperlink w:anchor="_Toc522194000" w:history="1">
        <w:r>
          <w:rPr>
            <w:rStyle w:val="af0"/>
            <w:b/>
            <w:bCs/>
            <w:color w:val="auto"/>
          </w:rPr>
          <w:t>1</w:t>
        </w:r>
        <w:r>
          <w:rPr>
            <w:rStyle w:val="af0"/>
            <w:b/>
            <w:bCs/>
            <w:color w:val="auto"/>
          </w:rPr>
          <w:t>2</w:t>
        </w:r>
        <w:r>
          <w:rPr>
            <w:szCs w:val="22"/>
          </w:rPr>
          <w:tab/>
        </w:r>
        <w:r>
          <w:rPr>
            <w:rStyle w:val="af0"/>
            <w:b/>
            <w:bCs/>
            <w:color w:val="auto"/>
          </w:rPr>
          <w:t>附录</w:t>
        </w:r>
        <w:r>
          <w:tab/>
        </w:r>
        <w:r>
          <w:fldChar w:fldCharType="begin"/>
        </w:r>
        <w:r>
          <w:instrText xml:space="preserve"> PAGEREF _Toc522194000 \h </w:instrText>
        </w:r>
        <w:r>
          <w:fldChar w:fldCharType="separate"/>
        </w:r>
        <w:r>
          <w:t>9</w:t>
        </w:r>
        <w:r>
          <w:fldChar w:fldCharType="end"/>
        </w:r>
      </w:hyperlink>
    </w:p>
    <w:p w14:paraId="776407C8" w14:textId="77777777" w:rsidR="00417A92" w:rsidRDefault="00C001BF">
      <w:pPr>
        <w:spacing w:line="360" w:lineRule="auto"/>
        <w:jc w:val="center"/>
        <w:rPr>
          <w:bCs/>
          <w:sz w:val="28"/>
          <w:szCs w:val="28"/>
        </w:rPr>
      </w:pPr>
      <w:r>
        <w:rPr>
          <w:bCs/>
          <w:sz w:val="28"/>
          <w:szCs w:val="28"/>
        </w:rPr>
        <w:fldChar w:fldCharType="end"/>
      </w:r>
    </w:p>
    <w:p w14:paraId="538B89ED" w14:textId="77777777" w:rsidR="00417A92" w:rsidRDefault="00417A92">
      <w:pPr>
        <w:spacing w:line="360" w:lineRule="auto"/>
        <w:jc w:val="center"/>
        <w:rPr>
          <w:bCs/>
          <w:sz w:val="28"/>
          <w:szCs w:val="28"/>
        </w:rPr>
        <w:sectPr w:rsidR="00417A92">
          <w:headerReference w:type="default" r:id="rId9"/>
          <w:footerReference w:type="default" r:id="rId10"/>
          <w:pgSz w:w="11906" w:h="16838"/>
          <w:pgMar w:top="1440" w:right="1800" w:bottom="1440" w:left="1800" w:header="851" w:footer="992" w:gutter="0"/>
          <w:cols w:space="425"/>
          <w:docGrid w:type="lines" w:linePitch="312"/>
        </w:sectPr>
      </w:pPr>
    </w:p>
    <w:p w14:paraId="2B37361F" w14:textId="77777777" w:rsidR="00417A92" w:rsidRDefault="00C001BF">
      <w:pPr>
        <w:numPr>
          <w:ilvl w:val="0"/>
          <w:numId w:val="2"/>
        </w:numPr>
        <w:tabs>
          <w:tab w:val="left" w:pos="425"/>
        </w:tabs>
        <w:spacing w:line="360" w:lineRule="auto"/>
        <w:outlineLvl w:val="0"/>
        <w:rPr>
          <w:b/>
          <w:bCs/>
          <w:sz w:val="28"/>
          <w:szCs w:val="28"/>
        </w:rPr>
      </w:pPr>
      <w:bookmarkStart w:id="0" w:name="_Toc522193940"/>
      <w:bookmarkStart w:id="1" w:name="_Toc350952579"/>
      <w:r>
        <w:rPr>
          <w:b/>
          <w:bCs/>
          <w:sz w:val="28"/>
          <w:szCs w:val="28"/>
        </w:rPr>
        <w:lastRenderedPageBreak/>
        <w:t>目的</w:t>
      </w:r>
      <w:bookmarkEnd w:id="0"/>
      <w:bookmarkEnd w:id="1"/>
    </w:p>
    <w:p w14:paraId="002401C2" w14:textId="77777777" w:rsidR="00417A92" w:rsidRDefault="00C001BF">
      <w:pPr>
        <w:spacing w:line="360" w:lineRule="auto"/>
        <w:ind w:firstLineChars="200" w:firstLine="480"/>
        <w:rPr>
          <w:bCs/>
          <w:sz w:val="24"/>
        </w:rPr>
      </w:pPr>
      <w:r>
        <w:rPr>
          <w:bCs/>
          <w:sz w:val="24"/>
        </w:rPr>
        <w:t>按照《医疗器械网络安全注册技术审查指导原则》中的规定要求进行测试，确保产品的网络安全，保证产品的安全和有效。</w:t>
      </w:r>
    </w:p>
    <w:p w14:paraId="00640F53" w14:textId="77777777" w:rsidR="00417A92" w:rsidRDefault="00C001BF">
      <w:pPr>
        <w:numPr>
          <w:ilvl w:val="0"/>
          <w:numId w:val="2"/>
        </w:numPr>
        <w:tabs>
          <w:tab w:val="left" w:pos="425"/>
        </w:tabs>
        <w:spacing w:line="360" w:lineRule="auto"/>
        <w:outlineLvl w:val="0"/>
        <w:rPr>
          <w:b/>
          <w:bCs/>
          <w:sz w:val="28"/>
          <w:szCs w:val="28"/>
        </w:rPr>
      </w:pPr>
      <w:bookmarkStart w:id="2" w:name="_Toc522193941"/>
      <w:r>
        <w:rPr>
          <w:b/>
          <w:bCs/>
          <w:sz w:val="28"/>
          <w:szCs w:val="28"/>
        </w:rPr>
        <w:t>范围</w:t>
      </w:r>
      <w:bookmarkEnd w:id="2"/>
    </w:p>
    <w:p w14:paraId="19AC9E33" w14:textId="77777777" w:rsidR="00417A92" w:rsidRDefault="00C001BF">
      <w:pPr>
        <w:spacing w:line="360" w:lineRule="auto"/>
        <w:ind w:firstLineChars="200" w:firstLine="480"/>
        <w:rPr>
          <w:bCs/>
          <w:sz w:val="24"/>
        </w:rPr>
      </w:pPr>
      <w:r>
        <w:rPr>
          <w:bCs/>
          <w:sz w:val="24"/>
        </w:rPr>
        <w:t>适用通心络科（河北）科技有限公司生产的</w:t>
      </w:r>
      <w:r>
        <w:rPr>
          <w:bCs/>
          <w:sz w:val="24"/>
        </w:rPr>
        <w:t>动态心电分析软件</w:t>
      </w:r>
      <w:r>
        <w:rPr>
          <w:bCs/>
          <w:sz w:val="24"/>
        </w:rPr>
        <w:t>进行网络安全相关测试。</w:t>
      </w:r>
    </w:p>
    <w:p w14:paraId="0E3DD17A" w14:textId="77777777" w:rsidR="00417A92" w:rsidRDefault="00C001BF">
      <w:pPr>
        <w:numPr>
          <w:ilvl w:val="0"/>
          <w:numId w:val="2"/>
        </w:numPr>
        <w:tabs>
          <w:tab w:val="left" w:pos="425"/>
        </w:tabs>
        <w:spacing w:line="360" w:lineRule="auto"/>
        <w:outlineLvl w:val="0"/>
        <w:rPr>
          <w:b/>
          <w:bCs/>
          <w:sz w:val="28"/>
          <w:szCs w:val="28"/>
        </w:rPr>
      </w:pPr>
      <w:bookmarkStart w:id="3" w:name="_Toc477944078"/>
      <w:bookmarkStart w:id="4" w:name="_Toc504555690"/>
      <w:bookmarkStart w:id="5" w:name="_Toc522193942"/>
      <w:r>
        <w:rPr>
          <w:b/>
          <w:bCs/>
          <w:sz w:val="28"/>
          <w:szCs w:val="28"/>
        </w:rPr>
        <w:t>背景</w:t>
      </w:r>
      <w:bookmarkEnd w:id="3"/>
      <w:bookmarkEnd w:id="4"/>
      <w:bookmarkEnd w:id="5"/>
    </w:p>
    <w:p w14:paraId="7499E3AE" w14:textId="77777777" w:rsidR="00417A92" w:rsidRDefault="00C001BF">
      <w:pPr>
        <w:spacing w:line="360" w:lineRule="auto"/>
        <w:ind w:firstLineChars="200" w:firstLine="480"/>
        <w:rPr>
          <w:bCs/>
          <w:sz w:val="24"/>
        </w:rPr>
      </w:pPr>
      <w:bookmarkStart w:id="6" w:name="_Toc522193943"/>
      <w:bookmarkStart w:id="7" w:name="_Hlk509476191"/>
      <w:bookmarkStart w:id="8" w:name="_Toc509764170"/>
      <w:bookmarkStart w:id="9" w:name="_Toc509476988"/>
      <w:r>
        <w:rPr>
          <w:bCs/>
          <w:sz w:val="24"/>
        </w:rPr>
        <w:t>动态心电分析软件</w:t>
      </w:r>
      <w:r>
        <w:rPr>
          <w:bCs/>
          <w:sz w:val="24"/>
        </w:rPr>
        <w:t>传输设备数据，包括：心电数据</w:t>
      </w:r>
      <w:r>
        <w:rPr>
          <w:bCs/>
          <w:sz w:val="24"/>
        </w:rPr>
        <w:t>、</w:t>
      </w:r>
      <w:r>
        <w:rPr>
          <w:bCs/>
          <w:sz w:val="24"/>
        </w:rPr>
        <w:t>用户数据、分析报告、分析参数</w:t>
      </w:r>
      <w:r>
        <w:rPr>
          <w:bCs/>
          <w:sz w:val="24"/>
        </w:rPr>
        <w:t>传输等。本产品通过</w:t>
      </w:r>
      <w:r>
        <w:rPr>
          <w:bCs/>
          <w:sz w:val="24"/>
        </w:rPr>
        <w:t>互联网</w:t>
      </w:r>
      <w:r>
        <w:rPr>
          <w:bCs/>
          <w:sz w:val="24"/>
        </w:rPr>
        <w:t>进行电子数据传输，数据由</w:t>
      </w:r>
      <w:r>
        <w:rPr>
          <w:bCs/>
          <w:sz w:val="24"/>
        </w:rPr>
        <w:t>服务器</w:t>
      </w:r>
      <w:r>
        <w:rPr>
          <w:bCs/>
          <w:sz w:val="24"/>
        </w:rPr>
        <w:t>传输给</w:t>
      </w:r>
      <w:r>
        <w:rPr>
          <w:bCs/>
          <w:sz w:val="24"/>
        </w:rPr>
        <w:t>动态心电分析软件</w:t>
      </w:r>
      <w:r>
        <w:rPr>
          <w:bCs/>
          <w:sz w:val="24"/>
        </w:rPr>
        <w:t>，</w:t>
      </w:r>
      <w:bookmarkEnd w:id="6"/>
      <w:r>
        <w:rPr>
          <w:bCs/>
          <w:sz w:val="24"/>
        </w:rPr>
        <w:t>或者由动态心电分析软件传输给服务器。</w:t>
      </w:r>
    </w:p>
    <w:p w14:paraId="4EC07C9B" w14:textId="77777777" w:rsidR="00417A92" w:rsidRDefault="00C001BF">
      <w:pPr>
        <w:spacing w:line="360" w:lineRule="auto"/>
        <w:ind w:firstLineChars="200" w:firstLine="480"/>
        <w:rPr>
          <w:bCs/>
          <w:sz w:val="24"/>
        </w:rPr>
      </w:pPr>
      <w:bookmarkStart w:id="10" w:name="_Toc522193944"/>
      <w:r>
        <w:rPr>
          <w:bCs/>
          <w:sz w:val="24"/>
        </w:rPr>
        <w:t>对通心络科（河北）科技有限公司的产品</w:t>
      </w:r>
      <w:r>
        <w:rPr>
          <w:bCs/>
          <w:sz w:val="24"/>
        </w:rPr>
        <w:t>动态心电分析软件</w:t>
      </w:r>
      <w:r>
        <w:rPr>
          <w:bCs/>
          <w:sz w:val="24"/>
        </w:rPr>
        <w:t>进行验证，确保产品符合指导原则的要求</w:t>
      </w:r>
      <w:bookmarkEnd w:id="7"/>
      <w:r>
        <w:rPr>
          <w:bCs/>
          <w:sz w:val="24"/>
        </w:rPr>
        <w:t>。</w:t>
      </w:r>
      <w:bookmarkEnd w:id="8"/>
      <w:bookmarkEnd w:id="9"/>
      <w:bookmarkEnd w:id="10"/>
    </w:p>
    <w:p w14:paraId="49793607" w14:textId="77777777" w:rsidR="00417A92" w:rsidRDefault="00C001BF">
      <w:pPr>
        <w:numPr>
          <w:ilvl w:val="0"/>
          <w:numId w:val="2"/>
        </w:numPr>
        <w:tabs>
          <w:tab w:val="left" w:pos="425"/>
        </w:tabs>
        <w:spacing w:line="360" w:lineRule="auto"/>
        <w:outlineLvl w:val="0"/>
        <w:rPr>
          <w:bCs/>
          <w:sz w:val="24"/>
        </w:rPr>
      </w:pPr>
      <w:bookmarkStart w:id="11" w:name="_Toc522193945"/>
      <w:r>
        <w:rPr>
          <w:b/>
          <w:bCs/>
          <w:sz w:val="28"/>
          <w:szCs w:val="28"/>
        </w:rPr>
        <w:t>参考文件</w:t>
      </w:r>
      <w:bookmarkStart w:id="12" w:name="_Hlk509476218"/>
      <w:bookmarkEnd w:id="11"/>
    </w:p>
    <w:p w14:paraId="4A1A7DB7" w14:textId="77777777" w:rsidR="00417A92" w:rsidRDefault="00C001BF">
      <w:pPr>
        <w:pStyle w:val="af3"/>
        <w:numPr>
          <w:ilvl w:val="1"/>
          <w:numId w:val="2"/>
        </w:numPr>
        <w:spacing w:line="360" w:lineRule="auto"/>
        <w:ind w:firstLineChars="0"/>
        <w:rPr>
          <w:bCs/>
          <w:sz w:val="24"/>
        </w:rPr>
      </w:pPr>
      <w:r>
        <w:rPr>
          <w:bCs/>
          <w:sz w:val="24"/>
        </w:rPr>
        <w:t>《</w:t>
      </w:r>
      <w:r>
        <w:rPr>
          <w:bCs/>
          <w:sz w:val="24"/>
        </w:rPr>
        <w:t>动态心电分析软件</w:t>
      </w:r>
      <w:r>
        <w:rPr>
          <w:bCs/>
          <w:sz w:val="24"/>
        </w:rPr>
        <w:t>需求规范》</w:t>
      </w:r>
      <w:r>
        <w:rPr>
          <w:bCs/>
          <w:sz w:val="24"/>
        </w:rPr>
        <w:t xml:space="preserve"> </w:t>
      </w:r>
    </w:p>
    <w:p w14:paraId="7555A0C8" w14:textId="77777777" w:rsidR="00417A92" w:rsidRDefault="00C001BF">
      <w:pPr>
        <w:pStyle w:val="af3"/>
        <w:numPr>
          <w:ilvl w:val="1"/>
          <w:numId w:val="2"/>
        </w:numPr>
        <w:spacing w:line="360" w:lineRule="auto"/>
        <w:ind w:firstLineChars="0"/>
        <w:rPr>
          <w:bCs/>
          <w:sz w:val="24"/>
        </w:rPr>
      </w:pPr>
      <w:r>
        <w:rPr>
          <w:bCs/>
          <w:sz w:val="24"/>
        </w:rPr>
        <w:t>《</w:t>
      </w:r>
      <w:r>
        <w:rPr>
          <w:bCs/>
          <w:sz w:val="24"/>
        </w:rPr>
        <w:t>动态心电分析软件</w:t>
      </w:r>
      <w:r>
        <w:rPr>
          <w:bCs/>
          <w:sz w:val="24"/>
        </w:rPr>
        <w:t>技术要求》</w:t>
      </w:r>
      <w:r>
        <w:rPr>
          <w:bCs/>
          <w:sz w:val="24"/>
        </w:rPr>
        <w:t xml:space="preserve"> </w:t>
      </w:r>
    </w:p>
    <w:p w14:paraId="7106078C" w14:textId="77777777" w:rsidR="00417A92" w:rsidRDefault="00C001BF">
      <w:pPr>
        <w:pStyle w:val="af3"/>
        <w:numPr>
          <w:ilvl w:val="1"/>
          <w:numId w:val="2"/>
        </w:numPr>
        <w:spacing w:line="360" w:lineRule="auto"/>
        <w:ind w:firstLineChars="0"/>
        <w:rPr>
          <w:bCs/>
          <w:sz w:val="24"/>
        </w:rPr>
      </w:pPr>
      <w:r>
        <w:rPr>
          <w:bCs/>
          <w:sz w:val="24"/>
        </w:rPr>
        <w:t>《医疗器械网络安全注册技术审查指导原则》</w:t>
      </w:r>
      <w:r>
        <w:rPr>
          <w:bCs/>
          <w:sz w:val="24"/>
        </w:rPr>
        <w:t>2017</w:t>
      </w:r>
      <w:r>
        <w:rPr>
          <w:bCs/>
          <w:sz w:val="24"/>
        </w:rPr>
        <w:t>年第</w:t>
      </w:r>
      <w:r>
        <w:rPr>
          <w:bCs/>
          <w:sz w:val="24"/>
        </w:rPr>
        <w:t>13</w:t>
      </w:r>
      <w:r>
        <w:rPr>
          <w:bCs/>
          <w:sz w:val="24"/>
        </w:rPr>
        <w:t>号</w:t>
      </w:r>
    </w:p>
    <w:p w14:paraId="0F5C7F79" w14:textId="77777777" w:rsidR="00417A92" w:rsidRDefault="00C001BF">
      <w:pPr>
        <w:numPr>
          <w:ilvl w:val="0"/>
          <w:numId w:val="2"/>
        </w:numPr>
        <w:tabs>
          <w:tab w:val="left" w:pos="425"/>
        </w:tabs>
        <w:spacing w:line="360" w:lineRule="auto"/>
        <w:outlineLvl w:val="0"/>
        <w:rPr>
          <w:b/>
          <w:bCs/>
          <w:sz w:val="28"/>
          <w:szCs w:val="28"/>
        </w:rPr>
      </w:pPr>
      <w:bookmarkStart w:id="13" w:name="_Toc522193946"/>
      <w:bookmarkEnd w:id="12"/>
      <w:r>
        <w:rPr>
          <w:b/>
          <w:bCs/>
          <w:sz w:val="28"/>
          <w:szCs w:val="28"/>
        </w:rPr>
        <w:t>术语或缩写词</w:t>
      </w:r>
      <w:bookmarkEnd w:id="13"/>
    </w:p>
    <w:p w14:paraId="6A92F0F0" w14:textId="77777777" w:rsidR="00417A92" w:rsidRDefault="00C001BF">
      <w:pPr>
        <w:pStyle w:val="af3"/>
        <w:numPr>
          <w:ilvl w:val="1"/>
          <w:numId w:val="2"/>
        </w:numPr>
        <w:spacing w:line="360" w:lineRule="auto"/>
        <w:ind w:firstLineChars="0"/>
        <w:rPr>
          <w:bCs/>
          <w:sz w:val="24"/>
        </w:rPr>
      </w:pPr>
      <w:r>
        <w:rPr>
          <w:bCs/>
          <w:sz w:val="24"/>
        </w:rPr>
        <w:t>保密性：指数</w:t>
      </w:r>
      <w:proofErr w:type="gramStart"/>
      <w:r>
        <w:rPr>
          <w:bCs/>
          <w:sz w:val="24"/>
        </w:rPr>
        <w:t>据不能</w:t>
      </w:r>
      <w:proofErr w:type="gramEnd"/>
      <w:r>
        <w:rPr>
          <w:bCs/>
          <w:sz w:val="24"/>
        </w:rPr>
        <w:t>被未授权的个人、实体利用或知悉的特性，即医疗器械相关数据仅可由授权用户在授权时间以授权方式进行访问；</w:t>
      </w:r>
    </w:p>
    <w:p w14:paraId="223218EE" w14:textId="77777777" w:rsidR="00417A92" w:rsidRDefault="00C001BF">
      <w:pPr>
        <w:pStyle w:val="af3"/>
        <w:numPr>
          <w:ilvl w:val="1"/>
          <w:numId w:val="2"/>
        </w:numPr>
        <w:spacing w:line="360" w:lineRule="auto"/>
        <w:ind w:firstLineChars="0"/>
        <w:rPr>
          <w:bCs/>
          <w:sz w:val="24"/>
        </w:rPr>
      </w:pPr>
      <w:r>
        <w:rPr>
          <w:bCs/>
          <w:sz w:val="24"/>
        </w:rPr>
        <w:t>完整性：指保护数据准确和完整的特性，即医疗器械相关数据是准确和完整的，且未被篡改；</w:t>
      </w:r>
    </w:p>
    <w:p w14:paraId="76F331F5" w14:textId="77777777" w:rsidR="00417A92" w:rsidRDefault="00C001BF">
      <w:pPr>
        <w:pStyle w:val="af3"/>
        <w:numPr>
          <w:ilvl w:val="1"/>
          <w:numId w:val="2"/>
        </w:numPr>
        <w:spacing w:line="360" w:lineRule="auto"/>
        <w:ind w:firstLineChars="0"/>
        <w:rPr>
          <w:bCs/>
          <w:sz w:val="24"/>
        </w:rPr>
      </w:pPr>
      <w:r>
        <w:rPr>
          <w:bCs/>
          <w:sz w:val="24"/>
        </w:rPr>
        <w:t>可得性：指根据授权个人、实体的</w:t>
      </w:r>
      <w:r>
        <w:rPr>
          <w:bCs/>
          <w:sz w:val="24"/>
        </w:rPr>
        <w:t>要求可访问和使用的特性，即医疗器械相关数据能以预期方式适时进行访问和使用。</w:t>
      </w:r>
    </w:p>
    <w:p w14:paraId="6AD0797D" w14:textId="77777777" w:rsidR="00417A92" w:rsidRDefault="00C001BF">
      <w:pPr>
        <w:numPr>
          <w:ilvl w:val="0"/>
          <w:numId w:val="2"/>
        </w:numPr>
        <w:tabs>
          <w:tab w:val="left" w:pos="425"/>
        </w:tabs>
        <w:spacing w:line="360" w:lineRule="auto"/>
        <w:outlineLvl w:val="0"/>
        <w:rPr>
          <w:b/>
          <w:bCs/>
          <w:sz w:val="28"/>
          <w:szCs w:val="28"/>
        </w:rPr>
      </w:pPr>
      <w:bookmarkStart w:id="14" w:name="_Toc522193947"/>
      <w:r>
        <w:rPr>
          <w:b/>
          <w:bCs/>
          <w:sz w:val="28"/>
          <w:szCs w:val="28"/>
        </w:rPr>
        <w:t>文件的更新要求</w:t>
      </w:r>
      <w:bookmarkEnd w:id="14"/>
    </w:p>
    <w:p w14:paraId="5AD1A96B" w14:textId="77777777" w:rsidR="00417A92" w:rsidRDefault="00417A92">
      <w:pPr>
        <w:pStyle w:val="af3"/>
        <w:keepNext/>
        <w:keepLines/>
        <w:numPr>
          <w:ilvl w:val="0"/>
          <w:numId w:val="1"/>
        </w:numPr>
        <w:spacing w:line="360" w:lineRule="auto"/>
        <w:ind w:firstLineChars="0"/>
        <w:outlineLvl w:val="1"/>
        <w:rPr>
          <w:bCs/>
          <w:vanish/>
          <w:sz w:val="24"/>
          <w:szCs w:val="32"/>
        </w:rPr>
      </w:pPr>
      <w:bookmarkStart w:id="15" w:name="_Hlk508721598"/>
    </w:p>
    <w:p w14:paraId="385D5533" w14:textId="77777777" w:rsidR="00417A92" w:rsidRDefault="00417A92">
      <w:pPr>
        <w:pStyle w:val="af3"/>
        <w:keepNext/>
        <w:keepLines/>
        <w:numPr>
          <w:ilvl w:val="0"/>
          <w:numId w:val="1"/>
        </w:numPr>
        <w:spacing w:line="360" w:lineRule="auto"/>
        <w:ind w:firstLineChars="0"/>
        <w:outlineLvl w:val="1"/>
        <w:rPr>
          <w:bCs/>
          <w:vanish/>
          <w:sz w:val="24"/>
          <w:szCs w:val="32"/>
        </w:rPr>
      </w:pPr>
    </w:p>
    <w:p w14:paraId="6F9A4B82" w14:textId="77777777" w:rsidR="00417A92" w:rsidRDefault="00417A92">
      <w:pPr>
        <w:pStyle w:val="af3"/>
        <w:keepNext/>
        <w:keepLines/>
        <w:numPr>
          <w:ilvl w:val="0"/>
          <w:numId w:val="1"/>
        </w:numPr>
        <w:spacing w:line="360" w:lineRule="auto"/>
        <w:ind w:firstLineChars="0"/>
        <w:outlineLvl w:val="1"/>
        <w:rPr>
          <w:bCs/>
          <w:vanish/>
          <w:sz w:val="24"/>
          <w:szCs w:val="32"/>
        </w:rPr>
      </w:pPr>
    </w:p>
    <w:p w14:paraId="0D4FAD18" w14:textId="77777777" w:rsidR="00417A92" w:rsidRDefault="00417A92">
      <w:pPr>
        <w:pStyle w:val="af3"/>
        <w:keepNext/>
        <w:keepLines/>
        <w:numPr>
          <w:ilvl w:val="0"/>
          <w:numId w:val="1"/>
        </w:numPr>
        <w:spacing w:line="360" w:lineRule="auto"/>
        <w:ind w:firstLineChars="0"/>
        <w:outlineLvl w:val="1"/>
        <w:rPr>
          <w:bCs/>
          <w:vanish/>
          <w:sz w:val="24"/>
          <w:szCs w:val="32"/>
        </w:rPr>
      </w:pPr>
    </w:p>
    <w:p w14:paraId="44B036BA" w14:textId="77777777" w:rsidR="00417A92" w:rsidRDefault="00417A92">
      <w:pPr>
        <w:pStyle w:val="af3"/>
        <w:keepNext/>
        <w:keepLines/>
        <w:numPr>
          <w:ilvl w:val="0"/>
          <w:numId w:val="1"/>
        </w:numPr>
        <w:spacing w:line="360" w:lineRule="auto"/>
        <w:ind w:firstLineChars="0"/>
        <w:outlineLvl w:val="1"/>
        <w:rPr>
          <w:bCs/>
          <w:vanish/>
          <w:sz w:val="24"/>
          <w:szCs w:val="32"/>
        </w:rPr>
      </w:pPr>
    </w:p>
    <w:p w14:paraId="37306293" w14:textId="77777777" w:rsidR="00417A92" w:rsidRDefault="00417A92">
      <w:pPr>
        <w:pStyle w:val="af3"/>
        <w:keepNext/>
        <w:keepLines/>
        <w:numPr>
          <w:ilvl w:val="0"/>
          <w:numId w:val="1"/>
        </w:numPr>
        <w:spacing w:line="360" w:lineRule="auto"/>
        <w:ind w:firstLineChars="0"/>
        <w:outlineLvl w:val="1"/>
        <w:rPr>
          <w:bCs/>
          <w:vanish/>
          <w:sz w:val="24"/>
          <w:szCs w:val="32"/>
        </w:rPr>
      </w:pPr>
    </w:p>
    <w:p w14:paraId="5642758C" w14:textId="77777777" w:rsidR="00417A92" w:rsidRDefault="00C001BF">
      <w:pPr>
        <w:pStyle w:val="2"/>
        <w:rPr>
          <w:rFonts w:eastAsia="宋体" w:cs="Times New Roman"/>
        </w:rPr>
      </w:pPr>
      <w:r>
        <w:rPr>
          <w:rFonts w:eastAsia="宋体" w:cs="Times New Roman"/>
        </w:rPr>
        <w:t>包括但不限于触发以下事件时，应考虑更新文件：</w:t>
      </w:r>
    </w:p>
    <w:p w14:paraId="4EA45506" w14:textId="77777777" w:rsidR="00417A92" w:rsidRDefault="00C001BF">
      <w:pPr>
        <w:pStyle w:val="af3"/>
        <w:numPr>
          <w:ilvl w:val="0"/>
          <w:numId w:val="3"/>
        </w:numPr>
        <w:spacing w:line="360" w:lineRule="auto"/>
        <w:ind w:firstLineChars="0"/>
        <w:rPr>
          <w:bCs/>
          <w:sz w:val="24"/>
        </w:rPr>
      </w:pPr>
      <w:r>
        <w:rPr>
          <w:bCs/>
          <w:sz w:val="24"/>
        </w:rPr>
        <w:t>当《</w:t>
      </w:r>
      <w:r>
        <w:rPr>
          <w:bCs/>
          <w:sz w:val="24"/>
        </w:rPr>
        <w:t>动态心电分析软件</w:t>
      </w:r>
      <w:r>
        <w:rPr>
          <w:bCs/>
          <w:sz w:val="24"/>
        </w:rPr>
        <w:t>需求规范》变化时需考虑本文件</w:t>
      </w:r>
      <w:r>
        <w:rPr>
          <w:bCs/>
          <w:sz w:val="24"/>
        </w:rPr>
        <w:t>;</w:t>
      </w:r>
    </w:p>
    <w:p w14:paraId="115EA6DE" w14:textId="77777777" w:rsidR="00417A92" w:rsidRDefault="00C001BF">
      <w:pPr>
        <w:pStyle w:val="af3"/>
        <w:numPr>
          <w:ilvl w:val="0"/>
          <w:numId w:val="3"/>
        </w:numPr>
        <w:spacing w:line="360" w:lineRule="auto"/>
        <w:ind w:firstLineChars="0"/>
        <w:rPr>
          <w:bCs/>
          <w:sz w:val="24"/>
        </w:rPr>
      </w:pPr>
      <w:r>
        <w:rPr>
          <w:bCs/>
          <w:sz w:val="24"/>
        </w:rPr>
        <w:t>当《</w:t>
      </w:r>
      <w:r>
        <w:rPr>
          <w:bCs/>
          <w:sz w:val="24"/>
        </w:rPr>
        <w:t>动态心电分析软件</w:t>
      </w:r>
      <w:r>
        <w:rPr>
          <w:bCs/>
          <w:sz w:val="24"/>
        </w:rPr>
        <w:t>技术要求》变化时需考虑本文件</w:t>
      </w:r>
      <w:r>
        <w:rPr>
          <w:bCs/>
          <w:sz w:val="24"/>
        </w:rPr>
        <w:t>;</w:t>
      </w:r>
    </w:p>
    <w:p w14:paraId="77344466" w14:textId="77777777" w:rsidR="00417A92" w:rsidRDefault="00C001BF">
      <w:pPr>
        <w:pStyle w:val="af3"/>
        <w:numPr>
          <w:ilvl w:val="0"/>
          <w:numId w:val="3"/>
        </w:numPr>
        <w:spacing w:line="360" w:lineRule="auto"/>
        <w:ind w:firstLineChars="0"/>
        <w:rPr>
          <w:bCs/>
          <w:sz w:val="24"/>
        </w:rPr>
      </w:pPr>
      <w:r>
        <w:rPr>
          <w:bCs/>
          <w:sz w:val="24"/>
        </w:rPr>
        <w:lastRenderedPageBreak/>
        <w:t>测试过程、结果与方案发生较大偏差时需考虑本文件；</w:t>
      </w:r>
    </w:p>
    <w:p w14:paraId="2B30EE46" w14:textId="77777777" w:rsidR="00417A92" w:rsidRDefault="00C001BF">
      <w:pPr>
        <w:pStyle w:val="af3"/>
        <w:numPr>
          <w:ilvl w:val="0"/>
          <w:numId w:val="3"/>
        </w:numPr>
        <w:spacing w:line="360" w:lineRule="auto"/>
        <w:ind w:firstLineChars="0"/>
        <w:rPr>
          <w:bCs/>
          <w:sz w:val="24"/>
        </w:rPr>
      </w:pPr>
      <w:r>
        <w:rPr>
          <w:bCs/>
          <w:sz w:val="24"/>
        </w:rPr>
        <w:t>法律法规更新时需考虑本文件；</w:t>
      </w:r>
    </w:p>
    <w:p w14:paraId="0F31B898" w14:textId="77777777" w:rsidR="00417A92" w:rsidRDefault="00C001BF">
      <w:pPr>
        <w:pStyle w:val="af3"/>
        <w:numPr>
          <w:ilvl w:val="0"/>
          <w:numId w:val="3"/>
        </w:numPr>
        <w:spacing w:line="360" w:lineRule="auto"/>
        <w:ind w:firstLineChars="0"/>
        <w:rPr>
          <w:bCs/>
          <w:sz w:val="24"/>
        </w:rPr>
      </w:pPr>
      <w:r>
        <w:rPr>
          <w:bCs/>
          <w:sz w:val="24"/>
        </w:rPr>
        <w:t>测试方式，方法变化时需考虑本文件。</w:t>
      </w:r>
    </w:p>
    <w:p w14:paraId="01834570" w14:textId="77777777" w:rsidR="00417A92" w:rsidRDefault="00C001BF">
      <w:pPr>
        <w:pStyle w:val="2"/>
        <w:keepNext w:val="0"/>
        <w:keepLines w:val="0"/>
        <w:tabs>
          <w:tab w:val="left" w:pos="567"/>
        </w:tabs>
        <w:ind w:left="567" w:hanging="567"/>
        <w:rPr>
          <w:rFonts w:eastAsia="宋体" w:cs="Times New Roman"/>
        </w:rPr>
      </w:pPr>
      <w:bookmarkStart w:id="16" w:name="_Toc504569097"/>
      <w:bookmarkStart w:id="17" w:name="_Toc504481740"/>
      <w:r>
        <w:rPr>
          <w:rFonts w:eastAsia="宋体" w:cs="Times New Roman"/>
        </w:rPr>
        <w:t>本文件更新时应考虑对包括但不限于以下文件的影响：</w:t>
      </w:r>
      <w:bookmarkEnd w:id="16"/>
      <w:bookmarkEnd w:id="17"/>
    </w:p>
    <w:p w14:paraId="240B7F3B" w14:textId="77777777" w:rsidR="00417A92" w:rsidRDefault="00C001BF">
      <w:pPr>
        <w:pStyle w:val="af3"/>
        <w:numPr>
          <w:ilvl w:val="0"/>
          <w:numId w:val="3"/>
        </w:numPr>
        <w:spacing w:line="360" w:lineRule="auto"/>
        <w:ind w:firstLineChars="0"/>
        <w:rPr>
          <w:bCs/>
          <w:sz w:val="24"/>
        </w:rPr>
      </w:pPr>
      <w:r>
        <w:rPr>
          <w:bCs/>
          <w:sz w:val="24"/>
        </w:rPr>
        <w:t>《动态心电分析软件</w:t>
      </w:r>
      <w:r>
        <w:rPr>
          <w:bCs/>
          <w:sz w:val="24"/>
        </w:rPr>
        <w:t>网络安全测试报告</w:t>
      </w:r>
      <w:bookmarkEnd w:id="15"/>
      <w:r>
        <w:rPr>
          <w:bCs/>
          <w:sz w:val="24"/>
        </w:rPr>
        <w:t>》</w:t>
      </w:r>
      <w:r>
        <w:rPr>
          <w:bCs/>
          <w:sz w:val="24"/>
        </w:rPr>
        <w:t>；</w:t>
      </w:r>
    </w:p>
    <w:p w14:paraId="681CADFC" w14:textId="77777777" w:rsidR="00417A92" w:rsidRDefault="00C001BF">
      <w:pPr>
        <w:pStyle w:val="af3"/>
        <w:numPr>
          <w:ilvl w:val="0"/>
          <w:numId w:val="3"/>
        </w:numPr>
        <w:spacing w:line="360" w:lineRule="auto"/>
        <w:ind w:firstLineChars="0"/>
        <w:rPr>
          <w:bCs/>
          <w:sz w:val="24"/>
        </w:rPr>
      </w:pPr>
      <w:r>
        <w:rPr>
          <w:bCs/>
          <w:sz w:val="24"/>
        </w:rPr>
        <w:t>《动态心电分析软件</w:t>
      </w:r>
      <w:r>
        <w:rPr>
          <w:bCs/>
          <w:sz w:val="24"/>
        </w:rPr>
        <w:t>风险管理文档</w:t>
      </w:r>
      <w:r>
        <w:rPr>
          <w:bCs/>
          <w:sz w:val="24"/>
        </w:rPr>
        <w:t>》</w:t>
      </w:r>
      <w:r>
        <w:rPr>
          <w:bCs/>
          <w:sz w:val="24"/>
        </w:rPr>
        <w:t>。</w:t>
      </w:r>
    </w:p>
    <w:p w14:paraId="2F4B80B1" w14:textId="77777777" w:rsidR="00417A92" w:rsidRDefault="00C001BF">
      <w:pPr>
        <w:numPr>
          <w:ilvl w:val="0"/>
          <w:numId w:val="2"/>
        </w:numPr>
        <w:tabs>
          <w:tab w:val="left" w:pos="425"/>
        </w:tabs>
        <w:spacing w:line="360" w:lineRule="auto"/>
        <w:outlineLvl w:val="0"/>
        <w:rPr>
          <w:b/>
          <w:bCs/>
          <w:sz w:val="28"/>
          <w:szCs w:val="28"/>
        </w:rPr>
      </w:pPr>
      <w:bookmarkStart w:id="18" w:name="_Toc522193948"/>
      <w:r>
        <w:rPr>
          <w:b/>
          <w:bCs/>
          <w:sz w:val="28"/>
          <w:szCs w:val="28"/>
        </w:rPr>
        <w:t>人员职责</w:t>
      </w:r>
      <w:bookmarkEnd w:id="18"/>
    </w:p>
    <w:tbl>
      <w:tblPr>
        <w:tblW w:w="99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9"/>
        <w:gridCol w:w="2126"/>
        <w:gridCol w:w="1985"/>
        <w:gridCol w:w="4172"/>
      </w:tblGrid>
      <w:tr w:rsidR="00417A92" w14:paraId="7FF707DD" w14:textId="77777777">
        <w:trPr>
          <w:jc w:val="center"/>
        </w:trPr>
        <w:tc>
          <w:tcPr>
            <w:tcW w:w="1679" w:type="dxa"/>
            <w:shd w:val="clear" w:color="auto" w:fill="BFBFBF" w:themeFill="background1" w:themeFillShade="BF"/>
          </w:tcPr>
          <w:p w14:paraId="7E94C3E3" w14:textId="77777777" w:rsidR="00417A92" w:rsidRDefault="00C001BF">
            <w:pPr>
              <w:pStyle w:val="1"/>
              <w:jc w:val="center"/>
              <w:rPr>
                <w:rFonts w:ascii="Times New Roman" w:hAnsi="Times New Roman"/>
                <w:b/>
                <w:szCs w:val="21"/>
              </w:rPr>
            </w:pPr>
            <w:r>
              <w:rPr>
                <w:rFonts w:ascii="Times New Roman" w:hAnsi="Times New Roman"/>
                <w:b/>
                <w:szCs w:val="21"/>
              </w:rPr>
              <w:t>人员</w:t>
            </w:r>
          </w:p>
        </w:tc>
        <w:tc>
          <w:tcPr>
            <w:tcW w:w="2126" w:type="dxa"/>
            <w:shd w:val="clear" w:color="auto" w:fill="BFBFBF" w:themeFill="background1" w:themeFillShade="BF"/>
          </w:tcPr>
          <w:p w14:paraId="2C2BE782" w14:textId="77777777" w:rsidR="00417A92" w:rsidRDefault="00C001BF">
            <w:pPr>
              <w:pStyle w:val="1"/>
              <w:jc w:val="center"/>
              <w:rPr>
                <w:rFonts w:ascii="Times New Roman" w:hAnsi="Times New Roman"/>
                <w:b/>
                <w:szCs w:val="21"/>
              </w:rPr>
            </w:pPr>
            <w:r>
              <w:rPr>
                <w:rFonts w:ascii="Times New Roman" w:hAnsi="Times New Roman"/>
                <w:b/>
                <w:szCs w:val="21"/>
              </w:rPr>
              <w:t>部门</w:t>
            </w:r>
          </w:p>
        </w:tc>
        <w:tc>
          <w:tcPr>
            <w:tcW w:w="1985" w:type="dxa"/>
            <w:shd w:val="clear" w:color="auto" w:fill="BFBFBF" w:themeFill="background1" w:themeFillShade="BF"/>
          </w:tcPr>
          <w:p w14:paraId="2B5D2C70" w14:textId="77777777" w:rsidR="00417A92" w:rsidRDefault="00C001BF">
            <w:pPr>
              <w:pStyle w:val="1"/>
              <w:jc w:val="center"/>
              <w:rPr>
                <w:rFonts w:ascii="Times New Roman" w:hAnsi="Times New Roman"/>
                <w:b/>
                <w:szCs w:val="21"/>
              </w:rPr>
            </w:pPr>
            <w:r>
              <w:rPr>
                <w:rFonts w:ascii="Times New Roman" w:hAnsi="Times New Roman"/>
                <w:b/>
                <w:szCs w:val="21"/>
              </w:rPr>
              <w:t>职位</w:t>
            </w:r>
          </w:p>
        </w:tc>
        <w:tc>
          <w:tcPr>
            <w:tcW w:w="4172" w:type="dxa"/>
            <w:shd w:val="clear" w:color="auto" w:fill="BFBFBF" w:themeFill="background1" w:themeFillShade="BF"/>
            <w:vAlign w:val="center"/>
          </w:tcPr>
          <w:p w14:paraId="307E7FBB" w14:textId="77777777" w:rsidR="00417A92" w:rsidRDefault="00C001BF">
            <w:pPr>
              <w:pStyle w:val="1"/>
              <w:jc w:val="center"/>
              <w:rPr>
                <w:rFonts w:ascii="Times New Roman" w:hAnsi="Times New Roman"/>
                <w:b/>
                <w:szCs w:val="21"/>
              </w:rPr>
            </w:pPr>
            <w:r>
              <w:rPr>
                <w:rFonts w:ascii="Times New Roman" w:hAnsi="Times New Roman"/>
                <w:b/>
                <w:szCs w:val="21"/>
              </w:rPr>
              <w:t>职责</w:t>
            </w:r>
          </w:p>
        </w:tc>
      </w:tr>
      <w:tr w:rsidR="00417A92" w14:paraId="2569545B" w14:textId="77777777">
        <w:trPr>
          <w:jc w:val="center"/>
        </w:trPr>
        <w:tc>
          <w:tcPr>
            <w:tcW w:w="1679" w:type="dxa"/>
            <w:vAlign w:val="center"/>
          </w:tcPr>
          <w:p w14:paraId="42F5AECF" w14:textId="77777777" w:rsidR="00417A92" w:rsidRDefault="00C001BF">
            <w:pPr>
              <w:jc w:val="center"/>
              <w:rPr>
                <w:bCs/>
                <w:szCs w:val="21"/>
              </w:rPr>
            </w:pPr>
            <w:r>
              <w:rPr>
                <w:bCs/>
                <w:szCs w:val="21"/>
              </w:rPr>
              <w:t>张乔</w:t>
            </w:r>
          </w:p>
        </w:tc>
        <w:tc>
          <w:tcPr>
            <w:tcW w:w="2126" w:type="dxa"/>
            <w:vAlign w:val="center"/>
          </w:tcPr>
          <w:p w14:paraId="6640090C" w14:textId="77777777" w:rsidR="00417A92" w:rsidRDefault="00C001BF">
            <w:pPr>
              <w:jc w:val="center"/>
              <w:rPr>
                <w:bCs/>
                <w:szCs w:val="21"/>
              </w:rPr>
            </w:pPr>
            <w:r>
              <w:rPr>
                <w:bCs/>
                <w:szCs w:val="21"/>
              </w:rPr>
              <w:t>品质</w:t>
            </w:r>
            <w:proofErr w:type="gramStart"/>
            <w:r>
              <w:rPr>
                <w:bCs/>
                <w:szCs w:val="21"/>
              </w:rPr>
              <w:t>注册部</w:t>
            </w:r>
            <w:proofErr w:type="gramEnd"/>
          </w:p>
        </w:tc>
        <w:tc>
          <w:tcPr>
            <w:tcW w:w="1985" w:type="dxa"/>
            <w:vAlign w:val="center"/>
          </w:tcPr>
          <w:p w14:paraId="41A806FF" w14:textId="77777777" w:rsidR="00417A92" w:rsidRDefault="00C001BF">
            <w:pPr>
              <w:jc w:val="center"/>
              <w:rPr>
                <w:bCs/>
                <w:szCs w:val="21"/>
              </w:rPr>
            </w:pPr>
            <w:r>
              <w:rPr>
                <w:bCs/>
                <w:szCs w:val="21"/>
              </w:rPr>
              <w:t>质量工程师</w:t>
            </w:r>
          </w:p>
        </w:tc>
        <w:tc>
          <w:tcPr>
            <w:tcW w:w="4172" w:type="dxa"/>
            <w:vAlign w:val="center"/>
          </w:tcPr>
          <w:p w14:paraId="66214538" w14:textId="77777777" w:rsidR="00417A92" w:rsidRDefault="00C001BF">
            <w:pPr>
              <w:jc w:val="left"/>
              <w:rPr>
                <w:bCs/>
                <w:szCs w:val="21"/>
              </w:rPr>
            </w:pPr>
            <w:r>
              <w:rPr>
                <w:szCs w:val="21"/>
              </w:rPr>
              <w:t>编制《测试计划》和《测试报告》</w:t>
            </w:r>
            <w:r>
              <w:rPr>
                <w:bCs/>
                <w:szCs w:val="21"/>
              </w:rPr>
              <w:t>，并组织进行相应实施</w:t>
            </w:r>
          </w:p>
        </w:tc>
      </w:tr>
      <w:tr w:rsidR="00417A92" w14:paraId="1A82D010" w14:textId="77777777">
        <w:trPr>
          <w:jc w:val="center"/>
        </w:trPr>
        <w:tc>
          <w:tcPr>
            <w:tcW w:w="1679" w:type="dxa"/>
            <w:vAlign w:val="center"/>
          </w:tcPr>
          <w:p w14:paraId="54D5E6D2" w14:textId="77777777" w:rsidR="00417A92" w:rsidRDefault="00C001BF">
            <w:pPr>
              <w:jc w:val="center"/>
              <w:rPr>
                <w:bCs/>
                <w:szCs w:val="21"/>
              </w:rPr>
            </w:pPr>
            <w:r>
              <w:rPr>
                <w:bCs/>
                <w:szCs w:val="21"/>
              </w:rPr>
              <w:t>孟祥思</w:t>
            </w:r>
          </w:p>
        </w:tc>
        <w:tc>
          <w:tcPr>
            <w:tcW w:w="2126" w:type="dxa"/>
            <w:vAlign w:val="center"/>
          </w:tcPr>
          <w:p w14:paraId="2D04F63C" w14:textId="77777777" w:rsidR="00417A92" w:rsidRDefault="00C001BF">
            <w:pPr>
              <w:jc w:val="center"/>
              <w:rPr>
                <w:bCs/>
                <w:szCs w:val="21"/>
              </w:rPr>
            </w:pPr>
            <w:r>
              <w:rPr>
                <w:bCs/>
                <w:szCs w:val="21"/>
              </w:rPr>
              <w:t>品质</w:t>
            </w:r>
            <w:proofErr w:type="gramStart"/>
            <w:r>
              <w:rPr>
                <w:bCs/>
                <w:szCs w:val="21"/>
              </w:rPr>
              <w:t>注册部</w:t>
            </w:r>
            <w:proofErr w:type="gramEnd"/>
          </w:p>
        </w:tc>
        <w:tc>
          <w:tcPr>
            <w:tcW w:w="1985" w:type="dxa"/>
            <w:vAlign w:val="center"/>
          </w:tcPr>
          <w:p w14:paraId="32671D83" w14:textId="77777777" w:rsidR="00417A92" w:rsidRDefault="00C001BF">
            <w:pPr>
              <w:jc w:val="center"/>
              <w:rPr>
                <w:bCs/>
                <w:szCs w:val="21"/>
              </w:rPr>
            </w:pPr>
            <w:r>
              <w:rPr>
                <w:bCs/>
                <w:szCs w:val="21"/>
              </w:rPr>
              <w:t>QC</w:t>
            </w:r>
            <w:r>
              <w:rPr>
                <w:bCs/>
                <w:szCs w:val="21"/>
              </w:rPr>
              <w:t>工程师</w:t>
            </w:r>
          </w:p>
        </w:tc>
        <w:tc>
          <w:tcPr>
            <w:tcW w:w="4172" w:type="dxa"/>
            <w:vAlign w:val="center"/>
          </w:tcPr>
          <w:p w14:paraId="38E3E988" w14:textId="77777777" w:rsidR="00417A92" w:rsidRDefault="00C001BF">
            <w:pPr>
              <w:jc w:val="left"/>
              <w:rPr>
                <w:bCs/>
                <w:szCs w:val="21"/>
              </w:rPr>
            </w:pPr>
            <w:r>
              <w:rPr>
                <w:bCs/>
                <w:szCs w:val="21"/>
              </w:rPr>
              <w:t>按照方案内容进行测试，</w:t>
            </w:r>
            <w:r>
              <w:rPr>
                <w:szCs w:val="21"/>
              </w:rPr>
              <w:t>并形成、汇总检验记录，协助编制《测试报告》。</w:t>
            </w:r>
          </w:p>
        </w:tc>
      </w:tr>
      <w:tr w:rsidR="00417A92" w14:paraId="58BD5F89" w14:textId="77777777">
        <w:trPr>
          <w:jc w:val="center"/>
        </w:trPr>
        <w:tc>
          <w:tcPr>
            <w:tcW w:w="1679" w:type="dxa"/>
            <w:vAlign w:val="center"/>
          </w:tcPr>
          <w:p w14:paraId="2774BE7F" w14:textId="77777777" w:rsidR="00417A92" w:rsidRDefault="00C001BF">
            <w:pPr>
              <w:jc w:val="center"/>
              <w:rPr>
                <w:bCs/>
                <w:szCs w:val="21"/>
              </w:rPr>
            </w:pPr>
            <w:r>
              <w:rPr>
                <w:bCs/>
                <w:szCs w:val="21"/>
              </w:rPr>
              <w:t>马军</w:t>
            </w:r>
          </w:p>
        </w:tc>
        <w:tc>
          <w:tcPr>
            <w:tcW w:w="2126" w:type="dxa"/>
            <w:vAlign w:val="center"/>
          </w:tcPr>
          <w:p w14:paraId="44BCC8F5" w14:textId="77777777" w:rsidR="00417A92" w:rsidRDefault="00C001BF">
            <w:pPr>
              <w:jc w:val="center"/>
              <w:rPr>
                <w:bCs/>
                <w:szCs w:val="21"/>
              </w:rPr>
            </w:pPr>
            <w:r>
              <w:rPr>
                <w:bCs/>
                <w:szCs w:val="21"/>
              </w:rPr>
              <w:t>品质</w:t>
            </w:r>
            <w:proofErr w:type="gramStart"/>
            <w:r>
              <w:rPr>
                <w:bCs/>
                <w:szCs w:val="21"/>
              </w:rPr>
              <w:t>注册部</w:t>
            </w:r>
            <w:proofErr w:type="gramEnd"/>
          </w:p>
        </w:tc>
        <w:tc>
          <w:tcPr>
            <w:tcW w:w="1985" w:type="dxa"/>
            <w:vAlign w:val="center"/>
          </w:tcPr>
          <w:p w14:paraId="19762909" w14:textId="77777777" w:rsidR="00417A92" w:rsidRDefault="00C001BF">
            <w:pPr>
              <w:jc w:val="center"/>
              <w:rPr>
                <w:bCs/>
                <w:szCs w:val="21"/>
              </w:rPr>
            </w:pPr>
            <w:r>
              <w:rPr>
                <w:bCs/>
                <w:szCs w:val="21"/>
              </w:rPr>
              <w:t>品质注册总监</w:t>
            </w:r>
          </w:p>
        </w:tc>
        <w:tc>
          <w:tcPr>
            <w:tcW w:w="4172" w:type="dxa"/>
            <w:vAlign w:val="center"/>
          </w:tcPr>
          <w:p w14:paraId="6511036D" w14:textId="77777777" w:rsidR="00417A92" w:rsidRDefault="00C001BF">
            <w:pPr>
              <w:pStyle w:val="af2"/>
              <w:spacing w:line="240" w:lineRule="auto"/>
              <w:jc w:val="left"/>
              <w:rPr>
                <w:sz w:val="21"/>
                <w:szCs w:val="21"/>
              </w:rPr>
            </w:pPr>
            <w:r>
              <w:rPr>
                <w:sz w:val="21"/>
                <w:szCs w:val="21"/>
              </w:rPr>
              <w:t>审核和批准《测试计划》和《测试报告》。</w:t>
            </w:r>
          </w:p>
        </w:tc>
      </w:tr>
    </w:tbl>
    <w:p w14:paraId="7406FD08" w14:textId="77777777" w:rsidR="00417A92" w:rsidRDefault="00C001BF">
      <w:pPr>
        <w:numPr>
          <w:ilvl w:val="0"/>
          <w:numId w:val="2"/>
        </w:numPr>
        <w:tabs>
          <w:tab w:val="left" w:pos="425"/>
        </w:tabs>
        <w:spacing w:line="360" w:lineRule="auto"/>
        <w:outlineLvl w:val="0"/>
        <w:rPr>
          <w:b/>
          <w:bCs/>
          <w:sz w:val="28"/>
          <w:szCs w:val="28"/>
        </w:rPr>
      </w:pPr>
      <w:bookmarkStart w:id="19" w:name="_Toc522193950"/>
      <w:r>
        <w:rPr>
          <w:b/>
          <w:bCs/>
          <w:sz w:val="28"/>
          <w:szCs w:val="28"/>
        </w:rPr>
        <w:t>测试设备</w:t>
      </w:r>
      <w:bookmarkEnd w:id="19"/>
    </w:p>
    <w:p w14:paraId="4B261C2F" w14:textId="77777777" w:rsidR="00417A92" w:rsidRDefault="00C001BF">
      <w:pPr>
        <w:spacing w:line="360" w:lineRule="auto"/>
        <w:ind w:firstLineChars="200" w:firstLine="480"/>
        <w:rPr>
          <w:bCs/>
          <w:sz w:val="24"/>
        </w:rPr>
      </w:pPr>
      <w:bookmarkStart w:id="20" w:name="_Toc508724047"/>
      <w:bookmarkStart w:id="21" w:name="_Toc508724173"/>
      <w:bookmarkStart w:id="22" w:name="_Toc509476995"/>
      <w:bookmarkStart w:id="23" w:name="_Toc509764177"/>
      <w:bookmarkStart w:id="24" w:name="_Toc522193951"/>
      <w:r>
        <w:rPr>
          <w:bCs/>
          <w:sz w:val="24"/>
        </w:rPr>
        <w:t>详见测试方法</w:t>
      </w:r>
      <w:bookmarkEnd w:id="20"/>
      <w:bookmarkEnd w:id="21"/>
      <w:bookmarkEnd w:id="22"/>
      <w:r>
        <w:rPr>
          <w:bCs/>
          <w:sz w:val="24"/>
        </w:rPr>
        <w:t>。</w:t>
      </w:r>
      <w:bookmarkEnd w:id="23"/>
      <w:bookmarkEnd w:id="24"/>
    </w:p>
    <w:p w14:paraId="10140FB8" w14:textId="77777777" w:rsidR="00417A92" w:rsidRDefault="00C001BF">
      <w:pPr>
        <w:numPr>
          <w:ilvl w:val="0"/>
          <w:numId w:val="2"/>
        </w:numPr>
        <w:tabs>
          <w:tab w:val="left" w:pos="425"/>
        </w:tabs>
        <w:spacing w:line="360" w:lineRule="auto"/>
        <w:outlineLvl w:val="0"/>
        <w:rPr>
          <w:b/>
          <w:bCs/>
          <w:sz w:val="28"/>
          <w:szCs w:val="28"/>
        </w:rPr>
      </w:pPr>
      <w:bookmarkStart w:id="25" w:name="_Hlk509764129"/>
      <w:bookmarkStart w:id="26" w:name="_Toc522193952"/>
      <w:r>
        <w:rPr>
          <w:b/>
          <w:bCs/>
          <w:sz w:val="28"/>
          <w:szCs w:val="28"/>
        </w:rPr>
        <w:t>环境要求</w:t>
      </w:r>
      <w:bookmarkEnd w:id="25"/>
      <w:bookmarkEnd w:id="26"/>
    </w:p>
    <w:p w14:paraId="6CABB4BF" w14:textId="77777777" w:rsidR="00417A92" w:rsidRDefault="00C001BF">
      <w:pPr>
        <w:spacing w:line="360" w:lineRule="auto"/>
        <w:ind w:firstLineChars="200" w:firstLine="480"/>
        <w:rPr>
          <w:bCs/>
          <w:sz w:val="24"/>
        </w:rPr>
      </w:pPr>
      <w:bookmarkStart w:id="27" w:name="_Hlk504553626"/>
      <w:bookmarkStart w:id="28" w:name="_Toc509764179"/>
      <w:bookmarkStart w:id="29" w:name="_Toc522193953"/>
      <w:bookmarkStart w:id="30" w:name="_Hlk504398011"/>
      <w:r>
        <w:rPr>
          <w:bCs/>
          <w:sz w:val="24"/>
        </w:rPr>
        <w:t>TXLK/AS 6.4-01</w:t>
      </w:r>
      <w:r>
        <w:rPr>
          <w:bCs/>
          <w:sz w:val="24"/>
        </w:rPr>
        <w:t>按《环境管理制度》要求，常温区环境要求</w:t>
      </w:r>
      <w:bookmarkEnd w:id="27"/>
      <w:r>
        <w:rPr>
          <w:bCs/>
          <w:sz w:val="24"/>
        </w:rPr>
        <w:t>。</w:t>
      </w:r>
      <w:bookmarkEnd w:id="28"/>
      <w:bookmarkEnd w:id="29"/>
      <w:bookmarkEnd w:id="30"/>
    </w:p>
    <w:p w14:paraId="1241F85A" w14:textId="77777777" w:rsidR="00417A92" w:rsidRDefault="00C001BF">
      <w:pPr>
        <w:numPr>
          <w:ilvl w:val="0"/>
          <w:numId w:val="2"/>
        </w:numPr>
        <w:tabs>
          <w:tab w:val="left" w:pos="425"/>
        </w:tabs>
        <w:spacing w:line="360" w:lineRule="auto"/>
        <w:outlineLvl w:val="0"/>
        <w:rPr>
          <w:b/>
          <w:bCs/>
          <w:sz w:val="28"/>
          <w:szCs w:val="28"/>
        </w:rPr>
      </w:pPr>
      <w:bookmarkStart w:id="31" w:name="_Toc522193954"/>
      <w:r>
        <w:rPr>
          <w:b/>
          <w:bCs/>
          <w:sz w:val="28"/>
          <w:szCs w:val="28"/>
        </w:rPr>
        <w:t>测试项目、接受标准和测试方法</w:t>
      </w:r>
      <w:bookmarkEnd w:id="31"/>
    </w:p>
    <w:p w14:paraId="07E15D01" w14:textId="77777777" w:rsidR="00417A92" w:rsidRDefault="00C001BF">
      <w:pPr>
        <w:numPr>
          <w:ilvl w:val="1"/>
          <w:numId w:val="2"/>
        </w:numPr>
        <w:spacing w:line="360" w:lineRule="auto"/>
        <w:outlineLvl w:val="0"/>
        <w:rPr>
          <w:bCs/>
          <w:sz w:val="24"/>
        </w:rPr>
      </w:pPr>
      <w:bookmarkStart w:id="32" w:name="_Toc522193955"/>
      <w:r>
        <w:rPr>
          <w:bCs/>
          <w:sz w:val="24"/>
        </w:rPr>
        <w:t>产品确认</w:t>
      </w:r>
      <w:bookmarkEnd w:id="32"/>
    </w:p>
    <w:p w14:paraId="6BB9ADB4" w14:textId="77777777" w:rsidR="00417A92" w:rsidRDefault="00C001BF">
      <w:pPr>
        <w:numPr>
          <w:ilvl w:val="2"/>
          <w:numId w:val="2"/>
        </w:numPr>
        <w:spacing w:line="360" w:lineRule="auto"/>
        <w:outlineLvl w:val="0"/>
        <w:rPr>
          <w:bCs/>
          <w:sz w:val="24"/>
        </w:rPr>
      </w:pPr>
      <w:bookmarkStart w:id="33" w:name="_Toc522193956"/>
      <w:r>
        <w:rPr>
          <w:bCs/>
          <w:sz w:val="24"/>
        </w:rPr>
        <w:t>数据</w:t>
      </w:r>
      <w:proofErr w:type="gramStart"/>
      <w:r>
        <w:rPr>
          <w:bCs/>
          <w:sz w:val="24"/>
        </w:rPr>
        <w:t>考量</w:t>
      </w:r>
      <w:proofErr w:type="gramEnd"/>
      <w:r>
        <w:rPr>
          <w:bCs/>
          <w:sz w:val="24"/>
        </w:rPr>
        <w:t>确认</w:t>
      </w:r>
      <w:bookmarkEnd w:id="33"/>
    </w:p>
    <w:p w14:paraId="4D49B106" w14:textId="77777777" w:rsidR="00417A92" w:rsidRDefault="00C001BF">
      <w:pPr>
        <w:pStyle w:val="af3"/>
        <w:spacing w:line="360" w:lineRule="auto"/>
        <w:ind w:firstLine="480"/>
        <w:rPr>
          <w:sz w:val="24"/>
        </w:rPr>
      </w:pPr>
      <w:r>
        <w:rPr>
          <w:sz w:val="24"/>
        </w:rPr>
        <w:t>相关数据从内容上可分为以下两种类型：</w:t>
      </w:r>
    </w:p>
    <w:p w14:paraId="1F191CE8" w14:textId="77777777" w:rsidR="00417A92" w:rsidRDefault="00C001BF">
      <w:pPr>
        <w:pStyle w:val="af3"/>
        <w:spacing w:line="360" w:lineRule="auto"/>
        <w:ind w:firstLine="480"/>
        <w:rPr>
          <w:sz w:val="24"/>
        </w:rPr>
      </w:pPr>
      <w:r>
        <w:rPr>
          <w:sz w:val="24"/>
        </w:rPr>
        <w:t>1.</w:t>
      </w:r>
      <w:r>
        <w:rPr>
          <w:sz w:val="24"/>
        </w:rPr>
        <w:t>健康数据：标明生理、心理健康状况的私人数据（</w:t>
      </w:r>
      <w:r>
        <w:rPr>
          <w:sz w:val="24"/>
        </w:rPr>
        <w:t>“Private Data”</w:t>
      </w:r>
      <w:r>
        <w:rPr>
          <w:sz w:val="24"/>
        </w:rPr>
        <w:t>，又称个人数据</w:t>
      </w:r>
      <w:r>
        <w:rPr>
          <w:sz w:val="24"/>
        </w:rPr>
        <w:t>“Personal Data”</w:t>
      </w:r>
      <w:r>
        <w:rPr>
          <w:sz w:val="24"/>
        </w:rPr>
        <w:t>、敏感数据</w:t>
      </w:r>
      <w:r>
        <w:rPr>
          <w:sz w:val="24"/>
        </w:rPr>
        <w:t>“Sensitive Data”</w:t>
      </w:r>
      <w:r>
        <w:rPr>
          <w:sz w:val="24"/>
        </w:rPr>
        <w:t>，指可用于人员身份识别的相关信息），涉及患者隐私信息；</w:t>
      </w:r>
    </w:p>
    <w:p w14:paraId="2176AF13" w14:textId="77777777" w:rsidR="00417A92" w:rsidRDefault="00C001BF">
      <w:pPr>
        <w:pStyle w:val="af3"/>
        <w:spacing w:line="360" w:lineRule="auto"/>
        <w:ind w:firstLine="480"/>
        <w:rPr>
          <w:sz w:val="24"/>
        </w:rPr>
      </w:pPr>
      <w:bookmarkStart w:id="34" w:name="_Toc522193957"/>
      <w:r>
        <w:rPr>
          <w:sz w:val="24"/>
        </w:rPr>
        <w:t>2.</w:t>
      </w:r>
      <w:r>
        <w:rPr>
          <w:sz w:val="24"/>
        </w:rPr>
        <w:t>设备数据：描述设备运行状况的数据，用于监视、控制设备运行或用于设备的维护保养，本身不涉及患者隐私信息。</w:t>
      </w:r>
      <w:bookmarkEnd w:id="34"/>
    </w:p>
    <w:p w14:paraId="6127279E" w14:textId="77777777" w:rsidR="00417A92" w:rsidRDefault="00C001BF">
      <w:pPr>
        <w:pStyle w:val="af3"/>
        <w:spacing w:line="360" w:lineRule="auto"/>
        <w:ind w:firstLine="480"/>
        <w:rPr>
          <w:sz w:val="24"/>
        </w:rPr>
      </w:pPr>
      <w:bookmarkStart w:id="35" w:name="_Toc522193958"/>
      <w:r>
        <w:rPr>
          <w:sz w:val="24"/>
        </w:rPr>
        <w:t>根据</w:t>
      </w:r>
      <w:r>
        <w:rPr>
          <w:bCs/>
          <w:sz w:val="24"/>
        </w:rPr>
        <w:t>动态心电分析软件</w:t>
      </w:r>
      <w:r>
        <w:rPr>
          <w:sz w:val="24"/>
        </w:rPr>
        <w:t>产品特性，确</w:t>
      </w:r>
      <w:r>
        <w:rPr>
          <w:bCs/>
          <w:sz w:val="24"/>
        </w:rPr>
        <w:t>动态心电分析软件</w:t>
      </w:r>
      <w:r>
        <w:rPr>
          <w:sz w:val="24"/>
        </w:rPr>
        <w:t>数据方式。</w:t>
      </w:r>
      <w:bookmarkEnd w:id="35"/>
    </w:p>
    <w:p w14:paraId="3627CFAF" w14:textId="77777777" w:rsidR="00417A92" w:rsidRDefault="00C001BF">
      <w:pPr>
        <w:numPr>
          <w:ilvl w:val="2"/>
          <w:numId w:val="2"/>
        </w:numPr>
        <w:spacing w:line="360" w:lineRule="auto"/>
        <w:outlineLvl w:val="0"/>
        <w:rPr>
          <w:bCs/>
        </w:rPr>
      </w:pPr>
      <w:bookmarkStart w:id="36" w:name="_Toc522193959"/>
      <w:r>
        <w:rPr>
          <w:sz w:val="24"/>
          <w:szCs w:val="32"/>
        </w:rPr>
        <w:t>相关数据的交换方式确认</w:t>
      </w:r>
      <w:bookmarkEnd w:id="36"/>
    </w:p>
    <w:p w14:paraId="30574D02" w14:textId="77777777" w:rsidR="00417A92" w:rsidRDefault="00C001BF">
      <w:pPr>
        <w:spacing w:line="360" w:lineRule="auto"/>
        <w:outlineLvl w:val="0"/>
        <w:rPr>
          <w:sz w:val="24"/>
        </w:rPr>
      </w:pPr>
      <w:bookmarkStart w:id="37" w:name="_Toc522193960"/>
      <w:r>
        <w:rPr>
          <w:sz w:val="24"/>
        </w:rPr>
        <w:t>医疗器械相关数据的交换方式可分为以下两种情况：</w:t>
      </w:r>
      <w:bookmarkEnd w:id="37"/>
    </w:p>
    <w:p w14:paraId="203216CD" w14:textId="77777777" w:rsidR="00417A92" w:rsidRDefault="00C001BF">
      <w:pPr>
        <w:pStyle w:val="af3"/>
        <w:spacing w:line="360" w:lineRule="auto"/>
        <w:ind w:firstLine="480"/>
        <w:rPr>
          <w:sz w:val="24"/>
        </w:rPr>
      </w:pPr>
      <w:bookmarkStart w:id="38" w:name="_Toc522193961"/>
      <w:r>
        <w:rPr>
          <w:sz w:val="24"/>
        </w:rPr>
        <w:t>1.</w:t>
      </w:r>
      <w:r>
        <w:rPr>
          <w:sz w:val="24"/>
        </w:rPr>
        <w:t>网络：通过网络（包括无线网络、有线网络）进行电子数据交换或远程控</w:t>
      </w:r>
      <w:r>
        <w:rPr>
          <w:sz w:val="24"/>
        </w:rPr>
        <w:lastRenderedPageBreak/>
        <w:t>制，需要考虑网络相关要求（如接口、带宽等），数据传输协议需考虑是否为标准协议（即业内公认标准所规范的协议），远程控制需考虑是否为实时控制；</w:t>
      </w:r>
      <w:bookmarkEnd w:id="38"/>
    </w:p>
    <w:p w14:paraId="3CA17E7B" w14:textId="77777777" w:rsidR="00417A92" w:rsidRDefault="00C001BF">
      <w:pPr>
        <w:pStyle w:val="af3"/>
        <w:spacing w:line="360" w:lineRule="auto"/>
        <w:ind w:firstLine="480"/>
        <w:rPr>
          <w:sz w:val="24"/>
        </w:rPr>
      </w:pPr>
      <w:bookmarkStart w:id="39" w:name="_Toc522193962"/>
      <w:r>
        <w:rPr>
          <w:sz w:val="24"/>
        </w:rPr>
        <w:t>2.</w:t>
      </w:r>
      <w:r>
        <w:rPr>
          <w:sz w:val="24"/>
        </w:rPr>
        <w:t>存储媒介：通过存储媒介（如光盘、移动硬盘、</w:t>
      </w:r>
      <w:r>
        <w:rPr>
          <w:sz w:val="24"/>
        </w:rPr>
        <w:t>U</w:t>
      </w:r>
      <w:r>
        <w:rPr>
          <w:sz w:val="24"/>
        </w:rPr>
        <w:t>盘等）进行电子数据交换，数据储存格式需考虑是否为标准格式（即业内公认标准所规范的格式）</w:t>
      </w:r>
      <w:bookmarkEnd w:id="39"/>
    </w:p>
    <w:p w14:paraId="1A7DFD84" w14:textId="77777777" w:rsidR="00417A92" w:rsidRDefault="00C001BF">
      <w:pPr>
        <w:pStyle w:val="af3"/>
        <w:spacing w:line="360" w:lineRule="auto"/>
        <w:ind w:firstLine="480"/>
        <w:rPr>
          <w:sz w:val="24"/>
        </w:rPr>
      </w:pPr>
      <w:bookmarkStart w:id="40" w:name="_Toc522193963"/>
      <w:r>
        <w:rPr>
          <w:sz w:val="24"/>
        </w:rPr>
        <w:t>根据</w:t>
      </w:r>
      <w:r>
        <w:rPr>
          <w:bCs/>
          <w:sz w:val="24"/>
        </w:rPr>
        <w:t>动态心电分析软件</w:t>
      </w:r>
      <w:r>
        <w:rPr>
          <w:sz w:val="24"/>
        </w:rPr>
        <w:t>产品特性，确认</w:t>
      </w:r>
      <w:r>
        <w:rPr>
          <w:bCs/>
          <w:sz w:val="24"/>
        </w:rPr>
        <w:t>动态心电分析软件</w:t>
      </w:r>
      <w:r>
        <w:rPr>
          <w:sz w:val="24"/>
        </w:rPr>
        <w:t>数据方式。</w:t>
      </w:r>
      <w:bookmarkEnd w:id="40"/>
    </w:p>
    <w:p w14:paraId="6E7379B5" w14:textId="77777777" w:rsidR="00417A92" w:rsidRDefault="00C001BF">
      <w:pPr>
        <w:numPr>
          <w:ilvl w:val="1"/>
          <w:numId w:val="2"/>
        </w:numPr>
        <w:spacing w:line="360" w:lineRule="auto"/>
        <w:outlineLvl w:val="0"/>
        <w:rPr>
          <w:bCs/>
          <w:sz w:val="24"/>
          <w:szCs w:val="28"/>
        </w:rPr>
      </w:pPr>
      <w:bookmarkStart w:id="41" w:name="_Toc522193964"/>
      <w:r>
        <w:rPr>
          <w:bCs/>
          <w:sz w:val="24"/>
          <w:szCs w:val="28"/>
        </w:rPr>
        <w:t>产品网络安全特性确认</w:t>
      </w:r>
      <w:bookmarkEnd w:id="41"/>
    </w:p>
    <w:tbl>
      <w:tblPr>
        <w:tblW w:w="82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18"/>
        <w:gridCol w:w="768"/>
        <w:gridCol w:w="5531"/>
      </w:tblGrid>
      <w:tr w:rsidR="00417A92" w14:paraId="05AD4F15" w14:textId="77777777">
        <w:trPr>
          <w:trHeight w:val="614"/>
          <w:jc w:val="center"/>
        </w:trPr>
        <w:tc>
          <w:tcPr>
            <w:tcW w:w="1918" w:type="dxa"/>
            <w:shd w:val="clear" w:color="auto" w:fill="D9D9D9"/>
            <w:vAlign w:val="center"/>
          </w:tcPr>
          <w:p w14:paraId="5F10FCE7" w14:textId="77777777" w:rsidR="00417A92" w:rsidRDefault="00C001BF">
            <w:pPr>
              <w:widowControl/>
              <w:jc w:val="center"/>
              <w:rPr>
                <w:bCs/>
                <w:kern w:val="0"/>
                <w:szCs w:val="21"/>
              </w:rPr>
            </w:pPr>
            <w:r>
              <w:rPr>
                <w:bCs/>
                <w:kern w:val="0"/>
                <w:szCs w:val="21"/>
              </w:rPr>
              <w:t>条款要求</w:t>
            </w:r>
          </w:p>
        </w:tc>
        <w:tc>
          <w:tcPr>
            <w:tcW w:w="768" w:type="dxa"/>
            <w:shd w:val="clear" w:color="auto" w:fill="D9D9D9"/>
            <w:vAlign w:val="center"/>
          </w:tcPr>
          <w:p w14:paraId="29C31657" w14:textId="77777777" w:rsidR="00417A92" w:rsidRDefault="00C001BF">
            <w:pPr>
              <w:widowControl/>
              <w:jc w:val="center"/>
              <w:rPr>
                <w:bCs/>
                <w:kern w:val="0"/>
                <w:szCs w:val="21"/>
              </w:rPr>
            </w:pPr>
            <w:r>
              <w:rPr>
                <w:bCs/>
                <w:kern w:val="0"/>
                <w:szCs w:val="21"/>
              </w:rPr>
              <w:t>判断</w:t>
            </w:r>
          </w:p>
        </w:tc>
        <w:tc>
          <w:tcPr>
            <w:tcW w:w="5531" w:type="dxa"/>
            <w:shd w:val="clear" w:color="auto" w:fill="D9D9D9"/>
            <w:vAlign w:val="center"/>
          </w:tcPr>
          <w:p w14:paraId="3C3CDB13" w14:textId="77777777" w:rsidR="00417A92" w:rsidRDefault="00C001BF">
            <w:pPr>
              <w:widowControl/>
              <w:jc w:val="center"/>
              <w:rPr>
                <w:bCs/>
                <w:kern w:val="0"/>
                <w:szCs w:val="21"/>
              </w:rPr>
            </w:pPr>
            <w:r>
              <w:rPr>
                <w:bCs/>
                <w:kern w:val="0"/>
                <w:szCs w:val="21"/>
              </w:rPr>
              <w:t>说明</w:t>
            </w:r>
          </w:p>
        </w:tc>
      </w:tr>
      <w:tr w:rsidR="00417A92" w14:paraId="1F47DF40" w14:textId="77777777">
        <w:trPr>
          <w:jc w:val="center"/>
        </w:trPr>
        <w:tc>
          <w:tcPr>
            <w:tcW w:w="1918" w:type="dxa"/>
            <w:shd w:val="clear" w:color="auto" w:fill="auto"/>
            <w:vAlign w:val="center"/>
          </w:tcPr>
          <w:p w14:paraId="64BF90AC" w14:textId="77777777" w:rsidR="00417A92" w:rsidRDefault="00C001BF">
            <w:pPr>
              <w:adjustRightInd w:val="0"/>
              <w:snapToGrid w:val="0"/>
              <w:rPr>
                <w:szCs w:val="18"/>
              </w:rPr>
            </w:pPr>
            <w:r>
              <w:rPr>
                <w:szCs w:val="18"/>
              </w:rPr>
              <w:t>自动注销（</w:t>
            </w:r>
            <w:r>
              <w:rPr>
                <w:szCs w:val="18"/>
              </w:rPr>
              <w:t>ALOF</w:t>
            </w:r>
            <w:r>
              <w:rPr>
                <w:szCs w:val="18"/>
              </w:rPr>
              <w:t>）</w:t>
            </w:r>
          </w:p>
        </w:tc>
        <w:tc>
          <w:tcPr>
            <w:tcW w:w="768" w:type="dxa"/>
            <w:shd w:val="clear" w:color="auto" w:fill="auto"/>
            <w:vAlign w:val="center"/>
          </w:tcPr>
          <w:p w14:paraId="241E1198" w14:textId="77777777" w:rsidR="00417A92" w:rsidRDefault="00C001BF">
            <w:pPr>
              <w:widowControl/>
              <w:rPr>
                <w:kern w:val="0"/>
                <w:szCs w:val="21"/>
              </w:rPr>
            </w:pPr>
            <w:r>
              <w:rPr>
                <w:kern w:val="0"/>
                <w:szCs w:val="21"/>
              </w:rPr>
              <w:t>×</w:t>
            </w:r>
          </w:p>
        </w:tc>
        <w:tc>
          <w:tcPr>
            <w:tcW w:w="5531" w:type="dxa"/>
            <w:shd w:val="clear" w:color="auto" w:fill="auto"/>
            <w:vAlign w:val="center"/>
          </w:tcPr>
          <w:p w14:paraId="3095B868" w14:textId="77777777" w:rsidR="00417A92" w:rsidRDefault="00C001BF">
            <w:pPr>
              <w:widowControl/>
              <w:rPr>
                <w:kern w:val="0"/>
                <w:szCs w:val="21"/>
              </w:rPr>
            </w:pPr>
            <w:r>
              <w:rPr>
                <w:kern w:val="0"/>
                <w:szCs w:val="21"/>
              </w:rPr>
              <w:t>此条款目的是：减少无人值守工作节点的非授权用户访问健康数据的风险，如果系统或节点在一段时间闲置后，防止其他用户的误操作。</w:t>
            </w:r>
          </w:p>
          <w:p w14:paraId="7AD02C7E" w14:textId="77777777" w:rsidR="00417A92" w:rsidRDefault="00C001BF">
            <w:pPr>
              <w:widowControl/>
              <w:rPr>
                <w:kern w:val="0"/>
                <w:szCs w:val="21"/>
              </w:rPr>
            </w:pPr>
            <w:r>
              <w:rPr>
                <w:kern w:val="0"/>
                <w:szCs w:val="21"/>
              </w:rPr>
              <w:t>本产品：</w:t>
            </w:r>
            <w:r>
              <w:rPr>
                <w:kern w:val="0"/>
                <w:szCs w:val="21"/>
              </w:rPr>
              <w:t>软件</w:t>
            </w:r>
            <w:r>
              <w:rPr>
                <w:kern w:val="0"/>
                <w:szCs w:val="21"/>
              </w:rPr>
              <w:t>在</w:t>
            </w:r>
            <w:r>
              <w:rPr>
                <w:kern w:val="0"/>
                <w:szCs w:val="21"/>
              </w:rPr>
              <w:t>登录条件下，才可以分析心电数据。</w:t>
            </w:r>
            <w:commentRangeStart w:id="42"/>
            <w:r>
              <w:rPr>
                <w:kern w:val="0"/>
                <w:szCs w:val="21"/>
              </w:rPr>
              <w:t>因此不存在非授权用户访问健康数据的风险，以及误操作，因此不需要自动注销。</w:t>
            </w:r>
            <w:commentRangeEnd w:id="42"/>
            <w:r w:rsidR="00AC2F72">
              <w:rPr>
                <w:rStyle w:val="af1"/>
              </w:rPr>
              <w:commentReference w:id="42"/>
            </w:r>
          </w:p>
        </w:tc>
      </w:tr>
      <w:tr w:rsidR="00417A92" w14:paraId="429E7EDC" w14:textId="77777777">
        <w:trPr>
          <w:jc w:val="center"/>
        </w:trPr>
        <w:tc>
          <w:tcPr>
            <w:tcW w:w="1918" w:type="dxa"/>
            <w:shd w:val="clear" w:color="auto" w:fill="auto"/>
            <w:vAlign w:val="center"/>
          </w:tcPr>
          <w:p w14:paraId="234C6F4C" w14:textId="77777777" w:rsidR="00417A92" w:rsidRDefault="00C001BF">
            <w:pPr>
              <w:adjustRightInd w:val="0"/>
              <w:snapToGrid w:val="0"/>
              <w:rPr>
                <w:szCs w:val="18"/>
              </w:rPr>
            </w:pPr>
            <w:r>
              <w:rPr>
                <w:szCs w:val="18"/>
              </w:rPr>
              <w:t>审核控制（</w:t>
            </w:r>
            <w:r>
              <w:rPr>
                <w:szCs w:val="18"/>
              </w:rPr>
              <w:t>AUDT</w:t>
            </w:r>
            <w:r>
              <w:rPr>
                <w:szCs w:val="18"/>
              </w:rPr>
              <w:t>）</w:t>
            </w:r>
          </w:p>
        </w:tc>
        <w:tc>
          <w:tcPr>
            <w:tcW w:w="768" w:type="dxa"/>
            <w:shd w:val="clear" w:color="auto" w:fill="auto"/>
            <w:vAlign w:val="center"/>
          </w:tcPr>
          <w:p w14:paraId="4656704E" w14:textId="77777777" w:rsidR="00417A92" w:rsidRDefault="00C001BF">
            <w:pPr>
              <w:widowControl/>
              <w:rPr>
                <w:kern w:val="0"/>
                <w:szCs w:val="21"/>
              </w:rPr>
            </w:pPr>
            <w:r>
              <w:rPr>
                <w:kern w:val="0"/>
                <w:szCs w:val="21"/>
              </w:rPr>
              <w:t>×</w:t>
            </w:r>
          </w:p>
        </w:tc>
        <w:tc>
          <w:tcPr>
            <w:tcW w:w="5531" w:type="dxa"/>
            <w:shd w:val="clear" w:color="auto" w:fill="auto"/>
            <w:vAlign w:val="center"/>
          </w:tcPr>
          <w:p w14:paraId="7D1F34ED" w14:textId="77777777" w:rsidR="00417A92" w:rsidRDefault="00C001BF">
            <w:pPr>
              <w:widowControl/>
              <w:rPr>
                <w:kern w:val="0"/>
                <w:szCs w:val="21"/>
              </w:rPr>
            </w:pPr>
            <w:r>
              <w:rPr>
                <w:kern w:val="0"/>
                <w:szCs w:val="21"/>
              </w:rPr>
              <w:t>此条款目的是：定义协调一致的方法，以可靠地审计对健康数据所做的操作。允许医疗机构的</w:t>
            </w:r>
            <w:r>
              <w:rPr>
                <w:kern w:val="0"/>
                <w:szCs w:val="21"/>
              </w:rPr>
              <w:t>IT</w:t>
            </w:r>
            <w:r>
              <w:rPr>
                <w:kern w:val="0"/>
                <w:szCs w:val="21"/>
              </w:rPr>
              <w:t>使用公共的框架来</w:t>
            </w:r>
            <w:proofErr w:type="gramStart"/>
            <w:r>
              <w:rPr>
                <w:kern w:val="0"/>
                <w:szCs w:val="21"/>
              </w:rPr>
              <w:t>监控谁</w:t>
            </w:r>
            <w:proofErr w:type="gramEnd"/>
            <w:r>
              <w:rPr>
                <w:kern w:val="0"/>
                <w:szCs w:val="21"/>
              </w:rPr>
              <w:t>正在做何种操作。</w:t>
            </w:r>
          </w:p>
          <w:p w14:paraId="313E6B13" w14:textId="77777777" w:rsidR="00417A92" w:rsidRDefault="00C001BF">
            <w:pPr>
              <w:widowControl/>
              <w:rPr>
                <w:kern w:val="0"/>
                <w:szCs w:val="21"/>
              </w:rPr>
            </w:pPr>
            <w:r>
              <w:rPr>
                <w:kern w:val="0"/>
                <w:szCs w:val="21"/>
              </w:rPr>
              <w:t>本产品：</w:t>
            </w:r>
            <w:r>
              <w:rPr>
                <w:kern w:val="0"/>
                <w:szCs w:val="21"/>
              </w:rPr>
              <w:t>软件下载数据副本</w:t>
            </w:r>
            <w:r>
              <w:rPr>
                <w:kern w:val="0"/>
                <w:szCs w:val="21"/>
              </w:rPr>
              <w:t>，</w:t>
            </w:r>
            <w:r>
              <w:rPr>
                <w:kern w:val="0"/>
                <w:szCs w:val="21"/>
              </w:rPr>
              <w:t>进行数据分析，不能修改原始文件</w:t>
            </w:r>
            <w:r>
              <w:rPr>
                <w:kern w:val="0"/>
                <w:szCs w:val="21"/>
              </w:rPr>
              <w:t>，不能通过</w:t>
            </w:r>
            <w:r>
              <w:rPr>
                <w:kern w:val="0"/>
                <w:szCs w:val="21"/>
              </w:rPr>
              <w:t>IT</w:t>
            </w:r>
            <w:r>
              <w:rPr>
                <w:kern w:val="0"/>
                <w:szCs w:val="21"/>
              </w:rPr>
              <w:t>使用公共框架</w:t>
            </w:r>
            <w:proofErr w:type="gramStart"/>
            <w:r>
              <w:rPr>
                <w:kern w:val="0"/>
                <w:szCs w:val="21"/>
              </w:rPr>
              <w:t>监控谁</w:t>
            </w:r>
            <w:proofErr w:type="gramEnd"/>
            <w:r>
              <w:rPr>
                <w:kern w:val="0"/>
                <w:szCs w:val="21"/>
              </w:rPr>
              <w:t>正在做何种操作，因此不需要审核控制。</w:t>
            </w:r>
          </w:p>
        </w:tc>
      </w:tr>
      <w:tr w:rsidR="00417A92" w14:paraId="05AA8D7C" w14:textId="77777777">
        <w:trPr>
          <w:jc w:val="center"/>
        </w:trPr>
        <w:tc>
          <w:tcPr>
            <w:tcW w:w="1918" w:type="dxa"/>
            <w:shd w:val="clear" w:color="auto" w:fill="auto"/>
            <w:vAlign w:val="center"/>
          </w:tcPr>
          <w:p w14:paraId="55759849" w14:textId="77777777" w:rsidR="00417A92" w:rsidRDefault="00C001BF">
            <w:pPr>
              <w:adjustRightInd w:val="0"/>
              <w:snapToGrid w:val="0"/>
              <w:rPr>
                <w:szCs w:val="18"/>
              </w:rPr>
            </w:pPr>
            <w:r>
              <w:rPr>
                <w:szCs w:val="18"/>
              </w:rPr>
              <w:t>授权（</w:t>
            </w:r>
            <w:r>
              <w:rPr>
                <w:szCs w:val="18"/>
              </w:rPr>
              <w:t>AUTH</w:t>
            </w:r>
            <w:r>
              <w:rPr>
                <w:szCs w:val="18"/>
              </w:rPr>
              <w:t>）</w:t>
            </w:r>
          </w:p>
        </w:tc>
        <w:tc>
          <w:tcPr>
            <w:tcW w:w="768" w:type="dxa"/>
            <w:shd w:val="clear" w:color="auto" w:fill="auto"/>
            <w:vAlign w:val="center"/>
          </w:tcPr>
          <w:p w14:paraId="1B60049C" w14:textId="77777777" w:rsidR="00417A92" w:rsidRDefault="00C001BF">
            <w:pPr>
              <w:widowControl/>
              <w:rPr>
                <w:kern w:val="0"/>
                <w:szCs w:val="21"/>
              </w:rPr>
            </w:pPr>
            <w:r>
              <w:rPr>
                <w:kern w:val="0"/>
                <w:szCs w:val="21"/>
              </w:rPr>
              <w:t>√</w:t>
            </w:r>
          </w:p>
        </w:tc>
        <w:tc>
          <w:tcPr>
            <w:tcW w:w="5531" w:type="dxa"/>
            <w:shd w:val="clear" w:color="auto" w:fill="auto"/>
            <w:vAlign w:val="center"/>
          </w:tcPr>
          <w:p w14:paraId="4D9D9137" w14:textId="77777777" w:rsidR="00417A92" w:rsidRDefault="00C001BF">
            <w:pPr>
              <w:widowControl/>
              <w:rPr>
                <w:kern w:val="0"/>
                <w:szCs w:val="21"/>
              </w:rPr>
            </w:pPr>
            <w:r>
              <w:rPr>
                <w:kern w:val="0"/>
                <w:szCs w:val="21"/>
              </w:rPr>
              <w:t>此条款目的是：遵循数据最小化原则施加控制，只有在执行医疗机构在执行要求的任务时，在符合预期用途的情况下，才能对健康数据和功能进行访问</w:t>
            </w:r>
          </w:p>
          <w:p w14:paraId="30D8BBD4" w14:textId="77777777" w:rsidR="00417A92" w:rsidRDefault="00C001BF">
            <w:pPr>
              <w:widowControl/>
              <w:rPr>
                <w:kern w:val="0"/>
                <w:szCs w:val="21"/>
              </w:rPr>
            </w:pPr>
            <w:r>
              <w:rPr>
                <w:kern w:val="0"/>
                <w:szCs w:val="21"/>
              </w:rPr>
              <w:t>本产品：</w:t>
            </w:r>
            <w:r>
              <w:rPr>
                <w:kern w:val="0"/>
                <w:szCs w:val="21"/>
              </w:rPr>
              <w:t>软件</w:t>
            </w:r>
            <w:r>
              <w:rPr>
                <w:kern w:val="0"/>
                <w:szCs w:val="21"/>
              </w:rPr>
              <w:t>在用户</w:t>
            </w:r>
            <w:proofErr w:type="gramStart"/>
            <w:r>
              <w:rPr>
                <w:kern w:val="0"/>
                <w:szCs w:val="21"/>
              </w:rPr>
              <w:t>电脑</w:t>
            </w:r>
            <w:r>
              <w:rPr>
                <w:kern w:val="0"/>
                <w:szCs w:val="21"/>
              </w:rPr>
              <w:t>端会设置</w:t>
            </w:r>
            <w:proofErr w:type="gramEnd"/>
            <w:r>
              <w:rPr>
                <w:kern w:val="0"/>
                <w:szCs w:val="21"/>
              </w:rPr>
              <w:t>授权登录，只有授权了才能访问健康数据和功能。</w:t>
            </w:r>
          </w:p>
        </w:tc>
      </w:tr>
      <w:tr w:rsidR="00417A92" w14:paraId="1C1C11F0" w14:textId="77777777">
        <w:trPr>
          <w:jc w:val="center"/>
        </w:trPr>
        <w:tc>
          <w:tcPr>
            <w:tcW w:w="1918" w:type="dxa"/>
            <w:shd w:val="clear" w:color="auto" w:fill="auto"/>
            <w:vAlign w:val="center"/>
          </w:tcPr>
          <w:p w14:paraId="7B027CE0" w14:textId="77777777" w:rsidR="00417A92" w:rsidRDefault="00C001BF">
            <w:pPr>
              <w:adjustRightInd w:val="0"/>
              <w:snapToGrid w:val="0"/>
              <w:rPr>
                <w:szCs w:val="18"/>
              </w:rPr>
            </w:pPr>
            <w:r>
              <w:rPr>
                <w:szCs w:val="18"/>
              </w:rPr>
              <w:t>安全特性配置（</w:t>
            </w:r>
            <w:r>
              <w:rPr>
                <w:szCs w:val="18"/>
              </w:rPr>
              <w:t>CNFS</w:t>
            </w:r>
            <w:r>
              <w:rPr>
                <w:szCs w:val="18"/>
              </w:rPr>
              <w:t>）</w:t>
            </w:r>
          </w:p>
        </w:tc>
        <w:tc>
          <w:tcPr>
            <w:tcW w:w="768" w:type="dxa"/>
            <w:shd w:val="clear" w:color="auto" w:fill="auto"/>
            <w:vAlign w:val="center"/>
          </w:tcPr>
          <w:p w14:paraId="297D8B5F" w14:textId="77777777" w:rsidR="00417A92" w:rsidRDefault="00C001BF">
            <w:pPr>
              <w:widowControl/>
              <w:rPr>
                <w:kern w:val="0"/>
                <w:szCs w:val="21"/>
              </w:rPr>
            </w:pPr>
            <w:r>
              <w:rPr>
                <w:kern w:val="0"/>
                <w:szCs w:val="21"/>
              </w:rPr>
              <w:t>×</w:t>
            </w:r>
          </w:p>
        </w:tc>
        <w:tc>
          <w:tcPr>
            <w:tcW w:w="5531" w:type="dxa"/>
            <w:shd w:val="clear" w:color="auto" w:fill="auto"/>
            <w:vAlign w:val="center"/>
          </w:tcPr>
          <w:p w14:paraId="505887DD" w14:textId="77777777" w:rsidR="00417A92" w:rsidRDefault="00C001BF">
            <w:pPr>
              <w:widowControl/>
              <w:rPr>
                <w:kern w:val="0"/>
                <w:szCs w:val="21"/>
              </w:rPr>
            </w:pPr>
            <w:r>
              <w:rPr>
                <w:kern w:val="0"/>
                <w:szCs w:val="21"/>
              </w:rPr>
              <w:t>此条款目的是：允许医疗机构来决定，如何利用产品的安全能力来满足他们的政策和</w:t>
            </w:r>
            <w:r>
              <w:rPr>
                <w:kern w:val="0"/>
                <w:szCs w:val="21"/>
              </w:rPr>
              <w:t>/</w:t>
            </w:r>
            <w:r>
              <w:rPr>
                <w:kern w:val="0"/>
                <w:szCs w:val="21"/>
              </w:rPr>
              <w:t>或工作流的需求</w:t>
            </w:r>
          </w:p>
          <w:p w14:paraId="6F6106A5" w14:textId="77777777" w:rsidR="00417A92" w:rsidRDefault="00C001BF">
            <w:pPr>
              <w:widowControl/>
              <w:rPr>
                <w:kern w:val="0"/>
                <w:szCs w:val="21"/>
              </w:rPr>
            </w:pPr>
            <w:r>
              <w:rPr>
                <w:kern w:val="0"/>
                <w:szCs w:val="21"/>
              </w:rPr>
              <w:t>本产品：不介入医疗机构的系统，因此不适用。</w:t>
            </w:r>
          </w:p>
          <w:p w14:paraId="7848CE37" w14:textId="77777777" w:rsidR="00417A92" w:rsidRDefault="00C001BF">
            <w:pPr>
              <w:widowControl/>
              <w:rPr>
                <w:kern w:val="0"/>
                <w:szCs w:val="21"/>
              </w:rPr>
            </w:pPr>
            <w:r>
              <w:rPr>
                <w:kern w:val="0"/>
                <w:szCs w:val="21"/>
              </w:rPr>
              <w:t>仅通过</w:t>
            </w:r>
            <w:r>
              <w:rPr>
                <w:kern w:val="0"/>
                <w:szCs w:val="21"/>
              </w:rPr>
              <w:t>BLE</w:t>
            </w:r>
            <w:r>
              <w:rPr>
                <w:kern w:val="0"/>
                <w:szCs w:val="21"/>
              </w:rPr>
              <w:t>对授权测试人员使用验证过的外部设备进行数据</w:t>
            </w:r>
            <w:r>
              <w:rPr>
                <w:kern w:val="0"/>
                <w:szCs w:val="21"/>
              </w:rPr>
              <w:t>通讯，无需本地</w:t>
            </w:r>
            <w:r>
              <w:rPr>
                <w:kern w:val="0"/>
                <w:szCs w:val="21"/>
              </w:rPr>
              <w:t>IT</w:t>
            </w:r>
            <w:r>
              <w:rPr>
                <w:kern w:val="0"/>
                <w:szCs w:val="21"/>
              </w:rPr>
              <w:t>管理员，无此特性。</w:t>
            </w:r>
          </w:p>
        </w:tc>
      </w:tr>
      <w:tr w:rsidR="00417A92" w14:paraId="33C428B1" w14:textId="77777777">
        <w:trPr>
          <w:jc w:val="center"/>
        </w:trPr>
        <w:tc>
          <w:tcPr>
            <w:tcW w:w="1918" w:type="dxa"/>
            <w:shd w:val="clear" w:color="auto" w:fill="auto"/>
            <w:vAlign w:val="center"/>
          </w:tcPr>
          <w:p w14:paraId="7BE8E4B3" w14:textId="77777777" w:rsidR="00417A92" w:rsidRDefault="00C001BF">
            <w:pPr>
              <w:adjustRightInd w:val="0"/>
              <w:snapToGrid w:val="0"/>
              <w:rPr>
                <w:szCs w:val="18"/>
              </w:rPr>
            </w:pPr>
            <w:r>
              <w:rPr>
                <w:szCs w:val="18"/>
              </w:rPr>
              <w:t>网络安全产品升级（</w:t>
            </w:r>
            <w:r>
              <w:rPr>
                <w:szCs w:val="18"/>
              </w:rPr>
              <w:t>CSUP</w:t>
            </w:r>
            <w:r>
              <w:rPr>
                <w:szCs w:val="18"/>
              </w:rPr>
              <w:t>）</w:t>
            </w:r>
          </w:p>
        </w:tc>
        <w:tc>
          <w:tcPr>
            <w:tcW w:w="768" w:type="dxa"/>
            <w:shd w:val="clear" w:color="auto" w:fill="auto"/>
            <w:vAlign w:val="center"/>
          </w:tcPr>
          <w:p w14:paraId="309A8FEE" w14:textId="77777777" w:rsidR="00417A92" w:rsidRDefault="00C001BF">
            <w:pPr>
              <w:widowControl/>
              <w:rPr>
                <w:kern w:val="0"/>
                <w:szCs w:val="21"/>
              </w:rPr>
            </w:pPr>
            <w:r>
              <w:rPr>
                <w:kern w:val="0"/>
                <w:szCs w:val="21"/>
              </w:rPr>
              <w:t>√</w:t>
            </w:r>
          </w:p>
        </w:tc>
        <w:tc>
          <w:tcPr>
            <w:tcW w:w="5531" w:type="dxa"/>
            <w:shd w:val="clear" w:color="auto" w:fill="auto"/>
            <w:vAlign w:val="center"/>
          </w:tcPr>
          <w:p w14:paraId="34905C54" w14:textId="77777777" w:rsidR="00417A92" w:rsidRDefault="00C001BF">
            <w:pPr>
              <w:widowControl/>
              <w:rPr>
                <w:kern w:val="0"/>
                <w:szCs w:val="21"/>
              </w:rPr>
            </w:pPr>
            <w:r>
              <w:rPr>
                <w:kern w:val="0"/>
                <w:szCs w:val="21"/>
              </w:rPr>
              <w:t>此条款目的：创建统一的方式。由现场服务人员、远程服务人员以及可能获得授权的医疗机构人员安装</w:t>
            </w:r>
            <w:r>
              <w:rPr>
                <w:kern w:val="0"/>
                <w:szCs w:val="21"/>
              </w:rPr>
              <w:t>/</w:t>
            </w:r>
            <w:r>
              <w:rPr>
                <w:kern w:val="0"/>
                <w:szCs w:val="21"/>
              </w:rPr>
              <w:t>升级产品安全补丁（可下载补丁）。</w:t>
            </w:r>
          </w:p>
          <w:p w14:paraId="2132C534" w14:textId="77777777" w:rsidR="00417A92" w:rsidRDefault="00C001BF">
            <w:pPr>
              <w:widowControl/>
              <w:rPr>
                <w:kern w:val="0"/>
                <w:szCs w:val="21"/>
              </w:rPr>
            </w:pPr>
            <w:r>
              <w:rPr>
                <w:kern w:val="0"/>
                <w:szCs w:val="21"/>
              </w:rPr>
              <w:t>本产品：软件通过现场服务人员升级。</w:t>
            </w:r>
          </w:p>
        </w:tc>
      </w:tr>
      <w:tr w:rsidR="00417A92" w14:paraId="2C0F8D7B" w14:textId="77777777">
        <w:trPr>
          <w:jc w:val="center"/>
        </w:trPr>
        <w:tc>
          <w:tcPr>
            <w:tcW w:w="1918" w:type="dxa"/>
            <w:shd w:val="clear" w:color="auto" w:fill="auto"/>
            <w:vAlign w:val="center"/>
          </w:tcPr>
          <w:p w14:paraId="0759EF1D" w14:textId="77777777" w:rsidR="00417A92" w:rsidRDefault="00C001BF">
            <w:pPr>
              <w:adjustRightInd w:val="0"/>
              <w:snapToGrid w:val="0"/>
              <w:rPr>
                <w:szCs w:val="18"/>
              </w:rPr>
            </w:pPr>
            <w:r>
              <w:rPr>
                <w:szCs w:val="18"/>
              </w:rPr>
              <w:t>健康数据身份信息去除（</w:t>
            </w:r>
            <w:r>
              <w:rPr>
                <w:szCs w:val="18"/>
              </w:rPr>
              <w:t>DIDT</w:t>
            </w:r>
            <w:r>
              <w:rPr>
                <w:szCs w:val="18"/>
              </w:rPr>
              <w:t>）</w:t>
            </w:r>
          </w:p>
        </w:tc>
        <w:tc>
          <w:tcPr>
            <w:tcW w:w="768" w:type="dxa"/>
            <w:shd w:val="clear" w:color="auto" w:fill="auto"/>
            <w:vAlign w:val="center"/>
          </w:tcPr>
          <w:p w14:paraId="2036D2BA" w14:textId="77777777" w:rsidR="00417A92" w:rsidRDefault="00C001BF">
            <w:pPr>
              <w:widowControl/>
              <w:rPr>
                <w:kern w:val="0"/>
                <w:szCs w:val="21"/>
              </w:rPr>
            </w:pPr>
            <w:r>
              <w:rPr>
                <w:kern w:val="0"/>
                <w:szCs w:val="21"/>
              </w:rPr>
              <w:t>√</w:t>
            </w:r>
          </w:p>
        </w:tc>
        <w:tc>
          <w:tcPr>
            <w:tcW w:w="5531" w:type="dxa"/>
            <w:shd w:val="clear" w:color="auto" w:fill="auto"/>
            <w:vAlign w:val="center"/>
          </w:tcPr>
          <w:p w14:paraId="723EDCF8" w14:textId="77777777" w:rsidR="00417A92" w:rsidRDefault="00C001BF">
            <w:pPr>
              <w:widowControl/>
              <w:rPr>
                <w:kern w:val="0"/>
                <w:szCs w:val="21"/>
              </w:rPr>
            </w:pPr>
            <w:r>
              <w:rPr>
                <w:kern w:val="0"/>
                <w:szCs w:val="21"/>
              </w:rPr>
              <w:t>此条款目的：设备具有能够直接去除可能识别患者的信息的能力（应用软件或其他工具）。在返厂前进行数据清洗；架构上允许远程服务，但不需要访问</w:t>
            </w:r>
            <w:r>
              <w:rPr>
                <w:kern w:val="0"/>
                <w:szCs w:val="21"/>
              </w:rPr>
              <w:t>/</w:t>
            </w:r>
            <w:r>
              <w:rPr>
                <w:kern w:val="0"/>
                <w:szCs w:val="21"/>
              </w:rPr>
              <w:t>暴露患者信息；工厂内隔离；标签和培训。</w:t>
            </w:r>
          </w:p>
          <w:p w14:paraId="70B00728" w14:textId="77777777" w:rsidR="00417A92" w:rsidRDefault="00C001BF">
            <w:pPr>
              <w:widowControl/>
              <w:rPr>
                <w:kern w:val="0"/>
                <w:szCs w:val="21"/>
              </w:rPr>
            </w:pPr>
            <w:r>
              <w:rPr>
                <w:kern w:val="0"/>
                <w:szCs w:val="21"/>
              </w:rPr>
              <w:t>本产品：本产品</w:t>
            </w:r>
            <w:r>
              <w:rPr>
                <w:kern w:val="0"/>
                <w:szCs w:val="21"/>
              </w:rPr>
              <w:t>不保存</w:t>
            </w:r>
            <w:r>
              <w:rPr>
                <w:kern w:val="0"/>
                <w:szCs w:val="21"/>
              </w:rPr>
              <w:t>用户</w:t>
            </w:r>
            <w:r>
              <w:rPr>
                <w:kern w:val="0"/>
                <w:szCs w:val="21"/>
              </w:rPr>
              <w:t>身份</w:t>
            </w:r>
            <w:r>
              <w:rPr>
                <w:kern w:val="0"/>
                <w:szCs w:val="21"/>
              </w:rPr>
              <w:t>信息，返厂删除设备的全部信息。</w:t>
            </w:r>
            <w:r>
              <w:rPr>
                <w:kern w:val="0"/>
                <w:szCs w:val="21"/>
              </w:rPr>
              <w:t xml:space="preserve"> </w:t>
            </w:r>
          </w:p>
        </w:tc>
      </w:tr>
      <w:tr w:rsidR="00417A92" w14:paraId="154670BF" w14:textId="77777777">
        <w:trPr>
          <w:jc w:val="center"/>
        </w:trPr>
        <w:tc>
          <w:tcPr>
            <w:tcW w:w="1918" w:type="dxa"/>
            <w:shd w:val="clear" w:color="auto" w:fill="auto"/>
            <w:vAlign w:val="center"/>
          </w:tcPr>
          <w:p w14:paraId="6BB37C93" w14:textId="77777777" w:rsidR="00417A92" w:rsidRDefault="00C001BF">
            <w:pPr>
              <w:adjustRightInd w:val="0"/>
              <w:snapToGrid w:val="0"/>
              <w:rPr>
                <w:szCs w:val="18"/>
              </w:rPr>
            </w:pPr>
            <w:commentRangeStart w:id="43"/>
            <w:r>
              <w:rPr>
                <w:szCs w:val="18"/>
              </w:rPr>
              <w:lastRenderedPageBreak/>
              <w:t>数据备份与灾难恢复（</w:t>
            </w:r>
            <w:r>
              <w:rPr>
                <w:szCs w:val="18"/>
              </w:rPr>
              <w:t>DTBK</w:t>
            </w:r>
            <w:r>
              <w:rPr>
                <w:szCs w:val="18"/>
              </w:rPr>
              <w:t>）</w:t>
            </w:r>
            <w:commentRangeEnd w:id="43"/>
            <w:r w:rsidR="00AC2F72">
              <w:rPr>
                <w:rStyle w:val="af1"/>
              </w:rPr>
              <w:commentReference w:id="43"/>
            </w:r>
          </w:p>
        </w:tc>
        <w:tc>
          <w:tcPr>
            <w:tcW w:w="768" w:type="dxa"/>
            <w:shd w:val="clear" w:color="auto" w:fill="auto"/>
            <w:vAlign w:val="center"/>
          </w:tcPr>
          <w:p w14:paraId="5FBF0BE3" w14:textId="77777777" w:rsidR="00417A92" w:rsidRDefault="00C001BF">
            <w:pPr>
              <w:widowControl/>
              <w:rPr>
                <w:kern w:val="0"/>
                <w:szCs w:val="21"/>
              </w:rPr>
            </w:pPr>
            <w:r>
              <w:rPr>
                <w:kern w:val="0"/>
                <w:szCs w:val="21"/>
              </w:rPr>
              <w:t>√</w:t>
            </w:r>
          </w:p>
        </w:tc>
        <w:tc>
          <w:tcPr>
            <w:tcW w:w="5531" w:type="dxa"/>
            <w:shd w:val="clear" w:color="auto" w:fill="auto"/>
            <w:vAlign w:val="center"/>
          </w:tcPr>
          <w:p w14:paraId="3F37E04D" w14:textId="77777777" w:rsidR="00417A92" w:rsidRDefault="00C001BF">
            <w:pPr>
              <w:widowControl/>
              <w:rPr>
                <w:kern w:val="0"/>
                <w:szCs w:val="21"/>
              </w:rPr>
            </w:pPr>
            <w:r>
              <w:rPr>
                <w:kern w:val="0"/>
                <w:szCs w:val="21"/>
              </w:rPr>
              <w:t>此条款目的：确保医疗服务的提供者能够在数据、硬件、软件损坏或破坏后继续业务。</w:t>
            </w:r>
          </w:p>
          <w:p w14:paraId="5DA4C5D5" w14:textId="77777777" w:rsidR="00417A92" w:rsidRDefault="00C001BF">
            <w:pPr>
              <w:widowControl/>
              <w:rPr>
                <w:kern w:val="0"/>
                <w:szCs w:val="21"/>
              </w:rPr>
            </w:pPr>
            <w:r>
              <w:rPr>
                <w:kern w:val="0"/>
                <w:szCs w:val="21"/>
              </w:rPr>
              <w:t>本产品：</w:t>
            </w:r>
            <w:r>
              <w:rPr>
                <w:kern w:val="0"/>
                <w:szCs w:val="21"/>
              </w:rPr>
              <w:t>将心电数据从网络上备份到本地</w:t>
            </w:r>
            <w:r>
              <w:rPr>
                <w:kern w:val="0"/>
                <w:szCs w:val="21"/>
              </w:rPr>
              <w:t>，</w:t>
            </w:r>
            <w:r>
              <w:rPr>
                <w:kern w:val="0"/>
                <w:szCs w:val="21"/>
              </w:rPr>
              <w:t>还可以</w:t>
            </w:r>
            <w:proofErr w:type="gramStart"/>
            <w:r>
              <w:rPr>
                <w:kern w:val="0"/>
                <w:szCs w:val="21"/>
              </w:rPr>
              <w:t>手动在</w:t>
            </w:r>
            <w:proofErr w:type="gramEnd"/>
            <w:r>
              <w:rPr>
                <w:kern w:val="0"/>
                <w:szCs w:val="21"/>
              </w:rPr>
              <w:t>本地二次备份副本，需要时直接替换文件进行恢复。</w:t>
            </w:r>
          </w:p>
        </w:tc>
      </w:tr>
      <w:tr w:rsidR="00417A92" w14:paraId="26436BCE" w14:textId="77777777">
        <w:trPr>
          <w:jc w:val="center"/>
        </w:trPr>
        <w:tc>
          <w:tcPr>
            <w:tcW w:w="1918" w:type="dxa"/>
            <w:shd w:val="clear" w:color="auto" w:fill="auto"/>
            <w:vAlign w:val="center"/>
          </w:tcPr>
          <w:p w14:paraId="4A60063C" w14:textId="77777777" w:rsidR="00417A92" w:rsidRDefault="00C001BF">
            <w:pPr>
              <w:adjustRightInd w:val="0"/>
              <w:snapToGrid w:val="0"/>
              <w:rPr>
                <w:szCs w:val="18"/>
              </w:rPr>
            </w:pPr>
            <w:commentRangeStart w:id="44"/>
            <w:r>
              <w:rPr>
                <w:szCs w:val="18"/>
              </w:rPr>
              <w:t>紧急访问（</w:t>
            </w:r>
            <w:r>
              <w:rPr>
                <w:szCs w:val="18"/>
              </w:rPr>
              <w:t>EMRG</w:t>
            </w:r>
            <w:r>
              <w:rPr>
                <w:szCs w:val="18"/>
              </w:rPr>
              <w:t>）</w:t>
            </w:r>
            <w:commentRangeEnd w:id="44"/>
            <w:r w:rsidR="00AC2F72">
              <w:rPr>
                <w:rStyle w:val="af1"/>
              </w:rPr>
              <w:commentReference w:id="44"/>
            </w:r>
          </w:p>
        </w:tc>
        <w:tc>
          <w:tcPr>
            <w:tcW w:w="768" w:type="dxa"/>
            <w:shd w:val="clear" w:color="auto" w:fill="auto"/>
            <w:vAlign w:val="center"/>
          </w:tcPr>
          <w:p w14:paraId="60DC0423" w14:textId="77777777" w:rsidR="00417A92" w:rsidRDefault="00C001BF">
            <w:pPr>
              <w:widowControl/>
              <w:rPr>
                <w:kern w:val="0"/>
                <w:szCs w:val="21"/>
              </w:rPr>
            </w:pPr>
            <w:r>
              <w:rPr>
                <w:kern w:val="0"/>
                <w:szCs w:val="21"/>
              </w:rPr>
              <w:t>√</w:t>
            </w:r>
          </w:p>
        </w:tc>
        <w:tc>
          <w:tcPr>
            <w:tcW w:w="5531" w:type="dxa"/>
            <w:shd w:val="clear" w:color="auto" w:fill="auto"/>
            <w:vAlign w:val="center"/>
          </w:tcPr>
          <w:p w14:paraId="73979278" w14:textId="77777777" w:rsidR="00417A92" w:rsidRDefault="00C001BF">
            <w:pPr>
              <w:widowControl/>
              <w:rPr>
                <w:kern w:val="0"/>
                <w:szCs w:val="21"/>
              </w:rPr>
            </w:pPr>
            <w:r>
              <w:rPr>
                <w:kern w:val="0"/>
                <w:szCs w:val="21"/>
              </w:rPr>
              <w:t>此条款目的：确保</w:t>
            </w:r>
            <w:r>
              <w:rPr>
                <w:kern w:val="0"/>
                <w:szCs w:val="21"/>
              </w:rPr>
              <w:t>在需要立即访问存储的健康数据的紧急情况下能够访问受保护的健康数据。</w:t>
            </w:r>
          </w:p>
          <w:p w14:paraId="18DB0B0B" w14:textId="77777777" w:rsidR="00417A92" w:rsidRDefault="00C001BF">
            <w:pPr>
              <w:widowControl/>
              <w:rPr>
                <w:kern w:val="0"/>
                <w:szCs w:val="21"/>
              </w:rPr>
            </w:pPr>
            <w:r>
              <w:rPr>
                <w:kern w:val="0"/>
                <w:szCs w:val="21"/>
              </w:rPr>
              <w:t>本产品：</w:t>
            </w:r>
            <w:r>
              <w:rPr>
                <w:kern w:val="0"/>
                <w:szCs w:val="21"/>
              </w:rPr>
              <w:t>可以随时在装有该软件的电脑上，进行账号登录和数据下载</w:t>
            </w:r>
            <w:r>
              <w:rPr>
                <w:kern w:val="0"/>
                <w:szCs w:val="21"/>
              </w:rPr>
              <w:t>。</w:t>
            </w:r>
          </w:p>
        </w:tc>
      </w:tr>
      <w:tr w:rsidR="00417A92" w14:paraId="10FB26E4" w14:textId="77777777">
        <w:trPr>
          <w:jc w:val="center"/>
        </w:trPr>
        <w:tc>
          <w:tcPr>
            <w:tcW w:w="1918" w:type="dxa"/>
            <w:shd w:val="clear" w:color="auto" w:fill="auto"/>
            <w:vAlign w:val="center"/>
          </w:tcPr>
          <w:p w14:paraId="038B8A44" w14:textId="77777777" w:rsidR="00417A92" w:rsidRDefault="00C001BF">
            <w:pPr>
              <w:adjustRightInd w:val="0"/>
              <w:snapToGrid w:val="0"/>
              <w:rPr>
                <w:szCs w:val="18"/>
              </w:rPr>
            </w:pPr>
            <w:r>
              <w:rPr>
                <w:szCs w:val="18"/>
              </w:rPr>
              <w:t>健康数据完整性与真实性（</w:t>
            </w:r>
            <w:r>
              <w:rPr>
                <w:szCs w:val="18"/>
              </w:rPr>
              <w:t>IGAU</w:t>
            </w:r>
            <w:r>
              <w:rPr>
                <w:szCs w:val="18"/>
              </w:rPr>
              <w:t>）</w:t>
            </w:r>
          </w:p>
        </w:tc>
        <w:tc>
          <w:tcPr>
            <w:tcW w:w="768" w:type="dxa"/>
            <w:shd w:val="clear" w:color="auto" w:fill="auto"/>
            <w:vAlign w:val="center"/>
          </w:tcPr>
          <w:p w14:paraId="1B4410AC" w14:textId="77777777" w:rsidR="00417A92" w:rsidRDefault="00C001BF">
            <w:pPr>
              <w:widowControl/>
              <w:rPr>
                <w:kern w:val="0"/>
                <w:szCs w:val="21"/>
              </w:rPr>
            </w:pPr>
            <w:r>
              <w:rPr>
                <w:kern w:val="0"/>
                <w:szCs w:val="21"/>
              </w:rPr>
              <w:t>√</w:t>
            </w:r>
          </w:p>
        </w:tc>
        <w:tc>
          <w:tcPr>
            <w:tcW w:w="5531" w:type="dxa"/>
            <w:shd w:val="clear" w:color="auto" w:fill="auto"/>
            <w:vAlign w:val="center"/>
          </w:tcPr>
          <w:p w14:paraId="1D405248" w14:textId="77777777" w:rsidR="00417A92" w:rsidRDefault="00C001BF">
            <w:pPr>
              <w:widowControl/>
              <w:rPr>
                <w:kern w:val="0"/>
                <w:szCs w:val="21"/>
              </w:rPr>
            </w:pPr>
            <w:r>
              <w:rPr>
                <w:kern w:val="0"/>
                <w:szCs w:val="21"/>
              </w:rPr>
              <w:t>此条款目的：确保健康数据没有以未授权的方式被篡改或销毁，且来自创建者。</w:t>
            </w:r>
          </w:p>
          <w:p w14:paraId="47A145AF" w14:textId="77777777" w:rsidR="00417A92" w:rsidRDefault="00C001BF">
            <w:pPr>
              <w:widowControl/>
              <w:rPr>
                <w:kern w:val="0"/>
                <w:szCs w:val="21"/>
              </w:rPr>
            </w:pPr>
            <w:r>
              <w:rPr>
                <w:kern w:val="0"/>
                <w:szCs w:val="21"/>
              </w:rPr>
              <w:t>本产品：验证</w:t>
            </w:r>
            <w:r>
              <w:rPr>
                <w:kern w:val="0"/>
                <w:szCs w:val="21"/>
              </w:rPr>
              <w:t>软件</w:t>
            </w:r>
            <w:r>
              <w:rPr>
                <w:kern w:val="0"/>
                <w:szCs w:val="21"/>
              </w:rPr>
              <w:t>接收数据的完整性与真实性，保证数据无法以未授权的方式篡改或销毁。</w:t>
            </w:r>
          </w:p>
        </w:tc>
      </w:tr>
      <w:tr w:rsidR="00417A92" w14:paraId="03D5230E" w14:textId="77777777">
        <w:trPr>
          <w:jc w:val="center"/>
        </w:trPr>
        <w:tc>
          <w:tcPr>
            <w:tcW w:w="1918" w:type="dxa"/>
            <w:shd w:val="clear" w:color="auto" w:fill="auto"/>
            <w:vAlign w:val="center"/>
          </w:tcPr>
          <w:p w14:paraId="0E0FA3EA" w14:textId="77777777" w:rsidR="00417A92" w:rsidRDefault="00C001BF">
            <w:pPr>
              <w:adjustRightInd w:val="0"/>
              <w:snapToGrid w:val="0"/>
              <w:rPr>
                <w:szCs w:val="18"/>
              </w:rPr>
            </w:pPr>
            <w:r>
              <w:rPr>
                <w:szCs w:val="18"/>
              </w:rPr>
              <w:t>恶意软件探测与防护（</w:t>
            </w:r>
            <w:r>
              <w:rPr>
                <w:szCs w:val="18"/>
              </w:rPr>
              <w:t>MLDP</w:t>
            </w:r>
            <w:r>
              <w:rPr>
                <w:szCs w:val="18"/>
              </w:rPr>
              <w:t>）</w:t>
            </w:r>
          </w:p>
        </w:tc>
        <w:tc>
          <w:tcPr>
            <w:tcW w:w="768" w:type="dxa"/>
            <w:shd w:val="clear" w:color="auto" w:fill="auto"/>
            <w:vAlign w:val="center"/>
          </w:tcPr>
          <w:p w14:paraId="09100C7F" w14:textId="77777777" w:rsidR="00417A92" w:rsidRDefault="00C001BF">
            <w:pPr>
              <w:widowControl/>
              <w:rPr>
                <w:kern w:val="0"/>
                <w:szCs w:val="21"/>
              </w:rPr>
            </w:pPr>
            <w:r>
              <w:rPr>
                <w:kern w:val="0"/>
                <w:szCs w:val="21"/>
              </w:rPr>
              <w:t>√</w:t>
            </w:r>
          </w:p>
        </w:tc>
        <w:tc>
          <w:tcPr>
            <w:tcW w:w="5531" w:type="dxa"/>
            <w:shd w:val="clear" w:color="auto" w:fill="auto"/>
            <w:vAlign w:val="center"/>
          </w:tcPr>
          <w:p w14:paraId="47BC185D" w14:textId="77777777" w:rsidR="00417A92" w:rsidRDefault="00C001BF">
            <w:pPr>
              <w:widowControl/>
              <w:rPr>
                <w:kern w:val="0"/>
                <w:szCs w:val="21"/>
              </w:rPr>
            </w:pPr>
            <w:r>
              <w:rPr>
                <w:kern w:val="0"/>
                <w:szCs w:val="21"/>
              </w:rPr>
              <w:t>此条款目的：产品能够支持法规、医疗结构和用户需求，以确保对恶意软件的预防、检测和去除提供有效和统一的支持。（需要对设备的运行进行更新后验证测试，以</w:t>
            </w:r>
            <w:r>
              <w:rPr>
                <w:kern w:val="0"/>
                <w:szCs w:val="21"/>
              </w:rPr>
              <w:t>便继续预期的使用和安全）</w:t>
            </w:r>
          </w:p>
          <w:p w14:paraId="15FF726B" w14:textId="77777777" w:rsidR="00417A92" w:rsidRDefault="00C001BF">
            <w:pPr>
              <w:widowControl/>
              <w:rPr>
                <w:kern w:val="0"/>
                <w:szCs w:val="21"/>
              </w:rPr>
            </w:pPr>
            <w:r>
              <w:rPr>
                <w:kern w:val="0"/>
                <w:szCs w:val="21"/>
              </w:rPr>
              <w:t>本产品：</w:t>
            </w:r>
            <w:r>
              <w:rPr>
                <w:kern w:val="0"/>
                <w:szCs w:val="21"/>
              </w:rPr>
              <w:t xml:space="preserve"> </w:t>
            </w:r>
            <w:r>
              <w:rPr>
                <w:kern w:val="0"/>
                <w:szCs w:val="21"/>
              </w:rPr>
              <w:t>软件</w:t>
            </w:r>
            <w:r>
              <w:rPr>
                <w:kern w:val="0"/>
                <w:szCs w:val="21"/>
              </w:rPr>
              <w:t>具有禁用网络代理</w:t>
            </w:r>
            <w:proofErr w:type="gramStart"/>
            <w:r>
              <w:rPr>
                <w:kern w:val="0"/>
                <w:szCs w:val="21"/>
              </w:rPr>
              <w:t>防止抓</w:t>
            </w:r>
            <w:proofErr w:type="gramEnd"/>
            <w:r>
              <w:rPr>
                <w:kern w:val="0"/>
                <w:szCs w:val="21"/>
              </w:rPr>
              <w:t>包</w:t>
            </w:r>
            <w:r>
              <w:rPr>
                <w:kern w:val="0"/>
                <w:szCs w:val="21"/>
              </w:rPr>
              <w:t>，</w:t>
            </w:r>
            <w:r>
              <w:rPr>
                <w:kern w:val="0"/>
                <w:szCs w:val="21"/>
              </w:rPr>
              <w:t>防止恶意软件探测和防护。</w:t>
            </w:r>
          </w:p>
        </w:tc>
      </w:tr>
      <w:tr w:rsidR="00417A92" w14:paraId="29C45184" w14:textId="77777777">
        <w:trPr>
          <w:jc w:val="center"/>
        </w:trPr>
        <w:tc>
          <w:tcPr>
            <w:tcW w:w="1918" w:type="dxa"/>
            <w:shd w:val="clear" w:color="auto" w:fill="auto"/>
            <w:vAlign w:val="center"/>
          </w:tcPr>
          <w:p w14:paraId="22AE7BB2" w14:textId="77777777" w:rsidR="00417A92" w:rsidRDefault="00C001BF">
            <w:pPr>
              <w:adjustRightInd w:val="0"/>
              <w:snapToGrid w:val="0"/>
              <w:rPr>
                <w:szCs w:val="18"/>
              </w:rPr>
            </w:pPr>
            <w:r>
              <w:rPr>
                <w:szCs w:val="18"/>
              </w:rPr>
              <w:t>网络节点鉴别（</w:t>
            </w:r>
            <w:r>
              <w:rPr>
                <w:szCs w:val="18"/>
              </w:rPr>
              <w:t>NAUT</w:t>
            </w:r>
            <w:r>
              <w:rPr>
                <w:szCs w:val="18"/>
              </w:rPr>
              <w:t>）</w:t>
            </w:r>
          </w:p>
        </w:tc>
        <w:tc>
          <w:tcPr>
            <w:tcW w:w="768" w:type="dxa"/>
            <w:shd w:val="clear" w:color="auto" w:fill="auto"/>
            <w:vAlign w:val="center"/>
          </w:tcPr>
          <w:p w14:paraId="1ACC2A91" w14:textId="77777777" w:rsidR="00417A92" w:rsidRDefault="00C001BF">
            <w:pPr>
              <w:widowControl/>
              <w:rPr>
                <w:kern w:val="0"/>
                <w:szCs w:val="21"/>
              </w:rPr>
            </w:pPr>
            <w:r>
              <w:rPr>
                <w:kern w:val="0"/>
                <w:szCs w:val="21"/>
              </w:rPr>
              <w:t>√</w:t>
            </w:r>
          </w:p>
        </w:tc>
        <w:tc>
          <w:tcPr>
            <w:tcW w:w="5531" w:type="dxa"/>
            <w:shd w:val="clear" w:color="auto" w:fill="auto"/>
            <w:vAlign w:val="center"/>
          </w:tcPr>
          <w:p w14:paraId="2589BA6B" w14:textId="77777777" w:rsidR="00417A92" w:rsidRDefault="00C001BF">
            <w:pPr>
              <w:widowControl/>
              <w:rPr>
                <w:kern w:val="0"/>
                <w:szCs w:val="21"/>
              </w:rPr>
            </w:pPr>
            <w:r>
              <w:rPr>
                <w:kern w:val="0"/>
                <w:szCs w:val="21"/>
              </w:rPr>
              <w:t>此条款目的：灵活的身份验证策略，以适应本地策略。必要时，在通信健康数据时使用节点身份验证。</w:t>
            </w:r>
          </w:p>
          <w:p w14:paraId="2FC16820" w14:textId="77777777" w:rsidR="00417A92" w:rsidRDefault="00C001BF">
            <w:pPr>
              <w:widowControl/>
              <w:rPr>
                <w:kern w:val="0"/>
                <w:szCs w:val="21"/>
              </w:rPr>
            </w:pPr>
            <w:r>
              <w:rPr>
                <w:kern w:val="0"/>
                <w:szCs w:val="21"/>
              </w:rPr>
              <w:t>本产品：通过用户名和密码验证的验证策略。</w:t>
            </w:r>
          </w:p>
        </w:tc>
      </w:tr>
      <w:tr w:rsidR="00417A92" w14:paraId="697E13F0" w14:textId="77777777">
        <w:trPr>
          <w:jc w:val="center"/>
        </w:trPr>
        <w:tc>
          <w:tcPr>
            <w:tcW w:w="1918" w:type="dxa"/>
            <w:shd w:val="clear" w:color="auto" w:fill="auto"/>
            <w:vAlign w:val="center"/>
          </w:tcPr>
          <w:p w14:paraId="6B781023" w14:textId="77777777" w:rsidR="00417A92" w:rsidRDefault="00C001BF">
            <w:pPr>
              <w:adjustRightInd w:val="0"/>
              <w:snapToGrid w:val="0"/>
              <w:rPr>
                <w:szCs w:val="18"/>
              </w:rPr>
            </w:pPr>
            <w:bookmarkStart w:id="45" w:name="_Hlk27835710"/>
            <w:r>
              <w:rPr>
                <w:szCs w:val="18"/>
              </w:rPr>
              <w:t>人员鉴别</w:t>
            </w:r>
            <w:bookmarkEnd w:id="45"/>
            <w:r>
              <w:rPr>
                <w:szCs w:val="18"/>
              </w:rPr>
              <w:t>（</w:t>
            </w:r>
            <w:r>
              <w:rPr>
                <w:szCs w:val="18"/>
              </w:rPr>
              <w:t>PAUT</w:t>
            </w:r>
            <w:r>
              <w:rPr>
                <w:szCs w:val="18"/>
              </w:rPr>
              <w:t>）</w:t>
            </w:r>
          </w:p>
        </w:tc>
        <w:tc>
          <w:tcPr>
            <w:tcW w:w="768" w:type="dxa"/>
            <w:shd w:val="clear" w:color="auto" w:fill="auto"/>
            <w:vAlign w:val="center"/>
          </w:tcPr>
          <w:p w14:paraId="78101116" w14:textId="77777777" w:rsidR="00417A92" w:rsidRDefault="00C001BF">
            <w:pPr>
              <w:widowControl/>
              <w:rPr>
                <w:kern w:val="0"/>
                <w:szCs w:val="21"/>
              </w:rPr>
            </w:pPr>
            <w:r>
              <w:rPr>
                <w:kern w:val="0"/>
                <w:szCs w:val="21"/>
              </w:rPr>
              <w:t>√</w:t>
            </w:r>
          </w:p>
        </w:tc>
        <w:tc>
          <w:tcPr>
            <w:tcW w:w="5531" w:type="dxa"/>
            <w:shd w:val="clear" w:color="auto" w:fill="auto"/>
            <w:vAlign w:val="center"/>
          </w:tcPr>
          <w:p w14:paraId="1B6C7B4C" w14:textId="77777777" w:rsidR="00417A92" w:rsidRDefault="00C001BF">
            <w:pPr>
              <w:widowControl/>
              <w:rPr>
                <w:kern w:val="0"/>
                <w:szCs w:val="21"/>
              </w:rPr>
            </w:pPr>
            <w:r>
              <w:rPr>
                <w:kern w:val="0"/>
                <w:szCs w:val="21"/>
              </w:rPr>
              <w:t>此条款目的</w:t>
            </w:r>
            <w:r>
              <w:rPr>
                <w:kern w:val="0"/>
                <w:szCs w:val="21"/>
              </w:rPr>
              <w:t>：灵活的身份验证策略，以适应本地策略。在提供健康数据访问时，要求人员身份验证。控制对设备、网络资源和健康数据的访问，并生成不可否认的审计跟踪。这个特性应能够明确地确定访问网络、设备或资源的个人。</w:t>
            </w:r>
          </w:p>
          <w:p w14:paraId="2BC2C14B" w14:textId="77777777" w:rsidR="00417A92" w:rsidRDefault="00C001BF">
            <w:pPr>
              <w:widowControl/>
              <w:rPr>
                <w:kern w:val="0"/>
                <w:szCs w:val="21"/>
              </w:rPr>
            </w:pPr>
            <w:r>
              <w:rPr>
                <w:kern w:val="0"/>
                <w:szCs w:val="21"/>
              </w:rPr>
              <w:t>本产品：通过用户名和密码验证的验证策略。</w:t>
            </w:r>
          </w:p>
        </w:tc>
      </w:tr>
      <w:tr w:rsidR="00417A92" w14:paraId="5F0836A8" w14:textId="77777777">
        <w:trPr>
          <w:jc w:val="center"/>
        </w:trPr>
        <w:tc>
          <w:tcPr>
            <w:tcW w:w="1918" w:type="dxa"/>
            <w:shd w:val="clear" w:color="auto" w:fill="auto"/>
            <w:vAlign w:val="center"/>
          </w:tcPr>
          <w:p w14:paraId="24CFD926" w14:textId="77777777" w:rsidR="00417A92" w:rsidRDefault="00C001BF">
            <w:pPr>
              <w:adjustRightInd w:val="0"/>
              <w:snapToGrid w:val="0"/>
              <w:rPr>
                <w:szCs w:val="18"/>
              </w:rPr>
            </w:pPr>
            <w:r>
              <w:rPr>
                <w:szCs w:val="18"/>
              </w:rPr>
              <w:t>物理锁（</w:t>
            </w:r>
            <w:r>
              <w:rPr>
                <w:szCs w:val="18"/>
              </w:rPr>
              <w:t>PLOK</w:t>
            </w:r>
            <w:r>
              <w:rPr>
                <w:szCs w:val="18"/>
              </w:rPr>
              <w:t>）</w:t>
            </w:r>
          </w:p>
        </w:tc>
        <w:tc>
          <w:tcPr>
            <w:tcW w:w="768" w:type="dxa"/>
            <w:shd w:val="clear" w:color="auto" w:fill="auto"/>
            <w:vAlign w:val="center"/>
          </w:tcPr>
          <w:p w14:paraId="54CA3D0D" w14:textId="77777777" w:rsidR="00417A92" w:rsidRDefault="00C001BF">
            <w:pPr>
              <w:widowControl/>
              <w:rPr>
                <w:kern w:val="0"/>
                <w:szCs w:val="21"/>
              </w:rPr>
            </w:pPr>
            <w:r>
              <w:rPr>
                <w:kern w:val="0"/>
                <w:szCs w:val="21"/>
              </w:rPr>
              <w:t>×</w:t>
            </w:r>
          </w:p>
        </w:tc>
        <w:tc>
          <w:tcPr>
            <w:tcW w:w="5531" w:type="dxa"/>
            <w:shd w:val="clear" w:color="auto" w:fill="auto"/>
            <w:vAlign w:val="center"/>
          </w:tcPr>
          <w:p w14:paraId="6D95090A" w14:textId="77777777" w:rsidR="00417A92" w:rsidRDefault="00C001BF">
            <w:pPr>
              <w:widowControl/>
              <w:rPr>
                <w:kern w:val="0"/>
                <w:szCs w:val="21"/>
              </w:rPr>
            </w:pPr>
            <w:r>
              <w:rPr>
                <w:kern w:val="0"/>
                <w:szCs w:val="21"/>
              </w:rPr>
              <w:t>此条款目的：确保系统或数据保密性、安全性和可得性不受非授权访问的危险。</w:t>
            </w:r>
          </w:p>
          <w:p w14:paraId="0988C55D" w14:textId="77777777" w:rsidR="00417A92" w:rsidRDefault="00C001BF">
            <w:pPr>
              <w:widowControl/>
              <w:rPr>
                <w:kern w:val="0"/>
                <w:szCs w:val="21"/>
              </w:rPr>
            </w:pPr>
            <w:r>
              <w:rPr>
                <w:kern w:val="0"/>
                <w:szCs w:val="21"/>
              </w:rPr>
              <w:t>本产品：</w:t>
            </w:r>
            <w:r>
              <w:rPr>
                <w:kern w:val="0"/>
                <w:szCs w:val="21"/>
              </w:rPr>
              <w:t>为软件，无物理锁。</w:t>
            </w:r>
          </w:p>
        </w:tc>
      </w:tr>
      <w:tr w:rsidR="00417A92" w14:paraId="73A7E809" w14:textId="77777777">
        <w:trPr>
          <w:jc w:val="center"/>
        </w:trPr>
        <w:tc>
          <w:tcPr>
            <w:tcW w:w="1918" w:type="dxa"/>
            <w:shd w:val="clear" w:color="auto" w:fill="auto"/>
            <w:vAlign w:val="center"/>
          </w:tcPr>
          <w:p w14:paraId="5925BBDF" w14:textId="77777777" w:rsidR="00417A92" w:rsidRDefault="00C001BF">
            <w:pPr>
              <w:adjustRightInd w:val="0"/>
              <w:snapToGrid w:val="0"/>
              <w:rPr>
                <w:szCs w:val="18"/>
              </w:rPr>
            </w:pPr>
            <w:r>
              <w:rPr>
                <w:szCs w:val="18"/>
              </w:rPr>
              <w:t>第三方组件维护计划（</w:t>
            </w:r>
            <w:r>
              <w:rPr>
                <w:szCs w:val="18"/>
              </w:rPr>
              <w:t>RDMP</w:t>
            </w:r>
            <w:r>
              <w:rPr>
                <w:szCs w:val="18"/>
              </w:rPr>
              <w:t>）</w:t>
            </w:r>
          </w:p>
        </w:tc>
        <w:tc>
          <w:tcPr>
            <w:tcW w:w="768" w:type="dxa"/>
            <w:shd w:val="clear" w:color="auto" w:fill="auto"/>
            <w:vAlign w:val="center"/>
          </w:tcPr>
          <w:p w14:paraId="17A548FC" w14:textId="77777777" w:rsidR="00417A92" w:rsidRDefault="00C001BF">
            <w:pPr>
              <w:widowControl/>
              <w:rPr>
                <w:kern w:val="0"/>
                <w:szCs w:val="21"/>
              </w:rPr>
            </w:pPr>
            <w:r>
              <w:rPr>
                <w:kern w:val="0"/>
                <w:szCs w:val="21"/>
              </w:rPr>
              <w:t>√</w:t>
            </w:r>
          </w:p>
        </w:tc>
        <w:tc>
          <w:tcPr>
            <w:tcW w:w="5531" w:type="dxa"/>
            <w:shd w:val="clear" w:color="auto" w:fill="auto"/>
            <w:vAlign w:val="center"/>
          </w:tcPr>
          <w:p w14:paraId="3AED9F66" w14:textId="77777777" w:rsidR="00417A92" w:rsidRDefault="00C001BF">
            <w:pPr>
              <w:widowControl/>
              <w:rPr>
                <w:kern w:val="0"/>
                <w:szCs w:val="21"/>
              </w:rPr>
            </w:pPr>
            <w:r>
              <w:rPr>
                <w:kern w:val="0"/>
                <w:szCs w:val="21"/>
              </w:rPr>
              <w:t>此条款目的</w:t>
            </w:r>
            <w:r>
              <w:rPr>
                <w:kern w:val="0"/>
                <w:szCs w:val="21"/>
              </w:rPr>
              <w:t>：医疗机构要对医疗设备整个生命周期的安全性有所了解。制造商根据内部质量系统和外部规则计划产品的整个生命周期都是可持续的。</w:t>
            </w:r>
          </w:p>
          <w:p w14:paraId="4908DA34" w14:textId="77777777" w:rsidR="00417A92" w:rsidRDefault="00C001BF">
            <w:pPr>
              <w:widowControl/>
              <w:rPr>
                <w:kern w:val="0"/>
                <w:szCs w:val="21"/>
              </w:rPr>
            </w:pPr>
            <w:r>
              <w:rPr>
                <w:kern w:val="0"/>
                <w:szCs w:val="21"/>
              </w:rPr>
              <w:t>本产品：</w:t>
            </w:r>
            <w:r>
              <w:rPr>
                <w:kern w:val="0"/>
                <w:szCs w:val="21"/>
              </w:rPr>
              <w:t>软件</w:t>
            </w:r>
            <w:r>
              <w:rPr>
                <w:kern w:val="0"/>
                <w:szCs w:val="21"/>
              </w:rPr>
              <w:t>可检测</w:t>
            </w:r>
            <w:r>
              <w:rPr>
                <w:kern w:val="0"/>
                <w:szCs w:val="21"/>
              </w:rPr>
              <w:t>软件</w:t>
            </w:r>
            <w:r>
              <w:rPr>
                <w:kern w:val="0"/>
                <w:szCs w:val="21"/>
              </w:rPr>
              <w:t>的</w:t>
            </w:r>
            <w:r>
              <w:rPr>
                <w:kern w:val="0"/>
                <w:szCs w:val="21"/>
              </w:rPr>
              <w:t>版本</w:t>
            </w:r>
            <w:r>
              <w:rPr>
                <w:kern w:val="0"/>
                <w:szCs w:val="21"/>
              </w:rPr>
              <w:t>信息，根据</w:t>
            </w:r>
            <w:r>
              <w:rPr>
                <w:kern w:val="0"/>
                <w:szCs w:val="21"/>
              </w:rPr>
              <w:t>版本</w:t>
            </w:r>
            <w:r>
              <w:rPr>
                <w:kern w:val="0"/>
                <w:szCs w:val="21"/>
              </w:rPr>
              <w:t>信息判断</w:t>
            </w:r>
            <w:r>
              <w:rPr>
                <w:kern w:val="0"/>
                <w:szCs w:val="21"/>
              </w:rPr>
              <w:t>软件</w:t>
            </w:r>
            <w:r>
              <w:rPr>
                <w:kern w:val="0"/>
                <w:szCs w:val="21"/>
              </w:rPr>
              <w:t>的状态。</w:t>
            </w:r>
          </w:p>
        </w:tc>
      </w:tr>
      <w:tr w:rsidR="00417A92" w14:paraId="771BC3CA" w14:textId="77777777">
        <w:trPr>
          <w:jc w:val="center"/>
        </w:trPr>
        <w:tc>
          <w:tcPr>
            <w:tcW w:w="1918" w:type="dxa"/>
            <w:shd w:val="clear" w:color="auto" w:fill="auto"/>
            <w:vAlign w:val="center"/>
          </w:tcPr>
          <w:p w14:paraId="0B7D97BC" w14:textId="77777777" w:rsidR="00417A92" w:rsidRDefault="00C001BF">
            <w:pPr>
              <w:adjustRightInd w:val="0"/>
              <w:snapToGrid w:val="0"/>
              <w:rPr>
                <w:szCs w:val="18"/>
              </w:rPr>
            </w:pPr>
            <w:r>
              <w:rPr>
                <w:szCs w:val="18"/>
              </w:rPr>
              <w:t>系统与应用软件硬化（</w:t>
            </w:r>
            <w:r>
              <w:rPr>
                <w:szCs w:val="18"/>
              </w:rPr>
              <w:t>SAHD</w:t>
            </w:r>
            <w:r>
              <w:rPr>
                <w:szCs w:val="18"/>
              </w:rPr>
              <w:t>）</w:t>
            </w:r>
          </w:p>
        </w:tc>
        <w:tc>
          <w:tcPr>
            <w:tcW w:w="768" w:type="dxa"/>
            <w:shd w:val="clear" w:color="auto" w:fill="auto"/>
            <w:vAlign w:val="center"/>
          </w:tcPr>
          <w:p w14:paraId="6C32C184" w14:textId="77777777" w:rsidR="00417A92" w:rsidRDefault="00C001BF">
            <w:pPr>
              <w:widowControl/>
              <w:rPr>
                <w:kern w:val="0"/>
                <w:szCs w:val="21"/>
              </w:rPr>
            </w:pPr>
            <w:r>
              <w:rPr>
                <w:kern w:val="0"/>
                <w:szCs w:val="21"/>
              </w:rPr>
              <w:t>√</w:t>
            </w:r>
          </w:p>
        </w:tc>
        <w:tc>
          <w:tcPr>
            <w:tcW w:w="5531" w:type="dxa"/>
            <w:shd w:val="clear" w:color="auto" w:fill="auto"/>
            <w:vAlign w:val="center"/>
          </w:tcPr>
          <w:p w14:paraId="7236C3F6" w14:textId="77777777" w:rsidR="00417A92" w:rsidRDefault="00C001BF">
            <w:pPr>
              <w:widowControl/>
              <w:rPr>
                <w:kern w:val="0"/>
                <w:szCs w:val="21"/>
              </w:rPr>
            </w:pPr>
            <w:r>
              <w:rPr>
                <w:kern w:val="0"/>
                <w:szCs w:val="21"/>
              </w:rPr>
              <w:t>此条款目的：调整医疗设备和</w:t>
            </w:r>
            <w:r>
              <w:rPr>
                <w:kern w:val="0"/>
                <w:szCs w:val="21"/>
              </w:rPr>
              <w:t>/</w:t>
            </w:r>
            <w:r>
              <w:rPr>
                <w:kern w:val="0"/>
                <w:szCs w:val="21"/>
              </w:rPr>
              <w:t>或软件应用程序的安全控制，使安全最大化（</w:t>
            </w:r>
            <w:r>
              <w:rPr>
                <w:kern w:val="0"/>
                <w:szCs w:val="21"/>
              </w:rPr>
              <w:t>“</w:t>
            </w:r>
            <w:r>
              <w:rPr>
                <w:kern w:val="0"/>
                <w:szCs w:val="21"/>
              </w:rPr>
              <w:t>强化</w:t>
            </w:r>
            <w:r>
              <w:rPr>
                <w:kern w:val="0"/>
                <w:szCs w:val="21"/>
              </w:rPr>
              <w:t>”</w:t>
            </w:r>
            <w:r>
              <w:rPr>
                <w:kern w:val="0"/>
                <w:szCs w:val="21"/>
              </w:rPr>
              <w:t>），同时保持预期用途。通过端口关闭，移除服务等方式使得攻击最小化。</w:t>
            </w:r>
          </w:p>
          <w:p w14:paraId="3A089A7F" w14:textId="77777777" w:rsidR="00417A92" w:rsidRDefault="00C001BF">
            <w:pPr>
              <w:widowControl/>
              <w:rPr>
                <w:kern w:val="0"/>
                <w:szCs w:val="21"/>
              </w:rPr>
            </w:pPr>
            <w:r>
              <w:rPr>
                <w:kern w:val="0"/>
                <w:szCs w:val="21"/>
              </w:rPr>
              <w:t>本产品：设备已关闭其他端口，仅保留</w:t>
            </w:r>
            <w:r>
              <w:rPr>
                <w:kern w:val="0"/>
                <w:szCs w:val="21"/>
              </w:rPr>
              <w:t>一</w:t>
            </w:r>
            <w:r>
              <w:rPr>
                <w:kern w:val="0"/>
                <w:szCs w:val="21"/>
              </w:rPr>
              <w:t>个自定义的数据传输端口。</w:t>
            </w:r>
          </w:p>
        </w:tc>
      </w:tr>
      <w:tr w:rsidR="00417A92" w14:paraId="7E4D61F4" w14:textId="77777777">
        <w:trPr>
          <w:jc w:val="center"/>
        </w:trPr>
        <w:tc>
          <w:tcPr>
            <w:tcW w:w="1918" w:type="dxa"/>
            <w:shd w:val="clear" w:color="auto" w:fill="auto"/>
            <w:vAlign w:val="center"/>
          </w:tcPr>
          <w:p w14:paraId="7F330B6C" w14:textId="77777777" w:rsidR="00417A92" w:rsidRDefault="00C001BF">
            <w:pPr>
              <w:adjustRightInd w:val="0"/>
              <w:snapToGrid w:val="0"/>
              <w:rPr>
                <w:szCs w:val="18"/>
              </w:rPr>
            </w:pPr>
            <w:r>
              <w:rPr>
                <w:szCs w:val="18"/>
              </w:rPr>
              <w:t>安全指导（</w:t>
            </w:r>
            <w:r>
              <w:rPr>
                <w:szCs w:val="18"/>
              </w:rPr>
              <w:t>SGUD</w:t>
            </w:r>
            <w:r>
              <w:rPr>
                <w:szCs w:val="18"/>
              </w:rPr>
              <w:t>）</w:t>
            </w:r>
          </w:p>
        </w:tc>
        <w:tc>
          <w:tcPr>
            <w:tcW w:w="768" w:type="dxa"/>
            <w:shd w:val="clear" w:color="auto" w:fill="auto"/>
            <w:vAlign w:val="center"/>
          </w:tcPr>
          <w:p w14:paraId="644A35ED" w14:textId="77777777" w:rsidR="00417A92" w:rsidRDefault="00C001BF">
            <w:pPr>
              <w:widowControl/>
              <w:rPr>
                <w:kern w:val="0"/>
                <w:szCs w:val="21"/>
              </w:rPr>
            </w:pPr>
            <w:r>
              <w:rPr>
                <w:kern w:val="0"/>
                <w:szCs w:val="21"/>
              </w:rPr>
              <w:t>√</w:t>
            </w:r>
          </w:p>
        </w:tc>
        <w:tc>
          <w:tcPr>
            <w:tcW w:w="5531" w:type="dxa"/>
            <w:shd w:val="clear" w:color="auto" w:fill="auto"/>
            <w:vAlign w:val="center"/>
          </w:tcPr>
          <w:p w14:paraId="0E03C381" w14:textId="77777777" w:rsidR="00417A92" w:rsidRDefault="00C001BF">
            <w:pPr>
              <w:widowControl/>
              <w:rPr>
                <w:kern w:val="0"/>
                <w:szCs w:val="21"/>
              </w:rPr>
            </w:pPr>
            <w:r>
              <w:rPr>
                <w:kern w:val="0"/>
                <w:szCs w:val="21"/>
              </w:rPr>
              <w:t>此条款目的：确保操作人员和管理员的安全指导是可得的，操</w:t>
            </w:r>
            <w:r>
              <w:rPr>
                <w:kern w:val="0"/>
                <w:szCs w:val="21"/>
              </w:rPr>
              <w:t>作人员和管理员（包括医疗器械的销售和维护）需要单独的手册，因为仅管理员可知晓完整的管理功能。</w:t>
            </w:r>
          </w:p>
          <w:p w14:paraId="416FEFC0" w14:textId="77777777" w:rsidR="00417A92" w:rsidRDefault="00C001BF">
            <w:pPr>
              <w:widowControl/>
              <w:rPr>
                <w:kern w:val="0"/>
                <w:szCs w:val="21"/>
              </w:rPr>
            </w:pPr>
            <w:r>
              <w:rPr>
                <w:kern w:val="0"/>
                <w:szCs w:val="21"/>
              </w:rPr>
              <w:t>本产品：已建立管理人员后台管理功能。</w:t>
            </w:r>
          </w:p>
        </w:tc>
      </w:tr>
      <w:tr w:rsidR="00417A92" w14:paraId="0A733368" w14:textId="77777777">
        <w:trPr>
          <w:jc w:val="center"/>
        </w:trPr>
        <w:tc>
          <w:tcPr>
            <w:tcW w:w="1918" w:type="dxa"/>
            <w:shd w:val="clear" w:color="auto" w:fill="auto"/>
            <w:vAlign w:val="center"/>
          </w:tcPr>
          <w:p w14:paraId="79B3B93C" w14:textId="77777777" w:rsidR="00417A92" w:rsidRDefault="00C001BF">
            <w:pPr>
              <w:adjustRightInd w:val="0"/>
              <w:snapToGrid w:val="0"/>
              <w:rPr>
                <w:szCs w:val="18"/>
              </w:rPr>
            </w:pPr>
            <w:r>
              <w:rPr>
                <w:szCs w:val="18"/>
              </w:rPr>
              <w:lastRenderedPageBreak/>
              <w:t>健康数据存储保密性（</w:t>
            </w:r>
            <w:r>
              <w:rPr>
                <w:szCs w:val="18"/>
              </w:rPr>
              <w:t>STCF</w:t>
            </w:r>
            <w:r>
              <w:rPr>
                <w:szCs w:val="18"/>
              </w:rPr>
              <w:t>）</w:t>
            </w:r>
          </w:p>
        </w:tc>
        <w:tc>
          <w:tcPr>
            <w:tcW w:w="768" w:type="dxa"/>
            <w:shd w:val="clear" w:color="auto" w:fill="auto"/>
            <w:vAlign w:val="center"/>
          </w:tcPr>
          <w:p w14:paraId="7ED62CB4" w14:textId="77777777" w:rsidR="00417A92" w:rsidRDefault="00C001BF">
            <w:pPr>
              <w:widowControl/>
              <w:rPr>
                <w:kern w:val="0"/>
                <w:szCs w:val="21"/>
              </w:rPr>
            </w:pPr>
            <w:r>
              <w:rPr>
                <w:kern w:val="0"/>
                <w:szCs w:val="21"/>
              </w:rPr>
              <w:t>√</w:t>
            </w:r>
          </w:p>
        </w:tc>
        <w:tc>
          <w:tcPr>
            <w:tcW w:w="5531" w:type="dxa"/>
            <w:shd w:val="clear" w:color="auto" w:fill="auto"/>
            <w:vAlign w:val="center"/>
          </w:tcPr>
          <w:p w14:paraId="797DE39B" w14:textId="77777777" w:rsidR="00417A92" w:rsidRDefault="00C001BF">
            <w:pPr>
              <w:widowControl/>
              <w:rPr>
                <w:kern w:val="0"/>
                <w:szCs w:val="21"/>
              </w:rPr>
            </w:pPr>
            <w:r>
              <w:rPr>
                <w:kern w:val="0"/>
                <w:szCs w:val="21"/>
              </w:rPr>
              <w:t>此条款目的：制造商建立技术控制，以减少存储在产品或可移动媒体上的健康数据的完整性和保密性受到损害的可能性。如基于风险分析考虑对保存在医疗器械上的健康数据进行加密。</w:t>
            </w:r>
          </w:p>
          <w:p w14:paraId="6D91B900" w14:textId="77777777" w:rsidR="00417A92" w:rsidRDefault="00C001BF">
            <w:pPr>
              <w:widowControl/>
              <w:rPr>
                <w:kern w:val="0"/>
                <w:szCs w:val="21"/>
              </w:rPr>
            </w:pPr>
            <w:r>
              <w:rPr>
                <w:kern w:val="0"/>
                <w:szCs w:val="21"/>
              </w:rPr>
              <w:t>本产品：本产品的健康数据基于自定的数据协议，具有保密性，自带加密功能。</w:t>
            </w:r>
          </w:p>
        </w:tc>
      </w:tr>
      <w:tr w:rsidR="00417A92" w14:paraId="413683CA" w14:textId="77777777">
        <w:trPr>
          <w:jc w:val="center"/>
        </w:trPr>
        <w:tc>
          <w:tcPr>
            <w:tcW w:w="1918" w:type="dxa"/>
            <w:shd w:val="clear" w:color="auto" w:fill="auto"/>
            <w:vAlign w:val="center"/>
          </w:tcPr>
          <w:p w14:paraId="0087E0BF" w14:textId="77777777" w:rsidR="00417A92" w:rsidRDefault="00C001BF">
            <w:pPr>
              <w:adjustRightInd w:val="0"/>
              <w:snapToGrid w:val="0"/>
              <w:rPr>
                <w:szCs w:val="18"/>
              </w:rPr>
            </w:pPr>
            <w:r>
              <w:rPr>
                <w:szCs w:val="18"/>
              </w:rPr>
              <w:t>传输保密性（</w:t>
            </w:r>
            <w:r>
              <w:rPr>
                <w:szCs w:val="18"/>
              </w:rPr>
              <w:t>TXCF</w:t>
            </w:r>
            <w:r>
              <w:rPr>
                <w:szCs w:val="18"/>
              </w:rPr>
              <w:t>）</w:t>
            </w:r>
          </w:p>
        </w:tc>
        <w:tc>
          <w:tcPr>
            <w:tcW w:w="768" w:type="dxa"/>
            <w:shd w:val="clear" w:color="auto" w:fill="auto"/>
            <w:vAlign w:val="center"/>
          </w:tcPr>
          <w:p w14:paraId="77C5A932" w14:textId="77777777" w:rsidR="00417A92" w:rsidRDefault="00C001BF">
            <w:pPr>
              <w:widowControl/>
              <w:rPr>
                <w:kern w:val="0"/>
                <w:szCs w:val="21"/>
              </w:rPr>
            </w:pPr>
            <w:r>
              <w:rPr>
                <w:kern w:val="0"/>
                <w:szCs w:val="21"/>
              </w:rPr>
              <w:t>√</w:t>
            </w:r>
          </w:p>
        </w:tc>
        <w:tc>
          <w:tcPr>
            <w:tcW w:w="5531" w:type="dxa"/>
            <w:shd w:val="clear" w:color="auto" w:fill="auto"/>
            <w:vAlign w:val="center"/>
          </w:tcPr>
          <w:p w14:paraId="74F8CAA3" w14:textId="77777777" w:rsidR="00417A92" w:rsidRDefault="00C001BF">
            <w:pPr>
              <w:widowControl/>
              <w:rPr>
                <w:kern w:val="0"/>
                <w:szCs w:val="21"/>
              </w:rPr>
            </w:pPr>
            <w:r>
              <w:rPr>
                <w:kern w:val="0"/>
                <w:szCs w:val="21"/>
              </w:rPr>
              <w:t>此条款目的</w:t>
            </w:r>
            <w:r>
              <w:rPr>
                <w:kern w:val="0"/>
                <w:szCs w:val="21"/>
              </w:rPr>
              <w:t>：保证传输的健康数据的保密性，符合当地的法律法规及标准要求。</w:t>
            </w:r>
          </w:p>
          <w:p w14:paraId="0782D51E" w14:textId="77777777" w:rsidR="00417A92" w:rsidRDefault="00C001BF">
            <w:pPr>
              <w:widowControl/>
              <w:rPr>
                <w:kern w:val="0"/>
                <w:szCs w:val="21"/>
              </w:rPr>
            </w:pPr>
            <w:r>
              <w:rPr>
                <w:kern w:val="0"/>
                <w:szCs w:val="21"/>
              </w:rPr>
              <w:t>本产品：该项验证了数据的健康传输保密性，保证健康数据的安全。</w:t>
            </w:r>
          </w:p>
        </w:tc>
      </w:tr>
      <w:tr w:rsidR="00417A92" w14:paraId="09468858" w14:textId="77777777">
        <w:trPr>
          <w:jc w:val="center"/>
        </w:trPr>
        <w:tc>
          <w:tcPr>
            <w:tcW w:w="1918" w:type="dxa"/>
            <w:shd w:val="clear" w:color="auto" w:fill="auto"/>
            <w:vAlign w:val="center"/>
          </w:tcPr>
          <w:p w14:paraId="636AB672" w14:textId="77777777" w:rsidR="00417A92" w:rsidRDefault="00C001BF">
            <w:pPr>
              <w:adjustRightInd w:val="0"/>
              <w:snapToGrid w:val="0"/>
              <w:rPr>
                <w:szCs w:val="18"/>
              </w:rPr>
            </w:pPr>
            <w:r>
              <w:rPr>
                <w:szCs w:val="18"/>
              </w:rPr>
              <w:t>传输完整性（</w:t>
            </w:r>
            <w:r>
              <w:rPr>
                <w:szCs w:val="18"/>
              </w:rPr>
              <w:t>TXIG</w:t>
            </w:r>
            <w:r>
              <w:rPr>
                <w:szCs w:val="18"/>
              </w:rPr>
              <w:t>）</w:t>
            </w:r>
          </w:p>
        </w:tc>
        <w:tc>
          <w:tcPr>
            <w:tcW w:w="768" w:type="dxa"/>
            <w:shd w:val="clear" w:color="auto" w:fill="auto"/>
            <w:vAlign w:val="center"/>
          </w:tcPr>
          <w:p w14:paraId="0FE619FF" w14:textId="77777777" w:rsidR="00417A92" w:rsidRDefault="00C001BF">
            <w:pPr>
              <w:widowControl/>
              <w:rPr>
                <w:kern w:val="0"/>
                <w:szCs w:val="21"/>
              </w:rPr>
            </w:pPr>
            <w:r>
              <w:rPr>
                <w:kern w:val="0"/>
                <w:szCs w:val="21"/>
              </w:rPr>
              <w:t>√</w:t>
            </w:r>
          </w:p>
        </w:tc>
        <w:tc>
          <w:tcPr>
            <w:tcW w:w="5531" w:type="dxa"/>
            <w:shd w:val="clear" w:color="auto" w:fill="auto"/>
            <w:vAlign w:val="center"/>
          </w:tcPr>
          <w:p w14:paraId="097FF24E" w14:textId="77777777" w:rsidR="00417A92" w:rsidRDefault="00C001BF">
            <w:pPr>
              <w:widowControl/>
              <w:rPr>
                <w:kern w:val="0"/>
                <w:szCs w:val="21"/>
              </w:rPr>
            </w:pPr>
            <w:r>
              <w:rPr>
                <w:kern w:val="0"/>
                <w:szCs w:val="21"/>
              </w:rPr>
              <w:t>此条款目的：保证传输的健康数据的完整性。</w:t>
            </w:r>
          </w:p>
          <w:p w14:paraId="0C7F4353" w14:textId="77777777" w:rsidR="00417A92" w:rsidRDefault="00C001BF">
            <w:pPr>
              <w:widowControl/>
              <w:rPr>
                <w:kern w:val="0"/>
                <w:szCs w:val="21"/>
              </w:rPr>
            </w:pPr>
            <w:r>
              <w:rPr>
                <w:kern w:val="0"/>
                <w:szCs w:val="21"/>
              </w:rPr>
              <w:t>本产品：该项验证了数据的健康传输保密性，保证健康数据的安全。</w:t>
            </w:r>
          </w:p>
        </w:tc>
      </w:tr>
    </w:tbl>
    <w:p w14:paraId="71E94C7E" w14:textId="77777777" w:rsidR="00924261" w:rsidRDefault="00924261" w:rsidP="00924261">
      <w:pPr>
        <w:numPr>
          <w:ilvl w:val="1"/>
          <w:numId w:val="2"/>
        </w:numPr>
        <w:spacing w:line="360" w:lineRule="auto"/>
        <w:outlineLvl w:val="0"/>
        <w:rPr>
          <w:ins w:id="46" w:author="严鑫能" w:date="2020-11-03T14:01:00Z"/>
          <w:bCs/>
          <w:sz w:val="24"/>
          <w:szCs w:val="28"/>
        </w:rPr>
      </w:pPr>
      <w:ins w:id="47" w:author="严鑫能" w:date="2020-11-03T14:01:00Z">
        <w:r>
          <w:rPr>
            <w:rFonts w:hint="eastAsia"/>
            <w:bCs/>
            <w:sz w:val="24"/>
            <w:szCs w:val="28"/>
          </w:rPr>
          <w:t>测试环境和设备</w:t>
        </w:r>
      </w:ins>
    </w:p>
    <w:p w14:paraId="1E286447" w14:textId="77777777" w:rsidR="00924261" w:rsidRPr="00924261" w:rsidRDefault="00924261" w:rsidP="00924261">
      <w:pPr>
        <w:pStyle w:val="af3"/>
        <w:spacing w:line="360" w:lineRule="auto"/>
        <w:ind w:firstLine="480"/>
        <w:rPr>
          <w:ins w:id="48" w:author="严鑫能" w:date="2020-11-03T14:01:00Z"/>
          <w:sz w:val="24"/>
          <w:rPrChange w:id="49" w:author="严鑫能" w:date="2020-11-03T14:02:00Z">
            <w:rPr>
              <w:ins w:id="50" w:author="严鑫能" w:date="2020-11-03T14:01:00Z"/>
              <w:bCs/>
              <w:sz w:val="24"/>
              <w:szCs w:val="28"/>
            </w:rPr>
          </w:rPrChange>
        </w:rPr>
        <w:pPrChange w:id="51" w:author="严鑫能" w:date="2020-11-03T14:02:00Z">
          <w:pPr>
            <w:numPr>
              <w:ilvl w:val="1"/>
              <w:numId w:val="2"/>
            </w:numPr>
            <w:spacing w:line="360" w:lineRule="auto"/>
            <w:outlineLvl w:val="0"/>
          </w:pPr>
        </w:pPrChange>
      </w:pPr>
    </w:p>
    <w:p w14:paraId="0E9BBDDB" w14:textId="77777777" w:rsidR="00417A92" w:rsidRPr="00924261" w:rsidRDefault="00924261" w:rsidP="00924261">
      <w:pPr>
        <w:numPr>
          <w:ilvl w:val="1"/>
          <w:numId w:val="2"/>
        </w:numPr>
        <w:spacing w:line="360" w:lineRule="auto"/>
        <w:outlineLvl w:val="0"/>
        <w:rPr>
          <w:bCs/>
          <w:sz w:val="24"/>
          <w:szCs w:val="28"/>
        </w:rPr>
      </w:pPr>
      <w:commentRangeStart w:id="52"/>
      <w:r>
        <w:rPr>
          <w:rFonts w:hint="eastAsia"/>
          <w:bCs/>
          <w:sz w:val="24"/>
          <w:szCs w:val="28"/>
        </w:rPr>
        <w:t>测试项目、测试代号及测试方法</w:t>
      </w:r>
      <w:commentRangeEnd w:id="52"/>
      <w:r>
        <w:rPr>
          <w:rStyle w:val="af1"/>
        </w:rPr>
        <w:commentReference w:id="52"/>
      </w:r>
    </w:p>
    <w:p w14:paraId="07CF27AB" w14:textId="77777777" w:rsidR="00417A92" w:rsidRDefault="00C001BF">
      <w:pPr>
        <w:numPr>
          <w:ilvl w:val="2"/>
          <w:numId w:val="2"/>
        </w:numPr>
        <w:spacing w:line="360" w:lineRule="auto"/>
        <w:outlineLvl w:val="0"/>
        <w:rPr>
          <w:bCs/>
          <w:sz w:val="24"/>
          <w:szCs w:val="28"/>
        </w:rPr>
      </w:pPr>
      <w:bookmarkStart w:id="53" w:name="_Toc522193989"/>
      <w:commentRangeStart w:id="54"/>
      <w:r>
        <w:rPr>
          <w:bCs/>
          <w:sz w:val="24"/>
          <w:szCs w:val="28"/>
        </w:rPr>
        <w:t>授权</w:t>
      </w:r>
      <w:commentRangeEnd w:id="54"/>
      <w:r w:rsidR="00924261">
        <w:rPr>
          <w:rStyle w:val="af1"/>
        </w:rPr>
        <w:commentReference w:id="54"/>
      </w:r>
    </w:p>
    <w:p w14:paraId="31318BEF" w14:textId="77777777" w:rsidR="00924261" w:rsidRDefault="00924261">
      <w:pPr>
        <w:pStyle w:val="af3"/>
        <w:spacing w:line="360" w:lineRule="auto"/>
        <w:ind w:firstLine="480"/>
        <w:rPr>
          <w:rFonts w:hint="eastAsia"/>
          <w:sz w:val="24"/>
        </w:rPr>
      </w:pPr>
      <w:ins w:id="55" w:author="严鑫能" w:date="2020-11-03T13:59:00Z">
        <w:r>
          <w:rPr>
            <w:rFonts w:hint="eastAsia"/>
            <w:sz w:val="24"/>
          </w:rPr>
          <w:t>测试代号：</w:t>
        </w:r>
      </w:ins>
    </w:p>
    <w:p w14:paraId="54D22E3C" w14:textId="77777777" w:rsidR="00924261" w:rsidRDefault="00924261">
      <w:pPr>
        <w:pStyle w:val="af3"/>
        <w:spacing w:line="360" w:lineRule="auto"/>
        <w:ind w:firstLine="480"/>
        <w:rPr>
          <w:ins w:id="56" w:author="严鑫能" w:date="2020-11-03T13:59:00Z"/>
          <w:sz w:val="24"/>
        </w:rPr>
      </w:pPr>
      <w:ins w:id="57" w:author="严鑫能" w:date="2020-11-03T13:59:00Z">
        <w:r>
          <w:rPr>
            <w:rFonts w:hint="eastAsia"/>
            <w:sz w:val="24"/>
          </w:rPr>
          <w:t>接受准则：</w:t>
        </w:r>
      </w:ins>
    </w:p>
    <w:p w14:paraId="1E44888B" w14:textId="77777777" w:rsidR="00924261" w:rsidRDefault="00924261">
      <w:pPr>
        <w:pStyle w:val="af3"/>
        <w:spacing w:line="360" w:lineRule="auto"/>
        <w:ind w:firstLine="480"/>
        <w:rPr>
          <w:ins w:id="58" w:author="严鑫能" w:date="2020-11-03T13:59:00Z"/>
          <w:sz w:val="24"/>
        </w:rPr>
      </w:pPr>
      <w:commentRangeStart w:id="59"/>
      <w:ins w:id="60" w:author="严鑫能" w:date="2020-11-03T13:59:00Z">
        <w:r>
          <w:rPr>
            <w:rFonts w:hint="eastAsia"/>
            <w:sz w:val="24"/>
          </w:rPr>
          <w:t>测试方法</w:t>
        </w:r>
      </w:ins>
      <w:ins w:id="61" w:author="严鑫能" w:date="2020-11-03T14:02:00Z">
        <w:r>
          <w:rPr>
            <w:rFonts w:hint="eastAsia"/>
            <w:sz w:val="24"/>
          </w:rPr>
          <w:t>/</w:t>
        </w:r>
        <w:r>
          <w:rPr>
            <w:rFonts w:hint="eastAsia"/>
            <w:sz w:val="24"/>
          </w:rPr>
          <w:t>步骤</w:t>
        </w:r>
      </w:ins>
      <w:ins w:id="62" w:author="严鑫能" w:date="2020-11-03T13:59:00Z">
        <w:r>
          <w:rPr>
            <w:rFonts w:hint="eastAsia"/>
            <w:sz w:val="24"/>
          </w:rPr>
          <w:t>：</w:t>
        </w:r>
        <w:commentRangeEnd w:id="59"/>
        <w:r>
          <w:rPr>
            <w:rStyle w:val="af1"/>
          </w:rPr>
          <w:commentReference w:id="59"/>
        </w:r>
      </w:ins>
    </w:p>
    <w:p w14:paraId="463700AE" w14:textId="77777777" w:rsidR="00417A92" w:rsidRDefault="00C001BF">
      <w:pPr>
        <w:pStyle w:val="af3"/>
        <w:spacing w:line="360" w:lineRule="auto"/>
        <w:ind w:firstLine="480"/>
        <w:rPr>
          <w:sz w:val="24"/>
        </w:rPr>
      </w:pPr>
      <w:r>
        <w:rPr>
          <w:sz w:val="24"/>
        </w:rPr>
        <w:t>结合</w:t>
      </w:r>
      <w:r>
        <w:rPr>
          <w:sz w:val="24"/>
        </w:rPr>
        <w:t>软件</w:t>
      </w:r>
      <w:r>
        <w:rPr>
          <w:sz w:val="24"/>
        </w:rPr>
        <w:t>登录授权功能，对其健康数据和功能访问权限符合性进行验证。</w:t>
      </w:r>
    </w:p>
    <w:p w14:paraId="4721F84A" w14:textId="77777777" w:rsidR="00417A92" w:rsidRDefault="00C001BF">
      <w:pPr>
        <w:numPr>
          <w:ilvl w:val="2"/>
          <w:numId w:val="2"/>
        </w:numPr>
        <w:spacing w:line="360" w:lineRule="auto"/>
        <w:outlineLvl w:val="0"/>
        <w:rPr>
          <w:bCs/>
          <w:sz w:val="24"/>
          <w:szCs w:val="28"/>
        </w:rPr>
      </w:pPr>
      <w:r>
        <w:rPr>
          <w:bCs/>
          <w:sz w:val="24"/>
          <w:szCs w:val="28"/>
        </w:rPr>
        <w:t>网络安全升级</w:t>
      </w:r>
    </w:p>
    <w:p w14:paraId="7D3F09FE" w14:textId="77777777" w:rsidR="00417A92" w:rsidRDefault="00C001BF">
      <w:pPr>
        <w:pStyle w:val="af3"/>
        <w:spacing w:line="360" w:lineRule="auto"/>
        <w:ind w:firstLine="480"/>
        <w:rPr>
          <w:sz w:val="24"/>
        </w:rPr>
      </w:pPr>
      <w:r>
        <w:rPr>
          <w:sz w:val="24"/>
        </w:rPr>
        <w:t>动态心电分析软件</w:t>
      </w:r>
      <w:r>
        <w:rPr>
          <w:sz w:val="24"/>
        </w:rPr>
        <w:t>，由规定的人员（现场服务人员、远程服务人员以及可能获得授权的医疗机构人员）通过以下方法验证安装</w:t>
      </w:r>
      <w:r>
        <w:rPr>
          <w:sz w:val="24"/>
        </w:rPr>
        <w:t>/</w:t>
      </w:r>
      <w:r>
        <w:rPr>
          <w:sz w:val="24"/>
        </w:rPr>
        <w:t>升级产品安全补丁（可下载补丁）登录授权功能，并对其健康数据和功能访问权限符合性进行验证：</w:t>
      </w:r>
    </w:p>
    <w:p w14:paraId="766F50AD" w14:textId="77777777" w:rsidR="00417A92" w:rsidRDefault="00C001BF">
      <w:pPr>
        <w:pStyle w:val="af3"/>
        <w:spacing w:line="360" w:lineRule="auto"/>
        <w:ind w:firstLine="480"/>
        <w:rPr>
          <w:sz w:val="24"/>
        </w:rPr>
      </w:pPr>
      <w:r>
        <w:rPr>
          <w:sz w:val="24"/>
        </w:rPr>
        <w:t>1</w:t>
      </w:r>
      <w:r>
        <w:rPr>
          <w:sz w:val="24"/>
        </w:rPr>
        <w:t>、在测试</w:t>
      </w:r>
      <w:r>
        <w:rPr>
          <w:sz w:val="24"/>
        </w:rPr>
        <w:t>电脑</w:t>
      </w:r>
      <w:r>
        <w:rPr>
          <w:sz w:val="24"/>
        </w:rPr>
        <w:t>上首次</w:t>
      </w:r>
      <w:commentRangeStart w:id="63"/>
      <w:r>
        <w:rPr>
          <w:sz w:val="24"/>
        </w:rPr>
        <w:t>安装</w:t>
      </w:r>
      <w:r>
        <w:rPr>
          <w:sz w:val="24"/>
        </w:rPr>
        <w:t>软件</w:t>
      </w:r>
      <w:commentRangeEnd w:id="63"/>
      <w:r w:rsidR="00AC2F72">
        <w:rPr>
          <w:rStyle w:val="af1"/>
        </w:rPr>
        <w:commentReference w:id="63"/>
      </w:r>
      <w:r>
        <w:rPr>
          <w:sz w:val="24"/>
        </w:rPr>
        <w:t>,</w:t>
      </w:r>
      <w:r>
        <w:rPr>
          <w:sz w:val="24"/>
        </w:rPr>
        <w:t>测试在未登录授权的情况下访问数据</w:t>
      </w:r>
      <w:r>
        <w:rPr>
          <w:sz w:val="24"/>
        </w:rPr>
        <w:t>情况</w:t>
      </w:r>
      <w:r>
        <w:rPr>
          <w:sz w:val="24"/>
        </w:rPr>
        <w:t>；</w:t>
      </w:r>
    </w:p>
    <w:p w14:paraId="27770359" w14:textId="77777777" w:rsidR="00417A92" w:rsidRDefault="00C001BF">
      <w:pPr>
        <w:pStyle w:val="af3"/>
        <w:spacing w:line="360" w:lineRule="auto"/>
        <w:ind w:firstLine="480"/>
        <w:rPr>
          <w:sz w:val="24"/>
        </w:rPr>
      </w:pPr>
      <w:r>
        <w:rPr>
          <w:sz w:val="24"/>
        </w:rPr>
        <w:t>2</w:t>
      </w:r>
      <w:r>
        <w:rPr>
          <w:sz w:val="24"/>
        </w:rPr>
        <w:t>、在授权登录后，测试</w:t>
      </w:r>
      <w:r>
        <w:rPr>
          <w:sz w:val="24"/>
        </w:rPr>
        <w:t>软件</w:t>
      </w:r>
      <w:r>
        <w:rPr>
          <w:sz w:val="24"/>
        </w:rPr>
        <w:t>访问数据情况；</w:t>
      </w:r>
    </w:p>
    <w:p w14:paraId="1BC8229C" w14:textId="77777777" w:rsidR="00417A92" w:rsidRDefault="00C001BF">
      <w:pPr>
        <w:pStyle w:val="af3"/>
        <w:spacing w:line="360" w:lineRule="auto"/>
        <w:ind w:firstLine="480"/>
        <w:rPr>
          <w:sz w:val="24"/>
        </w:rPr>
      </w:pPr>
      <w:r>
        <w:rPr>
          <w:sz w:val="24"/>
        </w:rPr>
        <w:t>3</w:t>
      </w:r>
      <w:r>
        <w:rPr>
          <w:sz w:val="24"/>
        </w:rPr>
        <w:t>、在</w:t>
      </w:r>
      <w:r>
        <w:rPr>
          <w:sz w:val="24"/>
        </w:rPr>
        <w:t>软件</w:t>
      </w:r>
      <w:r>
        <w:rPr>
          <w:sz w:val="24"/>
        </w:rPr>
        <w:t>升级更新后，在未授权登录，测试</w:t>
      </w:r>
      <w:r>
        <w:rPr>
          <w:sz w:val="24"/>
        </w:rPr>
        <w:t>软件访</w:t>
      </w:r>
      <w:r>
        <w:rPr>
          <w:sz w:val="24"/>
        </w:rPr>
        <w:t>问数据情况；</w:t>
      </w:r>
    </w:p>
    <w:p w14:paraId="67E473C4" w14:textId="77777777" w:rsidR="00417A92" w:rsidRDefault="00C001BF">
      <w:pPr>
        <w:pStyle w:val="af3"/>
        <w:spacing w:line="360" w:lineRule="auto"/>
        <w:ind w:firstLine="480"/>
        <w:rPr>
          <w:sz w:val="24"/>
        </w:rPr>
      </w:pPr>
      <w:r>
        <w:rPr>
          <w:sz w:val="24"/>
        </w:rPr>
        <w:t>4</w:t>
      </w:r>
      <w:r>
        <w:rPr>
          <w:sz w:val="24"/>
        </w:rPr>
        <w:t>、在</w:t>
      </w:r>
      <w:r>
        <w:rPr>
          <w:sz w:val="24"/>
        </w:rPr>
        <w:t>软件</w:t>
      </w:r>
      <w:r>
        <w:rPr>
          <w:sz w:val="24"/>
        </w:rPr>
        <w:t>升级更新后，在授权登录后，测试</w:t>
      </w:r>
      <w:r>
        <w:rPr>
          <w:sz w:val="24"/>
        </w:rPr>
        <w:t>软件</w:t>
      </w:r>
      <w:r>
        <w:rPr>
          <w:sz w:val="24"/>
        </w:rPr>
        <w:t>访问数据情况</w:t>
      </w:r>
      <w:r>
        <w:rPr>
          <w:sz w:val="24"/>
        </w:rPr>
        <w:t>。</w:t>
      </w:r>
    </w:p>
    <w:p w14:paraId="423A0FC7" w14:textId="77777777" w:rsidR="00417A92" w:rsidRDefault="00C001BF">
      <w:pPr>
        <w:numPr>
          <w:ilvl w:val="2"/>
          <w:numId w:val="2"/>
        </w:numPr>
        <w:spacing w:line="360" w:lineRule="auto"/>
        <w:outlineLvl w:val="0"/>
        <w:rPr>
          <w:bCs/>
          <w:sz w:val="24"/>
          <w:szCs w:val="28"/>
        </w:rPr>
      </w:pPr>
      <w:r>
        <w:rPr>
          <w:bCs/>
          <w:sz w:val="24"/>
          <w:szCs w:val="28"/>
        </w:rPr>
        <w:t>健康数据身份信息去除</w:t>
      </w:r>
    </w:p>
    <w:p w14:paraId="487C1C82" w14:textId="77777777" w:rsidR="00417A92" w:rsidRDefault="00C001BF">
      <w:pPr>
        <w:pStyle w:val="af3"/>
        <w:spacing w:line="360" w:lineRule="auto"/>
        <w:ind w:firstLine="480"/>
        <w:rPr>
          <w:sz w:val="24"/>
        </w:rPr>
      </w:pPr>
      <w:r>
        <w:rPr>
          <w:sz w:val="24"/>
        </w:rPr>
        <w:t>动态心电分析软件</w:t>
      </w:r>
      <w:r>
        <w:rPr>
          <w:sz w:val="24"/>
        </w:rPr>
        <w:t>，通过以下方法验证</w:t>
      </w:r>
      <w:r>
        <w:rPr>
          <w:sz w:val="24"/>
        </w:rPr>
        <w:t>软件</w:t>
      </w:r>
      <w:r>
        <w:rPr>
          <w:sz w:val="24"/>
        </w:rPr>
        <w:t>具有能够直接去除可能识别</w:t>
      </w:r>
      <w:r>
        <w:rPr>
          <w:sz w:val="24"/>
        </w:rPr>
        <w:t>用户</w:t>
      </w:r>
      <w:r>
        <w:rPr>
          <w:sz w:val="24"/>
        </w:rPr>
        <w:t>的信息的能力：</w:t>
      </w:r>
    </w:p>
    <w:p w14:paraId="5C5E918C" w14:textId="77777777" w:rsidR="00417A92" w:rsidRDefault="00C001BF">
      <w:pPr>
        <w:pStyle w:val="af3"/>
        <w:spacing w:line="360" w:lineRule="auto"/>
        <w:ind w:firstLine="480"/>
        <w:rPr>
          <w:sz w:val="24"/>
        </w:rPr>
      </w:pPr>
      <w:r>
        <w:rPr>
          <w:sz w:val="24"/>
        </w:rPr>
        <w:t>通过</w:t>
      </w:r>
      <w:r>
        <w:rPr>
          <w:sz w:val="24"/>
        </w:rPr>
        <w:t>软件进入登录界面，可以选择是否保存密码。患者信息不保存，只在登录后才可以看到，退出后即消失。</w:t>
      </w:r>
    </w:p>
    <w:p w14:paraId="33029E66" w14:textId="77777777" w:rsidR="00417A92" w:rsidRDefault="00C001BF">
      <w:pPr>
        <w:numPr>
          <w:ilvl w:val="2"/>
          <w:numId w:val="2"/>
        </w:numPr>
        <w:spacing w:line="360" w:lineRule="auto"/>
        <w:outlineLvl w:val="0"/>
        <w:rPr>
          <w:sz w:val="24"/>
        </w:rPr>
      </w:pPr>
      <w:r>
        <w:rPr>
          <w:sz w:val="24"/>
        </w:rPr>
        <w:lastRenderedPageBreak/>
        <w:t>健康数据完整性与真实性</w:t>
      </w:r>
    </w:p>
    <w:p w14:paraId="0683702C" w14:textId="77777777" w:rsidR="00417A92" w:rsidRDefault="00C001BF">
      <w:pPr>
        <w:pStyle w:val="af3"/>
        <w:spacing w:line="360" w:lineRule="auto"/>
        <w:ind w:firstLine="480"/>
        <w:rPr>
          <w:sz w:val="24"/>
        </w:rPr>
      </w:pPr>
      <w:r>
        <w:rPr>
          <w:sz w:val="24"/>
        </w:rPr>
        <w:t>动态心电分析软件</w:t>
      </w:r>
      <w:r>
        <w:rPr>
          <w:sz w:val="24"/>
        </w:rPr>
        <w:t>，通过以下方法验证健康数据没有以未授权的方式被篡改或销毁，且来自创建者</w:t>
      </w:r>
      <w:r>
        <w:rPr>
          <w:sz w:val="24"/>
        </w:rPr>
        <w:t>；</w:t>
      </w:r>
    </w:p>
    <w:p w14:paraId="7B72F58A" w14:textId="77777777" w:rsidR="00417A92" w:rsidRDefault="00C001BF">
      <w:pPr>
        <w:pStyle w:val="af3"/>
        <w:spacing w:line="360" w:lineRule="auto"/>
        <w:ind w:firstLine="480"/>
        <w:rPr>
          <w:sz w:val="24"/>
        </w:rPr>
      </w:pPr>
      <w:r>
        <w:rPr>
          <w:sz w:val="24"/>
        </w:rPr>
        <w:t>建立两个测试用户（用户</w:t>
      </w:r>
      <w:r>
        <w:rPr>
          <w:sz w:val="24"/>
        </w:rPr>
        <w:t>1</w:t>
      </w:r>
      <w:r>
        <w:rPr>
          <w:sz w:val="24"/>
        </w:rPr>
        <w:t>，用户</w:t>
      </w:r>
      <w:r>
        <w:rPr>
          <w:sz w:val="24"/>
        </w:rPr>
        <w:t>2</w:t>
      </w:r>
      <w:r>
        <w:rPr>
          <w:sz w:val="24"/>
        </w:rPr>
        <w:t>），使用</w:t>
      </w:r>
      <w:r>
        <w:rPr>
          <w:sz w:val="24"/>
        </w:rPr>
        <w:t>“</w:t>
      </w:r>
      <w:r>
        <w:rPr>
          <w:sz w:val="24"/>
        </w:rPr>
        <w:t>用户</w:t>
      </w:r>
      <w:r>
        <w:rPr>
          <w:sz w:val="24"/>
        </w:rPr>
        <w:t>1”</w:t>
      </w:r>
      <w:r>
        <w:rPr>
          <w:sz w:val="24"/>
        </w:rPr>
        <w:t>登录</w:t>
      </w:r>
      <w:r>
        <w:rPr>
          <w:sz w:val="24"/>
        </w:rPr>
        <w:t>软件</w:t>
      </w:r>
      <w:r>
        <w:rPr>
          <w:sz w:val="24"/>
        </w:rPr>
        <w:t>，</w:t>
      </w:r>
      <w:commentRangeStart w:id="64"/>
      <w:r>
        <w:rPr>
          <w:sz w:val="24"/>
        </w:rPr>
        <w:t>并</w:t>
      </w:r>
      <w:r>
        <w:rPr>
          <w:sz w:val="24"/>
        </w:rPr>
        <w:t>下载</w:t>
      </w:r>
      <w:r>
        <w:rPr>
          <w:sz w:val="24"/>
        </w:rPr>
        <w:t>一段数据</w:t>
      </w:r>
      <w:commentRangeEnd w:id="64"/>
      <w:r w:rsidR="00AC2F72">
        <w:rPr>
          <w:rStyle w:val="af1"/>
        </w:rPr>
        <w:commentReference w:id="64"/>
      </w:r>
      <w:r>
        <w:rPr>
          <w:sz w:val="24"/>
        </w:rPr>
        <w:t>，</w:t>
      </w:r>
      <w:r>
        <w:rPr>
          <w:sz w:val="24"/>
        </w:rPr>
        <w:t>软件</w:t>
      </w:r>
      <w:r>
        <w:rPr>
          <w:sz w:val="24"/>
        </w:rPr>
        <w:t>退出登录</w:t>
      </w:r>
      <w:r>
        <w:rPr>
          <w:sz w:val="24"/>
        </w:rPr>
        <w:t>“</w:t>
      </w:r>
      <w:r>
        <w:rPr>
          <w:sz w:val="24"/>
        </w:rPr>
        <w:t>用户</w:t>
      </w:r>
      <w:r>
        <w:rPr>
          <w:sz w:val="24"/>
        </w:rPr>
        <w:t>1”</w:t>
      </w:r>
      <w:r>
        <w:rPr>
          <w:sz w:val="24"/>
        </w:rPr>
        <w:t>，使用</w:t>
      </w:r>
      <w:r>
        <w:rPr>
          <w:sz w:val="24"/>
        </w:rPr>
        <w:t>“</w:t>
      </w:r>
      <w:r>
        <w:rPr>
          <w:sz w:val="24"/>
        </w:rPr>
        <w:t>用户</w:t>
      </w:r>
      <w:r>
        <w:rPr>
          <w:sz w:val="24"/>
        </w:rPr>
        <w:t>2”</w:t>
      </w:r>
      <w:r>
        <w:rPr>
          <w:sz w:val="24"/>
        </w:rPr>
        <w:t>登录，测试</w:t>
      </w:r>
      <w:r>
        <w:rPr>
          <w:sz w:val="24"/>
        </w:rPr>
        <w:t>“</w:t>
      </w:r>
      <w:r>
        <w:rPr>
          <w:sz w:val="24"/>
        </w:rPr>
        <w:t>用户</w:t>
      </w:r>
      <w:r>
        <w:rPr>
          <w:sz w:val="24"/>
        </w:rPr>
        <w:t>2”</w:t>
      </w:r>
      <w:r>
        <w:rPr>
          <w:sz w:val="24"/>
        </w:rPr>
        <w:t>在数据记录中能否发现用户</w:t>
      </w:r>
      <w:r>
        <w:rPr>
          <w:sz w:val="24"/>
        </w:rPr>
        <w:t>1</w:t>
      </w:r>
      <w:r>
        <w:rPr>
          <w:sz w:val="24"/>
        </w:rPr>
        <w:t>数据，并删除用户</w:t>
      </w:r>
      <w:r>
        <w:rPr>
          <w:sz w:val="24"/>
        </w:rPr>
        <w:t>1</w:t>
      </w:r>
      <w:r>
        <w:rPr>
          <w:sz w:val="24"/>
        </w:rPr>
        <w:t>数据。</w:t>
      </w:r>
    </w:p>
    <w:p w14:paraId="044299C2" w14:textId="77777777" w:rsidR="00417A92" w:rsidRDefault="00C001BF">
      <w:pPr>
        <w:numPr>
          <w:ilvl w:val="2"/>
          <w:numId w:val="2"/>
        </w:numPr>
        <w:spacing w:line="360" w:lineRule="auto"/>
        <w:outlineLvl w:val="0"/>
        <w:rPr>
          <w:sz w:val="24"/>
        </w:rPr>
      </w:pPr>
      <w:bookmarkStart w:id="65" w:name="_Hlk27838858"/>
      <w:bookmarkStart w:id="66" w:name="_GoBack"/>
      <w:r>
        <w:rPr>
          <w:sz w:val="24"/>
        </w:rPr>
        <w:t>恶意软件探测与防护</w:t>
      </w:r>
      <w:bookmarkEnd w:id="66"/>
    </w:p>
    <w:p w14:paraId="0A116D3D" w14:textId="77777777" w:rsidR="00417A92" w:rsidRDefault="00C001BF">
      <w:pPr>
        <w:pStyle w:val="af3"/>
        <w:spacing w:line="360" w:lineRule="auto"/>
        <w:ind w:firstLine="480"/>
        <w:rPr>
          <w:sz w:val="24"/>
        </w:rPr>
      </w:pPr>
      <w:r>
        <w:rPr>
          <w:sz w:val="24"/>
        </w:rPr>
        <w:t>APP</w:t>
      </w:r>
      <w:r>
        <w:rPr>
          <w:sz w:val="24"/>
        </w:rPr>
        <w:t>具有禁用网络代理</w:t>
      </w:r>
      <w:proofErr w:type="gramStart"/>
      <w:r>
        <w:rPr>
          <w:sz w:val="24"/>
        </w:rPr>
        <w:t>防止抓</w:t>
      </w:r>
      <w:proofErr w:type="gramEnd"/>
      <w:r>
        <w:rPr>
          <w:sz w:val="24"/>
        </w:rPr>
        <w:t>包</w:t>
      </w:r>
      <w:r>
        <w:rPr>
          <w:sz w:val="24"/>
        </w:rPr>
        <w:t>,</w:t>
      </w:r>
      <w:r>
        <w:rPr>
          <w:sz w:val="24"/>
        </w:rPr>
        <w:t>防止恶意软件探测和防护。</w:t>
      </w:r>
    </w:p>
    <w:p w14:paraId="599874C1" w14:textId="77777777" w:rsidR="00417A92" w:rsidRDefault="00C001BF">
      <w:pPr>
        <w:numPr>
          <w:ilvl w:val="2"/>
          <w:numId w:val="2"/>
        </w:numPr>
        <w:spacing w:line="360" w:lineRule="auto"/>
        <w:outlineLvl w:val="0"/>
        <w:rPr>
          <w:sz w:val="24"/>
        </w:rPr>
      </w:pPr>
      <w:r>
        <w:rPr>
          <w:sz w:val="24"/>
        </w:rPr>
        <w:t>网络节点鉴别</w:t>
      </w:r>
    </w:p>
    <w:p w14:paraId="48C407C6" w14:textId="77777777" w:rsidR="00417A92" w:rsidRDefault="00C001BF">
      <w:pPr>
        <w:pStyle w:val="af3"/>
        <w:spacing w:line="360" w:lineRule="auto"/>
        <w:ind w:firstLine="480"/>
        <w:rPr>
          <w:sz w:val="24"/>
        </w:rPr>
      </w:pPr>
      <w:r>
        <w:rPr>
          <w:sz w:val="24"/>
        </w:rPr>
        <w:t>通过用户名和密码验证的验证</w:t>
      </w:r>
      <w:r>
        <w:rPr>
          <w:sz w:val="24"/>
        </w:rPr>
        <w:t>策略</w:t>
      </w:r>
      <w:r>
        <w:rPr>
          <w:sz w:val="24"/>
        </w:rPr>
        <w:t>。</w:t>
      </w:r>
    </w:p>
    <w:p w14:paraId="236B13D8" w14:textId="77777777" w:rsidR="00417A92" w:rsidRDefault="00C001BF">
      <w:pPr>
        <w:pStyle w:val="af3"/>
        <w:spacing w:line="360" w:lineRule="auto"/>
        <w:ind w:firstLine="480"/>
        <w:rPr>
          <w:sz w:val="24"/>
        </w:rPr>
      </w:pPr>
      <w:r>
        <w:rPr>
          <w:sz w:val="24"/>
        </w:rPr>
        <w:t>软件</w:t>
      </w:r>
      <w:r>
        <w:rPr>
          <w:sz w:val="24"/>
        </w:rPr>
        <w:t>登陆过程中，使用输入</w:t>
      </w:r>
      <w:r>
        <w:rPr>
          <w:sz w:val="24"/>
        </w:rPr>
        <w:t>用户名</w:t>
      </w:r>
      <w:r>
        <w:rPr>
          <w:sz w:val="24"/>
        </w:rPr>
        <w:t>和密码方式登录。</w:t>
      </w:r>
    </w:p>
    <w:p w14:paraId="5DE501EF" w14:textId="77777777" w:rsidR="00417A92" w:rsidRDefault="00C001BF">
      <w:pPr>
        <w:numPr>
          <w:ilvl w:val="2"/>
          <w:numId w:val="2"/>
        </w:numPr>
        <w:spacing w:line="360" w:lineRule="auto"/>
        <w:outlineLvl w:val="0"/>
        <w:rPr>
          <w:sz w:val="24"/>
        </w:rPr>
      </w:pPr>
      <w:commentRangeStart w:id="67"/>
      <w:r>
        <w:rPr>
          <w:sz w:val="24"/>
        </w:rPr>
        <w:t>人员鉴别</w:t>
      </w:r>
      <w:commentRangeEnd w:id="67"/>
      <w:r w:rsidR="00AC2F72">
        <w:rPr>
          <w:rStyle w:val="af1"/>
        </w:rPr>
        <w:commentReference w:id="67"/>
      </w:r>
    </w:p>
    <w:p w14:paraId="35881E11" w14:textId="77777777" w:rsidR="00417A92" w:rsidRDefault="00C001BF">
      <w:pPr>
        <w:pStyle w:val="af3"/>
        <w:spacing w:line="360" w:lineRule="auto"/>
        <w:ind w:firstLine="480"/>
        <w:rPr>
          <w:sz w:val="24"/>
        </w:rPr>
      </w:pPr>
      <w:r>
        <w:rPr>
          <w:sz w:val="24"/>
        </w:rPr>
        <w:t>通过用户名和密码验证的验证策略。</w:t>
      </w:r>
    </w:p>
    <w:p w14:paraId="41F64FC3" w14:textId="77777777" w:rsidR="00417A92" w:rsidRDefault="00C001BF">
      <w:pPr>
        <w:pStyle w:val="af3"/>
        <w:spacing w:line="360" w:lineRule="auto"/>
        <w:ind w:firstLine="480"/>
        <w:rPr>
          <w:sz w:val="24"/>
        </w:rPr>
      </w:pPr>
      <w:r>
        <w:rPr>
          <w:sz w:val="24"/>
        </w:rPr>
        <w:t>软件</w:t>
      </w:r>
      <w:r>
        <w:rPr>
          <w:sz w:val="24"/>
        </w:rPr>
        <w:t>登陆过程中，使用输入</w:t>
      </w:r>
      <w:r>
        <w:rPr>
          <w:sz w:val="24"/>
        </w:rPr>
        <w:t>用户名</w:t>
      </w:r>
      <w:r>
        <w:rPr>
          <w:sz w:val="24"/>
        </w:rPr>
        <w:t>和密码方式登录。</w:t>
      </w:r>
    </w:p>
    <w:p w14:paraId="215EC0A9" w14:textId="77777777" w:rsidR="00417A92" w:rsidRDefault="00C001BF">
      <w:pPr>
        <w:numPr>
          <w:ilvl w:val="2"/>
          <w:numId w:val="2"/>
        </w:numPr>
        <w:spacing w:line="360" w:lineRule="auto"/>
        <w:outlineLvl w:val="0"/>
        <w:rPr>
          <w:sz w:val="24"/>
        </w:rPr>
      </w:pPr>
      <w:r>
        <w:rPr>
          <w:sz w:val="24"/>
        </w:rPr>
        <w:t>第三方组件维护计划</w:t>
      </w:r>
    </w:p>
    <w:p w14:paraId="4B11DE8C" w14:textId="77777777" w:rsidR="00417A92" w:rsidRDefault="00C001BF">
      <w:pPr>
        <w:tabs>
          <w:tab w:val="left" w:pos="0"/>
        </w:tabs>
        <w:spacing w:line="360" w:lineRule="auto"/>
        <w:outlineLvl w:val="0"/>
        <w:rPr>
          <w:sz w:val="24"/>
        </w:rPr>
      </w:pPr>
      <w:r>
        <w:rPr>
          <w:sz w:val="24"/>
        </w:rPr>
        <w:tab/>
      </w:r>
      <w:commentRangeStart w:id="68"/>
      <w:r>
        <w:rPr>
          <w:sz w:val="24"/>
        </w:rPr>
        <w:t>软件</w:t>
      </w:r>
      <w:r>
        <w:rPr>
          <w:sz w:val="24"/>
        </w:rPr>
        <w:t>可</w:t>
      </w:r>
      <w:r>
        <w:rPr>
          <w:sz w:val="24"/>
        </w:rPr>
        <w:t>查看软件版本</w:t>
      </w:r>
      <w:r>
        <w:rPr>
          <w:sz w:val="24"/>
        </w:rPr>
        <w:t>，根据</w:t>
      </w:r>
      <w:r>
        <w:rPr>
          <w:sz w:val="24"/>
        </w:rPr>
        <w:t>软件版本</w:t>
      </w:r>
      <w:r>
        <w:rPr>
          <w:sz w:val="24"/>
        </w:rPr>
        <w:t>判断</w:t>
      </w:r>
      <w:r>
        <w:rPr>
          <w:sz w:val="24"/>
        </w:rPr>
        <w:t>软件</w:t>
      </w:r>
      <w:r>
        <w:rPr>
          <w:sz w:val="24"/>
        </w:rPr>
        <w:t>的状态</w:t>
      </w:r>
      <w:commentRangeEnd w:id="68"/>
      <w:r w:rsidR="00924261">
        <w:rPr>
          <w:rStyle w:val="af1"/>
        </w:rPr>
        <w:commentReference w:id="68"/>
      </w:r>
      <w:r>
        <w:rPr>
          <w:sz w:val="24"/>
        </w:rPr>
        <w:t>。</w:t>
      </w:r>
    </w:p>
    <w:p w14:paraId="079381D2" w14:textId="77777777" w:rsidR="00417A92" w:rsidRDefault="00C001BF">
      <w:pPr>
        <w:numPr>
          <w:ilvl w:val="2"/>
          <w:numId w:val="2"/>
        </w:numPr>
        <w:spacing w:line="360" w:lineRule="auto"/>
        <w:outlineLvl w:val="0"/>
        <w:rPr>
          <w:sz w:val="24"/>
        </w:rPr>
      </w:pPr>
      <w:r>
        <w:rPr>
          <w:sz w:val="24"/>
        </w:rPr>
        <w:t>系统与应用软件硬化</w:t>
      </w:r>
    </w:p>
    <w:p w14:paraId="40E80A6A" w14:textId="77777777" w:rsidR="00417A92" w:rsidRDefault="00C001BF">
      <w:pPr>
        <w:tabs>
          <w:tab w:val="left" w:pos="0"/>
        </w:tabs>
        <w:spacing w:line="360" w:lineRule="auto"/>
        <w:outlineLvl w:val="0"/>
        <w:rPr>
          <w:sz w:val="24"/>
        </w:rPr>
      </w:pPr>
      <w:r>
        <w:rPr>
          <w:sz w:val="24"/>
        </w:rPr>
        <w:tab/>
      </w:r>
      <w:r>
        <w:rPr>
          <w:sz w:val="24"/>
        </w:rPr>
        <w:t>设备已关闭其他端口，仅保留</w:t>
      </w:r>
      <w:r>
        <w:rPr>
          <w:sz w:val="24"/>
        </w:rPr>
        <w:t>一</w:t>
      </w:r>
      <w:r>
        <w:rPr>
          <w:sz w:val="24"/>
        </w:rPr>
        <w:t>个自定义的数据传输端口。</w:t>
      </w:r>
    </w:p>
    <w:p w14:paraId="20E45608" w14:textId="77777777" w:rsidR="00417A92" w:rsidRDefault="00C001BF">
      <w:pPr>
        <w:tabs>
          <w:tab w:val="left" w:pos="0"/>
        </w:tabs>
        <w:spacing w:line="360" w:lineRule="auto"/>
        <w:outlineLvl w:val="0"/>
        <w:rPr>
          <w:sz w:val="24"/>
        </w:rPr>
      </w:pPr>
      <w:r>
        <w:rPr>
          <w:sz w:val="24"/>
        </w:rPr>
        <w:tab/>
      </w:r>
      <w:r>
        <w:rPr>
          <w:sz w:val="24"/>
        </w:rPr>
        <w:t>软件仅用</w:t>
      </w:r>
      <w:r>
        <w:rPr>
          <w:sz w:val="24"/>
        </w:rPr>
        <w:t>8090</w:t>
      </w:r>
      <w:r>
        <w:rPr>
          <w:sz w:val="24"/>
        </w:rPr>
        <w:t>端口与服务器端通讯。</w:t>
      </w:r>
    </w:p>
    <w:p w14:paraId="72C53C5B" w14:textId="77777777" w:rsidR="00417A92" w:rsidRDefault="00C001BF">
      <w:pPr>
        <w:numPr>
          <w:ilvl w:val="2"/>
          <w:numId w:val="2"/>
        </w:numPr>
        <w:spacing w:line="360" w:lineRule="auto"/>
        <w:outlineLvl w:val="0"/>
        <w:rPr>
          <w:sz w:val="24"/>
        </w:rPr>
      </w:pPr>
      <w:r>
        <w:rPr>
          <w:sz w:val="24"/>
        </w:rPr>
        <w:t>健康数据存储保密性</w:t>
      </w:r>
    </w:p>
    <w:p w14:paraId="13A96BE4" w14:textId="77777777" w:rsidR="00417A92" w:rsidRDefault="00C001BF">
      <w:pPr>
        <w:pStyle w:val="af3"/>
        <w:ind w:firstLine="480"/>
        <w:rPr>
          <w:sz w:val="24"/>
        </w:rPr>
      </w:pPr>
      <w:r>
        <w:rPr>
          <w:sz w:val="24"/>
        </w:rPr>
        <w:t>本</w:t>
      </w:r>
      <w:r>
        <w:rPr>
          <w:sz w:val="24"/>
        </w:rPr>
        <w:t>软件</w:t>
      </w:r>
      <w:r>
        <w:rPr>
          <w:sz w:val="24"/>
        </w:rPr>
        <w:t>的健康数据基于自定的数据协议，具有保密性，自带加密功能。</w:t>
      </w:r>
    </w:p>
    <w:bookmarkEnd w:id="65"/>
    <w:p w14:paraId="659CD4FB" w14:textId="77777777" w:rsidR="00417A92" w:rsidRDefault="00C001BF">
      <w:pPr>
        <w:numPr>
          <w:ilvl w:val="2"/>
          <w:numId w:val="2"/>
        </w:numPr>
        <w:spacing w:line="360" w:lineRule="auto"/>
        <w:outlineLvl w:val="0"/>
        <w:rPr>
          <w:bCs/>
          <w:sz w:val="24"/>
          <w:szCs w:val="28"/>
        </w:rPr>
      </w:pPr>
      <w:r>
        <w:rPr>
          <w:bCs/>
          <w:sz w:val="24"/>
          <w:szCs w:val="28"/>
        </w:rPr>
        <w:t>传输数据的保密性</w:t>
      </w:r>
      <w:bookmarkEnd w:id="53"/>
    </w:p>
    <w:p w14:paraId="4CA38224" w14:textId="77777777" w:rsidR="00417A92" w:rsidRDefault="00C001BF">
      <w:pPr>
        <w:pStyle w:val="af3"/>
        <w:spacing w:line="360" w:lineRule="auto"/>
        <w:ind w:firstLineChars="0"/>
        <w:rPr>
          <w:sz w:val="24"/>
        </w:rPr>
      </w:pPr>
      <w:bookmarkStart w:id="69" w:name="_Toc522193990"/>
      <w:r>
        <w:rPr>
          <w:sz w:val="24"/>
        </w:rPr>
        <w:t>通过以下方法针对传输数据的保密性进行确认</w:t>
      </w:r>
      <w:bookmarkEnd w:id="69"/>
      <w:r>
        <w:rPr>
          <w:sz w:val="24"/>
        </w:rPr>
        <w:t>：</w:t>
      </w:r>
    </w:p>
    <w:p w14:paraId="37C47A91" w14:textId="77777777" w:rsidR="00417A92" w:rsidRDefault="00C001BF">
      <w:pPr>
        <w:spacing w:line="360" w:lineRule="auto"/>
        <w:ind w:firstLine="420"/>
        <w:outlineLvl w:val="0"/>
        <w:rPr>
          <w:bCs/>
          <w:sz w:val="24"/>
          <w:szCs w:val="28"/>
        </w:rPr>
      </w:pPr>
      <w:r>
        <w:rPr>
          <w:sz w:val="24"/>
        </w:rPr>
        <w:t>测试是否可以接收</w:t>
      </w:r>
      <w:r>
        <w:rPr>
          <w:sz w:val="24"/>
        </w:rPr>
        <w:t>心电</w:t>
      </w:r>
      <w:r>
        <w:rPr>
          <w:sz w:val="24"/>
        </w:rPr>
        <w:t>数据</w:t>
      </w:r>
      <w:r>
        <w:rPr>
          <w:sz w:val="24"/>
        </w:rPr>
        <w:t>，</w:t>
      </w:r>
      <w:r>
        <w:rPr>
          <w:sz w:val="24"/>
        </w:rPr>
        <w:t>以及心电数据非明文形式。</w:t>
      </w:r>
    </w:p>
    <w:p w14:paraId="079EDE34" w14:textId="77777777" w:rsidR="00417A92" w:rsidRDefault="00C001BF">
      <w:pPr>
        <w:numPr>
          <w:ilvl w:val="2"/>
          <w:numId w:val="2"/>
        </w:numPr>
        <w:spacing w:line="360" w:lineRule="auto"/>
        <w:outlineLvl w:val="0"/>
        <w:rPr>
          <w:sz w:val="24"/>
        </w:rPr>
      </w:pPr>
      <w:bookmarkStart w:id="70" w:name="_Toc522193991"/>
      <w:r>
        <w:rPr>
          <w:bCs/>
          <w:sz w:val="24"/>
          <w:szCs w:val="28"/>
        </w:rPr>
        <w:t>传输数据的完整性</w:t>
      </w:r>
      <w:bookmarkEnd w:id="70"/>
    </w:p>
    <w:p w14:paraId="74BF15FA" w14:textId="77777777" w:rsidR="00417A92" w:rsidRDefault="00C001BF">
      <w:pPr>
        <w:pStyle w:val="af3"/>
        <w:spacing w:line="360" w:lineRule="auto"/>
        <w:ind w:firstLine="480"/>
        <w:rPr>
          <w:sz w:val="24"/>
        </w:rPr>
      </w:pPr>
      <w:bookmarkStart w:id="71" w:name="_Toc522193992"/>
      <w:r>
        <w:rPr>
          <w:sz w:val="24"/>
        </w:rPr>
        <w:t>连续进行</w:t>
      </w:r>
      <w:r>
        <w:rPr>
          <w:sz w:val="24"/>
        </w:rPr>
        <w:t>5</w:t>
      </w:r>
      <w:r>
        <w:rPr>
          <w:sz w:val="24"/>
        </w:rPr>
        <w:t>次</w:t>
      </w:r>
      <w:r>
        <w:rPr>
          <w:sz w:val="24"/>
        </w:rPr>
        <w:t>下载</w:t>
      </w:r>
      <w:r>
        <w:rPr>
          <w:sz w:val="24"/>
        </w:rPr>
        <w:t>操作，检查数据是否完整，应无掉包现象，连接过程中无断开现象。</w:t>
      </w:r>
      <w:bookmarkEnd w:id="71"/>
    </w:p>
    <w:p w14:paraId="61BB14A6" w14:textId="77777777" w:rsidR="00417A92" w:rsidRDefault="00C001BF">
      <w:pPr>
        <w:numPr>
          <w:ilvl w:val="2"/>
          <w:numId w:val="2"/>
        </w:numPr>
        <w:spacing w:line="360" w:lineRule="auto"/>
        <w:outlineLvl w:val="0"/>
        <w:rPr>
          <w:bCs/>
          <w:sz w:val="24"/>
          <w:szCs w:val="28"/>
        </w:rPr>
      </w:pPr>
      <w:bookmarkStart w:id="72" w:name="_Toc522193993"/>
      <w:r>
        <w:rPr>
          <w:bCs/>
          <w:sz w:val="24"/>
          <w:szCs w:val="28"/>
        </w:rPr>
        <w:t>相关数据的可得性</w:t>
      </w:r>
      <w:bookmarkEnd w:id="72"/>
    </w:p>
    <w:p w14:paraId="611415D2" w14:textId="77777777" w:rsidR="00417A92" w:rsidRDefault="00C001BF">
      <w:pPr>
        <w:spacing w:line="360" w:lineRule="auto"/>
        <w:ind w:firstLine="420"/>
        <w:outlineLvl w:val="0"/>
        <w:rPr>
          <w:bCs/>
          <w:sz w:val="24"/>
          <w:szCs w:val="28"/>
        </w:rPr>
      </w:pPr>
      <w:r>
        <w:rPr>
          <w:bCs/>
          <w:sz w:val="24"/>
          <w:szCs w:val="28"/>
        </w:rPr>
        <w:t>任意</w:t>
      </w:r>
      <w:r>
        <w:rPr>
          <w:bCs/>
          <w:sz w:val="24"/>
          <w:szCs w:val="28"/>
        </w:rPr>
        <w:t>5</w:t>
      </w:r>
      <w:r>
        <w:rPr>
          <w:bCs/>
          <w:sz w:val="24"/>
          <w:szCs w:val="28"/>
        </w:rPr>
        <w:t>个数据</w:t>
      </w:r>
      <w:r>
        <w:rPr>
          <w:bCs/>
          <w:sz w:val="24"/>
          <w:szCs w:val="28"/>
        </w:rPr>
        <w:t>进行</w:t>
      </w:r>
      <w:r>
        <w:rPr>
          <w:bCs/>
          <w:sz w:val="24"/>
          <w:szCs w:val="28"/>
        </w:rPr>
        <w:t>下载</w:t>
      </w:r>
      <w:r>
        <w:rPr>
          <w:bCs/>
          <w:sz w:val="24"/>
          <w:szCs w:val="28"/>
        </w:rPr>
        <w:t>，检查数据是否完整，应无掉包现象，连接过程中无断开现象。</w:t>
      </w:r>
    </w:p>
    <w:p w14:paraId="5A95FA3F" w14:textId="77777777" w:rsidR="00417A92" w:rsidRDefault="00C001BF">
      <w:pPr>
        <w:numPr>
          <w:ilvl w:val="2"/>
          <w:numId w:val="2"/>
        </w:numPr>
        <w:spacing w:line="360" w:lineRule="auto"/>
        <w:outlineLvl w:val="0"/>
        <w:rPr>
          <w:bCs/>
          <w:sz w:val="24"/>
          <w:szCs w:val="28"/>
        </w:rPr>
      </w:pPr>
      <w:r>
        <w:rPr>
          <w:bCs/>
          <w:sz w:val="24"/>
          <w:szCs w:val="28"/>
        </w:rPr>
        <w:lastRenderedPageBreak/>
        <w:t>数据的正确性</w:t>
      </w:r>
    </w:p>
    <w:p w14:paraId="46AE1E60" w14:textId="77777777" w:rsidR="00417A92" w:rsidRDefault="00C001BF">
      <w:pPr>
        <w:pStyle w:val="af3"/>
        <w:spacing w:line="360" w:lineRule="auto"/>
        <w:ind w:firstLineChars="0"/>
        <w:rPr>
          <w:bCs/>
          <w:sz w:val="24"/>
          <w:szCs w:val="28"/>
        </w:rPr>
      </w:pPr>
      <w:r>
        <w:rPr>
          <w:bCs/>
          <w:sz w:val="24"/>
          <w:szCs w:val="28"/>
        </w:rPr>
        <w:t>选择</w:t>
      </w:r>
      <w:proofErr w:type="gramStart"/>
      <w:r>
        <w:rPr>
          <w:bCs/>
          <w:sz w:val="24"/>
          <w:szCs w:val="28"/>
        </w:rPr>
        <w:t>非患者</w:t>
      </w:r>
      <w:proofErr w:type="gramEnd"/>
      <w:r>
        <w:rPr>
          <w:bCs/>
          <w:sz w:val="24"/>
          <w:szCs w:val="28"/>
        </w:rPr>
        <w:t>数据，会弹出非官方数据的提示。可以通过重新下载获取正确数据。</w:t>
      </w:r>
    </w:p>
    <w:p w14:paraId="20D01A66" w14:textId="77777777" w:rsidR="00417A92" w:rsidRDefault="00C001BF">
      <w:pPr>
        <w:numPr>
          <w:ilvl w:val="1"/>
          <w:numId w:val="2"/>
        </w:numPr>
        <w:spacing w:line="360" w:lineRule="auto"/>
        <w:outlineLvl w:val="0"/>
        <w:rPr>
          <w:bCs/>
          <w:sz w:val="24"/>
        </w:rPr>
      </w:pPr>
      <w:bookmarkStart w:id="73" w:name="_Toc522193994"/>
      <w:bookmarkStart w:id="74" w:name="_Hlk522193325"/>
      <w:bookmarkStart w:id="75" w:name="_Toc509764223"/>
      <w:bookmarkStart w:id="76" w:name="_Toc479875197"/>
      <w:r>
        <w:rPr>
          <w:bCs/>
          <w:sz w:val="24"/>
        </w:rPr>
        <w:t>产品网络安全维护</w:t>
      </w:r>
      <w:bookmarkEnd w:id="73"/>
      <w:bookmarkEnd w:id="74"/>
    </w:p>
    <w:p w14:paraId="6A918681" w14:textId="77777777" w:rsidR="00417A92" w:rsidRDefault="00C001BF">
      <w:pPr>
        <w:spacing w:line="360" w:lineRule="auto"/>
        <w:ind w:firstLineChars="200" w:firstLine="480"/>
        <w:rPr>
          <w:sz w:val="24"/>
        </w:rPr>
      </w:pPr>
      <w:r>
        <w:rPr>
          <w:sz w:val="24"/>
        </w:rPr>
        <w:t>由于软件的复杂性，一个看似很小的问题解决可能对全局系统产生重大影响。每当软件修订后，不仅要对此修订进行验证，还要确认此修</w:t>
      </w:r>
      <w:r>
        <w:rPr>
          <w:sz w:val="24"/>
        </w:rPr>
        <w:t>订对整个软件系统的影响程度，对涉及到该软件修订的进行评审、验证和风险分析，软件修改</w:t>
      </w:r>
      <w:r>
        <w:rPr>
          <w:sz w:val="24"/>
        </w:rPr>
        <w:t xml:space="preserve"> </w:t>
      </w:r>
      <w:r>
        <w:rPr>
          <w:sz w:val="24"/>
        </w:rPr>
        <w:t>前后的差别对比，新软件的版本号，这些都将形成文件记录。</w:t>
      </w:r>
    </w:p>
    <w:p w14:paraId="6BE1FFB1" w14:textId="77777777" w:rsidR="00417A92" w:rsidRDefault="00C001BF">
      <w:pPr>
        <w:spacing w:line="360" w:lineRule="auto"/>
        <w:ind w:firstLineChars="200" w:firstLine="480"/>
        <w:rPr>
          <w:sz w:val="24"/>
        </w:rPr>
      </w:pPr>
      <w:r>
        <w:rPr>
          <w:sz w:val="24"/>
        </w:rPr>
        <w:t>公司制定了</w:t>
      </w:r>
      <w:r>
        <w:rPr>
          <w:sz w:val="24"/>
        </w:rPr>
        <w:t>7.3-3</w:t>
      </w:r>
      <w:r>
        <w:rPr>
          <w:sz w:val="24"/>
        </w:rPr>
        <w:t>软件维护过程控制程序、</w:t>
      </w:r>
      <w:r>
        <w:rPr>
          <w:sz w:val="24"/>
        </w:rPr>
        <w:t>7.3-4</w:t>
      </w:r>
      <w:r>
        <w:rPr>
          <w:sz w:val="24"/>
        </w:rPr>
        <w:t>软件配置管理过程控制程序和</w:t>
      </w:r>
      <w:r>
        <w:rPr>
          <w:sz w:val="24"/>
        </w:rPr>
        <w:t>7.3-5</w:t>
      </w:r>
      <w:r>
        <w:rPr>
          <w:sz w:val="24"/>
        </w:rPr>
        <w:t>软件问题解决过程控制程序，并按照</w:t>
      </w:r>
      <w:r>
        <w:rPr>
          <w:sz w:val="24"/>
        </w:rPr>
        <w:t xml:space="preserve">7.1.2 </w:t>
      </w:r>
      <w:r>
        <w:rPr>
          <w:sz w:val="24"/>
        </w:rPr>
        <w:t>软件风险管理过程控制程序对软件维护可能产生的风险进行分析和控制，以确保软件维护可能造成的风险可接受。</w:t>
      </w:r>
    </w:p>
    <w:p w14:paraId="581B1AAB" w14:textId="77777777" w:rsidR="00417A92" w:rsidRDefault="00C001BF">
      <w:pPr>
        <w:spacing w:line="360" w:lineRule="auto"/>
        <w:ind w:firstLineChars="200" w:firstLine="480"/>
        <w:rPr>
          <w:sz w:val="24"/>
        </w:rPr>
      </w:pPr>
      <w:r>
        <w:rPr>
          <w:sz w:val="24"/>
        </w:rPr>
        <w:t>软件网络安全更新维护的流程如下：</w:t>
      </w:r>
    </w:p>
    <w:p w14:paraId="22DAE538" w14:textId="77777777" w:rsidR="00417A92" w:rsidRDefault="00AC2F72">
      <w:pPr>
        <w:spacing w:line="360" w:lineRule="auto"/>
        <w:ind w:firstLineChars="200" w:firstLine="420"/>
        <w:rPr>
          <w:szCs w:val="21"/>
        </w:rPr>
      </w:pPr>
      <w:r>
        <w:lastRenderedPageBreak/>
        <w:pict w14:anchorId="6B2CDA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4pt;height:424.7pt">
            <v:imagedata r:id="rId14" o:title=""/>
          </v:shape>
        </w:pict>
      </w:r>
    </w:p>
    <w:p w14:paraId="429859AE" w14:textId="77777777" w:rsidR="00417A92" w:rsidRDefault="00C001BF">
      <w:pPr>
        <w:spacing w:line="336" w:lineRule="auto"/>
        <w:jc w:val="left"/>
        <w:rPr>
          <w:sz w:val="24"/>
        </w:rPr>
      </w:pPr>
      <w:r>
        <w:rPr>
          <w:sz w:val="24"/>
        </w:rPr>
        <w:t>流程说明：</w:t>
      </w:r>
    </w:p>
    <w:p w14:paraId="69B534DC" w14:textId="77777777" w:rsidR="00417A92" w:rsidRDefault="00C001BF">
      <w:pPr>
        <w:numPr>
          <w:ilvl w:val="2"/>
          <w:numId w:val="2"/>
        </w:numPr>
        <w:spacing w:line="336" w:lineRule="auto"/>
        <w:outlineLvl w:val="0"/>
        <w:rPr>
          <w:bCs/>
          <w:sz w:val="24"/>
        </w:rPr>
      </w:pPr>
      <w:r>
        <w:rPr>
          <w:bCs/>
          <w:sz w:val="24"/>
        </w:rPr>
        <w:t>更新确认</w:t>
      </w:r>
    </w:p>
    <w:p w14:paraId="67B9D527" w14:textId="77777777" w:rsidR="00417A92" w:rsidRDefault="00C001BF">
      <w:pPr>
        <w:spacing w:line="336" w:lineRule="auto"/>
        <w:ind w:firstLineChars="200" w:firstLine="480"/>
        <w:rPr>
          <w:sz w:val="24"/>
        </w:rPr>
      </w:pPr>
      <w:r>
        <w:rPr>
          <w:sz w:val="24"/>
        </w:rPr>
        <w:t>研发部会同品质</w:t>
      </w:r>
      <w:proofErr w:type="gramStart"/>
      <w:r>
        <w:rPr>
          <w:sz w:val="24"/>
        </w:rPr>
        <w:t>注册部</w:t>
      </w:r>
      <w:proofErr w:type="gramEnd"/>
      <w:r>
        <w:rPr>
          <w:sz w:val="24"/>
        </w:rPr>
        <w:t>对每个问题报告进行问题研究并评审，确定网络安全问题的严重程度，以决定其对软件产品的网络安全性有何种影响，是否有必要对软件产品进行更改以解决问题。</w:t>
      </w:r>
    </w:p>
    <w:p w14:paraId="5F333553" w14:textId="77777777" w:rsidR="00417A92" w:rsidRDefault="00C001BF">
      <w:pPr>
        <w:spacing w:line="336" w:lineRule="auto"/>
        <w:ind w:firstLineChars="200" w:firstLine="480"/>
        <w:rPr>
          <w:sz w:val="24"/>
        </w:rPr>
      </w:pPr>
      <w:r>
        <w:rPr>
          <w:sz w:val="24"/>
        </w:rPr>
        <w:t>如果判定问题与网络安全性无关，指导解决，并确认问题是否关闭，如未解决重新进行问题研究。</w:t>
      </w:r>
    </w:p>
    <w:p w14:paraId="4A918A2B" w14:textId="77777777" w:rsidR="00417A92" w:rsidRDefault="00C001BF">
      <w:pPr>
        <w:spacing w:line="336" w:lineRule="auto"/>
        <w:ind w:firstLineChars="200" w:firstLine="480"/>
        <w:rPr>
          <w:sz w:val="24"/>
        </w:rPr>
      </w:pPr>
      <w:r>
        <w:rPr>
          <w:sz w:val="24"/>
        </w:rPr>
        <w:t>如果判定问题与网络安全性有关，研发部会同品质</w:t>
      </w:r>
      <w:proofErr w:type="gramStart"/>
      <w:r>
        <w:rPr>
          <w:sz w:val="24"/>
        </w:rPr>
        <w:t>注册部正确</w:t>
      </w:r>
      <w:proofErr w:type="gramEnd"/>
      <w:r>
        <w:rPr>
          <w:sz w:val="24"/>
        </w:rPr>
        <w:t>识别问题，需要立即解决的问题，研发部制定《软件变更实施计划》；可以以后解决的问题，研发部制定《软件问题解决计划》，通过评审后通知相关方。然后研发部实施软件问题解决流程，进行软件改进，并形成《软件问题修改报</w:t>
      </w:r>
      <w:r>
        <w:rPr>
          <w:sz w:val="24"/>
        </w:rPr>
        <w:t>告单》。品质</w:t>
      </w:r>
      <w:proofErr w:type="gramStart"/>
      <w:r>
        <w:rPr>
          <w:sz w:val="24"/>
        </w:rPr>
        <w:t>注册部</w:t>
      </w:r>
      <w:proofErr w:type="gramEnd"/>
      <w:r>
        <w:rPr>
          <w:sz w:val="24"/>
        </w:rPr>
        <w:t>对改进进行验证，确认问题是否解决。如未解决重新进行问题研究。</w:t>
      </w:r>
    </w:p>
    <w:p w14:paraId="4C6E655E" w14:textId="77777777" w:rsidR="00417A92" w:rsidRDefault="00C001BF">
      <w:pPr>
        <w:spacing w:line="336" w:lineRule="auto"/>
        <w:ind w:firstLineChars="200" w:firstLine="480"/>
        <w:rPr>
          <w:sz w:val="24"/>
        </w:rPr>
      </w:pPr>
      <w:r>
        <w:rPr>
          <w:sz w:val="24"/>
        </w:rPr>
        <w:lastRenderedPageBreak/>
        <w:t>问题解决后，问题报告给予关闭。</w:t>
      </w:r>
    </w:p>
    <w:p w14:paraId="4233A782" w14:textId="77777777" w:rsidR="00417A92" w:rsidRDefault="00C001BF">
      <w:pPr>
        <w:numPr>
          <w:ilvl w:val="2"/>
          <w:numId w:val="2"/>
        </w:numPr>
        <w:spacing w:line="336" w:lineRule="auto"/>
        <w:outlineLvl w:val="0"/>
        <w:rPr>
          <w:bCs/>
          <w:sz w:val="24"/>
        </w:rPr>
      </w:pPr>
      <w:r>
        <w:rPr>
          <w:bCs/>
          <w:sz w:val="24"/>
        </w:rPr>
        <w:t>用户告知</w:t>
      </w:r>
    </w:p>
    <w:p w14:paraId="52ADF054" w14:textId="77777777" w:rsidR="00417A92" w:rsidRDefault="00C001BF">
      <w:pPr>
        <w:spacing w:line="336" w:lineRule="auto"/>
        <w:ind w:firstLineChars="200" w:firstLine="480"/>
        <w:rPr>
          <w:sz w:val="24"/>
        </w:rPr>
      </w:pPr>
      <w:r>
        <w:rPr>
          <w:sz w:val="24"/>
        </w:rPr>
        <w:t>公司品质</w:t>
      </w:r>
      <w:proofErr w:type="gramStart"/>
      <w:r>
        <w:rPr>
          <w:sz w:val="24"/>
        </w:rPr>
        <w:t>注册部</w:t>
      </w:r>
      <w:proofErr w:type="gramEnd"/>
      <w:r>
        <w:rPr>
          <w:sz w:val="24"/>
        </w:rPr>
        <w:t>在获知《软件变更实施计划》或《软件问题解决计划》后，进行评估是否触发药</w:t>
      </w:r>
      <w:proofErr w:type="gramStart"/>
      <w:r>
        <w:rPr>
          <w:sz w:val="24"/>
        </w:rPr>
        <w:t>监主管</w:t>
      </w:r>
      <w:proofErr w:type="gramEnd"/>
      <w:r>
        <w:rPr>
          <w:sz w:val="24"/>
        </w:rPr>
        <w:t>部门备案或注册许可，如</w:t>
      </w:r>
    </w:p>
    <w:p w14:paraId="75E9B901" w14:textId="77777777" w:rsidR="00417A92" w:rsidRDefault="00C001BF">
      <w:pPr>
        <w:spacing w:line="336" w:lineRule="auto"/>
        <w:ind w:firstLineChars="200" w:firstLine="480"/>
        <w:rPr>
          <w:sz w:val="24"/>
        </w:rPr>
      </w:pPr>
      <w:r>
        <w:rPr>
          <w:sz w:val="24"/>
        </w:rPr>
        <w:t>软件工程师按照《软件变更实施计划》或《软件问题解决计划》进行软件改进操作。完成维护后，如果需要对用户软件进行更新，应通知用户软件进行更新以及维护的主要内容。如软件问题涉及重大安全隐患，应通知监管部门。至少应告知用户和监管部门以下信息：</w:t>
      </w:r>
    </w:p>
    <w:p w14:paraId="226B4A2F" w14:textId="77777777" w:rsidR="00417A92" w:rsidRDefault="00C001BF">
      <w:pPr>
        <w:numPr>
          <w:ilvl w:val="0"/>
          <w:numId w:val="4"/>
        </w:numPr>
        <w:spacing w:line="336" w:lineRule="auto"/>
        <w:ind w:leftChars="202" w:left="424" w:firstLine="0"/>
        <w:rPr>
          <w:sz w:val="24"/>
        </w:rPr>
      </w:pPr>
      <w:r>
        <w:rPr>
          <w:sz w:val="24"/>
        </w:rPr>
        <w:t>已发行软件产品中的任何问题和不更改继续使</w:t>
      </w:r>
      <w:r>
        <w:rPr>
          <w:sz w:val="24"/>
        </w:rPr>
        <w:t>用的后果。</w:t>
      </w:r>
    </w:p>
    <w:p w14:paraId="0909B96E" w14:textId="77777777" w:rsidR="00417A92" w:rsidRDefault="00C001BF">
      <w:pPr>
        <w:numPr>
          <w:ilvl w:val="0"/>
          <w:numId w:val="4"/>
        </w:numPr>
        <w:spacing w:line="336" w:lineRule="auto"/>
        <w:ind w:leftChars="202" w:left="424" w:firstLine="0"/>
        <w:rPr>
          <w:sz w:val="24"/>
        </w:rPr>
      </w:pPr>
      <w:r>
        <w:rPr>
          <w:sz w:val="24"/>
        </w:rPr>
        <w:t>已发行软件产品的任何可获得的更改的性质，以及如何获得并安装更改内容。</w:t>
      </w:r>
    </w:p>
    <w:p w14:paraId="551B67F5" w14:textId="77777777" w:rsidR="00417A92" w:rsidRDefault="00C001BF">
      <w:pPr>
        <w:pStyle w:val="af3"/>
        <w:spacing w:line="336" w:lineRule="auto"/>
        <w:ind w:firstLine="480"/>
        <w:rPr>
          <w:sz w:val="24"/>
        </w:rPr>
      </w:pPr>
      <w:r>
        <w:rPr>
          <w:sz w:val="24"/>
        </w:rPr>
        <w:t>维护申请提出用户对维护结果进行反馈和评价。</w:t>
      </w:r>
    </w:p>
    <w:p w14:paraId="17700849" w14:textId="77777777" w:rsidR="00417A92" w:rsidRDefault="00C001BF">
      <w:pPr>
        <w:numPr>
          <w:ilvl w:val="1"/>
          <w:numId w:val="2"/>
        </w:numPr>
        <w:spacing w:line="336" w:lineRule="auto"/>
        <w:outlineLvl w:val="0"/>
        <w:rPr>
          <w:bCs/>
          <w:sz w:val="28"/>
          <w:szCs w:val="28"/>
        </w:rPr>
      </w:pPr>
      <w:bookmarkStart w:id="77" w:name="_Toc522193996"/>
      <w:r>
        <w:rPr>
          <w:bCs/>
          <w:sz w:val="24"/>
          <w:szCs w:val="28"/>
        </w:rPr>
        <w:t>测试项通过准则</w:t>
      </w:r>
      <w:bookmarkEnd w:id="75"/>
      <w:bookmarkEnd w:id="76"/>
      <w:bookmarkEnd w:id="77"/>
    </w:p>
    <w:p w14:paraId="3FFA89AC" w14:textId="77777777" w:rsidR="00417A92" w:rsidRDefault="00C001BF">
      <w:pPr>
        <w:pStyle w:val="af4"/>
        <w:spacing w:line="336" w:lineRule="auto"/>
        <w:contextualSpacing/>
        <w:rPr>
          <w:rFonts w:ascii="Times New Roman" w:hAnsi="Times New Roman" w:cs="Times New Roman"/>
          <w:szCs w:val="24"/>
        </w:rPr>
      </w:pPr>
      <w:bookmarkStart w:id="78" w:name="_Hlk508723633"/>
      <w:r>
        <w:rPr>
          <w:rFonts w:ascii="Times New Roman" w:hAnsi="Times New Roman" w:cs="Times New Roman"/>
          <w:szCs w:val="24"/>
        </w:rPr>
        <w:t>每个测试项必须通过其所有测试用例</w:t>
      </w:r>
      <w:bookmarkStart w:id="79" w:name="_Toc479775118"/>
      <w:bookmarkStart w:id="80" w:name="_Toc477944949"/>
      <w:bookmarkStart w:id="81" w:name="_Toc479875198"/>
    </w:p>
    <w:p w14:paraId="09806B52" w14:textId="77777777" w:rsidR="00417A92" w:rsidRDefault="00C001BF">
      <w:pPr>
        <w:pStyle w:val="af4"/>
        <w:spacing w:line="336" w:lineRule="auto"/>
        <w:contextualSpacing/>
        <w:rPr>
          <w:rFonts w:ascii="Times New Roman" w:hAnsi="Times New Roman" w:cs="Times New Roman"/>
          <w:szCs w:val="24"/>
        </w:rPr>
      </w:pPr>
      <w:bookmarkStart w:id="82" w:name="_Toc509477040"/>
      <w:bookmarkStart w:id="83" w:name="_Toc509764224"/>
      <w:bookmarkStart w:id="84" w:name="_Toc522193997"/>
      <w:bookmarkStart w:id="85" w:name="_Toc508724218"/>
      <w:bookmarkEnd w:id="79"/>
      <w:bookmarkEnd w:id="80"/>
      <w:bookmarkEnd w:id="81"/>
      <w:r>
        <w:rPr>
          <w:rFonts w:ascii="Times New Roman" w:hAnsi="Times New Roman" w:cs="Times New Roman"/>
          <w:szCs w:val="24"/>
        </w:rPr>
        <w:t>所有测试结果按实际填写，并对结果进行确认</w:t>
      </w:r>
      <w:bookmarkEnd w:id="78"/>
      <w:r>
        <w:rPr>
          <w:rFonts w:ascii="Times New Roman" w:hAnsi="Times New Roman" w:cs="Times New Roman"/>
          <w:szCs w:val="24"/>
        </w:rPr>
        <w:t>。</w:t>
      </w:r>
      <w:bookmarkEnd w:id="82"/>
      <w:bookmarkEnd w:id="83"/>
      <w:bookmarkEnd w:id="84"/>
      <w:bookmarkEnd w:id="85"/>
    </w:p>
    <w:p w14:paraId="1EA1E87B" w14:textId="77777777" w:rsidR="00417A92" w:rsidRDefault="00C001BF">
      <w:pPr>
        <w:numPr>
          <w:ilvl w:val="1"/>
          <w:numId w:val="2"/>
        </w:numPr>
        <w:spacing w:line="336" w:lineRule="auto"/>
        <w:outlineLvl w:val="0"/>
        <w:rPr>
          <w:bCs/>
          <w:sz w:val="24"/>
          <w:szCs w:val="28"/>
        </w:rPr>
      </w:pPr>
      <w:bookmarkStart w:id="86" w:name="_Toc479875199"/>
      <w:bookmarkStart w:id="87" w:name="_Toc509764225"/>
      <w:bookmarkStart w:id="88" w:name="_Toc522193998"/>
      <w:r>
        <w:rPr>
          <w:bCs/>
          <w:sz w:val="24"/>
          <w:szCs w:val="28"/>
        </w:rPr>
        <w:t>异常解决</w:t>
      </w:r>
      <w:bookmarkEnd w:id="86"/>
      <w:bookmarkEnd w:id="87"/>
      <w:bookmarkEnd w:id="88"/>
    </w:p>
    <w:p w14:paraId="4460794B" w14:textId="77777777" w:rsidR="00417A92" w:rsidRDefault="00C001BF">
      <w:pPr>
        <w:spacing w:line="336" w:lineRule="auto"/>
        <w:ind w:firstLineChars="200" w:firstLine="480"/>
        <w:rPr>
          <w:bCs/>
          <w:sz w:val="24"/>
        </w:rPr>
      </w:pPr>
      <w:bookmarkStart w:id="89" w:name="_Hlk522193370"/>
      <w:bookmarkStart w:id="90" w:name="_Toc479875200"/>
      <w:bookmarkStart w:id="91" w:name="_Toc479775120"/>
      <w:bookmarkStart w:id="92" w:name="_Toc477944951"/>
      <w:r>
        <w:rPr>
          <w:bCs/>
          <w:sz w:val="24"/>
        </w:rPr>
        <w:t>对于出现的异常现象时，需要及时通知相关开发人员，开发人员根据异常现象确认分析，修改代码并自行调试通过后将新的软件交由测试人员。测试人员重新按照测试方案的中任务全面测试，不能只针对原来异常部分或软件更改部分。新的软件版本号需要升级。若新的软件依然存在异常，则按照前面方法重新再做一遍直</w:t>
      </w:r>
      <w:r>
        <w:rPr>
          <w:bCs/>
          <w:sz w:val="24"/>
        </w:rPr>
        <w:t>到没有异常为止</w:t>
      </w:r>
      <w:bookmarkEnd w:id="89"/>
      <w:r>
        <w:rPr>
          <w:bCs/>
          <w:sz w:val="24"/>
        </w:rPr>
        <w:t>。</w:t>
      </w:r>
      <w:bookmarkEnd w:id="90"/>
      <w:bookmarkEnd w:id="91"/>
      <w:bookmarkEnd w:id="92"/>
    </w:p>
    <w:p w14:paraId="441A1E71" w14:textId="77777777" w:rsidR="00924261" w:rsidRPr="005C0062" w:rsidRDefault="00924261" w:rsidP="00924261">
      <w:pPr>
        <w:numPr>
          <w:ilvl w:val="0"/>
          <w:numId w:val="2"/>
        </w:numPr>
        <w:tabs>
          <w:tab w:val="num" w:pos="0"/>
          <w:tab w:val="num" w:pos="425"/>
        </w:tabs>
        <w:spacing w:line="360" w:lineRule="auto"/>
        <w:outlineLvl w:val="0"/>
        <w:rPr>
          <w:ins w:id="93" w:author="严鑫能" w:date="2020-11-03T14:03:00Z"/>
          <w:b/>
          <w:bCs/>
          <w:sz w:val="28"/>
          <w:szCs w:val="28"/>
        </w:rPr>
      </w:pPr>
      <w:bookmarkStart w:id="94" w:name="_Toc522193999"/>
      <w:bookmarkStart w:id="95" w:name="_Toc43795972"/>
      <w:ins w:id="96" w:author="严鑫能" w:date="2020-11-03T14:03:00Z">
        <w:r w:rsidRPr="005C0062">
          <w:rPr>
            <w:b/>
            <w:bCs/>
            <w:sz w:val="28"/>
            <w:szCs w:val="28"/>
          </w:rPr>
          <w:t>网络安全可追溯性</w:t>
        </w:r>
        <w:r w:rsidRPr="005C0062">
          <w:rPr>
            <w:rFonts w:hint="eastAsia"/>
            <w:b/>
            <w:bCs/>
            <w:sz w:val="28"/>
            <w:szCs w:val="28"/>
          </w:rPr>
          <w:t>分析</w:t>
        </w:r>
        <w:bookmarkEnd w:id="95"/>
      </w:ins>
    </w:p>
    <w:p w14:paraId="390EB9FB" w14:textId="77777777" w:rsidR="00924261" w:rsidRPr="005C0062" w:rsidRDefault="00924261" w:rsidP="00924261">
      <w:pPr>
        <w:pStyle w:val="af3"/>
        <w:spacing w:line="360" w:lineRule="auto"/>
        <w:rPr>
          <w:ins w:id="97" w:author="严鑫能" w:date="2020-11-03T14:03:00Z"/>
          <w:i/>
          <w:iCs/>
          <w:color w:val="808080" w:themeColor="background1" w:themeShade="80"/>
        </w:rPr>
      </w:pPr>
      <w:ins w:id="98" w:author="严鑫能" w:date="2020-11-03T14:03:00Z">
        <w:r w:rsidRPr="005C0062">
          <w:rPr>
            <w:i/>
            <w:iCs/>
            <w:color w:val="808080" w:themeColor="background1" w:themeShade="80"/>
          </w:rPr>
          <w:t>通过分析</w:t>
        </w:r>
        <w:r w:rsidRPr="005C0062">
          <w:rPr>
            <w:rFonts w:hint="eastAsia"/>
            <w:i/>
            <w:iCs/>
            <w:color w:val="808080" w:themeColor="background1" w:themeShade="80"/>
          </w:rPr>
          <w:t>《医疗器械网络安全注册技术审查指导原则》及网络安全风险管理，提出了适宜的风险控制措施，确定了网络安全需求；将需求纳入《产品需求规范》，并将网络安全需求在设计规范中体现，对产品进行系统测试和用户测试，确认输出满足了输入的要求，风险控制措施得以实施并有效</w:t>
        </w:r>
        <w:r>
          <w:rPr>
            <w:rFonts w:hint="eastAsia"/>
            <w:i/>
            <w:iCs/>
            <w:color w:val="808080" w:themeColor="background1" w:themeShade="80"/>
          </w:rPr>
          <w:t>验证</w:t>
        </w:r>
        <w:r w:rsidRPr="005C0062">
          <w:rPr>
            <w:rFonts w:hint="eastAsia"/>
            <w:i/>
            <w:iCs/>
            <w:color w:val="808080" w:themeColor="background1" w:themeShade="80"/>
          </w:rPr>
          <w:t>，</w:t>
        </w:r>
        <w:r w:rsidRPr="005C0062">
          <w:rPr>
            <w:i/>
            <w:iCs/>
            <w:color w:val="808080" w:themeColor="background1" w:themeShade="80"/>
          </w:rPr>
          <w:t xml:space="preserve"> </w:t>
        </w:r>
        <w:r>
          <w:rPr>
            <w:rFonts w:hint="eastAsia"/>
            <w:i/>
            <w:iCs/>
            <w:color w:val="808080" w:themeColor="background1" w:themeShade="80"/>
          </w:rPr>
          <w:t>具体见《软件及网络安全可追溯性分析报告》</w:t>
        </w:r>
      </w:ins>
    </w:p>
    <w:p w14:paraId="05019F5D" w14:textId="77777777" w:rsidR="00417A92" w:rsidRDefault="00C001BF">
      <w:pPr>
        <w:numPr>
          <w:ilvl w:val="0"/>
          <w:numId w:val="2"/>
        </w:numPr>
        <w:tabs>
          <w:tab w:val="left" w:pos="425"/>
        </w:tabs>
        <w:spacing w:line="336" w:lineRule="auto"/>
        <w:outlineLvl w:val="0"/>
        <w:rPr>
          <w:b/>
          <w:bCs/>
          <w:sz w:val="28"/>
          <w:szCs w:val="28"/>
        </w:rPr>
      </w:pPr>
      <w:r>
        <w:rPr>
          <w:b/>
          <w:bCs/>
          <w:sz w:val="28"/>
          <w:szCs w:val="28"/>
        </w:rPr>
        <w:t>结论</w:t>
      </w:r>
      <w:bookmarkEnd w:id="94"/>
    </w:p>
    <w:p w14:paraId="2A4B69B6" w14:textId="77777777" w:rsidR="00417A92" w:rsidRDefault="00C001BF">
      <w:pPr>
        <w:spacing w:line="336" w:lineRule="auto"/>
        <w:ind w:firstLineChars="200" w:firstLine="480"/>
        <w:rPr>
          <w:sz w:val="24"/>
        </w:rPr>
      </w:pPr>
      <w:r>
        <w:rPr>
          <w:sz w:val="24"/>
        </w:rPr>
        <w:t>依据测试结果进行确定，确定测试结果是否满足要求。</w:t>
      </w:r>
    </w:p>
    <w:p w14:paraId="2A232410" w14:textId="77777777" w:rsidR="00417A92" w:rsidRDefault="00C001BF">
      <w:pPr>
        <w:numPr>
          <w:ilvl w:val="0"/>
          <w:numId w:val="2"/>
        </w:numPr>
        <w:tabs>
          <w:tab w:val="left" w:pos="425"/>
        </w:tabs>
        <w:spacing w:line="336" w:lineRule="auto"/>
        <w:outlineLvl w:val="0"/>
        <w:rPr>
          <w:b/>
          <w:bCs/>
          <w:sz w:val="28"/>
          <w:szCs w:val="28"/>
        </w:rPr>
      </w:pPr>
      <w:bookmarkStart w:id="99" w:name="_Toc522194000"/>
      <w:r>
        <w:rPr>
          <w:b/>
          <w:bCs/>
          <w:sz w:val="28"/>
          <w:szCs w:val="28"/>
        </w:rPr>
        <w:t>附录</w:t>
      </w:r>
      <w:bookmarkEnd w:id="99"/>
    </w:p>
    <w:p w14:paraId="212B5574" w14:textId="77777777" w:rsidR="00417A92" w:rsidRDefault="00C001BF">
      <w:pPr>
        <w:pStyle w:val="af3"/>
        <w:numPr>
          <w:ilvl w:val="1"/>
          <w:numId w:val="2"/>
        </w:numPr>
        <w:spacing w:line="336" w:lineRule="auto"/>
        <w:ind w:firstLineChars="0"/>
        <w:rPr>
          <w:sz w:val="24"/>
        </w:rPr>
      </w:pPr>
      <w:bookmarkStart w:id="100" w:name="_Toc504555772"/>
      <w:bookmarkStart w:id="101" w:name="_Hlk509476542"/>
      <w:r>
        <w:rPr>
          <w:sz w:val="24"/>
        </w:rPr>
        <w:t>关联验证文件信息</w:t>
      </w:r>
      <w:bookmarkEnd w:id="100"/>
    </w:p>
    <w:p w14:paraId="1679FC3D" w14:textId="77777777" w:rsidR="00417A92" w:rsidRDefault="00C001BF">
      <w:pPr>
        <w:spacing w:line="336" w:lineRule="auto"/>
        <w:ind w:firstLineChars="200" w:firstLine="480"/>
      </w:pPr>
      <w:r>
        <w:rPr>
          <w:kern w:val="0"/>
          <w:sz w:val="24"/>
        </w:rPr>
        <w:lastRenderedPageBreak/>
        <w:t>动态心电分析软件</w:t>
      </w:r>
      <w:r>
        <w:rPr>
          <w:bCs/>
          <w:sz w:val="24"/>
        </w:rPr>
        <w:t>网络</w:t>
      </w:r>
      <w:r>
        <w:rPr>
          <w:kern w:val="0"/>
          <w:sz w:val="24"/>
        </w:rPr>
        <w:t>安全测试</w:t>
      </w:r>
      <w:r>
        <w:rPr>
          <w:kern w:val="0"/>
          <w:sz w:val="24"/>
        </w:rPr>
        <w:t>报告</w:t>
      </w:r>
      <w:r>
        <w:rPr>
          <w:sz w:val="24"/>
        </w:rPr>
        <w:t>。</w:t>
      </w:r>
      <w:bookmarkEnd w:id="101"/>
    </w:p>
    <w:p w14:paraId="60CE735F" w14:textId="77777777" w:rsidR="00417A92" w:rsidRDefault="00417A92">
      <w:pPr>
        <w:spacing w:line="360" w:lineRule="auto"/>
      </w:pPr>
    </w:p>
    <w:sectPr w:rsidR="00417A92">
      <w:footerReference w:type="default" r:id="rId15"/>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2" w:author="严鑫能" w:date="2020-11-03T13:45:00Z" w:initials="严鑫能">
    <w:p w14:paraId="69F1FF50" w14:textId="77777777" w:rsidR="00AC2F72" w:rsidRDefault="00AC2F72">
      <w:pPr>
        <w:pStyle w:val="a3"/>
        <w:rPr>
          <w:rFonts w:hint="eastAsia"/>
        </w:rPr>
      </w:pPr>
      <w:r>
        <w:rPr>
          <w:rStyle w:val="af1"/>
        </w:rPr>
        <w:annotationRef/>
      </w:r>
      <w:r>
        <w:rPr>
          <w:rFonts w:hint="eastAsia"/>
        </w:rPr>
        <w:t>如何避免登录后未退出或注销，操作人员离开后，非授权用户访问健康数据的风险。或者本软件属于专用？</w:t>
      </w:r>
    </w:p>
  </w:comment>
  <w:comment w:id="43" w:author="严鑫能" w:date="2020-11-03T13:51:00Z" w:initials="严鑫能">
    <w:p w14:paraId="03DC97CD" w14:textId="77777777" w:rsidR="00AC2F72" w:rsidRDefault="00AC2F72">
      <w:pPr>
        <w:pStyle w:val="a3"/>
        <w:rPr>
          <w:rFonts w:hint="eastAsia"/>
        </w:rPr>
      </w:pPr>
      <w:r>
        <w:rPr>
          <w:rStyle w:val="af1"/>
        </w:rPr>
        <w:annotationRef/>
      </w:r>
      <w:r>
        <w:rPr>
          <w:rFonts w:hint="eastAsia"/>
        </w:rPr>
        <w:t>未在以下条款找到测试方法</w:t>
      </w:r>
    </w:p>
  </w:comment>
  <w:comment w:id="44" w:author="严鑫能" w:date="2020-11-03T13:52:00Z" w:initials="严鑫能">
    <w:p w14:paraId="40B850FD" w14:textId="77777777" w:rsidR="00AC2F72" w:rsidRDefault="00AC2F72">
      <w:pPr>
        <w:pStyle w:val="a3"/>
      </w:pPr>
      <w:r>
        <w:rPr>
          <w:rStyle w:val="af1"/>
        </w:rPr>
        <w:annotationRef/>
      </w:r>
      <w:r>
        <w:rPr>
          <w:rFonts w:hint="eastAsia"/>
        </w:rPr>
        <w:t>未在以下条款找到测试方法</w:t>
      </w:r>
    </w:p>
  </w:comment>
  <w:comment w:id="52" w:author="严鑫能" w:date="2020-11-03T13:56:00Z" w:initials="严鑫能">
    <w:p w14:paraId="7A07D89E" w14:textId="77777777" w:rsidR="00924261" w:rsidRDefault="00924261">
      <w:pPr>
        <w:pStyle w:val="a3"/>
        <w:rPr>
          <w:rFonts w:hint="eastAsia"/>
        </w:rPr>
      </w:pPr>
      <w:r>
        <w:rPr>
          <w:rStyle w:val="af1"/>
        </w:rPr>
        <w:annotationRef/>
      </w:r>
      <w:r>
        <w:rPr>
          <w:rFonts w:hint="eastAsia"/>
        </w:rPr>
        <w:t>对于</w:t>
      </w:r>
      <w:r>
        <w:rPr>
          <w:rFonts w:hint="eastAsia"/>
        </w:rPr>
        <w:t>1</w:t>
      </w:r>
      <w:r>
        <w:t>0.2</w:t>
      </w:r>
      <w:r>
        <w:rPr>
          <w:rFonts w:hint="eastAsia"/>
        </w:rPr>
        <w:t>列出的适用的每一项，均需要给予测试代号以便追溯，并详细确定测试方案和步骤</w:t>
      </w:r>
    </w:p>
  </w:comment>
  <w:comment w:id="54" w:author="严鑫能" w:date="2020-11-03T14:00:00Z" w:initials="严鑫能">
    <w:p w14:paraId="1A0E1605" w14:textId="77777777" w:rsidR="00924261" w:rsidRDefault="00924261">
      <w:pPr>
        <w:pStyle w:val="a3"/>
        <w:rPr>
          <w:rFonts w:hint="eastAsia"/>
        </w:rPr>
      </w:pPr>
      <w:r>
        <w:rPr>
          <w:rStyle w:val="af1"/>
        </w:rPr>
        <w:annotationRef/>
      </w:r>
      <w:r>
        <w:rPr>
          <w:rFonts w:hint="eastAsia"/>
        </w:rPr>
        <w:t>以下各个项目按此格式修订</w:t>
      </w:r>
    </w:p>
  </w:comment>
  <w:comment w:id="59" w:author="严鑫能" w:date="2020-11-03T13:59:00Z" w:initials="严鑫能">
    <w:p w14:paraId="296F7198" w14:textId="77777777" w:rsidR="00924261" w:rsidRDefault="00924261">
      <w:pPr>
        <w:pStyle w:val="a3"/>
        <w:rPr>
          <w:rFonts w:hint="eastAsia"/>
        </w:rPr>
      </w:pPr>
      <w:r>
        <w:rPr>
          <w:rStyle w:val="af1"/>
        </w:rPr>
        <w:annotationRef/>
      </w:r>
      <w:r>
        <w:rPr>
          <w:rFonts w:hint="eastAsia"/>
        </w:rPr>
        <w:t>需要详细步骤</w:t>
      </w:r>
    </w:p>
  </w:comment>
  <w:comment w:id="63" w:author="严鑫能" w:date="2020-11-03T13:48:00Z" w:initials="严鑫能">
    <w:p w14:paraId="33659B67" w14:textId="77777777" w:rsidR="00AC2F72" w:rsidRDefault="00AC2F72">
      <w:pPr>
        <w:pStyle w:val="a3"/>
      </w:pPr>
      <w:r>
        <w:rPr>
          <w:rStyle w:val="af1"/>
        </w:rPr>
        <w:annotationRef/>
      </w:r>
      <w:r>
        <w:rPr>
          <w:rFonts w:hint="eastAsia"/>
        </w:rPr>
        <w:t>保留安装记录</w:t>
      </w:r>
    </w:p>
  </w:comment>
  <w:comment w:id="64" w:author="严鑫能" w:date="2020-11-03T13:50:00Z" w:initials="严鑫能">
    <w:p w14:paraId="5C078752" w14:textId="77777777" w:rsidR="00AC2F72" w:rsidRDefault="00AC2F72">
      <w:pPr>
        <w:pStyle w:val="a3"/>
      </w:pPr>
      <w:r>
        <w:rPr>
          <w:rStyle w:val="af1"/>
        </w:rPr>
        <w:annotationRef/>
      </w:r>
      <w:r>
        <w:rPr>
          <w:rFonts w:hint="eastAsia"/>
        </w:rPr>
        <w:t>需要确定完整性和真实性</w:t>
      </w:r>
    </w:p>
  </w:comment>
  <w:comment w:id="67" w:author="严鑫能" w:date="2020-11-03T13:54:00Z" w:initials="严鑫能">
    <w:p w14:paraId="27DF4AE1" w14:textId="77777777" w:rsidR="00AC2F72" w:rsidRDefault="00AC2F72">
      <w:pPr>
        <w:pStyle w:val="a3"/>
        <w:rPr>
          <w:rFonts w:hint="eastAsia"/>
        </w:rPr>
      </w:pPr>
      <w:r>
        <w:rPr>
          <w:rStyle w:val="af1"/>
        </w:rPr>
        <w:annotationRef/>
      </w:r>
      <w:r>
        <w:rPr>
          <w:rFonts w:hint="eastAsia"/>
        </w:rPr>
        <w:t>是否需要确定错误的用户名或密码无法登录？</w:t>
      </w:r>
      <w:r w:rsidR="00924261">
        <w:rPr>
          <w:rFonts w:hint="eastAsia"/>
        </w:rPr>
        <w:t>明确规定相应的测试方法</w:t>
      </w:r>
    </w:p>
  </w:comment>
  <w:comment w:id="68" w:author="严鑫能" w:date="2020-11-03T13:57:00Z" w:initials="严鑫能">
    <w:p w14:paraId="3C485768" w14:textId="77777777" w:rsidR="00924261" w:rsidRDefault="00924261">
      <w:pPr>
        <w:pStyle w:val="a3"/>
        <w:rPr>
          <w:rFonts w:hint="eastAsia"/>
        </w:rPr>
      </w:pPr>
      <w:r>
        <w:rPr>
          <w:rStyle w:val="af1"/>
        </w:rPr>
        <w:annotationRef/>
      </w:r>
      <w:r>
        <w:rPr>
          <w:rFonts w:hint="eastAsia"/>
        </w:rPr>
        <w:t>查看是否可以升级？还是其他状态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F1FF50" w15:done="0"/>
  <w15:commentEx w15:paraId="03DC97CD" w15:done="0"/>
  <w15:commentEx w15:paraId="40B850FD" w15:done="0"/>
  <w15:commentEx w15:paraId="7A07D89E" w15:done="0"/>
  <w15:commentEx w15:paraId="1A0E1605" w15:done="0"/>
  <w15:commentEx w15:paraId="296F7198" w15:done="0"/>
  <w15:commentEx w15:paraId="33659B67" w15:done="0"/>
  <w15:commentEx w15:paraId="5C078752" w15:done="0"/>
  <w15:commentEx w15:paraId="27DF4AE1" w15:done="0"/>
  <w15:commentEx w15:paraId="3C4857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F1FF50" w16cid:durableId="234BDD75"/>
  <w16cid:commentId w16cid:paraId="03DC97CD" w16cid:durableId="234BDEF8"/>
  <w16cid:commentId w16cid:paraId="40B850FD" w16cid:durableId="234BDF28"/>
  <w16cid:commentId w16cid:paraId="7A07D89E" w16cid:durableId="234BDFFD"/>
  <w16cid:commentId w16cid:paraId="1A0E1605" w16cid:durableId="234BE0ED"/>
  <w16cid:commentId w16cid:paraId="296F7198" w16cid:durableId="234BE0D0"/>
  <w16cid:commentId w16cid:paraId="33659B67" w16cid:durableId="234BDE49"/>
  <w16cid:commentId w16cid:paraId="5C078752" w16cid:durableId="234BDE8E"/>
  <w16cid:commentId w16cid:paraId="27DF4AE1" w16cid:durableId="234BDFA6"/>
  <w16cid:commentId w16cid:paraId="3C485768" w16cid:durableId="234BE0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E41C7" w14:textId="77777777" w:rsidR="00C001BF" w:rsidRDefault="00C001BF">
      <w:r>
        <w:separator/>
      </w:r>
    </w:p>
  </w:endnote>
  <w:endnote w:type="continuationSeparator" w:id="0">
    <w:p w14:paraId="232A87CD" w14:textId="77777777" w:rsidR="00C001BF" w:rsidRDefault="00C00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ABE86" w14:textId="77777777" w:rsidR="00417A92" w:rsidRDefault="00C001BF">
    <w:pPr>
      <w:pStyle w:val="a7"/>
      <w:jc w:val="both"/>
      <w:rPr>
        <w:sz w:val="13"/>
        <w:szCs w:val="13"/>
      </w:rPr>
    </w:pPr>
    <w:r>
      <w:rPr>
        <w:rFonts w:hint="eastAsia"/>
        <w:sz w:val="13"/>
        <w:szCs w:val="13"/>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7B9FA" w14:textId="77777777" w:rsidR="00417A92" w:rsidRDefault="00C001BF">
    <w:pPr>
      <w:pStyle w:val="a7"/>
      <w:jc w:val="both"/>
      <w:rPr>
        <w:sz w:val="13"/>
        <w:szCs w:val="13"/>
      </w:rPr>
    </w:pPr>
    <w:r>
      <w:rPr>
        <w:noProof/>
        <w:sz w:val="13"/>
      </w:rPr>
      <mc:AlternateContent>
        <mc:Choice Requires="wps">
          <w:drawing>
            <wp:anchor distT="0" distB="0" distL="114300" distR="114300" simplePos="0" relativeHeight="251658240" behindDoc="0" locked="0" layoutInCell="1" allowOverlap="1" wp14:anchorId="75496D8C" wp14:editId="1CFC920B">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07B5EFA" w14:textId="77777777" w:rsidR="00417A92" w:rsidRDefault="00C001BF">
                          <w:pPr>
                            <w:pStyle w:val="a7"/>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r>
      <w:rPr>
        <w:rFonts w:hint="eastAsia"/>
        <w:sz w:val="13"/>
        <w:szCs w:val="13"/>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046F6" w14:textId="77777777" w:rsidR="00C001BF" w:rsidRDefault="00C001BF">
      <w:r>
        <w:separator/>
      </w:r>
    </w:p>
  </w:footnote>
  <w:footnote w:type="continuationSeparator" w:id="0">
    <w:p w14:paraId="49E08604" w14:textId="77777777" w:rsidR="00C001BF" w:rsidRDefault="00C00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BB722" w14:textId="77777777" w:rsidR="00417A92" w:rsidRDefault="00417A92">
    <w:pPr>
      <w:pStyle w:val="a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058A9"/>
    <w:multiLevelType w:val="multilevel"/>
    <w:tmpl w:val="0D0058A9"/>
    <w:lvl w:ilvl="0">
      <w:start w:val="1"/>
      <w:numFmt w:val="bullet"/>
      <w:lvlText w:val=""/>
      <w:lvlJc w:val="left"/>
      <w:pPr>
        <w:tabs>
          <w:tab w:val="left" w:pos="420"/>
        </w:tabs>
        <w:ind w:left="42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14E24CAC"/>
    <w:multiLevelType w:val="multilevel"/>
    <w:tmpl w:val="14E24CAC"/>
    <w:lvl w:ilvl="0">
      <w:start w:val="1"/>
      <w:numFmt w:val="decimal"/>
      <w:lvlText w:val="%1"/>
      <w:lvlJc w:val="left"/>
      <w:pPr>
        <w:tabs>
          <w:tab w:val="left" w:pos="0"/>
        </w:tabs>
        <w:ind w:left="0" w:firstLine="0"/>
      </w:pPr>
      <w:rPr>
        <w:rFonts w:hint="eastAsia"/>
        <w:b/>
        <w:i w:val="0"/>
        <w:sz w:val="28"/>
      </w:rPr>
    </w:lvl>
    <w:lvl w:ilvl="1">
      <w:start w:val="1"/>
      <w:numFmt w:val="decimal"/>
      <w:suff w:val="space"/>
      <w:lvlText w:val="%1.%2"/>
      <w:lvlJc w:val="left"/>
      <w:pPr>
        <w:ind w:left="0" w:firstLine="0"/>
      </w:pPr>
      <w:rPr>
        <w:rFonts w:ascii="Times New Roman" w:hAnsi="Times New Roman" w:cs="Times New Roman" w:hint="default"/>
        <w:b w:val="0"/>
        <w:i w:val="0"/>
        <w:color w:val="auto"/>
        <w:sz w:val="24"/>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suff w:val="space"/>
      <w:lvlText w:val="%1.%2.%3.%4"/>
      <w:lvlJc w:val="left"/>
      <w:pPr>
        <w:ind w:left="0" w:firstLine="0"/>
      </w:pPr>
      <w:rPr>
        <w:rFonts w:hint="eastAsia"/>
      </w:rPr>
    </w:lvl>
    <w:lvl w:ilvl="4">
      <w:start w:val="1"/>
      <w:numFmt w:val="lowerLetter"/>
      <w:lvlText w:val="%5)"/>
      <w:lvlJc w:val="left"/>
      <w:pPr>
        <w:tabs>
          <w:tab w:val="left" w:pos="0"/>
        </w:tabs>
        <w:ind w:left="833" w:hanging="425"/>
      </w:pPr>
      <w:rPr>
        <w:rFonts w:hint="eastAsia"/>
      </w:rPr>
    </w:lvl>
    <w:lvl w:ilvl="5">
      <w:start w:val="1"/>
      <w:numFmt w:val="bullet"/>
      <w:lvlText w:val=""/>
      <w:lvlJc w:val="left"/>
      <w:pPr>
        <w:tabs>
          <w:tab w:val="left" w:pos="0"/>
        </w:tabs>
        <w:ind w:left="833" w:hanging="425"/>
      </w:pPr>
      <w:rPr>
        <w:rFonts w:ascii="Wingdings" w:hAnsi="Wingdings" w:hint="default"/>
      </w:rPr>
    </w:lvl>
    <w:lvl w:ilvl="6">
      <w:start w:val="1"/>
      <w:numFmt w:val="decimal"/>
      <w:lvlText w:val="%7[%1]"/>
      <w:lvlJc w:val="left"/>
      <w:pPr>
        <w:tabs>
          <w:tab w:val="left" w:pos="0"/>
        </w:tabs>
        <w:ind w:left="0" w:firstLine="0"/>
      </w:pPr>
      <w:rPr>
        <w:rFonts w:hint="eastAsia"/>
      </w:rPr>
    </w:lvl>
    <w:lvl w:ilvl="7">
      <w:start w:val="1"/>
      <w:numFmt w:val="decimal"/>
      <w:lvlText w:val="[%8]."/>
      <w:lvlJc w:val="left"/>
      <w:pPr>
        <w:tabs>
          <w:tab w:val="left" w:pos="0"/>
        </w:tabs>
        <w:ind w:left="0" w:firstLine="0"/>
      </w:pPr>
      <w:rPr>
        <w:rFonts w:hint="eastAsia"/>
      </w:rPr>
    </w:lvl>
    <w:lvl w:ilvl="8">
      <w:start w:val="1"/>
      <w:numFmt w:val="decimal"/>
      <w:lvlText w:val="%1.%2.%3.%4.%5.%6.%7.%8.%9."/>
      <w:lvlJc w:val="left"/>
      <w:pPr>
        <w:tabs>
          <w:tab w:val="left" w:pos="1559"/>
        </w:tabs>
        <w:ind w:left="1559" w:hanging="1559"/>
      </w:pPr>
      <w:rPr>
        <w:rFonts w:hint="eastAsia"/>
      </w:rPr>
    </w:lvl>
  </w:abstractNum>
  <w:abstractNum w:abstractNumId="2" w15:restartNumberingAfterBreak="0">
    <w:nsid w:val="37F57D28"/>
    <w:multiLevelType w:val="multilevel"/>
    <w:tmpl w:val="37F57D28"/>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15:restartNumberingAfterBreak="0">
    <w:nsid w:val="555E3BF1"/>
    <w:multiLevelType w:val="multilevel"/>
    <w:tmpl w:val="555E3BF1"/>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严鑫能">
    <w15:presenceInfo w15:providerId="None" w15:userId="严鑫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55B"/>
    <w:rsid w:val="00005FB4"/>
    <w:rsid w:val="000226B7"/>
    <w:rsid w:val="00032E55"/>
    <w:rsid w:val="000468F3"/>
    <w:rsid w:val="00087222"/>
    <w:rsid w:val="000A0406"/>
    <w:rsid w:val="000F2FB2"/>
    <w:rsid w:val="00112011"/>
    <w:rsid w:val="001318CD"/>
    <w:rsid w:val="00135764"/>
    <w:rsid w:val="00165171"/>
    <w:rsid w:val="00176C90"/>
    <w:rsid w:val="001964B4"/>
    <w:rsid w:val="00196B39"/>
    <w:rsid w:val="00197379"/>
    <w:rsid w:val="001A3556"/>
    <w:rsid w:val="001B2100"/>
    <w:rsid w:val="001F3967"/>
    <w:rsid w:val="0021060C"/>
    <w:rsid w:val="002210AF"/>
    <w:rsid w:val="0025086C"/>
    <w:rsid w:val="00253827"/>
    <w:rsid w:val="00257CDF"/>
    <w:rsid w:val="002736D6"/>
    <w:rsid w:val="00281635"/>
    <w:rsid w:val="002828F2"/>
    <w:rsid w:val="00283F00"/>
    <w:rsid w:val="0028421C"/>
    <w:rsid w:val="00284CDE"/>
    <w:rsid w:val="00296412"/>
    <w:rsid w:val="002A4856"/>
    <w:rsid w:val="002A75B0"/>
    <w:rsid w:val="002E0DC3"/>
    <w:rsid w:val="002F506E"/>
    <w:rsid w:val="00316D2B"/>
    <w:rsid w:val="003213DC"/>
    <w:rsid w:val="00327DBC"/>
    <w:rsid w:val="003435B2"/>
    <w:rsid w:val="003606B8"/>
    <w:rsid w:val="003709D8"/>
    <w:rsid w:val="00381024"/>
    <w:rsid w:val="00390D35"/>
    <w:rsid w:val="00391396"/>
    <w:rsid w:val="003A3C3A"/>
    <w:rsid w:val="003C338A"/>
    <w:rsid w:val="003C6ADB"/>
    <w:rsid w:val="003D57D6"/>
    <w:rsid w:val="003D67EB"/>
    <w:rsid w:val="00417A92"/>
    <w:rsid w:val="004258D2"/>
    <w:rsid w:val="00464B5B"/>
    <w:rsid w:val="004A5B37"/>
    <w:rsid w:val="004A5D23"/>
    <w:rsid w:val="004B3E64"/>
    <w:rsid w:val="004C4383"/>
    <w:rsid w:val="004D6808"/>
    <w:rsid w:val="004E3301"/>
    <w:rsid w:val="004F1A28"/>
    <w:rsid w:val="00500D4D"/>
    <w:rsid w:val="00523C58"/>
    <w:rsid w:val="00551260"/>
    <w:rsid w:val="00555A61"/>
    <w:rsid w:val="00572BE8"/>
    <w:rsid w:val="00572F20"/>
    <w:rsid w:val="005A1CC7"/>
    <w:rsid w:val="005B320A"/>
    <w:rsid w:val="005C1BB1"/>
    <w:rsid w:val="005D5432"/>
    <w:rsid w:val="005E0501"/>
    <w:rsid w:val="005E4288"/>
    <w:rsid w:val="005E79F4"/>
    <w:rsid w:val="005F6F13"/>
    <w:rsid w:val="00610B23"/>
    <w:rsid w:val="0063290F"/>
    <w:rsid w:val="0063537C"/>
    <w:rsid w:val="00651ADE"/>
    <w:rsid w:val="00684B81"/>
    <w:rsid w:val="00693945"/>
    <w:rsid w:val="006956A7"/>
    <w:rsid w:val="006978F1"/>
    <w:rsid w:val="006A0411"/>
    <w:rsid w:val="006C5991"/>
    <w:rsid w:val="006D5421"/>
    <w:rsid w:val="006F6CEC"/>
    <w:rsid w:val="00745A34"/>
    <w:rsid w:val="00756FD1"/>
    <w:rsid w:val="00787A5C"/>
    <w:rsid w:val="007922FF"/>
    <w:rsid w:val="00792320"/>
    <w:rsid w:val="00793AB5"/>
    <w:rsid w:val="007A0F0B"/>
    <w:rsid w:val="007B2A18"/>
    <w:rsid w:val="007C5C4D"/>
    <w:rsid w:val="007D0484"/>
    <w:rsid w:val="00824F05"/>
    <w:rsid w:val="00841E79"/>
    <w:rsid w:val="008478CC"/>
    <w:rsid w:val="00866A35"/>
    <w:rsid w:val="0087354B"/>
    <w:rsid w:val="008A1911"/>
    <w:rsid w:val="008B1F30"/>
    <w:rsid w:val="008F0BA3"/>
    <w:rsid w:val="00911173"/>
    <w:rsid w:val="0091535C"/>
    <w:rsid w:val="009154B8"/>
    <w:rsid w:val="00924261"/>
    <w:rsid w:val="009267EC"/>
    <w:rsid w:val="00932333"/>
    <w:rsid w:val="0095405B"/>
    <w:rsid w:val="00955DC3"/>
    <w:rsid w:val="009C4005"/>
    <w:rsid w:val="009E0A85"/>
    <w:rsid w:val="009E51FA"/>
    <w:rsid w:val="009E6332"/>
    <w:rsid w:val="00A03298"/>
    <w:rsid w:val="00A1390F"/>
    <w:rsid w:val="00A354A2"/>
    <w:rsid w:val="00A35F11"/>
    <w:rsid w:val="00A56D42"/>
    <w:rsid w:val="00A60E45"/>
    <w:rsid w:val="00A648A7"/>
    <w:rsid w:val="00A7355B"/>
    <w:rsid w:val="00AB3D62"/>
    <w:rsid w:val="00AC20BE"/>
    <w:rsid w:val="00AC2F72"/>
    <w:rsid w:val="00AE47E3"/>
    <w:rsid w:val="00AF3891"/>
    <w:rsid w:val="00B16C5F"/>
    <w:rsid w:val="00B67A12"/>
    <w:rsid w:val="00B91936"/>
    <w:rsid w:val="00B95805"/>
    <w:rsid w:val="00BB7AFB"/>
    <w:rsid w:val="00BC366E"/>
    <w:rsid w:val="00BC476B"/>
    <w:rsid w:val="00BD668E"/>
    <w:rsid w:val="00BF3A6C"/>
    <w:rsid w:val="00C001BF"/>
    <w:rsid w:val="00C060DC"/>
    <w:rsid w:val="00C13BCC"/>
    <w:rsid w:val="00C2374A"/>
    <w:rsid w:val="00C457EF"/>
    <w:rsid w:val="00C507D8"/>
    <w:rsid w:val="00C67D89"/>
    <w:rsid w:val="00CB5C3E"/>
    <w:rsid w:val="00CC03C6"/>
    <w:rsid w:val="00CC51D0"/>
    <w:rsid w:val="00CD5D38"/>
    <w:rsid w:val="00D02601"/>
    <w:rsid w:val="00D07E1B"/>
    <w:rsid w:val="00D25640"/>
    <w:rsid w:val="00D31CAD"/>
    <w:rsid w:val="00D330C9"/>
    <w:rsid w:val="00D378A9"/>
    <w:rsid w:val="00D5632E"/>
    <w:rsid w:val="00D60C58"/>
    <w:rsid w:val="00D95584"/>
    <w:rsid w:val="00DD3B7F"/>
    <w:rsid w:val="00DD6431"/>
    <w:rsid w:val="00DE2569"/>
    <w:rsid w:val="00DE6E09"/>
    <w:rsid w:val="00E20A18"/>
    <w:rsid w:val="00E2610D"/>
    <w:rsid w:val="00E26669"/>
    <w:rsid w:val="00E3677D"/>
    <w:rsid w:val="00E36CD0"/>
    <w:rsid w:val="00E415DA"/>
    <w:rsid w:val="00E53836"/>
    <w:rsid w:val="00E73B16"/>
    <w:rsid w:val="00E765C4"/>
    <w:rsid w:val="00E9188E"/>
    <w:rsid w:val="00EA74C4"/>
    <w:rsid w:val="00EC1EC8"/>
    <w:rsid w:val="00EF751C"/>
    <w:rsid w:val="00F25E9B"/>
    <w:rsid w:val="00F4496A"/>
    <w:rsid w:val="00F54187"/>
    <w:rsid w:val="00F60A96"/>
    <w:rsid w:val="00F62546"/>
    <w:rsid w:val="00F6690C"/>
    <w:rsid w:val="00F857F9"/>
    <w:rsid w:val="00F91CF6"/>
    <w:rsid w:val="00F93923"/>
    <w:rsid w:val="00F972A2"/>
    <w:rsid w:val="00F979DE"/>
    <w:rsid w:val="00FA7BE0"/>
    <w:rsid w:val="00FB5915"/>
    <w:rsid w:val="00FE34D2"/>
    <w:rsid w:val="00FE5441"/>
    <w:rsid w:val="00FF1A4C"/>
    <w:rsid w:val="01303F12"/>
    <w:rsid w:val="01F21ABB"/>
    <w:rsid w:val="02BC61FB"/>
    <w:rsid w:val="038E69BF"/>
    <w:rsid w:val="03CD7315"/>
    <w:rsid w:val="04FB4E41"/>
    <w:rsid w:val="081F0AFD"/>
    <w:rsid w:val="0A104B16"/>
    <w:rsid w:val="0A125CCF"/>
    <w:rsid w:val="0C756B53"/>
    <w:rsid w:val="0CC37085"/>
    <w:rsid w:val="0D3C494D"/>
    <w:rsid w:val="0D6C5AFD"/>
    <w:rsid w:val="0D943B2A"/>
    <w:rsid w:val="0DFC3046"/>
    <w:rsid w:val="0E3D4637"/>
    <w:rsid w:val="0EB57B68"/>
    <w:rsid w:val="0EB57F37"/>
    <w:rsid w:val="0EE32966"/>
    <w:rsid w:val="0F645AA6"/>
    <w:rsid w:val="0F654B19"/>
    <w:rsid w:val="10E63FD8"/>
    <w:rsid w:val="1229260D"/>
    <w:rsid w:val="12DF0DE9"/>
    <w:rsid w:val="137F73D7"/>
    <w:rsid w:val="157E5668"/>
    <w:rsid w:val="15D04978"/>
    <w:rsid w:val="16130530"/>
    <w:rsid w:val="168046E8"/>
    <w:rsid w:val="1772411B"/>
    <w:rsid w:val="18C7503E"/>
    <w:rsid w:val="19332A6F"/>
    <w:rsid w:val="1A5F3FED"/>
    <w:rsid w:val="1A7970C4"/>
    <w:rsid w:val="1ACD6841"/>
    <w:rsid w:val="1B5F2298"/>
    <w:rsid w:val="1B813D62"/>
    <w:rsid w:val="1BDA2B80"/>
    <w:rsid w:val="1BF41398"/>
    <w:rsid w:val="1CB104AC"/>
    <w:rsid w:val="1D8B7AA2"/>
    <w:rsid w:val="1E27641D"/>
    <w:rsid w:val="1EFF3FCE"/>
    <w:rsid w:val="1F773D70"/>
    <w:rsid w:val="1FCE2ED3"/>
    <w:rsid w:val="1FD33F04"/>
    <w:rsid w:val="20F23657"/>
    <w:rsid w:val="21002462"/>
    <w:rsid w:val="212C48D1"/>
    <w:rsid w:val="214C43D9"/>
    <w:rsid w:val="21CF7792"/>
    <w:rsid w:val="221F0511"/>
    <w:rsid w:val="22634528"/>
    <w:rsid w:val="233D04C0"/>
    <w:rsid w:val="23694296"/>
    <w:rsid w:val="23DE7025"/>
    <w:rsid w:val="250E50E5"/>
    <w:rsid w:val="25331F91"/>
    <w:rsid w:val="25F605E3"/>
    <w:rsid w:val="260873FB"/>
    <w:rsid w:val="26E928EA"/>
    <w:rsid w:val="28936A29"/>
    <w:rsid w:val="28EE71E9"/>
    <w:rsid w:val="296B72A2"/>
    <w:rsid w:val="298457E7"/>
    <w:rsid w:val="29CE29D7"/>
    <w:rsid w:val="29EB36BC"/>
    <w:rsid w:val="2A040FD0"/>
    <w:rsid w:val="2C6846D4"/>
    <w:rsid w:val="2D0F2034"/>
    <w:rsid w:val="2E305968"/>
    <w:rsid w:val="2EA37529"/>
    <w:rsid w:val="2FE5169D"/>
    <w:rsid w:val="301968C5"/>
    <w:rsid w:val="304144D9"/>
    <w:rsid w:val="315E525A"/>
    <w:rsid w:val="31987467"/>
    <w:rsid w:val="31BE75E7"/>
    <w:rsid w:val="325B0A1D"/>
    <w:rsid w:val="32E201E0"/>
    <w:rsid w:val="33FD78AF"/>
    <w:rsid w:val="35901C50"/>
    <w:rsid w:val="38374E71"/>
    <w:rsid w:val="38565325"/>
    <w:rsid w:val="38C96F3C"/>
    <w:rsid w:val="392F4BC6"/>
    <w:rsid w:val="394F5B85"/>
    <w:rsid w:val="3AA4334B"/>
    <w:rsid w:val="3AD70E31"/>
    <w:rsid w:val="3B1239FA"/>
    <w:rsid w:val="3C3A020F"/>
    <w:rsid w:val="3D0D789A"/>
    <w:rsid w:val="3EF6544E"/>
    <w:rsid w:val="3FBD38D8"/>
    <w:rsid w:val="41444328"/>
    <w:rsid w:val="42A01551"/>
    <w:rsid w:val="42B777DA"/>
    <w:rsid w:val="43377991"/>
    <w:rsid w:val="43A63D30"/>
    <w:rsid w:val="43C31FE3"/>
    <w:rsid w:val="43DE709D"/>
    <w:rsid w:val="445E64EA"/>
    <w:rsid w:val="45FB3C07"/>
    <w:rsid w:val="46636A61"/>
    <w:rsid w:val="471E0AA2"/>
    <w:rsid w:val="475D6B81"/>
    <w:rsid w:val="479037E4"/>
    <w:rsid w:val="4885483F"/>
    <w:rsid w:val="497272A8"/>
    <w:rsid w:val="49941AC1"/>
    <w:rsid w:val="49F976C6"/>
    <w:rsid w:val="4A1D6E78"/>
    <w:rsid w:val="4A5A6D89"/>
    <w:rsid w:val="4AF46B1E"/>
    <w:rsid w:val="4AFB7ACA"/>
    <w:rsid w:val="4DFC5D93"/>
    <w:rsid w:val="4E576556"/>
    <w:rsid w:val="4F7413CC"/>
    <w:rsid w:val="50420AA9"/>
    <w:rsid w:val="50C05D12"/>
    <w:rsid w:val="51B35CE5"/>
    <w:rsid w:val="52F9000F"/>
    <w:rsid w:val="530F6BCA"/>
    <w:rsid w:val="540B1EF1"/>
    <w:rsid w:val="54577757"/>
    <w:rsid w:val="5524209E"/>
    <w:rsid w:val="55677B8E"/>
    <w:rsid w:val="55AD1091"/>
    <w:rsid w:val="55D757D6"/>
    <w:rsid w:val="56B97CDB"/>
    <w:rsid w:val="56DD0F93"/>
    <w:rsid w:val="57072040"/>
    <w:rsid w:val="577063AF"/>
    <w:rsid w:val="57CE64A0"/>
    <w:rsid w:val="5808608D"/>
    <w:rsid w:val="58F26A5C"/>
    <w:rsid w:val="599B6223"/>
    <w:rsid w:val="5A754140"/>
    <w:rsid w:val="5AA278C5"/>
    <w:rsid w:val="5AF85126"/>
    <w:rsid w:val="5CA37BB0"/>
    <w:rsid w:val="5DDA0D7B"/>
    <w:rsid w:val="5DDE54E9"/>
    <w:rsid w:val="5E0B2D12"/>
    <w:rsid w:val="5EF92B0A"/>
    <w:rsid w:val="600D34AC"/>
    <w:rsid w:val="60473DC3"/>
    <w:rsid w:val="60D931A1"/>
    <w:rsid w:val="61C35D65"/>
    <w:rsid w:val="63417AF6"/>
    <w:rsid w:val="637E36EB"/>
    <w:rsid w:val="63D0326F"/>
    <w:rsid w:val="64070117"/>
    <w:rsid w:val="65774F3E"/>
    <w:rsid w:val="65EB6336"/>
    <w:rsid w:val="67704905"/>
    <w:rsid w:val="67D9794A"/>
    <w:rsid w:val="68FA390D"/>
    <w:rsid w:val="6A322C27"/>
    <w:rsid w:val="6A7E7B36"/>
    <w:rsid w:val="6D0D117D"/>
    <w:rsid w:val="6D823045"/>
    <w:rsid w:val="6E500BE5"/>
    <w:rsid w:val="6E562D67"/>
    <w:rsid w:val="6F061CBB"/>
    <w:rsid w:val="6F560F82"/>
    <w:rsid w:val="6FCC43F6"/>
    <w:rsid w:val="707E0D4D"/>
    <w:rsid w:val="71132CDF"/>
    <w:rsid w:val="7314100D"/>
    <w:rsid w:val="73726D10"/>
    <w:rsid w:val="737F69F5"/>
    <w:rsid w:val="74626B69"/>
    <w:rsid w:val="75822EB5"/>
    <w:rsid w:val="75986DE7"/>
    <w:rsid w:val="77540A87"/>
    <w:rsid w:val="787A37BC"/>
    <w:rsid w:val="78E75170"/>
    <w:rsid w:val="7B3668EB"/>
    <w:rsid w:val="7B602B21"/>
    <w:rsid w:val="7C6D38D6"/>
    <w:rsid w:val="7D04149B"/>
    <w:rsid w:val="7E2476F8"/>
    <w:rsid w:val="7EC9550F"/>
    <w:rsid w:val="7F361A81"/>
    <w:rsid w:val="7FFB1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09CF7"/>
  <w15:docId w15:val="{CE49349E-80DE-4921-AEC4-1D6328F0C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2">
    <w:name w:val="heading 2"/>
    <w:basedOn w:val="a"/>
    <w:next w:val="a"/>
    <w:link w:val="20"/>
    <w:unhideWhenUsed/>
    <w:qFormat/>
    <w:pPr>
      <w:keepNext/>
      <w:keepLines/>
      <w:numPr>
        <w:ilvl w:val="1"/>
        <w:numId w:val="1"/>
      </w:numPr>
      <w:spacing w:line="360" w:lineRule="auto"/>
      <w:outlineLvl w:val="1"/>
    </w:pPr>
    <w:rPr>
      <w:rFonts w:eastAsiaTheme="majorEastAsia" w:cstheme="majorBidi"/>
      <w:bCs/>
      <w:sz w:val="24"/>
      <w:szCs w:val="32"/>
    </w:rPr>
  </w:style>
  <w:style w:type="paragraph" w:styleId="3">
    <w:name w:val="heading 3"/>
    <w:basedOn w:val="a"/>
    <w:next w:val="a"/>
    <w:link w:val="30"/>
    <w:uiPriority w:val="9"/>
    <w:unhideWhenUsed/>
    <w:qFormat/>
    <w:pPr>
      <w:keepNext/>
      <w:keepLines/>
      <w:numPr>
        <w:ilvl w:val="2"/>
        <w:numId w:val="1"/>
      </w:numPr>
      <w:spacing w:line="360" w:lineRule="auto"/>
      <w:ind w:firstLine="0"/>
      <w:outlineLvl w:val="2"/>
    </w:pPr>
    <w:rPr>
      <w:rFonts w:eastAsiaTheme="minorEastAsia" w:cstheme="minorBidi"/>
      <w:bCs/>
      <w:sz w:val="24"/>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ind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ind w:firstLine="0"/>
      <w:outlineLvl w:val="4"/>
    </w:pPr>
    <w:rPr>
      <w:rFonts w:eastAsiaTheme="minorEastAsia" w:cstheme="minorBidi"/>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ind w:firstLine="0"/>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ind w:firstLine="0"/>
      <w:outlineLvl w:val="6"/>
    </w:pPr>
    <w:rPr>
      <w:rFonts w:eastAsiaTheme="minorEastAsia" w:cstheme="minorBidi"/>
      <w:b/>
      <w:bCs/>
      <w:sz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ind w:firstLine="0"/>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ind w:firstLine="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21">
    <w:name w:val="Body Text Indent 2"/>
    <w:basedOn w:val="a"/>
    <w:link w:val="22"/>
    <w:uiPriority w:val="99"/>
    <w:semiHidden/>
    <w:unhideWhenUsed/>
    <w:qFormat/>
    <w:pPr>
      <w:spacing w:after="120" w:line="480" w:lineRule="auto"/>
      <w:ind w:leftChars="200" w:left="420"/>
    </w:pPr>
  </w:style>
  <w:style w:type="paragraph" w:styleId="a5">
    <w:name w:val="Balloon Text"/>
    <w:basedOn w:val="a"/>
    <w:link w:val="a6"/>
    <w:uiPriority w:val="99"/>
    <w:semiHidden/>
    <w:unhideWhenUsed/>
    <w:qFormat/>
    <w:rPr>
      <w:sz w:val="18"/>
      <w:szCs w:val="18"/>
    </w:rPr>
  </w:style>
  <w:style w:type="paragraph" w:styleId="a7">
    <w:name w:val="footer"/>
    <w:basedOn w:val="a"/>
    <w:link w:val="a8"/>
    <w:qFormat/>
    <w:pPr>
      <w:tabs>
        <w:tab w:val="center" w:pos="4153"/>
        <w:tab w:val="right" w:pos="8306"/>
      </w:tabs>
      <w:snapToGrid w:val="0"/>
      <w:jc w:val="left"/>
    </w:pPr>
    <w:rPr>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20"/>
        <w:tab w:val="right" w:leader="dot" w:pos="8222"/>
      </w:tabs>
      <w:spacing w:line="360" w:lineRule="auto"/>
    </w:pPr>
  </w:style>
  <w:style w:type="paragraph" w:styleId="ab">
    <w:name w:val="annotation subject"/>
    <w:basedOn w:val="a3"/>
    <w:next w:val="a3"/>
    <w:link w:val="ac"/>
    <w:uiPriority w:val="99"/>
    <w:semiHidden/>
    <w:unhideWhenUsed/>
    <w:qFormat/>
    <w:rPr>
      <w:b/>
      <w:bCs/>
    </w:rPr>
  </w:style>
  <w:style w:type="table" w:styleId="ad">
    <w:name w:val="Table Grid"/>
    <w:basedOn w:val="a1"/>
    <w:uiPriority w:val="3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Pr>
      <w:b/>
      <w:bCs/>
    </w:rPr>
  </w:style>
  <w:style w:type="character" w:styleId="af">
    <w:name w:val="page number"/>
    <w:basedOn w:val="a0"/>
    <w:qFormat/>
  </w:style>
  <w:style w:type="character" w:styleId="af0">
    <w:name w:val="Hyperlink"/>
    <w:uiPriority w:val="99"/>
    <w:qFormat/>
    <w:rPr>
      <w:color w:val="0000FF"/>
      <w:u w:val="single"/>
    </w:rPr>
  </w:style>
  <w:style w:type="character" w:styleId="af1">
    <w:name w:val="annotation reference"/>
    <w:basedOn w:val="a0"/>
    <w:uiPriority w:val="99"/>
    <w:semiHidden/>
    <w:unhideWhenUsed/>
    <w:qFormat/>
    <w:rPr>
      <w:sz w:val="21"/>
      <w:szCs w:val="21"/>
    </w:rPr>
  </w:style>
  <w:style w:type="character" w:customStyle="1" w:styleId="aa">
    <w:name w:val="页眉 字符"/>
    <w:basedOn w:val="a0"/>
    <w:link w:val="a9"/>
    <w:qFormat/>
    <w:rPr>
      <w:rFonts w:ascii="Times New Roman" w:eastAsia="宋体" w:hAnsi="Times New Roman" w:cs="Times New Roman"/>
      <w:sz w:val="18"/>
      <w:szCs w:val="18"/>
    </w:rPr>
  </w:style>
  <w:style w:type="character" w:customStyle="1" w:styleId="a8">
    <w:name w:val="页脚 字符"/>
    <w:basedOn w:val="a0"/>
    <w:link w:val="a7"/>
    <w:qFormat/>
    <w:rPr>
      <w:rFonts w:ascii="Times New Roman" w:eastAsia="宋体" w:hAnsi="Times New Roman" w:cs="Times New Roman"/>
      <w:sz w:val="18"/>
      <w:szCs w:val="18"/>
    </w:rPr>
  </w:style>
  <w:style w:type="paragraph" w:customStyle="1" w:styleId="af2">
    <w:name w:val="标准的最小标题"/>
    <w:basedOn w:val="21"/>
    <w:qFormat/>
    <w:pPr>
      <w:spacing w:after="0" w:line="300" w:lineRule="auto"/>
      <w:ind w:leftChars="0" w:left="0"/>
    </w:pPr>
    <w:rPr>
      <w:sz w:val="24"/>
      <w:szCs w:val="20"/>
    </w:rPr>
  </w:style>
  <w:style w:type="character" w:customStyle="1" w:styleId="22">
    <w:name w:val="正文文本缩进 2 字符"/>
    <w:basedOn w:val="a0"/>
    <w:link w:val="21"/>
    <w:uiPriority w:val="99"/>
    <w:semiHidden/>
    <w:qFormat/>
    <w:rPr>
      <w:rFonts w:ascii="Times New Roman" w:eastAsia="宋体" w:hAnsi="Times New Roman" w:cs="Times New Roman"/>
      <w:szCs w:val="24"/>
    </w:rPr>
  </w:style>
  <w:style w:type="paragraph" w:styleId="af3">
    <w:name w:val="List Paragraph"/>
    <w:basedOn w:val="a"/>
    <w:uiPriority w:val="34"/>
    <w:qFormat/>
    <w:pPr>
      <w:ind w:firstLineChars="200" w:firstLine="420"/>
    </w:pPr>
  </w:style>
  <w:style w:type="character" w:customStyle="1" w:styleId="CharChar">
    <w:name w:val="管理模板正文 Char Char"/>
    <w:link w:val="af4"/>
    <w:qFormat/>
    <w:rPr>
      <w:rFonts w:eastAsia="宋体" w:hAnsi="宋体" w:cs="宋体"/>
      <w:sz w:val="24"/>
    </w:rPr>
  </w:style>
  <w:style w:type="paragraph" w:customStyle="1" w:styleId="af4">
    <w:name w:val="管理模板正文"/>
    <w:basedOn w:val="a"/>
    <w:link w:val="CharChar"/>
    <w:qFormat/>
    <w:pPr>
      <w:spacing w:line="360" w:lineRule="auto"/>
      <w:ind w:firstLineChars="200" w:firstLine="480"/>
    </w:pPr>
    <w:rPr>
      <w:rFonts w:asciiTheme="minorHAnsi" w:hAnsi="宋体" w:cs="宋体"/>
      <w:sz w:val="24"/>
      <w:szCs w:val="22"/>
    </w:rPr>
  </w:style>
  <w:style w:type="character" w:customStyle="1" w:styleId="a4">
    <w:name w:val="批注文字 字符"/>
    <w:basedOn w:val="a0"/>
    <w:link w:val="a3"/>
    <w:uiPriority w:val="99"/>
    <w:semiHidden/>
    <w:qFormat/>
    <w:rPr>
      <w:rFonts w:ascii="Times New Roman" w:eastAsia="宋体" w:hAnsi="Times New Roman" w:cs="Times New Roman"/>
      <w:szCs w:val="24"/>
    </w:rPr>
  </w:style>
  <w:style w:type="character" w:customStyle="1" w:styleId="ac">
    <w:name w:val="批注主题 字符"/>
    <w:basedOn w:val="a4"/>
    <w:link w:val="ab"/>
    <w:uiPriority w:val="99"/>
    <w:semiHidden/>
    <w:qFormat/>
    <w:rPr>
      <w:rFonts w:ascii="Times New Roman" w:eastAsia="宋体" w:hAnsi="Times New Roman" w:cs="Times New Roman"/>
      <w:b/>
      <w:bCs/>
      <w:szCs w:val="24"/>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20">
    <w:name w:val="标题 2 字符"/>
    <w:basedOn w:val="a0"/>
    <w:link w:val="2"/>
    <w:qFormat/>
    <w:rPr>
      <w:rFonts w:ascii="Times New Roman" w:eastAsiaTheme="majorEastAsia" w:hAnsi="Times New Roman" w:cstheme="majorBidi"/>
      <w:bCs/>
      <w:sz w:val="24"/>
      <w:szCs w:val="32"/>
    </w:rPr>
  </w:style>
  <w:style w:type="character" w:customStyle="1" w:styleId="30">
    <w:name w:val="标题 3 字符"/>
    <w:basedOn w:val="a0"/>
    <w:link w:val="3"/>
    <w:uiPriority w:val="9"/>
    <w:qFormat/>
    <w:rPr>
      <w:rFonts w:ascii="Times New Roman" w:hAnsi="Times New Roman"/>
      <w:bCs/>
      <w:sz w:val="24"/>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rFonts w:ascii="Times New Roman" w:hAnsi="Times New Roman"/>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rFonts w:ascii="Times New Roman" w:hAnsi="Times New Roman"/>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paragraph" w:customStyle="1" w:styleId="1">
    <w:name w:val="无间隔1"/>
    <w:qFormat/>
    <w:pPr>
      <w:widowControl w:val="0"/>
      <w:jc w:val="both"/>
    </w:pPr>
    <w:rPr>
      <w:rFonts w:ascii="Calibri" w:eastAsia="宋体" w:hAnsi="Calibri" w:cs="Times New Roman"/>
      <w:kern w:val="2"/>
      <w:sz w:val="21"/>
      <w:szCs w:val="22"/>
    </w:rPr>
  </w:style>
  <w:style w:type="paragraph" w:customStyle="1" w:styleId="Default">
    <w:name w:val="Default"/>
    <w:qFormat/>
    <w:pPr>
      <w:widowControl w:val="0"/>
      <w:autoSpaceDE w:val="0"/>
      <w:autoSpaceDN w:val="0"/>
      <w:adjustRightInd w:val="0"/>
    </w:pPr>
    <w:rPr>
      <w:rFonts w:ascii="黑体" w:eastAsia="黑体" w:hAnsi="Times New Roman" w:cs="黑体"/>
      <w:color w:val="000000"/>
      <w:sz w:val="24"/>
      <w:szCs w:val="24"/>
    </w:rPr>
  </w:style>
  <w:style w:type="paragraph" w:customStyle="1" w:styleId="LHText">
    <w:name w:val="LH_Text"/>
    <w:basedOn w:val="a"/>
    <w:link w:val="LHTextZchnZchn"/>
    <w:qFormat/>
    <w:pPr>
      <w:widowControl/>
      <w:spacing w:before="40" w:after="40" w:line="300" w:lineRule="auto"/>
    </w:pPr>
    <w:rPr>
      <w:rFonts w:ascii="Arial" w:eastAsia="Calibri" w:hAnsi="Arial"/>
      <w:kern w:val="0"/>
      <w:sz w:val="24"/>
      <w:szCs w:val="22"/>
      <w:lang w:val="de-DE" w:eastAsia="de-DE"/>
    </w:rPr>
  </w:style>
  <w:style w:type="character" w:customStyle="1" w:styleId="LHTextZchnZchn">
    <w:name w:val="LH_Text Zchn Zchn"/>
    <w:link w:val="LHText"/>
    <w:qFormat/>
    <w:rPr>
      <w:rFonts w:ascii="Arial" w:eastAsia="Calibri" w:hAnsi="Arial" w:cs="Times New Roman"/>
      <w:kern w:val="0"/>
      <w:sz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876501-DE23-4331-8307-CCF595975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13</Pages>
  <Words>1011</Words>
  <Characters>5768</Characters>
  <Application>Microsoft Office Word</Application>
  <DocSecurity>0</DocSecurity>
  <Lines>48</Lines>
  <Paragraphs>13</Paragraphs>
  <ScaleCrop>false</ScaleCrop>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严鑫能</dc:creator>
  <cp:lastModifiedBy>严鑫能</cp:lastModifiedBy>
  <cp:revision>3</cp:revision>
  <cp:lastPrinted>2018-04-08T03:24:00Z</cp:lastPrinted>
  <dcterms:created xsi:type="dcterms:W3CDTF">2019-12-21T08:50:00Z</dcterms:created>
  <dcterms:modified xsi:type="dcterms:W3CDTF">2020-11-03T06:04:00Z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