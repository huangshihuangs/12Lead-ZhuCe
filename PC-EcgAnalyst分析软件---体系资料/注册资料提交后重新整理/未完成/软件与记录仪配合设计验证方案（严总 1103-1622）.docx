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789F3" w14:textId="77777777" w:rsidR="00E95F1A" w:rsidRDefault="00E95F1A">
      <w:pPr>
        <w:pStyle w:val="af0"/>
        <w:pBdr>
          <w:bottom w:val="none" w:sz="0" w:space="0" w:color="auto"/>
        </w:pBdr>
        <w:spacing w:line="360" w:lineRule="auto"/>
        <w:rPr>
          <w:rFonts w:eastAsia="方正舒体"/>
          <w:sz w:val="32"/>
          <w:szCs w:val="32"/>
        </w:rPr>
      </w:pPr>
    </w:p>
    <w:p w14:paraId="21341721" w14:textId="77777777" w:rsidR="00E95F1A" w:rsidRDefault="00E95F1A">
      <w:pPr>
        <w:pStyle w:val="af0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66681D62" w14:textId="77777777" w:rsidR="00E95F1A" w:rsidRDefault="00E95F1A">
      <w:pPr>
        <w:pStyle w:val="af0"/>
        <w:pBdr>
          <w:bottom w:val="none" w:sz="0" w:space="0" w:color="auto"/>
        </w:pBdr>
        <w:ind w:firstLine="640"/>
        <w:rPr>
          <w:rFonts w:ascii="方正舒体" w:eastAsia="方正舒体"/>
          <w:sz w:val="32"/>
          <w:szCs w:val="32"/>
        </w:rPr>
      </w:pPr>
    </w:p>
    <w:p w14:paraId="433C34FC" w14:textId="77777777" w:rsidR="00E95F1A" w:rsidRDefault="004C1A52">
      <w:pPr>
        <w:pStyle w:val="af0"/>
        <w:pBdr>
          <w:bottom w:val="none" w:sz="0" w:space="0" w:color="auto"/>
        </w:pBdr>
        <w:rPr>
          <w:rFonts w:eastAsia="隶书"/>
          <w:sz w:val="36"/>
          <w:szCs w:val="36"/>
        </w:rPr>
      </w:pPr>
      <w:r>
        <w:rPr>
          <w:rFonts w:eastAsia="隶书" w:hint="eastAsia"/>
          <w:sz w:val="36"/>
          <w:szCs w:val="36"/>
        </w:rPr>
        <w:t>通心络科（河北）科技有限公司</w:t>
      </w:r>
    </w:p>
    <w:p w14:paraId="77C96F1A" w14:textId="77777777" w:rsidR="00E95F1A" w:rsidRDefault="00E95F1A">
      <w:pPr>
        <w:ind w:firstLine="880"/>
        <w:jc w:val="center"/>
        <w:rPr>
          <w:rFonts w:eastAsia="黑体"/>
          <w:bCs/>
          <w:sz w:val="44"/>
        </w:rPr>
      </w:pPr>
    </w:p>
    <w:p w14:paraId="05B82432" w14:textId="77777777" w:rsidR="00E95F1A" w:rsidRDefault="004C1A52">
      <w:pPr>
        <w:tabs>
          <w:tab w:val="left" w:pos="5310"/>
        </w:tabs>
        <w:ind w:firstLine="880"/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 w14:paraId="04514D70" w14:textId="77777777" w:rsidR="00E95F1A" w:rsidRDefault="00E95F1A">
      <w:pPr>
        <w:ind w:firstLine="880"/>
        <w:jc w:val="center"/>
        <w:rPr>
          <w:rFonts w:eastAsia="黑体"/>
          <w:bCs/>
          <w:sz w:val="44"/>
        </w:rPr>
      </w:pPr>
    </w:p>
    <w:p w14:paraId="3E1468CD" w14:textId="77777777" w:rsidR="00E95F1A" w:rsidRDefault="00E95F1A">
      <w:pPr>
        <w:ind w:firstLine="880"/>
        <w:jc w:val="center"/>
        <w:rPr>
          <w:rFonts w:eastAsia="黑体"/>
          <w:bCs/>
          <w:sz w:val="44"/>
        </w:rPr>
      </w:pPr>
    </w:p>
    <w:p w14:paraId="30055345" w14:textId="77777777" w:rsidR="00E95F1A" w:rsidRDefault="004C1A52">
      <w:pPr>
        <w:ind w:firstLine="880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 w14:paraId="57584CE4" w14:textId="77777777" w:rsidR="00E95F1A" w:rsidRDefault="004C1A52"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 w:hint="eastAsia"/>
          <w:bCs/>
          <w:sz w:val="44"/>
          <w:szCs w:val="44"/>
        </w:rPr>
        <w:t>动态心电分析软件</w:t>
      </w:r>
    </w:p>
    <w:p w14:paraId="718AA3F6" w14:textId="77777777" w:rsidR="00E95F1A" w:rsidRDefault="00E95F1A">
      <w:pPr>
        <w:jc w:val="center"/>
        <w:rPr>
          <w:rFonts w:ascii="黑体" w:eastAsia="黑体" w:hAnsi="宋体"/>
          <w:bCs/>
          <w:sz w:val="44"/>
        </w:rPr>
      </w:pPr>
    </w:p>
    <w:p w14:paraId="6EC10C1A" w14:textId="77777777" w:rsidR="00E95F1A" w:rsidRDefault="004C1A52">
      <w:pPr>
        <w:spacing w:line="360" w:lineRule="auto"/>
        <w:jc w:val="center"/>
        <w:rPr>
          <w:rFonts w:eastAsia="黑体"/>
          <w:bCs/>
          <w:sz w:val="44"/>
          <w:szCs w:val="44"/>
        </w:rPr>
      </w:pPr>
      <w:r>
        <w:rPr>
          <w:rFonts w:eastAsia="黑体" w:hint="eastAsia"/>
          <w:bCs/>
          <w:sz w:val="44"/>
          <w:szCs w:val="44"/>
        </w:rPr>
        <w:t>配合性</w:t>
      </w:r>
      <w:r>
        <w:rPr>
          <w:rFonts w:eastAsia="黑体"/>
          <w:bCs/>
          <w:sz w:val="44"/>
          <w:szCs w:val="44"/>
        </w:rPr>
        <w:t>验证方案</w:t>
      </w:r>
    </w:p>
    <w:p w14:paraId="7EFA2579" w14:textId="77777777" w:rsidR="00E95F1A" w:rsidRDefault="00E95F1A">
      <w:pPr>
        <w:spacing w:line="360" w:lineRule="auto"/>
        <w:jc w:val="center"/>
        <w:rPr>
          <w:rFonts w:eastAsia="黑体"/>
          <w:bCs/>
          <w:sz w:val="44"/>
          <w:szCs w:val="44"/>
        </w:rPr>
      </w:pPr>
    </w:p>
    <w:p w14:paraId="5D7C7FAD" w14:textId="77777777" w:rsidR="00E95F1A" w:rsidRDefault="00E95F1A">
      <w:pPr>
        <w:spacing w:line="360" w:lineRule="auto"/>
        <w:rPr>
          <w:rFonts w:eastAsia="黑体"/>
          <w:bCs/>
          <w:sz w:val="24"/>
        </w:rPr>
      </w:pPr>
    </w:p>
    <w:p w14:paraId="0C3AFF45" w14:textId="77777777" w:rsidR="00E95F1A" w:rsidRDefault="00E95F1A">
      <w:pPr>
        <w:spacing w:line="360" w:lineRule="auto"/>
        <w:rPr>
          <w:sz w:val="24"/>
        </w:rPr>
      </w:pPr>
    </w:p>
    <w:p w14:paraId="4E5FB15D" w14:textId="77777777" w:rsidR="00E95F1A" w:rsidRDefault="00E95F1A">
      <w:pPr>
        <w:spacing w:line="360" w:lineRule="auto"/>
        <w:rPr>
          <w:sz w:val="24"/>
        </w:rPr>
      </w:pPr>
    </w:p>
    <w:p w14:paraId="48241892" w14:textId="77777777" w:rsidR="00E95F1A" w:rsidRDefault="00E95F1A">
      <w:pPr>
        <w:spacing w:line="360" w:lineRule="auto"/>
        <w:rPr>
          <w:sz w:val="24"/>
        </w:rPr>
      </w:pPr>
    </w:p>
    <w:p w14:paraId="2BCF8670" w14:textId="77777777" w:rsidR="00E95F1A" w:rsidRDefault="00E95F1A">
      <w:pPr>
        <w:spacing w:line="360" w:lineRule="auto"/>
        <w:rPr>
          <w:sz w:val="24"/>
        </w:rPr>
      </w:pPr>
    </w:p>
    <w:p w14:paraId="536531A8" w14:textId="77777777" w:rsidR="00E95F1A" w:rsidRDefault="00E95F1A">
      <w:pPr>
        <w:spacing w:line="360" w:lineRule="auto"/>
        <w:rPr>
          <w:sz w:val="24"/>
        </w:rPr>
      </w:pPr>
    </w:p>
    <w:p w14:paraId="6C2ED1FF" w14:textId="77777777" w:rsidR="00E95F1A" w:rsidRDefault="00E95F1A">
      <w:pPr>
        <w:spacing w:line="360" w:lineRule="auto"/>
        <w:rPr>
          <w:sz w:val="24"/>
        </w:rPr>
      </w:pPr>
    </w:p>
    <w:p w14:paraId="5B3B06EA" w14:textId="77777777" w:rsidR="00E95F1A" w:rsidRDefault="00E95F1A">
      <w:pPr>
        <w:spacing w:line="360" w:lineRule="auto"/>
        <w:rPr>
          <w:sz w:val="24"/>
        </w:rPr>
      </w:pPr>
    </w:p>
    <w:p w14:paraId="028532C7" w14:textId="77777777" w:rsidR="00E95F1A" w:rsidRDefault="004C1A52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AF9A1C2" w14:textId="77777777" w:rsidR="00E95F1A" w:rsidRDefault="00E95F1A">
      <w:pPr>
        <w:spacing w:line="360" w:lineRule="auto"/>
        <w:jc w:val="center"/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3954"/>
        <w:gridCol w:w="2005"/>
        <w:gridCol w:w="1355"/>
      </w:tblGrid>
      <w:tr w:rsidR="00E95F1A" w14:paraId="7A2FBCFF" w14:textId="77777777">
        <w:trPr>
          <w:cantSplit/>
          <w:trHeight w:val="390"/>
          <w:jc w:val="center"/>
        </w:trPr>
        <w:tc>
          <w:tcPr>
            <w:tcW w:w="8296" w:type="dxa"/>
            <w:gridSpan w:val="4"/>
            <w:vAlign w:val="center"/>
          </w:tcPr>
          <w:p w14:paraId="65BF626C" w14:textId="77777777" w:rsidR="00E95F1A" w:rsidRDefault="004C1A5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 w:rsidR="00E95F1A" w14:paraId="7B584F38" w14:textId="77777777">
        <w:trPr>
          <w:trHeight w:val="462"/>
          <w:jc w:val="center"/>
        </w:trPr>
        <w:tc>
          <w:tcPr>
            <w:tcW w:w="982" w:type="dxa"/>
            <w:vAlign w:val="center"/>
          </w:tcPr>
          <w:p w14:paraId="147274D5" w14:textId="77777777" w:rsidR="00E95F1A" w:rsidRDefault="004C1A5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3954" w:type="dxa"/>
            <w:vAlign w:val="center"/>
          </w:tcPr>
          <w:p w14:paraId="05F8BBF7" w14:textId="77777777" w:rsidR="00E95F1A" w:rsidRDefault="004C1A5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005" w:type="dxa"/>
            <w:vAlign w:val="center"/>
          </w:tcPr>
          <w:p w14:paraId="324FA921" w14:textId="77777777" w:rsidR="00E95F1A" w:rsidRDefault="004C1A5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355" w:type="dxa"/>
            <w:vAlign w:val="center"/>
          </w:tcPr>
          <w:p w14:paraId="35182BE2" w14:textId="77777777" w:rsidR="00E95F1A" w:rsidRDefault="004C1A5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 w:rsidR="00E95F1A" w14:paraId="18F2D2F6" w14:textId="77777777">
        <w:trPr>
          <w:trHeight w:val="462"/>
          <w:jc w:val="center"/>
        </w:trPr>
        <w:tc>
          <w:tcPr>
            <w:tcW w:w="982" w:type="dxa"/>
            <w:vAlign w:val="center"/>
          </w:tcPr>
          <w:p w14:paraId="05E41A8C" w14:textId="77777777" w:rsidR="00E95F1A" w:rsidRDefault="004C1A5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954" w:type="dxa"/>
            <w:vAlign w:val="center"/>
          </w:tcPr>
          <w:p w14:paraId="1ADB2270" w14:textId="77777777" w:rsidR="00E95F1A" w:rsidRDefault="004C1A52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新建文</w:t>
            </w:r>
            <w:r>
              <w:rPr>
                <w:rFonts w:hint="eastAsia"/>
                <w:sz w:val="24"/>
              </w:rPr>
              <w:t>件</w:t>
            </w:r>
          </w:p>
        </w:tc>
        <w:tc>
          <w:tcPr>
            <w:tcW w:w="2005" w:type="dxa"/>
            <w:vAlign w:val="center"/>
          </w:tcPr>
          <w:p w14:paraId="63C4D14B" w14:textId="77777777" w:rsidR="00E95F1A" w:rsidRDefault="004C1A5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2019-07-22</w:t>
            </w:r>
          </w:p>
        </w:tc>
        <w:tc>
          <w:tcPr>
            <w:tcW w:w="1355" w:type="dxa"/>
            <w:vAlign w:val="center"/>
          </w:tcPr>
          <w:p w14:paraId="109E0357" w14:textId="77777777" w:rsidR="00E95F1A" w:rsidRDefault="004C1A5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张乔</w:t>
            </w:r>
          </w:p>
        </w:tc>
      </w:tr>
      <w:tr w:rsidR="00E95F1A" w14:paraId="0731CCDA" w14:textId="77777777">
        <w:trPr>
          <w:trHeight w:val="450"/>
          <w:jc w:val="center"/>
        </w:trPr>
        <w:tc>
          <w:tcPr>
            <w:tcW w:w="982" w:type="dxa"/>
            <w:vAlign w:val="center"/>
          </w:tcPr>
          <w:p w14:paraId="3693DD3E" w14:textId="77777777" w:rsidR="00E95F1A" w:rsidRDefault="00E95F1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954" w:type="dxa"/>
            <w:vAlign w:val="center"/>
          </w:tcPr>
          <w:p w14:paraId="619B5E00" w14:textId="77777777" w:rsidR="00E95F1A" w:rsidRDefault="00E95F1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05" w:type="dxa"/>
            <w:vAlign w:val="center"/>
          </w:tcPr>
          <w:p w14:paraId="207214F9" w14:textId="77777777" w:rsidR="00E95F1A" w:rsidRDefault="00E95F1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55" w:type="dxa"/>
            <w:vAlign w:val="center"/>
          </w:tcPr>
          <w:p w14:paraId="539B484E" w14:textId="77777777" w:rsidR="00E95F1A" w:rsidRDefault="00E95F1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95F1A" w14:paraId="3B01FF5C" w14:textId="77777777">
        <w:trPr>
          <w:trHeight w:val="462"/>
          <w:jc w:val="center"/>
        </w:trPr>
        <w:tc>
          <w:tcPr>
            <w:tcW w:w="982" w:type="dxa"/>
            <w:vAlign w:val="center"/>
          </w:tcPr>
          <w:p w14:paraId="1C8C8BFB" w14:textId="77777777" w:rsidR="00E95F1A" w:rsidRDefault="00E95F1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954" w:type="dxa"/>
            <w:vAlign w:val="center"/>
          </w:tcPr>
          <w:p w14:paraId="56E2EC48" w14:textId="77777777" w:rsidR="00E95F1A" w:rsidRDefault="00E95F1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05" w:type="dxa"/>
            <w:vAlign w:val="center"/>
          </w:tcPr>
          <w:p w14:paraId="5A8F66AA" w14:textId="77777777" w:rsidR="00E95F1A" w:rsidRDefault="00E95F1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55" w:type="dxa"/>
            <w:vAlign w:val="center"/>
          </w:tcPr>
          <w:p w14:paraId="4A625FCC" w14:textId="77777777" w:rsidR="00E95F1A" w:rsidRDefault="00E95F1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56AE35A0" w14:textId="77777777" w:rsidR="00E95F1A" w:rsidRDefault="00E95F1A">
      <w:pPr>
        <w:numPr>
          <w:ilvl w:val="0"/>
          <w:numId w:val="3"/>
        </w:numPr>
        <w:spacing w:line="360" w:lineRule="auto"/>
        <w:rPr>
          <w:rFonts w:eastAsia="黑体"/>
          <w:bCs/>
          <w:sz w:val="28"/>
          <w:szCs w:val="28"/>
        </w:rPr>
        <w:sectPr w:rsidR="00E95F1A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4C26B8" w14:textId="77777777" w:rsidR="00E95F1A" w:rsidRDefault="004C1A52"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lastRenderedPageBreak/>
        <w:t>目录</w:t>
      </w:r>
    </w:p>
    <w:p w14:paraId="28765AC1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hyperlink w:anchor="_Toc509764626" w:history="1">
        <w:r>
          <w:rPr>
            <w:rStyle w:val="af8"/>
            <w:b/>
            <w:bCs/>
            <w:sz w:val="24"/>
          </w:rPr>
          <w:t>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_Toc509764626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14:paraId="5F8465F8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27" w:history="1">
        <w:r>
          <w:rPr>
            <w:rStyle w:val="af8"/>
            <w:b/>
            <w:bCs/>
            <w:sz w:val="24"/>
          </w:rPr>
          <w:t>2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范围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_Toc509764627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14:paraId="7548BC59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28" w:history="1">
        <w:r>
          <w:rPr>
            <w:rStyle w:val="af8"/>
            <w:b/>
            <w:bCs/>
            <w:sz w:val="24"/>
          </w:rPr>
          <w:t>3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背景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_Toc509764628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14:paraId="026E99B2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30" w:history="1">
        <w:r>
          <w:rPr>
            <w:rStyle w:val="af8"/>
            <w:b/>
            <w:bCs/>
            <w:sz w:val="24"/>
          </w:rPr>
          <w:t>4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参考文件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</w:instrText>
        </w:r>
        <w:r>
          <w:rPr>
            <w:sz w:val="24"/>
          </w:rPr>
          <w:instrText xml:space="preserve">64630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14:paraId="680B02C6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31" w:history="1">
        <w:r>
          <w:rPr>
            <w:rStyle w:val="af8"/>
            <w:b/>
            <w:bCs/>
            <w:sz w:val="24"/>
          </w:rPr>
          <w:t>5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术语或缩写词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_Toc509764631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14:paraId="09766038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32" w:history="1">
        <w:r>
          <w:rPr>
            <w:rStyle w:val="af8"/>
            <w:b/>
            <w:bCs/>
            <w:sz w:val="24"/>
          </w:rPr>
          <w:t>6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文件的更</w:t>
        </w:r>
        <w:r>
          <w:rPr>
            <w:rStyle w:val="af8"/>
            <w:b/>
            <w:bCs/>
            <w:sz w:val="24"/>
          </w:rPr>
          <w:t>新要求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_Toc509764632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14:paraId="1D55F93F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33" w:history="1">
        <w:r>
          <w:rPr>
            <w:rStyle w:val="af8"/>
            <w:b/>
            <w:bCs/>
            <w:sz w:val="24"/>
          </w:rPr>
          <w:t>7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人员职责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_Toc509764633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14:paraId="0647A282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34" w:history="1">
        <w:r>
          <w:rPr>
            <w:rStyle w:val="af8"/>
            <w:b/>
            <w:bCs/>
            <w:sz w:val="24"/>
          </w:rPr>
          <w:t>8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抽样计划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_Toc509764634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14:paraId="053206AF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36" w:history="1">
        <w:r>
          <w:rPr>
            <w:rStyle w:val="af8"/>
            <w:b/>
            <w:bCs/>
            <w:sz w:val="24"/>
          </w:rPr>
          <w:t>9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样品信息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_Toc509764636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14:paraId="6B37168D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40" w:history="1">
        <w:r>
          <w:rPr>
            <w:rStyle w:val="af8"/>
            <w:b/>
            <w:bCs/>
            <w:sz w:val="24"/>
          </w:rPr>
          <w:t>11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测试项目、接受标准和测试方法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</w:instrText>
        </w:r>
        <w:r>
          <w:rPr>
            <w:sz w:val="24"/>
          </w:rPr>
          <w:instrText xml:space="preserve">EREF _Toc509764640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14:paraId="3B691B28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46" w:history="1">
        <w:r>
          <w:rPr>
            <w:rStyle w:val="af8"/>
            <w:b/>
            <w:bCs/>
            <w:sz w:val="24"/>
          </w:rPr>
          <w:t>12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测试项通过准则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_Toc509764646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6</w:t>
        </w:r>
        <w:r>
          <w:rPr>
            <w:sz w:val="24"/>
          </w:rPr>
          <w:fldChar w:fldCharType="end"/>
        </w:r>
      </w:hyperlink>
    </w:p>
    <w:p w14:paraId="4A4391CA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47" w:history="1">
        <w:r>
          <w:rPr>
            <w:rStyle w:val="af8"/>
            <w:b/>
            <w:bCs/>
            <w:sz w:val="24"/>
          </w:rPr>
          <w:t>13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结论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_Toc509764647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6</w:t>
        </w:r>
        <w:r>
          <w:rPr>
            <w:sz w:val="24"/>
          </w:rPr>
          <w:fldChar w:fldCharType="end"/>
        </w:r>
      </w:hyperlink>
    </w:p>
    <w:p w14:paraId="1D3CDE6F" w14:textId="77777777" w:rsidR="00E95F1A" w:rsidRDefault="004C1A52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764649" w:history="1">
        <w:r>
          <w:rPr>
            <w:rStyle w:val="af8"/>
            <w:b/>
            <w:bCs/>
            <w:sz w:val="24"/>
          </w:rPr>
          <w:t>14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8"/>
            <w:b/>
            <w:bCs/>
            <w:sz w:val="24"/>
          </w:rPr>
          <w:t>附录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_Toc509764649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6</w:t>
        </w:r>
        <w:r>
          <w:rPr>
            <w:sz w:val="24"/>
          </w:rPr>
          <w:fldChar w:fldCharType="end"/>
        </w:r>
      </w:hyperlink>
    </w:p>
    <w:p w14:paraId="432DF8F4" w14:textId="77777777" w:rsidR="00E95F1A" w:rsidRDefault="004C1A52"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 w14:paraId="55B47E0F" w14:textId="77777777" w:rsidR="00E95F1A" w:rsidRDefault="00E95F1A">
      <w:pPr>
        <w:spacing w:line="360" w:lineRule="auto"/>
        <w:jc w:val="center"/>
        <w:rPr>
          <w:rFonts w:eastAsia="黑体"/>
          <w:bCs/>
          <w:sz w:val="28"/>
          <w:szCs w:val="28"/>
        </w:rPr>
        <w:sectPr w:rsidR="00E95F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54E1FD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509764626"/>
      <w:bookmarkStart w:id="1" w:name="_Toc350952579"/>
      <w:r>
        <w:rPr>
          <w:b/>
          <w:bCs/>
          <w:sz w:val="28"/>
          <w:szCs w:val="28"/>
        </w:rPr>
        <w:lastRenderedPageBreak/>
        <w:t>目的</w:t>
      </w:r>
      <w:bookmarkEnd w:id="0"/>
      <w:bookmarkEnd w:id="1"/>
    </w:p>
    <w:p w14:paraId="3B6E66E6" w14:textId="77777777" w:rsidR="00E95F1A" w:rsidRDefault="004C1A5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依据</w:t>
      </w:r>
      <w:r>
        <w:rPr>
          <w:rFonts w:hint="eastAsia"/>
          <w:sz w:val="24"/>
        </w:rPr>
        <w:t>软件</w:t>
      </w:r>
      <w:r>
        <w:rPr>
          <w:rFonts w:hint="eastAsia"/>
          <w:sz w:val="24"/>
        </w:rPr>
        <w:t>需求规范的要求，</w:t>
      </w:r>
      <w:r>
        <w:rPr>
          <w:rFonts w:hint="eastAsia"/>
          <w:sz w:val="24"/>
        </w:rPr>
        <w:t>动态心电分析软件</w:t>
      </w:r>
      <w:r>
        <w:rPr>
          <w:rFonts w:hint="eastAsia"/>
          <w:sz w:val="24"/>
        </w:rPr>
        <w:t>将与</w:t>
      </w:r>
      <w:r>
        <w:rPr>
          <w:rFonts w:hint="eastAsia"/>
          <w:sz w:val="24"/>
        </w:rPr>
        <w:t>十二导联</w:t>
      </w:r>
      <w:r>
        <w:rPr>
          <w:rFonts w:hint="eastAsia"/>
          <w:sz w:val="24"/>
        </w:rPr>
        <w:t>动态心电记录仪配合使用，对</w:t>
      </w:r>
      <w:r>
        <w:rPr>
          <w:rFonts w:hint="eastAsia"/>
          <w:sz w:val="24"/>
        </w:rPr>
        <w:t>动态心电分析软件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十二导联</w:t>
      </w:r>
      <w:r>
        <w:rPr>
          <w:rFonts w:hint="eastAsia"/>
          <w:sz w:val="24"/>
        </w:rPr>
        <w:t>动态心电记录仪的配合性进行验证，确认是否能完成配合使用。</w:t>
      </w:r>
    </w:p>
    <w:p w14:paraId="156E640B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9764627"/>
      <w:r>
        <w:rPr>
          <w:b/>
          <w:bCs/>
          <w:sz w:val="28"/>
          <w:szCs w:val="28"/>
        </w:rPr>
        <w:t>范围</w:t>
      </w:r>
      <w:bookmarkEnd w:id="2"/>
    </w:p>
    <w:p w14:paraId="4700AF58" w14:textId="77777777" w:rsidR="00E95F1A" w:rsidRDefault="004C1A52">
      <w:pPr>
        <w:spacing w:line="360" w:lineRule="auto"/>
        <w:ind w:firstLineChars="225" w:firstLine="540"/>
        <w:rPr>
          <w:color w:val="C0C0C0"/>
          <w:kern w:val="0"/>
          <w:sz w:val="24"/>
        </w:rPr>
      </w:pPr>
      <w:bookmarkStart w:id="3" w:name="_Hlk26860532"/>
      <w:r>
        <w:rPr>
          <w:sz w:val="24"/>
        </w:rPr>
        <w:t>适用</w:t>
      </w:r>
      <w:r>
        <w:rPr>
          <w:rFonts w:hint="eastAsia"/>
          <w:bCs/>
          <w:kern w:val="0"/>
          <w:sz w:val="24"/>
        </w:rPr>
        <w:t>通心络科（河北）科技有限公司生产的</w:t>
      </w:r>
      <w:r>
        <w:rPr>
          <w:rFonts w:hint="eastAsia"/>
          <w:sz w:val="24"/>
        </w:rPr>
        <w:t>动态心电分析软件</w:t>
      </w:r>
      <w:r>
        <w:rPr>
          <w:rFonts w:hint="eastAsia"/>
          <w:sz w:val="24"/>
        </w:rPr>
        <w:t>与十二导联动态心电记录仪</w:t>
      </w:r>
      <w:r>
        <w:rPr>
          <w:rFonts w:hint="eastAsia"/>
          <w:bCs/>
          <w:sz w:val="24"/>
        </w:rPr>
        <w:t>的配合性</w:t>
      </w:r>
      <w:r>
        <w:rPr>
          <w:bCs/>
          <w:sz w:val="24"/>
        </w:rPr>
        <w:t>测试</w:t>
      </w:r>
      <w:bookmarkEnd w:id="3"/>
      <w:r>
        <w:rPr>
          <w:bCs/>
          <w:sz w:val="24"/>
        </w:rPr>
        <w:t>。</w:t>
      </w:r>
    </w:p>
    <w:p w14:paraId="0053A966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" w:name="_Toc509764628"/>
      <w:bookmarkStart w:id="5" w:name="_Hlk508755185"/>
      <w:r>
        <w:rPr>
          <w:rFonts w:hint="eastAsia"/>
          <w:b/>
          <w:bCs/>
          <w:sz w:val="28"/>
          <w:szCs w:val="28"/>
        </w:rPr>
        <w:t>背景</w:t>
      </w:r>
      <w:bookmarkEnd w:id="4"/>
    </w:p>
    <w:p w14:paraId="24966D25" w14:textId="77777777" w:rsidR="00E95F1A" w:rsidRDefault="004C1A52">
      <w:pPr>
        <w:spacing w:line="360" w:lineRule="auto"/>
        <w:ind w:firstLineChars="200" w:firstLine="480"/>
        <w:rPr>
          <w:sz w:val="24"/>
        </w:rPr>
      </w:pPr>
      <w:bookmarkStart w:id="6" w:name="_Toc477941489"/>
      <w:bookmarkStart w:id="7" w:name="_Toc509764629"/>
      <w:r>
        <w:rPr>
          <w:rFonts w:hint="eastAsia"/>
          <w:sz w:val="24"/>
        </w:rPr>
        <w:t>对于通心络科（河北）科技有限公司新研发</w:t>
      </w:r>
      <w:r>
        <w:rPr>
          <w:rFonts w:hint="eastAsia"/>
          <w:sz w:val="24"/>
        </w:rPr>
        <w:t>动态心电分析软件</w:t>
      </w:r>
      <w:r>
        <w:rPr>
          <w:rFonts w:hint="eastAsia"/>
          <w:sz w:val="24"/>
        </w:rPr>
        <w:t>进行验证，确保</w:t>
      </w:r>
      <w:r>
        <w:rPr>
          <w:rFonts w:hint="eastAsia"/>
          <w:sz w:val="24"/>
        </w:rPr>
        <w:t>软件</w:t>
      </w:r>
      <w:r>
        <w:rPr>
          <w:rFonts w:hint="eastAsia"/>
          <w:sz w:val="24"/>
        </w:rPr>
        <w:t>符合需求规范与使用中的要求</w:t>
      </w:r>
      <w:bookmarkEnd w:id="5"/>
      <w:bookmarkEnd w:id="6"/>
      <w:r>
        <w:rPr>
          <w:rFonts w:hint="eastAsia"/>
          <w:sz w:val="24"/>
        </w:rPr>
        <w:t>。</w:t>
      </w:r>
      <w:bookmarkEnd w:id="7"/>
    </w:p>
    <w:p w14:paraId="39E5FC09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8" w:name="_Toc509764630"/>
      <w:r>
        <w:rPr>
          <w:b/>
          <w:bCs/>
          <w:sz w:val="28"/>
          <w:szCs w:val="28"/>
        </w:rPr>
        <w:t>参考文件</w:t>
      </w:r>
      <w:bookmarkEnd w:id="8"/>
    </w:p>
    <w:p w14:paraId="4702B418" w14:textId="77777777" w:rsidR="00E95F1A" w:rsidRPr="00A97F17" w:rsidRDefault="004C1A52">
      <w:pPr>
        <w:pStyle w:val="afb"/>
        <w:numPr>
          <w:ilvl w:val="1"/>
          <w:numId w:val="3"/>
        </w:numPr>
        <w:spacing w:line="360" w:lineRule="auto"/>
        <w:ind w:firstLineChars="0"/>
        <w:rPr>
          <w:bCs/>
          <w:sz w:val="24"/>
        </w:rPr>
      </w:pPr>
      <w:bookmarkStart w:id="9" w:name="_Hlk508755229"/>
      <w:r>
        <w:rPr>
          <w:rFonts w:hint="eastAsia"/>
          <w:bCs/>
          <w:sz w:val="24"/>
        </w:rPr>
        <w:t>ECGA</w:t>
      </w:r>
      <w:r>
        <w:rPr>
          <w:bCs/>
          <w:sz w:val="24"/>
        </w:rPr>
        <w:t>-20</w:t>
      </w:r>
      <w:r>
        <w:rPr>
          <w:rFonts w:hint="eastAsia"/>
          <w:bCs/>
          <w:sz w:val="24"/>
        </w:rPr>
        <w:t>3</w:t>
      </w:r>
      <w:r>
        <w:rPr>
          <w:bCs/>
          <w:sz w:val="24"/>
        </w:rPr>
        <w:t>《</w:t>
      </w:r>
      <w:r>
        <w:rPr>
          <w:rFonts w:hint="eastAsia"/>
          <w:bCs/>
          <w:sz w:val="24"/>
        </w:rPr>
        <w:t>动态心电分析软件需求规范</w:t>
      </w:r>
      <w:r>
        <w:rPr>
          <w:bCs/>
          <w:sz w:val="24"/>
        </w:rPr>
        <w:t>》</w:t>
      </w:r>
      <w:r>
        <w:rPr>
          <w:bCs/>
          <w:sz w:val="24"/>
        </w:rPr>
        <w:t xml:space="preserve"> </w:t>
      </w:r>
      <w:r>
        <w:rPr>
          <w:bCs/>
          <w:kern w:val="0"/>
          <w:sz w:val="24"/>
        </w:rPr>
        <w:t>A</w:t>
      </w:r>
      <w:r>
        <w:rPr>
          <w:rFonts w:hint="eastAsia"/>
          <w:bCs/>
          <w:kern w:val="0"/>
          <w:sz w:val="24"/>
        </w:rPr>
        <w:t>版</w:t>
      </w:r>
    </w:p>
    <w:p w14:paraId="4DC3D9DB" w14:textId="77777777" w:rsidR="00A97F17" w:rsidRDefault="00A97F17">
      <w:pPr>
        <w:pStyle w:val="afb"/>
        <w:numPr>
          <w:ilvl w:val="1"/>
          <w:numId w:val="3"/>
        </w:numPr>
        <w:spacing w:line="360" w:lineRule="auto"/>
        <w:ind w:firstLineChars="0"/>
        <w:rPr>
          <w:bCs/>
          <w:sz w:val="24"/>
        </w:rPr>
      </w:pPr>
      <w:ins w:id="10" w:author="严鑫能" w:date="2020-11-03T11:09:00Z">
        <w:r>
          <w:rPr>
            <w:rFonts w:hint="eastAsia"/>
          </w:rPr>
          <w:t>《十二导联动态心电记录仪技术要求》</w:t>
        </w:r>
      </w:ins>
    </w:p>
    <w:p w14:paraId="6D8977EE" w14:textId="77777777" w:rsidR="00E95F1A" w:rsidRDefault="004C1A52">
      <w:pPr>
        <w:pStyle w:val="afb"/>
        <w:numPr>
          <w:ilvl w:val="1"/>
          <w:numId w:val="3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TXLK</w:t>
      </w:r>
      <w:r>
        <w:rPr>
          <w:rFonts w:hint="eastAsia"/>
          <w:bCs/>
          <w:sz w:val="24"/>
        </w:rPr>
        <w:t xml:space="preserve">/AS </w:t>
      </w:r>
      <w:r>
        <w:rPr>
          <w:rFonts w:hint="eastAsia"/>
          <w:bCs/>
          <w:sz w:val="24"/>
        </w:rPr>
        <w:t>6.4-01</w:t>
      </w:r>
      <w:r>
        <w:rPr>
          <w:rFonts w:hint="eastAsia"/>
          <w:bCs/>
          <w:sz w:val="24"/>
        </w:rPr>
        <w:t>《环境管理制度》</w:t>
      </w:r>
      <w:bookmarkEnd w:id="9"/>
      <w:r>
        <w:rPr>
          <w:rFonts w:hint="eastAsia"/>
          <w:bCs/>
          <w:sz w:val="24"/>
        </w:rPr>
        <w:t xml:space="preserve"> </w:t>
      </w:r>
    </w:p>
    <w:p w14:paraId="4DCAC957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1" w:name="_Toc509764631"/>
      <w:r>
        <w:rPr>
          <w:b/>
          <w:bCs/>
          <w:sz w:val="28"/>
          <w:szCs w:val="28"/>
        </w:rPr>
        <w:t>术语或缩写词</w:t>
      </w:r>
      <w:bookmarkEnd w:id="11"/>
    </w:p>
    <w:p w14:paraId="779AED63" w14:textId="77777777" w:rsidR="00E95F1A" w:rsidRDefault="004C1A5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无</w:t>
      </w:r>
    </w:p>
    <w:p w14:paraId="0D91E68E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" w:name="_Toc509764632"/>
      <w:r>
        <w:rPr>
          <w:b/>
          <w:bCs/>
          <w:sz w:val="28"/>
          <w:szCs w:val="28"/>
        </w:rPr>
        <w:t>文件的更新要求</w:t>
      </w:r>
      <w:bookmarkEnd w:id="12"/>
    </w:p>
    <w:p w14:paraId="3146852B" w14:textId="77777777" w:rsidR="00E95F1A" w:rsidRDefault="004C1A52">
      <w:pPr>
        <w:pStyle w:val="afb"/>
        <w:numPr>
          <w:ilvl w:val="1"/>
          <w:numId w:val="3"/>
        </w:numPr>
        <w:spacing w:line="360" w:lineRule="auto"/>
        <w:ind w:firstLineChars="0"/>
        <w:rPr>
          <w:sz w:val="24"/>
        </w:rPr>
      </w:pPr>
      <w:bookmarkStart w:id="13" w:name="_Hlk508755322"/>
      <w:r>
        <w:rPr>
          <w:rFonts w:hint="eastAsia"/>
          <w:sz w:val="24"/>
        </w:rPr>
        <w:t>包括但不限于触发以下事件时，应考虑更新文件：</w:t>
      </w:r>
    </w:p>
    <w:p w14:paraId="796F8335" w14:textId="77777777" w:rsidR="00E95F1A" w:rsidRDefault="004C1A52">
      <w:pPr>
        <w:pStyle w:val="afb"/>
        <w:numPr>
          <w:ilvl w:val="0"/>
          <w:numId w:val="4"/>
        </w:numPr>
        <w:tabs>
          <w:tab w:val="left" w:pos="0"/>
        </w:tabs>
        <w:spacing w:line="360" w:lineRule="auto"/>
        <w:ind w:firstLineChars="0" w:firstLine="6"/>
        <w:rPr>
          <w:ins w:id="14" w:author="严鑫能" w:date="2020-11-03T13:39:00Z"/>
          <w:sz w:val="24"/>
        </w:rPr>
      </w:pPr>
      <w:r>
        <w:rPr>
          <w:rFonts w:hint="eastAsia"/>
          <w:sz w:val="24"/>
        </w:rPr>
        <w:t>当《</w:t>
      </w:r>
      <w:r>
        <w:rPr>
          <w:rFonts w:hint="eastAsia"/>
          <w:bCs/>
          <w:sz w:val="24"/>
        </w:rPr>
        <w:t>动态心电分析软件</w:t>
      </w:r>
      <w:r>
        <w:rPr>
          <w:rFonts w:hint="eastAsia"/>
          <w:sz w:val="24"/>
        </w:rPr>
        <w:t>需求规范》变化时需考虑本文件；</w:t>
      </w:r>
    </w:p>
    <w:p w14:paraId="4609781F" w14:textId="77777777" w:rsidR="00742BBA" w:rsidRDefault="00742BBA">
      <w:pPr>
        <w:pStyle w:val="afb"/>
        <w:numPr>
          <w:ilvl w:val="0"/>
          <w:numId w:val="4"/>
        </w:numPr>
        <w:tabs>
          <w:tab w:val="left" w:pos="0"/>
        </w:tabs>
        <w:spacing w:line="360" w:lineRule="auto"/>
        <w:ind w:firstLineChars="0" w:firstLine="6"/>
        <w:rPr>
          <w:sz w:val="24"/>
        </w:rPr>
      </w:pPr>
      <w:ins w:id="15" w:author="严鑫能" w:date="2020-11-03T13:39:00Z">
        <w:r>
          <w:rPr>
            <w:rFonts w:hint="eastAsia"/>
            <w:sz w:val="24"/>
          </w:rPr>
          <w:t>十二导联动态心电记录仪</w:t>
        </w:r>
        <w:r>
          <w:rPr>
            <w:rFonts w:hint="eastAsia"/>
            <w:sz w:val="24"/>
          </w:rPr>
          <w:t>发生变更时</w:t>
        </w:r>
      </w:ins>
    </w:p>
    <w:p w14:paraId="74521E71" w14:textId="77777777" w:rsidR="00E95F1A" w:rsidRDefault="004C1A52">
      <w:pPr>
        <w:pStyle w:val="afb"/>
        <w:numPr>
          <w:ilvl w:val="0"/>
          <w:numId w:val="4"/>
        </w:numPr>
        <w:tabs>
          <w:tab w:val="left" w:pos="0"/>
          <w:tab w:val="left" w:pos="142"/>
        </w:tabs>
        <w:spacing w:line="360" w:lineRule="auto"/>
        <w:ind w:firstLineChars="0" w:firstLine="6"/>
        <w:rPr>
          <w:sz w:val="24"/>
        </w:rPr>
      </w:pPr>
      <w:r>
        <w:rPr>
          <w:rFonts w:hint="eastAsia"/>
          <w:sz w:val="24"/>
        </w:rPr>
        <w:t>验证过程、结果与方案发生较大偏差时需考虑本文件；</w:t>
      </w:r>
    </w:p>
    <w:p w14:paraId="0D66C572" w14:textId="77777777" w:rsidR="00E95F1A" w:rsidRDefault="004C1A52">
      <w:pPr>
        <w:pStyle w:val="afb"/>
        <w:numPr>
          <w:ilvl w:val="0"/>
          <w:numId w:val="4"/>
        </w:numPr>
        <w:tabs>
          <w:tab w:val="left" w:pos="0"/>
          <w:tab w:val="left" w:pos="142"/>
        </w:tabs>
        <w:spacing w:line="360" w:lineRule="auto"/>
        <w:ind w:firstLineChars="0" w:firstLine="6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 w14:paraId="3AB16B93" w14:textId="77777777" w:rsidR="00E95F1A" w:rsidRDefault="004C1A52">
      <w:pPr>
        <w:pStyle w:val="afb"/>
        <w:numPr>
          <w:ilvl w:val="0"/>
          <w:numId w:val="4"/>
        </w:numPr>
        <w:tabs>
          <w:tab w:val="left" w:pos="0"/>
          <w:tab w:val="left" w:pos="142"/>
        </w:tabs>
        <w:spacing w:line="360" w:lineRule="auto"/>
        <w:ind w:firstLineChars="0" w:firstLine="6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 w14:paraId="4378B2FB" w14:textId="77777777" w:rsidR="00E95F1A" w:rsidRDefault="004C1A52">
      <w:pPr>
        <w:pStyle w:val="afb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本文件更新时应考虑对包括但不限于以下文件的影响：</w:t>
      </w:r>
    </w:p>
    <w:p w14:paraId="08771317" w14:textId="77777777" w:rsidR="00E95F1A" w:rsidRDefault="004C1A52">
      <w:pPr>
        <w:pStyle w:val="afb"/>
        <w:numPr>
          <w:ilvl w:val="0"/>
          <w:numId w:val="4"/>
        </w:numPr>
        <w:tabs>
          <w:tab w:val="left" w:pos="0"/>
        </w:tabs>
        <w:spacing w:line="360" w:lineRule="auto"/>
        <w:ind w:firstLineChars="0" w:firstLine="6"/>
        <w:rPr>
          <w:sz w:val="24"/>
        </w:rPr>
      </w:pPr>
      <w:r>
        <w:rPr>
          <w:rFonts w:hint="eastAsia"/>
          <w:bCs/>
          <w:sz w:val="24"/>
        </w:rPr>
        <w:t>动态心电分析软件</w:t>
      </w:r>
      <w:r>
        <w:rPr>
          <w:rFonts w:hint="eastAsia"/>
          <w:sz w:val="24"/>
        </w:rPr>
        <w:t>配合性验证报告</w:t>
      </w:r>
      <w:r>
        <w:rPr>
          <w:sz w:val="24"/>
        </w:rPr>
        <w:t>。</w:t>
      </w:r>
    </w:p>
    <w:p w14:paraId="5B240CE8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6" w:name="_Toc509764633"/>
      <w:bookmarkEnd w:id="13"/>
      <w:r>
        <w:rPr>
          <w:b/>
          <w:bCs/>
          <w:sz w:val="28"/>
          <w:szCs w:val="28"/>
        </w:rPr>
        <w:t>人员职责</w:t>
      </w:r>
      <w:bookmarkEnd w:id="16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520"/>
        <w:gridCol w:w="1729"/>
        <w:gridCol w:w="3838"/>
      </w:tblGrid>
      <w:tr w:rsidR="00E95F1A" w14:paraId="4D54851A" w14:textId="77777777">
        <w:trPr>
          <w:jc w:val="center"/>
        </w:trPr>
        <w:tc>
          <w:tcPr>
            <w:tcW w:w="1209" w:type="dxa"/>
            <w:shd w:val="clear" w:color="auto" w:fill="A6A6A6" w:themeFill="background1" w:themeFillShade="A6"/>
            <w:vAlign w:val="center"/>
          </w:tcPr>
          <w:p w14:paraId="110FF8ED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bookmarkStart w:id="17" w:name="_Hlk503562034"/>
            <w:r>
              <w:rPr>
                <w:sz w:val="21"/>
                <w:szCs w:val="21"/>
              </w:rPr>
              <w:t>人员</w:t>
            </w:r>
          </w:p>
        </w:tc>
        <w:tc>
          <w:tcPr>
            <w:tcW w:w="1520" w:type="dxa"/>
            <w:shd w:val="clear" w:color="auto" w:fill="A6A6A6" w:themeFill="background1" w:themeFillShade="A6"/>
          </w:tcPr>
          <w:p w14:paraId="2CCD4B01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部门</w:t>
            </w:r>
          </w:p>
        </w:tc>
        <w:tc>
          <w:tcPr>
            <w:tcW w:w="1729" w:type="dxa"/>
            <w:shd w:val="clear" w:color="auto" w:fill="A6A6A6" w:themeFill="background1" w:themeFillShade="A6"/>
            <w:vAlign w:val="center"/>
          </w:tcPr>
          <w:p w14:paraId="5AC333F6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职位</w:t>
            </w:r>
          </w:p>
        </w:tc>
        <w:tc>
          <w:tcPr>
            <w:tcW w:w="3838" w:type="dxa"/>
            <w:shd w:val="clear" w:color="auto" w:fill="A6A6A6" w:themeFill="background1" w:themeFillShade="A6"/>
            <w:vAlign w:val="center"/>
          </w:tcPr>
          <w:p w14:paraId="0DAD52F7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职责</w:t>
            </w:r>
          </w:p>
        </w:tc>
      </w:tr>
      <w:tr w:rsidR="00E95F1A" w14:paraId="7F461634" w14:textId="77777777">
        <w:trPr>
          <w:jc w:val="center"/>
        </w:trPr>
        <w:tc>
          <w:tcPr>
            <w:tcW w:w="1209" w:type="dxa"/>
            <w:vAlign w:val="center"/>
          </w:tcPr>
          <w:p w14:paraId="3E831934" w14:textId="77777777" w:rsidR="00E95F1A" w:rsidRDefault="004C1A52">
            <w:pPr>
              <w:jc w:val="center"/>
              <w:rPr>
                <w:rFonts w:ascii="宋体" w:hAnsi="宋体"/>
                <w:bCs/>
                <w:szCs w:val="21"/>
              </w:rPr>
            </w:pPr>
            <w:bookmarkStart w:id="18" w:name="_Hlk508755356"/>
            <w:r>
              <w:rPr>
                <w:rFonts w:ascii="宋体" w:hAnsi="宋体" w:hint="eastAsia"/>
                <w:bCs/>
                <w:szCs w:val="21"/>
              </w:rPr>
              <w:t>张乔</w:t>
            </w:r>
          </w:p>
        </w:tc>
        <w:tc>
          <w:tcPr>
            <w:tcW w:w="1520" w:type="dxa"/>
            <w:vAlign w:val="center"/>
          </w:tcPr>
          <w:p w14:paraId="466AA2CD" w14:textId="77777777" w:rsidR="00E95F1A" w:rsidRDefault="004C1A5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品质注册部</w:t>
            </w:r>
          </w:p>
        </w:tc>
        <w:tc>
          <w:tcPr>
            <w:tcW w:w="1729" w:type="dxa"/>
            <w:vAlign w:val="center"/>
          </w:tcPr>
          <w:p w14:paraId="03F4742F" w14:textId="77777777" w:rsidR="00E95F1A" w:rsidRDefault="004C1A5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质量工程师</w:t>
            </w:r>
          </w:p>
        </w:tc>
        <w:tc>
          <w:tcPr>
            <w:tcW w:w="3838" w:type="dxa"/>
            <w:vAlign w:val="center"/>
          </w:tcPr>
          <w:p w14:paraId="5419DD27" w14:textId="77777777" w:rsidR="00E95F1A" w:rsidRDefault="004C1A52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编制《验证方案》和《验证报告》</w:t>
            </w:r>
            <w:r>
              <w:rPr>
                <w:rFonts w:hint="eastAsia"/>
                <w:bCs/>
                <w:szCs w:val="21"/>
              </w:rPr>
              <w:t>，并</w:t>
            </w:r>
            <w:r>
              <w:rPr>
                <w:rFonts w:hint="eastAsia"/>
                <w:bCs/>
                <w:szCs w:val="21"/>
              </w:rPr>
              <w:lastRenderedPageBreak/>
              <w:t>组织进行相应实施</w:t>
            </w:r>
          </w:p>
        </w:tc>
      </w:tr>
      <w:tr w:rsidR="00E95F1A" w14:paraId="5F23FD18" w14:textId="77777777">
        <w:trPr>
          <w:jc w:val="center"/>
        </w:trPr>
        <w:tc>
          <w:tcPr>
            <w:tcW w:w="1209" w:type="dxa"/>
            <w:vAlign w:val="center"/>
          </w:tcPr>
          <w:p w14:paraId="3ECEBE74" w14:textId="77777777" w:rsidR="00E95F1A" w:rsidRDefault="004C1A5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孟祥思</w:t>
            </w:r>
          </w:p>
        </w:tc>
        <w:tc>
          <w:tcPr>
            <w:tcW w:w="1520" w:type="dxa"/>
            <w:vAlign w:val="center"/>
          </w:tcPr>
          <w:p w14:paraId="1C6D41D5" w14:textId="77777777" w:rsidR="00E95F1A" w:rsidRDefault="004C1A5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品质注册部</w:t>
            </w:r>
          </w:p>
        </w:tc>
        <w:tc>
          <w:tcPr>
            <w:tcW w:w="1729" w:type="dxa"/>
            <w:vAlign w:val="center"/>
          </w:tcPr>
          <w:p w14:paraId="26834C1E" w14:textId="77777777" w:rsidR="00E95F1A" w:rsidRDefault="004C1A5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QC</w:t>
            </w:r>
            <w:r>
              <w:rPr>
                <w:rFonts w:ascii="宋体" w:hAnsi="宋体" w:hint="eastAsia"/>
                <w:bCs/>
                <w:szCs w:val="21"/>
              </w:rPr>
              <w:t>工程师</w:t>
            </w:r>
          </w:p>
        </w:tc>
        <w:tc>
          <w:tcPr>
            <w:tcW w:w="3838" w:type="dxa"/>
            <w:vAlign w:val="center"/>
          </w:tcPr>
          <w:p w14:paraId="160BD62B" w14:textId="77777777" w:rsidR="00E95F1A" w:rsidRDefault="004C1A52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按照方案内容进行测试，</w:t>
            </w:r>
            <w:r>
              <w:rPr>
                <w:rFonts w:hint="eastAsia"/>
                <w:szCs w:val="21"/>
              </w:rPr>
              <w:t>并形成、汇总检验记录，协助编制《验证报告》。</w:t>
            </w:r>
          </w:p>
        </w:tc>
      </w:tr>
      <w:tr w:rsidR="00E95F1A" w14:paraId="2668B7FC" w14:textId="77777777">
        <w:trPr>
          <w:jc w:val="center"/>
        </w:trPr>
        <w:tc>
          <w:tcPr>
            <w:tcW w:w="1209" w:type="dxa"/>
            <w:vAlign w:val="center"/>
          </w:tcPr>
          <w:p w14:paraId="02B17AE2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马军</w:t>
            </w:r>
          </w:p>
        </w:tc>
        <w:tc>
          <w:tcPr>
            <w:tcW w:w="1520" w:type="dxa"/>
            <w:vAlign w:val="center"/>
          </w:tcPr>
          <w:p w14:paraId="6DC3D88F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品质注册部</w:t>
            </w:r>
          </w:p>
        </w:tc>
        <w:tc>
          <w:tcPr>
            <w:tcW w:w="1729" w:type="dxa"/>
            <w:vAlign w:val="center"/>
          </w:tcPr>
          <w:p w14:paraId="0D57E974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项目组</w:t>
            </w:r>
            <w:r>
              <w:rPr>
                <w:sz w:val="21"/>
                <w:szCs w:val="21"/>
              </w:rPr>
              <w:t>成员</w:t>
            </w:r>
          </w:p>
        </w:tc>
        <w:tc>
          <w:tcPr>
            <w:tcW w:w="3838" w:type="dxa"/>
            <w:vAlign w:val="center"/>
          </w:tcPr>
          <w:p w14:paraId="00A3C928" w14:textId="77777777" w:rsidR="00E95F1A" w:rsidRDefault="004C1A52">
            <w:pPr>
              <w:pStyle w:val="afa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会审《验证方案》和《验证报告》。</w:t>
            </w:r>
          </w:p>
        </w:tc>
      </w:tr>
      <w:tr w:rsidR="00E95F1A" w14:paraId="1F86A693" w14:textId="77777777">
        <w:trPr>
          <w:jc w:val="center"/>
        </w:trPr>
        <w:tc>
          <w:tcPr>
            <w:tcW w:w="1209" w:type="dxa"/>
            <w:vAlign w:val="center"/>
          </w:tcPr>
          <w:p w14:paraId="1A66F7B9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李晨光</w:t>
            </w:r>
          </w:p>
        </w:tc>
        <w:tc>
          <w:tcPr>
            <w:tcW w:w="1520" w:type="dxa"/>
            <w:vAlign w:val="center"/>
          </w:tcPr>
          <w:p w14:paraId="7B3A2385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729" w:type="dxa"/>
            <w:vAlign w:val="center"/>
          </w:tcPr>
          <w:p w14:paraId="0071AD6E" w14:textId="77777777" w:rsidR="00E95F1A" w:rsidRDefault="004C1A52">
            <w:pPr>
              <w:pStyle w:val="afa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项目组组长</w:t>
            </w:r>
          </w:p>
        </w:tc>
        <w:tc>
          <w:tcPr>
            <w:tcW w:w="3838" w:type="dxa"/>
            <w:vAlign w:val="center"/>
          </w:tcPr>
          <w:p w14:paraId="2416F375" w14:textId="77777777" w:rsidR="00E95F1A" w:rsidRDefault="004C1A52">
            <w:pPr>
              <w:pStyle w:val="afa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批准《验证方案》和《验证报告》。</w:t>
            </w:r>
          </w:p>
        </w:tc>
      </w:tr>
    </w:tbl>
    <w:p w14:paraId="0BB116EE" w14:textId="77777777" w:rsidR="00742BBA" w:rsidRDefault="00742BBA">
      <w:pPr>
        <w:numPr>
          <w:ilvl w:val="0"/>
          <w:numId w:val="3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19" w:name="_Toc509764634"/>
      <w:bookmarkStart w:id="20" w:name="_Hlk508755391"/>
      <w:bookmarkEnd w:id="17"/>
      <w:bookmarkEnd w:id="18"/>
      <w:r>
        <w:rPr>
          <w:rFonts w:hint="eastAsia"/>
          <w:b/>
          <w:bCs/>
          <w:sz w:val="28"/>
          <w:szCs w:val="28"/>
        </w:rPr>
        <w:t>抽样计划</w:t>
      </w:r>
      <w:bookmarkEnd w:id="19"/>
    </w:p>
    <w:p w14:paraId="23C9692A" w14:textId="77777777" w:rsidR="00742BBA" w:rsidRDefault="00742BBA">
      <w:pPr>
        <w:spacing w:line="360" w:lineRule="auto"/>
        <w:ind w:firstLineChars="200" w:firstLine="480"/>
        <w:rPr>
          <w:sz w:val="24"/>
        </w:rPr>
      </w:pPr>
      <w:bookmarkStart w:id="21" w:name="_Toc509764635"/>
      <w:bookmarkStart w:id="22" w:name="_Hlk509479122"/>
      <w:r>
        <w:rPr>
          <w:rFonts w:hint="eastAsia"/>
          <w:sz w:val="24"/>
        </w:rPr>
        <w:t>此次验证样品批次选择为至少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个连续生产批次，</w:t>
      </w:r>
      <w:r>
        <w:rPr>
          <w:sz w:val="24"/>
        </w:rPr>
        <w:t>样本量选取至少为</w:t>
      </w:r>
      <w:r>
        <w:rPr>
          <w:sz w:val="24"/>
        </w:rPr>
        <w:t>9</w:t>
      </w:r>
      <w:del w:id="23" w:author="严鑫能" w:date="2020-11-03T13:39:00Z">
        <w:r w:rsidDel="00742BBA">
          <w:rPr>
            <w:rFonts w:hint="eastAsia"/>
            <w:sz w:val="24"/>
          </w:rPr>
          <w:delText>台</w:delText>
        </w:r>
      </w:del>
      <w:ins w:id="24" w:author="严鑫能" w:date="2020-11-03T13:39:00Z">
        <w:r>
          <w:rPr>
            <w:rFonts w:hint="eastAsia"/>
            <w:sz w:val="24"/>
          </w:rPr>
          <w:t>个</w:t>
        </w:r>
      </w:ins>
      <w:r>
        <w:rPr>
          <w:rFonts w:hint="eastAsia"/>
          <w:sz w:val="24"/>
        </w:rPr>
        <w:t>，即</w:t>
      </w:r>
      <w:r>
        <w:rPr>
          <w:sz w:val="24"/>
        </w:rPr>
        <w:t>每批次</w:t>
      </w:r>
      <w:r>
        <w:rPr>
          <w:rFonts w:hint="eastAsia"/>
          <w:sz w:val="24"/>
        </w:rPr>
        <w:t>选取样品不少于</w:t>
      </w:r>
      <w:del w:id="25" w:author="严鑫能" w:date="2020-11-03T13:39:00Z">
        <w:r w:rsidDel="00742BBA">
          <w:rPr>
            <w:rFonts w:hint="eastAsia"/>
            <w:sz w:val="24"/>
          </w:rPr>
          <w:delText>1</w:delText>
        </w:r>
      </w:del>
      <w:ins w:id="26" w:author="严鑫能" w:date="2020-11-03T13:39:00Z">
        <w:r>
          <w:rPr>
            <w:sz w:val="24"/>
          </w:rPr>
          <w:t>3</w:t>
        </w:r>
      </w:ins>
      <w:del w:id="27" w:author="严鑫能" w:date="2020-11-03T13:39:00Z">
        <w:r w:rsidDel="00742BBA">
          <w:rPr>
            <w:rFonts w:hint="eastAsia"/>
            <w:sz w:val="24"/>
          </w:rPr>
          <w:delText>台</w:delText>
        </w:r>
      </w:del>
      <w:bookmarkEnd w:id="20"/>
      <w:ins w:id="28" w:author="严鑫能" w:date="2020-11-03T13:39:00Z">
        <w:r>
          <w:rPr>
            <w:rFonts w:hint="eastAsia"/>
            <w:sz w:val="24"/>
          </w:rPr>
          <w:t>个</w:t>
        </w:r>
      </w:ins>
      <w:r>
        <w:rPr>
          <w:rFonts w:hint="eastAsia"/>
          <w:sz w:val="24"/>
        </w:rPr>
        <w:t>。</w:t>
      </w:r>
      <w:bookmarkEnd w:id="21"/>
    </w:p>
    <w:p w14:paraId="00D4310A" w14:textId="77777777" w:rsidR="00E95F1A" w:rsidRDefault="00742BBA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9" w:name="_Toc509764636"/>
      <w:bookmarkEnd w:id="22"/>
      <w:r>
        <w:rPr>
          <w:b/>
          <w:bCs/>
          <w:sz w:val="28"/>
          <w:szCs w:val="28"/>
        </w:rPr>
        <w:t>样品信息</w:t>
      </w:r>
      <w:bookmarkEnd w:id="29"/>
    </w:p>
    <w:p w14:paraId="6769EE03" w14:textId="77777777" w:rsidR="00E95F1A" w:rsidRDefault="004C1A52">
      <w:pPr>
        <w:tabs>
          <w:tab w:val="left" w:pos="425"/>
        </w:tabs>
        <w:spacing w:line="360" w:lineRule="auto"/>
        <w:ind w:firstLineChars="200" w:firstLine="480"/>
        <w:outlineLvl w:val="0"/>
        <w:rPr>
          <w:b/>
          <w:bCs/>
          <w:sz w:val="28"/>
          <w:szCs w:val="28"/>
        </w:rPr>
      </w:pPr>
      <w:bookmarkStart w:id="30" w:name="_Toc503792241"/>
      <w:bookmarkStart w:id="31" w:name="_Toc509764637"/>
      <w:r>
        <w:rPr>
          <w:color w:val="000000"/>
          <w:kern w:val="0"/>
          <w:sz w:val="24"/>
        </w:rPr>
        <w:t>经成品检验测试完成并合格后的产品进行包装确认。</w:t>
      </w:r>
      <w:bookmarkEnd w:id="30"/>
      <w:bookmarkEnd w:id="31"/>
    </w:p>
    <w:tbl>
      <w:tblPr>
        <w:tblW w:w="810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386"/>
        <w:gridCol w:w="3544"/>
        <w:gridCol w:w="1701"/>
      </w:tblGrid>
      <w:tr w:rsidR="00E95F1A" w14:paraId="0F649826" w14:textId="77777777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DCD313" w14:textId="77777777" w:rsidR="00E95F1A" w:rsidRDefault="004C1A5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9A75C3" w14:textId="77777777" w:rsidR="00E95F1A" w:rsidRDefault="004C1A5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A4AF54" w14:textId="77777777" w:rsidR="00E95F1A" w:rsidRDefault="004C1A5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软件版本号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E6FC29" w14:textId="77777777" w:rsidR="00E95F1A" w:rsidRDefault="004C1A5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 w:rsidR="00E95F1A" w14:paraId="1A9E1D2D" w14:textId="77777777">
        <w:trPr>
          <w:trHeight w:val="455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A8D2" w14:textId="77777777" w:rsidR="00E95F1A" w:rsidRDefault="00E95F1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50E9" w14:textId="77777777" w:rsidR="00E95F1A" w:rsidRDefault="00E95F1A">
            <w:pPr>
              <w:ind w:firstLineChars="9" w:firstLine="19"/>
              <w:jc w:val="center"/>
              <w:rPr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E592" w14:textId="77777777" w:rsidR="00E95F1A" w:rsidRDefault="00E95F1A">
            <w:pPr>
              <w:ind w:firstLineChars="9" w:firstLine="19"/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CD4F" w14:textId="77777777" w:rsidR="00E95F1A" w:rsidRDefault="00E95F1A">
            <w:pPr>
              <w:spacing w:line="360" w:lineRule="auto"/>
              <w:jc w:val="left"/>
              <w:rPr>
                <w:szCs w:val="21"/>
              </w:rPr>
            </w:pPr>
          </w:p>
        </w:tc>
      </w:tr>
    </w:tbl>
    <w:p w14:paraId="3ED21A25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32" w:name="_Toc509764638"/>
      <w:bookmarkStart w:id="33" w:name="_Hlk508755467"/>
      <w:r>
        <w:rPr>
          <w:rFonts w:hint="eastAsia"/>
          <w:b/>
          <w:bCs/>
          <w:sz w:val="28"/>
          <w:szCs w:val="28"/>
        </w:rPr>
        <w:t>环境要求</w:t>
      </w:r>
      <w:bookmarkEnd w:id="32"/>
    </w:p>
    <w:p w14:paraId="1D41CC45" w14:textId="77777777" w:rsidR="00E95F1A" w:rsidRDefault="004C1A52">
      <w:pPr>
        <w:spacing w:line="360" w:lineRule="auto"/>
        <w:ind w:firstLineChars="200" w:firstLine="480"/>
        <w:rPr>
          <w:sz w:val="24"/>
        </w:rPr>
      </w:pPr>
      <w:bookmarkStart w:id="34" w:name="_Toc509764639"/>
      <w:r>
        <w:rPr>
          <w:rFonts w:hint="eastAsia"/>
          <w:sz w:val="24"/>
        </w:rPr>
        <w:t>按</w:t>
      </w:r>
      <w:r>
        <w:rPr>
          <w:rFonts w:hint="eastAsia"/>
          <w:sz w:val="24"/>
        </w:rPr>
        <w:t>TXLK</w:t>
      </w:r>
      <w:r>
        <w:rPr>
          <w:sz w:val="24"/>
        </w:rPr>
        <w:t xml:space="preserve">/AS </w:t>
      </w:r>
      <w:r>
        <w:rPr>
          <w:rFonts w:hint="eastAsia"/>
          <w:sz w:val="24"/>
        </w:rPr>
        <w:t>6.4-01</w:t>
      </w:r>
      <w:r>
        <w:rPr>
          <w:rFonts w:hint="eastAsia"/>
          <w:sz w:val="24"/>
        </w:rPr>
        <w:t>《环境管理制度》要求，常温区环境要求</w:t>
      </w:r>
      <w:bookmarkEnd w:id="33"/>
      <w:r>
        <w:rPr>
          <w:rFonts w:hint="eastAsia"/>
          <w:sz w:val="24"/>
        </w:rPr>
        <w:t>。</w:t>
      </w:r>
      <w:bookmarkEnd w:id="34"/>
    </w:p>
    <w:p w14:paraId="004629D8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35" w:name="_Toc509764640"/>
      <w:r>
        <w:rPr>
          <w:b/>
          <w:bCs/>
          <w:sz w:val="28"/>
          <w:szCs w:val="28"/>
        </w:rPr>
        <w:t>测试项目、接受标准和测试方法</w:t>
      </w:r>
      <w:bookmarkEnd w:id="35"/>
    </w:p>
    <w:p w14:paraId="1EBFEE7B" w14:textId="77777777" w:rsidR="00E95F1A" w:rsidRDefault="004C1A52">
      <w:pPr>
        <w:numPr>
          <w:ilvl w:val="1"/>
          <w:numId w:val="3"/>
        </w:numPr>
        <w:spacing w:line="360" w:lineRule="auto"/>
        <w:outlineLvl w:val="0"/>
        <w:rPr>
          <w:bCs/>
          <w:sz w:val="28"/>
          <w:szCs w:val="28"/>
        </w:rPr>
      </w:pPr>
      <w:bookmarkStart w:id="36" w:name="_Toc503792245"/>
      <w:bookmarkStart w:id="37" w:name="_Toc418515818"/>
      <w:bookmarkStart w:id="38" w:name="_Toc509764641"/>
      <w:commentRangeStart w:id="39"/>
      <w:r>
        <w:rPr>
          <w:bCs/>
          <w:sz w:val="24"/>
        </w:rPr>
        <w:t>测试项目编号和名称</w:t>
      </w:r>
      <w:bookmarkEnd w:id="36"/>
      <w:bookmarkEnd w:id="37"/>
      <w:bookmarkEnd w:id="38"/>
      <w:commentRangeEnd w:id="39"/>
      <w:r w:rsidR="00742BBA">
        <w:rPr>
          <w:rStyle w:val="af9"/>
        </w:rPr>
        <w:commentReference w:id="39"/>
      </w:r>
    </w:p>
    <w:p w14:paraId="442CA234" w14:textId="77777777" w:rsidR="00E95F1A" w:rsidRDefault="004C1A52">
      <w:pPr>
        <w:pStyle w:val="afb"/>
        <w:spacing w:line="360" w:lineRule="auto"/>
        <w:ind w:firstLine="480"/>
        <w:rPr>
          <w:bCs/>
          <w:sz w:val="24"/>
        </w:rPr>
      </w:pPr>
      <w:bookmarkStart w:id="41" w:name="_Hlk26861480"/>
      <w:r>
        <w:rPr>
          <w:sz w:val="24"/>
        </w:rPr>
        <w:t>此次验证依据产品需求规范的要求，仅对</w:t>
      </w:r>
      <w:r>
        <w:rPr>
          <w:rFonts w:hint="eastAsia"/>
          <w:sz w:val="24"/>
        </w:rPr>
        <w:t>产品</w:t>
      </w:r>
      <w:r>
        <w:rPr>
          <w:rFonts w:hint="eastAsia"/>
          <w:bCs/>
          <w:sz w:val="24"/>
        </w:rPr>
        <w:t>与</w:t>
      </w:r>
      <w:r>
        <w:rPr>
          <w:rFonts w:hint="eastAsia"/>
          <w:sz w:val="24"/>
        </w:rPr>
        <w:t>十二导联动态心电记录仪</w:t>
      </w:r>
      <w:r>
        <w:rPr>
          <w:rFonts w:hint="eastAsia"/>
          <w:bCs/>
          <w:sz w:val="24"/>
        </w:rPr>
        <w:t>配合性</w:t>
      </w:r>
      <w:r>
        <w:rPr>
          <w:bCs/>
          <w:sz w:val="24"/>
        </w:rPr>
        <w:t>进行</w:t>
      </w:r>
      <w:r>
        <w:rPr>
          <w:sz w:val="24"/>
        </w:rPr>
        <w:t>验证</w:t>
      </w:r>
      <w:bookmarkEnd w:id="41"/>
      <w:r>
        <w:rPr>
          <w:bCs/>
          <w:sz w:val="24"/>
        </w:rPr>
        <w:t>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3818"/>
        <w:gridCol w:w="3576"/>
      </w:tblGrid>
      <w:tr w:rsidR="00E95F1A" w14:paraId="1D04C96C" w14:textId="77777777">
        <w:trPr>
          <w:trHeight w:val="389"/>
          <w:tblHeader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6B9F" w14:textId="77777777" w:rsidR="00E95F1A" w:rsidRDefault="004C1A52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编号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9E95" w14:textId="77777777" w:rsidR="00E95F1A" w:rsidRDefault="004C1A52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项目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8A2A7" w14:textId="77777777" w:rsidR="00E95F1A" w:rsidRDefault="004C1A52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接受标准</w:t>
            </w:r>
          </w:p>
        </w:tc>
      </w:tr>
      <w:tr w:rsidR="00E95F1A" w14:paraId="20824B43" w14:textId="77777777">
        <w:trPr>
          <w:trHeight w:val="389"/>
          <w:tblHeader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FE529" w14:textId="77777777" w:rsidR="00E95F1A" w:rsidRDefault="004C1A52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PERF_D03 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4731" w14:textId="77777777" w:rsidR="00E95F1A" w:rsidRDefault="004C1A52">
            <w:pPr>
              <w:pStyle w:val="a1"/>
              <w:numPr>
                <w:ilvl w:val="0"/>
                <w:numId w:val="0"/>
              </w:numPr>
              <w:wordWrap/>
              <w:contextualSpacing/>
              <w:jc w:val="left"/>
              <w:outlineLvl w:val="9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与十二导联动态心电记录仪配合性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C87D" w14:textId="77777777" w:rsidR="00E95F1A" w:rsidRDefault="004C1A52">
            <w:pPr>
              <w:pStyle w:val="a1"/>
              <w:numPr>
                <w:ilvl w:val="0"/>
                <w:numId w:val="0"/>
              </w:numPr>
              <w:wordWrap/>
              <w:contextualSpacing/>
              <w:jc w:val="left"/>
              <w:outlineLvl w:val="9"/>
              <w:rPr>
                <w:rFonts w:ascii="Times New Roman" w:eastAsia="宋体"/>
                <w:color w:val="000000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数据可以正常下载</w:t>
            </w:r>
          </w:p>
        </w:tc>
      </w:tr>
    </w:tbl>
    <w:p w14:paraId="418E19E3" w14:textId="77777777" w:rsidR="00E95F1A" w:rsidRDefault="004C1A52">
      <w:pPr>
        <w:numPr>
          <w:ilvl w:val="1"/>
          <w:numId w:val="3"/>
        </w:numPr>
        <w:spacing w:line="360" w:lineRule="auto"/>
        <w:outlineLvl w:val="0"/>
        <w:rPr>
          <w:bCs/>
          <w:sz w:val="24"/>
        </w:rPr>
      </w:pPr>
      <w:bookmarkStart w:id="42" w:name="_Toc418515837"/>
      <w:bookmarkStart w:id="43" w:name="_Toc509764642"/>
      <w:bookmarkStart w:id="44" w:name="_Toc503792247"/>
      <w:r>
        <w:rPr>
          <w:bCs/>
          <w:sz w:val="24"/>
        </w:rPr>
        <w:t>测试设备和附件</w:t>
      </w:r>
      <w:bookmarkEnd w:id="42"/>
      <w:bookmarkEnd w:id="43"/>
      <w:bookmarkEnd w:id="44"/>
    </w:p>
    <w:p w14:paraId="0383FD6C" w14:textId="77777777" w:rsidR="00E95F1A" w:rsidRDefault="004C1A52">
      <w:pPr>
        <w:pStyle w:val="afb"/>
        <w:spacing w:line="360" w:lineRule="auto"/>
        <w:ind w:firstLine="480"/>
        <w:rPr>
          <w:bCs/>
          <w:sz w:val="24"/>
        </w:rPr>
      </w:pPr>
      <w:r>
        <w:rPr>
          <w:bCs/>
          <w:sz w:val="24"/>
        </w:rPr>
        <w:t>无</w:t>
      </w:r>
    </w:p>
    <w:p w14:paraId="799DD78C" w14:textId="77777777" w:rsidR="00E95F1A" w:rsidRDefault="004C1A52">
      <w:pPr>
        <w:numPr>
          <w:ilvl w:val="1"/>
          <w:numId w:val="3"/>
        </w:numPr>
        <w:spacing w:line="360" w:lineRule="auto"/>
        <w:outlineLvl w:val="0"/>
        <w:rPr>
          <w:bCs/>
          <w:sz w:val="24"/>
        </w:rPr>
      </w:pPr>
      <w:bookmarkStart w:id="45" w:name="_Toc418515854"/>
      <w:bookmarkStart w:id="46" w:name="_Toc509764643"/>
      <w:bookmarkStart w:id="47" w:name="_Toc503792249"/>
      <w:r>
        <w:rPr>
          <w:bCs/>
          <w:sz w:val="24"/>
        </w:rPr>
        <w:t>测试</w:t>
      </w:r>
      <w:bookmarkEnd w:id="45"/>
      <w:r>
        <w:rPr>
          <w:bCs/>
          <w:sz w:val="24"/>
        </w:rPr>
        <w:t>信息</w:t>
      </w:r>
      <w:r>
        <w:rPr>
          <w:bCs/>
          <w:sz w:val="24"/>
        </w:rPr>
        <w:t>&amp;</w:t>
      </w:r>
      <w:r>
        <w:rPr>
          <w:bCs/>
          <w:sz w:val="24"/>
        </w:rPr>
        <w:t>测试结果</w:t>
      </w:r>
      <w:bookmarkEnd w:id="46"/>
      <w:bookmarkEnd w:id="47"/>
    </w:p>
    <w:p w14:paraId="3763025B" w14:textId="77777777" w:rsidR="00E95F1A" w:rsidRDefault="004C1A52">
      <w:pPr>
        <w:pStyle w:val="afb"/>
        <w:numPr>
          <w:ilvl w:val="2"/>
          <w:numId w:val="3"/>
        </w:numPr>
        <w:spacing w:line="360" w:lineRule="auto"/>
        <w:ind w:firstLineChars="0"/>
        <w:outlineLvl w:val="0"/>
        <w:rPr>
          <w:bCs/>
          <w:sz w:val="24"/>
        </w:rPr>
      </w:pPr>
      <w:bookmarkStart w:id="48" w:name="_Hlk504681566"/>
      <w:bookmarkStart w:id="49" w:name="_Toc503792250"/>
      <w:bookmarkStart w:id="50" w:name="_Toc509764644"/>
      <w:r>
        <w:rPr>
          <w:bCs/>
          <w:sz w:val="24"/>
        </w:rPr>
        <w:t>样品信息</w:t>
      </w:r>
      <w:bookmarkEnd w:id="48"/>
      <w:r>
        <w:rPr>
          <w:bCs/>
          <w:sz w:val="24"/>
        </w:rPr>
        <w:t>：</w:t>
      </w:r>
      <w:bookmarkEnd w:id="49"/>
      <w:bookmarkEnd w:id="50"/>
    </w:p>
    <w:tbl>
      <w:tblPr>
        <w:tblStyle w:val="af6"/>
        <w:tblW w:w="7905" w:type="dxa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3289"/>
        <w:gridCol w:w="1673"/>
      </w:tblGrid>
      <w:tr w:rsidR="00E95F1A" w14:paraId="72AC1913" w14:textId="77777777">
        <w:tc>
          <w:tcPr>
            <w:tcW w:w="817" w:type="dxa"/>
            <w:vAlign w:val="center"/>
          </w:tcPr>
          <w:p w14:paraId="6C5E377F" w14:textId="77777777" w:rsidR="00E95F1A" w:rsidRDefault="004C1A5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bookmarkStart w:id="51" w:name="_Hlk26863302"/>
            <w:bookmarkStart w:id="52" w:name="_Hlk504681605"/>
            <w:r>
              <w:rPr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2126" w:type="dxa"/>
            <w:vAlign w:val="center"/>
          </w:tcPr>
          <w:p w14:paraId="7583E630" w14:textId="77777777" w:rsidR="00E95F1A" w:rsidRDefault="004C1A5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品种</w:t>
            </w:r>
          </w:p>
        </w:tc>
        <w:tc>
          <w:tcPr>
            <w:tcW w:w="3289" w:type="dxa"/>
            <w:vAlign w:val="center"/>
          </w:tcPr>
          <w:p w14:paraId="6022C4BC" w14:textId="77777777" w:rsidR="00E95F1A" w:rsidRDefault="004C1A5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公司</w:t>
            </w:r>
          </w:p>
        </w:tc>
        <w:tc>
          <w:tcPr>
            <w:tcW w:w="1673" w:type="dxa"/>
            <w:vAlign w:val="center"/>
          </w:tcPr>
          <w:p w14:paraId="30E23F88" w14:textId="77777777" w:rsidR="00E95F1A" w:rsidRDefault="004C1A5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型号</w:t>
            </w:r>
          </w:p>
        </w:tc>
      </w:tr>
      <w:tr w:rsidR="00E95F1A" w14:paraId="7A7880FC" w14:textId="77777777">
        <w:tc>
          <w:tcPr>
            <w:tcW w:w="817" w:type="dxa"/>
          </w:tcPr>
          <w:p w14:paraId="4F4AD17B" w14:textId="77777777" w:rsidR="00E95F1A" w:rsidRDefault="004C1A5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vAlign w:val="center"/>
          </w:tcPr>
          <w:p w14:paraId="045344F6" w14:textId="77777777" w:rsidR="00E95F1A" w:rsidRDefault="004C1A52">
            <w:pPr>
              <w:spacing w:line="360" w:lineRule="auto"/>
            </w:pPr>
            <w:r>
              <w:rPr>
                <w:rFonts w:hint="eastAsia"/>
                <w:szCs w:val="21"/>
              </w:rPr>
              <w:t>十二导联动态心电记录仪</w:t>
            </w:r>
          </w:p>
        </w:tc>
        <w:tc>
          <w:tcPr>
            <w:tcW w:w="3289" w:type="dxa"/>
          </w:tcPr>
          <w:p w14:paraId="09894CB7" w14:textId="77777777" w:rsidR="00E95F1A" w:rsidRDefault="004C1A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通心络科（河北）科技有限公司</w:t>
            </w:r>
          </w:p>
        </w:tc>
        <w:tc>
          <w:tcPr>
            <w:tcW w:w="1673" w:type="dxa"/>
            <w:vAlign w:val="center"/>
          </w:tcPr>
          <w:p w14:paraId="7350B68F" w14:textId="77777777" w:rsidR="00E95F1A" w:rsidRDefault="004C1A52">
            <w:pPr>
              <w:spacing w:line="360" w:lineRule="auto"/>
            </w:pPr>
            <w:r>
              <w:rPr>
                <w:rFonts w:hint="eastAsia"/>
              </w:rPr>
              <w:t>YLZN91901</w:t>
            </w:r>
          </w:p>
        </w:tc>
      </w:tr>
    </w:tbl>
    <w:p w14:paraId="7BF93942" w14:textId="77777777" w:rsidR="00E95F1A" w:rsidRDefault="004C1A52">
      <w:pPr>
        <w:pStyle w:val="afb"/>
        <w:numPr>
          <w:ilvl w:val="2"/>
          <w:numId w:val="3"/>
        </w:numPr>
        <w:spacing w:line="360" w:lineRule="auto"/>
        <w:ind w:firstLine="480"/>
        <w:outlineLvl w:val="0"/>
        <w:rPr>
          <w:bCs/>
          <w:sz w:val="24"/>
        </w:rPr>
      </w:pPr>
      <w:bookmarkStart w:id="53" w:name="_Toc503792251"/>
      <w:bookmarkStart w:id="54" w:name="_Toc509764645"/>
      <w:bookmarkEnd w:id="51"/>
      <w:bookmarkEnd w:id="52"/>
      <w:r>
        <w:rPr>
          <w:bCs/>
          <w:sz w:val="24"/>
        </w:rPr>
        <w:t>测试信息</w:t>
      </w:r>
      <w:bookmarkEnd w:id="53"/>
      <w:bookmarkEnd w:id="54"/>
    </w:p>
    <w:tbl>
      <w:tblPr>
        <w:tblStyle w:val="af6"/>
        <w:tblW w:w="7899" w:type="dxa"/>
        <w:tblLayout w:type="fixed"/>
        <w:tblLook w:val="04A0" w:firstRow="1" w:lastRow="0" w:firstColumn="1" w:lastColumn="0" w:noHBand="0" w:noVBand="1"/>
      </w:tblPr>
      <w:tblGrid>
        <w:gridCol w:w="566"/>
        <w:gridCol w:w="793"/>
        <w:gridCol w:w="4860"/>
        <w:gridCol w:w="1680"/>
      </w:tblGrid>
      <w:tr w:rsidR="00E95F1A" w14:paraId="00A78A86" w14:textId="77777777">
        <w:trPr>
          <w:trHeight w:val="458"/>
          <w:tblHeader/>
        </w:trPr>
        <w:tc>
          <w:tcPr>
            <w:tcW w:w="566" w:type="dxa"/>
            <w:vAlign w:val="center"/>
          </w:tcPr>
          <w:p w14:paraId="2316809B" w14:textId="77777777" w:rsidR="00E95F1A" w:rsidRDefault="004C1A52">
            <w:pPr>
              <w:jc w:val="center"/>
            </w:pPr>
            <w:bookmarkStart w:id="55" w:name="_Hlk26863448"/>
            <w:r>
              <w:lastRenderedPageBreak/>
              <w:t>序号</w:t>
            </w:r>
          </w:p>
        </w:tc>
        <w:tc>
          <w:tcPr>
            <w:tcW w:w="793" w:type="dxa"/>
          </w:tcPr>
          <w:p w14:paraId="315075E1" w14:textId="77777777" w:rsidR="00E95F1A" w:rsidRDefault="004C1A52">
            <w:pPr>
              <w:jc w:val="center"/>
            </w:pPr>
            <w:r>
              <w:rPr>
                <w:rFonts w:hint="eastAsia"/>
              </w:rPr>
              <w:t>方案编号</w:t>
            </w:r>
          </w:p>
        </w:tc>
        <w:tc>
          <w:tcPr>
            <w:tcW w:w="4860" w:type="dxa"/>
            <w:vAlign w:val="center"/>
          </w:tcPr>
          <w:p w14:paraId="76C6FBB9" w14:textId="77777777" w:rsidR="00E95F1A" w:rsidRDefault="004C1A52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680" w:type="dxa"/>
          </w:tcPr>
          <w:p w14:paraId="4AB3D0E2" w14:textId="77777777" w:rsidR="00E95F1A" w:rsidRDefault="004C1A52">
            <w:pPr>
              <w:jc w:val="center"/>
            </w:pPr>
            <w:r>
              <w:t>接受</w:t>
            </w:r>
          </w:p>
          <w:p w14:paraId="6F613E7F" w14:textId="77777777" w:rsidR="00E95F1A" w:rsidRDefault="004C1A52">
            <w:pPr>
              <w:jc w:val="center"/>
            </w:pPr>
            <w:r>
              <w:t>标准</w:t>
            </w:r>
          </w:p>
        </w:tc>
      </w:tr>
      <w:tr w:rsidR="00E95F1A" w14:paraId="56E05468" w14:textId="77777777">
        <w:trPr>
          <w:trHeight w:val="906"/>
        </w:trPr>
        <w:tc>
          <w:tcPr>
            <w:tcW w:w="566" w:type="dxa"/>
            <w:vAlign w:val="center"/>
          </w:tcPr>
          <w:p w14:paraId="3679D7E0" w14:textId="77777777" w:rsidR="00E95F1A" w:rsidRDefault="004C1A5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3" w:type="dxa"/>
            <w:vAlign w:val="center"/>
          </w:tcPr>
          <w:p w14:paraId="7B5B71C2" w14:textId="77777777" w:rsidR="00E95F1A" w:rsidRDefault="004C1A52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</w:p>
        </w:tc>
        <w:tc>
          <w:tcPr>
            <w:tcW w:w="4860" w:type="dxa"/>
            <w:vAlign w:val="center"/>
          </w:tcPr>
          <w:p w14:paraId="7E280C6B" w14:textId="77777777" w:rsidR="00E95F1A" w:rsidRDefault="004C1A52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通心络科（河北）科技有限公司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YLZN91901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  <w:szCs w:val="21"/>
              </w:rPr>
              <w:t>十二导联动态心电记录仪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测试一条数据上传至服务器，申请医生分析，登录对应动态心电分析软件医生账号，查看是否有对应记录信息，是否可以下载。</w:t>
            </w:r>
          </w:p>
        </w:tc>
        <w:tc>
          <w:tcPr>
            <w:tcW w:w="1680" w:type="dxa"/>
            <w:vAlign w:val="center"/>
          </w:tcPr>
          <w:p w14:paraId="61716945" w14:textId="77777777" w:rsidR="00E95F1A" w:rsidRDefault="004C1A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有对应记录信息，可以下载</w:t>
            </w:r>
          </w:p>
        </w:tc>
      </w:tr>
    </w:tbl>
    <w:p w14:paraId="7712F989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56" w:name="_Toc438471204"/>
      <w:bookmarkStart w:id="57" w:name="_Toc509764646"/>
      <w:bookmarkEnd w:id="55"/>
      <w:r>
        <w:rPr>
          <w:b/>
          <w:bCs/>
          <w:sz w:val="28"/>
          <w:szCs w:val="28"/>
        </w:rPr>
        <w:t>测试项通过准则</w:t>
      </w:r>
      <w:bookmarkEnd w:id="56"/>
      <w:bookmarkEnd w:id="57"/>
    </w:p>
    <w:p w14:paraId="2DFC0238" w14:textId="77777777" w:rsidR="00E95F1A" w:rsidRDefault="004C1A52">
      <w:pPr>
        <w:pStyle w:val="afb"/>
        <w:spacing w:line="360" w:lineRule="auto"/>
        <w:ind w:firstLine="480"/>
        <w:rPr>
          <w:sz w:val="24"/>
        </w:rPr>
      </w:pPr>
      <w:bookmarkStart w:id="58" w:name="_Hlk509479932"/>
      <w:bookmarkStart w:id="59" w:name="_Hlk23512025"/>
      <w:r>
        <w:rPr>
          <w:sz w:val="24"/>
        </w:rPr>
        <w:t>测试用例</w:t>
      </w:r>
      <w:r>
        <w:rPr>
          <w:rFonts w:hint="eastAsia"/>
          <w:sz w:val="24"/>
        </w:rPr>
        <w:t>按测试方法，每个样品进行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次测试，且</w:t>
      </w:r>
      <w:r>
        <w:rPr>
          <w:sz w:val="24"/>
        </w:rPr>
        <w:t>每个测试项必须通过其测试用例，测试结果</w:t>
      </w:r>
      <w:r>
        <w:rPr>
          <w:rFonts w:hint="eastAsia"/>
          <w:sz w:val="24"/>
        </w:rPr>
        <w:t>需</w:t>
      </w:r>
      <w:r>
        <w:rPr>
          <w:sz w:val="24"/>
        </w:rPr>
        <w:t>符合接受准则</w:t>
      </w:r>
      <w:r>
        <w:rPr>
          <w:rFonts w:hint="eastAsia"/>
          <w:sz w:val="24"/>
        </w:rPr>
        <w:t>。</w:t>
      </w:r>
    </w:p>
    <w:p w14:paraId="37EDE527" w14:textId="77777777" w:rsidR="00E95F1A" w:rsidRDefault="004C1A52">
      <w:pPr>
        <w:pStyle w:val="afb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测试结果中存在与方案存在不一致时，请予以说明，并进行确认</w:t>
      </w:r>
      <w:bookmarkEnd w:id="58"/>
      <w:r>
        <w:rPr>
          <w:rFonts w:hint="eastAsia"/>
          <w:sz w:val="24"/>
        </w:rPr>
        <w:t>。</w:t>
      </w:r>
    </w:p>
    <w:p w14:paraId="3C7CD598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60" w:name="_Toc509764647"/>
      <w:bookmarkEnd w:id="59"/>
      <w:r>
        <w:rPr>
          <w:rFonts w:hint="eastAsia"/>
          <w:b/>
          <w:bCs/>
          <w:sz w:val="28"/>
          <w:szCs w:val="28"/>
        </w:rPr>
        <w:t>结论</w:t>
      </w:r>
      <w:bookmarkEnd w:id="60"/>
    </w:p>
    <w:p w14:paraId="1C1B0C8D" w14:textId="77777777" w:rsidR="00E95F1A" w:rsidRDefault="004C1A52">
      <w:pPr>
        <w:pStyle w:val="afb"/>
        <w:spacing w:line="360" w:lineRule="auto"/>
        <w:ind w:firstLine="480"/>
        <w:rPr>
          <w:sz w:val="24"/>
        </w:rPr>
      </w:pPr>
      <w:bookmarkStart w:id="61" w:name="_Toc509764648"/>
      <w:bookmarkStart w:id="62" w:name="_Toc503792254"/>
      <w:r>
        <w:rPr>
          <w:sz w:val="24"/>
        </w:rPr>
        <w:t>对测试结果进行汇总确认，确定符合接受标准</w:t>
      </w:r>
      <w:r>
        <w:rPr>
          <w:rFonts w:hint="eastAsia"/>
          <w:sz w:val="24"/>
        </w:rPr>
        <w:t>。</w:t>
      </w:r>
      <w:bookmarkEnd w:id="61"/>
      <w:bookmarkEnd w:id="62"/>
    </w:p>
    <w:p w14:paraId="54BD3904" w14:textId="77777777" w:rsidR="00E95F1A" w:rsidRDefault="004C1A52">
      <w:pPr>
        <w:numPr>
          <w:ilvl w:val="0"/>
          <w:numId w:val="3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63" w:name="_Toc509764649"/>
      <w:r>
        <w:rPr>
          <w:b/>
          <w:bCs/>
          <w:sz w:val="28"/>
          <w:szCs w:val="28"/>
        </w:rPr>
        <w:t>附录</w:t>
      </w:r>
      <w:bookmarkEnd w:id="63"/>
    </w:p>
    <w:p w14:paraId="7A412657" w14:textId="77777777" w:rsidR="00E95F1A" w:rsidRDefault="004C1A52">
      <w:pPr>
        <w:pStyle w:val="afb"/>
        <w:numPr>
          <w:ilvl w:val="1"/>
          <w:numId w:val="3"/>
        </w:numPr>
        <w:spacing w:line="360" w:lineRule="auto"/>
        <w:ind w:firstLineChars="0"/>
        <w:rPr>
          <w:sz w:val="24"/>
        </w:rPr>
      </w:pPr>
      <w:bookmarkStart w:id="64" w:name="_Toc504481769"/>
      <w:bookmarkStart w:id="65" w:name="_Hlk509480183"/>
      <w:r>
        <w:rPr>
          <w:rFonts w:hint="eastAsia"/>
          <w:sz w:val="24"/>
        </w:rPr>
        <w:t>关联</w:t>
      </w:r>
      <w:r>
        <w:rPr>
          <w:sz w:val="24"/>
        </w:rPr>
        <w:t>验证</w:t>
      </w:r>
      <w:r>
        <w:rPr>
          <w:rFonts w:hint="eastAsia"/>
          <w:sz w:val="24"/>
        </w:rPr>
        <w:t>文件信息</w:t>
      </w:r>
      <w:bookmarkEnd w:id="64"/>
    </w:p>
    <w:tbl>
      <w:tblPr>
        <w:tblW w:w="8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548"/>
        <w:gridCol w:w="1972"/>
      </w:tblGrid>
      <w:tr w:rsidR="00E95F1A" w14:paraId="31468156" w14:textId="77777777">
        <w:trPr>
          <w:jc w:val="center"/>
        </w:trPr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68DA48" w14:textId="77777777" w:rsidR="00E95F1A" w:rsidRDefault="004C1A52">
            <w:pPr>
              <w:spacing w:line="360" w:lineRule="auto"/>
              <w:jc w:val="center"/>
              <w:rPr>
                <w:b/>
              </w:rPr>
            </w:pPr>
            <w:bookmarkStart w:id="66" w:name="_Hlk509480192"/>
            <w:bookmarkEnd w:id="65"/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编号</w:t>
            </w:r>
          </w:p>
        </w:tc>
        <w:tc>
          <w:tcPr>
            <w:tcW w:w="4548" w:type="dxa"/>
            <w:shd w:val="clear" w:color="auto" w:fill="BFBFBF" w:themeFill="background1" w:themeFillShade="BF"/>
            <w:vAlign w:val="center"/>
          </w:tcPr>
          <w:p w14:paraId="418ACD9B" w14:textId="77777777" w:rsidR="00E95F1A" w:rsidRDefault="004C1A52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名称</w:t>
            </w:r>
          </w:p>
        </w:tc>
        <w:tc>
          <w:tcPr>
            <w:tcW w:w="1972" w:type="dxa"/>
            <w:shd w:val="clear" w:color="auto" w:fill="BFBFBF" w:themeFill="background1" w:themeFillShade="BF"/>
            <w:vAlign w:val="center"/>
          </w:tcPr>
          <w:p w14:paraId="04FE77CC" w14:textId="77777777" w:rsidR="00E95F1A" w:rsidRDefault="004C1A52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E95F1A" w14:paraId="68AAECB8" w14:textId="77777777">
        <w:trPr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78DC8ADE" w14:textId="77777777" w:rsidR="00E95F1A" w:rsidRDefault="004C1A52">
            <w:pPr>
              <w:spacing w:line="360" w:lineRule="auto"/>
            </w:pPr>
            <w:r>
              <w:rPr>
                <w:rFonts w:hint="eastAsia"/>
              </w:rPr>
              <w:t>YZ-PHX-0</w:t>
            </w:r>
            <w:r>
              <w:rPr>
                <w:rFonts w:hint="eastAsia"/>
              </w:rPr>
              <w:t>2B</w:t>
            </w:r>
          </w:p>
        </w:tc>
        <w:tc>
          <w:tcPr>
            <w:tcW w:w="4548" w:type="dxa"/>
            <w:shd w:val="clear" w:color="auto" w:fill="auto"/>
            <w:vAlign w:val="center"/>
          </w:tcPr>
          <w:p w14:paraId="3FC8638E" w14:textId="77777777" w:rsidR="00E95F1A" w:rsidRDefault="004C1A52">
            <w:pPr>
              <w:spacing w:line="360" w:lineRule="auto"/>
              <w:jc w:val="center"/>
            </w:pPr>
            <w:r>
              <w:rPr>
                <w:rFonts w:hint="eastAsia"/>
              </w:rPr>
              <w:t>动态心电分析软件配合性验证报告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05A010A3" w14:textId="77777777" w:rsidR="00E95F1A" w:rsidRDefault="004C1A52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bookmarkEnd w:id="66"/>
    </w:tbl>
    <w:p w14:paraId="00482ED5" w14:textId="77777777" w:rsidR="00E95F1A" w:rsidRDefault="00E95F1A">
      <w:pPr>
        <w:spacing w:line="360" w:lineRule="auto"/>
      </w:pPr>
    </w:p>
    <w:sectPr w:rsidR="00E9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严鑫能" w:date="2020-11-03T13:42:00Z" w:initials="严鑫能">
    <w:p w14:paraId="424CB607" w14:textId="77777777" w:rsidR="00742BBA" w:rsidRDefault="00742BBA">
      <w:pPr>
        <w:pStyle w:val="aa"/>
        <w:rPr>
          <w:rFonts w:hint="eastAsia"/>
        </w:rPr>
      </w:pPr>
      <w:r>
        <w:rPr>
          <w:rStyle w:val="af9"/>
        </w:rPr>
        <w:annotationRef/>
      </w:r>
      <w:r>
        <w:rPr>
          <w:rFonts w:hint="eastAsia"/>
        </w:rPr>
        <w:t>需要确认下载后的数据是否可以实现技术要求规定？或者是技术要求中的某项能够确认独立软件可以使用的项目</w:t>
      </w:r>
      <w:bookmarkStart w:id="40" w:name="_GoBack"/>
      <w:bookmarkEnd w:id="4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4CB6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4CB607" w16cid:durableId="234BDC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55BC7" w14:textId="77777777" w:rsidR="004C1A52" w:rsidRDefault="004C1A52">
      <w:r>
        <w:separator/>
      </w:r>
    </w:p>
  </w:endnote>
  <w:endnote w:type="continuationSeparator" w:id="0">
    <w:p w14:paraId="6F1A068B" w14:textId="77777777" w:rsidR="004C1A52" w:rsidRDefault="004C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7E45B" w14:textId="77777777" w:rsidR="00E95F1A" w:rsidRDefault="004C1A52">
    <w:pPr>
      <w:pStyle w:val="ae"/>
      <w:jc w:val="both"/>
      <w:rPr>
        <w:sz w:val="13"/>
        <w:szCs w:val="13"/>
      </w:rPr>
    </w:pPr>
    <w:r>
      <w:rPr>
        <w:rFonts w:hint="eastAsia"/>
        <w:sz w:val="13"/>
        <w:szCs w:val="13"/>
      </w:rPr>
      <w:t>版权所有，未经允许不得复制！</w:t>
    </w:r>
    <w:r>
      <w:rPr>
        <w:rFonts w:hint="eastAsia"/>
        <w:sz w:val="13"/>
        <w:szCs w:val="13"/>
      </w:rPr>
      <w:t xml:space="preserve">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01EA" w14:textId="77777777" w:rsidR="00E95F1A" w:rsidRDefault="00E95F1A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CACA0" w14:textId="77777777" w:rsidR="004C1A52" w:rsidRDefault="004C1A52">
      <w:r>
        <w:separator/>
      </w:r>
    </w:p>
  </w:footnote>
  <w:footnote w:type="continuationSeparator" w:id="0">
    <w:p w14:paraId="05071C78" w14:textId="77777777" w:rsidR="004C1A52" w:rsidRDefault="004C1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6D24" w14:textId="77777777" w:rsidR="00E95F1A" w:rsidRDefault="004C1A52">
    <w:pPr>
      <w:pStyle w:val="af0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5E5FDAD6" w14:textId="77777777" w:rsidR="00E95F1A" w:rsidRDefault="00E95F1A">
    <w:pPr>
      <w:pStyle w:val="af0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6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45"/>
      <w:gridCol w:w="4008"/>
      <w:gridCol w:w="1980"/>
      <w:gridCol w:w="2340"/>
      <w:gridCol w:w="1724"/>
    </w:tblGrid>
    <w:tr w:rsidR="00E95F1A" w14:paraId="3351C0AF" w14:textId="77777777">
      <w:trPr>
        <w:trHeight w:val="177"/>
        <w:jc w:val="center"/>
      </w:trPr>
      <w:tc>
        <w:tcPr>
          <w:tcW w:w="1645" w:type="dxa"/>
          <w:shd w:val="clear" w:color="auto" w:fill="E6E6E6"/>
        </w:tcPr>
        <w:p w14:paraId="2D8CB51F" w14:textId="77777777" w:rsidR="00E95F1A" w:rsidRDefault="00E95F1A">
          <w:pPr>
            <w:pStyle w:val="af0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 w14:paraId="0A0D431A" w14:textId="77777777" w:rsidR="00E95F1A" w:rsidRDefault="004C1A52">
          <w:pPr>
            <w:pStyle w:val="af0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color w:val="000000"/>
              <w:sz w:val="24"/>
              <w:szCs w:val="24"/>
            </w:rPr>
          </w:pPr>
          <w:r>
            <w:rPr>
              <w:rFonts w:ascii="黑体" w:eastAsia="黑体" w:hint="eastAsia"/>
              <w:color w:val="000000"/>
              <w:sz w:val="24"/>
              <w:szCs w:val="24"/>
            </w:rPr>
            <w:t>文件编号：</w:t>
          </w:r>
          <w:r>
            <w:rPr>
              <w:rFonts w:ascii="黑体" w:eastAsia="黑体" w:hint="eastAsia"/>
              <w:color w:val="000000"/>
              <w:sz w:val="24"/>
            </w:rPr>
            <w:t>YZ-PHX-02</w:t>
          </w:r>
          <w:r>
            <w:rPr>
              <w:rFonts w:eastAsia="黑体"/>
              <w:color w:val="000000"/>
              <w:sz w:val="24"/>
              <w:szCs w:val="24"/>
            </w:rPr>
            <w:t>A</w:t>
          </w:r>
        </w:p>
      </w:tc>
      <w:tc>
        <w:tcPr>
          <w:tcW w:w="1980" w:type="dxa"/>
          <w:shd w:val="clear" w:color="auto" w:fill="E6E6E6"/>
          <w:vAlign w:val="center"/>
        </w:tcPr>
        <w:p w14:paraId="39D3F1F2" w14:textId="77777777" w:rsidR="00E95F1A" w:rsidRDefault="004C1A52">
          <w:pPr>
            <w:pStyle w:val="af0"/>
            <w:pBdr>
              <w:bottom w:val="none" w:sz="0" w:space="0" w:color="auto"/>
            </w:pBdr>
            <w:ind w:right="480"/>
            <w:jc w:val="right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版本：</w:t>
          </w:r>
          <w:r>
            <w:rPr>
              <w:rFonts w:ascii="黑体" w:eastAsia="黑体" w:hint="eastAsia"/>
              <w:sz w:val="24"/>
            </w:rPr>
            <w:t>A</w:t>
          </w:r>
        </w:p>
      </w:tc>
      <w:tc>
        <w:tcPr>
          <w:tcW w:w="2340" w:type="dxa"/>
          <w:shd w:val="clear" w:color="auto" w:fill="E6E6E6"/>
          <w:vAlign w:val="center"/>
        </w:tcPr>
        <w:p w14:paraId="12F59EEB" w14:textId="77777777" w:rsidR="00E95F1A" w:rsidRDefault="004C1A52">
          <w:pPr>
            <w:ind w:firstLineChars="200" w:firstLine="480"/>
            <w:jc w:val="right"/>
            <w:rPr>
              <w:rFonts w:ascii="黑体" w:eastAsia="黑体"/>
              <w:sz w:val="24"/>
            </w:rPr>
          </w:pPr>
          <w:r>
            <w:rPr>
              <w:rStyle w:val="af7"/>
              <w:rFonts w:ascii="黑体" w:eastAsia="黑体" w:hint="eastAsia"/>
              <w:sz w:val="24"/>
            </w:rPr>
            <w:t>共</w:t>
          </w:r>
          <w:r>
            <w:rPr>
              <w:rStyle w:val="af7"/>
              <w:sz w:val="18"/>
              <w:szCs w:val="18"/>
            </w:rPr>
            <w:fldChar w:fldCharType="begin"/>
          </w:r>
          <w:r>
            <w:rPr>
              <w:rStyle w:val="af7"/>
              <w:sz w:val="18"/>
              <w:szCs w:val="18"/>
            </w:rPr>
            <w:instrText xml:space="preserve"> NUMPAGES </w:instrText>
          </w:r>
          <w:r>
            <w:rPr>
              <w:rStyle w:val="af7"/>
              <w:sz w:val="18"/>
              <w:szCs w:val="18"/>
            </w:rPr>
            <w:fldChar w:fldCharType="separate"/>
          </w:r>
          <w:r>
            <w:rPr>
              <w:rStyle w:val="af7"/>
              <w:sz w:val="18"/>
              <w:szCs w:val="18"/>
            </w:rPr>
            <w:t>6</w:t>
          </w:r>
          <w:r>
            <w:rPr>
              <w:rStyle w:val="af7"/>
              <w:sz w:val="18"/>
              <w:szCs w:val="18"/>
            </w:rPr>
            <w:fldChar w:fldCharType="end"/>
          </w:r>
          <w:r>
            <w:rPr>
              <w:rStyle w:val="af7"/>
              <w:rFonts w:ascii="黑体" w:eastAsia="黑体" w:hint="eastAsia"/>
              <w:sz w:val="24"/>
            </w:rPr>
            <w:t>页第</w:t>
          </w:r>
          <w:r>
            <w:rPr>
              <w:rStyle w:val="af7"/>
              <w:sz w:val="18"/>
              <w:szCs w:val="18"/>
            </w:rPr>
            <w:fldChar w:fldCharType="begin"/>
          </w:r>
          <w:r>
            <w:rPr>
              <w:rStyle w:val="af7"/>
              <w:sz w:val="18"/>
              <w:szCs w:val="18"/>
            </w:rPr>
            <w:instrText xml:space="preserve"> PAGE </w:instrText>
          </w:r>
          <w:r>
            <w:rPr>
              <w:rStyle w:val="af7"/>
              <w:sz w:val="18"/>
              <w:szCs w:val="18"/>
            </w:rPr>
            <w:fldChar w:fldCharType="separate"/>
          </w:r>
          <w:r>
            <w:rPr>
              <w:rStyle w:val="af7"/>
              <w:sz w:val="18"/>
              <w:szCs w:val="18"/>
            </w:rPr>
            <w:t>6</w:t>
          </w:r>
          <w:r>
            <w:rPr>
              <w:rStyle w:val="af7"/>
              <w:sz w:val="18"/>
              <w:szCs w:val="18"/>
            </w:rPr>
            <w:fldChar w:fldCharType="end"/>
          </w:r>
          <w:r>
            <w:rPr>
              <w:rStyle w:val="af7"/>
              <w:rFonts w:ascii="黑体" w:eastAsia="黑体" w:hint="eastAsia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 w14:paraId="73DE5437" w14:textId="77777777" w:rsidR="00E95F1A" w:rsidRDefault="00E95F1A">
          <w:pPr>
            <w:rPr>
              <w:kern w:val="0"/>
              <w:sz w:val="20"/>
              <w:szCs w:val="20"/>
            </w:rPr>
          </w:pPr>
        </w:p>
      </w:tc>
    </w:tr>
  </w:tbl>
  <w:p w14:paraId="6259D968" w14:textId="77777777" w:rsidR="00E95F1A" w:rsidRDefault="00E95F1A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520" w:type="dxa"/>
      <w:tblInd w:w="-15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4159"/>
      <w:gridCol w:w="1954"/>
      <w:gridCol w:w="2167"/>
      <w:gridCol w:w="1620"/>
    </w:tblGrid>
    <w:tr w:rsidR="00E95F1A" w14:paraId="7D3F6577" w14:textId="77777777">
      <w:trPr>
        <w:trHeight w:val="193"/>
      </w:trPr>
      <w:tc>
        <w:tcPr>
          <w:tcW w:w="1620" w:type="dxa"/>
          <w:tcBorders>
            <w:top w:val="single" w:sz="4" w:space="0" w:color="auto"/>
            <w:bottom w:val="single" w:sz="4" w:space="0" w:color="auto"/>
            <w:right w:val="nil"/>
          </w:tcBorders>
          <w:shd w:val="clear" w:color="auto" w:fill="E6E6E6"/>
        </w:tcPr>
        <w:p w14:paraId="343CDBC2" w14:textId="77777777" w:rsidR="00E95F1A" w:rsidRDefault="00E95F1A">
          <w:pPr>
            <w:pStyle w:val="af0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</w:tcPr>
        <w:p w14:paraId="1DC76EA8" w14:textId="77777777" w:rsidR="00E95F1A" w:rsidRDefault="004C1A52">
          <w:pPr>
            <w:pStyle w:val="af0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color w:val="000000"/>
              <w:sz w:val="24"/>
            </w:rPr>
          </w:pPr>
          <w:r>
            <w:rPr>
              <w:rFonts w:ascii="黑体" w:eastAsia="黑体" w:hint="eastAsia"/>
              <w:color w:val="000000"/>
              <w:sz w:val="24"/>
            </w:rPr>
            <w:t>文件编号：</w:t>
          </w:r>
        </w:p>
      </w:tc>
      <w:tc>
        <w:tcPr>
          <w:tcW w:w="195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  <w:vAlign w:val="center"/>
        </w:tcPr>
        <w:p w14:paraId="06ECD9F5" w14:textId="77777777" w:rsidR="00E95F1A" w:rsidRDefault="004C1A52">
          <w:pPr>
            <w:pStyle w:val="af0"/>
            <w:pBdr>
              <w:bottom w:val="none" w:sz="0" w:space="0" w:color="auto"/>
            </w:pBdr>
            <w:jc w:val="right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版本：</w:t>
          </w:r>
          <w:r>
            <w:rPr>
              <w:rFonts w:ascii="黑体" w:eastAsia="黑体" w:hint="eastAsia"/>
              <w:sz w:val="24"/>
            </w:rPr>
            <w:t>A</w:t>
          </w:r>
        </w:p>
      </w:tc>
      <w:tc>
        <w:tcPr>
          <w:tcW w:w="216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  <w:vAlign w:val="center"/>
        </w:tcPr>
        <w:p w14:paraId="477244F3" w14:textId="77777777" w:rsidR="00E95F1A" w:rsidRDefault="004C1A52">
          <w:pPr>
            <w:ind w:firstLineChars="200" w:firstLine="480"/>
            <w:jc w:val="right"/>
            <w:rPr>
              <w:rFonts w:ascii="黑体" w:eastAsia="黑体"/>
              <w:sz w:val="24"/>
            </w:rPr>
          </w:pPr>
          <w:r>
            <w:rPr>
              <w:rStyle w:val="af7"/>
              <w:rFonts w:ascii="黑体" w:eastAsia="黑体" w:hint="eastAsia"/>
              <w:sz w:val="24"/>
            </w:rPr>
            <w:t>共</w:t>
          </w:r>
          <w:r>
            <w:rPr>
              <w:rStyle w:val="af7"/>
              <w:sz w:val="18"/>
              <w:szCs w:val="18"/>
            </w:rPr>
            <w:fldChar w:fldCharType="begin"/>
          </w:r>
          <w:r>
            <w:rPr>
              <w:rStyle w:val="af7"/>
              <w:sz w:val="18"/>
              <w:szCs w:val="18"/>
            </w:rPr>
            <w:instrText xml:space="preserve"> NUMPAGES </w:instrText>
          </w:r>
          <w:r>
            <w:rPr>
              <w:rStyle w:val="af7"/>
              <w:sz w:val="18"/>
              <w:szCs w:val="18"/>
            </w:rPr>
            <w:fldChar w:fldCharType="separate"/>
          </w:r>
          <w:r>
            <w:rPr>
              <w:rStyle w:val="af7"/>
              <w:sz w:val="18"/>
              <w:szCs w:val="18"/>
            </w:rPr>
            <w:t>7</w:t>
          </w:r>
          <w:r>
            <w:rPr>
              <w:rStyle w:val="af7"/>
              <w:sz w:val="18"/>
              <w:szCs w:val="18"/>
            </w:rPr>
            <w:fldChar w:fldCharType="end"/>
          </w:r>
          <w:r>
            <w:rPr>
              <w:rStyle w:val="af7"/>
              <w:rFonts w:ascii="黑体" w:eastAsia="黑体" w:hint="eastAsia"/>
              <w:sz w:val="24"/>
            </w:rPr>
            <w:t>页第</w:t>
          </w:r>
          <w:r>
            <w:rPr>
              <w:rStyle w:val="af7"/>
              <w:sz w:val="18"/>
              <w:szCs w:val="18"/>
            </w:rPr>
            <w:fldChar w:fldCharType="begin"/>
          </w:r>
          <w:r>
            <w:rPr>
              <w:rStyle w:val="af7"/>
              <w:sz w:val="18"/>
              <w:szCs w:val="18"/>
            </w:rPr>
            <w:instrText xml:space="preserve"> PAGE </w:instrText>
          </w:r>
          <w:r>
            <w:rPr>
              <w:rStyle w:val="af7"/>
              <w:sz w:val="18"/>
              <w:szCs w:val="18"/>
            </w:rPr>
            <w:fldChar w:fldCharType="separate"/>
          </w:r>
          <w:r>
            <w:rPr>
              <w:rStyle w:val="af7"/>
              <w:sz w:val="18"/>
              <w:szCs w:val="18"/>
            </w:rPr>
            <w:t>1</w:t>
          </w:r>
          <w:r>
            <w:rPr>
              <w:rStyle w:val="af7"/>
              <w:sz w:val="18"/>
              <w:szCs w:val="18"/>
            </w:rPr>
            <w:fldChar w:fldCharType="end"/>
          </w:r>
          <w:r>
            <w:rPr>
              <w:rStyle w:val="af7"/>
              <w:rFonts w:ascii="黑体" w:eastAsia="黑体" w:hint="eastAsia"/>
              <w:sz w:val="24"/>
            </w:rPr>
            <w:t>页</w:t>
          </w:r>
        </w:p>
      </w:tc>
      <w:tc>
        <w:tcPr>
          <w:tcW w:w="16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</w:tcPr>
        <w:p w14:paraId="05CBF9EB" w14:textId="77777777" w:rsidR="00E95F1A" w:rsidRDefault="00E95F1A">
          <w:pPr>
            <w:rPr>
              <w:kern w:val="0"/>
              <w:sz w:val="20"/>
              <w:szCs w:val="20"/>
            </w:rPr>
          </w:pPr>
        </w:p>
      </w:tc>
    </w:tr>
  </w:tbl>
  <w:p w14:paraId="04246FCF" w14:textId="77777777" w:rsidR="00E95F1A" w:rsidRDefault="00E95F1A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4CAC"/>
    <w:multiLevelType w:val="multilevel"/>
    <w:tmpl w:val="14E24CA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b w:val="0"/>
        <w:i w:val="0"/>
        <w:color w:val="auto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ascii="Wingdings" w:hAnsi="Wingdings" w:hint="default"/>
      </w:rPr>
    </w:lvl>
    <w:lvl w:ilvl="6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8B9337F"/>
    <w:multiLevelType w:val="multilevel"/>
    <w:tmpl w:val="48B9337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"/>
      <w:suff w:val="nothing"/>
      <w:lvlText w:val="附　录　%1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cs="Times New Roman" w:hint="eastAsia"/>
        <w:b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cs="Times New Roman" w:hint="eastAsia"/>
        <w:b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cs="Times New Roman" w:hint="eastAsia"/>
      </w:rPr>
    </w:lvl>
  </w:abstractNum>
  <w:abstractNum w:abstractNumId="3" w15:restartNumberingAfterBreak="0">
    <w:nsid w:val="6B5C689F"/>
    <w:multiLevelType w:val="multilevel"/>
    <w:tmpl w:val="6B5C689F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tabs>
          <w:tab w:val="left" w:pos="1702"/>
        </w:tabs>
        <w:ind w:left="1702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ascii="Wingdings" w:hAnsi="Wingdings"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严鑫能">
    <w15:presenceInfo w15:providerId="None" w15:userId="严鑫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5B"/>
    <w:rsid w:val="00002683"/>
    <w:rsid w:val="00002760"/>
    <w:rsid w:val="00024E3B"/>
    <w:rsid w:val="00032E55"/>
    <w:rsid w:val="0008016F"/>
    <w:rsid w:val="00082896"/>
    <w:rsid w:val="00092C26"/>
    <w:rsid w:val="000B7506"/>
    <w:rsid w:val="000B758B"/>
    <w:rsid w:val="000B7B5B"/>
    <w:rsid w:val="000C56D1"/>
    <w:rsid w:val="000F2FB2"/>
    <w:rsid w:val="00110B0E"/>
    <w:rsid w:val="00140D41"/>
    <w:rsid w:val="0016511A"/>
    <w:rsid w:val="0017683F"/>
    <w:rsid w:val="00176C90"/>
    <w:rsid w:val="001964B4"/>
    <w:rsid w:val="00196B39"/>
    <w:rsid w:val="001A52C0"/>
    <w:rsid w:val="001F1CFE"/>
    <w:rsid w:val="002005A1"/>
    <w:rsid w:val="0021060C"/>
    <w:rsid w:val="0025086C"/>
    <w:rsid w:val="00257CDF"/>
    <w:rsid w:val="0028421C"/>
    <w:rsid w:val="002F506E"/>
    <w:rsid w:val="00316D2B"/>
    <w:rsid w:val="0034640A"/>
    <w:rsid w:val="0040098B"/>
    <w:rsid w:val="00416360"/>
    <w:rsid w:val="004276B7"/>
    <w:rsid w:val="00465E75"/>
    <w:rsid w:val="004C1A52"/>
    <w:rsid w:val="004D6808"/>
    <w:rsid w:val="004E3301"/>
    <w:rsid w:val="005137F2"/>
    <w:rsid w:val="00551260"/>
    <w:rsid w:val="00572304"/>
    <w:rsid w:val="00572F20"/>
    <w:rsid w:val="00574743"/>
    <w:rsid w:val="005B79EE"/>
    <w:rsid w:val="005D7A08"/>
    <w:rsid w:val="005E59C8"/>
    <w:rsid w:val="005E5A81"/>
    <w:rsid w:val="005E79F4"/>
    <w:rsid w:val="005F1491"/>
    <w:rsid w:val="005F6F13"/>
    <w:rsid w:val="0062615C"/>
    <w:rsid w:val="00651ADE"/>
    <w:rsid w:val="00677F9B"/>
    <w:rsid w:val="00684B81"/>
    <w:rsid w:val="006956A7"/>
    <w:rsid w:val="006A14BE"/>
    <w:rsid w:val="006C5991"/>
    <w:rsid w:val="006E4545"/>
    <w:rsid w:val="006E7E98"/>
    <w:rsid w:val="006F6CEC"/>
    <w:rsid w:val="00742BBA"/>
    <w:rsid w:val="007B0047"/>
    <w:rsid w:val="007D0C44"/>
    <w:rsid w:val="007E5CFB"/>
    <w:rsid w:val="00863A1D"/>
    <w:rsid w:val="00864CB5"/>
    <w:rsid w:val="0087354B"/>
    <w:rsid w:val="00892C35"/>
    <w:rsid w:val="00893957"/>
    <w:rsid w:val="008C7725"/>
    <w:rsid w:val="00903755"/>
    <w:rsid w:val="0092553D"/>
    <w:rsid w:val="0095405B"/>
    <w:rsid w:val="00986B46"/>
    <w:rsid w:val="009C4005"/>
    <w:rsid w:val="009E3384"/>
    <w:rsid w:val="009F4BE3"/>
    <w:rsid w:val="00A10165"/>
    <w:rsid w:val="00A1390F"/>
    <w:rsid w:val="00A25F52"/>
    <w:rsid w:val="00A26407"/>
    <w:rsid w:val="00A354A2"/>
    <w:rsid w:val="00A41AC0"/>
    <w:rsid w:val="00A7355B"/>
    <w:rsid w:val="00A779D2"/>
    <w:rsid w:val="00A818C6"/>
    <w:rsid w:val="00A97F17"/>
    <w:rsid w:val="00AA48A1"/>
    <w:rsid w:val="00AB3D62"/>
    <w:rsid w:val="00AC04B5"/>
    <w:rsid w:val="00AC70A1"/>
    <w:rsid w:val="00B15BB5"/>
    <w:rsid w:val="00B5380C"/>
    <w:rsid w:val="00B5430A"/>
    <w:rsid w:val="00BA5984"/>
    <w:rsid w:val="00BA6908"/>
    <w:rsid w:val="00BD0F5E"/>
    <w:rsid w:val="00BD28AA"/>
    <w:rsid w:val="00BD668E"/>
    <w:rsid w:val="00C242F2"/>
    <w:rsid w:val="00C67D89"/>
    <w:rsid w:val="00CA4729"/>
    <w:rsid w:val="00CC51D0"/>
    <w:rsid w:val="00CF633B"/>
    <w:rsid w:val="00D025E7"/>
    <w:rsid w:val="00D103F0"/>
    <w:rsid w:val="00D330C9"/>
    <w:rsid w:val="00D77629"/>
    <w:rsid w:val="00D83A8A"/>
    <w:rsid w:val="00D8468B"/>
    <w:rsid w:val="00D85AC3"/>
    <w:rsid w:val="00D95584"/>
    <w:rsid w:val="00DF5B3E"/>
    <w:rsid w:val="00E16B24"/>
    <w:rsid w:val="00E52C41"/>
    <w:rsid w:val="00E65B3B"/>
    <w:rsid w:val="00E73B16"/>
    <w:rsid w:val="00E76337"/>
    <w:rsid w:val="00E95F1A"/>
    <w:rsid w:val="00EA1031"/>
    <w:rsid w:val="00EB640E"/>
    <w:rsid w:val="00EB65E8"/>
    <w:rsid w:val="00EE7B9C"/>
    <w:rsid w:val="00EF751C"/>
    <w:rsid w:val="00F25F1F"/>
    <w:rsid w:val="00F4496A"/>
    <w:rsid w:val="00F64485"/>
    <w:rsid w:val="00F65C79"/>
    <w:rsid w:val="00F972A2"/>
    <w:rsid w:val="00FC7C9E"/>
    <w:rsid w:val="00FD37D5"/>
    <w:rsid w:val="023C39AC"/>
    <w:rsid w:val="02454322"/>
    <w:rsid w:val="08F43C2E"/>
    <w:rsid w:val="0AE6163B"/>
    <w:rsid w:val="0DA57339"/>
    <w:rsid w:val="13343EB7"/>
    <w:rsid w:val="14EA6D11"/>
    <w:rsid w:val="17E22A47"/>
    <w:rsid w:val="1AD96964"/>
    <w:rsid w:val="20870596"/>
    <w:rsid w:val="21331CA1"/>
    <w:rsid w:val="215F204B"/>
    <w:rsid w:val="22AD3161"/>
    <w:rsid w:val="23326ADE"/>
    <w:rsid w:val="257C3E2A"/>
    <w:rsid w:val="2713734E"/>
    <w:rsid w:val="2C834D7E"/>
    <w:rsid w:val="2D333668"/>
    <w:rsid w:val="2F8A1EC8"/>
    <w:rsid w:val="316B20F7"/>
    <w:rsid w:val="348B65CA"/>
    <w:rsid w:val="356E1E40"/>
    <w:rsid w:val="36CE43E4"/>
    <w:rsid w:val="382D37C7"/>
    <w:rsid w:val="3D8422A7"/>
    <w:rsid w:val="3DFF20AE"/>
    <w:rsid w:val="44232022"/>
    <w:rsid w:val="472744D3"/>
    <w:rsid w:val="4B8F0300"/>
    <w:rsid w:val="4E0832F8"/>
    <w:rsid w:val="4EEA4BE2"/>
    <w:rsid w:val="503C3CD3"/>
    <w:rsid w:val="5119167B"/>
    <w:rsid w:val="51916DC4"/>
    <w:rsid w:val="51BE3EDC"/>
    <w:rsid w:val="53083F8B"/>
    <w:rsid w:val="5538133A"/>
    <w:rsid w:val="56907AE0"/>
    <w:rsid w:val="59850CEF"/>
    <w:rsid w:val="5AC409FA"/>
    <w:rsid w:val="5B4D5AB9"/>
    <w:rsid w:val="5B8C3095"/>
    <w:rsid w:val="5D536F6B"/>
    <w:rsid w:val="5E1E7860"/>
    <w:rsid w:val="63A927BB"/>
    <w:rsid w:val="63D3285D"/>
    <w:rsid w:val="662D6E40"/>
    <w:rsid w:val="66870442"/>
    <w:rsid w:val="6AF076D5"/>
    <w:rsid w:val="6B2E66FB"/>
    <w:rsid w:val="6BD241E7"/>
    <w:rsid w:val="6C3C0DA1"/>
    <w:rsid w:val="6C5E018B"/>
    <w:rsid w:val="6CDA2A6A"/>
    <w:rsid w:val="6F045933"/>
    <w:rsid w:val="6FE34BC5"/>
    <w:rsid w:val="708813C2"/>
    <w:rsid w:val="70D3379B"/>
    <w:rsid w:val="724150DE"/>
    <w:rsid w:val="7589242E"/>
    <w:rsid w:val="75E30709"/>
    <w:rsid w:val="766B0E98"/>
    <w:rsid w:val="77F73FB9"/>
    <w:rsid w:val="79FF16CB"/>
    <w:rsid w:val="7A8744AC"/>
    <w:rsid w:val="7B8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DB5C9"/>
  <w15:docId w15:val="{CE49349E-80DE-4921-AEC4-1D6328F0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6"/>
    <w:next w:val="a6"/>
    <w:link w:val="10"/>
    <w:qFormat/>
    <w:pPr>
      <w:numPr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2">
    <w:name w:val="heading 2"/>
    <w:basedOn w:val="a6"/>
    <w:next w:val="a6"/>
    <w:link w:val="20"/>
    <w:qFormat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annotation text"/>
    <w:basedOn w:val="a6"/>
    <w:link w:val="ab"/>
    <w:uiPriority w:val="99"/>
    <w:semiHidden/>
    <w:unhideWhenUsed/>
    <w:qFormat/>
    <w:pPr>
      <w:jc w:val="left"/>
    </w:pPr>
  </w:style>
  <w:style w:type="paragraph" w:styleId="21">
    <w:name w:val="Body Text Indent 2"/>
    <w:basedOn w:val="a6"/>
    <w:link w:val="22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c">
    <w:name w:val="Balloon Text"/>
    <w:basedOn w:val="a6"/>
    <w:link w:val="ad"/>
    <w:uiPriority w:val="99"/>
    <w:semiHidden/>
    <w:unhideWhenUsed/>
    <w:qFormat/>
    <w:rPr>
      <w:sz w:val="18"/>
      <w:szCs w:val="18"/>
    </w:rPr>
  </w:style>
  <w:style w:type="paragraph" w:styleId="ae">
    <w:name w:val="footer"/>
    <w:basedOn w:val="a6"/>
    <w:link w:val="af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6"/>
    <w:link w:val="af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6"/>
    <w:next w:val="a6"/>
    <w:uiPriority w:val="39"/>
    <w:qFormat/>
    <w:pPr>
      <w:tabs>
        <w:tab w:val="left" w:pos="420"/>
        <w:tab w:val="right" w:leader="dot" w:pos="9060"/>
      </w:tabs>
      <w:spacing w:line="360" w:lineRule="auto"/>
    </w:pPr>
  </w:style>
  <w:style w:type="paragraph" w:styleId="af2">
    <w:name w:val="Title"/>
    <w:basedOn w:val="a6"/>
    <w:next w:val="a6"/>
    <w:link w:val="af3"/>
    <w:uiPriority w:val="10"/>
    <w:qFormat/>
    <w:pPr>
      <w:tabs>
        <w:tab w:val="left" w:pos="425"/>
      </w:tabs>
      <w:spacing w:beforeLines="50" w:afterLines="50" w:line="360" w:lineRule="auto"/>
      <w:jc w:val="left"/>
      <w:outlineLvl w:val="2"/>
    </w:pPr>
    <w:rPr>
      <w:rFonts w:ascii="Cambria" w:hAnsi="Cambria"/>
      <w:bCs/>
      <w:sz w:val="24"/>
      <w:szCs w:val="32"/>
    </w:rPr>
  </w:style>
  <w:style w:type="paragraph" w:styleId="af4">
    <w:name w:val="annotation subject"/>
    <w:basedOn w:val="aa"/>
    <w:next w:val="aa"/>
    <w:link w:val="af5"/>
    <w:uiPriority w:val="99"/>
    <w:semiHidden/>
    <w:unhideWhenUsed/>
    <w:qFormat/>
    <w:rPr>
      <w:b/>
      <w:bCs/>
    </w:rPr>
  </w:style>
  <w:style w:type="table" w:styleId="af6">
    <w:name w:val="Table Grid"/>
    <w:basedOn w:val="a8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age number"/>
    <w:basedOn w:val="a7"/>
    <w:qFormat/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basedOn w:val="a7"/>
    <w:uiPriority w:val="99"/>
    <w:semiHidden/>
    <w:unhideWhenUsed/>
    <w:qFormat/>
    <w:rPr>
      <w:sz w:val="21"/>
      <w:szCs w:val="21"/>
    </w:rPr>
  </w:style>
  <w:style w:type="character" w:customStyle="1" w:styleId="af1">
    <w:name w:val="页眉 字符"/>
    <w:basedOn w:val="a7"/>
    <w:link w:val="af0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脚 字符"/>
    <w:basedOn w:val="a7"/>
    <w:link w:val="ae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a">
    <w:name w:val="标准的最小标题"/>
    <w:basedOn w:val="21"/>
    <w:qFormat/>
    <w:pPr>
      <w:spacing w:after="0" w:line="300" w:lineRule="auto"/>
      <w:ind w:leftChars="0" w:left="0"/>
    </w:pPr>
    <w:rPr>
      <w:sz w:val="24"/>
      <w:szCs w:val="20"/>
    </w:rPr>
  </w:style>
  <w:style w:type="character" w:customStyle="1" w:styleId="22">
    <w:name w:val="正文文本缩进 2 字符"/>
    <w:basedOn w:val="a7"/>
    <w:link w:val="21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fb">
    <w:name w:val="List Paragraph"/>
    <w:basedOn w:val="a6"/>
    <w:uiPriority w:val="34"/>
    <w:qFormat/>
    <w:pPr>
      <w:ind w:firstLineChars="200" w:firstLine="420"/>
    </w:pPr>
  </w:style>
  <w:style w:type="character" w:customStyle="1" w:styleId="CharChar">
    <w:name w:val="管理模板正文 Char Char"/>
    <w:link w:val="afc"/>
    <w:qFormat/>
    <w:rPr>
      <w:rFonts w:eastAsia="宋体" w:hAnsi="宋体" w:cs="宋体"/>
      <w:sz w:val="24"/>
    </w:rPr>
  </w:style>
  <w:style w:type="paragraph" w:customStyle="1" w:styleId="afc">
    <w:name w:val="管理模板正文"/>
    <w:basedOn w:val="a6"/>
    <w:link w:val="CharChar"/>
    <w:qFormat/>
    <w:pPr>
      <w:spacing w:line="360" w:lineRule="auto"/>
      <w:ind w:firstLineChars="200" w:firstLine="480"/>
    </w:pPr>
    <w:rPr>
      <w:rFonts w:asciiTheme="minorHAnsi" w:hAnsi="宋体" w:cs="宋体"/>
      <w:sz w:val="24"/>
      <w:szCs w:val="22"/>
    </w:rPr>
  </w:style>
  <w:style w:type="paragraph" w:customStyle="1" w:styleId="a">
    <w:name w:val="附录标识"/>
    <w:basedOn w:val="a6"/>
    <w:uiPriority w:val="99"/>
    <w:qFormat/>
    <w:pPr>
      <w:widowControl/>
      <w:numPr>
        <w:numId w:val="2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0">
    <w:name w:val="附录章标题"/>
    <w:next w:val="a6"/>
    <w:uiPriority w:val="99"/>
    <w:qFormat/>
    <w:pPr>
      <w:numPr>
        <w:ilvl w:val="1"/>
        <w:numId w:val="2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1">
    <w:name w:val="附录一级条标题"/>
    <w:basedOn w:val="a0"/>
    <w:next w:val="a6"/>
    <w:uiPriority w:val="99"/>
    <w:qFormat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2">
    <w:name w:val="附录二级条标题"/>
    <w:basedOn w:val="a1"/>
    <w:next w:val="a6"/>
    <w:uiPriority w:val="99"/>
    <w:qFormat/>
    <w:pPr>
      <w:numPr>
        <w:ilvl w:val="3"/>
      </w:numPr>
      <w:outlineLvl w:val="3"/>
    </w:pPr>
  </w:style>
  <w:style w:type="paragraph" w:customStyle="1" w:styleId="a3">
    <w:name w:val="附录三级条标题"/>
    <w:basedOn w:val="a2"/>
    <w:next w:val="a6"/>
    <w:uiPriority w:val="99"/>
    <w:qFormat/>
    <w:pPr>
      <w:numPr>
        <w:ilvl w:val="4"/>
      </w:numPr>
      <w:outlineLvl w:val="4"/>
    </w:pPr>
  </w:style>
  <w:style w:type="paragraph" w:customStyle="1" w:styleId="a4">
    <w:name w:val="附录四级条标题"/>
    <w:basedOn w:val="a3"/>
    <w:next w:val="a6"/>
    <w:uiPriority w:val="99"/>
    <w:qFormat/>
    <w:pPr>
      <w:numPr>
        <w:ilvl w:val="5"/>
      </w:numPr>
      <w:outlineLvl w:val="5"/>
    </w:pPr>
  </w:style>
  <w:style w:type="paragraph" w:customStyle="1" w:styleId="a5">
    <w:name w:val="附录五级条标题"/>
    <w:basedOn w:val="a4"/>
    <w:next w:val="a6"/>
    <w:uiPriority w:val="99"/>
    <w:qFormat/>
    <w:pPr>
      <w:numPr>
        <w:ilvl w:val="6"/>
      </w:numPr>
      <w:outlineLvl w:val="6"/>
    </w:pPr>
  </w:style>
  <w:style w:type="character" w:customStyle="1" w:styleId="ab">
    <w:name w:val="批注文字 字符"/>
    <w:basedOn w:val="a7"/>
    <w:link w:val="a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5">
    <w:name w:val="批注主题 字符"/>
    <w:basedOn w:val="ab"/>
    <w:link w:val="af4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d">
    <w:name w:val="批注框文本 字符"/>
    <w:basedOn w:val="a7"/>
    <w:link w:val="ac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7"/>
    <w:link w:val="1"/>
    <w:qFormat/>
    <w:rPr>
      <w:rFonts w:ascii="Times New Roman" w:eastAsia="黑体" w:hAnsi="Times New Roman" w:cs="Times New Roman"/>
      <w:sz w:val="28"/>
      <w:szCs w:val="28"/>
    </w:rPr>
  </w:style>
  <w:style w:type="character" w:customStyle="1" w:styleId="20">
    <w:name w:val="标题 2 字符"/>
    <w:basedOn w:val="a7"/>
    <w:link w:val="2"/>
    <w:qFormat/>
    <w:rPr>
      <w:rFonts w:ascii="Times New Roman" w:eastAsia="宋体" w:hAnsi="Times New Roman" w:cs="Times New Roman"/>
      <w:szCs w:val="24"/>
    </w:rPr>
  </w:style>
  <w:style w:type="character" w:customStyle="1" w:styleId="af3">
    <w:name w:val="标题 字符"/>
    <w:basedOn w:val="a7"/>
    <w:link w:val="af2"/>
    <w:uiPriority w:val="10"/>
    <w:qFormat/>
    <w:rPr>
      <w:rFonts w:ascii="Cambria" w:eastAsia="宋体" w:hAnsi="Cambria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F81FA4-5802-4F0B-8CD5-1D2C0BE5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严鑫能</dc:creator>
  <cp:lastModifiedBy>严鑫能</cp:lastModifiedBy>
  <cp:revision>22</cp:revision>
  <cp:lastPrinted>2018-09-01T03:39:00Z</cp:lastPrinted>
  <dcterms:created xsi:type="dcterms:W3CDTF">2018-03-22T02:24:00Z</dcterms:created>
  <dcterms:modified xsi:type="dcterms:W3CDTF">2020-11-03T05:43:00Z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