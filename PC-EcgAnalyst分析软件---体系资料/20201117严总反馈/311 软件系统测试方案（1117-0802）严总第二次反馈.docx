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111" w:rsidRDefault="00881111">
      <w:pPr>
        <w:pStyle w:val="a9"/>
        <w:pBdr>
          <w:bottom w:val="none" w:sz="0" w:space="0" w:color="auto"/>
        </w:pBdr>
        <w:rPr>
          <w:rFonts w:eastAsia="方正舒体"/>
          <w:sz w:val="32"/>
          <w:szCs w:val="32"/>
        </w:rPr>
      </w:pPr>
    </w:p>
    <w:p w:rsidR="00881111" w:rsidRDefault="00881111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:rsidR="00881111" w:rsidRDefault="00881111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:rsidR="00881111" w:rsidRDefault="00881111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:rsidR="00881111" w:rsidRDefault="00881111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:rsidR="00881111" w:rsidRDefault="00881111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:rsidR="00881111" w:rsidRDefault="00881111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:rsidR="00881111" w:rsidRDefault="00921388">
      <w:pPr>
        <w:pStyle w:val="a9"/>
        <w:pBdr>
          <w:bottom w:val="none" w:sz="0" w:space="0" w:color="auto"/>
        </w:pBdr>
        <w:ind w:firstLine="720"/>
        <w:rPr>
          <w:rFonts w:eastAsia="隶书"/>
          <w:sz w:val="36"/>
          <w:szCs w:val="36"/>
        </w:rPr>
      </w:pPr>
      <w:r>
        <w:rPr>
          <w:rFonts w:eastAsia="隶书" w:hint="eastAsia"/>
          <w:sz w:val="36"/>
          <w:szCs w:val="36"/>
        </w:rPr>
        <w:t>通心络科（河北）科技有限公司</w:t>
      </w:r>
    </w:p>
    <w:p w:rsidR="00881111" w:rsidRDefault="00881111">
      <w:pPr>
        <w:jc w:val="center"/>
        <w:rPr>
          <w:rFonts w:eastAsia="黑体"/>
          <w:bCs/>
          <w:sz w:val="44"/>
        </w:rPr>
      </w:pPr>
    </w:p>
    <w:p w:rsidR="00881111" w:rsidRDefault="00921388"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 w:rsidR="00881111" w:rsidRDefault="00881111">
      <w:pPr>
        <w:jc w:val="center"/>
        <w:rPr>
          <w:rFonts w:eastAsia="黑体"/>
          <w:bCs/>
          <w:sz w:val="44"/>
        </w:rPr>
      </w:pPr>
    </w:p>
    <w:p w:rsidR="00881111" w:rsidRDefault="00881111">
      <w:pPr>
        <w:jc w:val="center"/>
        <w:rPr>
          <w:rFonts w:eastAsia="黑体"/>
          <w:bCs/>
          <w:sz w:val="44"/>
        </w:rPr>
      </w:pPr>
    </w:p>
    <w:p w:rsidR="00881111" w:rsidRDefault="00921388"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 w:rsidR="00881111" w:rsidRDefault="00921388"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 w:hint="eastAsia"/>
          <w:bCs/>
          <w:sz w:val="44"/>
          <w:szCs w:val="44"/>
        </w:rPr>
        <w:t>动态心电分析软件</w:t>
      </w:r>
    </w:p>
    <w:p w:rsidR="00881111" w:rsidRDefault="00921388"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/>
          <w:bCs/>
          <w:sz w:val="44"/>
          <w:szCs w:val="44"/>
        </w:rPr>
        <w:t>系统测试方案</w:t>
      </w:r>
    </w:p>
    <w:p w:rsidR="00881111" w:rsidRDefault="00881111">
      <w:pPr>
        <w:jc w:val="center"/>
        <w:rPr>
          <w:rFonts w:eastAsia="黑体"/>
          <w:bCs/>
          <w:sz w:val="44"/>
          <w:szCs w:val="44"/>
        </w:rPr>
      </w:pPr>
    </w:p>
    <w:p w:rsidR="00881111" w:rsidRDefault="00881111">
      <w:pPr>
        <w:rPr>
          <w:rFonts w:eastAsia="黑体"/>
          <w:bCs/>
          <w:sz w:val="24"/>
        </w:rPr>
      </w:pPr>
    </w:p>
    <w:p w:rsidR="00881111" w:rsidRDefault="00881111">
      <w:pPr>
        <w:rPr>
          <w:sz w:val="24"/>
        </w:rPr>
      </w:pPr>
    </w:p>
    <w:p w:rsidR="00881111" w:rsidRDefault="00881111">
      <w:pPr>
        <w:rPr>
          <w:sz w:val="24"/>
        </w:rPr>
      </w:pPr>
    </w:p>
    <w:p w:rsidR="00881111" w:rsidRDefault="00881111">
      <w:pPr>
        <w:rPr>
          <w:sz w:val="24"/>
        </w:rPr>
      </w:pPr>
    </w:p>
    <w:p w:rsidR="00881111" w:rsidRDefault="00881111">
      <w:pPr>
        <w:rPr>
          <w:sz w:val="24"/>
        </w:rPr>
      </w:pPr>
    </w:p>
    <w:p w:rsidR="00881111" w:rsidRDefault="00881111">
      <w:pPr>
        <w:rPr>
          <w:sz w:val="24"/>
        </w:rPr>
      </w:pPr>
    </w:p>
    <w:p w:rsidR="00881111" w:rsidRDefault="00881111">
      <w:pPr>
        <w:rPr>
          <w:sz w:val="24"/>
        </w:rPr>
      </w:pPr>
    </w:p>
    <w:p w:rsidR="00881111" w:rsidRDefault="00881111">
      <w:pPr>
        <w:rPr>
          <w:sz w:val="24"/>
        </w:rPr>
      </w:pPr>
    </w:p>
    <w:p w:rsidR="00881111" w:rsidRDefault="00921388">
      <w:pPr>
        <w:rPr>
          <w:sz w:val="24"/>
        </w:rPr>
      </w:pPr>
      <w:r>
        <w:rPr>
          <w:sz w:val="24"/>
        </w:rPr>
        <w:br w:type="page"/>
      </w:r>
    </w:p>
    <w:p w:rsidR="00881111" w:rsidRPr="00927165" w:rsidRDefault="00881111">
      <w:pPr>
        <w:jc w:val="center"/>
      </w:pP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4014"/>
        <w:gridCol w:w="2109"/>
        <w:gridCol w:w="1191"/>
      </w:tblGrid>
      <w:tr w:rsidR="00881111">
        <w:trPr>
          <w:cantSplit/>
          <w:trHeight w:val="390"/>
          <w:jc w:val="center"/>
        </w:trPr>
        <w:tc>
          <w:tcPr>
            <w:tcW w:w="8296" w:type="dxa"/>
            <w:gridSpan w:val="4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 w:rsidR="00881111">
        <w:trPr>
          <w:trHeight w:val="462"/>
          <w:jc w:val="center"/>
        </w:trPr>
        <w:tc>
          <w:tcPr>
            <w:tcW w:w="982" w:type="dxa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014" w:type="dxa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109" w:type="dxa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191" w:type="dxa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 w:rsidR="00881111">
        <w:trPr>
          <w:trHeight w:val="462"/>
          <w:jc w:val="center"/>
        </w:trPr>
        <w:tc>
          <w:tcPr>
            <w:tcW w:w="982" w:type="dxa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014" w:type="dxa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109" w:type="dxa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2020-02-14</w:t>
            </w:r>
          </w:p>
        </w:tc>
        <w:tc>
          <w:tcPr>
            <w:tcW w:w="1191" w:type="dxa"/>
            <w:vAlign w:val="center"/>
          </w:tcPr>
          <w:p w:rsidR="00881111" w:rsidRDefault="0092138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张乔</w:t>
            </w:r>
          </w:p>
        </w:tc>
      </w:tr>
      <w:tr w:rsidR="00881111">
        <w:trPr>
          <w:trHeight w:val="450"/>
          <w:jc w:val="center"/>
        </w:trPr>
        <w:tc>
          <w:tcPr>
            <w:tcW w:w="982" w:type="dxa"/>
            <w:vAlign w:val="center"/>
          </w:tcPr>
          <w:p w:rsidR="00881111" w:rsidRDefault="00881111">
            <w:pPr>
              <w:jc w:val="center"/>
              <w:rPr>
                <w:sz w:val="24"/>
              </w:rPr>
            </w:pPr>
          </w:p>
        </w:tc>
        <w:tc>
          <w:tcPr>
            <w:tcW w:w="4014" w:type="dxa"/>
            <w:vAlign w:val="center"/>
          </w:tcPr>
          <w:p w:rsidR="00881111" w:rsidRDefault="00881111"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 w:rsidR="00881111" w:rsidRDefault="00881111"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881111" w:rsidRDefault="00881111">
            <w:pPr>
              <w:jc w:val="center"/>
              <w:rPr>
                <w:sz w:val="24"/>
              </w:rPr>
            </w:pPr>
          </w:p>
        </w:tc>
      </w:tr>
      <w:tr w:rsidR="00881111">
        <w:trPr>
          <w:trHeight w:val="462"/>
          <w:jc w:val="center"/>
        </w:trPr>
        <w:tc>
          <w:tcPr>
            <w:tcW w:w="982" w:type="dxa"/>
            <w:vAlign w:val="center"/>
          </w:tcPr>
          <w:p w:rsidR="00881111" w:rsidRDefault="00881111">
            <w:pPr>
              <w:jc w:val="center"/>
              <w:rPr>
                <w:sz w:val="24"/>
              </w:rPr>
            </w:pPr>
          </w:p>
        </w:tc>
        <w:tc>
          <w:tcPr>
            <w:tcW w:w="4014" w:type="dxa"/>
            <w:vAlign w:val="center"/>
          </w:tcPr>
          <w:p w:rsidR="00881111" w:rsidRDefault="00881111"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 w:rsidR="00881111" w:rsidRDefault="00881111">
            <w:pPr>
              <w:jc w:val="center"/>
              <w:rPr>
                <w:sz w:val="24"/>
              </w:rPr>
            </w:pPr>
          </w:p>
        </w:tc>
        <w:tc>
          <w:tcPr>
            <w:tcW w:w="1191" w:type="dxa"/>
            <w:vAlign w:val="center"/>
          </w:tcPr>
          <w:p w:rsidR="00881111" w:rsidRDefault="00881111">
            <w:pPr>
              <w:jc w:val="center"/>
              <w:rPr>
                <w:sz w:val="24"/>
              </w:rPr>
            </w:pPr>
          </w:p>
        </w:tc>
      </w:tr>
    </w:tbl>
    <w:p w:rsidR="00881111" w:rsidRDefault="00881111">
      <w:pPr>
        <w:rPr>
          <w:rFonts w:eastAsia="黑体"/>
          <w:bCs/>
          <w:sz w:val="28"/>
          <w:szCs w:val="28"/>
        </w:rPr>
      </w:pPr>
    </w:p>
    <w:p w:rsidR="00881111" w:rsidRDefault="00881111">
      <w:pPr>
        <w:rPr>
          <w:rFonts w:eastAsia="黑体"/>
          <w:sz w:val="28"/>
          <w:szCs w:val="28"/>
        </w:rPr>
      </w:pPr>
    </w:p>
    <w:p w:rsidR="00881111" w:rsidRDefault="00881111">
      <w:pPr>
        <w:rPr>
          <w:rFonts w:eastAsia="黑体"/>
          <w:sz w:val="28"/>
          <w:szCs w:val="28"/>
        </w:rPr>
      </w:pPr>
    </w:p>
    <w:p w:rsidR="00881111" w:rsidRDefault="00881111">
      <w:pPr>
        <w:rPr>
          <w:rFonts w:eastAsia="黑体"/>
          <w:sz w:val="28"/>
          <w:szCs w:val="28"/>
        </w:rPr>
      </w:pPr>
    </w:p>
    <w:p w:rsidR="00881111" w:rsidRDefault="00881111">
      <w:pPr>
        <w:rPr>
          <w:rFonts w:eastAsia="黑体"/>
          <w:sz w:val="28"/>
          <w:szCs w:val="28"/>
        </w:rPr>
      </w:pPr>
    </w:p>
    <w:p w:rsidR="00881111" w:rsidRDefault="00921388">
      <w:pPr>
        <w:tabs>
          <w:tab w:val="left" w:pos="7434"/>
        </w:tabs>
        <w:rPr>
          <w:rFonts w:eastAsia="黑体"/>
          <w:sz w:val="28"/>
          <w:szCs w:val="28"/>
        </w:rPr>
      </w:pPr>
      <w:r>
        <w:rPr>
          <w:rFonts w:eastAsia="黑体"/>
          <w:sz w:val="28"/>
          <w:szCs w:val="28"/>
        </w:rPr>
        <w:tab/>
      </w:r>
    </w:p>
    <w:p w:rsidR="00881111" w:rsidRDefault="00881111">
      <w:pPr>
        <w:rPr>
          <w:rFonts w:eastAsia="黑体"/>
          <w:sz w:val="28"/>
          <w:szCs w:val="28"/>
        </w:rPr>
      </w:pPr>
    </w:p>
    <w:p w:rsidR="00881111" w:rsidRDefault="00881111">
      <w:pPr>
        <w:rPr>
          <w:rFonts w:eastAsia="黑体"/>
          <w:sz w:val="28"/>
          <w:szCs w:val="28"/>
        </w:rPr>
        <w:sectPr w:rsidR="00881111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881111" w:rsidRDefault="00921388"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36"/>
          <w:szCs w:val="28"/>
        </w:rPr>
        <w:lastRenderedPageBreak/>
        <w:t>目录</w:t>
      </w:r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hyperlink w:anchor="_Toc504555688" w:history="1">
        <w:r>
          <w:rPr>
            <w:rStyle w:val="ae"/>
            <w:b/>
            <w:bCs/>
            <w:color w:val="auto"/>
            <w:sz w:val="24"/>
          </w:rPr>
          <w:t>1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_Toc504555688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689" w:history="1">
        <w:r>
          <w:rPr>
            <w:rStyle w:val="ae"/>
            <w:b/>
            <w:bCs/>
            <w:color w:val="auto"/>
            <w:sz w:val="24"/>
          </w:rPr>
          <w:t>2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范围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_Toc504555689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690" w:history="1">
        <w:r>
          <w:rPr>
            <w:rStyle w:val="ae"/>
            <w:b/>
            <w:bCs/>
            <w:color w:val="auto"/>
            <w:sz w:val="24"/>
          </w:rPr>
          <w:t>3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背景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</w:instrText>
        </w:r>
        <w:r>
          <w:rPr>
            <w:sz w:val="24"/>
          </w:rPr>
          <w:instrText xml:space="preserve">690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692" w:history="1">
        <w:r>
          <w:rPr>
            <w:rStyle w:val="ae"/>
            <w:b/>
            <w:bCs/>
            <w:color w:val="auto"/>
            <w:sz w:val="24"/>
          </w:rPr>
          <w:t>4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参考文件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_Toc504555692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693" w:history="1">
        <w:r>
          <w:rPr>
            <w:rStyle w:val="ae"/>
            <w:b/>
            <w:bCs/>
            <w:color w:val="auto"/>
            <w:sz w:val="24"/>
          </w:rPr>
          <w:t>5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术语或缩写词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</w:instrText>
        </w:r>
        <w:r>
          <w:rPr>
            <w:sz w:val="24"/>
          </w:rPr>
          <w:instrText xml:space="preserve">PAGEREF _Toc504555693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695" w:history="1">
        <w:r>
          <w:rPr>
            <w:rStyle w:val="ae"/>
            <w:b/>
            <w:bCs/>
            <w:color w:val="auto"/>
            <w:sz w:val="24"/>
          </w:rPr>
          <w:t>6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文件的更新要求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_Toc504555695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02" w:history="1">
        <w:r>
          <w:rPr>
            <w:rStyle w:val="ae"/>
            <w:b/>
            <w:bCs/>
            <w:color w:val="auto"/>
            <w:sz w:val="24"/>
          </w:rPr>
          <w:t>7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人员职责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_Toc504555702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03" w:history="1">
        <w:r>
          <w:rPr>
            <w:rStyle w:val="ae"/>
            <w:b/>
            <w:bCs/>
            <w:color w:val="auto"/>
            <w:sz w:val="24"/>
          </w:rPr>
          <w:t>8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color w:val="auto"/>
            <w:sz w:val="24"/>
          </w:rPr>
          <w:t>抽样计划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_Toc504555703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12" w:history="1">
        <w:r>
          <w:rPr>
            <w:rStyle w:val="ae"/>
            <w:b/>
            <w:bCs/>
            <w:color w:val="auto"/>
            <w:sz w:val="24"/>
          </w:rPr>
          <w:t>9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样品信息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_Toc504555712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13" w:history="1">
        <w:r>
          <w:rPr>
            <w:rStyle w:val="ae"/>
            <w:b/>
            <w:bCs/>
            <w:color w:val="auto"/>
            <w:sz w:val="24"/>
          </w:rPr>
          <w:t>10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测试项目、接受标准和测试方法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_Toc504555713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14" w:history="1">
        <w:r>
          <w:rPr>
            <w:rStyle w:val="ae"/>
            <w:color w:val="auto"/>
            <w:sz w:val="24"/>
          </w:rPr>
          <w:t xml:space="preserve">10.1 </w:t>
        </w:r>
        <w:r>
          <w:rPr>
            <w:rStyle w:val="ae"/>
            <w:color w:val="auto"/>
            <w:sz w:val="24"/>
          </w:rPr>
          <w:t>界面显示测试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_Toc504555714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19" w:history="1">
        <w:r>
          <w:rPr>
            <w:rStyle w:val="ae"/>
            <w:color w:val="auto"/>
            <w:sz w:val="24"/>
          </w:rPr>
          <w:t xml:space="preserve">10.2 </w:t>
        </w:r>
        <w:r>
          <w:rPr>
            <w:rStyle w:val="ae"/>
            <w:color w:val="auto"/>
            <w:sz w:val="24"/>
          </w:rPr>
          <w:t>功能和性能测试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_Toc504555719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22" w:history="1">
        <w:r>
          <w:rPr>
            <w:rStyle w:val="ae"/>
            <w:color w:val="auto"/>
            <w:sz w:val="24"/>
          </w:rPr>
          <w:t xml:space="preserve">10.3 </w:t>
        </w:r>
        <w:r>
          <w:rPr>
            <w:rStyle w:val="ae"/>
            <w:color w:val="auto"/>
            <w:sz w:val="24"/>
          </w:rPr>
          <w:t>边界测试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9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44" w:history="1">
        <w:r>
          <w:rPr>
            <w:rStyle w:val="ae"/>
            <w:color w:val="auto"/>
            <w:sz w:val="24"/>
          </w:rPr>
          <w:t xml:space="preserve">10.4 </w:t>
        </w:r>
        <w:r>
          <w:rPr>
            <w:rStyle w:val="ae"/>
            <w:color w:val="auto"/>
            <w:sz w:val="24"/>
          </w:rPr>
          <w:t>健壮性测试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_Toc504555744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9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64" w:history="1">
        <w:r>
          <w:rPr>
            <w:rStyle w:val="ae"/>
            <w:bCs/>
            <w:color w:val="auto"/>
            <w:sz w:val="24"/>
          </w:rPr>
          <w:t xml:space="preserve">10.5 </w:t>
        </w:r>
        <w:r>
          <w:rPr>
            <w:rStyle w:val="ae"/>
            <w:bCs/>
            <w:color w:val="auto"/>
            <w:sz w:val="24"/>
          </w:rPr>
          <w:t>测试项通过准则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</w:instrText>
        </w:r>
        <w:r>
          <w:rPr>
            <w:sz w:val="24"/>
          </w:rPr>
          <w:instrText xml:space="preserve">REF _Toc504555764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9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66" w:history="1">
        <w:r>
          <w:rPr>
            <w:rStyle w:val="ae"/>
            <w:bCs/>
            <w:color w:val="auto"/>
            <w:sz w:val="24"/>
          </w:rPr>
          <w:t xml:space="preserve">10.6 </w:t>
        </w:r>
        <w:r>
          <w:rPr>
            <w:rStyle w:val="ae"/>
            <w:bCs/>
            <w:color w:val="auto"/>
            <w:sz w:val="24"/>
          </w:rPr>
          <w:t>异常解决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_Toc504555766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9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68" w:history="1">
        <w:r>
          <w:rPr>
            <w:rStyle w:val="ae"/>
            <w:b/>
            <w:bCs/>
            <w:color w:val="auto"/>
            <w:sz w:val="24"/>
          </w:rPr>
          <w:t>11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结论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_Toc504555768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10</w:t>
        </w:r>
        <w:r>
          <w:rPr>
            <w:sz w:val="24"/>
          </w:rPr>
          <w:fldChar w:fldCharType="end"/>
        </w:r>
      </w:hyperlink>
    </w:p>
    <w:p w:rsidR="00881111" w:rsidRDefault="00921388">
      <w:pPr>
        <w:pStyle w:val="TOC1"/>
        <w:rPr>
          <w:rFonts w:asciiTheme="minorHAnsi" w:eastAsiaTheme="minorEastAsia" w:hAnsiTheme="minorHAnsi" w:cstheme="minorBidi"/>
          <w:sz w:val="24"/>
          <w:szCs w:val="22"/>
        </w:rPr>
      </w:pPr>
      <w:hyperlink w:anchor="_Toc504555770" w:history="1">
        <w:r>
          <w:rPr>
            <w:rStyle w:val="ae"/>
            <w:b/>
            <w:bCs/>
            <w:color w:val="auto"/>
            <w:sz w:val="24"/>
          </w:rPr>
          <w:t>12</w:t>
        </w:r>
        <w:r>
          <w:rPr>
            <w:rFonts w:asciiTheme="minorHAnsi" w:eastAsiaTheme="minorEastAsia" w:hAnsiTheme="minorHAnsi" w:cstheme="minorBidi"/>
            <w:sz w:val="24"/>
            <w:szCs w:val="22"/>
          </w:rPr>
          <w:tab/>
        </w:r>
        <w:r>
          <w:rPr>
            <w:rStyle w:val="ae"/>
            <w:b/>
            <w:bCs/>
            <w:color w:val="auto"/>
            <w:sz w:val="24"/>
          </w:rPr>
          <w:t>附录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_Toc504555770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10</w:t>
        </w:r>
        <w:r>
          <w:rPr>
            <w:sz w:val="24"/>
          </w:rPr>
          <w:fldChar w:fldCharType="end"/>
        </w:r>
      </w:hyperlink>
    </w:p>
    <w:p w:rsidR="00881111" w:rsidRDefault="00921388"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 w:rsidR="00881111" w:rsidRDefault="00881111">
      <w:pPr>
        <w:jc w:val="center"/>
        <w:rPr>
          <w:rFonts w:eastAsia="黑体"/>
          <w:bCs/>
          <w:sz w:val="28"/>
          <w:szCs w:val="28"/>
        </w:rPr>
        <w:sectPr w:rsidR="008811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0" w:name="_Toc350952579"/>
      <w:bookmarkStart w:id="1" w:name="_Toc504555688"/>
      <w:r>
        <w:rPr>
          <w:b/>
          <w:bCs/>
          <w:sz w:val="28"/>
          <w:szCs w:val="28"/>
        </w:rPr>
        <w:lastRenderedPageBreak/>
        <w:t>目的</w:t>
      </w:r>
      <w:bookmarkEnd w:id="0"/>
      <w:bookmarkEnd w:id="1"/>
    </w:p>
    <w:p w:rsidR="00881111" w:rsidRDefault="00921388">
      <w:pPr>
        <w:pStyle w:val="af1"/>
        <w:spacing w:line="360" w:lineRule="auto"/>
        <w:ind w:firstLine="480"/>
        <w:rPr>
          <w:sz w:val="24"/>
        </w:rPr>
      </w:pPr>
      <w:r>
        <w:rPr>
          <w:sz w:val="24"/>
        </w:rPr>
        <w:t>按照《</w:t>
      </w:r>
      <w:r>
        <w:rPr>
          <w:rFonts w:hint="eastAsia"/>
          <w:sz w:val="24"/>
        </w:rPr>
        <w:t>动态心电分析软件</w:t>
      </w:r>
      <w:r>
        <w:rPr>
          <w:sz w:val="24"/>
        </w:rPr>
        <w:t>软件需求规范》中规定的功能和性能指标要求，验证功能测试范围内的系统功能是否满足需求，符合产品注册标准条款规定的要求。应用系统经过功能测试，能稳定运行，达到正式运行的各项要求。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2" w:name="_Toc504555689"/>
      <w:r>
        <w:rPr>
          <w:b/>
          <w:bCs/>
          <w:sz w:val="28"/>
          <w:szCs w:val="28"/>
        </w:rPr>
        <w:t>范围</w:t>
      </w:r>
      <w:bookmarkEnd w:id="2"/>
    </w:p>
    <w:p w:rsidR="00881111" w:rsidRDefault="00921388">
      <w:pPr>
        <w:pStyle w:val="af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通心络科（河北）科技有限公司生产的动态心电分析软件进行软件系统测试</w:t>
      </w:r>
      <w:r>
        <w:rPr>
          <w:sz w:val="24"/>
        </w:rPr>
        <w:t>。</w:t>
      </w:r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3" w:name="_Toc504555690"/>
      <w:bookmarkStart w:id="4" w:name="_Toc477944078"/>
      <w:r>
        <w:rPr>
          <w:b/>
          <w:bCs/>
          <w:sz w:val="28"/>
          <w:szCs w:val="28"/>
        </w:rPr>
        <w:t>背景</w:t>
      </w:r>
      <w:bookmarkEnd w:id="3"/>
      <w:bookmarkEnd w:id="4"/>
    </w:p>
    <w:p w:rsidR="00881111" w:rsidRDefault="00921388">
      <w:pPr>
        <w:pStyle w:val="af1"/>
        <w:spacing w:line="360" w:lineRule="auto"/>
        <w:ind w:firstLine="480"/>
        <w:rPr>
          <w:sz w:val="24"/>
        </w:rPr>
      </w:pPr>
      <w:bookmarkStart w:id="5" w:name="_Toc504555691"/>
      <w:bookmarkStart w:id="6" w:name="_Hlk504571702"/>
      <w:r>
        <w:rPr>
          <w:rFonts w:hint="eastAsia"/>
          <w:sz w:val="24"/>
        </w:rPr>
        <w:t>对于通心络科（河北）科技有限公司新研发产品</w:t>
      </w:r>
      <w:r>
        <w:rPr>
          <w:rFonts w:hint="eastAsia"/>
          <w:sz w:val="24"/>
        </w:rPr>
        <w:t>动态心电分析软件</w:t>
      </w:r>
      <w:r>
        <w:rPr>
          <w:rFonts w:hint="eastAsia"/>
          <w:sz w:val="24"/>
        </w:rPr>
        <w:t>进行验证，确保产品符合需求规范的要求</w:t>
      </w:r>
      <w:bookmarkStart w:id="7" w:name="_Hlk504550727"/>
      <w:r>
        <w:rPr>
          <w:rFonts w:hint="eastAsia"/>
          <w:sz w:val="24"/>
        </w:rPr>
        <w:t>。</w:t>
      </w:r>
      <w:bookmarkEnd w:id="5"/>
      <w:bookmarkEnd w:id="6"/>
      <w:bookmarkEnd w:id="7"/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8" w:name="_Toc504555692"/>
      <w:r>
        <w:rPr>
          <w:b/>
          <w:bCs/>
          <w:sz w:val="28"/>
          <w:szCs w:val="28"/>
        </w:rPr>
        <w:t>参考文件</w:t>
      </w:r>
      <w:bookmarkEnd w:id="8"/>
    </w:p>
    <w:p w:rsidR="00881111" w:rsidRDefault="00921388">
      <w:pPr>
        <w:pStyle w:val="af1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bCs/>
          <w:sz w:val="24"/>
        </w:rPr>
        <w:t>《</w:t>
      </w:r>
      <w:r>
        <w:rPr>
          <w:rFonts w:hint="eastAsia"/>
          <w:bCs/>
          <w:sz w:val="24"/>
        </w:rPr>
        <w:t>动态心电分析软件</w:t>
      </w:r>
      <w:r>
        <w:rPr>
          <w:bCs/>
          <w:sz w:val="24"/>
        </w:rPr>
        <w:t>软件需求规范》</w:t>
      </w:r>
      <w:r>
        <w:rPr>
          <w:rFonts w:hint="eastAsia"/>
          <w:bCs/>
          <w:sz w:val="24"/>
        </w:rPr>
        <w:t xml:space="preserve"> </w:t>
      </w:r>
    </w:p>
    <w:p w:rsidR="00881111" w:rsidRDefault="00921388">
      <w:pPr>
        <w:pStyle w:val="af1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r>
        <w:rPr>
          <w:bCs/>
          <w:sz w:val="24"/>
        </w:rPr>
        <w:t>《</w:t>
      </w:r>
      <w:r>
        <w:rPr>
          <w:rFonts w:hint="eastAsia"/>
          <w:bCs/>
          <w:sz w:val="24"/>
        </w:rPr>
        <w:t>动态心电分析软件</w:t>
      </w:r>
      <w:r>
        <w:rPr>
          <w:bCs/>
          <w:sz w:val="24"/>
        </w:rPr>
        <w:t>软件详细设计规范》</w:t>
      </w:r>
      <w:r>
        <w:rPr>
          <w:bCs/>
          <w:sz w:val="24"/>
        </w:rPr>
        <w:t xml:space="preserve"> </w:t>
      </w:r>
    </w:p>
    <w:p w:rsidR="00881111" w:rsidRDefault="00921388">
      <w:pPr>
        <w:pStyle w:val="af1"/>
        <w:numPr>
          <w:ilvl w:val="1"/>
          <w:numId w:val="2"/>
        </w:numPr>
        <w:spacing w:line="360" w:lineRule="auto"/>
        <w:ind w:firstLineChars="0"/>
        <w:rPr>
          <w:bCs/>
          <w:sz w:val="24"/>
        </w:rPr>
      </w:pPr>
      <w:bookmarkStart w:id="9" w:name="_Hlk504553213"/>
      <w:r>
        <w:rPr>
          <w:rFonts w:eastAsia="黑体" w:hint="eastAsia"/>
          <w:sz w:val="24"/>
        </w:rPr>
        <w:t>TXLK</w:t>
      </w:r>
      <w:r>
        <w:rPr>
          <w:rFonts w:eastAsia="黑体"/>
          <w:sz w:val="24"/>
        </w:rPr>
        <w:t>/AS</w:t>
      </w:r>
      <w:r>
        <w:rPr>
          <w:sz w:val="24"/>
        </w:rPr>
        <w:t xml:space="preserve"> </w:t>
      </w:r>
      <w:r>
        <w:rPr>
          <w:rFonts w:hint="eastAsia"/>
          <w:sz w:val="24"/>
        </w:rPr>
        <w:t>6.4-01</w:t>
      </w:r>
      <w:r>
        <w:rPr>
          <w:rFonts w:hint="eastAsia"/>
          <w:sz w:val="24"/>
        </w:rPr>
        <w:t>《环境管理制度》</w:t>
      </w:r>
      <w:bookmarkEnd w:id="9"/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10" w:name="_Toc504555693"/>
      <w:r>
        <w:rPr>
          <w:b/>
          <w:bCs/>
          <w:sz w:val="28"/>
          <w:szCs w:val="28"/>
        </w:rPr>
        <w:t>术语或缩写词</w:t>
      </w:r>
      <w:bookmarkEnd w:id="10"/>
    </w:p>
    <w:p w:rsidR="00881111" w:rsidRDefault="00921388">
      <w:pPr>
        <w:pStyle w:val="af1"/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无。</w:t>
      </w:r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11" w:name="_Toc504555695"/>
      <w:r>
        <w:rPr>
          <w:b/>
          <w:bCs/>
          <w:sz w:val="28"/>
          <w:szCs w:val="28"/>
        </w:rPr>
        <w:t>文件</w:t>
      </w:r>
      <w:r>
        <w:rPr>
          <w:b/>
          <w:bCs/>
          <w:sz w:val="28"/>
          <w:szCs w:val="28"/>
        </w:rPr>
        <w:t>的更新要求</w:t>
      </w:r>
      <w:bookmarkEnd w:id="11"/>
    </w:p>
    <w:p w:rsidR="00881111" w:rsidRDefault="00881111">
      <w:pPr>
        <w:pStyle w:val="af1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2" w:name="_Toc504555696"/>
      <w:bookmarkStart w:id="13" w:name="_Toc504481738"/>
      <w:bookmarkStart w:id="14" w:name="_Hlk504572988"/>
      <w:bookmarkEnd w:id="12"/>
    </w:p>
    <w:p w:rsidR="00881111" w:rsidRDefault="00881111">
      <w:pPr>
        <w:pStyle w:val="af1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5" w:name="_Toc504555697"/>
      <w:bookmarkEnd w:id="15"/>
    </w:p>
    <w:p w:rsidR="00881111" w:rsidRDefault="00881111">
      <w:pPr>
        <w:pStyle w:val="af1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6" w:name="_Toc504555698"/>
      <w:bookmarkEnd w:id="16"/>
    </w:p>
    <w:p w:rsidR="00881111" w:rsidRDefault="00881111">
      <w:pPr>
        <w:pStyle w:val="af1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4555699"/>
      <w:bookmarkEnd w:id="17"/>
    </w:p>
    <w:p w:rsidR="00881111" w:rsidRDefault="00881111">
      <w:pPr>
        <w:pStyle w:val="af1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8" w:name="_Toc504555700"/>
      <w:bookmarkEnd w:id="18"/>
    </w:p>
    <w:p w:rsidR="00881111" w:rsidRDefault="00881111">
      <w:pPr>
        <w:pStyle w:val="af1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4555701"/>
      <w:bookmarkEnd w:id="19"/>
    </w:p>
    <w:p w:rsidR="00881111" w:rsidRPr="00927165" w:rsidRDefault="00921388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sz w:val="24"/>
          <w:rPrChange w:id="20" w:author="严鑫能" w:date="2020-11-16T22:12:00Z">
            <w:rPr>
              <w:sz w:val="24"/>
            </w:rPr>
          </w:rPrChange>
        </w:rPr>
        <w:pPrChange w:id="21" w:author="严鑫能" w:date="2020-11-16T22:12:00Z">
          <w:pPr>
            <w:pStyle w:val="2"/>
            <w:spacing w:before="156" w:after="156"/>
          </w:pPr>
        </w:pPrChange>
      </w:pPr>
      <w:bookmarkStart w:id="22" w:name="_Hlk504677809"/>
      <w:r w:rsidRPr="00927165">
        <w:rPr>
          <w:rFonts w:hint="eastAsia"/>
          <w:sz w:val="24"/>
        </w:rPr>
        <w:t>包括</w:t>
      </w:r>
      <w:r w:rsidRPr="00927165">
        <w:rPr>
          <w:sz w:val="24"/>
        </w:rPr>
        <w:t>但不限于触发</w:t>
      </w:r>
      <w:r w:rsidRPr="00927165">
        <w:rPr>
          <w:rFonts w:hint="eastAsia"/>
          <w:sz w:val="24"/>
        </w:rPr>
        <w:t>以下</w:t>
      </w:r>
      <w:r w:rsidRPr="00927165">
        <w:rPr>
          <w:sz w:val="24"/>
        </w:rPr>
        <w:t>事件时</w:t>
      </w:r>
      <w:r w:rsidRPr="00927165">
        <w:rPr>
          <w:rFonts w:hint="eastAsia"/>
          <w:sz w:val="24"/>
          <w:rPrChange w:id="23" w:author="严鑫能" w:date="2020-11-16T22:12:00Z">
            <w:rPr>
              <w:rFonts w:hint="eastAsia"/>
              <w:sz w:val="24"/>
            </w:rPr>
          </w:rPrChange>
        </w:rPr>
        <w:t>，</w:t>
      </w:r>
      <w:r w:rsidRPr="00927165">
        <w:rPr>
          <w:sz w:val="24"/>
          <w:rPrChange w:id="24" w:author="严鑫能" w:date="2020-11-16T22:12:00Z">
            <w:rPr>
              <w:sz w:val="24"/>
            </w:rPr>
          </w:rPrChange>
        </w:rPr>
        <w:t>应考虑更新文件</w:t>
      </w:r>
      <w:r w:rsidRPr="00927165">
        <w:rPr>
          <w:rFonts w:hint="eastAsia"/>
          <w:sz w:val="24"/>
          <w:rPrChange w:id="25" w:author="严鑫能" w:date="2020-11-16T22:12:00Z">
            <w:rPr>
              <w:rFonts w:hint="eastAsia"/>
              <w:sz w:val="24"/>
            </w:rPr>
          </w:rPrChange>
        </w:rPr>
        <w:t>：</w:t>
      </w:r>
      <w:bookmarkEnd w:id="13"/>
    </w:p>
    <w:p w:rsidR="00881111" w:rsidRDefault="00921388">
      <w:pPr>
        <w:pStyle w:val="af1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bookmarkStart w:id="26" w:name="_Toc504481739"/>
      <w:r>
        <w:rPr>
          <w:rFonts w:hint="eastAsia"/>
          <w:sz w:val="24"/>
        </w:rPr>
        <w:t>当《</w:t>
      </w:r>
      <w:r>
        <w:rPr>
          <w:rFonts w:hint="eastAsia"/>
          <w:sz w:val="24"/>
        </w:rPr>
        <w:t>动态心电分析软件</w:t>
      </w:r>
      <w:r>
        <w:rPr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26"/>
    </w:p>
    <w:p w:rsidR="00881111" w:rsidRDefault="00921388">
      <w:pPr>
        <w:pStyle w:val="af1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 w:rsidR="00881111" w:rsidRDefault="00921388">
      <w:pPr>
        <w:pStyle w:val="af1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 w:rsidR="00881111" w:rsidRDefault="00921388">
      <w:pPr>
        <w:pStyle w:val="af1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 w:rsidR="00881111" w:rsidRPr="00927165" w:rsidRDefault="00921388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sz w:val="24"/>
          <w:rPrChange w:id="27" w:author="严鑫能" w:date="2020-11-16T22:12:00Z">
            <w:rPr/>
          </w:rPrChange>
        </w:rPr>
        <w:pPrChange w:id="28" w:author="严鑫能" w:date="2020-11-16T22:12:00Z">
          <w:pPr>
            <w:pStyle w:val="2"/>
            <w:spacing w:before="156" w:after="156"/>
          </w:pPr>
        </w:pPrChange>
      </w:pPr>
      <w:bookmarkStart w:id="29" w:name="_Toc504481740"/>
      <w:r>
        <w:rPr>
          <w:rFonts w:hint="eastAsia"/>
          <w:sz w:val="24"/>
        </w:rPr>
        <w:t>本文件更新时应考虑对包括但不限于以下文件的影响</w:t>
      </w:r>
      <w:r w:rsidRPr="00927165">
        <w:rPr>
          <w:rFonts w:hint="eastAsia"/>
          <w:sz w:val="24"/>
          <w:rPrChange w:id="30" w:author="严鑫能" w:date="2020-11-16T22:12:00Z">
            <w:rPr>
              <w:rFonts w:hint="eastAsia"/>
            </w:rPr>
          </w:rPrChange>
        </w:rPr>
        <w:t>：</w:t>
      </w:r>
      <w:bookmarkEnd w:id="29"/>
    </w:p>
    <w:p w:rsidR="00881111" w:rsidRDefault="00921388">
      <w:pPr>
        <w:pStyle w:val="af1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bCs/>
          <w:sz w:val="24"/>
        </w:rPr>
      </w:pPr>
      <w:r>
        <w:rPr>
          <w:rFonts w:hint="eastAsia"/>
          <w:sz w:val="24"/>
        </w:rPr>
        <w:t>动态心电分析</w:t>
      </w:r>
      <w:proofErr w:type="gramStart"/>
      <w:r>
        <w:rPr>
          <w:rFonts w:hint="eastAsia"/>
          <w:sz w:val="24"/>
        </w:rPr>
        <w:t>软件</w:t>
      </w:r>
      <w:r>
        <w:rPr>
          <w:rFonts w:hint="eastAsia"/>
          <w:sz w:val="24"/>
        </w:rPr>
        <w:t>软件</w:t>
      </w:r>
      <w:proofErr w:type="gramEnd"/>
      <w:r>
        <w:rPr>
          <w:rFonts w:hint="eastAsia"/>
          <w:sz w:val="24"/>
        </w:rPr>
        <w:t>系统测试报告</w:t>
      </w:r>
      <w:bookmarkEnd w:id="14"/>
      <w:r>
        <w:rPr>
          <w:bCs/>
          <w:sz w:val="24"/>
        </w:rPr>
        <w:t>。</w:t>
      </w:r>
      <w:bookmarkEnd w:id="22"/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ins w:id="31" w:author="严鑫能" w:date="2020-11-16T22:16:00Z"/>
          <w:b/>
          <w:bCs/>
          <w:sz w:val="28"/>
          <w:szCs w:val="28"/>
        </w:rPr>
      </w:pPr>
      <w:bookmarkStart w:id="32" w:name="_Toc504555702"/>
      <w:del w:id="33" w:author="严鑫能" w:date="2020-11-16T22:16:00Z">
        <w:r w:rsidDel="00927165">
          <w:rPr>
            <w:rFonts w:hint="eastAsia"/>
            <w:b/>
            <w:bCs/>
            <w:sz w:val="28"/>
            <w:szCs w:val="28"/>
          </w:rPr>
          <w:delText>人员职责</w:delText>
        </w:r>
      </w:del>
      <w:bookmarkEnd w:id="32"/>
      <w:ins w:id="34" w:author="严鑫能" w:date="2020-11-16T22:16:00Z">
        <w:r w:rsidR="00927165">
          <w:rPr>
            <w:rFonts w:hint="eastAsia"/>
            <w:b/>
            <w:bCs/>
            <w:sz w:val="28"/>
            <w:szCs w:val="28"/>
          </w:rPr>
          <w:t>资源需求</w:t>
        </w:r>
      </w:ins>
    </w:p>
    <w:p w:rsidR="00927165" w:rsidRPr="00927165" w:rsidRDefault="00927165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sz w:val="24"/>
          <w:rPrChange w:id="35" w:author="严鑫能" w:date="2020-11-16T22:16:00Z">
            <w:rPr>
              <w:b/>
              <w:bCs/>
              <w:sz w:val="28"/>
              <w:szCs w:val="28"/>
            </w:rPr>
          </w:rPrChange>
        </w:rPr>
        <w:pPrChange w:id="36" w:author="严鑫能" w:date="2020-11-16T22:16:00Z">
          <w:pPr>
            <w:numPr>
              <w:numId w:val="2"/>
            </w:numPr>
            <w:tabs>
              <w:tab w:val="left" w:pos="425"/>
            </w:tabs>
            <w:spacing w:line="360" w:lineRule="auto"/>
            <w:ind w:left="425" w:hanging="425"/>
            <w:outlineLvl w:val="0"/>
          </w:pPr>
        </w:pPrChange>
      </w:pPr>
      <w:ins w:id="37" w:author="严鑫能" w:date="2020-11-16T22:16:00Z">
        <w:r>
          <w:rPr>
            <w:rFonts w:hint="eastAsia"/>
            <w:sz w:val="24"/>
          </w:rPr>
          <w:t>人员职责</w:t>
        </w:r>
      </w:ins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2268"/>
        <w:gridCol w:w="4467"/>
      </w:tblGrid>
      <w:tr w:rsidR="00881111">
        <w:trPr>
          <w:jc w:val="center"/>
        </w:trPr>
        <w:tc>
          <w:tcPr>
            <w:tcW w:w="1526" w:type="dxa"/>
            <w:shd w:val="clear" w:color="auto" w:fill="BFBFBF" w:themeFill="background1" w:themeFillShade="BF"/>
          </w:tcPr>
          <w:p w:rsidR="00881111" w:rsidRDefault="00921388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81111" w:rsidRDefault="00921388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:rsidR="00881111" w:rsidRDefault="00921388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FBFBF" w:themeFill="background1" w:themeFillShade="BF"/>
            <w:vAlign w:val="center"/>
          </w:tcPr>
          <w:p w:rsidR="00881111" w:rsidRDefault="00921388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职责</w:t>
            </w:r>
          </w:p>
        </w:tc>
      </w:tr>
      <w:tr w:rsidR="00881111">
        <w:trPr>
          <w:jc w:val="center"/>
        </w:trPr>
        <w:tc>
          <w:tcPr>
            <w:tcW w:w="1526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张乔</w:t>
            </w:r>
          </w:p>
        </w:tc>
        <w:tc>
          <w:tcPr>
            <w:tcW w:w="1701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</w:t>
            </w:r>
            <w:proofErr w:type="gramStart"/>
            <w:r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 w:rsidR="00881111" w:rsidRDefault="00921388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ascii="宋体" w:hAnsi="宋体" w:hint="eastAsia"/>
                <w:bCs/>
                <w:szCs w:val="21"/>
              </w:rPr>
              <w:t>，并组织进行相应实施</w:t>
            </w:r>
          </w:p>
        </w:tc>
      </w:tr>
      <w:tr w:rsidR="00881111">
        <w:trPr>
          <w:trHeight w:val="587"/>
          <w:jc w:val="center"/>
        </w:trPr>
        <w:tc>
          <w:tcPr>
            <w:tcW w:w="1526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孟祥思</w:t>
            </w:r>
          </w:p>
        </w:tc>
        <w:tc>
          <w:tcPr>
            <w:tcW w:w="1701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</w:t>
            </w:r>
            <w:proofErr w:type="gramStart"/>
            <w:r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</w:t>
            </w:r>
            <w:r>
              <w:rPr>
                <w:bCs/>
                <w:szCs w:val="21"/>
              </w:rPr>
              <w:t>工程师</w:t>
            </w:r>
          </w:p>
        </w:tc>
        <w:tc>
          <w:tcPr>
            <w:tcW w:w="4467" w:type="dxa"/>
            <w:vAlign w:val="center"/>
          </w:tcPr>
          <w:p w:rsidR="00881111" w:rsidRDefault="009213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881111">
        <w:trPr>
          <w:jc w:val="center"/>
        </w:trPr>
        <w:tc>
          <w:tcPr>
            <w:tcW w:w="1526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马军</w:t>
            </w:r>
          </w:p>
        </w:tc>
        <w:tc>
          <w:tcPr>
            <w:tcW w:w="1701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品质</w:t>
            </w:r>
            <w:proofErr w:type="gramStart"/>
            <w:r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4467" w:type="dxa"/>
            <w:vAlign w:val="center"/>
          </w:tcPr>
          <w:p w:rsidR="00881111" w:rsidRDefault="009213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会审《系统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881111">
        <w:trPr>
          <w:jc w:val="center"/>
        </w:trPr>
        <w:tc>
          <w:tcPr>
            <w:tcW w:w="1526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张永宝</w:t>
            </w:r>
          </w:p>
        </w:tc>
        <w:tc>
          <w:tcPr>
            <w:tcW w:w="1701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研发部</w:t>
            </w:r>
          </w:p>
        </w:tc>
        <w:tc>
          <w:tcPr>
            <w:tcW w:w="2268" w:type="dxa"/>
            <w:vAlign w:val="center"/>
          </w:tcPr>
          <w:p w:rsidR="00881111" w:rsidRDefault="00921388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项目负责人</w:t>
            </w:r>
          </w:p>
        </w:tc>
        <w:tc>
          <w:tcPr>
            <w:tcW w:w="4467" w:type="dxa"/>
            <w:vAlign w:val="center"/>
          </w:tcPr>
          <w:p w:rsidR="00881111" w:rsidRDefault="0092138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927165" w:rsidRPr="00927165" w:rsidRDefault="00927165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ins w:id="38" w:author="严鑫能" w:date="2020-11-16T22:17:00Z"/>
          <w:sz w:val="24"/>
          <w:rPrChange w:id="39" w:author="严鑫能" w:date="2020-11-16T22:17:00Z">
            <w:rPr>
              <w:ins w:id="40" w:author="严鑫能" w:date="2020-11-16T22:17:00Z"/>
              <w:rFonts w:ascii="宋体" w:hAnsi="宋体"/>
              <w:color w:val="808080" w:themeColor="background1" w:themeShade="80"/>
              <w:sz w:val="24"/>
            </w:rPr>
          </w:rPrChange>
        </w:rPr>
        <w:pPrChange w:id="41" w:author="严鑫能" w:date="2020-11-16T22:17:00Z">
          <w:pPr>
            <w:widowControl/>
            <w:shd w:val="clear" w:color="auto" w:fill="FFFFFF"/>
            <w:spacing w:line="360" w:lineRule="auto"/>
            <w:ind w:firstLineChars="200" w:firstLine="480"/>
          </w:pPr>
        </w:pPrChange>
      </w:pPr>
      <w:bookmarkStart w:id="42" w:name="_Toc504555769"/>
      <w:bookmarkStart w:id="43" w:name="_Toc479875202"/>
      <w:bookmarkStart w:id="44" w:name="_Toc477944953"/>
      <w:bookmarkStart w:id="45" w:name="_Toc479775122"/>
      <w:bookmarkStart w:id="46" w:name="_Toc22955"/>
      <w:bookmarkStart w:id="47" w:name="_Toc45611933"/>
      <w:ins w:id="48" w:author="严鑫能" w:date="2020-11-16T22:17:00Z">
        <w:r>
          <w:rPr>
            <w:rFonts w:hint="eastAsia"/>
            <w:sz w:val="24"/>
          </w:rPr>
          <w:t>测试</w:t>
        </w:r>
      </w:ins>
      <w:ins w:id="49" w:author="严鑫能" w:date="2020-11-16T22:18:00Z">
        <w:r>
          <w:rPr>
            <w:rFonts w:hint="eastAsia"/>
            <w:sz w:val="24"/>
          </w:rPr>
          <w:t>环境</w:t>
        </w:r>
      </w:ins>
    </w:p>
    <w:p w:rsidR="00927165" w:rsidRDefault="00927165" w:rsidP="00927165">
      <w:pPr>
        <w:widowControl/>
        <w:shd w:val="clear" w:color="auto" w:fill="FFFFFF"/>
        <w:spacing w:line="360" w:lineRule="auto"/>
        <w:ind w:firstLineChars="100" w:firstLine="240"/>
        <w:rPr>
          <w:ins w:id="50" w:author="严鑫能" w:date="2020-11-16T22:19:00Z"/>
          <w:rFonts w:ascii="宋体" w:hAnsi="宋体"/>
          <w:sz w:val="24"/>
        </w:rPr>
      </w:pPr>
      <w:ins w:id="51" w:author="严鑫能" w:date="2020-11-16T22:17:00Z">
        <w:r w:rsidRPr="004475D3">
          <w:rPr>
            <w:rFonts w:ascii="宋体" w:hAnsi="宋体" w:hint="eastAsia"/>
            <w:sz w:val="24"/>
          </w:rPr>
          <w:t>根据技术要求文档，本次测试所需的环境资源如下：</w:t>
        </w:r>
      </w:ins>
    </w:p>
    <w:p w:rsidR="00B30888" w:rsidRDefault="00B30888" w:rsidP="00B30888">
      <w:pPr>
        <w:spacing w:line="360" w:lineRule="auto"/>
        <w:ind w:firstLine="425"/>
        <w:rPr>
          <w:ins w:id="52" w:author="严鑫能" w:date="2020-11-16T22:19:00Z"/>
          <w:kern w:val="0"/>
          <w:sz w:val="24"/>
        </w:rPr>
      </w:pPr>
      <w:ins w:id="53" w:author="严鑫能" w:date="2020-11-16T22:19:00Z">
        <w:r>
          <w:rPr>
            <w:rFonts w:hint="eastAsia"/>
            <w:kern w:val="0"/>
            <w:sz w:val="24"/>
          </w:rPr>
          <w:t>软件测试环境：</w:t>
        </w:r>
      </w:ins>
    </w:p>
    <w:p w:rsidR="00B30888" w:rsidRDefault="00B30888" w:rsidP="00B30888">
      <w:pPr>
        <w:spacing w:line="360" w:lineRule="auto"/>
        <w:ind w:firstLine="425"/>
        <w:rPr>
          <w:ins w:id="54" w:author="严鑫能" w:date="2020-11-16T22:19:00Z"/>
          <w:kern w:val="0"/>
          <w:sz w:val="24"/>
        </w:rPr>
      </w:pPr>
      <w:ins w:id="55" w:author="严鑫能" w:date="2020-11-16T22:19:00Z">
        <w:r>
          <w:rPr>
            <w:rFonts w:hint="eastAsia"/>
            <w:kern w:val="0"/>
            <w:sz w:val="24"/>
          </w:rPr>
          <w:t>服务器：</w:t>
        </w:r>
      </w:ins>
    </w:p>
    <w:p w:rsidR="00B30888" w:rsidRDefault="00B30888" w:rsidP="00B30888">
      <w:pPr>
        <w:spacing w:line="360" w:lineRule="auto"/>
        <w:ind w:firstLine="425"/>
        <w:rPr>
          <w:ins w:id="56" w:author="严鑫能" w:date="2020-11-16T22:19:00Z"/>
          <w:kern w:val="0"/>
          <w:sz w:val="24"/>
        </w:rPr>
      </w:pPr>
      <w:ins w:id="57" w:author="严鑫能" w:date="2020-11-16T22:19:00Z">
        <w:r>
          <w:rPr>
            <w:rFonts w:hint="eastAsia"/>
            <w:kern w:val="0"/>
            <w:sz w:val="24"/>
          </w:rPr>
          <w:t>CPU</w:t>
        </w:r>
        <w:r>
          <w:rPr>
            <w:rFonts w:hint="eastAsia"/>
            <w:kern w:val="0"/>
            <w:sz w:val="24"/>
          </w:rPr>
          <w:t>：</w:t>
        </w:r>
        <w:r>
          <w:rPr>
            <w:rFonts w:hint="eastAsia"/>
            <w:kern w:val="0"/>
            <w:sz w:val="24"/>
          </w:rPr>
          <w:t xml:space="preserve">Intel(R) Xeon(R) Gold 6161 CPU @ 2.20GHz </w:t>
        </w:r>
        <w:r>
          <w:rPr>
            <w:rFonts w:hint="eastAsia"/>
            <w:kern w:val="0"/>
            <w:sz w:val="24"/>
          </w:rPr>
          <w:t>双核及以上</w:t>
        </w:r>
      </w:ins>
    </w:p>
    <w:p w:rsidR="00B30888" w:rsidRDefault="00B30888" w:rsidP="00B30888">
      <w:pPr>
        <w:spacing w:line="360" w:lineRule="auto"/>
        <w:ind w:firstLine="425"/>
        <w:rPr>
          <w:ins w:id="58" w:author="严鑫能" w:date="2020-11-16T22:19:00Z"/>
          <w:kern w:val="0"/>
          <w:sz w:val="24"/>
        </w:rPr>
      </w:pPr>
      <w:ins w:id="59" w:author="严鑫能" w:date="2020-11-16T22:19:00Z">
        <w:r>
          <w:rPr>
            <w:rFonts w:hint="eastAsia"/>
            <w:kern w:val="0"/>
            <w:sz w:val="24"/>
          </w:rPr>
          <w:t>内存：</w:t>
        </w:r>
        <w:r>
          <w:rPr>
            <w:rFonts w:hint="eastAsia"/>
            <w:kern w:val="0"/>
            <w:sz w:val="24"/>
          </w:rPr>
          <w:t>4G</w:t>
        </w:r>
        <w:r>
          <w:rPr>
            <w:kern w:val="0"/>
            <w:sz w:val="24"/>
          </w:rPr>
          <w:t>B</w:t>
        </w:r>
        <w:r>
          <w:rPr>
            <w:rFonts w:hint="eastAsia"/>
            <w:kern w:val="0"/>
            <w:sz w:val="24"/>
          </w:rPr>
          <w:t>及以上</w:t>
        </w:r>
        <w:r>
          <w:rPr>
            <w:rFonts w:hint="eastAsia"/>
            <w:kern w:val="0"/>
            <w:sz w:val="24"/>
          </w:rPr>
          <w:t xml:space="preserve"> </w:t>
        </w:r>
      </w:ins>
    </w:p>
    <w:p w:rsidR="00B30888" w:rsidRDefault="00B30888" w:rsidP="00B30888">
      <w:pPr>
        <w:spacing w:line="360" w:lineRule="auto"/>
        <w:ind w:firstLine="425"/>
        <w:rPr>
          <w:ins w:id="60" w:author="严鑫能" w:date="2020-11-16T22:19:00Z"/>
          <w:kern w:val="0"/>
          <w:sz w:val="24"/>
        </w:rPr>
      </w:pPr>
      <w:ins w:id="61" w:author="严鑫能" w:date="2020-11-16T22:19:00Z">
        <w:r>
          <w:rPr>
            <w:rFonts w:hint="eastAsia"/>
            <w:kern w:val="0"/>
            <w:sz w:val="24"/>
          </w:rPr>
          <w:t>存储空间：≥</w:t>
        </w:r>
        <w:r>
          <w:rPr>
            <w:rFonts w:hint="eastAsia"/>
            <w:kern w:val="0"/>
            <w:sz w:val="24"/>
          </w:rPr>
          <w:t>50GB</w:t>
        </w:r>
        <w:r>
          <w:rPr>
            <w:rFonts w:hint="eastAsia"/>
            <w:kern w:val="0"/>
            <w:sz w:val="24"/>
          </w:rPr>
          <w:t>，可扩展</w:t>
        </w:r>
      </w:ins>
    </w:p>
    <w:p w:rsidR="00B30888" w:rsidRDefault="00B30888" w:rsidP="00B30888">
      <w:pPr>
        <w:spacing w:line="360" w:lineRule="auto"/>
        <w:ind w:firstLine="425"/>
        <w:rPr>
          <w:ins w:id="62" w:author="严鑫能" w:date="2020-11-16T22:19:00Z"/>
          <w:kern w:val="0"/>
          <w:sz w:val="24"/>
        </w:rPr>
      </w:pPr>
      <w:ins w:id="63" w:author="严鑫能" w:date="2020-11-16T22:19:00Z">
        <w:r>
          <w:rPr>
            <w:rFonts w:hint="eastAsia"/>
            <w:kern w:val="0"/>
            <w:sz w:val="24"/>
          </w:rPr>
          <w:t>操作系统：</w:t>
        </w:r>
        <w:r>
          <w:rPr>
            <w:rFonts w:hint="eastAsia"/>
            <w:kern w:val="0"/>
            <w:sz w:val="24"/>
          </w:rPr>
          <w:t>CentOS7.6 64</w:t>
        </w:r>
        <w:r>
          <w:rPr>
            <w:rFonts w:hint="eastAsia"/>
            <w:kern w:val="0"/>
            <w:sz w:val="24"/>
          </w:rPr>
          <w:t>位</w:t>
        </w:r>
      </w:ins>
    </w:p>
    <w:p w:rsidR="00B30888" w:rsidRDefault="00B30888" w:rsidP="00B30888">
      <w:pPr>
        <w:spacing w:line="360" w:lineRule="auto"/>
        <w:ind w:firstLine="425"/>
        <w:rPr>
          <w:ins w:id="64" w:author="严鑫能" w:date="2020-11-16T22:19:00Z"/>
          <w:kern w:val="0"/>
          <w:sz w:val="24"/>
        </w:rPr>
      </w:pPr>
      <w:ins w:id="65" w:author="严鑫能" w:date="2020-11-16T22:19:00Z">
        <w:r>
          <w:rPr>
            <w:rFonts w:hint="eastAsia"/>
            <w:kern w:val="0"/>
            <w:sz w:val="24"/>
          </w:rPr>
          <w:t>网络速度</w:t>
        </w:r>
        <w:r>
          <w:rPr>
            <w:kern w:val="0"/>
            <w:sz w:val="24"/>
          </w:rPr>
          <w:t>：</w:t>
        </w:r>
        <w:r>
          <w:rPr>
            <w:rFonts w:hint="eastAsia"/>
            <w:kern w:val="0"/>
            <w:sz w:val="24"/>
          </w:rPr>
          <w:t>上传</w:t>
        </w:r>
        <w:r>
          <w:rPr>
            <w:kern w:val="0"/>
            <w:sz w:val="24"/>
          </w:rPr>
          <w:t>无限制，</w:t>
        </w:r>
        <w:r>
          <w:rPr>
            <w:rFonts w:hint="eastAsia"/>
            <w:kern w:val="0"/>
            <w:sz w:val="24"/>
          </w:rPr>
          <w:t>下载≥</w:t>
        </w:r>
        <w:r>
          <w:rPr>
            <w:rFonts w:hint="eastAsia"/>
            <w:kern w:val="0"/>
            <w:sz w:val="24"/>
          </w:rPr>
          <w:t>2</w:t>
        </w:r>
        <w:r>
          <w:rPr>
            <w:kern w:val="0"/>
            <w:sz w:val="24"/>
          </w:rPr>
          <w:t>Mbps</w:t>
        </w:r>
        <w:r>
          <w:rPr>
            <w:kern w:val="0"/>
            <w:sz w:val="24"/>
          </w:rPr>
          <w:t>；</w:t>
        </w:r>
      </w:ins>
    </w:p>
    <w:p w:rsidR="00B30888" w:rsidRDefault="00B30888" w:rsidP="00B30888">
      <w:pPr>
        <w:spacing w:line="360" w:lineRule="auto"/>
        <w:ind w:firstLine="425"/>
        <w:rPr>
          <w:ins w:id="66" w:author="严鑫能" w:date="2020-11-16T22:19:00Z"/>
          <w:kern w:val="0"/>
          <w:sz w:val="24"/>
        </w:rPr>
      </w:pPr>
      <w:ins w:id="67" w:author="严鑫能" w:date="2020-11-16T22:19:00Z">
        <w:r>
          <w:rPr>
            <w:rFonts w:hint="eastAsia"/>
            <w:kern w:val="0"/>
            <w:sz w:val="24"/>
          </w:rPr>
          <w:t>客户端：</w:t>
        </w:r>
      </w:ins>
    </w:p>
    <w:p w:rsidR="00B30888" w:rsidRDefault="00B30888" w:rsidP="00B30888">
      <w:pPr>
        <w:spacing w:line="360" w:lineRule="auto"/>
        <w:ind w:firstLine="425"/>
        <w:rPr>
          <w:ins w:id="68" w:author="严鑫能" w:date="2020-11-16T22:19:00Z"/>
          <w:kern w:val="0"/>
          <w:sz w:val="24"/>
        </w:rPr>
      </w:pPr>
      <w:ins w:id="69" w:author="严鑫能" w:date="2020-11-16T22:19:00Z">
        <w:r>
          <w:rPr>
            <w:rFonts w:hint="eastAsia"/>
            <w:kern w:val="0"/>
            <w:sz w:val="24"/>
          </w:rPr>
          <w:t>CPU</w:t>
        </w:r>
        <w:r>
          <w:rPr>
            <w:rFonts w:hint="eastAsia"/>
            <w:kern w:val="0"/>
            <w:sz w:val="24"/>
          </w:rPr>
          <w:t>：</w:t>
        </w:r>
        <w:r>
          <w:rPr>
            <w:rFonts w:hint="eastAsia"/>
            <w:kern w:val="0"/>
            <w:sz w:val="24"/>
          </w:rPr>
          <w:t xml:space="preserve">intel(R) Core(TM) i5-8250 </w:t>
        </w:r>
        <w:r>
          <w:rPr>
            <w:rFonts w:hint="eastAsia"/>
            <w:kern w:val="0"/>
            <w:sz w:val="24"/>
          </w:rPr>
          <w:t>及以上</w:t>
        </w:r>
      </w:ins>
    </w:p>
    <w:p w:rsidR="00B30888" w:rsidRDefault="00B30888" w:rsidP="00B30888">
      <w:pPr>
        <w:spacing w:line="360" w:lineRule="auto"/>
        <w:ind w:firstLine="425"/>
        <w:rPr>
          <w:ins w:id="70" w:author="严鑫能" w:date="2020-11-16T22:19:00Z"/>
          <w:kern w:val="0"/>
          <w:sz w:val="24"/>
        </w:rPr>
      </w:pPr>
      <w:ins w:id="71" w:author="严鑫能" w:date="2020-11-16T22:19:00Z">
        <w:r>
          <w:rPr>
            <w:rFonts w:hint="eastAsia"/>
            <w:kern w:val="0"/>
            <w:sz w:val="24"/>
          </w:rPr>
          <w:t>内存：</w:t>
        </w:r>
        <w:r>
          <w:rPr>
            <w:rFonts w:hint="eastAsia"/>
            <w:kern w:val="0"/>
            <w:sz w:val="24"/>
          </w:rPr>
          <w:t>8GB</w:t>
        </w:r>
        <w:r>
          <w:rPr>
            <w:rFonts w:hint="eastAsia"/>
            <w:kern w:val="0"/>
            <w:sz w:val="24"/>
          </w:rPr>
          <w:t>及以上</w:t>
        </w:r>
      </w:ins>
    </w:p>
    <w:p w:rsidR="00B30888" w:rsidRDefault="00B30888" w:rsidP="00B30888">
      <w:pPr>
        <w:spacing w:line="360" w:lineRule="auto"/>
        <w:ind w:firstLine="425"/>
        <w:rPr>
          <w:ins w:id="72" w:author="严鑫能" w:date="2020-11-16T22:19:00Z"/>
          <w:kern w:val="0"/>
          <w:sz w:val="24"/>
        </w:rPr>
      </w:pPr>
      <w:ins w:id="73" w:author="严鑫能" w:date="2020-11-16T22:19:00Z">
        <w:r>
          <w:rPr>
            <w:rFonts w:hint="eastAsia"/>
            <w:kern w:val="0"/>
            <w:sz w:val="24"/>
          </w:rPr>
          <w:t>硬盘：</w:t>
        </w:r>
        <w:r>
          <w:rPr>
            <w:rFonts w:hint="eastAsia"/>
            <w:kern w:val="0"/>
            <w:sz w:val="24"/>
          </w:rPr>
          <w:t>1000GB</w:t>
        </w:r>
        <w:r>
          <w:rPr>
            <w:rFonts w:hint="eastAsia"/>
            <w:kern w:val="0"/>
            <w:sz w:val="24"/>
          </w:rPr>
          <w:t>及以上</w:t>
        </w:r>
      </w:ins>
    </w:p>
    <w:p w:rsidR="00B30888" w:rsidRDefault="00B30888" w:rsidP="00B30888">
      <w:pPr>
        <w:spacing w:line="360" w:lineRule="auto"/>
        <w:ind w:firstLine="425"/>
        <w:rPr>
          <w:ins w:id="74" w:author="严鑫能" w:date="2020-11-16T22:19:00Z"/>
          <w:kern w:val="0"/>
          <w:sz w:val="24"/>
        </w:rPr>
      </w:pPr>
      <w:ins w:id="75" w:author="严鑫能" w:date="2020-11-16T22:19:00Z">
        <w:r>
          <w:rPr>
            <w:rFonts w:hint="eastAsia"/>
            <w:kern w:val="0"/>
            <w:sz w:val="24"/>
          </w:rPr>
          <w:t>接口：</w:t>
        </w:r>
        <w:r>
          <w:rPr>
            <w:rFonts w:hint="eastAsia"/>
            <w:kern w:val="0"/>
            <w:sz w:val="24"/>
          </w:rPr>
          <w:t>USB2.0</w:t>
        </w:r>
        <w:r>
          <w:rPr>
            <w:rFonts w:hint="eastAsia"/>
            <w:kern w:val="0"/>
            <w:sz w:val="24"/>
          </w:rPr>
          <w:t>及以上</w:t>
        </w:r>
      </w:ins>
    </w:p>
    <w:p w:rsidR="00B30888" w:rsidRDefault="00B30888" w:rsidP="00B30888">
      <w:pPr>
        <w:spacing w:line="360" w:lineRule="auto"/>
        <w:ind w:firstLine="425"/>
        <w:rPr>
          <w:ins w:id="76" w:author="严鑫能" w:date="2020-11-16T22:19:00Z"/>
          <w:kern w:val="0"/>
          <w:sz w:val="24"/>
        </w:rPr>
      </w:pPr>
      <w:ins w:id="77" w:author="严鑫能" w:date="2020-11-16T22:19:00Z">
        <w:r>
          <w:rPr>
            <w:rFonts w:hint="eastAsia"/>
            <w:kern w:val="0"/>
            <w:sz w:val="24"/>
          </w:rPr>
          <w:t>显示器：分辨率</w:t>
        </w:r>
        <w:r>
          <w:rPr>
            <w:rFonts w:hint="eastAsia"/>
            <w:kern w:val="0"/>
            <w:sz w:val="24"/>
          </w:rPr>
          <w:t>1920</w:t>
        </w:r>
        <w:r>
          <w:rPr>
            <w:rFonts w:hint="eastAsia"/>
            <w:kern w:val="0"/>
            <w:sz w:val="24"/>
          </w:rPr>
          <w:t>×</w:t>
        </w:r>
        <w:r>
          <w:rPr>
            <w:rFonts w:hint="eastAsia"/>
            <w:kern w:val="0"/>
            <w:sz w:val="24"/>
          </w:rPr>
          <w:t>1080</w:t>
        </w:r>
        <w:r>
          <w:rPr>
            <w:rFonts w:hint="eastAsia"/>
            <w:kern w:val="0"/>
            <w:sz w:val="24"/>
          </w:rPr>
          <w:t>及以上</w:t>
        </w:r>
      </w:ins>
    </w:p>
    <w:p w:rsidR="00B30888" w:rsidRDefault="00B30888" w:rsidP="00B30888">
      <w:pPr>
        <w:spacing w:line="360" w:lineRule="auto"/>
        <w:ind w:firstLine="425"/>
        <w:rPr>
          <w:ins w:id="78" w:author="严鑫能" w:date="2020-11-16T22:19:00Z"/>
          <w:kern w:val="0"/>
          <w:sz w:val="24"/>
        </w:rPr>
      </w:pPr>
      <w:ins w:id="79" w:author="严鑫能" w:date="2020-11-16T22:19:00Z">
        <w:r>
          <w:rPr>
            <w:rFonts w:hint="eastAsia"/>
            <w:kern w:val="0"/>
            <w:sz w:val="24"/>
          </w:rPr>
          <w:t>操作系统：</w:t>
        </w:r>
        <w:r>
          <w:rPr>
            <w:rFonts w:hint="eastAsia"/>
            <w:kern w:val="0"/>
            <w:sz w:val="24"/>
          </w:rPr>
          <w:t>64</w:t>
        </w:r>
        <w:r>
          <w:rPr>
            <w:rFonts w:hint="eastAsia"/>
            <w:kern w:val="0"/>
            <w:sz w:val="24"/>
          </w:rPr>
          <w:t>位</w:t>
        </w:r>
        <w:r>
          <w:rPr>
            <w:rFonts w:hint="eastAsia"/>
            <w:kern w:val="0"/>
            <w:sz w:val="24"/>
          </w:rPr>
          <w:t>Windows10</w:t>
        </w:r>
        <w:r>
          <w:rPr>
            <w:rFonts w:hint="eastAsia"/>
            <w:kern w:val="0"/>
            <w:sz w:val="24"/>
          </w:rPr>
          <w:t>、</w:t>
        </w:r>
        <w:r>
          <w:rPr>
            <w:rFonts w:hint="eastAsia"/>
            <w:kern w:val="0"/>
            <w:sz w:val="24"/>
          </w:rPr>
          <w:t>64</w:t>
        </w:r>
        <w:r>
          <w:rPr>
            <w:rFonts w:hint="eastAsia"/>
            <w:kern w:val="0"/>
            <w:sz w:val="24"/>
          </w:rPr>
          <w:t>位</w:t>
        </w:r>
        <w:r>
          <w:rPr>
            <w:rFonts w:hint="eastAsia"/>
            <w:kern w:val="0"/>
            <w:sz w:val="24"/>
          </w:rPr>
          <w:t>Windows7</w:t>
        </w:r>
        <w:r>
          <w:rPr>
            <w:rFonts w:hint="eastAsia"/>
            <w:kern w:val="0"/>
            <w:sz w:val="24"/>
          </w:rPr>
          <w:t>操作系统</w:t>
        </w:r>
      </w:ins>
    </w:p>
    <w:p w:rsidR="00B30888" w:rsidRDefault="00B30888" w:rsidP="00B30888">
      <w:pPr>
        <w:numPr>
          <w:ilvl w:val="255"/>
          <w:numId w:val="0"/>
        </w:numPr>
        <w:spacing w:line="360" w:lineRule="auto"/>
        <w:ind w:firstLine="425"/>
        <w:rPr>
          <w:ins w:id="80" w:author="严鑫能" w:date="2020-11-16T22:19:00Z"/>
          <w:kern w:val="0"/>
          <w:sz w:val="24"/>
        </w:rPr>
      </w:pPr>
      <w:ins w:id="81" w:author="严鑫能" w:date="2020-11-16T22:19:00Z">
        <w:r>
          <w:rPr>
            <w:rFonts w:hint="eastAsia"/>
            <w:kern w:val="0"/>
            <w:sz w:val="24"/>
          </w:rPr>
          <w:t>支持软件：</w:t>
        </w:r>
        <w:r>
          <w:rPr>
            <w:kern w:val="0"/>
            <w:sz w:val="24"/>
          </w:rPr>
          <w:t>.NET</w:t>
        </w:r>
        <w:r>
          <w:rPr>
            <w:rFonts w:hint="eastAsia"/>
            <w:kern w:val="0"/>
            <w:sz w:val="24"/>
          </w:rPr>
          <w:t>4.7.2</w:t>
        </w:r>
        <w:r>
          <w:rPr>
            <w:rFonts w:hint="eastAsia"/>
            <w:kern w:val="0"/>
            <w:sz w:val="24"/>
          </w:rPr>
          <w:t>版本</w:t>
        </w:r>
        <w:r>
          <w:rPr>
            <w:kern w:val="0"/>
            <w:sz w:val="24"/>
          </w:rPr>
          <w:t>及其它兼容版本</w:t>
        </w:r>
      </w:ins>
    </w:p>
    <w:p w:rsidR="00B30888" w:rsidRDefault="00B30888" w:rsidP="00B30888">
      <w:pPr>
        <w:numPr>
          <w:ilvl w:val="255"/>
          <w:numId w:val="0"/>
        </w:numPr>
        <w:spacing w:line="360" w:lineRule="auto"/>
        <w:ind w:firstLine="425"/>
        <w:rPr>
          <w:ins w:id="82" w:author="严鑫能" w:date="2020-11-16T22:19:00Z"/>
          <w:rFonts w:cs="宋体"/>
          <w:sz w:val="24"/>
          <w:lang w:bidi="ar"/>
        </w:rPr>
      </w:pPr>
      <w:ins w:id="83" w:author="严鑫能" w:date="2020-11-16T22:19:00Z">
        <w:r>
          <w:rPr>
            <w:kern w:val="0"/>
            <w:sz w:val="24"/>
          </w:rPr>
          <w:t>网络</w:t>
        </w:r>
        <w:r>
          <w:rPr>
            <w:rFonts w:hint="eastAsia"/>
            <w:kern w:val="0"/>
            <w:sz w:val="24"/>
          </w:rPr>
          <w:t>速度：</w:t>
        </w:r>
        <w:r>
          <w:rPr>
            <w:rFonts w:hint="eastAsia"/>
            <w:kern w:val="0"/>
            <w:sz w:val="24"/>
          </w:rPr>
          <w:t xml:space="preserve"> 1</w:t>
        </w:r>
        <w:r>
          <w:rPr>
            <w:kern w:val="0"/>
            <w:sz w:val="24"/>
          </w:rPr>
          <w:t>00</w:t>
        </w:r>
        <w:r>
          <w:rPr>
            <w:rFonts w:hint="eastAsia"/>
            <w:kern w:val="0"/>
            <w:sz w:val="24"/>
          </w:rPr>
          <w:t>M</w:t>
        </w:r>
        <w:r>
          <w:rPr>
            <w:kern w:val="0"/>
            <w:sz w:val="24"/>
          </w:rPr>
          <w:t>bps</w:t>
        </w:r>
        <w:r>
          <w:rPr>
            <w:rFonts w:hint="eastAsia"/>
            <w:kern w:val="0"/>
            <w:sz w:val="24"/>
          </w:rPr>
          <w:t>及以上</w:t>
        </w:r>
        <w:r>
          <w:rPr>
            <w:rFonts w:hint="eastAsia"/>
            <w:kern w:val="0"/>
            <w:sz w:val="24"/>
          </w:rPr>
          <w:t xml:space="preserve"> </w:t>
        </w:r>
      </w:ins>
    </w:p>
    <w:p w:rsidR="00927165" w:rsidRPr="00927165" w:rsidRDefault="00927165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ins w:id="84" w:author="严鑫能" w:date="2020-11-16T22:18:00Z"/>
          <w:sz w:val="24"/>
          <w:rPrChange w:id="85" w:author="严鑫能" w:date="2020-11-16T22:18:00Z">
            <w:rPr>
              <w:ins w:id="86" w:author="严鑫能" w:date="2020-11-16T22:18:00Z"/>
              <w:rFonts w:ascii="宋体" w:hAnsi="宋体"/>
              <w:color w:val="808080" w:themeColor="background1" w:themeShade="80"/>
              <w:sz w:val="24"/>
            </w:rPr>
          </w:rPrChange>
        </w:rPr>
        <w:pPrChange w:id="87" w:author="严鑫能" w:date="2020-11-16T22:18:00Z">
          <w:pPr>
            <w:widowControl/>
            <w:shd w:val="clear" w:color="auto" w:fill="FFFFFF"/>
            <w:spacing w:line="360" w:lineRule="auto"/>
            <w:ind w:firstLineChars="200" w:firstLine="480"/>
          </w:pPr>
        </w:pPrChange>
      </w:pPr>
      <w:bookmarkStart w:id="88" w:name="_GoBack"/>
      <w:bookmarkEnd w:id="88"/>
      <w:ins w:id="89" w:author="严鑫能" w:date="2020-11-16T22:18:00Z">
        <w:r>
          <w:rPr>
            <w:rFonts w:hint="eastAsia"/>
            <w:sz w:val="24"/>
          </w:rPr>
          <w:t>测试设备</w:t>
        </w:r>
      </w:ins>
    </w:p>
    <w:tbl>
      <w:tblPr>
        <w:tblW w:w="8979" w:type="dxa"/>
        <w:jc w:val="center"/>
        <w:tblLook w:val="04A0" w:firstRow="1" w:lastRow="0" w:firstColumn="1" w:lastColumn="0" w:noHBand="0" w:noVBand="1"/>
      </w:tblPr>
      <w:tblGrid>
        <w:gridCol w:w="852"/>
        <w:gridCol w:w="2746"/>
        <w:gridCol w:w="2835"/>
        <w:gridCol w:w="2546"/>
        <w:tblGridChange w:id="90">
          <w:tblGrid>
            <w:gridCol w:w="852"/>
            <w:gridCol w:w="2746"/>
            <w:gridCol w:w="2835"/>
            <w:gridCol w:w="2546"/>
          </w:tblGrid>
        </w:tblGridChange>
      </w:tblGrid>
      <w:tr w:rsidR="00927165" w:rsidRPr="005F02A9" w:rsidTr="0086778B">
        <w:trPr>
          <w:trHeight w:val="270"/>
          <w:jc w:val="center"/>
          <w:ins w:id="91" w:author="严鑫能" w:date="2020-11-16T22:18:00Z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927165" w:rsidRPr="00AD6CB9" w:rsidRDefault="00927165" w:rsidP="0086778B">
            <w:pPr>
              <w:widowControl/>
              <w:jc w:val="center"/>
              <w:rPr>
                <w:ins w:id="92" w:author="严鑫能" w:date="2020-11-16T22:18:00Z"/>
                <w:rFonts w:ascii="宋体" w:hAnsi="宋体"/>
                <w:b/>
                <w:sz w:val="24"/>
              </w:rPr>
            </w:pPr>
            <w:ins w:id="93" w:author="严鑫能" w:date="2020-11-16T22:18:00Z">
              <w:r w:rsidRPr="00AD6CB9">
                <w:rPr>
                  <w:rFonts w:ascii="宋体" w:hAnsi="宋体" w:hint="eastAsia"/>
                  <w:b/>
                  <w:sz w:val="24"/>
                </w:rPr>
                <w:t>序号</w:t>
              </w:r>
            </w:ins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927165" w:rsidRPr="00AD6CB9" w:rsidRDefault="00927165" w:rsidP="0086778B">
            <w:pPr>
              <w:widowControl/>
              <w:jc w:val="center"/>
              <w:rPr>
                <w:ins w:id="94" w:author="严鑫能" w:date="2020-11-16T22:18:00Z"/>
                <w:rFonts w:ascii="宋体" w:hAnsi="宋体" w:hint="eastAsia"/>
                <w:b/>
                <w:sz w:val="24"/>
              </w:rPr>
            </w:pPr>
            <w:ins w:id="95" w:author="严鑫能" w:date="2020-11-16T22:18:00Z">
              <w:r w:rsidRPr="00AD6CB9">
                <w:rPr>
                  <w:rFonts w:ascii="宋体" w:hAnsi="宋体" w:hint="eastAsia"/>
                  <w:b/>
                  <w:sz w:val="24"/>
                </w:rPr>
                <w:t>设备</w:t>
              </w:r>
              <w:r>
                <w:rPr>
                  <w:rFonts w:ascii="宋体" w:hAnsi="宋体" w:hint="eastAsia"/>
                  <w:b/>
                  <w:sz w:val="24"/>
                </w:rPr>
                <w:t>编号</w:t>
              </w:r>
            </w:ins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927165" w:rsidRPr="00AD6CB9" w:rsidRDefault="00927165" w:rsidP="0086778B">
            <w:pPr>
              <w:widowControl/>
              <w:jc w:val="center"/>
              <w:rPr>
                <w:ins w:id="96" w:author="严鑫能" w:date="2020-11-16T22:18:00Z"/>
                <w:rFonts w:ascii="宋体" w:hAnsi="宋体" w:hint="eastAsia"/>
                <w:b/>
                <w:sz w:val="24"/>
              </w:rPr>
            </w:pPr>
            <w:ins w:id="97" w:author="严鑫能" w:date="2020-11-16T22:18:00Z">
              <w:r w:rsidRPr="00AD6CB9">
                <w:rPr>
                  <w:rFonts w:ascii="宋体" w:hAnsi="宋体" w:hint="eastAsia"/>
                  <w:b/>
                  <w:sz w:val="24"/>
                </w:rPr>
                <w:t>设备型号</w:t>
              </w:r>
            </w:ins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927165" w:rsidRPr="00AD6CB9" w:rsidRDefault="00927165" w:rsidP="0086778B">
            <w:pPr>
              <w:widowControl/>
              <w:jc w:val="center"/>
              <w:rPr>
                <w:ins w:id="98" w:author="严鑫能" w:date="2020-11-16T22:18:00Z"/>
                <w:rFonts w:ascii="宋体" w:hAnsi="宋体" w:hint="eastAsia"/>
                <w:b/>
                <w:sz w:val="24"/>
              </w:rPr>
            </w:pPr>
            <w:ins w:id="99" w:author="严鑫能" w:date="2020-11-16T22:18:00Z">
              <w:r w:rsidRPr="00AD6CB9">
                <w:rPr>
                  <w:rFonts w:ascii="宋体" w:hAnsi="宋体" w:hint="eastAsia"/>
                  <w:b/>
                  <w:sz w:val="24"/>
                </w:rPr>
                <w:t>功能</w:t>
              </w:r>
            </w:ins>
          </w:p>
        </w:tc>
      </w:tr>
      <w:tr w:rsidR="00927165" w:rsidRPr="005F02A9" w:rsidTr="00927165">
        <w:tblPrEx>
          <w:tblW w:w="8979" w:type="dxa"/>
          <w:jc w:val="center"/>
          <w:tblPrExChange w:id="100" w:author="严鑫能" w:date="2020-11-16T22:18:00Z">
            <w:tblPrEx>
              <w:tblW w:w="8979" w:type="dxa"/>
              <w:jc w:val="center"/>
            </w:tblPrEx>
          </w:tblPrExChange>
        </w:tblPrEx>
        <w:trPr>
          <w:trHeight w:val="270"/>
          <w:jc w:val="center"/>
          <w:ins w:id="101" w:author="严鑫能" w:date="2020-11-16T22:18:00Z"/>
          <w:trPrChange w:id="102" w:author="严鑫能" w:date="2020-11-16T22:18:00Z">
            <w:trPr>
              <w:trHeight w:val="270"/>
              <w:jc w:val="center"/>
            </w:trPr>
          </w:trPrChange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3" w:author="严鑫能" w:date="2020-11-16T22:18:00Z">
              <w:tcPr>
                <w:tcW w:w="8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27165" w:rsidRPr="004475D3" w:rsidRDefault="00927165" w:rsidP="0086778B">
            <w:pPr>
              <w:widowControl/>
              <w:jc w:val="center"/>
              <w:rPr>
                <w:ins w:id="104" w:author="严鑫能" w:date="2020-11-16T22:18:00Z"/>
                <w:rFonts w:ascii="宋体" w:hAnsi="宋体" w:hint="eastAsia"/>
                <w:sz w:val="24"/>
              </w:rPr>
            </w:pPr>
            <w:ins w:id="105" w:author="严鑫能" w:date="2020-11-16T22:18:00Z">
              <w:r w:rsidRPr="004475D3">
                <w:rPr>
                  <w:rFonts w:ascii="宋体" w:hAnsi="宋体" w:hint="eastAsia"/>
                  <w:sz w:val="24"/>
                </w:rPr>
                <w:t>1</w:t>
              </w:r>
            </w:ins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06" w:author="严鑫能" w:date="2020-11-16T22:18:00Z">
              <w:tcPr>
                <w:tcW w:w="27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927165" w:rsidRPr="004475D3" w:rsidRDefault="00927165" w:rsidP="0086778B">
            <w:pPr>
              <w:widowControl/>
              <w:jc w:val="center"/>
              <w:rPr>
                <w:ins w:id="107" w:author="严鑫能" w:date="2020-11-16T22:18:00Z"/>
                <w:rFonts w:ascii="宋体" w:hAnsi="宋体" w:hint="eastAsia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08" w:author="严鑫能" w:date="2020-11-16T22:18:00Z">
              <w:tcPr>
                <w:tcW w:w="28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927165" w:rsidRPr="004475D3" w:rsidRDefault="00927165" w:rsidP="0086778B">
            <w:pPr>
              <w:widowControl/>
              <w:jc w:val="center"/>
              <w:rPr>
                <w:ins w:id="109" w:author="严鑫能" w:date="2020-11-16T22:18:00Z"/>
                <w:rFonts w:ascii="宋体" w:hAnsi="宋体" w:hint="eastAsia"/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10" w:author="严鑫能" w:date="2020-11-16T22:18:00Z">
              <w:tcPr>
                <w:tcW w:w="25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927165" w:rsidRPr="004475D3" w:rsidRDefault="00927165" w:rsidP="0086778B">
            <w:pPr>
              <w:widowControl/>
              <w:jc w:val="center"/>
              <w:rPr>
                <w:ins w:id="111" w:author="严鑫能" w:date="2020-11-16T22:18:00Z"/>
                <w:rFonts w:ascii="宋体" w:hAnsi="宋体" w:hint="eastAsia"/>
                <w:sz w:val="24"/>
              </w:rPr>
            </w:pPr>
          </w:p>
        </w:tc>
      </w:tr>
      <w:tr w:rsidR="00927165" w:rsidRPr="005F02A9" w:rsidTr="00927165">
        <w:tblPrEx>
          <w:tblW w:w="8979" w:type="dxa"/>
          <w:jc w:val="center"/>
          <w:tblPrExChange w:id="112" w:author="严鑫能" w:date="2020-11-16T22:18:00Z">
            <w:tblPrEx>
              <w:tblW w:w="8979" w:type="dxa"/>
              <w:jc w:val="center"/>
            </w:tblPrEx>
          </w:tblPrExChange>
        </w:tblPrEx>
        <w:trPr>
          <w:trHeight w:val="270"/>
          <w:jc w:val="center"/>
          <w:ins w:id="113" w:author="严鑫能" w:date="2020-11-16T22:18:00Z"/>
          <w:trPrChange w:id="114" w:author="严鑫能" w:date="2020-11-16T22:18:00Z">
            <w:trPr>
              <w:trHeight w:val="270"/>
              <w:jc w:val="center"/>
            </w:trPr>
          </w:trPrChange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15" w:author="严鑫能" w:date="2020-11-16T22:18:00Z">
              <w:tcPr>
                <w:tcW w:w="8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927165" w:rsidRPr="004475D3" w:rsidRDefault="00927165" w:rsidP="0086778B">
            <w:pPr>
              <w:widowControl/>
              <w:jc w:val="center"/>
              <w:rPr>
                <w:ins w:id="116" w:author="严鑫能" w:date="2020-11-16T22:18:00Z"/>
                <w:rFonts w:ascii="宋体" w:hAnsi="宋体" w:hint="eastAsia"/>
                <w:sz w:val="24"/>
              </w:rPr>
            </w:pPr>
            <w:ins w:id="117" w:author="严鑫能" w:date="2020-11-16T22:18:00Z">
              <w:r w:rsidRPr="004475D3">
                <w:rPr>
                  <w:rFonts w:ascii="宋体" w:hAnsi="宋体" w:hint="eastAsia"/>
                  <w:sz w:val="24"/>
                </w:rPr>
                <w:t>2</w:t>
              </w:r>
            </w:ins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18" w:author="严鑫能" w:date="2020-11-16T22:18:00Z">
              <w:tcPr>
                <w:tcW w:w="27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927165" w:rsidRPr="004475D3" w:rsidRDefault="00927165" w:rsidP="0086778B">
            <w:pPr>
              <w:widowControl/>
              <w:jc w:val="center"/>
              <w:rPr>
                <w:ins w:id="119" w:author="严鑫能" w:date="2020-11-16T22:18:00Z"/>
                <w:rFonts w:ascii="宋体" w:hAnsi="宋体" w:hint="eastAsia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20" w:author="严鑫能" w:date="2020-11-16T22:18:00Z">
              <w:tcPr>
                <w:tcW w:w="2835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927165" w:rsidRPr="004475D3" w:rsidRDefault="00927165" w:rsidP="0086778B">
            <w:pPr>
              <w:widowControl/>
              <w:jc w:val="center"/>
              <w:rPr>
                <w:ins w:id="121" w:author="严鑫能" w:date="2020-11-16T22:18:00Z"/>
                <w:rFonts w:ascii="宋体" w:hAnsi="宋体" w:hint="eastAsia"/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22" w:author="严鑫能" w:date="2020-11-16T22:18:00Z">
              <w:tcPr>
                <w:tcW w:w="2546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:rsidR="00927165" w:rsidRPr="004475D3" w:rsidRDefault="00927165" w:rsidP="0086778B">
            <w:pPr>
              <w:widowControl/>
              <w:jc w:val="center"/>
              <w:rPr>
                <w:ins w:id="123" w:author="严鑫能" w:date="2020-11-16T22:18:00Z"/>
                <w:rFonts w:ascii="宋体" w:hAnsi="宋体" w:hint="eastAsia"/>
                <w:sz w:val="24"/>
              </w:rPr>
            </w:pPr>
          </w:p>
        </w:tc>
      </w:tr>
      <w:tr w:rsidR="00927165" w:rsidRPr="005F02A9" w:rsidTr="0086778B">
        <w:trPr>
          <w:trHeight w:val="270"/>
          <w:jc w:val="center"/>
          <w:ins w:id="124" w:author="严鑫能" w:date="2020-11-16T22:18:00Z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165" w:rsidRPr="004475D3" w:rsidRDefault="00927165" w:rsidP="0086778B">
            <w:pPr>
              <w:widowControl/>
              <w:jc w:val="center"/>
              <w:rPr>
                <w:ins w:id="125" w:author="严鑫能" w:date="2020-11-16T22:18:00Z"/>
                <w:rFonts w:ascii="宋体" w:hAnsi="宋体" w:hint="eastAsia"/>
                <w:sz w:val="24"/>
              </w:rPr>
            </w:pPr>
            <w:ins w:id="126" w:author="严鑫能" w:date="2020-11-16T22:18:00Z">
              <w:r>
                <w:rPr>
                  <w:rFonts w:ascii="宋体" w:hAnsi="宋体" w:hint="eastAsia"/>
                  <w:sz w:val="24"/>
                </w:rPr>
                <w:t>3</w:t>
              </w:r>
            </w:ins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165" w:rsidRDefault="00927165" w:rsidP="0086778B">
            <w:pPr>
              <w:widowControl/>
              <w:jc w:val="center"/>
              <w:rPr>
                <w:ins w:id="127" w:author="严鑫能" w:date="2020-11-16T22:18:00Z"/>
                <w:rFonts w:ascii="宋体" w:hAnsi="宋体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165" w:rsidRPr="004475D3" w:rsidRDefault="00927165" w:rsidP="0086778B">
            <w:pPr>
              <w:widowControl/>
              <w:jc w:val="center"/>
              <w:rPr>
                <w:ins w:id="128" w:author="严鑫能" w:date="2020-11-16T22:18:00Z"/>
                <w:rFonts w:ascii="宋体" w:hAnsi="宋体" w:hint="eastAsia"/>
                <w:sz w:val="24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7165" w:rsidRDefault="00927165" w:rsidP="0086778B">
            <w:pPr>
              <w:widowControl/>
              <w:jc w:val="center"/>
              <w:rPr>
                <w:ins w:id="129" w:author="严鑫能" w:date="2020-11-16T22:18:00Z"/>
                <w:rFonts w:ascii="宋体" w:hAnsi="宋体" w:hint="eastAsia"/>
                <w:sz w:val="24"/>
              </w:rPr>
            </w:pPr>
          </w:p>
        </w:tc>
      </w:tr>
    </w:tbl>
    <w:p w:rsidR="00927165" w:rsidRDefault="00927165" w:rsidP="00927165">
      <w:pPr>
        <w:widowControl/>
        <w:shd w:val="clear" w:color="auto" w:fill="FFFFFF"/>
        <w:spacing w:line="360" w:lineRule="auto"/>
        <w:ind w:firstLineChars="200" w:firstLine="480"/>
        <w:rPr>
          <w:ins w:id="130" w:author="严鑫能" w:date="2020-11-16T22:18:00Z"/>
          <w:rFonts w:ascii="宋体" w:hAnsi="宋体"/>
          <w:color w:val="808080" w:themeColor="background1" w:themeShade="80"/>
          <w:sz w:val="24"/>
        </w:rPr>
      </w:pPr>
    </w:p>
    <w:p w:rsidR="00927165" w:rsidRPr="00927165" w:rsidRDefault="00927165" w:rsidP="00927165">
      <w:pPr>
        <w:widowControl/>
        <w:shd w:val="clear" w:color="auto" w:fill="FFFFFF"/>
        <w:spacing w:line="360" w:lineRule="auto"/>
        <w:ind w:firstLineChars="200" w:firstLine="480"/>
        <w:rPr>
          <w:ins w:id="131" w:author="严鑫能" w:date="2020-11-16T22:16:00Z"/>
          <w:rFonts w:ascii="宋体" w:hAnsi="宋体" w:hint="eastAsia"/>
          <w:color w:val="808080" w:themeColor="background1" w:themeShade="80"/>
          <w:sz w:val="24"/>
          <w:rPrChange w:id="132" w:author="严鑫能" w:date="2020-11-16T22:17:00Z">
            <w:rPr>
              <w:ins w:id="133" w:author="严鑫能" w:date="2020-11-16T22:16:00Z"/>
              <w:rFonts w:hint="eastAsia"/>
              <w:b/>
              <w:bCs/>
              <w:color w:val="808080" w:themeColor="background1" w:themeShade="80"/>
              <w:sz w:val="28"/>
              <w:szCs w:val="28"/>
            </w:rPr>
          </w:rPrChange>
        </w:rPr>
        <w:pPrChange w:id="134" w:author="严鑫能" w:date="2020-11-16T22:17:00Z">
          <w:pPr>
            <w:numPr>
              <w:numId w:val="2"/>
            </w:numPr>
            <w:tabs>
              <w:tab w:val="left" w:pos="425"/>
            </w:tabs>
            <w:spacing w:line="360" w:lineRule="auto"/>
            <w:ind w:left="425" w:hanging="425"/>
            <w:outlineLvl w:val="0"/>
          </w:pPr>
        </w:pPrChange>
      </w:pPr>
    </w:p>
    <w:p w:rsidR="00927165" w:rsidRPr="00927165" w:rsidRDefault="00927165" w:rsidP="00927165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ins w:id="135" w:author="严鑫能" w:date="2020-11-16T22:10:00Z"/>
          <w:rFonts w:hint="eastAsia"/>
          <w:b/>
          <w:bCs/>
          <w:color w:val="808080" w:themeColor="background1" w:themeShade="80"/>
          <w:sz w:val="28"/>
          <w:szCs w:val="28"/>
          <w:rPrChange w:id="136" w:author="严鑫能" w:date="2020-11-16T22:14:00Z">
            <w:rPr>
              <w:ins w:id="137" w:author="严鑫能" w:date="2020-11-16T22:10:00Z"/>
              <w:rFonts w:ascii="宋体" w:hAnsi="宋体" w:hint="eastAsia"/>
            </w:rPr>
          </w:rPrChange>
        </w:rPr>
        <w:pPrChange w:id="138" w:author="严鑫能" w:date="2020-11-16T22:10:00Z">
          <w:pPr>
            <w:pStyle w:val="2"/>
            <w:spacing w:before="156" w:after="156"/>
          </w:pPr>
        </w:pPrChange>
      </w:pPr>
      <w:ins w:id="139" w:author="严鑫能" w:date="2020-11-16T22:10:00Z">
        <w:r w:rsidRPr="00927165">
          <w:rPr>
            <w:rFonts w:hint="eastAsia"/>
            <w:b/>
            <w:bCs/>
            <w:color w:val="808080" w:themeColor="background1" w:themeShade="80"/>
            <w:sz w:val="28"/>
            <w:szCs w:val="28"/>
            <w:rPrChange w:id="140" w:author="严鑫能" w:date="2020-11-16T22:14:00Z">
              <w:rPr>
                <w:rFonts w:ascii="宋体" w:hAnsi="宋体" w:hint="eastAsia"/>
              </w:rPr>
            </w:rPrChange>
          </w:rPr>
          <w:t>测试策略</w:t>
        </w:r>
        <w:bookmarkEnd w:id="47"/>
      </w:ins>
    </w:p>
    <w:p w:rsidR="00927165" w:rsidRPr="00927165" w:rsidRDefault="00927165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ins w:id="141" w:author="严鑫能" w:date="2020-11-16T22:10:00Z"/>
          <w:rFonts w:hint="eastAsia"/>
          <w:color w:val="808080" w:themeColor="background1" w:themeShade="80"/>
          <w:sz w:val="24"/>
          <w:rPrChange w:id="142" w:author="严鑫能" w:date="2020-11-16T22:14:00Z">
            <w:rPr>
              <w:ins w:id="143" w:author="严鑫能" w:date="2020-11-16T22:10:00Z"/>
              <w:rFonts w:ascii="宋体" w:hAnsi="宋体" w:hint="eastAsia"/>
              <w:sz w:val="28"/>
              <w:szCs w:val="28"/>
            </w:rPr>
          </w:rPrChange>
        </w:rPr>
        <w:pPrChange w:id="144" w:author="严鑫能" w:date="2020-11-16T22:12:00Z">
          <w:pPr>
            <w:pStyle w:val="3"/>
          </w:pPr>
        </w:pPrChange>
      </w:pPr>
      <w:bookmarkStart w:id="145" w:name="_Toc45611934"/>
      <w:ins w:id="146" w:author="严鑫能" w:date="2020-11-16T22:10:00Z">
        <w:r w:rsidRPr="00927165">
          <w:rPr>
            <w:rFonts w:hint="eastAsia"/>
            <w:color w:val="808080" w:themeColor="background1" w:themeShade="80"/>
            <w:sz w:val="24"/>
            <w:rPrChange w:id="147" w:author="严鑫能" w:date="2020-11-16T22:14:00Z">
              <w:rPr>
                <w:rFonts w:ascii="宋体" w:hAnsi="宋体" w:hint="eastAsia"/>
                <w:sz w:val="28"/>
                <w:szCs w:val="28"/>
              </w:rPr>
            </w:rPrChange>
          </w:rPr>
          <w:t>测试进入、中止</w:t>
        </w:r>
        <w:r w:rsidRPr="00927165">
          <w:rPr>
            <w:rFonts w:hint="eastAsia"/>
            <w:color w:val="808080" w:themeColor="background1" w:themeShade="80"/>
            <w:sz w:val="24"/>
            <w:rPrChange w:id="148" w:author="严鑫能" w:date="2020-11-16T22:14:00Z">
              <w:rPr>
                <w:rFonts w:ascii="宋体" w:hAnsi="宋体" w:hint="eastAsia"/>
                <w:sz w:val="28"/>
                <w:szCs w:val="28"/>
              </w:rPr>
            </w:rPrChange>
          </w:rPr>
          <w:t>/</w:t>
        </w:r>
        <w:r w:rsidRPr="00927165">
          <w:rPr>
            <w:rFonts w:hint="eastAsia"/>
            <w:color w:val="808080" w:themeColor="background1" w:themeShade="80"/>
            <w:sz w:val="24"/>
            <w:rPrChange w:id="149" w:author="严鑫能" w:date="2020-11-16T22:14:00Z">
              <w:rPr>
                <w:rFonts w:ascii="宋体" w:hAnsi="宋体" w:hint="eastAsia"/>
                <w:sz w:val="28"/>
                <w:szCs w:val="28"/>
              </w:rPr>
            </w:rPrChange>
          </w:rPr>
          <w:t>恢复准则</w:t>
        </w:r>
        <w:bookmarkEnd w:id="145"/>
      </w:ins>
    </w:p>
    <w:p w:rsidR="00927165" w:rsidRPr="00927165" w:rsidRDefault="00927165" w:rsidP="00927165">
      <w:pPr>
        <w:numPr>
          <w:ilvl w:val="2"/>
          <w:numId w:val="2"/>
        </w:numPr>
        <w:tabs>
          <w:tab w:val="left" w:pos="425"/>
        </w:tabs>
        <w:spacing w:line="360" w:lineRule="auto"/>
        <w:outlineLvl w:val="0"/>
        <w:rPr>
          <w:ins w:id="150" w:author="严鑫能" w:date="2020-11-16T22:10:00Z"/>
          <w:color w:val="808080" w:themeColor="background1" w:themeShade="80"/>
          <w:sz w:val="24"/>
          <w:rPrChange w:id="151" w:author="严鑫能" w:date="2020-11-16T22:14:00Z">
            <w:rPr>
              <w:ins w:id="152" w:author="严鑫能" w:date="2020-11-16T22:10:00Z"/>
              <w:rFonts w:ascii="宋体" w:hAnsi="宋体"/>
              <w:bCs w:val="0"/>
              <w:sz w:val="24"/>
              <w:szCs w:val="24"/>
            </w:rPr>
          </w:rPrChange>
        </w:rPr>
        <w:pPrChange w:id="153" w:author="严鑫能" w:date="2020-11-16T22:12:00Z">
          <w:pPr>
            <w:pStyle w:val="3"/>
          </w:pPr>
        </w:pPrChange>
      </w:pPr>
      <w:bookmarkStart w:id="154" w:name="_Toc45611935"/>
      <w:ins w:id="155" w:author="严鑫能" w:date="2020-11-16T22:10:00Z">
        <w:r w:rsidRPr="00927165">
          <w:rPr>
            <w:rFonts w:hint="eastAsia"/>
            <w:color w:val="808080" w:themeColor="background1" w:themeShade="80"/>
            <w:sz w:val="24"/>
            <w:rPrChange w:id="156" w:author="严鑫能" w:date="2020-11-16T22:14:00Z">
              <w:rPr>
                <w:rFonts w:ascii="宋体" w:hAnsi="宋体" w:hint="eastAsia"/>
                <w:bCs w:val="0"/>
                <w:sz w:val="24"/>
                <w:szCs w:val="24"/>
              </w:rPr>
            </w:rPrChange>
          </w:rPr>
          <w:t>测试进入准则</w:t>
        </w:r>
        <w:bookmarkEnd w:id="154"/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157" w:author="严鑫能" w:date="2020-11-16T22:10:00Z"/>
          <w:rFonts w:ascii="宋体" w:hAnsi="宋体"/>
          <w:color w:val="808080" w:themeColor="background1" w:themeShade="80"/>
          <w:sz w:val="24"/>
          <w:rPrChange w:id="158" w:author="严鑫能" w:date="2020-11-16T22:14:00Z">
            <w:rPr>
              <w:ins w:id="159" w:author="严鑫能" w:date="2020-11-16T22:10:00Z"/>
              <w:rFonts w:ascii="宋体" w:hAnsi="宋体"/>
              <w:sz w:val="24"/>
            </w:rPr>
          </w:rPrChange>
        </w:rPr>
      </w:pPr>
      <w:ins w:id="160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161" w:author="严鑫能" w:date="2020-11-16T22:14:00Z">
              <w:rPr>
                <w:rFonts w:ascii="宋体" w:hAnsi="宋体" w:hint="eastAsia"/>
                <w:sz w:val="24"/>
              </w:rPr>
            </w:rPrChange>
          </w:rPr>
          <w:lastRenderedPageBreak/>
          <w:t>1、提交的版本经单元测试通过，具备可测性；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162" w:author="严鑫能" w:date="2020-11-16T22:10:00Z"/>
          <w:rFonts w:ascii="宋体" w:hAnsi="宋体"/>
          <w:color w:val="808080" w:themeColor="background1" w:themeShade="80"/>
          <w:sz w:val="24"/>
          <w:rPrChange w:id="163" w:author="严鑫能" w:date="2020-11-16T22:14:00Z">
            <w:rPr>
              <w:ins w:id="164" w:author="严鑫能" w:date="2020-11-16T22:10:00Z"/>
              <w:rFonts w:ascii="宋体" w:hAnsi="宋体"/>
              <w:sz w:val="24"/>
            </w:rPr>
          </w:rPrChange>
        </w:rPr>
      </w:pPr>
      <w:ins w:id="165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166" w:author="严鑫能" w:date="2020-11-16T22:14:00Z">
              <w:rPr>
                <w:rFonts w:ascii="宋体" w:hAnsi="宋体" w:hint="eastAsia"/>
                <w:sz w:val="24"/>
              </w:rPr>
            </w:rPrChange>
          </w:rPr>
          <w:t>2、测试计划已制定完成，并经过评审；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167" w:author="严鑫能" w:date="2020-11-16T22:10:00Z"/>
          <w:rFonts w:ascii="宋体" w:hAnsi="宋体"/>
          <w:color w:val="808080" w:themeColor="background1" w:themeShade="80"/>
          <w:sz w:val="24"/>
          <w:rPrChange w:id="168" w:author="严鑫能" w:date="2020-11-16T22:14:00Z">
            <w:rPr>
              <w:ins w:id="169" w:author="严鑫能" w:date="2020-11-16T22:10:00Z"/>
              <w:rFonts w:ascii="宋体" w:hAnsi="宋体"/>
              <w:sz w:val="24"/>
            </w:rPr>
          </w:rPrChange>
        </w:rPr>
      </w:pPr>
      <w:ins w:id="170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171" w:author="严鑫能" w:date="2020-11-16T22:14:00Z">
              <w:rPr>
                <w:rFonts w:ascii="宋体" w:hAnsi="宋体" w:hint="eastAsia"/>
                <w:sz w:val="24"/>
              </w:rPr>
            </w:rPrChange>
          </w:rPr>
          <w:t>3、缺陷管理工具和管理规范已制定；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172" w:author="严鑫能" w:date="2020-11-16T22:10:00Z"/>
          <w:rFonts w:ascii="宋体" w:hAnsi="宋体"/>
          <w:color w:val="808080" w:themeColor="background1" w:themeShade="80"/>
          <w:sz w:val="24"/>
          <w:rPrChange w:id="173" w:author="严鑫能" w:date="2020-11-16T22:14:00Z">
            <w:rPr>
              <w:ins w:id="174" w:author="严鑫能" w:date="2020-11-16T22:10:00Z"/>
              <w:rFonts w:ascii="宋体" w:hAnsi="宋体"/>
              <w:sz w:val="24"/>
            </w:rPr>
          </w:rPrChange>
        </w:rPr>
      </w:pPr>
      <w:ins w:id="175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176" w:author="严鑫能" w:date="2020-11-16T22:14:00Z">
              <w:rPr>
                <w:rFonts w:ascii="宋体" w:hAnsi="宋体" w:hint="eastAsia"/>
                <w:sz w:val="24"/>
              </w:rPr>
            </w:rPrChange>
          </w:rPr>
          <w:t>4、测试所需的软、硬件环境已准备完毕；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177" w:author="严鑫能" w:date="2020-11-16T22:10:00Z"/>
          <w:rFonts w:ascii="宋体" w:hAnsi="宋体"/>
          <w:color w:val="808080" w:themeColor="background1" w:themeShade="80"/>
          <w:sz w:val="24"/>
          <w:rPrChange w:id="178" w:author="严鑫能" w:date="2020-11-16T22:14:00Z">
            <w:rPr>
              <w:ins w:id="179" w:author="严鑫能" w:date="2020-11-16T22:10:00Z"/>
              <w:rFonts w:ascii="宋体" w:hAnsi="宋体"/>
              <w:sz w:val="24"/>
            </w:rPr>
          </w:rPrChange>
        </w:rPr>
      </w:pPr>
      <w:ins w:id="180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181" w:author="严鑫能" w:date="2020-11-16T22:14:00Z">
              <w:rPr>
                <w:rFonts w:ascii="宋体" w:hAnsi="宋体" w:hint="eastAsia"/>
                <w:sz w:val="24"/>
              </w:rPr>
            </w:rPrChange>
          </w:rPr>
          <w:t>5、测试人员资源已经到位。</w:t>
        </w:r>
      </w:ins>
    </w:p>
    <w:p w:rsidR="00927165" w:rsidRPr="00927165" w:rsidRDefault="00927165" w:rsidP="00927165">
      <w:pPr>
        <w:numPr>
          <w:ilvl w:val="2"/>
          <w:numId w:val="2"/>
        </w:numPr>
        <w:tabs>
          <w:tab w:val="left" w:pos="425"/>
        </w:tabs>
        <w:spacing w:line="360" w:lineRule="auto"/>
        <w:outlineLvl w:val="0"/>
        <w:rPr>
          <w:ins w:id="182" w:author="严鑫能" w:date="2020-11-16T22:10:00Z"/>
          <w:color w:val="808080" w:themeColor="background1" w:themeShade="80"/>
          <w:sz w:val="24"/>
          <w:rPrChange w:id="183" w:author="严鑫能" w:date="2020-11-16T22:14:00Z">
            <w:rPr>
              <w:ins w:id="184" w:author="严鑫能" w:date="2020-11-16T22:10:00Z"/>
              <w:rFonts w:ascii="宋体" w:hAnsi="宋体"/>
              <w:bCs w:val="0"/>
              <w:sz w:val="24"/>
              <w:szCs w:val="24"/>
            </w:rPr>
          </w:rPrChange>
        </w:rPr>
        <w:pPrChange w:id="185" w:author="严鑫能" w:date="2020-11-16T22:12:00Z">
          <w:pPr>
            <w:pStyle w:val="3"/>
          </w:pPr>
        </w:pPrChange>
      </w:pPr>
      <w:bookmarkStart w:id="186" w:name="_Toc45611936"/>
      <w:ins w:id="187" w:author="严鑫能" w:date="2020-11-16T22:10:00Z">
        <w:r w:rsidRPr="00927165">
          <w:rPr>
            <w:rFonts w:hint="eastAsia"/>
            <w:color w:val="808080" w:themeColor="background1" w:themeShade="80"/>
            <w:sz w:val="24"/>
            <w:rPrChange w:id="188" w:author="严鑫能" w:date="2020-11-16T22:14:00Z">
              <w:rPr>
                <w:rFonts w:ascii="宋体" w:hAnsi="宋体" w:hint="eastAsia"/>
                <w:bCs w:val="0"/>
                <w:sz w:val="24"/>
                <w:szCs w:val="24"/>
              </w:rPr>
            </w:rPrChange>
          </w:rPr>
          <w:t>测试中止准则</w:t>
        </w:r>
        <w:bookmarkEnd w:id="186"/>
      </w:ins>
    </w:p>
    <w:p w:rsidR="00927165" w:rsidRPr="00927165" w:rsidRDefault="00927165" w:rsidP="00927165">
      <w:pPr>
        <w:numPr>
          <w:ilvl w:val="0"/>
          <w:numId w:val="135"/>
        </w:numPr>
        <w:spacing w:line="360" w:lineRule="auto"/>
        <w:rPr>
          <w:ins w:id="189" w:author="严鑫能" w:date="2020-11-16T22:10:00Z"/>
          <w:rFonts w:ascii="宋体" w:hAnsi="宋体" w:hint="eastAsia"/>
          <w:color w:val="808080" w:themeColor="background1" w:themeShade="80"/>
          <w:sz w:val="24"/>
          <w:rPrChange w:id="190" w:author="严鑫能" w:date="2020-11-16T22:14:00Z">
            <w:rPr>
              <w:ins w:id="191" w:author="严鑫能" w:date="2020-11-16T22:10:00Z"/>
              <w:rFonts w:ascii="宋体" w:hAnsi="宋体" w:hint="eastAsia"/>
              <w:sz w:val="24"/>
            </w:rPr>
          </w:rPrChange>
        </w:rPr>
      </w:pPr>
      <w:ins w:id="192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193" w:author="严鑫能" w:date="2020-11-16T22:14:00Z">
              <w:rPr>
                <w:rFonts w:ascii="宋体" w:hAnsi="宋体" w:hint="eastAsia"/>
                <w:sz w:val="24"/>
              </w:rPr>
            </w:rPrChange>
          </w:rPr>
          <w:t>被测系统出现大量的错误，或者流程走不通，无法进行下一步操作，测试暂停；</w:t>
        </w:r>
      </w:ins>
    </w:p>
    <w:p w:rsidR="00927165" w:rsidRPr="00927165" w:rsidRDefault="00927165" w:rsidP="00927165">
      <w:pPr>
        <w:numPr>
          <w:ilvl w:val="0"/>
          <w:numId w:val="135"/>
        </w:numPr>
        <w:spacing w:line="360" w:lineRule="auto"/>
        <w:rPr>
          <w:ins w:id="194" w:author="严鑫能" w:date="2020-11-16T22:10:00Z"/>
          <w:rFonts w:ascii="宋体" w:hAnsi="宋体"/>
          <w:color w:val="808080" w:themeColor="background1" w:themeShade="80"/>
          <w:sz w:val="24"/>
          <w:rPrChange w:id="195" w:author="严鑫能" w:date="2020-11-16T22:14:00Z">
            <w:rPr>
              <w:ins w:id="196" w:author="严鑫能" w:date="2020-11-16T22:10:00Z"/>
              <w:rFonts w:ascii="宋体" w:hAnsi="宋体"/>
              <w:sz w:val="24"/>
            </w:rPr>
          </w:rPrChange>
        </w:rPr>
      </w:pPr>
      <w:ins w:id="197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198" w:author="严鑫能" w:date="2020-11-16T22:14:00Z">
              <w:rPr>
                <w:rFonts w:ascii="宋体" w:hAnsi="宋体" w:hint="eastAsia"/>
                <w:sz w:val="24"/>
              </w:rPr>
            </w:rPrChange>
          </w:rPr>
          <w:t>测试环境遭到破坏，无法继续测试。</w:t>
        </w:r>
      </w:ins>
    </w:p>
    <w:p w:rsidR="00927165" w:rsidRPr="00927165" w:rsidRDefault="00927165" w:rsidP="00927165">
      <w:pPr>
        <w:numPr>
          <w:ilvl w:val="2"/>
          <w:numId w:val="2"/>
        </w:numPr>
        <w:tabs>
          <w:tab w:val="left" w:pos="425"/>
        </w:tabs>
        <w:spacing w:line="360" w:lineRule="auto"/>
        <w:outlineLvl w:val="0"/>
        <w:rPr>
          <w:ins w:id="199" w:author="严鑫能" w:date="2020-11-16T22:10:00Z"/>
          <w:color w:val="808080" w:themeColor="background1" w:themeShade="80"/>
          <w:sz w:val="24"/>
          <w:rPrChange w:id="200" w:author="严鑫能" w:date="2020-11-16T22:14:00Z">
            <w:rPr>
              <w:ins w:id="201" w:author="严鑫能" w:date="2020-11-16T22:10:00Z"/>
              <w:rFonts w:ascii="宋体" w:hAnsi="宋体"/>
              <w:bCs w:val="0"/>
              <w:sz w:val="24"/>
              <w:szCs w:val="24"/>
            </w:rPr>
          </w:rPrChange>
        </w:rPr>
        <w:pPrChange w:id="202" w:author="严鑫能" w:date="2020-11-16T22:12:00Z">
          <w:pPr>
            <w:pStyle w:val="3"/>
          </w:pPr>
        </w:pPrChange>
      </w:pPr>
      <w:bookmarkStart w:id="203" w:name="_Toc45611937"/>
      <w:ins w:id="204" w:author="严鑫能" w:date="2020-11-16T22:10:00Z">
        <w:r w:rsidRPr="00927165">
          <w:rPr>
            <w:rFonts w:hint="eastAsia"/>
            <w:color w:val="808080" w:themeColor="background1" w:themeShade="80"/>
            <w:sz w:val="24"/>
            <w:rPrChange w:id="205" w:author="严鑫能" w:date="2020-11-16T22:14:00Z">
              <w:rPr>
                <w:rFonts w:ascii="宋体" w:hAnsi="宋体" w:hint="eastAsia"/>
                <w:bCs w:val="0"/>
                <w:sz w:val="24"/>
                <w:szCs w:val="24"/>
              </w:rPr>
            </w:rPrChange>
          </w:rPr>
          <w:t>测试恢复标准</w:t>
        </w:r>
        <w:bookmarkEnd w:id="203"/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206" w:author="严鑫能" w:date="2020-11-16T22:10:00Z"/>
          <w:rFonts w:hint="eastAsia"/>
          <w:b/>
          <w:bCs/>
          <w:color w:val="808080" w:themeColor="background1" w:themeShade="80"/>
          <w:sz w:val="32"/>
          <w:szCs w:val="32"/>
          <w:rPrChange w:id="207" w:author="严鑫能" w:date="2020-11-16T22:14:00Z">
            <w:rPr>
              <w:ins w:id="208" w:author="严鑫能" w:date="2020-11-16T22:10:00Z"/>
              <w:rFonts w:hint="eastAsia"/>
              <w:b/>
              <w:bCs/>
              <w:sz w:val="32"/>
              <w:szCs w:val="32"/>
            </w:rPr>
          </w:rPrChange>
        </w:rPr>
      </w:pPr>
      <w:ins w:id="209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10" w:author="严鑫能" w:date="2020-11-16T22:14:00Z">
              <w:rPr>
                <w:rFonts w:ascii="宋体" w:hAnsi="宋体" w:hint="eastAsia"/>
                <w:sz w:val="24"/>
              </w:rPr>
            </w:rPrChange>
          </w:rPr>
          <w:t xml:space="preserve"> 测试环境或者程序已被修复，且产品基本功能经冒烟测试通过。 </w:t>
        </w:r>
        <w:r w:rsidRPr="00927165">
          <w:rPr>
            <w:b/>
            <w:bCs/>
            <w:color w:val="808080" w:themeColor="background1" w:themeShade="80"/>
            <w:sz w:val="32"/>
            <w:szCs w:val="32"/>
            <w:rPrChange w:id="211" w:author="严鑫能" w:date="2020-11-16T22:14:00Z">
              <w:rPr>
                <w:b/>
                <w:bCs/>
                <w:sz w:val="32"/>
                <w:szCs w:val="32"/>
              </w:rPr>
            </w:rPrChange>
          </w:rPr>
          <w:t xml:space="preserve">     </w:t>
        </w:r>
      </w:ins>
    </w:p>
    <w:p w:rsidR="00927165" w:rsidRPr="00927165" w:rsidRDefault="00927165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ins w:id="212" w:author="严鑫能" w:date="2020-11-16T22:10:00Z"/>
          <w:color w:val="808080" w:themeColor="background1" w:themeShade="80"/>
          <w:sz w:val="24"/>
          <w:rPrChange w:id="213" w:author="严鑫能" w:date="2020-11-16T22:14:00Z">
            <w:rPr>
              <w:ins w:id="214" w:author="严鑫能" w:date="2020-11-16T22:10:00Z"/>
              <w:rFonts w:ascii="宋体" w:hAnsi="宋体"/>
              <w:sz w:val="24"/>
              <w:szCs w:val="24"/>
            </w:rPr>
          </w:rPrChange>
        </w:rPr>
        <w:pPrChange w:id="215" w:author="严鑫能" w:date="2020-11-16T22:12:00Z">
          <w:pPr>
            <w:pStyle w:val="3"/>
          </w:pPr>
        </w:pPrChange>
      </w:pPr>
      <w:bookmarkStart w:id="216" w:name="_Toc45611938"/>
      <w:ins w:id="217" w:author="严鑫能" w:date="2020-11-16T22:10:00Z">
        <w:r w:rsidRPr="00927165">
          <w:rPr>
            <w:rFonts w:hint="eastAsia"/>
            <w:color w:val="808080" w:themeColor="background1" w:themeShade="80"/>
            <w:sz w:val="24"/>
            <w:rPrChange w:id="218" w:author="严鑫能" w:date="2020-11-16T22:14:00Z">
              <w:rPr>
                <w:rFonts w:ascii="宋体" w:hAnsi="宋体" w:hint="eastAsia"/>
                <w:sz w:val="24"/>
                <w:szCs w:val="24"/>
              </w:rPr>
            </w:rPrChange>
          </w:rPr>
          <w:t>缺陷处理过程</w:t>
        </w:r>
        <w:bookmarkEnd w:id="216"/>
      </w:ins>
    </w:p>
    <w:p w:rsidR="00927165" w:rsidRPr="00927165" w:rsidRDefault="00927165" w:rsidP="00927165">
      <w:pPr>
        <w:widowControl/>
        <w:shd w:val="clear" w:color="auto" w:fill="FFFFFF"/>
        <w:spacing w:line="360" w:lineRule="auto"/>
        <w:ind w:firstLineChars="200" w:firstLine="480"/>
        <w:rPr>
          <w:ins w:id="219" w:author="严鑫能" w:date="2020-11-16T22:10:00Z"/>
          <w:rFonts w:ascii="宋体" w:hAnsi="宋体"/>
          <w:color w:val="808080" w:themeColor="background1" w:themeShade="80"/>
          <w:sz w:val="24"/>
          <w:rPrChange w:id="220" w:author="严鑫能" w:date="2020-11-16T22:14:00Z">
            <w:rPr>
              <w:ins w:id="221" w:author="严鑫能" w:date="2020-11-16T22:10:00Z"/>
              <w:rFonts w:ascii="宋体" w:hAnsi="宋体"/>
              <w:sz w:val="24"/>
            </w:rPr>
          </w:rPrChange>
        </w:rPr>
      </w:pPr>
      <w:ins w:id="222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23" w:author="严鑫能" w:date="2020-11-16T22:14:00Z">
              <w:rPr>
                <w:rFonts w:ascii="宋体" w:hAnsi="宋体" w:hint="eastAsia"/>
                <w:sz w:val="24"/>
              </w:rPr>
            </w:rPrChange>
          </w:rPr>
          <w:t>本项目对系统进行多轮测试，测试过程需做缺陷跟踪，特定义缺陷处理过程如下：</w:t>
        </w:r>
      </w:ins>
    </w:p>
    <w:p w:rsidR="00927165" w:rsidRPr="00927165" w:rsidRDefault="00927165" w:rsidP="00927165">
      <w:pPr>
        <w:widowControl/>
        <w:numPr>
          <w:ilvl w:val="0"/>
          <w:numId w:val="134"/>
        </w:numPr>
        <w:shd w:val="clear" w:color="auto" w:fill="FFFFFF"/>
        <w:spacing w:line="360" w:lineRule="auto"/>
        <w:rPr>
          <w:ins w:id="224" w:author="严鑫能" w:date="2020-11-16T22:10:00Z"/>
          <w:rFonts w:ascii="宋体" w:hAnsi="宋体"/>
          <w:color w:val="808080" w:themeColor="background1" w:themeShade="80"/>
          <w:sz w:val="24"/>
          <w:rPrChange w:id="225" w:author="严鑫能" w:date="2020-11-16T22:14:00Z">
            <w:rPr>
              <w:ins w:id="226" w:author="严鑫能" w:date="2020-11-16T22:10:00Z"/>
              <w:rFonts w:ascii="宋体" w:hAnsi="宋体"/>
              <w:sz w:val="24"/>
            </w:rPr>
          </w:rPrChange>
        </w:rPr>
      </w:pPr>
      <w:ins w:id="227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28" w:author="严鑫能" w:date="2020-11-16T22:14:00Z">
              <w:rPr>
                <w:rFonts w:ascii="宋体" w:hAnsi="宋体" w:hint="eastAsia"/>
                <w:sz w:val="24"/>
              </w:rPr>
            </w:rPrChange>
          </w:rPr>
          <w:t>测试人员每天提交bug，跟踪并验证直至缺陷被关闭或被保留。开发人员周期性提交更改缺陷的版本，测试人员在新版本上验证缺陷；</w:t>
        </w:r>
      </w:ins>
    </w:p>
    <w:p w:rsidR="00927165" w:rsidRPr="00927165" w:rsidRDefault="00927165" w:rsidP="00927165">
      <w:pPr>
        <w:widowControl/>
        <w:numPr>
          <w:ilvl w:val="0"/>
          <w:numId w:val="134"/>
        </w:numPr>
        <w:shd w:val="clear" w:color="auto" w:fill="FFFFFF"/>
        <w:spacing w:line="360" w:lineRule="auto"/>
        <w:rPr>
          <w:ins w:id="229" w:author="严鑫能" w:date="2020-11-16T22:10:00Z"/>
          <w:rFonts w:ascii="宋体" w:hAnsi="宋体"/>
          <w:color w:val="808080" w:themeColor="background1" w:themeShade="80"/>
          <w:sz w:val="24"/>
          <w:rPrChange w:id="230" w:author="严鑫能" w:date="2020-11-16T22:14:00Z">
            <w:rPr>
              <w:ins w:id="231" w:author="严鑫能" w:date="2020-11-16T22:10:00Z"/>
              <w:rFonts w:ascii="宋体" w:hAnsi="宋体"/>
              <w:sz w:val="24"/>
            </w:rPr>
          </w:rPrChange>
        </w:rPr>
      </w:pPr>
      <w:ins w:id="232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33" w:author="严鑫能" w:date="2020-11-16T22:14:00Z">
              <w:rPr>
                <w:rFonts w:ascii="宋体" w:hAnsi="宋体" w:hint="eastAsia"/>
                <w:sz w:val="24"/>
              </w:rPr>
            </w:rPrChange>
          </w:rPr>
          <w:t>回归测试阶段，系统测试阶段完成后，产品进入回归测试阶段。测试人员对修改后的产品进行重新功能验证，验证在修改缺陷的同时，有没有引入新的问题，或验证在上一个版本中未发现的缺陷，是否在后一版本中出现；</w:t>
        </w:r>
      </w:ins>
    </w:p>
    <w:p w:rsidR="00927165" w:rsidRPr="00927165" w:rsidRDefault="00927165" w:rsidP="00927165">
      <w:pPr>
        <w:widowControl/>
        <w:numPr>
          <w:ilvl w:val="0"/>
          <w:numId w:val="134"/>
        </w:numPr>
        <w:shd w:val="clear" w:color="auto" w:fill="FFFFFF"/>
        <w:spacing w:line="360" w:lineRule="auto"/>
        <w:rPr>
          <w:ins w:id="234" w:author="严鑫能" w:date="2020-11-16T22:10:00Z"/>
          <w:rFonts w:ascii="宋体" w:hAnsi="宋体"/>
          <w:color w:val="808080" w:themeColor="background1" w:themeShade="80"/>
          <w:sz w:val="24"/>
          <w:rPrChange w:id="235" w:author="严鑫能" w:date="2020-11-16T22:14:00Z">
            <w:rPr>
              <w:ins w:id="236" w:author="严鑫能" w:date="2020-11-16T22:10:00Z"/>
              <w:rFonts w:ascii="宋体" w:hAnsi="宋体"/>
              <w:sz w:val="24"/>
            </w:rPr>
          </w:rPrChange>
        </w:rPr>
      </w:pPr>
      <w:ins w:id="237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38" w:author="严鑫能" w:date="2020-11-16T22:14:00Z">
              <w:rPr>
                <w:rFonts w:ascii="宋体" w:hAnsi="宋体" w:hint="eastAsia"/>
                <w:sz w:val="24"/>
              </w:rPr>
            </w:rPrChange>
          </w:rPr>
          <w:t>测试过程中，发现用例与实际功能不符，要及时与需求确认，更新测试用例；</w:t>
        </w:r>
      </w:ins>
    </w:p>
    <w:p w:rsidR="00927165" w:rsidRPr="00927165" w:rsidRDefault="00927165" w:rsidP="00927165">
      <w:pPr>
        <w:widowControl/>
        <w:numPr>
          <w:ilvl w:val="0"/>
          <w:numId w:val="134"/>
        </w:numPr>
        <w:shd w:val="clear" w:color="auto" w:fill="FFFFFF"/>
        <w:spacing w:line="360" w:lineRule="auto"/>
        <w:rPr>
          <w:ins w:id="239" w:author="严鑫能" w:date="2020-11-16T22:10:00Z"/>
          <w:rFonts w:ascii="宋体" w:hAnsi="宋体" w:hint="eastAsia"/>
          <w:color w:val="808080" w:themeColor="background1" w:themeShade="80"/>
          <w:sz w:val="24"/>
          <w:rPrChange w:id="240" w:author="严鑫能" w:date="2020-11-16T22:14:00Z">
            <w:rPr>
              <w:ins w:id="241" w:author="严鑫能" w:date="2020-11-16T22:10:00Z"/>
              <w:rFonts w:ascii="宋体" w:hAnsi="宋体" w:hint="eastAsia"/>
              <w:sz w:val="24"/>
            </w:rPr>
          </w:rPrChange>
        </w:rPr>
      </w:pPr>
      <w:ins w:id="242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43" w:author="严鑫能" w:date="2020-11-16T22:14:00Z">
              <w:rPr>
                <w:rFonts w:ascii="宋体" w:hAnsi="宋体" w:hint="eastAsia"/>
                <w:sz w:val="24"/>
              </w:rPr>
            </w:rPrChange>
          </w:rPr>
          <w:t xml:space="preserve">测试结束，测试人员应将缺陷统一整理并提交至文档库备份。 </w:t>
        </w:r>
      </w:ins>
    </w:p>
    <w:p w:rsidR="00927165" w:rsidRPr="00927165" w:rsidRDefault="00927165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ins w:id="244" w:author="严鑫能" w:date="2020-11-16T22:10:00Z"/>
          <w:color w:val="808080" w:themeColor="background1" w:themeShade="80"/>
          <w:sz w:val="24"/>
          <w:rPrChange w:id="245" w:author="严鑫能" w:date="2020-11-16T22:14:00Z">
            <w:rPr>
              <w:ins w:id="246" w:author="严鑫能" w:date="2020-11-16T22:10:00Z"/>
              <w:rFonts w:ascii="宋体" w:hAnsi="宋体"/>
              <w:sz w:val="24"/>
              <w:szCs w:val="24"/>
            </w:rPr>
          </w:rPrChange>
        </w:rPr>
        <w:pPrChange w:id="247" w:author="严鑫能" w:date="2020-11-16T22:13:00Z">
          <w:pPr>
            <w:pStyle w:val="3"/>
          </w:pPr>
        </w:pPrChange>
      </w:pPr>
      <w:bookmarkStart w:id="248" w:name="_Toc45611939"/>
      <w:ins w:id="249" w:author="严鑫能" w:date="2020-11-16T22:10:00Z">
        <w:r w:rsidRPr="00927165">
          <w:rPr>
            <w:rFonts w:hint="eastAsia"/>
            <w:color w:val="808080" w:themeColor="background1" w:themeShade="80"/>
            <w:sz w:val="24"/>
            <w:rPrChange w:id="250" w:author="严鑫能" w:date="2020-11-16T22:14:00Z">
              <w:rPr>
                <w:rFonts w:ascii="宋体" w:hAnsi="宋体" w:hint="eastAsia"/>
                <w:sz w:val="24"/>
                <w:szCs w:val="24"/>
              </w:rPr>
            </w:rPrChange>
          </w:rPr>
          <w:t>测试策略</w:t>
        </w:r>
        <w:bookmarkEnd w:id="248"/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251" w:author="严鑫能" w:date="2020-11-16T22:10:00Z"/>
          <w:rFonts w:ascii="宋体" w:hAnsi="宋体"/>
          <w:color w:val="808080" w:themeColor="background1" w:themeShade="80"/>
          <w:sz w:val="24"/>
          <w:rPrChange w:id="252" w:author="严鑫能" w:date="2020-11-16T22:14:00Z">
            <w:rPr>
              <w:ins w:id="253" w:author="严鑫能" w:date="2020-11-16T22:10:00Z"/>
              <w:rFonts w:ascii="宋体" w:hAnsi="宋体"/>
              <w:sz w:val="24"/>
            </w:rPr>
          </w:rPrChange>
        </w:rPr>
      </w:pPr>
      <w:ins w:id="254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55" w:author="严鑫能" w:date="2020-11-16T22:14:00Z">
              <w:rPr>
                <w:rFonts w:ascii="宋体" w:hAnsi="宋体" w:hint="eastAsia"/>
                <w:sz w:val="24"/>
              </w:rPr>
            </w:rPrChange>
          </w:rPr>
          <w:t>本次测试整体策略为黑盒测试策略，按照测试类型分别描述，详见如下：</w:t>
        </w:r>
      </w:ins>
    </w:p>
    <w:p w:rsidR="00927165" w:rsidRPr="00927165" w:rsidRDefault="00927165" w:rsidP="00927165">
      <w:pPr>
        <w:spacing w:line="360" w:lineRule="auto"/>
        <w:ind w:firstLineChars="200" w:firstLine="482"/>
        <w:rPr>
          <w:ins w:id="256" w:author="严鑫能" w:date="2020-11-16T22:10:00Z"/>
          <w:rFonts w:ascii="宋体" w:hAnsi="宋体"/>
          <w:b/>
          <w:color w:val="808080" w:themeColor="background1" w:themeShade="80"/>
          <w:sz w:val="24"/>
          <w:rPrChange w:id="257" w:author="严鑫能" w:date="2020-11-16T22:14:00Z">
            <w:rPr>
              <w:ins w:id="258" w:author="严鑫能" w:date="2020-11-16T22:10:00Z"/>
              <w:rFonts w:ascii="宋体" w:hAnsi="宋体"/>
              <w:b/>
              <w:sz w:val="24"/>
            </w:rPr>
          </w:rPrChange>
        </w:rPr>
      </w:pPr>
      <w:ins w:id="259" w:author="严鑫能" w:date="2020-11-16T22:10:00Z">
        <w:r w:rsidRPr="00927165">
          <w:rPr>
            <w:rFonts w:ascii="宋体" w:hAnsi="宋体"/>
            <w:b/>
            <w:color w:val="808080" w:themeColor="background1" w:themeShade="80"/>
            <w:sz w:val="24"/>
            <w:rPrChange w:id="260" w:author="严鑫能" w:date="2020-11-16T22:14:00Z">
              <w:rPr>
                <w:rFonts w:ascii="宋体" w:hAnsi="宋体"/>
                <w:b/>
                <w:sz w:val="24"/>
              </w:rPr>
            </w:rPrChange>
          </w:rPr>
          <w:t>功能测试策略：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261" w:author="严鑫能" w:date="2020-11-16T22:10:00Z"/>
          <w:rFonts w:ascii="宋体" w:hAnsi="宋体"/>
          <w:color w:val="808080" w:themeColor="background1" w:themeShade="80"/>
          <w:sz w:val="24"/>
          <w:rPrChange w:id="262" w:author="严鑫能" w:date="2020-11-16T22:14:00Z">
            <w:rPr>
              <w:ins w:id="263" w:author="严鑫能" w:date="2020-11-16T22:10:00Z"/>
              <w:rFonts w:ascii="宋体" w:hAnsi="宋体"/>
              <w:sz w:val="24"/>
            </w:rPr>
          </w:rPrChange>
        </w:rPr>
      </w:pPr>
      <w:ins w:id="264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65" w:author="严鑫能" w:date="2020-11-16T22:14:00Z">
              <w:rPr>
                <w:rFonts w:ascii="宋体" w:hAnsi="宋体" w:hint="eastAsia"/>
                <w:sz w:val="24"/>
              </w:rPr>
            </w:rPrChange>
          </w:rPr>
          <w:t>使用有效和无效的数据执行功能测试各个用例，验证业务规则，确保测试范围内的功能满足需求，且运行正常。</w:t>
        </w:r>
      </w:ins>
    </w:p>
    <w:p w:rsidR="00927165" w:rsidRPr="00927165" w:rsidRDefault="00927165" w:rsidP="00927165">
      <w:pPr>
        <w:spacing w:line="360" w:lineRule="auto"/>
        <w:ind w:firstLineChars="200" w:firstLine="482"/>
        <w:rPr>
          <w:ins w:id="266" w:author="严鑫能" w:date="2020-11-16T22:10:00Z"/>
          <w:rFonts w:ascii="宋体" w:hAnsi="宋体"/>
          <w:b/>
          <w:color w:val="808080" w:themeColor="background1" w:themeShade="80"/>
          <w:sz w:val="24"/>
          <w:rPrChange w:id="267" w:author="严鑫能" w:date="2020-11-16T22:14:00Z">
            <w:rPr>
              <w:ins w:id="268" w:author="严鑫能" w:date="2020-11-16T22:10:00Z"/>
              <w:rFonts w:ascii="宋体" w:hAnsi="宋体"/>
              <w:b/>
              <w:sz w:val="24"/>
            </w:rPr>
          </w:rPrChange>
        </w:rPr>
      </w:pPr>
      <w:ins w:id="269" w:author="严鑫能" w:date="2020-11-16T22:10:00Z">
        <w:r w:rsidRPr="00927165">
          <w:rPr>
            <w:rFonts w:ascii="宋体" w:hAnsi="宋体"/>
            <w:b/>
            <w:color w:val="808080" w:themeColor="background1" w:themeShade="80"/>
            <w:sz w:val="24"/>
            <w:rPrChange w:id="270" w:author="严鑫能" w:date="2020-11-16T22:14:00Z">
              <w:rPr>
                <w:rFonts w:ascii="宋体" w:hAnsi="宋体"/>
                <w:b/>
                <w:sz w:val="24"/>
              </w:rPr>
            </w:rPrChange>
          </w:rPr>
          <w:t>性能测试策略：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271" w:author="严鑫能" w:date="2020-11-16T22:10:00Z"/>
          <w:rFonts w:ascii="宋体" w:hAnsi="宋体"/>
          <w:color w:val="808080" w:themeColor="background1" w:themeShade="80"/>
          <w:sz w:val="24"/>
          <w:rPrChange w:id="272" w:author="严鑫能" w:date="2020-11-16T22:14:00Z">
            <w:rPr>
              <w:ins w:id="273" w:author="严鑫能" w:date="2020-11-16T22:10:00Z"/>
              <w:rFonts w:ascii="宋体" w:hAnsi="宋体"/>
              <w:sz w:val="24"/>
            </w:rPr>
          </w:rPrChange>
        </w:rPr>
      </w:pPr>
      <w:ins w:id="274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75" w:author="严鑫能" w:date="2020-11-16T22:14:00Z">
              <w:rPr>
                <w:rFonts w:ascii="宋体" w:hAnsi="宋体" w:hint="eastAsia"/>
                <w:sz w:val="24"/>
              </w:rPr>
            </w:rPrChange>
          </w:rPr>
          <w:lastRenderedPageBreak/>
          <w:t>根据</w:t>
        </w:r>
      </w:ins>
      <w:ins w:id="276" w:author="严鑫能" w:date="2020-11-16T22:13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77" w:author="严鑫能" w:date="2020-11-16T22:14:00Z">
              <w:rPr>
                <w:rFonts w:ascii="宋体" w:hAnsi="宋体" w:hint="eastAsia"/>
                <w:sz w:val="24"/>
              </w:rPr>
            </w:rPrChange>
          </w:rPr>
          <w:t>《</w:t>
        </w:r>
      </w:ins>
      <w:ins w:id="278" w:author="严鑫能" w:date="2020-11-16T22:10:00Z">
        <w:r w:rsidRPr="00927165">
          <w:rPr>
            <w:color w:val="808080" w:themeColor="background1" w:themeShade="80"/>
            <w:sz w:val="24"/>
            <w:rPrChange w:id="279" w:author="严鑫能" w:date="2020-11-16T22:14:00Z">
              <w:rPr>
                <w:sz w:val="24"/>
              </w:rPr>
            </w:rPrChange>
          </w:rPr>
          <w:t>软件</w:t>
        </w:r>
        <w:r w:rsidRPr="00927165">
          <w:rPr>
            <w:bCs/>
            <w:color w:val="808080" w:themeColor="background1" w:themeShade="80"/>
            <w:sz w:val="24"/>
            <w:rPrChange w:id="280" w:author="严鑫能" w:date="2020-11-16T22:14:00Z">
              <w:rPr>
                <w:bCs/>
                <w:sz w:val="24"/>
              </w:rPr>
            </w:rPrChange>
          </w:rPr>
          <w:t>需求规范》</w:t>
        </w:r>
        <w:r w:rsidRPr="00927165">
          <w:rPr>
            <w:rFonts w:ascii="宋体" w:hAnsi="宋体" w:hint="eastAsia"/>
            <w:color w:val="808080" w:themeColor="background1" w:themeShade="80"/>
            <w:sz w:val="24"/>
            <w:rPrChange w:id="281" w:author="严鑫能" w:date="2020-11-16T22:14:00Z">
              <w:rPr>
                <w:rFonts w:ascii="宋体" w:hAnsi="宋体" w:hint="eastAsia"/>
                <w:sz w:val="24"/>
              </w:rPr>
            </w:rPrChange>
          </w:rPr>
          <w:t>，确定核心业务功能，并分别进行单业务基准测试、核心业务场景测试和综合业务场景测试，确保软件满足性能要求。</w:t>
        </w:r>
      </w:ins>
    </w:p>
    <w:p w:rsidR="00927165" w:rsidRPr="00927165" w:rsidRDefault="00927165" w:rsidP="00927165">
      <w:pPr>
        <w:spacing w:line="360" w:lineRule="auto"/>
        <w:ind w:firstLineChars="200" w:firstLine="482"/>
        <w:rPr>
          <w:ins w:id="282" w:author="严鑫能" w:date="2020-11-16T22:10:00Z"/>
          <w:rFonts w:ascii="宋体" w:hAnsi="宋体"/>
          <w:b/>
          <w:color w:val="808080" w:themeColor="background1" w:themeShade="80"/>
          <w:sz w:val="24"/>
          <w:rPrChange w:id="283" w:author="严鑫能" w:date="2020-11-16T22:14:00Z">
            <w:rPr>
              <w:ins w:id="284" w:author="严鑫能" w:date="2020-11-16T22:10:00Z"/>
              <w:rFonts w:ascii="宋体" w:hAnsi="宋体"/>
              <w:b/>
              <w:sz w:val="24"/>
            </w:rPr>
          </w:rPrChange>
        </w:rPr>
      </w:pPr>
      <w:ins w:id="285" w:author="严鑫能" w:date="2020-11-16T22:10:00Z">
        <w:r w:rsidRPr="00927165">
          <w:rPr>
            <w:rFonts w:ascii="宋体" w:hAnsi="宋体" w:hint="eastAsia"/>
            <w:b/>
            <w:color w:val="808080" w:themeColor="background1" w:themeShade="80"/>
            <w:sz w:val="24"/>
            <w:rPrChange w:id="286" w:author="严鑫能" w:date="2020-11-16T22:14:00Z">
              <w:rPr>
                <w:rFonts w:ascii="宋体" w:hAnsi="宋体" w:hint="eastAsia"/>
                <w:b/>
                <w:sz w:val="24"/>
              </w:rPr>
            </w:rPrChange>
          </w:rPr>
          <w:t>易用性测试策略：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287" w:author="严鑫能" w:date="2020-11-16T22:10:00Z"/>
          <w:rFonts w:ascii="宋体" w:hAnsi="宋体" w:hint="eastAsia"/>
          <w:color w:val="808080" w:themeColor="background1" w:themeShade="80"/>
          <w:sz w:val="24"/>
          <w:rPrChange w:id="288" w:author="严鑫能" w:date="2020-11-16T22:14:00Z">
            <w:rPr>
              <w:ins w:id="289" w:author="严鑫能" w:date="2020-11-16T22:10:00Z"/>
              <w:rFonts w:ascii="宋体" w:hAnsi="宋体" w:hint="eastAsia"/>
              <w:sz w:val="24"/>
            </w:rPr>
          </w:rPrChange>
        </w:rPr>
      </w:pPr>
      <w:ins w:id="290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291" w:author="严鑫能" w:date="2020-11-16T22:14:00Z">
              <w:rPr>
                <w:rFonts w:ascii="宋体" w:hAnsi="宋体" w:hint="eastAsia"/>
                <w:sz w:val="24"/>
              </w:rPr>
            </w:rPrChange>
          </w:rPr>
          <w:t>调研真实用户操作习惯、模拟真实用户、无经验用户进行操作，测试系统的易用性，确保前台操作符合易用性标准。</w:t>
        </w:r>
      </w:ins>
    </w:p>
    <w:p w:rsidR="00927165" w:rsidRPr="00927165" w:rsidRDefault="00927165" w:rsidP="00927165">
      <w:pPr>
        <w:spacing w:line="360" w:lineRule="auto"/>
        <w:ind w:firstLineChars="200" w:firstLine="482"/>
        <w:rPr>
          <w:ins w:id="292" w:author="严鑫能" w:date="2020-11-16T22:10:00Z"/>
          <w:rFonts w:ascii="宋体" w:hAnsi="宋体"/>
          <w:b/>
          <w:color w:val="808080" w:themeColor="background1" w:themeShade="80"/>
          <w:sz w:val="24"/>
          <w:rPrChange w:id="293" w:author="严鑫能" w:date="2020-11-16T22:14:00Z">
            <w:rPr>
              <w:ins w:id="294" w:author="严鑫能" w:date="2020-11-16T22:10:00Z"/>
              <w:rFonts w:ascii="宋体" w:hAnsi="宋体"/>
              <w:b/>
              <w:sz w:val="24"/>
            </w:rPr>
          </w:rPrChange>
        </w:rPr>
      </w:pPr>
      <w:ins w:id="295" w:author="严鑫能" w:date="2020-11-16T22:10:00Z">
        <w:r w:rsidRPr="00927165">
          <w:rPr>
            <w:rFonts w:ascii="宋体" w:hAnsi="宋体"/>
            <w:b/>
            <w:color w:val="808080" w:themeColor="background1" w:themeShade="80"/>
            <w:sz w:val="24"/>
            <w:rPrChange w:id="296" w:author="严鑫能" w:date="2020-11-16T22:14:00Z">
              <w:rPr>
                <w:rFonts w:ascii="宋体" w:hAnsi="宋体"/>
                <w:b/>
                <w:sz w:val="24"/>
              </w:rPr>
            </w:rPrChange>
          </w:rPr>
          <w:t>安全性测试策略：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297" w:author="严鑫能" w:date="2020-11-16T22:10:00Z"/>
          <w:rFonts w:ascii="宋体" w:hAnsi="宋体"/>
          <w:color w:val="808080" w:themeColor="background1" w:themeShade="80"/>
          <w:sz w:val="24"/>
          <w:rPrChange w:id="298" w:author="严鑫能" w:date="2020-11-16T22:14:00Z">
            <w:rPr>
              <w:ins w:id="299" w:author="严鑫能" w:date="2020-11-16T22:10:00Z"/>
              <w:rFonts w:ascii="宋体" w:hAnsi="宋体"/>
              <w:sz w:val="24"/>
            </w:rPr>
          </w:rPrChange>
        </w:rPr>
      </w:pPr>
      <w:ins w:id="300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301" w:author="严鑫能" w:date="2020-11-16T22:14:00Z">
              <w:rPr>
                <w:rFonts w:ascii="宋体" w:hAnsi="宋体" w:hint="eastAsia"/>
                <w:sz w:val="24"/>
              </w:rPr>
            </w:rPrChange>
          </w:rPr>
          <w:t>1、应用程序级别的安全性：检查用户只能访问其所属用户类型已被授权访问的那些功能或数据。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302" w:author="严鑫能" w:date="2020-11-16T22:10:00Z"/>
          <w:rFonts w:ascii="宋体" w:hAnsi="宋体" w:hint="eastAsia"/>
          <w:color w:val="808080" w:themeColor="background1" w:themeShade="80"/>
          <w:sz w:val="24"/>
          <w:rPrChange w:id="303" w:author="严鑫能" w:date="2020-11-16T22:14:00Z">
            <w:rPr>
              <w:ins w:id="304" w:author="严鑫能" w:date="2020-11-16T22:10:00Z"/>
              <w:rFonts w:ascii="宋体" w:hAnsi="宋体" w:hint="eastAsia"/>
              <w:sz w:val="24"/>
            </w:rPr>
          </w:rPrChange>
        </w:rPr>
      </w:pPr>
      <w:ins w:id="305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306" w:author="严鑫能" w:date="2020-11-16T22:14:00Z">
              <w:rPr>
                <w:rFonts w:ascii="宋体" w:hAnsi="宋体" w:hint="eastAsia"/>
                <w:sz w:val="24"/>
              </w:rPr>
            </w:rPrChange>
          </w:rPr>
          <w:t>2、系统级别的安全性：检查只有具备应用程序访问权限的用户才能访问应用程序。</w:t>
        </w:r>
      </w:ins>
    </w:p>
    <w:p w:rsidR="00927165" w:rsidRPr="00927165" w:rsidRDefault="00927165" w:rsidP="00927165">
      <w:pPr>
        <w:spacing w:line="360" w:lineRule="auto"/>
        <w:ind w:firstLineChars="200" w:firstLine="482"/>
        <w:rPr>
          <w:ins w:id="307" w:author="严鑫能" w:date="2020-11-16T22:10:00Z"/>
          <w:rFonts w:ascii="宋体" w:hAnsi="宋体"/>
          <w:b/>
          <w:color w:val="808080" w:themeColor="background1" w:themeShade="80"/>
          <w:sz w:val="24"/>
          <w:rPrChange w:id="308" w:author="严鑫能" w:date="2020-11-16T22:14:00Z">
            <w:rPr>
              <w:ins w:id="309" w:author="严鑫能" w:date="2020-11-16T22:10:00Z"/>
              <w:rFonts w:ascii="宋体" w:hAnsi="宋体"/>
              <w:b/>
              <w:sz w:val="24"/>
            </w:rPr>
          </w:rPrChange>
        </w:rPr>
      </w:pPr>
      <w:ins w:id="310" w:author="严鑫能" w:date="2020-11-16T22:10:00Z">
        <w:r w:rsidRPr="00927165">
          <w:rPr>
            <w:rFonts w:ascii="宋体" w:hAnsi="宋体" w:hint="eastAsia"/>
            <w:b/>
            <w:color w:val="808080" w:themeColor="background1" w:themeShade="80"/>
            <w:sz w:val="24"/>
            <w:rPrChange w:id="311" w:author="严鑫能" w:date="2020-11-16T22:14:00Z">
              <w:rPr>
                <w:rFonts w:ascii="宋体" w:hAnsi="宋体" w:hint="eastAsia"/>
                <w:b/>
                <w:sz w:val="24"/>
              </w:rPr>
            </w:rPrChange>
          </w:rPr>
          <w:t>可靠性测试策略：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312" w:author="严鑫能" w:date="2020-11-16T22:10:00Z"/>
          <w:rFonts w:ascii="宋体" w:hAnsi="宋体" w:hint="eastAsia"/>
          <w:color w:val="808080" w:themeColor="background1" w:themeShade="80"/>
          <w:sz w:val="24"/>
          <w:rPrChange w:id="313" w:author="严鑫能" w:date="2020-11-16T22:14:00Z">
            <w:rPr>
              <w:ins w:id="314" w:author="严鑫能" w:date="2020-11-16T22:10:00Z"/>
              <w:rFonts w:ascii="宋体" w:hAnsi="宋体" w:hint="eastAsia"/>
              <w:sz w:val="24"/>
            </w:rPr>
          </w:rPrChange>
        </w:rPr>
      </w:pPr>
      <w:ins w:id="315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316" w:author="严鑫能" w:date="2020-11-16T22:14:00Z">
              <w:rPr>
                <w:rFonts w:ascii="宋体" w:hAnsi="宋体" w:hint="eastAsia"/>
                <w:sz w:val="24"/>
              </w:rPr>
            </w:rPrChange>
          </w:rPr>
          <w:t>根据</w:t>
        </w:r>
        <w:r w:rsidRPr="00927165">
          <w:rPr>
            <w:rFonts w:hint="eastAsia"/>
            <w:bCs/>
            <w:color w:val="808080" w:themeColor="background1" w:themeShade="80"/>
            <w:sz w:val="24"/>
            <w:rPrChange w:id="317" w:author="严鑫能" w:date="2020-11-16T22:14:00Z">
              <w:rPr>
                <w:rFonts w:hint="eastAsia"/>
                <w:bCs/>
                <w:sz w:val="24"/>
              </w:rPr>
            </w:rPrChange>
          </w:rPr>
          <w:t>《</w:t>
        </w:r>
      </w:ins>
      <w:ins w:id="318" w:author="严鑫能" w:date="2020-11-16T22:14:00Z">
        <w:r w:rsidRPr="00927165">
          <w:rPr>
            <w:color w:val="808080" w:themeColor="background1" w:themeShade="80"/>
            <w:sz w:val="24"/>
            <w:rPrChange w:id="319" w:author="严鑫能" w:date="2020-11-16T22:14:00Z">
              <w:rPr>
                <w:sz w:val="24"/>
              </w:rPr>
            </w:rPrChange>
          </w:rPr>
          <w:t>软件</w:t>
        </w:r>
        <w:r w:rsidRPr="00927165">
          <w:rPr>
            <w:bCs/>
            <w:color w:val="808080" w:themeColor="background1" w:themeShade="80"/>
            <w:sz w:val="24"/>
            <w:rPrChange w:id="320" w:author="严鑫能" w:date="2020-11-16T22:14:00Z">
              <w:rPr>
                <w:bCs/>
                <w:sz w:val="24"/>
              </w:rPr>
            </w:rPrChange>
          </w:rPr>
          <w:t>需求规范</w:t>
        </w:r>
      </w:ins>
      <w:ins w:id="321" w:author="严鑫能" w:date="2020-11-16T22:10:00Z">
        <w:r w:rsidRPr="00927165">
          <w:rPr>
            <w:rFonts w:hint="eastAsia"/>
            <w:bCs/>
            <w:color w:val="808080" w:themeColor="background1" w:themeShade="80"/>
            <w:sz w:val="24"/>
            <w:rPrChange w:id="322" w:author="严鑫能" w:date="2020-11-16T22:14:00Z">
              <w:rPr>
                <w:rFonts w:hint="eastAsia"/>
                <w:bCs/>
                <w:sz w:val="24"/>
              </w:rPr>
            </w:rPrChange>
          </w:rPr>
          <w:t>》</w:t>
        </w:r>
        <w:r w:rsidRPr="00927165">
          <w:rPr>
            <w:rFonts w:ascii="宋体" w:hAnsi="宋体" w:hint="eastAsia"/>
            <w:color w:val="808080" w:themeColor="background1" w:themeShade="80"/>
            <w:sz w:val="24"/>
            <w:rPrChange w:id="323" w:author="严鑫能" w:date="2020-11-16T22:14:00Z">
              <w:rPr>
                <w:rFonts w:ascii="宋体" w:hAnsi="宋体" w:hint="eastAsia"/>
                <w:sz w:val="24"/>
              </w:rPr>
            </w:rPrChange>
          </w:rPr>
          <w:t>，验证主要业务功能，在最低要求配置运行条件下，连续运行</w:t>
        </w:r>
        <w:r w:rsidRPr="00927165">
          <w:rPr>
            <w:rFonts w:ascii="宋体" w:hAnsi="宋体"/>
            <w:color w:val="808080" w:themeColor="background1" w:themeShade="80"/>
            <w:sz w:val="24"/>
            <w:rPrChange w:id="324" w:author="严鑫能" w:date="2020-11-16T22:14:00Z">
              <w:rPr>
                <w:rFonts w:ascii="宋体" w:hAnsi="宋体"/>
                <w:sz w:val="24"/>
              </w:rPr>
            </w:rPrChange>
          </w:rPr>
          <w:t>8</w:t>
        </w:r>
        <w:r w:rsidRPr="00927165">
          <w:rPr>
            <w:rFonts w:ascii="宋体" w:hAnsi="宋体" w:hint="eastAsia"/>
            <w:color w:val="808080" w:themeColor="background1" w:themeShade="80"/>
            <w:sz w:val="24"/>
            <w:rPrChange w:id="325" w:author="严鑫能" w:date="2020-11-16T22:14:00Z">
              <w:rPr>
                <w:rFonts w:ascii="宋体" w:hAnsi="宋体" w:hint="eastAsia"/>
                <w:sz w:val="24"/>
              </w:rPr>
            </w:rPrChange>
          </w:rPr>
          <w:t>小时，软件可以稳定运行。</w:t>
        </w:r>
      </w:ins>
    </w:p>
    <w:p w:rsidR="00927165" w:rsidRPr="00927165" w:rsidRDefault="00927165" w:rsidP="00927165">
      <w:pPr>
        <w:spacing w:line="360" w:lineRule="auto"/>
        <w:ind w:firstLineChars="200" w:firstLine="482"/>
        <w:rPr>
          <w:ins w:id="326" w:author="严鑫能" w:date="2020-11-16T22:10:00Z"/>
          <w:rFonts w:ascii="宋体" w:hAnsi="宋体"/>
          <w:b/>
          <w:color w:val="808080" w:themeColor="background1" w:themeShade="80"/>
          <w:sz w:val="24"/>
          <w:rPrChange w:id="327" w:author="严鑫能" w:date="2020-11-16T22:14:00Z">
            <w:rPr>
              <w:ins w:id="328" w:author="严鑫能" w:date="2020-11-16T22:10:00Z"/>
              <w:rFonts w:ascii="宋体" w:hAnsi="宋体"/>
              <w:b/>
              <w:sz w:val="24"/>
            </w:rPr>
          </w:rPrChange>
        </w:rPr>
      </w:pPr>
      <w:ins w:id="329" w:author="严鑫能" w:date="2020-11-16T22:10:00Z">
        <w:r w:rsidRPr="00927165">
          <w:rPr>
            <w:rFonts w:ascii="宋体" w:hAnsi="宋体"/>
            <w:b/>
            <w:color w:val="808080" w:themeColor="background1" w:themeShade="80"/>
            <w:sz w:val="24"/>
            <w:rPrChange w:id="330" w:author="严鑫能" w:date="2020-11-16T22:14:00Z">
              <w:rPr>
                <w:rFonts w:ascii="宋体" w:hAnsi="宋体"/>
                <w:b/>
                <w:sz w:val="24"/>
              </w:rPr>
            </w:rPrChange>
          </w:rPr>
          <w:t>可维护性测试策略：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331" w:author="严鑫能" w:date="2020-11-16T22:10:00Z"/>
          <w:rFonts w:ascii="宋体" w:hAnsi="宋体"/>
          <w:color w:val="808080" w:themeColor="background1" w:themeShade="80"/>
          <w:sz w:val="24"/>
          <w:rPrChange w:id="332" w:author="严鑫能" w:date="2020-11-16T22:14:00Z">
            <w:rPr>
              <w:ins w:id="333" w:author="严鑫能" w:date="2020-11-16T22:10:00Z"/>
              <w:rFonts w:ascii="宋体" w:hAnsi="宋体"/>
              <w:sz w:val="24"/>
            </w:rPr>
          </w:rPrChange>
        </w:rPr>
      </w:pPr>
      <w:ins w:id="334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335" w:author="严鑫能" w:date="2020-11-16T22:14:00Z">
              <w:rPr>
                <w:rFonts w:ascii="宋体" w:hAnsi="宋体" w:hint="eastAsia"/>
                <w:sz w:val="24"/>
              </w:rPr>
            </w:rPrChange>
          </w:rPr>
          <w:t>验证系统具有可理解性、可测试性和可修改性。</w:t>
        </w:r>
      </w:ins>
    </w:p>
    <w:p w:rsidR="00927165" w:rsidRPr="00927165" w:rsidRDefault="00927165" w:rsidP="00927165">
      <w:pPr>
        <w:spacing w:line="360" w:lineRule="auto"/>
        <w:ind w:firstLineChars="200" w:firstLine="482"/>
        <w:rPr>
          <w:ins w:id="336" w:author="严鑫能" w:date="2020-11-16T22:10:00Z"/>
          <w:rFonts w:ascii="宋体" w:hAnsi="宋体"/>
          <w:b/>
          <w:color w:val="808080" w:themeColor="background1" w:themeShade="80"/>
          <w:sz w:val="24"/>
          <w:rPrChange w:id="337" w:author="严鑫能" w:date="2020-11-16T22:14:00Z">
            <w:rPr>
              <w:ins w:id="338" w:author="严鑫能" w:date="2020-11-16T22:10:00Z"/>
              <w:rFonts w:ascii="宋体" w:hAnsi="宋体"/>
              <w:b/>
              <w:sz w:val="24"/>
            </w:rPr>
          </w:rPrChange>
        </w:rPr>
      </w:pPr>
      <w:ins w:id="339" w:author="严鑫能" w:date="2020-11-16T22:10:00Z">
        <w:r w:rsidRPr="00927165">
          <w:rPr>
            <w:rFonts w:ascii="宋体" w:hAnsi="宋体"/>
            <w:b/>
            <w:color w:val="808080" w:themeColor="background1" w:themeShade="80"/>
            <w:sz w:val="24"/>
            <w:rPrChange w:id="340" w:author="严鑫能" w:date="2020-11-16T22:14:00Z">
              <w:rPr>
                <w:rFonts w:ascii="宋体" w:hAnsi="宋体"/>
                <w:b/>
                <w:sz w:val="24"/>
              </w:rPr>
            </w:rPrChange>
          </w:rPr>
          <w:t>兼容性测试策略：</w:t>
        </w:r>
      </w:ins>
    </w:p>
    <w:p w:rsidR="00927165" w:rsidRPr="00927165" w:rsidRDefault="00927165" w:rsidP="00927165">
      <w:pPr>
        <w:spacing w:line="360" w:lineRule="auto"/>
        <w:ind w:firstLineChars="200" w:firstLine="480"/>
        <w:rPr>
          <w:ins w:id="341" w:author="严鑫能" w:date="2020-11-16T22:10:00Z"/>
          <w:rFonts w:ascii="宋体" w:hAnsi="宋体" w:hint="eastAsia"/>
          <w:color w:val="808080" w:themeColor="background1" w:themeShade="80"/>
          <w:sz w:val="24"/>
          <w:rPrChange w:id="342" w:author="严鑫能" w:date="2020-11-16T22:14:00Z">
            <w:rPr>
              <w:ins w:id="343" w:author="严鑫能" w:date="2020-11-16T22:10:00Z"/>
              <w:rFonts w:ascii="宋体" w:hAnsi="宋体" w:hint="eastAsia"/>
              <w:sz w:val="24"/>
            </w:rPr>
          </w:rPrChange>
        </w:rPr>
      </w:pPr>
      <w:ins w:id="344" w:author="严鑫能" w:date="2020-11-16T22:10:00Z">
        <w:r w:rsidRPr="00927165">
          <w:rPr>
            <w:rFonts w:ascii="宋体" w:hAnsi="宋体" w:hint="eastAsia"/>
            <w:color w:val="808080" w:themeColor="background1" w:themeShade="80"/>
            <w:sz w:val="24"/>
            <w:rPrChange w:id="345" w:author="严鑫能" w:date="2020-11-16T22:14:00Z">
              <w:rPr>
                <w:rFonts w:ascii="宋体" w:hAnsi="宋体" w:hint="eastAsia"/>
                <w:sz w:val="24"/>
              </w:rPr>
            </w:rPrChange>
          </w:rPr>
          <w:t>软件为B/</w:t>
        </w:r>
        <w:r w:rsidRPr="00927165">
          <w:rPr>
            <w:rFonts w:ascii="宋体" w:hAnsi="宋体"/>
            <w:color w:val="808080" w:themeColor="background1" w:themeShade="80"/>
            <w:sz w:val="24"/>
            <w:rPrChange w:id="346" w:author="严鑫能" w:date="2020-11-16T22:14:00Z">
              <w:rPr>
                <w:rFonts w:ascii="宋体" w:hAnsi="宋体"/>
                <w:sz w:val="24"/>
              </w:rPr>
            </w:rPrChange>
          </w:rPr>
          <w:t>S</w:t>
        </w:r>
        <w:r w:rsidRPr="00927165">
          <w:rPr>
            <w:rFonts w:ascii="宋体" w:hAnsi="宋体" w:hint="eastAsia"/>
            <w:color w:val="808080" w:themeColor="background1" w:themeShade="80"/>
            <w:sz w:val="24"/>
            <w:rPrChange w:id="347" w:author="严鑫能" w:date="2020-11-16T22:14:00Z">
              <w:rPr>
                <w:rFonts w:ascii="宋体" w:hAnsi="宋体" w:hint="eastAsia"/>
                <w:sz w:val="24"/>
              </w:rPr>
            </w:rPrChange>
          </w:rPr>
          <w:t>架构（</w:t>
        </w:r>
        <w:r w:rsidRPr="00927165">
          <w:rPr>
            <w:rFonts w:ascii="宋体" w:hAnsi="宋体"/>
            <w:color w:val="808080" w:themeColor="background1" w:themeShade="80"/>
            <w:sz w:val="24"/>
            <w:rPrChange w:id="348" w:author="严鑫能" w:date="2020-11-16T22:14:00Z">
              <w:rPr>
                <w:rFonts w:ascii="宋体" w:hAnsi="宋体"/>
                <w:sz w:val="24"/>
              </w:rPr>
            </w:rPrChange>
          </w:rPr>
          <w:t>即浏览器和服务器架构模式</w:t>
        </w:r>
        <w:r w:rsidRPr="00927165">
          <w:rPr>
            <w:rFonts w:ascii="宋体" w:hAnsi="宋体" w:hint="eastAsia"/>
            <w:color w:val="808080" w:themeColor="background1" w:themeShade="80"/>
            <w:sz w:val="24"/>
            <w:rPrChange w:id="349" w:author="严鑫能" w:date="2020-11-16T22:14:00Z">
              <w:rPr>
                <w:rFonts w:ascii="宋体" w:hAnsi="宋体" w:hint="eastAsia"/>
                <w:sz w:val="24"/>
              </w:rPr>
            </w:rPrChange>
          </w:rPr>
          <w:t>），兼容性验证浏览器兼容，测试方法为分别访问软件系统支持访问的浏览器：Chrome浏览器、F</w:t>
        </w:r>
        <w:r w:rsidRPr="00927165">
          <w:rPr>
            <w:rFonts w:ascii="宋体" w:hAnsi="宋体"/>
            <w:color w:val="808080" w:themeColor="background1" w:themeShade="80"/>
            <w:sz w:val="24"/>
            <w:rPrChange w:id="350" w:author="严鑫能" w:date="2020-11-16T22:14:00Z">
              <w:rPr>
                <w:rFonts w:ascii="宋体" w:hAnsi="宋体"/>
                <w:sz w:val="24"/>
              </w:rPr>
            </w:rPrChange>
          </w:rPr>
          <w:t>irefox</w:t>
        </w:r>
        <w:r w:rsidRPr="00927165">
          <w:rPr>
            <w:rFonts w:ascii="宋体" w:hAnsi="宋体" w:hint="eastAsia"/>
            <w:color w:val="808080" w:themeColor="background1" w:themeShade="80"/>
            <w:sz w:val="24"/>
            <w:rPrChange w:id="351" w:author="严鑫能" w:date="2020-11-16T22:14:00Z">
              <w:rPr>
                <w:rFonts w:ascii="宋体" w:hAnsi="宋体" w:hint="eastAsia"/>
                <w:sz w:val="24"/>
              </w:rPr>
            </w:rPrChange>
          </w:rPr>
          <w:t>浏览器，确保所有功能运行正常。</w:t>
        </w:r>
      </w:ins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sz w:val="24"/>
        </w:rPr>
      </w:pPr>
      <w:r>
        <w:rPr>
          <w:rFonts w:cs="宋体" w:hint="eastAsia"/>
          <w:b/>
          <w:sz w:val="28"/>
          <w:szCs w:val="28"/>
          <w:lang w:bidi="ar"/>
        </w:rPr>
        <w:t>测试项目、接受标准和测试方法</w:t>
      </w:r>
      <w:bookmarkEnd w:id="46"/>
    </w:p>
    <w:p w:rsidR="00881111" w:rsidDel="00B30888" w:rsidRDefault="00921388">
      <w:pPr>
        <w:spacing w:line="360" w:lineRule="auto"/>
        <w:ind w:firstLine="425"/>
        <w:rPr>
          <w:ins w:id="352" w:author="张霄恒1112" w:date="2020-11-12T17:11:00Z"/>
          <w:del w:id="353" w:author="严鑫能" w:date="2020-11-16T22:19:00Z"/>
          <w:kern w:val="0"/>
          <w:sz w:val="24"/>
        </w:rPr>
      </w:pPr>
      <w:ins w:id="354" w:author="张霄恒1112" w:date="2020-11-12T17:11:00Z">
        <w:del w:id="355" w:author="严鑫能" w:date="2020-11-16T22:19:00Z">
          <w:r w:rsidDel="00B30888">
            <w:rPr>
              <w:rFonts w:hint="eastAsia"/>
              <w:kern w:val="0"/>
              <w:sz w:val="24"/>
            </w:rPr>
            <w:delText>软件测试</w:delText>
          </w:r>
        </w:del>
      </w:ins>
      <w:ins w:id="356" w:author="张霄恒1112" w:date="2020-11-12T17:12:00Z">
        <w:del w:id="357" w:author="严鑫能" w:date="2020-11-16T22:19:00Z">
          <w:r w:rsidDel="00B30888">
            <w:rPr>
              <w:rFonts w:hint="eastAsia"/>
              <w:kern w:val="0"/>
              <w:sz w:val="24"/>
            </w:rPr>
            <w:delText>环境：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58" w:author="张霄恒1112" w:date="2020-11-12T17:11:00Z"/>
          <w:del w:id="359" w:author="严鑫能" w:date="2020-11-16T22:19:00Z"/>
          <w:kern w:val="0"/>
          <w:sz w:val="24"/>
        </w:rPr>
      </w:pPr>
      <w:ins w:id="360" w:author="张霄恒1112" w:date="2020-11-12T17:11:00Z">
        <w:del w:id="361" w:author="严鑫能" w:date="2020-11-16T22:19:00Z">
          <w:r w:rsidDel="00B30888">
            <w:rPr>
              <w:rFonts w:hint="eastAsia"/>
              <w:kern w:val="0"/>
              <w:sz w:val="24"/>
            </w:rPr>
            <w:delText>服务器：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62" w:author="张霄恒1112" w:date="2020-11-12T17:11:00Z"/>
          <w:del w:id="363" w:author="严鑫能" w:date="2020-11-16T22:19:00Z"/>
          <w:kern w:val="0"/>
          <w:sz w:val="24"/>
        </w:rPr>
      </w:pPr>
      <w:ins w:id="364" w:author="张霄恒1112" w:date="2020-11-12T17:11:00Z">
        <w:del w:id="365" w:author="严鑫能" w:date="2020-11-16T22:19:00Z">
          <w:r w:rsidDel="00B30888">
            <w:rPr>
              <w:rFonts w:hint="eastAsia"/>
              <w:kern w:val="0"/>
              <w:sz w:val="24"/>
            </w:rPr>
            <w:delText>CPU</w:delText>
          </w:r>
          <w:r w:rsidDel="00B30888">
            <w:rPr>
              <w:rFonts w:hint="eastAsia"/>
              <w:kern w:val="0"/>
              <w:sz w:val="24"/>
            </w:rPr>
            <w:delText>：</w:delText>
          </w:r>
          <w:r w:rsidDel="00B30888">
            <w:rPr>
              <w:rFonts w:hint="eastAsia"/>
              <w:kern w:val="0"/>
              <w:sz w:val="24"/>
            </w:rPr>
            <w:delText xml:space="preserve">Intel(R) Xeon(R) Gold 6161 CPU @ 2.20GHz </w:delText>
          </w:r>
          <w:r w:rsidDel="00B30888">
            <w:rPr>
              <w:rFonts w:hint="eastAsia"/>
              <w:kern w:val="0"/>
              <w:sz w:val="24"/>
            </w:rPr>
            <w:delText>双核及以上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66" w:author="张霄恒1112" w:date="2020-11-12T17:11:00Z"/>
          <w:del w:id="367" w:author="严鑫能" w:date="2020-11-16T22:19:00Z"/>
          <w:kern w:val="0"/>
          <w:sz w:val="24"/>
        </w:rPr>
      </w:pPr>
      <w:ins w:id="368" w:author="张霄恒1112" w:date="2020-11-12T17:11:00Z">
        <w:del w:id="369" w:author="严鑫能" w:date="2020-11-16T22:19:00Z">
          <w:r w:rsidDel="00B30888">
            <w:rPr>
              <w:rFonts w:hint="eastAsia"/>
              <w:kern w:val="0"/>
              <w:sz w:val="24"/>
            </w:rPr>
            <w:delText>内存：</w:delText>
          </w:r>
          <w:r w:rsidDel="00B30888">
            <w:rPr>
              <w:rFonts w:hint="eastAsia"/>
              <w:kern w:val="0"/>
              <w:sz w:val="24"/>
            </w:rPr>
            <w:delText>4G</w:delText>
          </w:r>
          <w:r w:rsidDel="00B30888">
            <w:rPr>
              <w:kern w:val="0"/>
              <w:sz w:val="24"/>
            </w:rPr>
            <w:delText>B</w:delText>
          </w:r>
          <w:r w:rsidDel="00B30888">
            <w:rPr>
              <w:rFonts w:hint="eastAsia"/>
              <w:kern w:val="0"/>
              <w:sz w:val="24"/>
            </w:rPr>
            <w:delText>及以上</w:delText>
          </w:r>
          <w:r w:rsidDel="00B30888">
            <w:rPr>
              <w:rFonts w:hint="eastAsia"/>
              <w:kern w:val="0"/>
              <w:sz w:val="24"/>
            </w:rPr>
            <w:delText xml:space="preserve"> 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70" w:author="张霄恒1112" w:date="2020-11-12T17:11:00Z"/>
          <w:del w:id="371" w:author="严鑫能" w:date="2020-11-16T22:19:00Z"/>
          <w:kern w:val="0"/>
          <w:sz w:val="24"/>
        </w:rPr>
      </w:pPr>
      <w:ins w:id="372" w:author="张霄恒1112" w:date="2020-11-12T17:11:00Z">
        <w:del w:id="373" w:author="严鑫能" w:date="2020-11-16T22:19:00Z">
          <w:r w:rsidDel="00B30888">
            <w:rPr>
              <w:rFonts w:hint="eastAsia"/>
              <w:kern w:val="0"/>
              <w:sz w:val="24"/>
            </w:rPr>
            <w:delText>存储空间：≥</w:delText>
          </w:r>
          <w:r w:rsidDel="00B30888">
            <w:rPr>
              <w:rFonts w:hint="eastAsia"/>
              <w:kern w:val="0"/>
              <w:sz w:val="24"/>
            </w:rPr>
            <w:delText>50GB</w:delText>
          </w:r>
          <w:r w:rsidDel="00B30888">
            <w:rPr>
              <w:rFonts w:hint="eastAsia"/>
              <w:kern w:val="0"/>
              <w:sz w:val="24"/>
            </w:rPr>
            <w:delText>，可扩展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74" w:author="张霄恒1112" w:date="2020-11-12T17:11:00Z"/>
          <w:del w:id="375" w:author="严鑫能" w:date="2020-11-16T22:19:00Z"/>
          <w:kern w:val="0"/>
          <w:sz w:val="24"/>
        </w:rPr>
      </w:pPr>
      <w:ins w:id="376" w:author="张霄恒1112" w:date="2020-11-12T17:11:00Z">
        <w:del w:id="377" w:author="严鑫能" w:date="2020-11-16T22:19:00Z">
          <w:r w:rsidDel="00B30888">
            <w:rPr>
              <w:rFonts w:hint="eastAsia"/>
              <w:kern w:val="0"/>
              <w:sz w:val="24"/>
            </w:rPr>
            <w:delText>操作系统：</w:delText>
          </w:r>
          <w:r w:rsidDel="00B30888">
            <w:rPr>
              <w:rFonts w:hint="eastAsia"/>
              <w:kern w:val="0"/>
              <w:sz w:val="24"/>
            </w:rPr>
            <w:delText>CentOS7.6 64</w:delText>
          </w:r>
          <w:r w:rsidDel="00B30888">
            <w:rPr>
              <w:rFonts w:hint="eastAsia"/>
              <w:kern w:val="0"/>
              <w:sz w:val="24"/>
            </w:rPr>
            <w:delText>位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78" w:author="张霄恒1112" w:date="2020-11-12T17:11:00Z"/>
          <w:del w:id="379" w:author="严鑫能" w:date="2020-11-16T22:19:00Z"/>
          <w:kern w:val="0"/>
          <w:sz w:val="24"/>
        </w:rPr>
      </w:pPr>
      <w:ins w:id="380" w:author="张霄恒1112" w:date="2020-11-12T17:11:00Z">
        <w:del w:id="381" w:author="严鑫能" w:date="2020-11-16T22:19:00Z">
          <w:r w:rsidDel="00B30888">
            <w:rPr>
              <w:rFonts w:hint="eastAsia"/>
              <w:kern w:val="0"/>
              <w:sz w:val="24"/>
            </w:rPr>
            <w:delText>网络速度</w:delText>
          </w:r>
          <w:r w:rsidDel="00B30888">
            <w:rPr>
              <w:kern w:val="0"/>
              <w:sz w:val="24"/>
            </w:rPr>
            <w:delText>：</w:delText>
          </w:r>
          <w:r w:rsidDel="00B30888">
            <w:rPr>
              <w:rFonts w:hint="eastAsia"/>
              <w:kern w:val="0"/>
              <w:sz w:val="24"/>
            </w:rPr>
            <w:delText>上传</w:delText>
          </w:r>
          <w:r w:rsidDel="00B30888">
            <w:rPr>
              <w:kern w:val="0"/>
              <w:sz w:val="24"/>
            </w:rPr>
            <w:delText>无限制，</w:delText>
          </w:r>
          <w:r w:rsidDel="00B30888">
            <w:rPr>
              <w:rFonts w:hint="eastAsia"/>
              <w:kern w:val="0"/>
              <w:sz w:val="24"/>
            </w:rPr>
            <w:delText>下载≥</w:delText>
          </w:r>
          <w:r w:rsidDel="00B30888">
            <w:rPr>
              <w:rFonts w:hint="eastAsia"/>
              <w:kern w:val="0"/>
              <w:sz w:val="24"/>
            </w:rPr>
            <w:delText>2</w:delText>
          </w:r>
          <w:r w:rsidDel="00B30888">
            <w:rPr>
              <w:kern w:val="0"/>
              <w:sz w:val="24"/>
            </w:rPr>
            <w:delText>Mbps</w:delText>
          </w:r>
          <w:r w:rsidDel="00B30888">
            <w:rPr>
              <w:kern w:val="0"/>
              <w:sz w:val="24"/>
            </w:rPr>
            <w:delText>；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82" w:author="张霄恒1112" w:date="2020-11-12T17:11:00Z"/>
          <w:del w:id="383" w:author="严鑫能" w:date="2020-11-16T22:19:00Z"/>
          <w:kern w:val="0"/>
          <w:sz w:val="24"/>
        </w:rPr>
      </w:pPr>
      <w:ins w:id="384" w:author="张霄恒1112" w:date="2020-11-12T17:11:00Z">
        <w:del w:id="385" w:author="严鑫能" w:date="2020-11-16T22:19:00Z">
          <w:r w:rsidDel="00B30888">
            <w:rPr>
              <w:rFonts w:hint="eastAsia"/>
              <w:kern w:val="0"/>
              <w:sz w:val="24"/>
            </w:rPr>
            <w:delText>客户端：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86" w:author="张霄恒1112" w:date="2020-11-12T17:11:00Z"/>
          <w:del w:id="387" w:author="严鑫能" w:date="2020-11-16T22:19:00Z"/>
          <w:kern w:val="0"/>
          <w:sz w:val="24"/>
        </w:rPr>
      </w:pPr>
      <w:ins w:id="388" w:author="张霄恒1112" w:date="2020-11-12T17:11:00Z">
        <w:del w:id="389" w:author="严鑫能" w:date="2020-11-16T22:19:00Z">
          <w:r w:rsidDel="00B30888">
            <w:rPr>
              <w:rFonts w:hint="eastAsia"/>
              <w:kern w:val="0"/>
              <w:sz w:val="24"/>
            </w:rPr>
            <w:delText>CPU</w:delText>
          </w:r>
          <w:r w:rsidDel="00B30888">
            <w:rPr>
              <w:rFonts w:hint="eastAsia"/>
              <w:kern w:val="0"/>
              <w:sz w:val="24"/>
            </w:rPr>
            <w:delText>：</w:delText>
          </w:r>
          <w:r w:rsidDel="00B30888">
            <w:rPr>
              <w:rFonts w:hint="eastAsia"/>
              <w:kern w:val="0"/>
              <w:sz w:val="24"/>
            </w:rPr>
            <w:delText xml:space="preserve">intel(R) Core(TM) i5-8250 </w:delText>
          </w:r>
          <w:r w:rsidDel="00B30888">
            <w:rPr>
              <w:rFonts w:hint="eastAsia"/>
              <w:kern w:val="0"/>
              <w:sz w:val="24"/>
            </w:rPr>
            <w:delText>及以上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90" w:author="张霄恒1112" w:date="2020-11-12T17:11:00Z"/>
          <w:del w:id="391" w:author="严鑫能" w:date="2020-11-16T22:19:00Z"/>
          <w:kern w:val="0"/>
          <w:sz w:val="24"/>
        </w:rPr>
      </w:pPr>
      <w:ins w:id="392" w:author="张霄恒1112" w:date="2020-11-12T17:11:00Z">
        <w:del w:id="393" w:author="严鑫能" w:date="2020-11-16T22:19:00Z">
          <w:r w:rsidDel="00B30888">
            <w:rPr>
              <w:rFonts w:hint="eastAsia"/>
              <w:kern w:val="0"/>
              <w:sz w:val="24"/>
            </w:rPr>
            <w:delText>内存：</w:delText>
          </w:r>
          <w:r w:rsidDel="00B30888">
            <w:rPr>
              <w:rFonts w:hint="eastAsia"/>
              <w:kern w:val="0"/>
              <w:sz w:val="24"/>
            </w:rPr>
            <w:delText>8GB</w:delText>
          </w:r>
          <w:r w:rsidDel="00B30888">
            <w:rPr>
              <w:rFonts w:hint="eastAsia"/>
              <w:kern w:val="0"/>
              <w:sz w:val="24"/>
            </w:rPr>
            <w:delText>及以上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94" w:author="张霄恒1112" w:date="2020-11-12T17:11:00Z"/>
          <w:del w:id="395" w:author="严鑫能" w:date="2020-11-16T22:19:00Z"/>
          <w:kern w:val="0"/>
          <w:sz w:val="24"/>
        </w:rPr>
      </w:pPr>
      <w:ins w:id="396" w:author="张霄恒1112" w:date="2020-11-12T17:11:00Z">
        <w:del w:id="397" w:author="严鑫能" w:date="2020-11-16T22:19:00Z">
          <w:r w:rsidDel="00B30888">
            <w:rPr>
              <w:rFonts w:hint="eastAsia"/>
              <w:kern w:val="0"/>
              <w:sz w:val="24"/>
            </w:rPr>
            <w:delText>硬盘：</w:delText>
          </w:r>
          <w:r w:rsidDel="00B30888">
            <w:rPr>
              <w:rFonts w:hint="eastAsia"/>
              <w:kern w:val="0"/>
              <w:sz w:val="24"/>
            </w:rPr>
            <w:delText>1000GB</w:delText>
          </w:r>
          <w:r w:rsidDel="00B30888">
            <w:rPr>
              <w:rFonts w:hint="eastAsia"/>
              <w:kern w:val="0"/>
              <w:sz w:val="24"/>
            </w:rPr>
            <w:delText>及以上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398" w:author="张霄恒1112" w:date="2020-11-12T17:11:00Z"/>
          <w:del w:id="399" w:author="严鑫能" w:date="2020-11-16T22:19:00Z"/>
          <w:kern w:val="0"/>
          <w:sz w:val="24"/>
        </w:rPr>
      </w:pPr>
      <w:ins w:id="400" w:author="张霄恒1112" w:date="2020-11-12T17:11:00Z">
        <w:del w:id="401" w:author="严鑫能" w:date="2020-11-16T22:19:00Z">
          <w:r w:rsidDel="00B30888">
            <w:rPr>
              <w:rFonts w:hint="eastAsia"/>
              <w:kern w:val="0"/>
              <w:sz w:val="24"/>
            </w:rPr>
            <w:delText>接口：</w:delText>
          </w:r>
          <w:r w:rsidDel="00B30888">
            <w:rPr>
              <w:rFonts w:hint="eastAsia"/>
              <w:kern w:val="0"/>
              <w:sz w:val="24"/>
            </w:rPr>
            <w:delText>USB2.0</w:delText>
          </w:r>
          <w:r w:rsidDel="00B30888">
            <w:rPr>
              <w:rFonts w:hint="eastAsia"/>
              <w:kern w:val="0"/>
              <w:sz w:val="24"/>
            </w:rPr>
            <w:delText>及以上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402" w:author="张霄恒1112" w:date="2020-11-12T17:11:00Z"/>
          <w:del w:id="403" w:author="严鑫能" w:date="2020-11-16T22:19:00Z"/>
          <w:kern w:val="0"/>
          <w:sz w:val="24"/>
        </w:rPr>
      </w:pPr>
      <w:ins w:id="404" w:author="张霄恒1112" w:date="2020-11-12T17:11:00Z">
        <w:del w:id="405" w:author="严鑫能" w:date="2020-11-16T22:19:00Z">
          <w:r w:rsidDel="00B30888">
            <w:rPr>
              <w:rFonts w:hint="eastAsia"/>
              <w:kern w:val="0"/>
              <w:sz w:val="24"/>
            </w:rPr>
            <w:delText>显示器：分辨率</w:delText>
          </w:r>
          <w:r w:rsidDel="00B30888">
            <w:rPr>
              <w:rFonts w:hint="eastAsia"/>
              <w:kern w:val="0"/>
              <w:sz w:val="24"/>
            </w:rPr>
            <w:delText>1920</w:delText>
          </w:r>
          <w:r w:rsidDel="00B30888">
            <w:rPr>
              <w:rFonts w:hint="eastAsia"/>
              <w:kern w:val="0"/>
              <w:sz w:val="24"/>
            </w:rPr>
            <w:delText>×</w:delText>
          </w:r>
          <w:r w:rsidDel="00B30888">
            <w:rPr>
              <w:rFonts w:hint="eastAsia"/>
              <w:kern w:val="0"/>
              <w:sz w:val="24"/>
            </w:rPr>
            <w:delText>1080</w:delText>
          </w:r>
          <w:r w:rsidDel="00B30888">
            <w:rPr>
              <w:rFonts w:hint="eastAsia"/>
              <w:kern w:val="0"/>
              <w:sz w:val="24"/>
            </w:rPr>
            <w:delText>及以上</w:delText>
          </w:r>
        </w:del>
      </w:ins>
    </w:p>
    <w:p w:rsidR="00881111" w:rsidDel="00B30888" w:rsidRDefault="00921388">
      <w:pPr>
        <w:spacing w:line="360" w:lineRule="auto"/>
        <w:ind w:firstLine="425"/>
        <w:rPr>
          <w:ins w:id="406" w:author="张霄恒1112" w:date="2020-11-12T17:11:00Z"/>
          <w:del w:id="407" w:author="严鑫能" w:date="2020-11-16T22:19:00Z"/>
          <w:kern w:val="0"/>
          <w:sz w:val="24"/>
        </w:rPr>
      </w:pPr>
      <w:ins w:id="408" w:author="张霄恒1112" w:date="2020-11-12T17:11:00Z">
        <w:del w:id="409" w:author="严鑫能" w:date="2020-11-16T22:19:00Z">
          <w:r w:rsidDel="00B30888">
            <w:rPr>
              <w:rFonts w:hint="eastAsia"/>
              <w:kern w:val="0"/>
              <w:sz w:val="24"/>
            </w:rPr>
            <w:delText>操作系统：</w:delText>
          </w:r>
          <w:r w:rsidDel="00B30888">
            <w:rPr>
              <w:rFonts w:hint="eastAsia"/>
              <w:kern w:val="0"/>
              <w:sz w:val="24"/>
            </w:rPr>
            <w:delText>64</w:delText>
          </w:r>
          <w:r w:rsidDel="00B30888">
            <w:rPr>
              <w:rFonts w:hint="eastAsia"/>
              <w:kern w:val="0"/>
              <w:sz w:val="24"/>
            </w:rPr>
            <w:delText>位</w:delText>
          </w:r>
          <w:r w:rsidDel="00B30888">
            <w:rPr>
              <w:rFonts w:hint="eastAsia"/>
              <w:kern w:val="0"/>
              <w:sz w:val="24"/>
            </w:rPr>
            <w:delText>Windows10</w:delText>
          </w:r>
          <w:r w:rsidDel="00B30888">
            <w:rPr>
              <w:rFonts w:hint="eastAsia"/>
              <w:kern w:val="0"/>
              <w:sz w:val="24"/>
            </w:rPr>
            <w:delText>、</w:delText>
          </w:r>
          <w:r w:rsidDel="00B30888">
            <w:rPr>
              <w:rFonts w:hint="eastAsia"/>
              <w:kern w:val="0"/>
              <w:sz w:val="24"/>
            </w:rPr>
            <w:delText>64</w:delText>
          </w:r>
          <w:r w:rsidDel="00B30888">
            <w:rPr>
              <w:rFonts w:hint="eastAsia"/>
              <w:kern w:val="0"/>
              <w:sz w:val="24"/>
            </w:rPr>
            <w:delText>位</w:delText>
          </w:r>
          <w:r w:rsidDel="00B30888">
            <w:rPr>
              <w:rFonts w:hint="eastAsia"/>
              <w:kern w:val="0"/>
              <w:sz w:val="24"/>
            </w:rPr>
            <w:delText>Windows7</w:delText>
          </w:r>
          <w:r w:rsidDel="00B30888">
            <w:rPr>
              <w:rFonts w:hint="eastAsia"/>
              <w:kern w:val="0"/>
              <w:sz w:val="24"/>
            </w:rPr>
            <w:delText>操作系统</w:delText>
          </w:r>
        </w:del>
      </w:ins>
    </w:p>
    <w:p w:rsidR="00881111" w:rsidDel="00B30888" w:rsidRDefault="00921388">
      <w:pPr>
        <w:numPr>
          <w:ilvl w:val="255"/>
          <w:numId w:val="0"/>
        </w:numPr>
        <w:spacing w:line="360" w:lineRule="auto"/>
        <w:ind w:firstLine="425"/>
        <w:rPr>
          <w:ins w:id="410" w:author="张霄恒1112" w:date="2020-11-12T17:11:00Z"/>
          <w:del w:id="411" w:author="严鑫能" w:date="2020-11-16T22:19:00Z"/>
          <w:kern w:val="0"/>
          <w:sz w:val="24"/>
        </w:rPr>
      </w:pPr>
      <w:ins w:id="412" w:author="张霄恒1112" w:date="2020-11-12T17:11:00Z">
        <w:del w:id="413" w:author="严鑫能" w:date="2020-11-16T22:19:00Z">
          <w:r w:rsidDel="00B30888">
            <w:rPr>
              <w:rFonts w:hint="eastAsia"/>
              <w:kern w:val="0"/>
              <w:sz w:val="24"/>
            </w:rPr>
            <w:delText>支持软件：</w:delText>
          </w:r>
          <w:r w:rsidDel="00B30888">
            <w:rPr>
              <w:kern w:val="0"/>
              <w:sz w:val="24"/>
            </w:rPr>
            <w:delText>.NET</w:delText>
          </w:r>
          <w:r w:rsidDel="00B30888">
            <w:rPr>
              <w:rFonts w:hint="eastAsia"/>
              <w:kern w:val="0"/>
              <w:sz w:val="24"/>
            </w:rPr>
            <w:delText>4.7.2</w:delText>
          </w:r>
          <w:r w:rsidDel="00B30888">
            <w:rPr>
              <w:rFonts w:hint="eastAsia"/>
              <w:kern w:val="0"/>
              <w:sz w:val="24"/>
            </w:rPr>
            <w:delText>版本</w:delText>
          </w:r>
          <w:r w:rsidDel="00B30888">
            <w:rPr>
              <w:kern w:val="0"/>
              <w:sz w:val="24"/>
            </w:rPr>
            <w:delText>及其它兼容版本</w:delText>
          </w:r>
        </w:del>
      </w:ins>
    </w:p>
    <w:p w:rsidR="00881111" w:rsidDel="00B30888" w:rsidRDefault="00921388">
      <w:pPr>
        <w:numPr>
          <w:ilvl w:val="255"/>
          <w:numId w:val="0"/>
        </w:numPr>
        <w:spacing w:line="360" w:lineRule="auto"/>
        <w:ind w:firstLine="425"/>
        <w:rPr>
          <w:ins w:id="414" w:author="张霄恒1112" w:date="2020-11-12T17:11:00Z"/>
          <w:del w:id="415" w:author="严鑫能" w:date="2020-11-16T22:19:00Z"/>
          <w:rFonts w:cs="宋体"/>
          <w:sz w:val="24"/>
          <w:lang w:bidi="ar"/>
        </w:rPr>
      </w:pPr>
      <w:ins w:id="416" w:author="张霄恒1112" w:date="2020-11-12T17:11:00Z">
        <w:del w:id="417" w:author="严鑫能" w:date="2020-11-16T22:19:00Z">
          <w:r w:rsidDel="00B30888">
            <w:rPr>
              <w:kern w:val="0"/>
              <w:sz w:val="24"/>
            </w:rPr>
            <w:delText>网络</w:delText>
          </w:r>
          <w:r w:rsidDel="00B30888">
            <w:rPr>
              <w:rFonts w:hint="eastAsia"/>
              <w:kern w:val="0"/>
              <w:sz w:val="24"/>
            </w:rPr>
            <w:delText>速度：</w:delText>
          </w:r>
          <w:r w:rsidDel="00B30888">
            <w:rPr>
              <w:rFonts w:hint="eastAsia"/>
              <w:kern w:val="0"/>
              <w:sz w:val="24"/>
            </w:rPr>
            <w:delText xml:space="preserve"> 1</w:delText>
          </w:r>
          <w:r w:rsidDel="00B30888">
            <w:rPr>
              <w:kern w:val="0"/>
              <w:sz w:val="24"/>
            </w:rPr>
            <w:delText>00</w:delText>
          </w:r>
          <w:r w:rsidDel="00B30888">
            <w:rPr>
              <w:rFonts w:hint="eastAsia"/>
              <w:kern w:val="0"/>
              <w:sz w:val="24"/>
            </w:rPr>
            <w:delText>M</w:delText>
          </w:r>
          <w:r w:rsidDel="00B30888">
            <w:rPr>
              <w:kern w:val="0"/>
              <w:sz w:val="24"/>
            </w:rPr>
            <w:delText>bps</w:delText>
          </w:r>
          <w:r w:rsidDel="00B30888">
            <w:rPr>
              <w:rFonts w:hint="eastAsia"/>
              <w:kern w:val="0"/>
              <w:sz w:val="24"/>
            </w:rPr>
            <w:delText>及以上</w:delText>
          </w:r>
          <w:r w:rsidDel="00B30888">
            <w:rPr>
              <w:rFonts w:hint="eastAsia"/>
              <w:kern w:val="0"/>
              <w:sz w:val="24"/>
            </w:rPr>
            <w:delText xml:space="preserve"> </w:delText>
          </w:r>
        </w:del>
      </w:ins>
    </w:p>
    <w:p w:rsidR="00881111" w:rsidRPr="00927165" w:rsidRDefault="00921388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sz w:val="24"/>
          <w:rPrChange w:id="418" w:author="严鑫能" w:date="2020-11-16T22:15:00Z">
            <w:rPr>
              <w:sz w:val="24"/>
            </w:rPr>
          </w:rPrChange>
        </w:rPr>
        <w:pPrChange w:id="419" w:author="严鑫能" w:date="2020-11-16T22:15:00Z">
          <w:pPr>
            <w:tabs>
              <w:tab w:val="left" w:pos="425"/>
            </w:tabs>
            <w:spacing w:line="360" w:lineRule="auto"/>
            <w:outlineLvl w:val="0"/>
          </w:pPr>
        </w:pPrChange>
      </w:pPr>
      <w:del w:id="420" w:author="严鑫能" w:date="2020-11-16T22:15:00Z">
        <w:r w:rsidRPr="00927165" w:rsidDel="00927165">
          <w:rPr>
            <w:rFonts w:hint="eastAsia"/>
            <w:sz w:val="24"/>
            <w:rPrChange w:id="421" w:author="严鑫能" w:date="2020-11-16T22:15:00Z">
              <w:rPr>
                <w:rFonts w:cs="宋体" w:hint="eastAsia"/>
                <w:sz w:val="24"/>
                <w:lang w:bidi="ar"/>
              </w:rPr>
            </w:rPrChange>
          </w:rPr>
          <w:delText>8.1</w:delText>
        </w:r>
      </w:del>
      <w:r w:rsidRPr="00927165">
        <w:rPr>
          <w:rFonts w:hint="eastAsia"/>
          <w:sz w:val="24"/>
          <w:rPrChange w:id="422" w:author="严鑫能" w:date="2020-11-16T22:15:00Z">
            <w:rPr>
              <w:rFonts w:cs="宋体" w:hint="eastAsia"/>
              <w:sz w:val="24"/>
              <w:lang w:bidi="ar"/>
            </w:rPr>
          </w:rPrChange>
        </w:rPr>
        <w:t>界面</w:t>
      </w:r>
      <w:r w:rsidRPr="00927165">
        <w:rPr>
          <w:rFonts w:hint="eastAsia"/>
          <w:sz w:val="24"/>
          <w:rPrChange w:id="423" w:author="严鑫能" w:date="2020-11-16T22:15:00Z">
            <w:rPr>
              <w:rFonts w:cs="宋体" w:hint="eastAsia"/>
              <w:sz w:val="24"/>
              <w:lang w:bidi="ar"/>
            </w:rPr>
          </w:rPrChange>
        </w:rPr>
        <w:t>显示测试</w:t>
      </w:r>
    </w:p>
    <w:tbl>
      <w:tblPr>
        <w:tblW w:w="1011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9"/>
        <w:gridCol w:w="3899"/>
        <w:gridCol w:w="2219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hRule="exact" w:val="68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b/>
                <w:szCs w:val="21"/>
              </w:rPr>
            </w:pPr>
            <w:bookmarkStart w:id="424" w:name="_Toc21771"/>
            <w:bookmarkStart w:id="425" w:name="_Toc28276"/>
            <w:r>
              <w:rPr>
                <w:b/>
                <w:szCs w:val="21"/>
                <w:lang w:bidi="ar"/>
              </w:rPr>
              <w:t>6</w:t>
            </w:r>
            <w:bookmarkEnd w:id="424"/>
            <w:bookmarkEnd w:id="425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界面语言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outlineLvl w:val="0"/>
              <w:rPr>
                <w:b/>
                <w:szCs w:val="21"/>
              </w:rPr>
            </w:pPr>
            <w:bookmarkStart w:id="426" w:name="_Toc15008"/>
            <w:bookmarkStart w:id="427" w:name="_Toc28669"/>
            <w:r>
              <w:rPr>
                <w:rFonts w:cs="宋体" w:hint="eastAsia"/>
                <w:kern w:val="0"/>
                <w:szCs w:val="21"/>
                <w:lang w:bidi="ar"/>
              </w:rPr>
              <w:t>简体中文</w:t>
            </w:r>
            <w:bookmarkEnd w:id="426"/>
            <w:bookmarkEnd w:id="427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outlineLvl w:val="0"/>
              <w:rPr>
                <w:szCs w:val="21"/>
              </w:rPr>
            </w:pPr>
            <w:bookmarkStart w:id="428" w:name="_Toc2336"/>
            <w:bookmarkStart w:id="429" w:name="_Toc21683"/>
            <w:r>
              <w:rPr>
                <w:rFonts w:cs="宋体" w:hint="eastAsia"/>
                <w:szCs w:val="21"/>
                <w:lang w:bidi="ar"/>
              </w:rPr>
              <w:t>目测</w:t>
            </w:r>
            <w:bookmarkEnd w:id="428"/>
            <w:bookmarkEnd w:id="429"/>
          </w:p>
        </w:tc>
      </w:tr>
      <w:tr w:rsidR="00881111">
        <w:trPr>
          <w:trHeight w:hRule="exact" w:val="66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b/>
                <w:szCs w:val="21"/>
              </w:rPr>
            </w:pPr>
            <w:bookmarkStart w:id="430" w:name="_Toc3136"/>
            <w:bookmarkStart w:id="431" w:name="_Toc5864"/>
            <w:r>
              <w:rPr>
                <w:kern w:val="0"/>
                <w:szCs w:val="21"/>
                <w:lang w:bidi="ar"/>
              </w:rPr>
              <w:t>6</w:t>
            </w:r>
            <w:bookmarkEnd w:id="430"/>
            <w:bookmarkEnd w:id="431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界面排版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  <w:rPr>
                <w:b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无异常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outlineLvl w:val="0"/>
              <w:rPr>
                <w:szCs w:val="21"/>
              </w:rPr>
            </w:pPr>
            <w:bookmarkStart w:id="432" w:name="_Toc14953"/>
            <w:bookmarkStart w:id="433" w:name="_Toc12795"/>
            <w:r>
              <w:rPr>
                <w:rFonts w:cs="宋体" w:hint="eastAsia"/>
                <w:kern w:val="0"/>
                <w:szCs w:val="21"/>
                <w:lang w:bidi="ar"/>
              </w:rPr>
              <w:t>点击界面，查看界面排版</w:t>
            </w:r>
            <w:bookmarkEnd w:id="432"/>
            <w:bookmarkEnd w:id="433"/>
          </w:p>
        </w:tc>
      </w:tr>
      <w:tr w:rsidR="00881111">
        <w:trPr>
          <w:trHeight w:hRule="exact" w:val="71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"/>
              </w:numPr>
              <w:tabs>
                <w:tab w:val="left" w:pos="256"/>
              </w:tabs>
              <w:ind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b/>
                <w:szCs w:val="21"/>
              </w:rPr>
            </w:pPr>
            <w:bookmarkStart w:id="434" w:name="_Toc9065"/>
            <w:bookmarkStart w:id="435" w:name="_Toc32566"/>
            <w:r>
              <w:rPr>
                <w:kern w:val="0"/>
                <w:szCs w:val="21"/>
                <w:lang w:bidi="ar"/>
              </w:rPr>
              <w:t>6</w:t>
            </w:r>
            <w:bookmarkEnd w:id="434"/>
            <w:bookmarkEnd w:id="435"/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b/>
                <w:szCs w:val="21"/>
              </w:rPr>
            </w:pPr>
            <w:bookmarkStart w:id="436" w:name="_Toc6604"/>
            <w:bookmarkStart w:id="437" w:name="_Toc6003"/>
            <w:r>
              <w:rPr>
                <w:rFonts w:cs="宋体" w:hint="eastAsia"/>
                <w:kern w:val="0"/>
                <w:szCs w:val="21"/>
                <w:lang w:bidi="ar"/>
              </w:rPr>
              <w:t>歧义性操作</w:t>
            </w:r>
            <w:bookmarkEnd w:id="436"/>
            <w:bookmarkEnd w:id="437"/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outlineLvl w:val="0"/>
              <w:rPr>
                <w:b/>
                <w:szCs w:val="21"/>
              </w:rPr>
            </w:pPr>
            <w:bookmarkStart w:id="438" w:name="_Toc27204"/>
            <w:bookmarkStart w:id="439" w:name="_Toc20934"/>
            <w:r>
              <w:rPr>
                <w:rFonts w:cs="宋体" w:hint="eastAsia"/>
                <w:kern w:val="0"/>
                <w:szCs w:val="21"/>
                <w:lang w:bidi="ar"/>
              </w:rPr>
              <w:t>无歧义性操作的可能性</w:t>
            </w:r>
            <w:bookmarkEnd w:id="438"/>
            <w:bookmarkEnd w:id="439"/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  <w:outlineLvl w:val="0"/>
              <w:rPr>
                <w:szCs w:val="21"/>
              </w:rPr>
            </w:pPr>
            <w:bookmarkStart w:id="440" w:name="_Toc20777"/>
            <w:bookmarkStart w:id="441" w:name="_Toc18082"/>
            <w:r>
              <w:rPr>
                <w:rFonts w:cs="宋体" w:hint="eastAsia"/>
                <w:kern w:val="0"/>
                <w:szCs w:val="21"/>
                <w:lang w:bidi="ar"/>
              </w:rPr>
              <w:t>点击各项操作，检查是否有歧义性操作</w:t>
            </w:r>
            <w:bookmarkEnd w:id="440"/>
            <w:bookmarkEnd w:id="441"/>
          </w:p>
        </w:tc>
      </w:tr>
    </w:tbl>
    <w:p w:rsidR="00881111" w:rsidRDefault="00921388" w:rsidP="00927165">
      <w:pPr>
        <w:numPr>
          <w:ilvl w:val="1"/>
          <w:numId w:val="2"/>
        </w:numPr>
        <w:tabs>
          <w:tab w:val="left" w:pos="425"/>
        </w:tabs>
        <w:spacing w:line="360" w:lineRule="auto"/>
        <w:outlineLvl w:val="0"/>
        <w:rPr>
          <w:sz w:val="24"/>
        </w:rPr>
        <w:pPrChange w:id="442" w:author="严鑫能" w:date="2020-11-16T22:15:00Z">
          <w:pPr>
            <w:tabs>
              <w:tab w:val="left" w:pos="425"/>
            </w:tabs>
            <w:spacing w:line="360" w:lineRule="auto"/>
            <w:outlineLvl w:val="0"/>
          </w:pPr>
        </w:pPrChange>
      </w:pPr>
      <w:del w:id="443" w:author="严鑫能" w:date="2020-11-16T22:15:00Z">
        <w:r w:rsidRPr="00927165" w:rsidDel="00927165">
          <w:rPr>
            <w:rFonts w:hint="eastAsia"/>
            <w:sz w:val="24"/>
            <w:rPrChange w:id="444" w:author="严鑫能" w:date="2020-11-16T22:15:00Z">
              <w:rPr>
                <w:rFonts w:cs="宋体" w:hint="eastAsia"/>
                <w:sz w:val="24"/>
                <w:lang w:bidi="ar"/>
              </w:rPr>
            </w:rPrChange>
          </w:rPr>
          <w:delText>8.2</w:delText>
        </w:r>
      </w:del>
      <w:r w:rsidRPr="00927165">
        <w:rPr>
          <w:rFonts w:hint="eastAsia"/>
          <w:sz w:val="24"/>
          <w:rPrChange w:id="445" w:author="严鑫能" w:date="2020-11-16T22:15:00Z">
            <w:rPr>
              <w:rFonts w:cs="宋体" w:hint="eastAsia"/>
              <w:sz w:val="24"/>
              <w:lang w:bidi="ar"/>
            </w:rPr>
          </w:rPrChange>
        </w:rPr>
        <w:t>基本功能测试</w:t>
      </w:r>
    </w:p>
    <w:p w:rsidR="00881111" w:rsidRPr="00927165" w:rsidRDefault="00921388" w:rsidP="00927165">
      <w:pPr>
        <w:numPr>
          <w:ilvl w:val="2"/>
          <w:numId w:val="2"/>
        </w:numPr>
        <w:tabs>
          <w:tab w:val="left" w:pos="425"/>
        </w:tabs>
        <w:spacing w:line="360" w:lineRule="auto"/>
        <w:outlineLvl w:val="0"/>
        <w:rPr>
          <w:sz w:val="24"/>
          <w:rPrChange w:id="446" w:author="严鑫能" w:date="2020-11-16T22:15:00Z">
            <w:rPr>
              <w:bCs/>
              <w:sz w:val="24"/>
            </w:rPr>
          </w:rPrChange>
        </w:rPr>
        <w:pPrChange w:id="447" w:author="严鑫能" w:date="2020-11-16T22:15:00Z">
          <w:pPr>
            <w:spacing w:line="360" w:lineRule="auto"/>
            <w:outlineLvl w:val="2"/>
          </w:pPr>
        </w:pPrChange>
      </w:pPr>
      <w:del w:id="448" w:author="严鑫能" w:date="2020-11-16T22:15:00Z">
        <w:r w:rsidRPr="00927165" w:rsidDel="00927165">
          <w:rPr>
            <w:sz w:val="24"/>
            <w:rPrChange w:id="449" w:author="严鑫能" w:date="2020-11-16T22:15:00Z">
              <w:rPr>
                <w:bCs/>
                <w:sz w:val="24"/>
                <w:lang w:bidi="ar"/>
              </w:rPr>
            </w:rPrChange>
          </w:rPr>
          <w:delText xml:space="preserve">8.2.1 </w:delText>
        </w:r>
      </w:del>
      <w:r w:rsidRPr="00927165">
        <w:rPr>
          <w:rFonts w:hint="eastAsia"/>
          <w:sz w:val="24"/>
          <w:rPrChange w:id="450" w:author="严鑫能" w:date="2020-11-16T22:15:00Z">
            <w:rPr>
              <w:rFonts w:cs="宋体" w:hint="eastAsia"/>
              <w:bCs/>
              <w:sz w:val="24"/>
              <w:lang w:bidi="ar"/>
            </w:rPr>
          </w:rPrChange>
        </w:rPr>
        <w:t>通用心电图编辑窗口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lastRenderedPageBreak/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画</w:t>
            </w:r>
            <w:r>
              <w:rPr>
                <w:kern w:val="0"/>
                <w:szCs w:val="21"/>
                <w:lang w:bidi="ar"/>
              </w:rPr>
              <w:t>12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导联波形图</w:t>
            </w:r>
            <w:r>
              <w:rPr>
                <w:kern w:val="0"/>
                <w:szCs w:val="21"/>
                <w:lang w:bidi="ar"/>
              </w:rPr>
              <w:t xml:space="preserve">     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在波形</w:t>
            </w:r>
            <w:proofErr w:type="gramStart"/>
            <w:r>
              <w:rPr>
                <w:rFonts w:cs="宋体" w:hint="eastAsia"/>
                <w:szCs w:val="21"/>
              </w:rPr>
              <w:t>图区域</w:t>
            </w:r>
            <w:proofErr w:type="gramEnd"/>
            <w:r>
              <w:rPr>
                <w:rFonts w:cs="宋体" w:hint="eastAsia"/>
                <w:szCs w:val="21"/>
              </w:rPr>
              <w:t>正确显示</w:t>
            </w:r>
            <w:r>
              <w:rPr>
                <w:szCs w:val="21"/>
              </w:rPr>
              <w:t>12</w:t>
            </w:r>
            <w:r>
              <w:rPr>
                <w:rFonts w:cs="宋体" w:hint="eastAsia"/>
                <w:szCs w:val="21"/>
              </w:rPr>
              <w:t>导联波形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登录</w:t>
            </w:r>
            <w:proofErr w:type="spellStart"/>
            <w:r>
              <w:rPr>
                <w:lang w:bidi="ar"/>
              </w:rPr>
              <w:t>jiance</w:t>
            </w:r>
            <w:proofErr w:type="spellEnd"/>
            <w:r>
              <w:rPr>
                <w:rFonts w:cs="宋体" w:hint="eastAsia"/>
                <w:lang w:bidi="ar"/>
              </w:rPr>
              <w:t>账号，密码</w:t>
            </w:r>
            <w:r>
              <w:rPr>
                <w:lang w:bidi="ar"/>
              </w:rPr>
              <w:t>123456</w:t>
            </w:r>
            <w:r>
              <w:rPr>
                <w:rFonts w:cs="宋体" w:hint="eastAsia"/>
                <w:lang w:bidi="ar"/>
              </w:rPr>
              <w:t>，选择</w:t>
            </w:r>
            <w:proofErr w:type="gramStart"/>
            <w:r>
              <w:rPr>
                <w:rFonts w:cs="宋体" w:hint="eastAsia"/>
                <w:lang w:bidi="ar"/>
              </w:rPr>
              <w:t>张振翔数据</w:t>
            </w:r>
            <w:proofErr w:type="gramEnd"/>
            <w:r>
              <w:rPr>
                <w:rFonts w:cs="宋体" w:hint="eastAsia"/>
                <w:lang w:bidi="ar"/>
              </w:rPr>
              <w:t>，双击该数据，进入分析界面，结果：</w:t>
            </w:r>
            <w:proofErr w:type="gramStart"/>
            <w:r>
              <w:rPr>
                <w:rFonts w:cs="宋体" w:hint="eastAsia"/>
                <w:lang w:bidi="ar"/>
              </w:rPr>
              <w:t>辑</w:t>
            </w:r>
            <w:proofErr w:type="gramEnd"/>
            <w:r>
              <w:rPr>
                <w:rFonts w:cs="宋体" w:hint="eastAsia"/>
                <w:lang w:bidi="ar"/>
              </w:rPr>
              <w:t>模板界面下的波形</w:t>
            </w:r>
            <w:proofErr w:type="gramStart"/>
            <w:r>
              <w:rPr>
                <w:rFonts w:cs="宋体" w:hint="eastAsia"/>
                <w:lang w:bidi="ar"/>
              </w:rPr>
              <w:t>图区域</w:t>
            </w:r>
            <w:proofErr w:type="gramEnd"/>
            <w:r>
              <w:rPr>
                <w:rFonts w:cs="宋体" w:hint="eastAsia"/>
                <w:lang w:bidi="ar"/>
              </w:rPr>
              <w:t>正确显示</w:t>
            </w:r>
            <w:r>
              <w:rPr>
                <w:lang w:bidi="ar"/>
              </w:rPr>
              <w:t>12</w:t>
            </w:r>
            <w:r>
              <w:rPr>
                <w:rFonts w:cs="宋体" w:hint="eastAsia"/>
                <w:lang w:bidi="ar"/>
              </w:rPr>
              <w:t>导联波形图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显示心搏位置和类型</w:t>
            </w:r>
            <w:r>
              <w:rPr>
                <w:kern w:val="0"/>
                <w:szCs w:val="21"/>
                <w:lang w:bidi="ar"/>
              </w:rPr>
              <w:t xml:space="preserve">     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在心搏上方标记出对应的心搏类型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延续上一个步骤，结果：</w:t>
            </w:r>
            <w:r>
              <w:rPr>
                <w:rFonts w:cs="宋体" w:hint="eastAsia"/>
                <w:szCs w:val="21"/>
                <w:lang w:bidi="ar"/>
              </w:rPr>
              <w:t>在心搏上方标记出对应的心搏类型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显示心搏</w:t>
            </w:r>
            <w:r>
              <w:rPr>
                <w:kern w:val="0"/>
                <w:szCs w:val="21"/>
                <w:lang w:bidi="ar"/>
              </w:rPr>
              <w:t>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间期和心率</w:t>
            </w:r>
            <w:r>
              <w:rPr>
                <w:kern w:val="0"/>
                <w:szCs w:val="21"/>
                <w:lang w:bidi="ar"/>
              </w:rPr>
              <w:t xml:space="preserve">     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在心搏类型前方显示该心搏的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</w:t>
            </w:r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ms</w:t>
            </w:r>
            <w:proofErr w:type="spellEnd"/>
            <w:r>
              <w:rPr>
                <w:szCs w:val="21"/>
              </w:rPr>
              <w:t>)</w:t>
            </w:r>
            <w:r>
              <w:rPr>
                <w:rFonts w:cs="宋体" w:hint="eastAsia"/>
                <w:szCs w:val="21"/>
              </w:rPr>
              <w:t>和心率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延续上一个步骤，结果：心搏位置前方有</w:t>
            </w:r>
            <w:r>
              <w:rPr>
                <w:lang w:bidi="ar"/>
              </w:rPr>
              <w:t>RR</w:t>
            </w:r>
            <w:r>
              <w:rPr>
                <w:rFonts w:cs="宋体" w:hint="eastAsia"/>
                <w:lang w:bidi="ar"/>
              </w:rPr>
              <w:t>间期和心率</w:t>
            </w:r>
          </w:p>
        </w:tc>
      </w:tr>
      <w:tr w:rsidR="00881111">
        <w:trPr>
          <w:trHeight w:val="619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SOFT1_A04</w:t>
            </w:r>
          </w:p>
        </w:tc>
        <w:tc>
          <w:tcPr>
            <w:tcW w:w="1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全屏显示</w:t>
            </w:r>
          </w:p>
        </w:tc>
        <w:tc>
          <w:tcPr>
            <w:tcW w:w="3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点击全屏按钮，全屏显示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延续上一个步骤，点击【全屏】按钮，结果：出现全屏显示</w:t>
            </w:r>
          </w:p>
        </w:tc>
      </w:tr>
      <w:tr w:rsidR="00881111">
        <w:trPr>
          <w:trHeight w:val="619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点击关闭全屏按钮，结果：全屏消失</w:t>
            </w:r>
          </w:p>
        </w:tc>
      </w:tr>
      <w:tr w:rsidR="00881111">
        <w:trPr>
          <w:trHeight w:val="62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SOFT1_A05</w:t>
            </w:r>
          </w:p>
        </w:tc>
        <w:tc>
          <w:tcPr>
            <w:tcW w:w="1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即时打印</w:t>
            </w:r>
          </w:p>
        </w:tc>
        <w:tc>
          <w:tcPr>
            <w:tcW w:w="3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点击即时打印按钮，弹出即时打印预览窗口，然后点击弹出界面的打印按钮，可正常打印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延续上一个步骤，点击【即时打印】按钮，结果：弹出预览界面</w:t>
            </w:r>
          </w:p>
        </w:tc>
      </w:tr>
      <w:tr w:rsidR="00881111">
        <w:trPr>
          <w:trHeight w:val="620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点击打印按钮，结果：可正常打印</w:t>
            </w:r>
          </w:p>
        </w:tc>
      </w:tr>
      <w:tr w:rsidR="00881111">
        <w:trPr>
          <w:trHeight w:val="620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关闭打印界面，结果：打印界面消失</w:t>
            </w:r>
          </w:p>
        </w:tc>
      </w:tr>
      <w:tr w:rsidR="00881111">
        <w:trPr>
          <w:trHeight w:val="932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SOFT1_A06</w:t>
            </w:r>
          </w:p>
        </w:tc>
        <w:tc>
          <w:tcPr>
            <w:tcW w:w="1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保存片段图</w:t>
            </w:r>
          </w:p>
        </w:tc>
        <w:tc>
          <w:tcPr>
            <w:tcW w:w="3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点击保存片段图按钮，弹出可以自定义描述窗口，点击确定保存该位置片段图，取消则不保存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延续上一步骤，随意拖动滑动条，然后点击保存片段图按钮，结果：可以弹出自定义描述窗口</w:t>
            </w:r>
          </w:p>
        </w:tc>
      </w:tr>
      <w:tr w:rsidR="00881111">
        <w:trPr>
          <w:trHeight w:val="932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输入描述后，如果点击【取消】按钮，结果：在片段图界面看不到刚才的片段图</w:t>
            </w:r>
          </w:p>
        </w:tc>
      </w:tr>
      <w:tr w:rsidR="00881111">
        <w:trPr>
          <w:trHeight w:val="932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如果点击【确定】按钮，结果：在片段图界面可以查看到刚才被保存的片段图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标尺功能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点击标尺功能后，在波形</w:t>
            </w:r>
            <w:proofErr w:type="gramStart"/>
            <w:r>
              <w:rPr>
                <w:rFonts w:cs="宋体" w:hint="eastAsia"/>
                <w:szCs w:val="21"/>
              </w:rPr>
              <w:t>图区域</w:t>
            </w:r>
            <w:proofErr w:type="gramEnd"/>
            <w:r>
              <w:rPr>
                <w:rFonts w:cs="宋体" w:hint="eastAsia"/>
                <w:szCs w:val="21"/>
              </w:rPr>
              <w:t>可以从左到右测量屏幕范围内时间和对应导联起始位置幅值，结束位置与起始位置差值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延续上一步骤，点击【标尺】按钮，鼠标左键点击波形区域一个位置不松手，向右拖拽鼠标，结果：可以</w:t>
            </w:r>
            <w:proofErr w:type="gramStart"/>
            <w:r>
              <w:rPr>
                <w:rFonts w:cs="宋体" w:hint="eastAsia"/>
                <w:lang w:bidi="ar"/>
              </w:rPr>
              <w:t>查看框选的</w:t>
            </w:r>
            <w:proofErr w:type="gramEnd"/>
            <w:r>
              <w:rPr>
                <w:rFonts w:cs="宋体" w:hint="eastAsia"/>
                <w:lang w:bidi="ar"/>
              </w:rPr>
              <w:t>时间和对应导联的起始和结束</w:t>
            </w:r>
            <w:r>
              <w:rPr>
                <w:rFonts w:cs="宋体" w:hint="eastAsia"/>
                <w:lang w:bidi="ar"/>
              </w:rPr>
              <w:lastRenderedPageBreak/>
              <w:t>位置的幅值差。再次点击【标尺】按钮，结果：关闭标尺功能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SOFT1_A08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显示网格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点击网格按钮，可以隐藏或显示波形图的网格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延续上一步骤，点击【网格】按钮，结果：网格消失；再次点击【网格】按钮，结果：网格出现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SOFT1_A09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添加事件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点击添加事件按钮，在波形图区域，可以选择屏幕范围内的任意一段区域，标记一个事件，但心搏类型不会随着改变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延续上一步骤，点击【添加事件】按钮，</w:t>
            </w:r>
            <w:proofErr w:type="gramStart"/>
            <w:r>
              <w:rPr>
                <w:rFonts w:cs="宋体" w:hint="eastAsia"/>
                <w:lang w:bidi="ar"/>
              </w:rPr>
              <w:t>框选波形图范围</w:t>
            </w:r>
            <w:proofErr w:type="gramEnd"/>
            <w:r>
              <w:rPr>
                <w:rFonts w:cs="宋体" w:hint="eastAsia"/>
                <w:lang w:bidi="ar"/>
              </w:rPr>
              <w:t>内的任一段区域，弹出设定事件类型弹窗，选择事件类型。结果：心搏类型没有被改变，在事件统计区域手动界面，出现刚才添加的事件。再次点击【添加事件】按钮，结果：关闭添加事件功能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SOFT1_A10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显示心搏编号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点击显示心搏编号按钮，可以显示心搏的编号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延续上一步骤，点击【显示心搏编号】按钮，结果：在心搏位置处显示心搏编号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修改单心搏类型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可以通过鼠标修改单个或连续多个心搏类型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延续上一步骤，鼠标在波形图选中一个心搏或者</w:t>
            </w:r>
            <w:proofErr w:type="gramStart"/>
            <w:r>
              <w:rPr>
                <w:rFonts w:cs="宋体" w:hint="eastAsia"/>
                <w:lang w:bidi="ar"/>
              </w:rPr>
              <w:t>框选连续</w:t>
            </w:r>
            <w:proofErr w:type="gramEnd"/>
            <w:r>
              <w:rPr>
                <w:rFonts w:cs="宋体" w:hint="eastAsia"/>
                <w:lang w:bidi="ar"/>
              </w:rPr>
              <w:t>心搏，弹出修改心搏选择框，选择要修改的心搏类型。结果：心搏类型被修改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常规选项卡</w:t>
            </w:r>
            <w:r>
              <w:rPr>
                <w:kern w:val="0"/>
                <w:szCs w:val="21"/>
                <w:lang w:bidi="ar"/>
              </w:rPr>
              <w:t>-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导联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打开该按钮，可以选择</w:t>
            </w:r>
            <w:r>
              <w:rPr>
                <w:kern w:val="0"/>
                <w:szCs w:val="21"/>
              </w:rPr>
              <w:t>SOFT1_A01</w:t>
            </w:r>
            <w:r>
              <w:rPr>
                <w:rFonts w:cs="宋体" w:hint="eastAsia"/>
                <w:kern w:val="0"/>
                <w:szCs w:val="21"/>
              </w:rPr>
              <w:t>区域画那些导联的波形图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延续上一步骤，点击【常规选项卡】</w:t>
            </w:r>
            <w:r>
              <w:rPr>
                <w:lang w:bidi="ar"/>
              </w:rPr>
              <w:t>-&gt;</w:t>
            </w:r>
            <w:r>
              <w:rPr>
                <w:rFonts w:cs="宋体" w:hint="eastAsia"/>
                <w:lang w:bidi="ar"/>
              </w:rPr>
              <w:t>【导联】按钮，</w:t>
            </w:r>
            <w:proofErr w:type="gramStart"/>
            <w:r>
              <w:rPr>
                <w:rFonts w:cs="宋体" w:hint="eastAsia"/>
                <w:lang w:bidi="ar"/>
              </w:rPr>
              <w:t>勾选不同</w:t>
            </w:r>
            <w:proofErr w:type="gramEnd"/>
            <w:r>
              <w:rPr>
                <w:rFonts w:cs="宋体" w:hint="eastAsia"/>
                <w:lang w:bidi="ar"/>
              </w:rPr>
              <w:t>的导联或取消勾选，结果：在波形图界面画对应导联数据或者取消画对应导联数据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常规选项卡</w:t>
            </w:r>
            <w:r>
              <w:rPr>
                <w:kern w:val="0"/>
                <w:szCs w:val="21"/>
                <w:lang w:bidi="ar"/>
              </w:rPr>
              <w:t>-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毫米</w:t>
            </w:r>
            <w:r>
              <w:rPr>
                <w:kern w:val="0"/>
                <w:szCs w:val="21"/>
                <w:lang w:bidi="ar"/>
              </w:rPr>
              <w:t>/</w:t>
            </w:r>
            <w:r>
              <w:rPr>
                <w:rFonts w:cs="宋体" w:hint="eastAsia"/>
                <w:kern w:val="0"/>
                <w:szCs w:val="21"/>
                <w:lang w:bidi="ar"/>
              </w:rPr>
              <w:t>秒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选择该下拉菜单，可以控制每秒时间由多少毫米表示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延续上一步骤，点击【毫米</w:t>
            </w:r>
            <w:r>
              <w:rPr>
                <w:lang w:bidi="ar"/>
              </w:rPr>
              <w:t>/</w:t>
            </w:r>
            <w:r>
              <w:rPr>
                <w:rFonts w:cs="宋体" w:hint="eastAsia"/>
                <w:lang w:bidi="ar"/>
              </w:rPr>
              <w:t>秒】选项卡，选择</w:t>
            </w:r>
            <w:r>
              <w:rPr>
                <w:lang w:bidi="ar"/>
              </w:rPr>
              <w:t>12.5</w:t>
            </w:r>
            <w:r>
              <w:rPr>
                <w:rFonts w:cs="宋体" w:hint="eastAsia"/>
                <w:lang w:bidi="ar"/>
              </w:rPr>
              <w:t>毫米</w:t>
            </w:r>
            <w:r>
              <w:rPr>
                <w:lang w:bidi="ar"/>
              </w:rPr>
              <w:t>/</w:t>
            </w:r>
            <w:r>
              <w:rPr>
                <w:rFonts w:cs="宋体" w:hint="eastAsia"/>
                <w:lang w:bidi="ar"/>
              </w:rPr>
              <w:t>秒选项，结果：看到心搏之间的距离变为原始的一半。选择</w:t>
            </w:r>
            <w:r>
              <w:rPr>
                <w:lang w:bidi="ar"/>
              </w:rPr>
              <w:t>50</w:t>
            </w:r>
            <w:r>
              <w:rPr>
                <w:rFonts w:cs="宋体" w:hint="eastAsia"/>
                <w:lang w:bidi="ar"/>
              </w:rPr>
              <w:t>毫米</w:t>
            </w:r>
            <w:r>
              <w:rPr>
                <w:lang w:bidi="ar"/>
              </w:rPr>
              <w:t>/</w:t>
            </w:r>
            <w:r>
              <w:rPr>
                <w:rFonts w:cs="宋体" w:hint="eastAsia"/>
                <w:lang w:bidi="ar"/>
              </w:rPr>
              <w:t>秒选项，结果：看到心搏之间的距离变为原始的两倍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常规选项卡</w:t>
            </w:r>
            <w:r>
              <w:rPr>
                <w:kern w:val="0"/>
                <w:szCs w:val="21"/>
                <w:lang w:bidi="ar"/>
              </w:rPr>
              <w:t>-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毫米</w:t>
            </w:r>
            <w:r>
              <w:rPr>
                <w:kern w:val="0"/>
                <w:szCs w:val="21"/>
                <w:lang w:bidi="ar"/>
              </w:rPr>
              <w:t>/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毫伏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选择该下拉菜单，可以控制每毫伏由多少毫米表示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延续上一步骤，点击【毫米</w:t>
            </w:r>
            <w:r>
              <w:rPr>
                <w:lang w:bidi="ar"/>
              </w:rPr>
              <w:t>/</w:t>
            </w:r>
            <w:r>
              <w:rPr>
                <w:rFonts w:cs="宋体" w:hint="eastAsia"/>
                <w:lang w:bidi="ar"/>
              </w:rPr>
              <w:t>毫伏】选项卡，选择</w:t>
            </w:r>
            <w:r>
              <w:rPr>
                <w:lang w:bidi="ar"/>
              </w:rPr>
              <w:t>5</w:t>
            </w:r>
            <w:r>
              <w:rPr>
                <w:rFonts w:cs="宋体" w:hint="eastAsia"/>
                <w:lang w:bidi="ar"/>
              </w:rPr>
              <w:t>毫米</w:t>
            </w:r>
            <w:r>
              <w:rPr>
                <w:lang w:bidi="ar"/>
              </w:rPr>
              <w:t>/</w:t>
            </w:r>
            <w:r>
              <w:rPr>
                <w:rFonts w:cs="宋体" w:hint="eastAsia"/>
                <w:lang w:bidi="ar"/>
              </w:rPr>
              <w:t>毫伏，结果：波形</w:t>
            </w:r>
            <w:proofErr w:type="gramStart"/>
            <w:r>
              <w:rPr>
                <w:rFonts w:cs="宋体" w:hint="eastAsia"/>
                <w:lang w:bidi="ar"/>
              </w:rPr>
              <w:t>图</w:t>
            </w:r>
            <w:r>
              <w:rPr>
                <w:rFonts w:cs="宋体" w:hint="eastAsia"/>
                <w:lang w:bidi="ar"/>
              </w:rPr>
              <w:lastRenderedPageBreak/>
              <w:t>高度</w:t>
            </w:r>
            <w:proofErr w:type="gramEnd"/>
            <w:r>
              <w:rPr>
                <w:rFonts w:cs="宋体" w:hint="eastAsia"/>
                <w:lang w:bidi="ar"/>
              </w:rPr>
              <w:t>变为原始的一半，选择</w:t>
            </w:r>
            <w:r>
              <w:rPr>
                <w:lang w:bidi="ar"/>
              </w:rPr>
              <w:t>20</w:t>
            </w:r>
            <w:r>
              <w:rPr>
                <w:rFonts w:cs="宋体" w:hint="eastAsia"/>
                <w:lang w:bidi="ar"/>
              </w:rPr>
              <w:t>毫米</w:t>
            </w:r>
            <w:r>
              <w:rPr>
                <w:lang w:bidi="ar"/>
              </w:rPr>
              <w:t>/</w:t>
            </w:r>
            <w:r>
              <w:rPr>
                <w:rFonts w:cs="宋体" w:hint="eastAsia"/>
                <w:lang w:bidi="ar"/>
              </w:rPr>
              <w:t>毫伏，结果：波形</w:t>
            </w:r>
            <w:proofErr w:type="gramStart"/>
            <w:r>
              <w:rPr>
                <w:rFonts w:cs="宋体" w:hint="eastAsia"/>
                <w:lang w:bidi="ar"/>
              </w:rPr>
              <w:t>图高度</w:t>
            </w:r>
            <w:proofErr w:type="gramEnd"/>
            <w:r>
              <w:rPr>
                <w:rFonts w:cs="宋体" w:hint="eastAsia"/>
                <w:lang w:bidi="ar"/>
              </w:rPr>
              <w:t>变为原来的两倍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高级选项卡</w:t>
            </w:r>
            <w:r>
              <w:rPr>
                <w:kern w:val="0"/>
                <w:szCs w:val="21"/>
                <w:lang w:bidi="ar"/>
              </w:rPr>
              <w:t>-RR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心率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勾选该</w:t>
            </w:r>
            <w:proofErr w:type="gramEnd"/>
            <w:r>
              <w:rPr>
                <w:rFonts w:cs="宋体" w:hint="eastAsia"/>
                <w:szCs w:val="21"/>
              </w:rPr>
              <w:t>选项，表示显示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心率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延续上一步骤，选择高级选项卡，</w:t>
            </w:r>
            <w:proofErr w:type="gramStart"/>
            <w:r>
              <w:rPr>
                <w:rFonts w:cs="宋体" w:hint="eastAsia"/>
                <w:lang w:bidi="ar"/>
              </w:rPr>
              <w:t>取消勾选【</w:t>
            </w:r>
            <w:r>
              <w:rPr>
                <w:lang w:bidi="ar"/>
              </w:rPr>
              <w:t>R-R</w:t>
            </w:r>
            <w:r>
              <w:rPr>
                <w:rFonts w:cs="宋体" w:hint="eastAsia"/>
                <w:lang w:bidi="ar"/>
              </w:rPr>
              <w:t>心率】</w:t>
            </w:r>
            <w:proofErr w:type="gramEnd"/>
            <w:r>
              <w:rPr>
                <w:rFonts w:cs="宋体" w:hint="eastAsia"/>
                <w:lang w:bidi="ar"/>
              </w:rPr>
              <w:t>，结果：心搏位置处的心率消失。</w:t>
            </w:r>
            <w:proofErr w:type="gramStart"/>
            <w:r>
              <w:rPr>
                <w:rFonts w:cs="宋体" w:hint="eastAsia"/>
                <w:lang w:bidi="ar"/>
              </w:rPr>
              <w:t>勾选【</w:t>
            </w:r>
            <w:r>
              <w:rPr>
                <w:lang w:bidi="ar"/>
              </w:rPr>
              <w:t>R-R</w:t>
            </w:r>
            <w:r>
              <w:rPr>
                <w:rFonts w:cs="宋体" w:hint="eastAsia"/>
                <w:lang w:bidi="ar"/>
              </w:rPr>
              <w:t>心率】</w:t>
            </w:r>
            <w:proofErr w:type="gramEnd"/>
            <w:r>
              <w:rPr>
                <w:rFonts w:cs="宋体" w:hint="eastAsia"/>
                <w:lang w:bidi="ar"/>
              </w:rPr>
              <w:t>，结果：心搏位置处的心率显示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高级选项卡</w:t>
            </w:r>
            <w:r>
              <w:rPr>
                <w:kern w:val="0"/>
                <w:szCs w:val="21"/>
                <w:lang w:bidi="ar"/>
              </w:rPr>
              <w:t>-RR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勾选该</w:t>
            </w:r>
            <w:proofErr w:type="gramEnd"/>
            <w:r>
              <w:rPr>
                <w:rFonts w:cs="宋体" w:hint="eastAsia"/>
                <w:szCs w:val="21"/>
              </w:rPr>
              <w:t>选项，表示显示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延续上一步骤，选择高级选项卡，</w:t>
            </w:r>
            <w:proofErr w:type="gramStart"/>
            <w:r>
              <w:rPr>
                <w:rFonts w:cs="宋体" w:hint="eastAsia"/>
                <w:lang w:bidi="ar"/>
              </w:rPr>
              <w:t>取消勾选【</w:t>
            </w:r>
            <w:r>
              <w:rPr>
                <w:lang w:bidi="ar"/>
              </w:rPr>
              <w:t>R-R</w:t>
            </w:r>
            <w:r>
              <w:rPr>
                <w:rFonts w:cs="宋体" w:hint="eastAsia"/>
                <w:lang w:bidi="ar"/>
              </w:rPr>
              <w:t>间期】</w:t>
            </w:r>
            <w:proofErr w:type="gramEnd"/>
            <w:r>
              <w:rPr>
                <w:rFonts w:cs="宋体" w:hint="eastAsia"/>
                <w:lang w:bidi="ar"/>
              </w:rPr>
              <w:t>，结果：心搏位置处的间期消失。</w:t>
            </w:r>
            <w:proofErr w:type="gramStart"/>
            <w:r>
              <w:rPr>
                <w:rFonts w:cs="宋体" w:hint="eastAsia"/>
                <w:lang w:bidi="ar"/>
              </w:rPr>
              <w:t>勾选【</w:t>
            </w:r>
            <w:r>
              <w:rPr>
                <w:lang w:bidi="ar"/>
              </w:rPr>
              <w:t>R-R</w:t>
            </w:r>
            <w:r>
              <w:rPr>
                <w:rFonts w:cs="宋体" w:hint="eastAsia"/>
                <w:lang w:bidi="ar"/>
              </w:rPr>
              <w:t>间期】</w:t>
            </w:r>
            <w:proofErr w:type="gramEnd"/>
            <w:r>
              <w:rPr>
                <w:rFonts w:cs="宋体" w:hint="eastAsia"/>
                <w:lang w:bidi="ar"/>
              </w:rPr>
              <w:t>，结果：心搏位置处的间期显示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高级选项卡</w:t>
            </w:r>
            <w:r>
              <w:rPr>
                <w:kern w:val="0"/>
                <w:szCs w:val="21"/>
                <w:lang w:bidi="ar"/>
              </w:rPr>
              <w:t>-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心搏位置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勾选该</w:t>
            </w:r>
            <w:proofErr w:type="gramEnd"/>
            <w:r>
              <w:rPr>
                <w:rFonts w:cs="宋体" w:hint="eastAsia"/>
                <w:szCs w:val="21"/>
              </w:rPr>
              <w:t>选项，表示显示心搏定位位置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延续上一步骤，选择高级选项卡，</w:t>
            </w:r>
            <w:proofErr w:type="gramStart"/>
            <w:r>
              <w:rPr>
                <w:rFonts w:cs="宋体" w:hint="eastAsia"/>
                <w:lang w:bidi="ar"/>
              </w:rPr>
              <w:t>勾选【心搏位置】</w:t>
            </w:r>
            <w:proofErr w:type="gramEnd"/>
            <w:r>
              <w:rPr>
                <w:rFonts w:cs="宋体" w:hint="eastAsia"/>
                <w:lang w:bidi="ar"/>
              </w:rPr>
              <w:t>，结果：心搏位置处定位竖线出现。</w:t>
            </w:r>
            <w:proofErr w:type="gramStart"/>
            <w:r>
              <w:rPr>
                <w:rFonts w:cs="宋体" w:hint="eastAsia"/>
                <w:lang w:bidi="ar"/>
              </w:rPr>
              <w:t>取消勾选【心搏位置】</w:t>
            </w:r>
            <w:proofErr w:type="gramEnd"/>
            <w:r>
              <w:rPr>
                <w:rFonts w:cs="宋体" w:hint="eastAsia"/>
                <w:lang w:bidi="ar"/>
              </w:rPr>
              <w:t>，结果：心搏位置处的定位竖线消失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SOFT1_A18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高级选项卡</w:t>
            </w:r>
            <w:r>
              <w:rPr>
                <w:kern w:val="0"/>
                <w:szCs w:val="21"/>
                <w:lang w:bidi="ar"/>
              </w:rPr>
              <w:t>-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心搏类型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proofErr w:type="gramStart"/>
            <w:r>
              <w:rPr>
                <w:rFonts w:cs="宋体" w:hint="eastAsia"/>
                <w:lang w:bidi="ar"/>
              </w:rPr>
              <w:t>勾选该</w:t>
            </w:r>
            <w:proofErr w:type="gramEnd"/>
            <w:r>
              <w:rPr>
                <w:rFonts w:cs="宋体" w:hint="eastAsia"/>
                <w:lang w:bidi="ar"/>
              </w:rPr>
              <w:t>选项，表示显示心搏类型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</w:pPr>
            <w:r>
              <w:rPr>
                <w:rFonts w:cs="宋体" w:hint="eastAsia"/>
                <w:lang w:bidi="ar"/>
              </w:rPr>
              <w:t>延续上一步骤，选择高级选项卡，</w:t>
            </w:r>
            <w:proofErr w:type="gramStart"/>
            <w:r>
              <w:rPr>
                <w:rFonts w:cs="宋体" w:hint="eastAsia"/>
                <w:lang w:bidi="ar"/>
              </w:rPr>
              <w:t>取消勾选【心搏类型】</w:t>
            </w:r>
            <w:proofErr w:type="gramEnd"/>
            <w:r>
              <w:rPr>
                <w:rFonts w:cs="宋体" w:hint="eastAsia"/>
                <w:lang w:bidi="ar"/>
              </w:rPr>
              <w:t>，结果：心搏位置处的心搏类型消失。</w:t>
            </w:r>
            <w:proofErr w:type="gramStart"/>
            <w:r>
              <w:rPr>
                <w:rFonts w:cs="宋体" w:hint="eastAsia"/>
                <w:lang w:bidi="ar"/>
              </w:rPr>
              <w:t>勾选【心搏类型】</w:t>
            </w:r>
            <w:proofErr w:type="gramEnd"/>
            <w:r>
              <w:rPr>
                <w:rFonts w:cs="宋体" w:hint="eastAsia"/>
                <w:lang w:bidi="ar"/>
              </w:rPr>
              <w:t>，结果：心搏位置处的心搏类型出现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Pr="00927165" w:rsidRDefault="00921388" w:rsidP="00927165">
      <w:pPr>
        <w:numPr>
          <w:ilvl w:val="2"/>
          <w:numId w:val="2"/>
        </w:numPr>
        <w:tabs>
          <w:tab w:val="left" w:pos="425"/>
        </w:tabs>
        <w:spacing w:line="360" w:lineRule="auto"/>
        <w:outlineLvl w:val="0"/>
        <w:rPr>
          <w:sz w:val="24"/>
          <w:rPrChange w:id="451" w:author="严鑫能" w:date="2020-11-16T22:15:00Z">
            <w:rPr>
              <w:bCs/>
            </w:rPr>
          </w:rPrChange>
        </w:rPr>
        <w:pPrChange w:id="452" w:author="严鑫能" w:date="2020-11-16T22:15:00Z">
          <w:pPr>
            <w:spacing w:line="360" w:lineRule="auto"/>
            <w:outlineLvl w:val="2"/>
          </w:pPr>
        </w:pPrChange>
      </w:pPr>
      <w:del w:id="453" w:author="严鑫能" w:date="2020-11-16T22:16:00Z">
        <w:r w:rsidRPr="00927165" w:rsidDel="00927165">
          <w:rPr>
            <w:sz w:val="24"/>
            <w:rPrChange w:id="454" w:author="严鑫能" w:date="2020-11-16T22:15:00Z">
              <w:rPr>
                <w:bCs/>
                <w:sz w:val="24"/>
                <w:lang w:bidi="ar"/>
              </w:rPr>
            </w:rPrChange>
          </w:rPr>
          <w:delText xml:space="preserve">8.2.2 </w:delText>
        </w:r>
      </w:del>
      <w:r w:rsidRPr="00927165">
        <w:rPr>
          <w:rFonts w:hint="eastAsia"/>
          <w:sz w:val="24"/>
          <w:rPrChange w:id="455" w:author="严鑫能" w:date="2020-11-16T22:15:00Z">
            <w:rPr>
              <w:rFonts w:cs="宋体" w:hint="eastAsia"/>
              <w:bCs/>
              <w:sz w:val="24"/>
              <w:lang w:bidi="ar"/>
            </w:rPr>
          </w:rPrChange>
        </w:rPr>
        <w:t>模板分类功能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SOFT1_B01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点击分类显示区域“全部”项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模板分类区域正确显示模板大类分类结果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lang w:bidi="ar"/>
              </w:rPr>
              <w:t>登录</w:t>
            </w:r>
            <w:proofErr w:type="spellStart"/>
            <w:r>
              <w:rPr>
                <w:lang w:bidi="ar"/>
              </w:rPr>
              <w:t>jiance</w:t>
            </w:r>
            <w:proofErr w:type="spellEnd"/>
            <w:r>
              <w:rPr>
                <w:rFonts w:cs="宋体" w:hint="eastAsia"/>
                <w:lang w:bidi="ar"/>
              </w:rPr>
              <w:t>账号后，选择</w:t>
            </w:r>
            <w:proofErr w:type="gramStart"/>
            <w:r>
              <w:rPr>
                <w:rFonts w:cs="宋体" w:hint="eastAsia"/>
                <w:lang w:bidi="ar"/>
              </w:rPr>
              <w:t>张振翔数据</w:t>
            </w:r>
            <w:proofErr w:type="gramEnd"/>
            <w:r>
              <w:rPr>
                <w:rFonts w:cs="宋体" w:hint="eastAsia"/>
                <w:lang w:bidi="ar"/>
              </w:rPr>
              <w:t>，双击该数据，进入分析界面，</w:t>
            </w:r>
            <w:r>
              <w:rPr>
                <w:rFonts w:cs="宋体" w:hint="eastAsia"/>
                <w:kern w:val="0"/>
                <w:szCs w:val="21"/>
                <w:lang w:bidi="ar"/>
              </w:rPr>
              <w:t>点击分类显示区域“全部”项，查看</w:t>
            </w:r>
            <w:r>
              <w:rPr>
                <w:rFonts w:cs="宋体" w:hint="eastAsia"/>
                <w:szCs w:val="21"/>
                <w:lang w:bidi="ar"/>
              </w:rPr>
              <w:t>模板分类区域是否显示模板大类分类结果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结果：模板大类分类结果正</w:t>
            </w:r>
            <w:r>
              <w:rPr>
                <w:rFonts w:cs="宋体" w:hint="eastAsia"/>
                <w:szCs w:val="21"/>
                <w:lang w:bidi="ar"/>
              </w:rPr>
              <w:lastRenderedPageBreak/>
              <w:t>确显示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SOFT1_B02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点击分类显示区域其他项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正确显示对应项的二级分类结果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点击分类显示区域其他项，查看模板</w:t>
            </w:r>
            <w:r>
              <w:rPr>
                <w:rFonts w:cs="宋体" w:hint="eastAsia"/>
                <w:szCs w:val="21"/>
                <w:lang w:bidi="ar"/>
              </w:rPr>
              <w:t>分类区域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是否</w:t>
            </w:r>
            <w:r>
              <w:rPr>
                <w:rFonts w:cs="宋体" w:hint="eastAsia"/>
                <w:szCs w:val="21"/>
                <w:lang w:bidi="ar"/>
              </w:rPr>
              <w:t>正确显示对应项的二级分类结果</w:t>
            </w:r>
            <w:r>
              <w:rPr>
                <w:szCs w:val="21"/>
                <w:lang w:bidi="ar"/>
              </w:rPr>
              <w:br/>
            </w:r>
            <w:r>
              <w:rPr>
                <w:rFonts w:cs="宋体" w:hint="eastAsia"/>
                <w:szCs w:val="21"/>
                <w:lang w:bidi="ar"/>
              </w:rPr>
              <w:t>结果：二级分类结果正确显示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SOFT1_B03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合并同一大类型下的二级分类模板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可拖拽二级分类模板下的分类结果，并显示合并后的模板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点击分类显示下的，除了【全部】选项外的任意其他项，拖拽二级分类模板下的任意分类结果，到另一个二级模板</w:t>
            </w:r>
            <w:r>
              <w:rPr>
                <w:lang w:bidi="ar"/>
              </w:rPr>
              <w:br/>
            </w:r>
            <w:r>
              <w:rPr>
                <w:rFonts w:cs="宋体" w:hint="eastAsia"/>
                <w:lang w:bidi="ar"/>
              </w:rPr>
              <w:t>结果：这两个模板合并为一个新的模板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SOFT1_B04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滑动条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拖拽或点击滑动条，可定位</w:t>
            </w:r>
            <w:r>
              <w:rPr>
                <w:kern w:val="0"/>
                <w:szCs w:val="21"/>
              </w:rPr>
              <w:t xml:space="preserve">7.1.1 </w:t>
            </w:r>
            <w:r>
              <w:rPr>
                <w:rFonts w:cs="宋体" w:hint="eastAsia"/>
                <w:kern w:val="0"/>
                <w:szCs w:val="21"/>
              </w:rPr>
              <w:t>通用心电图编辑窗口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</w:rPr>
              <w:t>波形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图区域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心搏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拖拽或点击滑动条</w:t>
            </w:r>
          </w:p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结果：可定位</w:t>
            </w:r>
            <w:r>
              <w:rPr>
                <w:kern w:val="0"/>
                <w:szCs w:val="21"/>
                <w:lang w:bidi="ar"/>
              </w:rPr>
              <w:t xml:space="preserve">7.1.1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通用心电图编辑窗口</w:t>
            </w:r>
            <w:r>
              <w:rPr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波形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图区域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心搏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SOFT1_B05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打开模板详细界面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双击模板波形图区域，可打开</w:t>
            </w:r>
            <w:r>
              <w:rPr>
                <w:szCs w:val="21"/>
              </w:rPr>
              <w:t xml:space="preserve"> 7.1.3 </w:t>
            </w:r>
            <w:r>
              <w:rPr>
                <w:rFonts w:cs="宋体" w:hint="eastAsia"/>
                <w:szCs w:val="21"/>
              </w:rPr>
              <w:t>模板详细功能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双击模板波形图区域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结果：打开</w:t>
            </w:r>
            <w:r>
              <w:rPr>
                <w:szCs w:val="21"/>
                <w:lang w:bidi="ar"/>
              </w:rPr>
              <w:t xml:space="preserve"> 7.1.3 </w:t>
            </w:r>
            <w:r>
              <w:rPr>
                <w:rFonts w:cs="宋体" w:hint="eastAsia"/>
                <w:szCs w:val="21"/>
                <w:lang w:bidi="ar"/>
              </w:rPr>
              <w:t>模板详细功能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SOFT1_B06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  <w:lang w:bidi="ar"/>
              </w:rPr>
              <w:t>Demix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点击该按钮，可启动</w:t>
            </w:r>
            <w:r>
              <w:rPr>
                <w:szCs w:val="21"/>
              </w:rPr>
              <w:t xml:space="preserve">7.1.4 </w:t>
            </w:r>
            <w:proofErr w:type="spellStart"/>
            <w:r>
              <w:rPr>
                <w:szCs w:val="21"/>
              </w:rPr>
              <w:t>Demix</w:t>
            </w:r>
            <w:proofErr w:type="spellEnd"/>
            <w:r>
              <w:rPr>
                <w:rFonts w:cs="宋体" w:hint="eastAsia"/>
                <w:szCs w:val="21"/>
              </w:rPr>
              <w:t>功能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点击该按钮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结果：</w:t>
            </w:r>
            <w:r>
              <w:rPr>
                <w:szCs w:val="21"/>
                <w:lang w:bidi="ar"/>
              </w:rPr>
              <w:t xml:space="preserve">7.1.4 </w:t>
            </w:r>
            <w:proofErr w:type="spellStart"/>
            <w:r>
              <w:rPr>
                <w:szCs w:val="21"/>
                <w:lang w:bidi="ar"/>
              </w:rPr>
              <w:t>Demix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功能正确实现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SOFT1_B07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修改模板心搏类型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可以通过按钮，选择需要将模板心搏类型修改成什么类型。并会有相应的确认提示。例如，当修改</w:t>
            </w:r>
            <w:proofErr w:type="gramStart"/>
            <w:r>
              <w:rPr>
                <w:rFonts w:cs="宋体" w:hint="eastAsia"/>
                <w:szCs w:val="21"/>
              </w:rPr>
              <w:t>一</w:t>
            </w:r>
            <w:proofErr w:type="gramEnd"/>
            <w:r>
              <w:rPr>
                <w:rFonts w:cs="宋体" w:hint="eastAsia"/>
                <w:szCs w:val="21"/>
              </w:rPr>
              <w:t>整个模板时，弹出“是否要修改心搏类型为窦性心搏”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任意选择一个模板分类结果，任意选择一个要修改的类型按钮</w:t>
            </w:r>
          </w:p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结果：</w:t>
            </w:r>
            <w:r>
              <w:rPr>
                <w:rFonts w:cs="宋体" w:hint="eastAsia"/>
                <w:szCs w:val="21"/>
                <w:lang w:bidi="ar"/>
              </w:rPr>
              <w:t>选中的模板被修改为，对应按钮的类型</w:t>
            </w:r>
          </w:p>
        </w:tc>
      </w:tr>
    </w:tbl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8.2.3 </w:t>
      </w:r>
      <w:r>
        <w:rPr>
          <w:rFonts w:cs="宋体" w:hint="eastAsia"/>
          <w:bCs/>
          <w:sz w:val="24"/>
          <w:lang w:bidi="ar"/>
        </w:rPr>
        <w:t>模板详细功能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SOFT1_C01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模板中所有心搏的波形图显示区域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）该区域显示该模板下心搏的波形图，排列方式为</w:t>
            </w:r>
            <w:r>
              <w:rPr>
                <w:szCs w:val="21"/>
              </w:rPr>
              <w:t>4</w:t>
            </w:r>
            <w:r>
              <w:rPr>
                <w:rFonts w:cs="宋体" w:hint="eastAsia"/>
                <w:szCs w:val="21"/>
              </w:rPr>
              <w:t>个一组进行竖排，超过后再另起一列以相同方式排列，直到结束为止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（</w:t>
            </w:r>
            <w:r>
              <w:rPr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）通过操作</w:t>
            </w:r>
            <w:r>
              <w:rPr>
                <w:rFonts w:cs="宋体" w:hint="eastAsia"/>
                <w:kern w:val="0"/>
                <w:szCs w:val="21"/>
              </w:rPr>
              <w:t>滑动条、滚轮、上下左右键和</w:t>
            </w:r>
            <w:proofErr w:type="spellStart"/>
            <w:r>
              <w:rPr>
                <w:kern w:val="0"/>
                <w:szCs w:val="21"/>
              </w:rPr>
              <w:t>PageUp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、</w:t>
            </w:r>
            <w:proofErr w:type="spellStart"/>
            <w:r>
              <w:rPr>
                <w:kern w:val="0"/>
                <w:szCs w:val="21"/>
              </w:rPr>
              <w:t>PageDown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键</w:t>
            </w:r>
            <w:r>
              <w:rPr>
                <w:rFonts w:cs="宋体" w:hint="eastAsia"/>
                <w:szCs w:val="21"/>
              </w:rPr>
              <w:t>，可以控制右侧区域显示模板中对应位置的波形图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</w:t>
            </w:r>
            <w:r>
              <w:rPr>
                <w:szCs w:val="21"/>
              </w:rPr>
              <w:t>Home</w:t>
            </w:r>
            <w:r>
              <w:rPr>
                <w:rFonts w:cs="宋体" w:hint="eastAsia"/>
                <w:szCs w:val="21"/>
              </w:rPr>
              <w:t>键可以使右侧波形图直接跳转到模板第一个心搏位置，</w:t>
            </w:r>
            <w:r>
              <w:rPr>
                <w:szCs w:val="21"/>
              </w:rPr>
              <w:t>End</w:t>
            </w:r>
            <w:r>
              <w:rPr>
                <w:rFonts w:cs="宋体" w:hint="eastAsia"/>
                <w:szCs w:val="21"/>
              </w:rPr>
              <w:t>键可以使右侧波形图直接跳转到模板最后一个心搏位置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lastRenderedPageBreak/>
              <w:t>（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）准备一个模板，双击该模板，结果：弹出模板详细界面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2</w:t>
            </w:r>
            <w:r>
              <w:rPr>
                <w:rFonts w:cs="宋体" w:hint="eastAsia"/>
                <w:szCs w:val="21"/>
                <w:lang w:bidi="ar"/>
              </w:rPr>
              <w:t>）拖动滑动条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lastRenderedPageBreak/>
              <w:t>（</w:t>
            </w:r>
            <w:r>
              <w:rPr>
                <w:szCs w:val="21"/>
                <w:lang w:bidi="ar"/>
              </w:rPr>
              <w:t>3</w:t>
            </w:r>
            <w:r>
              <w:rPr>
                <w:rFonts w:cs="宋体" w:hint="eastAsia"/>
                <w:szCs w:val="21"/>
                <w:lang w:bidi="ar"/>
              </w:rPr>
              <w:t>）滚动滚轮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4</w:t>
            </w:r>
            <w:r>
              <w:rPr>
                <w:rFonts w:cs="宋体" w:hint="eastAsia"/>
                <w:szCs w:val="21"/>
                <w:lang w:bidi="ar"/>
              </w:rPr>
              <w:t>）上下左右键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5</w:t>
            </w:r>
            <w:r>
              <w:rPr>
                <w:rFonts w:cs="宋体" w:hint="eastAsia"/>
                <w:szCs w:val="21"/>
                <w:lang w:bidi="ar"/>
              </w:rPr>
              <w:t>）按下</w:t>
            </w:r>
            <w:proofErr w:type="spellStart"/>
            <w:r>
              <w:rPr>
                <w:szCs w:val="21"/>
                <w:lang w:bidi="ar"/>
              </w:rPr>
              <w:t>PageUp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和</w:t>
            </w:r>
            <w:proofErr w:type="spellStart"/>
            <w:r>
              <w:rPr>
                <w:szCs w:val="21"/>
                <w:lang w:bidi="ar"/>
              </w:rPr>
              <w:t>PageDown</w:t>
            </w:r>
            <w:proofErr w:type="spellEnd"/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6</w:t>
            </w:r>
            <w:r>
              <w:rPr>
                <w:rFonts w:cs="宋体" w:hint="eastAsia"/>
                <w:szCs w:val="21"/>
                <w:lang w:bidi="ar"/>
              </w:rPr>
              <w:t>）按下</w:t>
            </w:r>
            <w:r>
              <w:rPr>
                <w:szCs w:val="21"/>
                <w:lang w:bidi="ar"/>
              </w:rPr>
              <w:t>Home</w:t>
            </w:r>
            <w:r>
              <w:rPr>
                <w:rFonts w:cs="宋体" w:hint="eastAsia"/>
                <w:szCs w:val="21"/>
                <w:lang w:bidi="ar"/>
              </w:rPr>
              <w:t>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7</w:t>
            </w:r>
            <w:r>
              <w:rPr>
                <w:rFonts w:cs="宋体" w:hint="eastAsia"/>
                <w:szCs w:val="21"/>
                <w:lang w:bidi="ar"/>
              </w:rPr>
              <w:t>）按下</w:t>
            </w:r>
            <w:r>
              <w:rPr>
                <w:szCs w:val="21"/>
                <w:lang w:bidi="ar"/>
              </w:rPr>
              <w:t>End</w:t>
            </w:r>
            <w:r>
              <w:rPr>
                <w:rFonts w:cs="宋体" w:hint="eastAsia"/>
                <w:szCs w:val="21"/>
                <w:lang w:bidi="ar"/>
              </w:rPr>
              <w:t>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SOFT1_C02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选中单个心搏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将鼠标放在</w:t>
            </w:r>
            <w:r>
              <w:rPr>
                <w:kern w:val="0"/>
                <w:szCs w:val="21"/>
              </w:rPr>
              <w:t>SOFT1_C01</w:t>
            </w:r>
            <w:r>
              <w:rPr>
                <w:rFonts w:cs="宋体" w:hint="eastAsia"/>
                <w:kern w:val="0"/>
                <w:szCs w:val="21"/>
              </w:rPr>
              <w:t>区域的一个心搏上，单击鼠标左键，出现选中该心搏的框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在鼠标放在模板详细的波形图上，点击鼠标左键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SOFT1_C03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选中多个心搏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将鼠标放在</w:t>
            </w:r>
            <w:r>
              <w:rPr>
                <w:kern w:val="0"/>
                <w:szCs w:val="21"/>
              </w:rPr>
              <w:t>SOFT1_C01</w:t>
            </w:r>
            <w:r>
              <w:rPr>
                <w:rFonts w:cs="宋体" w:hint="eastAsia"/>
                <w:kern w:val="0"/>
                <w:szCs w:val="21"/>
              </w:rPr>
              <w:t>区域的任一位置，按下鼠标左键不要松手，拖动可选中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框选范围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内的所有心搏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在鼠标放在模板详细波形图界面，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按下鼠标左键不要松手拖动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SOFT1_C04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选中不连续心搏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执行</w:t>
            </w:r>
            <w:r>
              <w:rPr>
                <w:kern w:val="0"/>
                <w:szCs w:val="21"/>
              </w:rPr>
              <w:t>SOFT1_C02</w:t>
            </w:r>
            <w:r>
              <w:rPr>
                <w:rFonts w:cs="宋体" w:hint="eastAsia"/>
                <w:kern w:val="0"/>
                <w:szCs w:val="21"/>
              </w:rPr>
              <w:t>或者</w:t>
            </w:r>
            <w:r>
              <w:rPr>
                <w:kern w:val="0"/>
                <w:szCs w:val="21"/>
              </w:rPr>
              <w:t>SOFT1_C03</w:t>
            </w:r>
            <w:r>
              <w:rPr>
                <w:rFonts w:cs="宋体" w:hint="eastAsia"/>
                <w:kern w:val="0"/>
                <w:szCs w:val="21"/>
              </w:rPr>
              <w:t>方法后，按住</w:t>
            </w:r>
            <w:r>
              <w:rPr>
                <w:kern w:val="0"/>
                <w:szCs w:val="21"/>
              </w:rPr>
              <w:t>Ctrl</w:t>
            </w:r>
            <w:r>
              <w:rPr>
                <w:rFonts w:cs="宋体" w:hint="eastAsia"/>
                <w:kern w:val="0"/>
                <w:szCs w:val="21"/>
              </w:rPr>
              <w:t>键，继续执行</w:t>
            </w:r>
            <w:r>
              <w:rPr>
                <w:kern w:val="0"/>
                <w:szCs w:val="21"/>
              </w:rPr>
              <w:t>SOFT1_C02</w:t>
            </w:r>
            <w:r>
              <w:rPr>
                <w:rFonts w:cs="宋体" w:hint="eastAsia"/>
                <w:kern w:val="0"/>
                <w:szCs w:val="21"/>
              </w:rPr>
              <w:t>或者</w:t>
            </w:r>
            <w:r>
              <w:rPr>
                <w:kern w:val="0"/>
                <w:szCs w:val="21"/>
              </w:rPr>
              <w:t>SOFT1_C03</w:t>
            </w:r>
            <w:r>
              <w:rPr>
                <w:rFonts w:cs="宋体" w:hint="eastAsia"/>
                <w:kern w:val="0"/>
                <w:szCs w:val="21"/>
              </w:rPr>
              <w:t>方法，可以将两次选择的心搏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做为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一个集合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单击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或框选一组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心搏后，按住</w:t>
            </w:r>
            <w:r>
              <w:rPr>
                <w:kern w:val="0"/>
                <w:szCs w:val="21"/>
                <w:lang w:bidi="ar"/>
              </w:rPr>
              <w:t>Ctrl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键，再单击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或框选一组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心搏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SOFT1_C05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修改心搏类型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执行完</w:t>
            </w:r>
            <w:r>
              <w:rPr>
                <w:kern w:val="0"/>
                <w:szCs w:val="21"/>
              </w:rPr>
              <w:t>SOFT1_C02</w:t>
            </w:r>
            <w:r>
              <w:rPr>
                <w:rFonts w:cs="宋体" w:hint="eastAsia"/>
                <w:kern w:val="0"/>
                <w:szCs w:val="21"/>
              </w:rPr>
              <w:t>或者</w:t>
            </w:r>
            <w:r>
              <w:rPr>
                <w:kern w:val="0"/>
                <w:szCs w:val="21"/>
              </w:rPr>
              <w:t>SOFT1_C03</w:t>
            </w:r>
            <w:r>
              <w:rPr>
                <w:rFonts w:cs="宋体" w:hint="eastAsia"/>
                <w:kern w:val="0"/>
                <w:szCs w:val="21"/>
              </w:rPr>
              <w:t>或者</w:t>
            </w:r>
            <w:r>
              <w:rPr>
                <w:kern w:val="0"/>
                <w:szCs w:val="21"/>
              </w:rPr>
              <w:t>SOFT1_C04</w:t>
            </w:r>
            <w:r>
              <w:rPr>
                <w:rFonts w:cs="宋体" w:hint="eastAsia"/>
                <w:kern w:val="0"/>
                <w:szCs w:val="21"/>
              </w:rPr>
              <w:t>后，将鼠标在</w:t>
            </w:r>
            <w:r>
              <w:rPr>
                <w:kern w:val="0"/>
                <w:szCs w:val="21"/>
              </w:rPr>
              <w:t>SOFT1_C01</w:t>
            </w:r>
            <w:r>
              <w:rPr>
                <w:rFonts w:cs="宋体" w:hint="eastAsia"/>
                <w:kern w:val="0"/>
                <w:szCs w:val="21"/>
              </w:rPr>
              <w:t>区域上，单击鼠标右键，弹出修改心搏类型选择按钮。单击选择按钮，被选中的心搏集合将被修改为对应类型。并将选中的集合从</w:t>
            </w:r>
            <w:r>
              <w:rPr>
                <w:kern w:val="0"/>
                <w:szCs w:val="21"/>
              </w:rPr>
              <w:t>SOFT1_C01</w:t>
            </w:r>
            <w:r>
              <w:rPr>
                <w:rFonts w:cs="宋体" w:hint="eastAsia"/>
                <w:kern w:val="0"/>
                <w:szCs w:val="21"/>
              </w:rPr>
              <w:t>区域清除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8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单击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或框选一组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心搏后，按住</w:t>
            </w:r>
            <w:r>
              <w:rPr>
                <w:kern w:val="0"/>
                <w:szCs w:val="21"/>
                <w:lang w:bidi="ar"/>
              </w:rPr>
              <w:t>Ctrl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键，再单击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或框选一组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心搏，然后单击鼠标右键</w:t>
            </w:r>
          </w:p>
          <w:p w:rsidR="00881111" w:rsidRDefault="00921388">
            <w:pPr>
              <w:numPr>
                <w:ilvl w:val="0"/>
                <w:numId w:val="8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在弹出菜单中，单击要修改的心搏类型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SOFT1_C06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定位心搏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将鼠标放在</w:t>
            </w:r>
            <w:r>
              <w:rPr>
                <w:kern w:val="0"/>
                <w:szCs w:val="21"/>
              </w:rPr>
              <w:t>SOFT1_C01</w:t>
            </w:r>
            <w:r>
              <w:rPr>
                <w:rFonts w:cs="宋体" w:hint="eastAsia"/>
                <w:kern w:val="0"/>
                <w:szCs w:val="21"/>
              </w:rPr>
              <w:t>区域的一个心搏上，双击鼠标左键，</w:t>
            </w:r>
            <w:r>
              <w:rPr>
                <w:rFonts w:cs="宋体" w:hint="eastAsia"/>
                <w:szCs w:val="21"/>
              </w:rPr>
              <w:t>打开全屏的</w:t>
            </w:r>
            <w:r>
              <w:rPr>
                <w:szCs w:val="21"/>
              </w:rPr>
              <w:t>7.1.1</w:t>
            </w:r>
            <w:r>
              <w:rPr>
                <w:rFonts w:cs="宋体" w:hint="eastAsia"/>
                <w:szCs w:val="21"/>
              </w:rPr>
              <w:t>（通用心电图编辑窗口）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将鼠标放在</w:t>
            </w:r>
            <w:r>
              <w:rPr>
                <w:kern w:val="0"/>
                <w:szCs w:val="21"/>
                <w:lang w:bidi="ar"/>
              </w:rPr>
              <w:t>SOFT1_C01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区域的一个心搏上，双击鼠标左键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SOFT1_C07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显示选中心搏所在列的心搏两侧波形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图区域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执行</w:t>
            </w:r>
            <w:r>
              <w:rPr>
                <w:kern w:val="0"/>
                <w:szCs w:val="21"/>
              </w:rPr>
              <w:t>SOFT1_C02</w:t>
            </w:r>
            <w:r>
              <w:rPr>
                <w:rFonts w:cs="宋体" w:hint="eastAsia"/>
                <w:kern w:val="0"/>
                <w:szCs w:val="21"/>
              </w:rPr>
              <w:t>后，</w:t>
            </w:r>
            <w:r>
              <w:rPr>
                <w:kern w:val="0"/>
                <w:szCs w:val="21"/>
              </w:rPr>
              <w:t>SOFT1_C07</w:t>
            </w:r>
            <w:r>
              <w:rPr>
                <w:rFonts w:cs="宋体" w:hint="eastAsia"/>
                <w:kern w:val="0"/>
                <w:szCs w:val="21"/>
              </w:rPr>
              <w:t>区域将会显示对应心搏所在列的心搏的两侧波形图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>SOFT1_C02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8.2.4 </w:t>
      </w:r>
      <w:proofErr w:type="spellStart"/>
      <w:r>
        <w:rPr>
          <w:bCs/>
          <w:sz w:val="24"/>
          <w:lang w:bidi="ar"/>
        </w:rPr>
        <w:t>Demix</w:t>
      </w:r>
      <w:proofErr w:type="spellEnd"/>
      <w:r>
        <w:rPr>
          <w:rFonts w:cs="宋体" w:hint="eastAsia"/>
          <w:bCs/>
          <w:sz w:val="24"/>
          <w:lang w:bidi="ar"/>
        </w:rPr>
        <w:t>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lastRenderedPageBreak/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SOFT1_D01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总</w:t>
            </w:r>
            <w:proofErr w:type="spellStart"/>
            <w:r>
              <w:rPr>
                <w:kern w:val="0"/>
                <w:szCs w:val="21"/>
                <w:lang w:bidi="ar"/>
              </w:rPr>
              <w:t>Demix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波形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图区域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在执行完</w:t>
            </w:r>
            <w:r>
              <w:rPr>
                <w:kern w:val="0"/>
                <w:szCs w:val="21"/>
              </w:rPr>
              <w:t>SOFT1_B06</w:t>
            </w:r>
            <w:r>
              <w:rPr>
                <w:rFonts w:cs="宋体" w:hint="eastAsia"/>
                <w:kern w:val="0"/>
                <w:szCs w:val="21"/>
              </w:rPr>
              <w:t>操作后，在总</w:t>
            </w:r>
            <w:proofErr w:type="spellStart"/>
            <w:r>
              <w:rPr>
                <w:kern w:val="0"/>
                <w:szCs w:val="21"/>
              </w:rPr>
              <w:t>Demix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波形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图区域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画出</w:t>
            </w:r>
            <w:r>
              <w:rPr>
                <w:kern w:val="0"/>
                <w:szCs w:val="21"/>
              </w:rPr>
              <w:t>SOFT1_B06</w:t>
            </w:r>
            <w:r>
              <w:rPr>
                <w:rFonts w:cs="宋体" w:hint="eastAsia"/>
                <w:kern w:val="0"/>
                <w:szCs w:val="21"/>
              </w:rPr>
              <w:t>对应模板所有心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搏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波形图的叠加图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>SOFT1_B06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操作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SOFT1_D02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从总</w:t>
            </w:r>
            <w:proofErr w:type="spellStart"/>
            <w:r>
              <w:rPr>
                <w:kern w:val="0"/>
                <w:szCs w:val="21"/>
                <w:lang w:bidi="ar"/>
              </w:rPr>
              <w:t>Demix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波形图中，挑选出想要单独展示的波形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通过</w:t>
            </w:r>
            <w:proofErr w:type="gramStart"/>
            <w:r>
              <w:rPr>
                <w:rFonts w:cs="宋体" w:hint="eastAsia"/>
                <w:szCs w:val="21"/>
              </w:rPr>
              <w:t>鼠标框选一部分</w:t>
            </w:r>
            <w:proofErr w:type="gramEnd"/>
            <w:r>
              <w:rPr>
                <w:rFonts w:cs="宋体" w:hint="eastAsia"/>
                <w:szCs w:val="21"/>
              </w:rPr>
              <w:t>波形，此时可以选择按键“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”、“</w:t>
            </w:r>
            <w:r>
              <w:rPr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”、“</w:t>
            </w:r>
            <w:r>
              <w:rPr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”、“</w:t>
            </w:r>
            <w:r>
              <w:rPr>
                <w:szCs w:val="21"/>
              </w:rPr>
              <w:t>4</w:t>
            </w:r>
            <w:r>
              <w:rPr>
                <w:rFonts w:cs="宋体" w:hint="eastAsia"/>
                <w:szCs w:val="21"/>
              </w:rPr>
              <w:t>”将已选择的波形图，显示到对应的</w:t>
            </w:r>
            <w:r>
              <w:rPr>
                <w:szCs w:val="21"/>
              </w:rPr>
              <w:t>Demix1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Demix2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Demix3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Demix4</w:t>
            </w:r>
            <w:r>
              <w:rPr>
                <w:rFonts w:cs="宋体" w:hint="eastAsia"/>
                <w:szCs w:val="21"/>
              </w:rPr>
              <w:t>区域。并且在</w:t>
            </w:r>
            <w:r>
              <w:rPr>
                <w:kern w:val="0"/>
                <w:szCs w:val="21"/>
              </w:rPr>
              <w:t>SOFT1_D01</w:t>
            </w:r>
            <w:r>
              <w:rPr>
                <w:rFonts w:cs="宋体" w:hint="eastAsia"/>
                <w:kern w:val="0"/>
                <w:szCs w:val="21"/>
              </w:rPr>
              <w:t>区域中剔除相应的波形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通过</w:t>
            </w:r>
            <w:proofErr w:type="gramStart"/>
            <w:r>
              <w:rPr>
                <w:rFonts w:cs="宋体" w:hint="eastAsia"/>
                <w:szCs w:val="21"/>
                <w:lang w:bidi="ar"/>
              </w:rPr>
              <w:t>鼠标框选一部分</w:t>
            </w:r>
            <w:proofErr w:type="gramEnd"/>
            <w:r>
              <w:rPr>
                <w:rFonts w:cs="宋体" w:hint="eastAsia"/>
                <w:szCs w:val="21"/>
                <w:lang w:bidi="ar"/>
              </w:rPr>
              <w:t>波形</w:t>
            </w:r>
          </w:p>
          <w:p w:rsidR="00881111" w:rsidRDefault="00921388">
            <w:pPr>
              <w:numPr>
                <w:ilvl w:val="0"/>
                <w:numId w:val="1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任意选择按键“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”、“</w:t>
            </w:r>
            <w:r>
              <w:rPr>
                <w:szCs w:val="21"/>
                <w:lang w:bidi="ar"/>
              </w:rPr>
              <w:t>2</w:t>
            </w:r>
            <w:r>
              <w:rPr>
                <w:rFonts w:cs="宋体" w:hint="eastAsia"/>
                <w:szCs w:val="21"/>
                <w:lang w:bidi="ar"/>
              </w:rPr>
              <w:t>”、“</w:t>
            </w:r>
            <w:r>
              <w:rPr>
                <w:szCs w:val="21"/>
                <w:lang w:bidi="ar"/>
              </w:rPr>
              <w:t>3</w:t>
            </w:r>
            <w:r>
              <w:rPr>
                <w:rFonts w:cs="宋体" w:hint="eastAsia"/>
                <w:szCs w:val="21"/>
                <w:lang w:bidi="ar"/>
              </w:rPr>
              <w:t>”、“</w:t>
            </w:r>
            <w:r>
              <w:rPr>
                <w:szCs w:val="21"/>
                <w:lang w:bidi="ar"/>
              </w:rPr>
              <w:t>4</w:t>
            </w:r>
            <w:r>
              <w:rPr>
                <w:rFonts w:cs="宋体" w:hint="eastAsia"/>
                <w:szCs w:val="21"/>
                <w:lang w:bidi="ar"/>
              </w:rPr>
              <w:t>”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SOFT1_D03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具体心搏波形展示区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单击</w:t>
            </w:r>
            <w:r>
              <w:rPr>
                <w:kern w:val="0"/>
                <w:szCs w:val="21"/>
              </w:rPr>
              <w:t>Demix1</w:t>
            </w:r>
            <w:r>
              <w:rPr>
                <w:rFonts w:cs="宋体"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Demix2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Demix3</w:t>
            </w:r>
            <w:r>
              <w:rPr>
                <w:rFonts w:cs="宋体" w:hint="eastAsia"/>
                <w:szCs w:val="21"/>
              </w:rPr>
              <w:t>或</w:t>
            </w:r>
            <w:r>
              <w:rPr>
                <w:szCs w:val="21"/>
              </w:rPr>
              <w:t>Demix4</w:t>
            </w:r>
            <w:r>
              <w:rPr>
                <w:rFonts w:cs="宋体" w:hint="eastAsia"/>
                <w:szCs w:val="21"/>
              </w:rPr>
              <w:t>区域，将心搏集合传递给本区域，执行</w:t>
            </w:r>
            <w:r>
              <w:rPr>
                <w:szCs w:val="21"/>
              </w:rPr>
              <w:t>7.1.20</w:t>
            </w:r>
            <w:r>
              <w:rPr>
                <w:rFonts w:cs="宋体" w:hint="eastAsia"/>
                <w:szCs w:val="21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t>单击</w:t>
            </w:r>
            <w:r>
              <w:rPr>
                <w:kern w:val="0"/>
                <w:szCs w:val="21"/>
                <w:lang w:bidi="ar"/>
              </w:rPr>
              <w:t>Demix1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、</w:t>
            </w:r>
            <w:r>
              <w:rPr>
                <w:kern w:val="0"/>
                <w:szCs w:val="21"/>
                <w:lang w:bidi="ar"/>
              </w:rPr>
              <w:t>Demix2</w:t>
            </w:r>
            <w:r>
              <w:rPr>
                <w:rFonts w:cs="宋体" w:hint="eastAsia"/>
                <w:szCs w:val="21"/>
                <w:lang w:bidi="ar"/>
              </w:rPr>
              <w:t>、</w:t>
            </w:r>
            <w:r>
              <w:rPr>
                <w:szCs w:val="21"/>
                <w:lang w:bidi="ar"/>
              </w:rPr>
              <w:t>Demix3</w:t>
            </w:r>
            <w:r>
              <w:rPr>
                <w:rFonts w:cs="宋体" w:hint="eastAsia"/>
                <w:szCs w:val="21"/>
                <w:lang w:bidi="ar"/>
              </w:rPr>
              <w:t>或</w:t>
            </w:r>
            <w:r>
              <w:rPr>
                <w:szCs w:val="21"/>
                <w:lang w:bidi="ar"/>
              </w:rPr>
              <w:t>Demix4</w:t>
            </w:r>
            <w:r>
              <w:rPr>
                <w:rFonts w:cs="宋体" w:hint="eastAsia"/>
                <w:szCs w:val="21"/>
                <w:lang w:bidi="ar"/>
              </w:rPr>
              <w:t>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SOFT1_D04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修改心搏类型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按照</w:t>
            </w:r>
            <w:r>
              <w:rPr>
                <w:kern w:val="0"/>
                <w:szCs w:val="21"/>
              </w:rPr>
              <w:t xml:space="preserve"> 7.1.20 </w:t>
            </w:r>
            <w:r>
              <w:rPr>
                <w:rFonts w:cs="宋体" w:hint="eastAsia"/>
                <w:kern w:val="0"/>
                <w:szCs w:val="21"/>
              </w:rPr>
              <w:t>修改心搏类型后，将修改的集合从对应的</w:t>
            </w:r>
            <w:r>
              <w:rPr>
                <w:kern w:val="0"/>
                <w:szCs w:val="21"/>
              </w:rPr>
              <w:t>Demix1</w:t>
            </w:r>
            <w:r>
              <w:rPr>
                <w:rFonts w:cs="宋体"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Demix2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Demix3</w:t>
            </w:r>
            <w:r>
              <w:rPr>
                <w:rFonts w:cs="宋体" w:hint="eastAsia"/>
                <w:szCs w:val="21"/>
              </w:rPr>
              <w:t>或</w:t>
            </w:r>
            <w:r>
              <w:rPr>
                <w:szCs w:val="21"/>
              </w:rPr>
              <w:t>Demix4</w:t>
            </w:r>
            <w:proofErr w:type="gramStart"/>
            <w:r>
              <w:rPr>
                <w:rFonts w:cs="宋体" w:hint="eastAsia"/>
                <w:szCs w:val="21"/>
              </w:rPr>
              <w:t>区域</w:t>
            </w:r>
            <w:r>
              <w:rPr>
                <w:rFonts w:cs="宋体" w:hint="eastAsia"/>
                <w:kern w:val="0"/>
                <w:szCs w:val="21"/>
              </w:rPr>
              <w:t>区域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清除。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按照</w:t>
            </w:r>
            <w:r>
              <w:rPr>
                <w:kern w:val="0"/>
                <w:szCs w:val="21"/>
                <w:lang w:bidi="ar"/>
              </w:rPr>
              <w:t xml:space="preserve"> 7.1.20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修改心搏类型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8.2.5 </w:t>
      </w:r>
      <w:r>
        <w:rPr>
          <w:rFonts w:cs="宋体" w:hint="eastAsia"/>
          <w:bCs/>
          <w:sz w:val="24"/>
          <w:lang w:bidi="ar"/>
        </w:rPr>
        <w:t>散点图功能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SOFT1_E01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心搏散点图区域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可正确画出全部心搏、正常、室性、室上性、长间期、停搏、房颤、伪差心搏类型的散点图。点击不同的按钮可以画出不同的散点图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点击【散点图】按钮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点击【全部】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点击【正常】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点击【室性】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点击【室上性】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点击【长间期】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点击【停搏】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点击【房颤】</w:t>
            </w:r>
          </w:p>
          <w:p w:rsidR="00881111" w:rsidRDefault="00921388">
            <w:pPr>
              <w:numPr>
                <w:ilvl w:val="0"/>
                <w:numId w:val="1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点击【伪差】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SOFT1_E02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具体心搏波形展示区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通过鼠标</w:t>
            </w:r>
            <w:proofErr w:type="gramStart"/>
            <w:r>
              <w:rPr>
                <w:rFonts w:cs="宋体" w:hint="eastAsia"/>
                <w:szCs w:val="21"/>
              </w:rPr>
              <w:t>左键框选</w:t>
            </w:r>
            <w:proofErr w:type="gramEnd"/>
            <w:r>
              <w:rPr>
                <w:kern w:val="0"/>
                <w:szCs w:val="21"/>
              </w:rPr>
              <w:t>SOFT1_E01</w:t>
            </w:r>
            <w:r>
              <w:rPr>
                <w:rFonts w:cs="宋体" w:hint="eastAsia"/>
                <w:kern w:val="0"/>
                <w:szCs w:val="21"/>
              </w:rPr>
              <w:t>区域，可以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将框选的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心搏集合传递给具体心搏波形展示区，执行</w:t>
            </w:r>
            <w:r>
              <w:rPr>
                <w:kern w:val="0"/>
                <w:szCs w:val="21"/>
              </w:rPr>
              <w:t xml:space="preserve">7.1.20 </w:t>
            </w:r>
            <w:r>
              <w:rPr>
                <w:rFonts w:cs="宋体" w:hint="eastAsia"/>
                <w:kern w:val="0"/>
                <w:szCs w:val="21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通过鼠标</w:t>
            </w:r>
            <w:proofErr w:type="gramStart"/>
            <w:r>
              <w:rPr>
                <w:rFonts w:cs="宋体" w:hint="eastAsia"/>
                <w:szCs w:val="21"/>
                <w:lang w:bidi="ar"/>
              </w:rPr>
              <w:t>左键框选</w:t>
            </w:r>
            <w:proofErr w:type="gramEnd"/>
            <w:r>
              <w:rPr>
                <w:kern w:val="0"/>
                <w:szCs w:val="21"/>
                <w:lang w:bidi="ar"/>
              </w:rPr>
              <w:t>SOFT1_E01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SOFT1_E03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修改心搏类型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执行完</w:t>
            </w:r>
            <w:r>
              <w:rPr>
                <w:kern w:val="0"/>
                <w:szCs w:val="21"/>
              </w:rPr>
              <w:t>SOFT1_E02</w:t>
            </w:r>
            <w:r>
              <w:rPr>
                <w:rFonts w:cs="宋体" w:hint="eastAsia"/>
                <w:kern w:val="0"/>
                <w:szCs w:val="21"/>
              </w:rPr>
              <w:t>后，将鼠标放在</w:t>
            </w:r>
            <w:r>
              <w:rPr>
                <w:kern w:val="0"/>
                <w:szCs w:val="21"/>
              </w:rPr>
              <w:t>SOFT1_E01</w:t>
            </w:r>
            <w:r>
              <w:rPr>
                <w:rFonts w:cs="宋体" w:hint="eastAsia"/>
                <w:kern w:val="0"/>
                <w:szCs w:val="21"/>
              </w:rPr>
              <w:t>区域上，单击鼠标右键，弹出修改心搏类型选择按钮。修改为非本类型心搏，选中的集合将被修改</w:t>
            </w:r>
            <w:r>
              <w:rPr>
                <w:rFonts w:cs="宋体" w:hint="eastAsia"/>
                <w:kern w:val="0"/>
                <w:szCs w:val="21"/>
              </w:rPr>
              <w:lastRenderedPageBreak/>
              <w:t>为对应心搏，并且该集合从</w:t>
            </w:r>
            <w:r>
              <w:rPr>
                <w:kern w:val="0"/>
                <w:szCs w:val="21"/>
              </w:rPr>
              <w:t>SOFT1_E01</w:t>
            </w:r>
            <w:r>
              <w:rPr>
                <w:rFonts w:cs="宋体" w:hint="eastAsia"/>
                <w:kern w:val="0"/>
                <w:szCs w:val="21"/>
              </w:rPr>
              <w:t>区域清除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lastRenderedPageBreak/>
              <w:t>执行完</w:t>
            </w:r>
            <w:r>
              <w:rPr>
                <w:kern w:val="0"/>
                <w:szCs w:val="21"/>
                <w:lang w:bidi="ar"/>
              </w:rPr>
              <w:t>SOFT1_E02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后，将鼠标放在</w:t>
            </w:r>
            <w:r>
              <w:rPr>
                <w:kern w:val="0"/>
                <w:szCs w:val="21"/>
                <w:lang w:bidi="ar"/>
              </w:rPr>
              <w:t>SOFT1_E01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区域上，单击鼠标右键，弹出修改心搏类型选择按钮。修改</w:t>
            </w:r>
            <w:r>
              <w:rPr>
                <w:rFonts w:cs="宋体" w:hint="eastAsia"/>
                <w:kern w:val="0"/>
                <w:szCs w:val="21"/>
                <w:lang w:bidi="ar"/>
              </w:rPr>
              <w:lastRenderedPageBreak/>
              <w:t>为非本类型心搏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SOFT1_E04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放大缩小散点图坐标系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将鼠标放在</w:t>
            </w:r>
            <w:r>
              <w:rPr>
                <w:kern w:val="0"/>
                <w:szCs w:val="21"/>
              </w:rPr>
              <w:t>SOFT1_E01</w:t>
            </w:r>
            <w:r>
              <w:rPr>
                <w:rFonts w:cs="宋体" w:hint="eastAsia"/>
                <w:kern w:val="0"/>
                <w:szCs w:val="21"/>
              </w:rPr>
              <w:t>处，滑动滚轮，散点图坐标系被放大或者缩小。或者通过点击放大</w:t>
            </w:r>
            <w:r>
              <w:rPr>
                <w:kern w:val="0"/>
                <w:szCs w:val="21"/>
              </w:rPr>
              <w:t>/</w:t>
            </w:r>
            <w:r>
              <w:rPr>
                <w:rFonts w:cs="宋体" w:hint="eastAsia"/>
                <w:kern w:val="0"/>
                <w:szCs w:val="21"/>
              </w:rPr>
              <w:t>缩小按钮实现散点图的放大缩小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将鼠标放在</w:t>
            </w:r>
            <w:r>
              <w:rPr>
                <w:kern w:val="0"/>
                <w:szCs w:val="21"/>
                <w:lang w:bidi="ar"/>
              </w:rPr>
              <w:t>SOFT1_E01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处，滑动滚轮</w:t>
            </w:r>
          </w:p>
          <w:p w:rsidR="00881111" w:rsidRDefault="00921388">
            <w:pPr>
              <w:numPr>
                <w:ilvl w:val="0"/>
                <w:numId w:val="1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点击放大</w:t>
            </w:r>
            <w:r>
              <w:rPr>
                <w:kern w:val="0"/>
                <w:szCs w:val="21"/>
                <w:lang w:bidi="ar"/>
              </w:rPr>
              <w:t>/</w:t>
            </w:r>
            <w:r>
              <w:rPr>
                <w:rFonts w:cs="宋体" w:hint="eastAsia"/>
                <w:kern w:val="0"/>
                <w:szCs w:val="21"/>
                <w:lang w:bidi="ar"/>
              </w:rPr>
              <w:t>缩小按钮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8.2.6 </w:t>
      </w:r>
      <w:r>
        <w:rPr>
          <w:rFonts w:cs="宋体" w:hint="eastAsia"/>
          <w:bCs/>
          <w:sz w:val="24"/>
          <w:lang w:bidi="ar"/>
        </w:rPr>
        <w:t>事件统计与显示功能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SOFT1_F01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自动事件与手动事件显示区域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默认显示自动分析出来的事件，点击【手动】按钮后显示手动标记的事件，点击【自动】按钮后，显示自动分析的事件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点击事件统计按钮</w:t>
            </w:r>
          </w:p>
          <w:p w:rsidR="00881111" w:rsidRDefault="00921388">
            <w:pPr>
              <w:numPr>
                <w:ilvl w:val="0"/>
                <w:numId w:val="1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点击【手动】按钮</w:t>
            </w:r>
          </w:p>
          <w:p w:rsidR="00881111" w:rsidRDefault="00921388">
            <w:pPr>
              <w:numPr>
                <w:ilvl w:val="0"/>
                <w:numId w:val="1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点击【自动】按钮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SOFT1_F02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【参数设置】按钮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调用</w:t>
            </w:r>
            <w:r>
              <w:rPr>
                <w:szCs w:val="21"/>
              </w:rPr>
              <w:t xml:space="preserve"> 7.1.27 </w:t>
            </w:r>
            <w:r>
              <w:rPr>
                <w:rFonts w:cs="宋体" w:hint="eastAsia"/>
                <w:szCs w:val="21"/>
              </w:rPr>
              <w:t>参数设置功能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执行《需求分析》</w:t>
            </w:r>
            <w:r>
              <w:rPr>
                <w:lang w:bidi="ar"/>
              </w:rPr>
              <w:t xml:space="preserve"> </w:t>
            </w:r>
            <w:r>
              <w:rPr>
                <w:szCs w:val="21"/>
                <w:lang w:bidi="ar"/>
              </w:rPr>
              <w:t xml:space="preserve">7.1.27 </w:t>
            </w:r>
            <w:r>
              <w:rPr>
                <w:rFonts w:cs="宋体" w:hint="eastAsia"/>
                <w:szCs w:val="21"/>
                <w:lang w:bidi="ar"/>
              </w:rPr>
              <w:t>对应测试方法</w:t>
            </w:r>
            <w:r>
              <w:rPr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szCs w:val="21"/>
                <w:lang w:bidi="ar"/>
              </w:rPr>
              <w:t>《系统测试方法》</w:t>
            </w:r>
            <w:r>
              <w:rPr>
                <w:szCs w:val="21"/>
                <w:lang w:bidi="ar"/>
              </w:rPr>
              <w:t xml:space="preserve"> 8.2.27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SOFT1_F03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按分钟统计事件发生个数区域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实现</w:t>
            </w:r>
            <w:r>
              <w:rPr>
                <w:szCs w:val="21"/>
                <w:lang w:bidi="ar"/>
              </w:rPr>
              <w:t xml:space="preserve">7.1.28 </w:t>
            </w:r>
            <w:r>
              <w:rPr>
                <w:rFonts w:cs="宋体" w:hint="eastAsia"/>
                <w:szCs w:val="21"/>
                <w:lang w:bidi="ar"/>
              </w:rPr>
              <w:t>按分钟统计某一特定事件在一分钟内发生的次数功能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执行《需求分析》</w:t>
            </w:r>
            <w:r>
              <w:rPr>
                <w:lang w:bidi="ar"/>
              </w:rPr>
              <w:t xml:space="preserve"> </w:t>
            </w:r>
            <w:r>
              <w:rPr>
                <w:szCs w:val="21"/>
                <w:lang w:bidi="ar"/>
              </w:rPr>
              <w:t xml:space="preserve">7.1.28 </w:t>
            </w:r>
            <w:r>
              <w:rPr>
                <w:rFonts w:cs="宋体" w:hint="eastAsia"/>
                <w:szCs w:val="21"/>
                <w:lang w:bidi="ar"/>
              </w:rPr>
              <w:t>对应测试方法</w:t>
            </w:r>
            <w:r>
              <w:rPr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szCs w:val="21"/>
                <w:lang w:bidi="ar"/>
              </w:rPr>
              <w:t>《系统测试方法》</w:t>
            </w:r>
            <w:r>
              <w:rPr>
                <w:szCs w:val="21"/>
                <w:lang w:bidi="ar"/>
              </w:rPr>
              <w:t xml:space="preserve"> 8.2.28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SOFT1_F04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显示具体事件波形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图区域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numPr>
                <w:ilvl w:val="0"/>
                <w:numId w:val="16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选中</w:t>
            </w:r>
            <w:r>
              <w:rPr>
                <w:szCs w:val="21"/>
              </w:rPr>
              <w:t>S</w:t>
            </w:r>
            <w:r>
              <w:rPr>
                <w:kern w:val="0"/>
                <w:szCs w:val="21"/>
              </w:rPr>
              <w:t>OFT1_F01</w:t>
            </w:r>
            <w:r>
              <w:rPr>
                <w:rFonts w:cs="宋体" w:hint="eastAsia"/>
                <w:kern w:val="0"/>
                <w:szCs w:val="21"/>
              </w:rPr>
              <w:t>任一项，会正常调用</w:t>
            </w:r>
            <w:r>
              <w:rPr>
                <w:kern w:val="0"/>
                <w:szCs w:val="21"/>
              </w:rPr>
              <w:t xml:space="preserve"> 7.1.29</w:t>
            </w:r>
            <w:r>
              <w:rPr>
                <w:rFonts w:cs="宋体" w:hint="eastAsia"/>
                <w:kern w:val="0"/>
                <w:szCs w:val="21"/>
              </w:rPr>
              <w:t>功能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16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SOFT1_F03</w:t>
            </w:r>
            <w:r>
              <w:rPr>
                <w:rFonts w:cs="宋体" w:hint="eastAsia"/>
                <w:kern w:val="0"/>
                <w:szCs w:val="21"/>
              </w:rPr>
              <w:t>区域中，</w:t>
            </w:r>
            <w:r>
              <w:rPr>
                <w:szCs w:val="21"/>
              </w:rPr>
              <w:t>7.1.28</w:t>
            </w:r>
            <w:r>
              <w:rPr>
                <w:rFonts w:cs="宋体" w:hint="eastAsia"/>
                <w:szCs w:val="21"/>
              </w:rPr>
              <w:t>下的</w:t>
            </w:r>
            <w:r>
              <w:rPr>
                <w:kern w:val="0"/>
                <w:szCs w:val="21"/>
              </w:rPr>
              <w:t>SOFT1_AB02</w:t>
            </w:r>
            <w:r>
              <w:rPr>
                <w:rFonts w:cs="宋体" w:hint="eastAsia"/>
                <w:kern w:val="0"/>
                <w:szCs w:val="21"/>
              </w:rPr>
              <w:t>功能正常调用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7.1.29</w:t>
            </w:r>
            <w:r>
              <w:rPr>
                <w:rFonts w:cs="宋体" w:hint="eastAsia"/>
                <w:kern w:val="0"/>
                <w:szCs w:val="21"/>
              </w:rPr>
              <w:t>功能</w:t>
            </w:r>
          </w:p>
          <w:p w:rsidR="00881111" w:rsidRDefault="00881111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lang w:bidi="ar"/>
              </w:rPr>
              <w:t>选中</w:t>
            </w:r>
            <w:r>
              <w:rPr>
                <w:kern w:val="0"/>
                <w:szCs w:val="21"/>
                <w:lang w:bidi="ar"/>
              </w:rPr>
              <w:t>SOFT1_F01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任一项，</w:t>
            </w:r>
            <w:r>
              <w:rPr>
                <w:rFonts w:cs="宋体" w:hint="eastAsia"/>
                <w:lang w:bidi="ar"/>
              </w:rPr>
              <w:t>执行《需求分析》</w:t>
            </w:r>
            <w:r>
              <w:rPr>
                <w:lang w:bidi="ar"/>
              </w:rPr>
              <w:t xml:space="preserve"> </w:t>
            </w:r>
            <w:r>
              <w:rPr>
                <w:szCs w:val="21"/>
                <w:lang w:bidi="ar"/>
              </w:rPr>
              <w:t xml:space="preserve">7.1.29 </w:t>
            </w:r>
            <w:r>
              <w:rPr>
                <w:rFonts w:cs="宋体" w:hint="eastAsia"/>
                <w:szCs w:val="21"/>
                <w:lang w:bidi="ar"/>
              </w:rPr>
              <w:t>对应测试方法</w:t>
            </w:r>
            <w:r>
              <w:rPr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szCs w:val="21"/>
                <w:lang w:bidi="ar"/>
              </w:rPr>
              <w:t>《系统测试方法》</w:t>
            </w:r>
            <w:r>
              <w:rPr>
                <w:szCs w:val="21"/>
                <w:lang w:bidi="ar"/>
              </w:rPr>
              <w:t xml:space="preserve"> 8.2.29</w:t>
            </w:r>
          </w:p>
          <w:p w:rsidR="00881111" w:rsidRDefault="00921388">
            <w:pPr>
              <w:numPr>
                <w:ilvl w:val="0"/>
                <w:numId w:val="17"/>
              </w:num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SOFT1_F03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区域中，</w:t>
            </w:r>
            <w:r>
              <w:rPr>
                <w:rFonts w:cs="宋体" w:hint="eastAsia"/>
                <w:lang w:bidi="ar"/>
              </w:rPr>
              <w:t>执行《需求分析》</w:t>
            </w:r>
            <w:r>
              <w:rPr>
                <w:lang w:bidi="ar"/>
              </w:rPr>
              <w:t xml:space="preserve"> </w:t>
            </w:r>
            <w:r>
              <w:rPr>
                <w:szCs w:val="21"/>
                <w:lang w:bidi="ar"/>
              </w:rPr>
              <w:t>7.1.28</w:t>
            </w:r>
            <w:r>
              <w:rPr>
                <w:rFonts w:cs="宋体" w:hint="eastAsia"/>
                <w:szCs w:val="21"/>
                <w:lang w:bidi="ar"/>
              </w:rPr>
              <w:t>下的</w:t>
            </w:r>
            <w:r>
              <w:rPr>
                <w:kern w:val="0"/>
                <w:szCs w:val="21"/>
                <w:lang w:bidi="ar"/>
              </w:rPr>
              <w:t>SOFT1_AB02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功能测试方法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8.2.7 </w:t>
      </w:r>
      <w:r>
        <w:rPr>
          <w:rFonts w:cs="宋体" w:hint="eastAsia"/>
          <w:bCs/>
          <w:sz w:val="24"/>
          <w:lang w:bidi="ar"/>
        </w:rPr>
        <w:t>全程心率展示功能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lastRenderedPageBreak/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SOFT1_G01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全程心率展示区域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在该区域展示全程心率的变化趋势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9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9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点击进入事件统计界面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SOFT1_G02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显示时间和心率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）将鼠标放在</w:t>
            </w:r>
            <w:r>
              <w:rPr>
                <w:kern w:val="0"/>
                <w:szCs w:val="21"/>
              </w:rPr>
              <w:t>SOFT1_G01</w:t>
            </w:r>
            <w:r>
              <w:rPr>
                <w:rFonts w:cs="宋体" w:hint="eastAsia"/>
                <w:kern w:val="0"/>
                <w:szCs w:val="21"/>
              </w:rPr>
              <w:t>区域，会跟随鼠标显示对应的时间和心率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2</w:t>
            </w:r>
            <w:r>
              <w:rPr>
                <w:rFonts w:cs="宋体" w:hint="eastAsia"/>
                <w:kern w:val="0"/>
                <w:szCs w:val="21"/>
              </w:rPr>
              <w:t>）</w:t>
            </w:r>
            <w:r>
              <w:rPr>
                <w:rFonts w:cs="宋体" w:hint="eastAsia"/>
                <w:szCs w:val="21"/>
              </w:rPr>
              <w:t>鼠标点击</w:t>
            </w:r>
            <w:r>
              <w:rPr>
                <w:kern w:val="0"/>
                <w:szCs w:val="21"/>
              </w:rPr>
              <w:t>SOFT1_G01</w:t>
            </w:r>
            <w:r>
              <w:rPr>
                <w:rFonts w:cs="宋体" w:hint="eastAsia"/>
                <w:kern w:val="0"/>
                <w:szCs w:val="21"/>
              </w:rPr>
              <w:t>区域，跟随停止，此时固定显示一个时间和位置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3</w:t>
            </w:r>
            <w:r>
              <w:rPr>
                <w:rFonts w:cs="宋体" w:hint="eastAsia"/>
                <w:kern w:val="0"/>
                <w:szCs w:val="21"/>
              </w:rPr>
              <w:t>）</w:t>
            </w:r>
            <w:r>
              <w:rPr>
                <w:rFonts w:cs="宋体" w:hint="eastAsia"/>
                <w:szCs w:val="21"/>
              </w:rPr>
              <w:t>鼠标</w:t>
            </w:r>
            <w:r>
              <w:rPr>
                <w:rFonts w:cs="宋体" w:hint="eastAsia"/>
                <w:kern w:val="0"/>
                <w:szCs w:val="21"/>
              </w:rPr>
              <w:t>再次点击</w:t>
            </w:r>
            <w:r>
              <w:rPr>
                <w:kern w:val="0"/>
                <w:szCs w:val="21"/>
              </w:rPr>
              <w:t>SOFT1_G01</w:t>
            </w:r>
            <w:r>
              <w:rPr>
                <w:rFonts w:cs="宋体" w:hint="eastAsia"/>
                <w:kern w:val="0"/>
                <w:szCs w:val="21"/>
              </w:rPr>
              <w:t>区域，跟随启动，返回步骤（</w:t>
            </w:r>
            <w:r>
              <w:rPr>
                <w:kern w:val="0"/>
                <w:szCs w:val="21"/>
              </w:rPr>
              <w:t>1</w:t>
            </w:r>
            <w:r>
              <w:rPr>
                <w:rFonts w:cs="宋体" w:hint="eastAsia"/>
                <w:kern w:val="0"/>
                <w:szCs w:val="21"/>
              </w:rPr>
              <w:t>）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）将鼠标放在</w:t>
            </w:r>
            <w:r>
              <w:rPr>
                <w:kern w:val="0"/>
                <w:szCs w:val="21"/>
                <w:lang w:bidi="ar"/>
              </w:rPr>
              <w:t>SOFT1_G01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</w:t>
            </w:r>
          </w:p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（</w:t>
            </w:r>
            <w:r>
              <w:rPr>
                <w:kern w:val="0"/>
                <w:szCs w:val="21"/>
                <w:lang w:bidi="ar"/>
              </w:rPr>
              <w:t>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）</w:t>
            </w:r>
            <w:r>
              <w:rPr>
                <w:rFonts w:cs="宋体" w:hint="eastAsia"/>
                <w:szCs w:val="21"/>
                <w:lang w:bidi="ar"/>
              </w:rPr>
              <w:t>鼠标点击</w:t>
            </w:r>
            <w:r>
              <w:rPr>
                <w:kern w:val="0"/>
                <w:szCs w:val="21"/>
                <w:lang w:bidi="ar"/>
              </w:rPr>
              <w:t>SOFT1_G01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</w:t>
            </w:r>
          </w:p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（</w:t>
            </w:r>
            <w:r>
              <w:rPr>
                <w:kern w:val="0"/>
                <w:szCs w:val="21"/>
                <w:lang w:bidi="ar"/>
              </w:rPr>
              <w:t>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）</w:t>
            </w:r>
            <w:r>
              <w:rPr>
                <w:rFonts w:cs="宋体" w:hint="eastAsia"/>
                <w:szCs w:val="21"/>
                <w:lang w:bidi="ar"/>
              </w:rPr>
              <w:t>鼠标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再次点击</w:t>
            </w:r>
            <w:r>
              <w:rPr>
                <w:kern w:val="0"/>
                <w:szCs w:val="21"/>
                <w:lang w:bidi="ar"/>
              </w:rPr>
              <w:t>SOFT1_G01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szCs w:val="21"/>
              </w:rPr>
            </w:pP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SOFT1_G03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定位功能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鼠标点击</w:t>
            </w:r>
            <w:r>
              <w:rPr>
                <w:kern w:val="0"/>
                <w:szCs w:val="21"/>
              </w:rPr>
              <w:t>SOF</w:t>
            </w:r>
            <w:r>
              <w:rPr>
                <w:szCs w:val="21"/>
              </w:rPr>
              <w:t>T1_G01</w:t>
            </w:r>
            <w:r>
              <w:rPr>
                <w:rFonts w:cs="宋体" w:hint="eastAsia"/>
                <w:szCs w:val="21"/>
              </w:rPr>
              <w:t>区域，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会定位到该时刻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鼠标点击</w:t>
            </w:r>
            <w:r>
              <w:rPr>
                <w:kern w:val="0"/>
                <w:szCs w:val="21"/>
                <w:lang w:bidi="ar"/>
              </w:rPr>
              <w:t>SOF</w:t>
            </w:r>
            <w:r>
              <w:rPr>
                <w:szCs w:val="21"/>
                <w:lang w:bidi="ar"/>
              </w:rPr>
              <w:t>T1_G01</w:t>
            </w:r>
            <w:r>
              <w:rPr>
                <w:rFonts w:cs="宋体" w:hint="eastAsia"/>
                <w:szCs w:val="21"/>
                <w:lang w:bidi="ar"/>
              </w:rPr>
              <w:t>区域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8.2.8 </w:t>
      </w:r>
      <w:r>
        <w:rPr>
          <w:rFonts w:cs="宋体" w:hint="eastAsia"/>
          <w:bCs/>
          <w:sz w:val="24"/>
          <w:lang w:bidi="ar"/>
        </w:rPr>
        <w:t>片段图总</w:t>
      </w:r>
      <w:proofErr w:type="gramStart"/>
      <w:r>
        <w:rPr>
          <w:rFonts w:cs="宋体" w:hint="eastAsia"/>
          <w:bCs/>
          <w:sz w:val="24"/>
          <w:lang w:bidi="ar"/>
        </w:rPr>
        <w:t>览</w:t>
      </w:r>
      <w:proofErr w:type="gramEnd"/>
      <w:r>
        <w:rPr>
          <w:rFonts w:cs="宋体" w:hint="eastAsia"/>
          <w:bCs/>
          <w:sz w:val="24"/>
          <w:lang w:bidi="ar"/>
        </w:rPr>
        <w:t>和编辑功能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XTCS_SOFT1_H01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片段图集中展示区域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将所有添加的片段图按时间先后顺序，以部分波形图的方式，集中展示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SOFT1_A06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方法，三次。然后点击片段图界面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XTCS_SOFT1_H02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选中单个片段图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鼠标在</w:t>
            </w:r>
            <w:r>
              <w:rPr>
                <w:kern w:val="0"/>
                <w:szCs w:val="21"/>
              </w:rPr>
              <w:t>SOFT1_H01</w:t>
            </w:r>
            <w:r>
              <w:rPr>
                <w:rFonts w:cs="宋体" w:hint="eastAsia"/>
                <w:kern w:val="0"/>
                <w:szCs w:val="21"/>
              </w:rPr>
              <w:t>区域，左键单击一个片段图。该片段图被选中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SOFT1_H01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区域，左键单击一个片段图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XTCS_SOFT1_H03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选中多个片段图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鼠标在</w:t>
            </w:r>
            <w:r>
              <w:rPr>
                <w:kern w:val="0"/>
                <w:szCs w:val="21"/>
              </w:rPr>
              <w:t>SOFT1_H01</w:t>
            </w:r>
            <w:r>
              <w:rPr>
                <w:rFonts w:cs="宋体" w:hint="eastAsia"/>
                <w:kern w:val="0"/>
                <w:szCs w:val="21"/>
              </w:rPr>
              <w:t>区域，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左键框选一个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区域，选中多个片段图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SOFT1_H01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区域，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左键框选一个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XTCS_SOFT1_H04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删除选中片段图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鼠标在</w:t>
            </w:r>
            <w:r>
              <w:rPr>
                <w:kern w:val="0"/>
                <w:szCs w:val="21"/>
              </w:rPr>
              <w:t>SOFT1_H01</w:t>
            </w:r>
            <w:r>
              <w:rPr>
                <w:rFonts w:cs="宋体" w:hint="eastAsia"/>
                <w:kern w:val="0"/>
                <w:szCs w:val="21"/>
              </w:rPr>
              <w:t>区域，右键，选择【删除选中】按钮，选中的片段图被删除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SOFT1_H01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区域，右键，选择【删除选中】按钮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XTCS_SOFT1_H05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删除所有片段图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鼠标在</w:t>
            </w:r>
            <w:r>
              <w:rPr>
                <w:kern w:val="0"/>
                <w:szCs w:val="21"/>
              </w:rPr>
              <w:t>SOFT1_H01</w:t>
            </w:r>
            <w:r>
              <w:rPr>
                <w:rFonts w:cs="宋体" w:hint="eastAsia"/>
                <w:kern w:val="0"/>
                <w:szCs w:val="21"/>
              </w:rPr>
              <w:t>区域，右键，选择【删除全部】按钮，所有的片段图被删除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SOFT1_H01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区域，右键，选择【删除全部】按钮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XTCS_SOFT1_H06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定位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kern w:val="0"/>
                <w:szCs w:val="21"/>
              </w:rPr>
              <w:t>SOFT1_H02</w:t>
            </w:r>
            <w:r>
              <w:rPr>
                <w:rFonts w:cs="宋体" w:hint="eastAsia"/>
                <w:kern w:val="0"/>
                <w:szCs w:val="21"/>
              </w:rPr>
              <w:t>方法后，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会定位到该片段图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>SOFT1_H02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XTCS_SOFT1_H07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修改已保存片段图的描述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鼠标在</w:t>
            </w:r>
            <w:r>
              <w:rPr>
                <w:kern w:val="0"/>
                <w:szCs w:val="21"/>
              </w:rPr>
              <w:t>SOFT1_H01</w:t>
            </w:r>
            <w:r>
              <w:rPr>
                <w:rFonts w:cs="宋体" w:hint="eastAsia"/>
                <w:kern w:val="0"/>
                <w:szCs w:val="21"/>
              </w:rPr>
              <w:t>区域，左键双击一个片段图，弹出该片段图描述编辑窗口，</w:t>
            </w:r>
            <w:r>
              <w:rPr>
                <w:rFonts w:cs="宋体" w:hint="eastAsia"/>
                <w:szCs w:val="21"/>
              </w:rPr>
              <w:t>可以通过该窗口修改已保存片段图的描述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SOFT1_H01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区域，左键双击一个片段图，弹出该片段图描述编辑窗口，修改描述后点击确认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8.2.9 </w:t>
      </w:r>
      <w:r>
        <w:rPr>
          <w:rFonts w:cs="宋体" w:hint="eastAsia"/>
          <w:bCs/>
          <w:sz w:val="24"/>
          <w:lang w:bidi="ar"/>
        </w:rPr>
        <w:t>页扫描功能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XTCS_SOFT1_I01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画</w:t>
            </w:r>
            <w:r>
              <w:rPr>
                <w:kern w:val="0"/>
                <w:szCs w:val="21"/>
                <w:lang w:bidi="ar"/>
              </w:rPr>
              <w:t>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分钟左右的波形区域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该区域显示指定导联和时间点的波形图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2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22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点击【页扫描】按钮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XTCS_SOFT1_I02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滑动条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通过控制滑动条，可以快速浏览指定导联的全程的波形</w:t>
            </w:r>
            <w:proofErr w:type="gramStart"/>
            <w:r>
              <w:rPr>
                <w:rFonts w:cs="宋体" w:hint="eastAsia"/>
                <w:szCs w:val="21"/>
              </w:rPr>
              <w:t>图情况</w:t>
            </w:r>
            <w:proofErr w:type="gramEnd"/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鼠标控制滑动条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XTCS_SOFT1_I03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通道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通过通道下拉菜单，可以选择不同的导联，同时</w:t>
            </w:r>
            <w:r>
              <w:rPr>
                <w:kern w:val="0"/>
                <w:szCs w:val="21"/>
              </w:rPr>
              <w:t>SOFT1_I01</w:t>
            </w:r>
            <w:r>
              <w:rPr>
                <w:rFonts w:cs="宋体" w:hint="eastAsia"/>
                <w:kern w:val="0"/>
                <w:szCs w:val="21"/>
              </w:rPr>
              <w:t>区域会画对应导联的波形图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通过通道下拉菜单，可以选择不同的导联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XTCS_SOFT1_I04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高度系数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通过选择不同的高度系数，可以控制波形图幅值的高度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选择不同的高度系数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XTCS_SOFT1_I05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显示心律失常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proofErr w:type="gramStart"/>
            <w:r>
              <w:rPr>
                <w:rFonts w:cs="宋体" w:hint="eastAsia"/>
                <w:szCs w:val="21"/>
              </w:rPr>
              <w:t>勾</w:t>
            </w:r>
            <w:proofErr w:type="gramEnd"/>
            <w:r>
              <w:rPr>
                <w:rFonts w:cs="宋体" w:hint="eastAsia"/>
                <w:szCs w:val="21"/>
              </w:rPr>
              <w:t>选上该选项后，</w:t>
            </w:r>
            <w:r>
              <w:rPr>
                <w:kern w:val="0"/>
                <w:szCs w:val="21"/>
              </w:rPr>
              <w:t>SOFT1_I01</w:t>
            </w:r>
            <w:r>
              <w:rPr>
                <w:rFonts w:cs="宋体" w:hint="eastAsia"/>
                <w:kern w:val="0"/>
                <w:szCs w:val="21"/>
              </w:rPr>
              <w:t>区域画波形图时，会显示对应心搏类型的颜色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proofErr w:type="gramStart"/>
            <w:r>
              <w:rPr>
                <w:rFonts w:cs="宋体" w:hint="eastAsia"/>
                <w:szCs w:val="21"/>
                <w:lang w:bidi="ar"/>
              </w:rPr>
              <w:t>勾选【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显示心律失常】</w:t>
            </w:r>
            <w:proofErr w:type="gramEnd"/>
            <w:r>
              <w:rPr>
                <w:rFonts w:cs="宋体" w:hint="eastAsia"/>
                <w:szCs w:val="21"/>
                <w:lang w:bidi="ar"/>
              </w:rPr>
              <w:t>选项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XTCS_SOFT1_I06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定位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</w:t>
            </w:r>
            <w:r>
              <w:rPr>
                <w:kern w:val="0"/>
                <w:szCs w:val="21"/>
              </w:rPr>
              <w:t>SOFT1_I01</w:t>
            </w:r>
            <w:r>
              <w:rPr>
                <w:rFonts w:cs="宋体" w:hint="eastAsia"/>
                <w:kern w:val="0"/>
                <w:szCs w:val="21"/>
              </w:rPr>
              <w:t>区域，点击鼠标左键，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会定位到所点击位置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在</w:t>
            </w:r>
            <w:r>
              <w:rPr>
                <w:kern w:val="0"/>
                <w:szCs w:val="21"/>
                <w:lang w:bidi="ar"/>
              </w:rPr>
              <w:t>SOFT1_I01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区域，点击鼠标左键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XTCS_SOFT1_I07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修改心搏类型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</w:t>
            </w:r>
            <w:r>
              <w:rPr>
                <w:kern w:val="0"/>
                <w:szCs w:val="21"/>
              </w:rPr>
              <w:t>SOFT1_I01</w:t>
            </w:r>
            <w:r>
              <w:rPr>
                <w:rFonts w:cs="宋体" w:hint="eastAsia"/>
                <w:kern w:val="0"/>
                <w:szCs w:val="21"/>
              </w:rPr>
              <w:t>区域，点击鼠标右键，</w:t>
            </w:r>
            <w:r>
              <w:rPr>
                <w:rFonts w:cs="宋体" w:hint="eastAsia"/>
                <w:szCs w:val="21"/>
              </w:rPr>
              <w:t>如果该处有心搏，则会弹出修改心搏类型弹窗，并修改心搏类型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2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在</w:t>
            </w:r>
            <w:r>
              <w:rPr>
                <w:kern w:val="0"/>
                <w:szCs w:val="21"/>
                <w:lang w:bidi="ar"/>
              </w:rPr>
              <w:t>SOFT1_I01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区域有心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搏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地方，点击鼠标右键</w:t>
            </w:r>
          </w:p>
          <w:p w:rsidR="00881111" w:rsidRDefault="00921388">
            <w:pPr>
              <w:numPr>
                <w:ilvl w:val="0"/>
                <w:numId w:val="2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在弹出菜单上，选择一个心搏类型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8.2.10 </w:t>
      </w:r>
      <w:r>
        <w:rPr>
          <w:rFonts w:cs="宋体" w:hint="eastAsia"/>
          <w:bCs/>
          <w:sz w:val="24"/>
          <w:lang w:bidi="ar"/>
        </w:rPr>
        <w:t>密度图功能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XTCS_SOFT1_J01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密度图展示区域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展示全程以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分钟最小横坐标单位，以</w:t>
            </w:r>
            <w:r>
              <w:rPr>
                <w:szCs w:val="21"/>
              </w:rPr>
              <w:t>50ms</w:t>
            </w:r>
            <w:r>
              <w:rPr>
                <w:rFonts w:cs="宋体" w:hint="eastAsia"/>
                <w:szCs w:val="21"/>
              </w:rPr>
              <w:t>为最小纵坐标单位，统计每个区域内的非伪差心搏个数，并展示全程。超过</w:t>
            </w:r>
            <w:r>
              <w:rPr>
                <w:szCs w:val="21"/>
              </w:rPr>
              <w:t>60</w:t>
            </w:r>
            <w:r>
              <w:rPr>
                <w:rFonts w:cs="宋体" w:hint="eastAsia"/>
                <w:szCs w:val="21"/>
              </w:rPr>
              <w:t>个的为红色，低于</w:t>
            </w:r>
            <w:r>
              <w:rPr>
                <w:szCs w:val="21"/>
              </w:rPr>
              <w:t>10</w:t>
            </w:r>
            <w:r>
              <w:rPr>
                <w:rFonts w:cs="宋体" w:hint="eastAsia"/>
                <w:szCs w:val="21"/>
              </w:rPr>
              <w:t>个的为蓝色，在</w:t>
            </w:r>
            <w:r>
              <w:rPr>
                <w:szCs w:val="21"/>
              </w:rPr>
              <w:t>10</w:t>
            </w:r>
            <w:r>
              <w:rPr>
                <w:rFonts w:cs="宋体" w:hint="eastAsia"/>
                <w:szCs w:val="21"/>
              </w:rPr>
              <w:t>个到</w:t>
            </w:r>
            <w:r>
              <w:rPr>
                <w:szCs w:val="21"/>
              </w:rPr>
              <w:t>60</w:t>
            </w:r>
            <w:r>
              <w:rPr>
                <w:rFonts w:cs="宋体" w:hint="eastAsia"/>
                <w:szCs w:val="21"/>
              </w:rPr>
              <w:t>个之间的为绿色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2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2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点击【房颤】按钮</w:t>
            </w:r>
          </w:p>
          <w:p w:rsidR="00881111" w:rsidRDefault="00881111">
            <w:pPr>
              <w:spacing w:line="276" w:lineRule="auto"/>
              <w:rPr>
                <w:szCs w:val="21"/>
              </w:rPr>
            </w:pP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XTCS_SOFT1_J02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辅助显示区域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满足</w:t>
            </w:r>
            <w:r>
              <w:rPr>
                <w:szCs w:val="21"/>
              </w:rPr>
              <w:t xml:space="preserve"> 7.1.12  </w:t>
            </w:r>
            <w:r>
              <w:rPr>
                <w:rFonts w:cs="宋体" w:hint="eastAsia"/>
                <w:szCs w:val="21"/>
              </w:rPr>
              <w:t>房颤辅助区域展示功能标准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执行《需求分析》</w:t>
            </w:r>
            <w:r>
              <w:rPr>
                <w:lang w:bidi="ar"/>
              </w:rPr>
              <w:t>7.1.12</w:t>
            </w:r>
            <w:r>
              <w:rPr>
                <w:rFonts w:cs="宋体" w:hint="eastAsia"/>
                <w:lang w:bidi="ar"/>
              </w:rPr>
              <w:t>对应的《系统测试方案》</w:t>
            </w:r>
            <w:r>
              <w:rPr>
                <w:lang w:bidi="ar"/>
              </w:rPr>
              <w:t>8.2.12</w:t>
            </w:r>
            <w:r>
              <w:rPr>
                <w:rFonts w:cs="宋体" w:hint="eastAsia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XTCS_SOFT1_J03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密度图展示区域定位功能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鼠标点击</w:t>
            </w:r>
            <w:r>
              <w:rPr>
                <w:kern w:val="0"/>
                <w:szCs w:val="21"/>
              </w:rPr>
              <w:t>SOFT1_J01</w:t>
            </w:r>
            <w:r>
              <w:rPr>
                <w:rFonts w:cs="宋体" w:hint="eastAsia"/>
                <w:kern w:val="0"/>
                <w:szCs w:val="21"/>
              </w:rPr>
              <w:t>区域，会定位</w:t>
            </w:r>
            <w:r>
              <w:rPr>
                <w:kern w:val="0"/>
                <w:szCs w:val="21"/>
              </w:rPr>
              <w:t>2</w:t>
            </w:r>
            <w:r>
              <w:rPr>
                <w:rFonts w:cs="宋体" w:hint="eastAsia"/>
                <w:kern w:val="0"/>
                <w:szCs w:val="21"/>
              </w:rPr>
              <w:t>个位置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cs="宋体" w:hint="eastAsia"/>
                <w:kern w:val="0"/>
                <w:szCs w:val="21"/>
              </w:rPr>
              <w:t>）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会定位到所点击位置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</w:t>
            </w:r>
            <w:r>
              <w:rPr>
                <w:rFonts w:cs="宋体" w:hint="eastAsia"/>
                <w:kern w:val="0"/>
                <w:szCs w:val="21"/>
              </w:rPr>
              <w:t>辅助显示区域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</w:rPr>
              <w:t>显示会定位到所点击位置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鼠标点击</w:t>
            </w:r>
            <w:r>
              <w:rPr>
                <w:kern w:val="0"/>
                <w:szCs w:val="21"/>
                <w:lang w:bidi="ar"/>
              </w:rPr>
              <w:t>SOFT1_J01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XTCS_SOFT1_J04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密度图展示区域鼠标移动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鼠标在</w:t>
            </w:r>
            <w:r>
              <w:rPr>
                <w:kern w:val="0"/>
                <w:szCs w:val="21"/>
              </w:rPr>
              <w:t>SOFT1_J01</w:t>
            </w:r>
            <w:r>
              <w:rPr>
                <w:rFonts w:cs="宋体" w:hint="eastAsia"/>
                <w:kern w:val="0"/>
                <w:szCs w:val="21"/>
              </w:rPr>
              <w:t>区域移动时，会跟随鼠标显示当前位置对应时间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SOFT1_J01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区域移动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>8.2.11 T-RR</w:t>
      </w:r>
      <w:r>
        <w:rPr>
          <w:rFonts w:cs="宋体" w:hint="eastAsia"/>
          <w:bCs/>
          <w:sz w:val="24"/>
          <w:lang w:bidi="ar"/>
        </w:rPr>
        <w:t>散点图功能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XTCS_SOFT1_K01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T-RR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散点图展示区域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该区域展示全程每一个心搏的</w:t>
            </w:r>
            <w:r>
              <w:rPr>
                <w:szCs w:val="21"/>
              </w:rPr>
              <w:t>T-RR</w:t>
            </w:r>
            <w:r>
              <w:rPr>
                <w:rFonts w:cs="宋体" w:hint="eastAsia"/>
                <w:szCs w:val="21"/>
              </w:rPr>
              <w:t>坐标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2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2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点击【房颤】按钮后，点击【</w:t>
            </w:r>
            <w:r>
              <w:rPr>
                <w:kern w:val="0"/>
                <w:szCs w:val="21"/>
                <w:lang w:bidi="ar"/>
              </w:rPr>
              <w:t>T-RR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XTCS_SOFT1_K02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辅助显示区域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满足</w:t>
            </w:r>
            <w:r>
              <w:rPr>
                <w:szCs w:val="21"/>
              </w:rPr>
              <w:t xml:space="preserve"> 7.1.12 </w:t>
            </w:r>
            <w:r>
              <w:rPr>
                <w:rFonts w:cs="宋体" w:hint="eastAsia"/>
                <w:szCs w:val="21"/>
              </w:rPr>
              <w:t>房颤辅助区域展示功能标准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执行《需求分析》</w:t>
            </w:r>
            <w:r>
              <w:rPr>
                <w:lang w:bidi="ar"/>
              </w:rPr>
              <w:t>7.1.12</w:t>
            </w:r>
            <w:r>
              <w:rPr>
                <w:rFonts w:cs="宋体" w:hint="eastAsia"/>
                <w:lang w:bidi="ar"/>
              </w:rPr>
              <w:t>对应的《系统测试方案》</w:t>
            </w:r>
            <w:r>
              <w:rPr>
                <w:lang w:bidi="ar"/>
              </w:rPr>
              <w:t>8.2.12</w:t>
            </w:r>
            <w:r>
              <w:rPr>
                <w:rFonts w:cs="宋体" w:hint="eastAsia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XTCS_SOFT1_K03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散点图展示区域定位功能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鼠标点击</w:t>
            </w:r>
            <w:r>
              <w:rPr>
                <w:kern w:val="0"/>
                <w:szCs w:val="21"/>
              </w:rPr>
              <w:t>SOFT1_K01</w:t>
            </w:r>
            <w:r>
              <w:rPr>
                <w:rFonts w:cs="宋体" w:hint="eastAsia"/>
                <w:kern w:val="0"/>
                <w:szCs w:val="21"/>
              </w:rPr>
              <w:t>区域，会定位</w:t>
            </w:r>
            <w:r>
              <w:rPr>
                <w:kern w:val="0"/>
                <w:szCs w:val="21"/>
              </w:rPr>
              <w:t>2</w:t>
            </w:r>
            <w:r>
              <w:rPr>
                <w:rFonts w:cs="宋体" w:hint="eastAsia"/>
                <w:kern w:val="0"/>
                <w:szCs w:val="21"/>
              </w:rPr>
              <w:t>个位置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1</w:t>
            </w:r>
            <w:r>
              <w:rPr>
                <w:rFonts w:cs="宋体" w:hint="eastAsia"/>
                <w:kern w:val="0"/>
                <w:szCs w:val="21"/>
              </w:rPr>
              <w:t>）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会定位到所点击位置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</w:t>
            </w:r>
            <w:r>
              <w:rPr>
                <w:rFonts w:cs="宋体" w:hint="eastAsia"/>
                <w:kern w:val="0"/>
                <w:szCs w:val="21"/>
              </w:rPr>
              <w:t>辅助显示区域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</w:rPr>
              <w:t>显示会定位到所点击位置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鼠标点击</w:t>
            </w:r>
            <w:r>
              <w:rPr>
                <w:kern w:val="0"/>
                <w:szCs w:val="21"/>
                <w:lang w:bidi="ar"/>
              </w:rPr>
              <w:t>SOFT1_K01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XTCS_SOFT1_K04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散点图展示区域鼠标移动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鼠标在</w:t>
            </w:r>
            <w:r>
              <w:rPr>
                <w:kern w:val="0"/>
                <w:szCs w:val="21"/>
              </w:rPr>
              <w:t>SOFT1_K01</w:t>
            </w:r>
            <w:r>
              <w:rPr>
                <w:rFonts w:cs="宋体" w:hint="eastAsia"/>
                <w:kern w:val="0"/>
                <w:szCs w:val="21"/>
              </w:rPr>
              <w:t>区域移动时，会跟随鼠标显示当前位置对应时间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SOFT1_K01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区域移动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8.2.12 </w:t>
      </w:r>
      <w:r>
        <w:rPr>
          <w:rFonts w:cs="宋体" w:hint="eastAsia"/>
          <w:bCs/>
          <w:sz w:val="24"/>
          <w:lang w:bidi="ar"/>
        </w:rPr>
        <w:t>房颤辅助区域展示功能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XTCS_SOFT1_L01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辅助显示区域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密度</w:t>
            </w:r>
            <w:proofErr w:type="gramStart"/>
            <w:r>
              <w:rPr>
                <w:rFonts w:cs="宋体" w:hint="eastAsia"/>
                <w:szCs w:val="21"/>
              </w:rPr>
              <w:t>图模式</w:t>
            </w:r>
            <w:proofErr w:type="gramEnd"/>
            <w:r>
              <w:rPr>
                <w:rFonts w:cs="宋体" w:hint="eastAsia"/>
                <w:szCs w:val="21"/>
              </w:rPr>
              <w:t>下：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2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点击【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小时】按钮，该区域显示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小时的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间期连线趋势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2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点击【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分钟】按钮，该区域显示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分钟的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间期连线趋势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散点图模式下：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（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）点击【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小时】按钮，该区域显示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小时的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间期散点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）点击【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分钟】按钮，该区域显示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分钟的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间期散点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lastRenderedPageBreak/>
              <w:t>（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）执行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点击【房颤】按钮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2</w:t>
            </w:r>
            <w:r>
              <w:rPr>
                <w:rFonts w:cs="宋体" w:hint="eastAsia"/>
                <w:szCs w:val="21"/>
                <w:lang w:bidi="ar"/>
              </w:rPr>
              <w:t>）点击【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小时】按钮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3</w:t>
            </w:r>
            <w:r>
              <w:rPr>
                <w:rFonts w:cs="宋体" w:hint="eastAsia"/>
                <w:szCs w:val="21"/>
                <w:lang w:bidi="ar"/>
              </w:rPr>
              <w:t>）点击【</w:t>
            </w:r>
            <w:r>
              <w:rPr>
                <w:szCs w:val="21"/>
                <w:lang w:bidi="ar"/>
              </w:rPr>
              <w:t>5</w:t>
            </w:r>
            <w:r>
              <w:rPr>
                <w:rFonts w:cs="宋体" w:hint="eastAsia"/>
                <w:szCs w:val="21"/>
                <w:lang w:bidi="ar"/>
              </w:rPr>
              <w:t>分钟】按钮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4</w:t>
            </w:r>
            <w:r>
              <w:rPr>
                <w:rFonts w:cs="宋体" w:hint="eastAsia"/>
                <w:szCs w:val="21"/>
                <w:lang w:bidi="ar"/>
              </w:rPr>
              <w:t>）点击【</w:t>
            </w:r>
            <w:r>
              <w:rPr>
                <w:szCs w:val="21"/>
                <w:lang w:bidi="ar"/>
              </w:rPr>
              <w:t>T-RR</w:t>
            </w:r>
            <w:r>
              <w:rPr>
                <w:rFonts w:cs="宋体" w:hint="eastAsia"/>
                <w:szCs w:val="21"/>
                <w:lang w:bidi="ar"/>
              </w:rPr>
              <w:t>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lastRenderedPageBreak/>
              <w:t>（</w:t>
            </w:r>
            <w:r>
              <w:rPr>
                <w:szCs w:val="21"/>
                <w:lang w:bidi="ar"/>
              </w:rPr>
              <w:t>5</w:t>
            </w:r>
            <w:r>
              <w:rPr>
                <w:rFonts w:cs="宋体" w:hint="eastAsia"/>
                <w:szCs w:val="21"/>
                <w:lang w:bidi="ar"/>
              </w:rPr>
              <w:t>）点击【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小时】按钮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6</w:t>
            </w:r>
            <w:r>
              <w:rPr>
                <w:rFonts w:cs="宋体" w:hint="eastAsia"/>
                <w:szCs w:val="21"/>
                <w:lang w:bidi="ar"/>
              </w:rPr>
              <w:t>）点击【</w:t>
            </w:r>
            <w:r>
              <w:rPr>
                <w:szCs w:val="21"/>
                <w:lang w:bidi="ar"/>
              </w:rPr>
              <w:t>5</w:t>
            </w:r>
            <w:r>
              <w:rPr>
                <w:rFonts w:cs="宋体" w:hint="eastAsia"/>
                <w:szCs w:val="21"/>
                <w:lang w:bidi="ar"/>
              </w:rPr>
              <w:t>分钟】按钮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XTCS_SOFT1_L02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辅助显示区域定位功能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鼠标点击</w:t>
            </w:r>
            <w:r>
              <w:rPr>
                <w:kern w:val="0"/>
                <w:szCs w:val="21"/>
              </w:rPr>
              <w:t>SOFT1_L01</w:t>
            </w:r>
            <w:r>
              <w:rPr>
                <w:rFonts w:cs="宋体" w:hint="eastAsia"/>
                <w:kern w:val="0"/>
                <w:szCs w:val="21"/>
              </w:rPr>
              <w:t>区域，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会定位到所点击位置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鼠标点击</w:t>
            </w:r>
            <w:r>
              <w:rPr>
                <w:kern w:val="0"/>
                <w:szCs w:val="21"/>
                <w:lang w:bidi="ar"/>
              </w:rPr>
              <w:t>SOFT1_L01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XTCS_SOFT1_L03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小时和</w:t>
            </w:r>
            <w:r>
              <w:rPr>
                <w:kern w:val="0"/>
                <w:szCs w:val="21"/>
                <w:lang w:bidi="ar"/>
              </w:rPr>
              <w:t>5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分钟切换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numPr>
                <w:ilvl w:val="0"/>
                <w:numId w:val="30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如果此时是</w:t>
            </w:r>
            <w:r>
              <w:rPr>
                <w:szCs w:val="21"/>
              </w:rPr>
              <w:t xml:space="preserve"> 1</w:t>
            </w:r>
            <w:r>
              <w:rPr>
                <w:rFonts w:cs="宋体" w:hint="eastAsia"/>
                <w:szCs w:val="21"/>
              </w:rPr>
              <w:t>小时显示状态：执行完</w:t>
            </w:r>
            <w:r>
              <w:rPr>
                <w:kern w:val="0"/>
                <w:szCs w:val="21"/>
              </w:rPr>
              <w:t>SOFT1_L02</w:t>
            </w:r>
            <w:r>
              <w:rPr>
                <w:rFonts w:cs="宋体" w:hint="eastAsia"/>
                <w:kern w:val="0"/>
                <w:szCs w:val="21"/>
              </w:rPr>
              <w:t>功能后，点击【</w:t>
            </w:r>
            <w:r>
              <w:rPr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分钟】按钮，则</w:t>
            </w:r>
            <w:r>
              <w:rPr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分钟显示从刚才的定位位置开始，</w:t>
            </w:r>
            <w:r>
              <w:rPr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分钟数据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30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如果此时是</w:t>
            </w:r>
            <w:r>
              <w:rPr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分钟状态：</w:t>
            </w:r>
            <w:r>
              <w:rPr>
                <w:rFonts w:cs="宋体" w:hint="eastAsia"/>
                <w:szCs w:val="21"/>
              </w:rPr>
              <w:t>执行完</w:t>
            </w:r>
            <w:r>
              <w:rPr>
                <w:kern w:val="0"/>
                <w:szCs w:val="21"/>
              </w:rPr>
              <w:t>SOFT1_L02</w:t>
            </w:r>
            <w:r>
              <w:rPr>
                <w:rFonts w:cs="宋体" w:hint="eastAsia"/>
                <w:kern w:val="0"/>
                <w:szCs w:val="21"/>
              </w:rPr>
              <w:t>功能后，点击【</w:t>
            </w:r>
            <w:r>
              <w:rPr>
                <w:kern w:val="0"/>
                <w:szCs w:val="21"/>
              </w:rPr>
              <w:t>1</w:t>
            </w:r>
            <w:r>
              <w:rPr>
                <w:rFonts w:cs="宋体" w:hint="eastAsia"/>
                <w:kern w:val="0"/>
                <w:szCs w:val="21"/>
              </w:rPr>
              <w:t>小时】按钮，不影响</w:t>
            </w:r>
            <w:r>
              <w:rPr>
                <w:kern w:val="0"/>
                <w:szCs w:val="21"/>
              </w:rPr>
              <w:t>1</w:t>
            </w:r>
            <w:r>
              <w:rPr>
                <w:rFonts w:cs="宋体" w:hint="eastAsia"/>
                <w:kern w:val="0"/>
                <w:szCs w:val="21"/>
              </w:rPr>
              <w:t>小时数据的开始位置。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31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点击【</w:t>
            </w:r>
            <w:r>
              <w:rPr>
                <w:lang w:bidi="ar"/>
              </w:rPr>
              <w:t>1</w:t>
            </w:r>
            <w:r>
              <w:rPr>
                <w:rFonts w:cs="宋体" w:hint="eastAsia"/>
                <w:lang w:bidi="ar"/>
              </w:rPr>
              <w:t>小时】按钮</w:t>
            </w:r>
          </w:p>
          <w:p w:rsidR="00881111" w:rsidRDefault="00921388">
            <w:pPr>
              <w:numPr>
                <w:ilvl w:val="0"/>
                <w:numId w:val="31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点击【</w:t>
            </w:r>
            <w:r>
              <w:rPr>
                <w:lang w:bidi="ar"/>
              </w:rPr>
              <w:t>5</w:t>
            </w:r>
            <w:r>
              <w:rPr>
                <w:rFonts w:cs="宋体" w:hint="eastAsia"/>
                <w:lang w:bidi="ar"/>
              </w:rPr>
              <w:t>分钟】按钮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2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XTCS_SOFT1_L04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辅助显示区域鼠标移动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鼠标在</w:t>
            </w:r>
            <w:r>
              <w:rPr>
                <w:kern w:val="0"/>
                <w:szCs w:val="21"/>
              </w:rPr>
              <w:t>SOFT1_L01</w:t>
            </w:r>
            <w:r>
              <w:rPr>
                <w:rFonts w:cs="宋体" w:hint="eastAsia"/>
                <w:kern w:val="0"/>
                <w:szCs w:val="21"/>
              </w:rPr>
              <w:t>区域移动时，会跟随鼠标显示当前位置对应时间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SOFT1_L01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区域移动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8.2.13 </w:t>
      </w:r>
      <w:r>
        <w:rPr>
          <w:rFonts w:cs="宋体" w:hint="eastAsia"/>
          <w:bCs/>
          <w:sz w:val="24"/>
          <w:lang w:bidi="ar"/>
        </w:rPr>
        <w:t>检测及清除检测房</w:t>
      </w:r>
      <w:proofErr w:type="gramStart"/>
      <w:r>
        <w:rPr>
          <w:rFonts w:cs="宋体" w:hint="eastAsia"/>
          <w:bCs/>
          <w:sz w:val="24"/>
          <w:lang w:bidi="ar"/>
        </w:rPr>
        <w:t>颤事件</w:t>
      </w:r>
      <w:proofErr w:type="gramEnd"/>
      <w:r>
        <w:rPr>
          <w:rFonts w:cs="宋体" w:hint="eastAsia"/>
          <w:bCs/>
          <w:sz w:val="24"/>
          <w:lang w:bidi="ar"/>
        </w:rPr>
        <w:t>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XTCS_SOFT1_M01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【检测房颤】按钮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点击【检测房颤】按钮，判断全程是否存在房颤事件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33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如果检测出房颤，在</w:t>
            </w:r>
            <w:r>
              <w:rPr>
                <w:kern w:val="0"/>
                <w:szCs w:val="21"/>
              </w:rPr>
              <w:t>SOFT1_M02</w:t>
            </w:r>
            <w:r>
              <w:rPr>
                <w:rFonts w:cs="宋体" w:hint="eastAsia"/>
                <w:kern w:val="0"/>
                <w:szCs w:val="21"/>
              </w:rPr>
              <w:t>区域会以表格的形式列出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33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如果未检测出房颤，会弹出提示“未检测出房颤”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34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方法，点击【房颤】按钮</w:t>
            </w:r>
          </w:p>
          <w:p w:rsidR="00881111" w:rsidRDefault="00921388">
            <w:pPr>
              <w:numPr>
                <w:ilvl w:val="0"/>
                <w:numId w:val="34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点击【检测房颤】按钮</w:t>
            </w:r>
          </w:p>
          <w:p w:rsidR="00881111" w:rsidRDefault="00881111">
            <w:pPr>
              <w:spacing w:line="276" w:lineRule="auto"/>
              <w:rPr>
                <w:szCs w:val="21"/>
              </w:rPr>
            </w:pP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XTCS_SOFT1_M02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房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颤事件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该区域会列出事件的开始时间、结束时间、持续时间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延续上一步骤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XTCS_SOFT1_M03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点击房颤事件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）点击开始时间，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会定位到事件开始位置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）点击结束时间，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会定位到事件结束位置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）点击持续事件，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会定位到事件中间位置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1</w:t>
            </w:r>
            <w:r>
              <w:rPr>
                <w:rFonts w:cs="宋体" w:hint="eastAsia"/>
                <w:lang w:bidi="ar"/>
              </w:rPr>
              <w:t>）</w:t>
            </w:r>
            <w:r>
              <w:rPr>
                <w:rFonts w:cs="宋体" w:hint="eastAsia"/>
                <w:szCs w:val="21"/>
                <w:lang w:bidi="ar"/>
              </w:rPr>
              <w:t>点击开始时间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2</w:t>
            </w:r>
            <w:r>
              <w:rPr>
                <w:rFonts w:cs="宋体" w:hint="eastAsia"/>
                <w:szCs w:val="21"/>
                <w:lang w:bidi="ar"/>
              </w:rPr>
              <w:t>）点击结束时间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3</w:t>
            </w:r>
            <w:r>
              <w:rPr>
                <w:rFonts w:cs="宋体" w:hint="eastAsia"/>
                <w:szCs w:val="21"/>
                <w:lang w:bidi="ar"/>
              </w:rPr>
              <w:t>）点击持续事件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XTCS_SOFT1_M04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【清除房颤检测】按钮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点击【清除房颤检测】按钮，会将自动分析出来的房</w:t>
            </w:r>
            <w:proofErr w:type="gramStart"/>
            <w:r>
              <w:rPr>
                <w:rFonts w:cs="宋体" w:hint="eastAsia"/>
                <w:szCs w:val="21"/>
              </w:rPr>
              <w:t>颤事件</w:t>
            </w:r>
            <w:proofErr w:type="gramEnd"/>
            <w:r>
              <w:rPr>
                <w:rFonts w:cs="宋体" w:hint="eastAsia"/>
                <w:szCs w:val="21"/>
              </w:rPr>
              <w:t>清除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如果存在人为手动修改的房颤心搏类型，则该事件不会被清除。需要人工手动确认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点击【清除房颤检测】按钮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</w:rPr>
      </w:pPr>
      <w:r>
        <w:rPr>
          <w:bCs/>
          <w:sz w:val="24"/>
          <w:lang w:bidi="ar"/>
        </w:rPr>
        <w:t xml:space="preserve">8.2.14 </w:t>
      </w:r>
      <w:r>
        <w:rPr>
          <w:rFonts w:cs="宋体" w:hint="eastAsia"/>
          <w:bCs/>
          <w:sz w:val="24"/>
          <w:lang w:bidi="ar"/>
        </w:rPr>
        <w:t>辅助分析功能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XTCS_SOFT1_N01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辅助分析</w:t>
            </w:r>
            <w:r>
              <w:rPr>
                <w:kern w:val="0"/>
                <w:szCs w:val="21"/>
                <w:lang w:bidi="ar"/>
              </w:rPr>
              <w:t xml:space="preserve">     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通过算法辅助识别出心搏类型和事件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36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36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点击【患者信息】按钮</w:t>
            </w:r>
          </w:p>
          <w:p w:rsidR="00881111" w:rsidRDefault="00921388">
            <w:pPr>
              <w:numPr>
                <w:ilvl w:val="0"/>
                <w:numId w:val="36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点击【重新分析】按钮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8.2.15 </w:t>
      </w:r>
      <w:r>
        <w:rPr>
          <w:rFonts w:cs="宋体" w:hint="eastAsia"/>
          <w:bCs/>
          <w:sz w:val="24"/>
          <w:lang w:bidi="ar"/>
        </w:rPr>
        <w:t>全程</w:t>
      </w:r>
      <w:r>
        <w:rPr>
          <w:bCs/>
          <w:sz w:val="24"/>
          <w:lang w:bidi="ar"/>
        </w:rPr>
        <w:t>12</w:t>
      </w:r>
      <w:r>
        <w:rPr>
          <w:rFonts w:cs="宋体" w:hint="eastAsia"/>
          <w:bCs/>
          <w:sz w:val="24"/>
          <w:lang w:bidi="ar"/>
        </w:rPr>
        <w:t>导联分钟计</w:t>
      </w:r>
      <w:r>
        <w:rPr>
          <w:bCs/>
          <w:sz w:val="24"/>
          <w:lang w:bidi="ar"/>
        </w:rPr>
        <w:t>ST</w:t>
      </w:r>
      <w:r>
        <w:rPr>
          <w:rFonts w:cs="宋体" w:hint="eastAsia"/>
          <w:bCs/>
          <w:sz w:val="24"/>
          <w:lang w:bidi="ar"/>
        </w:rPr>
        <w:t>段展示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XTCS_SOFT1_O01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全程</w:t>
            </w:r>
            <w:r>
              <w:rPr>
                <w:kern w:val="0"/>
                <w:szCs w:val="21"/>
                <w:lang w:bidi="ar"/>
              </w:rPr>
              <w:t>12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导联</w:t>
            </w:r>
            <w:r>
              <w:rPr>
                <w:kern w:val="0"/>
                <w:szCs w:val="21"/>
                <w:lang w:bidi="ar"/>
              </w:rPr>
              <w:t>ST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段趋势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图展示区域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可以正确的画出全程</w:t>
            </w:r>
            <w:r>
              <w:rPr>
                <w:szCs w:val="21"/>
              </w:rPr>
              <w:t>12</w:t>
            </w:r>
            <w:r>
              <w:rPr>
                <w:rFonts w:cs="宋体" w:hint="eastAsia"/>
                <w:szCs w:val="21"/>
              </w:rPr>
              <w:t>个导联</w:t>
            </w:r>
            <w:r>
              <w:rPr>
                <w:szCs w:val="21"/>
              </w:rPr>
              <w:t>ST</w:t>
            </w:r>
            <w:r>
              <w:rPr>
                <w:rFonts w:cs="宋体" w:hint="eastAsia"/>
                <w:szCs w:val="21"/>
              </w:rPr>
              <w:t>段的趋势图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38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38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</w:t>
            </w:r>
            <w:r>
              <w:rPr>
                <w:kern w:val="0"/>
                <w:szCs w:val="21"/>
                <w:lang w:bidi="ar"/>
              </w:rPr>
              <w:t>ST</w:t>
            </w:r>
            <w:r>
              <w:rPr>
                <w:rFonts w:cs="宋体" w:hint="eastAsia"/>
                <w:kern w:val="0"/>
                <w:szCs w:val="21"/>
                <w:lang w:bidi="ar"/>
              </w:rPr>
              <w:t>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XTCS_SOFT1_O02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分别控制</w:t>
            </w:r>
            <w:r>
              <w:rPr>
                <w:kern w:val="0"/>
                <w:szCs w:val="21"/>
                <w:lang w:bidi="ar"/>
              </w:rPr>
              <w:t>12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个导联</w:t>
            </w:r>
            <w:r>
              <w:rPr>
                <w:kern w:val="0"/>
                <w:szCs w:val="21"/>
                <w:lang w:bidi="ar"/>
              </w:rPr>
              <w:t>ST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段趋势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图展示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</w:t>
            </w:r>
            <w:proofErr w:type="gramStart"/>
            <w:r>
              <w:rPr>
                <w:rFonts w:cs="宋体" w:hint="eastAsia"/>
                <w:szCs w:val="21"/>
              </w:rPr>
              <w:t>勾选对应勾选</w:t>
            </w:r>
            <w:proofErr w:type="gramEnd"/>
            <w:r>
              <w:rPr>
                <w:rFonts w:cs="宋体" w:hint="eastAsia"/>
                <w:szCs w:val="21"/>
              </w:rPr>
              <w:t>框，可以显示或隐藏对应导联的</w:t>
            </w:r>
            <w:r>
              <w:rPr>
                <w:szCs w:val="21"/>
              </w:rPr>
              <w:t>ST</w:t>
            </w:r>
            <w:proofErr w:type="gramStart"/>
            <w:r>
              <w:rPr>
                <w:rFonts w:cs="宋体" w:hint="eastAsia"/>
                <w:szCs w:val="21"/>
              </w:rPr>
              <w:t>段趋势</w:t>
            </w:r>
            <w:proofErr w:type="gramEnd"/>
            <w:r>
              <w:rPr>
                <w:rFonts w:cs="宋体" w:hint="eastAsia"/>
                <w:szCs w:val="21"/>
              </w:rPr>
              <w:t>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39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取消</w:t>
            </w:r>
            <w:proofErr w:type="gramStart"/>
            <w:r>
              <w:rPr>
                <w:rFonts w:cs="宋体" w:hint="eastAsia"/>
                <w:lang w:bidi="ar"/>
              </w:rPr>
              <w:t>勾</w:t>
            </w:r>
            <w:proofErr w:type="gramEnd"/>
            <w:r>
              <w:rPr>
                <w:rFonts w:cs="宋体" w:hint="eastAsia"/>
                <w:lang w:bidi="ar"/>
              </w:rPr>
              <w:t>选任一勾选框</w:t>
            </w:r>
          </w:p>
          <w:p w:rsidR="00881111" w:rsidRDefault="00921388">
            <w:pPr>
              <w:numPr>
                <w:ilvl w:val="0"/>
                <w:numId w:val="39"/>
              </w:numPr>
              <w:spacing w:line="276" w:lineRule="auto"/>
            </w:pPr>
            <w:proofErr w:type="gramStart"/>
            <w:r>
              <w:rPr>
                <w:rFonts w:cs="宋体" w:hint="eastAsia"/>
                <w:lang w:bidi="ar"/>
              </w:rPr>
              <w:t>勾选刚才</w:t>
            </w:r>
            <w:proofErr w:type="gramEnd"/>
            <w:r>
              <w:rPr>
                <w:rFonts w:cs="宋体" w:hint="eastAsia"/>
                <w:lang w:bidi="ar"/>
              </w:rPr>
              <w:t>的勾选框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XTCS_SOFT1_O03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全程</w:t>
            </w:r>
            <w:r>
              <w:rPr>
                <w:kern w:val="0"/>
                <w:szCs w:val="21"/>
                <w:lang w:bidi="ar"/>
              </w:rPr>
              <w:t>12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导联</w:t>
            </w:r>
            <w:r>
              <w:rPr>
                <w:kern w:val="0"/>
                <w:szCs w:val="21"/>
                <w:lang w:bidi="ar"/>
              </w:rPr>
              <w:t>ST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段趋势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图展示区域鼠标移动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鼠标在</w:t>
            </w:r>
            <w:r>
              <w:rPr>
                <w:kern w:val="0"/>
                <w:szCs w:val="21"/>
              </w:rPr>
              <w:t>SOFT1_O01</w:t>
            </w:r>
            <w:r>
              <w:rPr>
                <w:rFonts w:cs="宋体" w:hint="eastAsia"/>
                <w:kern w:val="0"/>
                <w:szCs w:val="21"/>
              </w:rPr>
              <w:t>区域移动时，会跟随鼠标显示当前位置对应时间和对应</w:t>
            </w:r>
            <w:r>
              <w:rPr>
                <w:kern w:val="0"/>
                <w:szCs w:val="21"/>
              </w:rPr>
              <w:t>ST</w:t>
            </w:r>
            <w:r>
              <w:rPr>
                <w:rFonts w:cs="宋体" w:hint="eastAsia"/>
                <w:kern w:val="0"/>
                <w:szCs w:val="21"/>
              </w:rPr>
              <w:t>段数值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鼠标在</w:t>
            </w:r>
            <w:r>
              <w:rPr>
                <w:kern w:val="0"/>
                <w:szCs w:val="21"/>
                <w:lang w:bidi="ar"/>
              </w:rPr>
              <w:t>SOFT1_O01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区域移动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3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XTCS_SOFT1_O04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ST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段事件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统计区域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包括开始时间，结束时间，时长，平均幅值，导联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个内容。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）点击开始时间，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会定位到事件开始位置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）点击结束时间，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会定位到事件结束位置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）点击时长、平均幅值、导联，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会定位到事件的中心位置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1</w:t>
            </w:r>
            <w:r>
              <w:rPr>
                <w:rFonts w:cs="宋体" w:hint="eastAsia"/>
                <w:lang w:bidi="ar"/>
              </w:rPr>
              <w:t>）查看</w:t>
            </w:r>
            <w:r>
              <w:rPr>
                <w:kern w:val="0"/>
                <w:szCs w:val="21"/>
                <w:lang w:bidi="ar"/>
              </w:rPr>
              <w:t>ST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段事件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统计区域统计内容是否包含</w:t>
            </w:r>
            <w:r>
              <w:rPr>
                <w:rFonts w:cs="宋体" w:hint="eastAsia"/>
                <w:szCs w:val="21"/>
                <w:lang w:bidi="ar"/>
              </w:rPr>
              <w:t>开始时间，结束时间，时长，平均幅值，导联</w:t>
            </w:r>
            <w:r>
              <w:rPr>
                <w:szCs w:val="21"/>
                <w:lang w:bidi="ar"/>
              </w:rPr>
              <w:t>5</w:t>
            </w:r>
            <w:r>
              <w:rPr>
                <w:rFonts w:cs="宋体" w:hint="eastAsia"/>
                <w:szCs w:val="21"/>
                <w:lang w:bidi="ar"/>
              </w:rPr>
              <w:t>个内容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（</w:t>
            </w:r>
            <w:r>
              <w:rPr>
                <w:kern w:val="0"/>
                <w:szCs w:val="21"/>
                <w:lang w:bidi="ar"/>
              </w:rPr>
              <w:t>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）</w:t>
            </w:r>
            <w:r>
              <w:rPr>
                <w:rFonts w:cs="宋体" w:hint="eastAsia"/>
                <w:szCs w:val="21"/>
                <w:lang w:bidi="ar"/>
              </w:rPr>
              <w:t>点击开始时间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3</w:t>
            </w:r>
            <w:r>
              <w:rPr>
                <w:rFonts w:cs="宋体" w:hint="eastAsia"/>
                <w:szCs w:val="21"/>
                <w:lang w:bidi="ar"/>
              </w:rPr>
              <w:t>）点击结束时间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4</w:t>
            </w:r>
            <w:r>
              <w:rPr>
                <w:rFonts w:cs="宋体" w:hint="eastAsia"/>
                <w:szCs w:val="21"/>
                <w:lang w:bidi="ar"/>
              </w:rPr>
              <w:t>）点击时长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5</w:t>
            </w:r>
            <w:r>
              <w:rPr>
                <w:rFonts w:cs="宋体" w:hint="eastAsia"/>
                <w:szCs w:val="21"/>
                <w:lang w:bidi="ar"/>
              </w:rPr>
              <w:t>）点击平均幅值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6</w:t>
            </w:r>
            <w:r>
              <w:rPr>
                <w:rFonts w:cs="宋体" w:hint="eastAsia"/>
                <w:szCs w:val="21"/>
                <w:lang w:bidi="ar"/>
              </w:rPr>
              <w:t>）点击导联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>8.2.16 HRV</w:t>
      </w:r>
      <w:r>
        <w:rPr>
          <w:rFonts w:cs="宋体" w:hint="eastAsia"/>
          <w:bCs/>
          <w:sz w:val="24"/>
          <w:lang w:bidi="ar"/>
        </w:rPr>
        <w:t>时域分析功能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lastRenderedPageBreak/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  <w:lang w:bidi="ar"/>
              </w:rPr>
              <w:t>MeanRR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正确画出以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分钟为单位时长计算窦性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间期的平均值的全程趋势图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41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41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</w:t>
            </w:r>
            <w:r>
              <w:rPr>
                <w:kern w:val="0"/>
                <w:szCs w:val="21"/>
                <w:lang w:bidi="ar"/>
              </w:rPr>
              <w:t>HRV</w:t>
            </w:r>
            <w:r>
              <w:rPr>
                <w:rFonts w:cs="宋体" w:hint="eastAsia"/>
                <w:kern w:val="0"/>
                <w:szCs w:val="21"/>
                <w:lang w:bidi="ar"/>
              </w:rPr>
              <w:t>】按钮</w:t>
            </w:r>
          </w:p>
          <w:p w:rsidR="00881111" w:rsidRDefault="00921388">
            <w:pPr>
              <w:numPr>
                <w:ilvl w:val="0"/>
                <w:numId w:val="41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观察</w:t>
            </w:r>
            <w:proofErr w:type="spellStart"/>
            <w:r>
              <w:rPr>
                <w:kern w:val="0"/>
                <w:szCs w:val="21"/>
                <w:lang w:bidi="ar"/>
              </w:rPr>
              <w:t>MeanRR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SDNN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正确画出以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分钟为单位时长计算窦性心搏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间期（简称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间期）的标准差的全程趋势图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SDNN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RMSSD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正确画出以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分钟为单位时长计算相邻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间期长度之差的</w:t>
            </w:r>
            <w:proofErr w:type="gramStart"/>
            <w:r>
              <w:rPr>
                <w:rFonts w:cs="宋体" w:hint="eastAsia"/>
                <w:szCs w:val="21"/>
              </w:rPr>
              <w:t>均方根值的</w:t>
            </w:r>
            <w:proofErr w:type="gramEnd"/>
            <w:r>
              <w:rPr>
                <w:rFonts w:cs="宋体" w:hint="eastAsia"/>
                <w:szCs w:val="21"/>
              </w:rPr>
              <w:t>全程趋势图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RMSSD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PNN50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正确画出以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分钟为单位时长计算</w:t>
            </w:r>
            <w:r>
              <w:rPr>
                <w:szCs w:val="21"/>
              </w:rPr>
              <w:t xml:space="preserve"> NN</w:t>
            </w:r>
            <w:r>
              <w:rPr>
                <w:rFonts w:cs="宋体" w:hint="eastAsia"/>
                <w:szCs w:val="21"/>
              </w:rPr>
              <w:t>间期之间长度差大于</w:t>
            </w:r>
            <w:r>
              <w:rPr>
                <w:szCs w:val="21"/>
              </w:rPr>
              <w:t>50ms</w:t>
            </w:r>
            <w:r>
              <w:rPr>
                <w:rFonts w:cs="宋体" w:hint="eastAsia"/>
                <w:szCs w:val="21"/>
              </w:rPr>
              <w:t>的个数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除以</w:t>
            </w:r>
            <w:r>
              <w:rPr>
                <w:szCs w:val="21"/>
              </w:rPr>
              <w:t xml:space="preserve"> 5</w:t>
            </w:r>
            <w:r>
              <w:rPr>
                <w:rFonts w:cs="宋体" w:hint="eastAsia"/>
                <w:szCs w:val="21"/>
              </w:rPr>
              <w:t>分钟内总的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间期个数的值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的全程趋势图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PNN50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全天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间期个数阴影图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正确画出全天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间期阴影图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全天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间期个数阴影图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白天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间期个数阴影图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正确画出白天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间期阴影图（早上</w:t>
            </w:r>
            <w:r>
              <w:rPr>
                <w:szCs w:val="21"/>
              </w:rPr>
              <w:t>6</w:t>
            </w:r>
            <w:r>
              <w:rPr>
                <w:rFonts w:cs="宋体" w:hint="eastAsia"/>
                <w:szCs w:val="21"/>
              </w:rPr>
              <w:t>点到晚上</w:t>
            </w:r>
            <w:r>
              <w:rPr>
                <w:szCs w:val="21"/>
              </w:rPr>
              <w:t>10</w:t>
            </w:r>
            <w:r>
              <w:rPr>
                <w:rFonts w:cs="宋体" w:hint="eastAsia"/>
                <w:szCs w:val="21"/>
              </w:rPr>
              <w:t>点）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白天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间期个数阴影图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夜晚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间期个数阴影图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正确画出夜晚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间期阴影图（晚上</w:t>
            </w:r>
            <w:r>
              <w:rPr>
                <w:szCs w:val="21"/>
              </w:rPr>
              <w:t>10</w:t>
            </w:r>
            <w:r>
              <w:rPr>
                <w:rFonts w:cs="宋体" w:hint="eastAsia"/>
                <w:szCs w:val="21"/>
              </w:rPr>
              <w:t>点到第二天早上</w:t>
            </w:r>
            <w:r>
              <w:rPr>
                <w:szCs w:val="21"/>
              </w:rPr>
              <w:t>6</w:t>
            </w:r>
            <w:r>
              <w:rPr>
                <w:rFonts w:cs="宋体" w:hint="eastAsia"/>
                <w:szCs w:val="21"/>
              </w:rPr>
              <w:t>点）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夜晚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间期个数阴影图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XTCS_SOFT1_P08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HRV 78125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left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正确画出以</w:t>
            </w:r>
            <w:r>
              <w:rPr>
                <w:szCs w:val="21"/>
                <w:lang w:bidi="ar"/>
              </w:rPr>
              <w:t>5</w:t>
            </w:r>
            <w:r>
              <w:rPr>
                <w:rFonts w:cs="宋体" w:hint="eastAsia"/>
                <w:szCs w:val="21"/>
                <w:lang w:bidi="ar"/>
              </w:rPr>
              <w:t>分钟为单位时长计算</w:t>
            </w:r>
            <w:r>
              <w:rPr>
                <w:szCs w:val="21"/>
                <w:lang w:bidi="ar"/>
              </w:rPr>
              <w:t xml:space="preserve"> NN</w:t>
            </w:r>
            <w:r>
              <w:rPr>
                <w:rFonts w:cs="宋体" w:hint="eastAsia"/>
                <w:szCs w:val="21"/>
                <w:lang w:bidi="ar"/>
              </w:rPr>
              <w:t>间期的总个数除以</w:t>
            </w:r>
            <w:r>
              <w:rPr>
                <w:szCs w:val="21"/>
                <w:lang w:bidi="ar"/>
              </w:rPr>
              <w:t>NN</w:t>
            </w:r>
            <w:r>
              <w:rPr>
                <w:rFonts w:cs="宋体" w:hint="eastAsia"/>
                <w:szCs w:val="21"/>
                <w:lang w:bidi="ar"/>
              </w:rPr>
              <w:t>间期直方图的高度</w:t>
            </w:r>
            <w:r>
              <w:rPr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szCs w:val="21"/>
                <w:lang w:bidi="ar"/>
              </w:rPr>
              <w:t>的全程趋势图（计算</w:t>
            </w:r>
            <w:r>
              <w:rPr>
                <w:szCs w:val="21"/>
                <w:lang w:bidi="ar"/>
              </w:rPr>
              <w:t>NN</w:t>
            </w:r>
            <w:r>
              <w:rPr>
                <w:rFonts w:cs="宋体" w:hint="eastAsia"/>
                <w:szCs w:val="21"/>
                <w:lang w:bidi="ar"/>
              </w:rPr>
              <w:t>间期直方图时，横坐标的刻度间隔标准为</w:t>
            </w:r>
            <w:r>
              <w:rPr>
                <w:szCs w:val="21"/>
                <w:lang w:bidi="ar"/>
              </w:rPr>
              <w:t>7.8125ms(1/128</w:t>
            </w:r>
            <w:r>
              <w:rPr>
                <w:rFonts w:cs="宋体" w:hint="eastAsia"/>
                <w:szCs w:val="21"/>
                <w:lang w:bidi="ar"/>
              </w:rPr>
              <w:t>秒</w:t>
            </w:r>
            <w:r>
              <w:rPr>
                <w:szCs w:val="21"/>
                <w:lang w:bidi="ar"/>
              </w:rPr>
              <w:t>)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HRV 78125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趋势图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XTCS_SOFT1_P09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SDNN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全天结论图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计算全天全部窦性心搏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间期（简称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间期）的标准差，并以图形的形式表示出来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SDNN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全天结论图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XTCS_SOFT1_P10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文字结论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时域参考结论针对全天的</w:t>
            </w:r>
            <w:r>
              <w:rPr>
                <w:szCs w:val="21"/>
              </w:rPr>
              <w:t>PNN50</w:t>
            </w:r>
            <w:r>
              <w:rPr>
                <w:rFonts w:cs="宋体" w:hint="eastAsia"/>
                <w:szCs w:val="21"/>
              </w:rPr>
              <w:t>、</w:t>
            </w:r>
            <w:proofErr w:type="spellStart"/>
            <w:r>
              <w:rPr>
                <w:szCs w:val="21"/>
              </w:rPr>
              <w:t>SDNNindex</w:t>
            </w:r>
            <w:proofErr w:type="spellEnd"/>
            <w:r>
              <w:rPr>
                <w:rFonts w:cs="宋体" w:hint="eastAsia"/>
                <w:szCs w:val="21"/>
              </w:rPr>
              <w:t>、总体标准差、均值标准差、差值均方根参数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结论形式包括正常、异常、可疑异常、无法判断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文字结论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XTCS_SOFT1_P11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时域参数展示区域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时域参考参数以表格形式将参数展示出来，包括</w:t>
            </w:r>
            <w:r>
              <w:rPr>
                <w:szCs w:val="21"/>
              </w:rPr>
              <w:t>SDNN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SDANN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RMSSD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SDSD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NN50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PNN50</w:t>
            </w:r>
            <w:r>
              <w:rPr>
                <w:rFonts w:cs="宋体" w:hint="eastAsia"/>
                <w:szCs w:val="21"/>
              </w:rPr>
              <w:t>、三</w:t>
            </w:r>
            <w:r>
              <w:rPr>
                <w:rFonts w:cs="宋体" w:hint="eastAsia"/>
                <w:szCs w:val="21"/>
              </w:rPr>
              <w:lastRenderedPageBreak/>
              <w:t>角指数、</w:t>
            </w:r>
            <w:proofErr w:type="spellStart"/>
            <w:r>
              <w:rPr>
                <w:szCs w:val="21"/>
              </w:rPr>
              <w:t>SDNNIndex</w:t>
            </w:r>
            <w:proofErr w:type="spellEnd"/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PNN</w:t>
            </w:r>
            <w:r>
              <w:rPr>
                <w:rFonts w:cs="宋体" w:hint="eastAsia"/>
                <w:szCs w:val="21"/>
              </w:rPr>
              <w:t>、</w:t>
            </w:r>
            <w:proofErr w:type="spellStart"/>
            <w:r>
              <w:rPr>
                <w:szCs w:val="21"/>
              </w:rPr>
              <w:t>MeanRR</w:t>
            </w:r>
            <w:proofErr w:type="spellEnd"/>
            <w:r>
              <w:rPr>
                <w:rFonts w:cs="宋体" w:hint="eastAsia"/>
                <w:szCs w:val="21"/>
              </w:rPr>
              <w:t>、</w:t>
            </w:r>
            <w:proofErr w:type="spellStart"/>
            <w:r>
              <w:rPr>
                <w:szCs w:val="21"/>
              </w:rPr>
              <w:t>MaxRR</w:t>
            </w:r>
            <w:proofErr w:type="spellEnd"/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TINN</w:t>
            </w:r>
            <w:r>
              <w:rPr>
                <w:rFonts w:cs="宋体" w:hint="eastAsia"/>
                <w:szCs w:val="21"/>
              </w:rPr>
              <w:t>。具体包括下面三种形式：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42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以小时为时间间隔，计算时域参数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42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以</w:t>
            </w:r>
            <w:r>
              <w:rPr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分钟为时间间隔，计算时域参数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4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展示全天、白天、夜晚时域参数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lang w:bidi="ar"/>
              </w:rPr>
              <w:lastRenderedPageBreak/>
              <w:t>（</w:t>
            </w:r>
            <w:r>
              <w:rPr>
                <w:lang w:bidi="ar"/>
              </w:rPr>
              <w:t>1</w:t>
            </w:r>
            <w:r>
              <w:rPr>
                <w:rFonts w:cs="宋体" w:hint="eastAsia"/>
                <w:lang w:bidi="ar"/>
              </w:rPr>
              <w:t>）观察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时域参数展示区域</w:t>
            </w:r>
          </w:p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（</w:t>
            </w:r>
            <w:r>
              <w:rPr>
                <w:kern w:val="0"/>
                <w:szCs w:val="21"/>
                <w:lang w:bidi="ar"/>
              </w:rPr>
              <w:t>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）点击分钟统计</w:t>
            </w:r>
          </w:p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lastRenderedPageBreak/>
              <w:t>（</w:t>
            </w:r>
            <w:r>
              <w:rPr>
                <w:kern w:val="0"/>
                <w:szCs w:val="21"/>
                <w:lang w:bidi="ar"/>
              </w:rPr>
              <w:t>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）点击小时计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>8.2.17 HRV</w:t>
      </w:r>
      <w:r>
        <w:rPr>
          <w:rFonts w:cs="宋体" w:hint="eastAsia"/>
          <w:bCs/>
          <w:sz w:val="24"/>
          <w:lang w:bidi="ar"/>
        </w:rPr>
        <w:t>频域分析功能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XTCS_SOFT1_Q01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HF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高频成分曲线图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展示全程以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分钟为单位时长的高频曲线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44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44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</w:t>
            </w:r>
            <w:r>
              <w:rPr>
                <w:kern w:val="0"/>
                <w:szCs w:val="21"/>
                <w:lang w:bidi="ar"/>
              </w:rPr>
              <w:t>HRV</w:t>
            </w:r>
            <w:r>
              <w:rPr>
                <w:rFonts w:cs="宋体" w:hint="eastAsia"/>
                <w:kern w:val="0"/>
                <w:szCs w:val="21"/>
                <w:lang w:bidi="ar"/>
              </w:rPr>
              <w:t>】按钮</w:t>
            </w:r>
          </w:p>
          <w:p w:rsidR="00881111" w:rsidRDefault="00921388">
            <w:pPr>
              <w:numPr>
                <w:ilvl w:val="0"/>
                <w:numId w:val="44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点击【频域分析】</w:t>
            </w:r>
          </w:p>
          <w:p w:rsidR="00881111" w:rsidRDefault="00921388">
            <w:pPr>
              <w:numPr>
                <w:ilvl w:val="0"/>
                <w:numId w:val="44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HF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高频成分曲线图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XTCS_SOFT1_Q02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LF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低频成分曲线图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展示全程以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分钟为单位时长的低频曲线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LF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低频成分曲线图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XTCS_SOFT1_Q03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LF/HF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展示全程以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分钟为单位时长的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低频</w:t>
            </w:r>
            <w:r>
              <w:rPr>
                <w:szCs w:val="21"/>
              </w:rPr>
              <w:t>/</w:t>
            </w:r>
            <w:r>
              <w:rPr>
                <w:rFonts w:cs="宋体" w:hint="eastAsia"/>
                <w:szCs w:val="21"/>
              </w:rPr>
              <w:t>高频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曲线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LF/HF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XTCS_SOFT1_Q04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5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分钟频谱图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点击</w:t>
            </w:r>
            <w:r>
              <w:rPr>
                <w:kern w:val="0"/>
                <w:szCs w:val="21"/>
              </w:rPr>
              <w:t>SOFT1_Q07</w:t>
            </w:r>
            <w:r>
              <w:rPr>
                <w:rFonts w:cs="宋体" w:hint="eastAsia"/>
                <w:kern w:val="0"/>
                <w:szCs w:val="21"/>
              </w:rPr>
              <w:t>区域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</w:rPr>
              <w:t>，展示每个</w:t>
            </w:r>
            <w:r>
              <w:rPr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分钟的频谱图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5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分钟频谱图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XTCS_SOFT1_Q05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SNS-PNS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点击</w:t>
            </w:r>
            <w:r>
              <w:rPr>
                <w:kern w:val="0"/>
                <w:szCs w:val="21"/>
              </w:rPr>
              <w:t>SOFT1_Q07</w:t>
            </w:r>
            <w:r>
              <w:rPr>
                <w:rFonts w:cs="宋体" w:hint="eastAsia"/>
                <w:kern w:val="0"/>
                <w:szCs w:val="21"/>
              </w:rPr>
              <w:t>区域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</w:rPr>
              <w:t>，展示</w:t>
            </w:r>
            <w:r>
              <w:rPr>
                <w:rFonts w:cs="宋体" w:hint="eastAsia"/>
                <w:szCs w:val="21"/>
              </w:rPr>
              <w:t>交感神经和副交感神经活跃度图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SNS-PNS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XTCS_SOFT1_Q06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  <w:lang w:bidi="ar"/>
              </w:rPr>
              <w:t>LFnu-HFnu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坐标图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点击</w:t>
            </w:r>
            <w:r>
              <w:rPr>
                <w:kern w:val="0"/>
                <w:szCs w:val="21"/>
              </w:rPr>
              <w:t>SOFT1_Q07</w:t>
            </w:r>
            <w:r>
              <w:rPr>
                <w:rFonts w:cs="宋体" w:hint="eastAsia"/>
                <w:kern w:val="0"/>
                <w:szCs w:val="21"/>
              </w:rPr>
              <w:t>区域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</w:rPr>
              <w:t>，展示</w:t>
            </w:r>
            <w:proofErr w:type="spellStart"/>
            <w:r>
              <w:rPr>
                <w:kern w:val="0"/>
                <w:szCs w:val="21"/>
              </w:rPr>
              <w:t>LFnu-HFnu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坐标图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proofErr w:type="spellStart"/>
            <w:r>
              <w:rPr>
                <w:kern w:val="0"/>
                <w:szCs w:val="21"/>
                <w:lang w:bidi="ar"/>
              </w:rPr>
              <w:t>LFnu-HFnu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坐标图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XTCS_SOFT1_Q07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频域参数展示区域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频域参考参数包括：</w:t>
            </w:r>
            <w:r>
              <w:rPr>
                <w:szCs w:val="21"/>
              </w:rPr>
              <w:t>HF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LF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LF_HF</w:t>
            </w:r>
            <w:r>
              <w:rPr>
                <w:rFonts w:cs="宋体" w:hint="eastAsia"/>
                <w:szCs w:val="21"/>
              </w:rPr>
              <w:t>、</w:t>
            </w:r>
            <w:proofErr w:type="spellStart"/>
            <w:r>
              <w:rPr>
                <w:szCs w:val="21"/>
              </w:rPr>
              <w:t>HFnu</w:t>
            </w:r>
            <w:proofErr w:type="spellEnd"/>
            <w:r>
              <w:rPr>
                <w:rFonts w:cs="宋体" w:hint="eastAsia"/>
                <w:szCs w:val="21"/>
              </w:rPr>
              <w:t>、</w:t>
            </w:r>
            <w:proofErr w:type="spellStart"/>
            <w:r>
              <w:rPr>
                <w:szCs w:val="21"/>
              </w:rPr>
              <w:t>LFnu</w:t>
            </w:r>
            <w:proofErr w:type="spellEnd"/>
          </w:p>
          <w:p w:rsidR="00881111" w:rsidRDefault="00921388">
            <w:pPr>
              <w:pStyle w:val="msolistparagraph0"/>
              <w:widowControl/>
              <w:numPr>
                <w:ilvl w:val="0"/>
                <w:numId w:val="45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展示全天、白天、夜晚的频域参数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45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展示每个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分钟的频域参数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频域参数展示区域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XTCS_SOFT1_Q08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频域结论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频域参考结论针对每个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分钟，包括高频成分、低频成分、低频</w:t>
            </w:r>
            <w:r>
              <w:rPr>
                <w:szCs w:val="21"/>
              </w:rPr>
              <w:t>/</w:t>
            </w:r>
            <w:r>
              <w:rPr>
                <w:rFonts w:cs="宋体" w:hint="eastAsia"/>
                <w:szCs w:val="21"/>
              </w:rPr>
              <w:t>高频、</w:t>
            </w:r>
            <w:r>
              <w:rPr>
                <w:szCs w:val="21"/>
              </w:rPr>
              <w:t>HF</w:t>
            </w:r>
            <w:r>
              <w:rPr>
                <w:rFonts w:cs="宋体" w:hint="eastAsia"/>
                <w:szCs w:val="21"/>
              </w:rPr>
              <w:t>的标化、</w:t>
            </w:r>
            <w:r>
              <w:rPr>
                <w:szCs w:val="21"/>
              </w:rPr>
              <w:t>LF</w:t>
            </w:r>
            <w:r>
              <w:rPr>
                <w:rFonts w:cs="宋体" w:hint="eastAsia"/>
                <w:szCs w:val="21"/>
              </w:rPr>
              <w:t>的标化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结论形式包括正常、异常、可疑异常、无法判断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通过点击</w:t>
            </w:r>
            <w:r>
              <w:rPr>
                <w:kern w:val="0"/>
                <w:szCs w:val="21"/>
              </w:rPr>
              <w:t>SOFT1_Q07</w:t>
            </w:r>
            <w:r>
              <w:rPr>
                <w:rFonts w:cs="宋体" w:hint="eastAsia"/>
                <w:kern w:val="0"/>
                <w:szCs w:val="21"/>
              </w:rPr>
              <w:t>区域的每个</w:t>
            </w:r>
            <w:r>
              <w:rPr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分钟，可以得到每个</w:t>
            </w:r>
            <w:r>
              <w:rPr>
                <w:kern w:val="0"/>
                <w:szCs w:val="21"/>
              </w:rPr>
              <w:t>5</w:t>
            </w:r>
            <w:r>
              <w:rPr>
                <w:rFonts w:cs="宋体" w:hint="eastAsia"/>
                <w:kern w:val="0"/>
                <w:szCs w:val="21"/>
              </w:rPr>
              <w:t>分钟的结论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频域结论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>8.2.18 HRV</w:t>
      </w:r>
      <w:r>
        <w:rPr>
          <w:rFonts w:cs="宋体" w:hint="eastAsia"/>
          <w:bCs/>
          <w:sz w:val="24"/>
          <w:lang w:bidi="ar"/>
        </w:rPr>
        <w:t>非线性分析功能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</w:pPr>
            <w:r>
              <w:rPr>
                <w:kern w:val="0"/>
                <w:szCs w:val="21"/>
                <w:lang w:bidi="ar"/>
              </w:rPr>
              <w:t>XTCS_SOFT1_R01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NN-VAI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展示全程以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分钟为单位时长的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向量角度指数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47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4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</w:t>
            </w:r>
            <w:r>
              <w:rPr>
                <w:kern w:val="0"/>
                <w:szCs w:val="21"/>
                <w:lang w:bidi="ar"/>
              </w:rPr>
              <w:t>HRV</w:t>
            </w:r>
            <w:r>
              <w:rPr>
                <w:rFonts w:cs="宋体" w:hint="eastAsia"/>
                <w:kern w:val="0"/>
                <w:szCs w:val="21"/>
                <w:lang w:bidi="ar"/>
              </w:rPr>
              <w:t>】按钮</w:t>
            </w:r>
          </w:p>
          <w:p w:rsidR="00881111" w:rsidRDefault="00921388">
            <w:pPr>
              <w:numPr>
                <w:ilvl w:val="0"/>
                <w:numId w:val="47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点击【非线性分析】</w:t>
            </w:r>
          </w:p>
          <w:p w:rsidR="00881111" w:rsidRDefault="00921388">
            <w:pPr>
              <w:numPr>
                <w:ilvl w:val="0"/>
                <w:numId w:val="47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NN-VAI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</w:pPr>
            <w:r>
              <w:rPr>
                <w:kern w:val="0"/>
                <w:szCs w:val="21"/>
                <w:lang w:bidi="ar"/>
              </w:rPr>
              <w:t>XTCS_SOFT1_R02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</w:t>
            </w:r>
            <w:r>
              <w:rPr>
                <w:kern w:val="0"/>
                <w:szCs w:val="21"/>
                <w:lang w:bidi="ar"/>
              </w:rPr>
              <w:t>-VAI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展示全程以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分钟为单位时长的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差值向量角度指数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</w:t>
            </w:r>
            <w:r>
              <w:rPr>
                <w:kern w:val="0"/>
                <w:szCs w:val="21"/>
                <w:lang w:bidi="ar"/>
              </w:rPr>
              <w:t>-VAI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NN-VLI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展示全程以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分钟为单位时长的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向量长度指数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NN-VLI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</w:t>
            </w:r>
            <w:r>
              <w:rPr>
                <w:kern w:val="0"/>
                <w:szCs w:val="21"/>
                <w:lang w:bidi="ar"/>
              </w:rPr>
              <w:t>-VLI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展示全程以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分钟为单位时长的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差值向量长度指数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</w:t>
            </w:r>
            <w:r>
              <w:rPr>
                <w:kern w:val="0"/>
                <w:szCs w:val="21"/>
                <w:lang w:bidi="ar"/>
              </w:rPr>
              <w:t>-VLI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曲线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散点图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散点图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散点图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散点图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散点图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散点图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差值散点图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差值散点图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RR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差值散点图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XTCS_SOFT1_R08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差值散点图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差值散点图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差值散点图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XTCS_SOFT1_R09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间期参数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间期非线性参考参数包括：</w:t>
            </w:r>
            <w:r>
              <w:rPr>
                <w:szCs w:val="21"/>
              </w:rPr>
              <w:t>VAI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VLI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4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展示全天、白天、夜晚</w:t>
            </w:r>
            <w:r>
              <w:rPr>
                <w:szCs w:val="21"/>
              </w:rPr>
              <w:t>VAI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VLI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4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展示每个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</w:t>
            </w:r>
            <w:r>
              <w:rPr>
                <w:szCs w:val="21"/>
              </w:rPr>
              <w:t>VAI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VLI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间期参数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XTCS_SOFT1_R10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差值间期参数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差值间期非线性参考参数包括：</w:t>
            </w:r>
            <w:r>
              <w:rPr>
                <w:szCs w:val="21"/>
              </w:rPr>
              <w:t>VAI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VLI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）展示全天、白天、夜晚</w:t>
            </w:r>
            <w:r>
              <w:rPr>
                <w:szCs w:val="21"/>
              </w:rPr>
              <w:t>VAI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VLI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2</w:t>
            </w:r>
            <w:r>
              <w:rPr>
                <w:rFonts w:cs="宋体" w:hint="eastAsia"/>
                <w:szCs w:val="21"/>
              </w:rPr>
              <w:t>）展示每个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</w:t>
            </w:r>
            <w:r>
              <w:rPr>
                <w:szCs w:val="21"/>
              </w:rPr>
              <w:t>VAI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VLI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NN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差值间期参数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XTCS_SOFT1_R11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分线性结论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参考结论，向量长度指数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结论形式包括正常、异常、可疑异常、无法判断。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</w:pPr>
            <w:proofErr w:type="gramStart"/>
            <w:r>
              <w:rPr>
                <w:rFonts w:cs="宋体" w:hint="eastAsia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分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线性结论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8.2.19 </w:t>
      </w:r>
      <w:r>
        <w:rPr>
          <w:rFonts w:cs="宋体" w:hint="eastAsia"/>
          <w:bCs/>
          <w:sz w:val="24"/>
          <w:lang w:bidi="ar"/>
        </w:rPr>
        <w:t>直方图功能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XTCS_SOFT1_S01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按钮触发区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包括</w:t>
            </w:r>
            <w:r>
              <w:rPr>
                <w:szCs w:val="21"/>
              </w:rPr>
              <w:t>NN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NV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SN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VN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NS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SS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VV</w:t>
            </w:r>
            <w:r>
              <w:rPr>
                <w:rFonts w:cs="宋体" w:hint="eastAsia"/>
                <w:szCs w:val="21"/>
              </w:rPr>
              <w:t>间期和间期比直方图触发按钮；还包括所有心率、窦性心律、室性心率、室上性心率直方图触发按钮。点击按钮，</w:t>
            </w:r>
            <w:r>
              <w:rPr>
                <w:kern w:val="0"/>
                <w:szCs w:val="21"/>
              </w:rPr>
              <w:t>SOFT1_S02</w:t>
            </w:r>
            <w:r>
              <w:rPr>
                <w:rFonts w:cs="宋体" w:hint="eastAsia"/>
                <w:kern w:val="0"/>
                <w:szCs w:val="21"/>
              </w:rPr>
              <w:t>区域正确显示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点击【直方图】按钮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</w:t>
            </w:r>
            <w:r>
              <w:rPr>
                <w:kern w:val="0"/>
                <w:szCs w:val="21"/>
                <w:lang w:bidi="ar"/>
              </w:rPr>
              <w:t>N-N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R-R</w:t>
            </w:r>
            <w:r>
              <w:rPr>
                <w:rFonts w:cs="宋体" w:hint="eastAsia"/>
                <w:szCs w:val="21"/>
                <w:lang w:bidi="ar"/>
              </w:rPr>
              <w:t>间期】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N-V</w:t>
            </w:r>
            <w:r>
              <w:rPr>
                <w:rFonts w:cs="宋体" w:hint="eastAsia"/>
                <w:szCs w:val="21"/>
                <w:lang w:bidi="ar"/>
              </w:rPr>
              <w:t>间期】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S-N</w:t>
            </w:r>
            <w:r>
              <w:rPr>
                <w:rFonts w:cs="宋体" w:hint="eastAsia"/>
                <w:szCs w:val="21"/>
                <w:lang w:bidi="ar"/>
              </w:rPr>
              <w:t>间期】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V-N</w:t>
            </w:r>
            <w:r>
              <w:rPr>
                <w:rFonts w:cs="宋体" w:hint="eastAsia"/>
                <w:szCs w:val="21"/>
                <w:lang w:bidi="ar"/>
              </w:rPr>
              <w:t>间期】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N-S</w:t>
            </w:r>
            <w:r>
              <w:rPr>
                <w:rFonts w:cs="宋体" w:hint="eastAsia"/>
                <w:szCs w:val="21"/>
                <w:lang w:bidi="ar"/>
              </w:rPr>
              <w:t>间期】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S-S</w:t>
            </w:r>
            <w:r>
              <w:rPr>
                <w:rFonts w:cs="宋体" w:hint="eastAsia"/>
                <w:szCs w:val="21"/>
                <w:lang w:bidi="ar"/>
              </w:rPr>
              <w:t>间期】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V-V</w:t>
            </w:r>
            <w:r>
              <w:rPr>
                <w:rFonts w:cs="宋体" w:hint="eastAsia"/>
                <w:szCs w:val="21"/>
                <w:lang w:bidi="ar"/>
              </w:rPr>
              <w:t>间期】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</w:t>
            </w:r>
            <w:r>
              <w:rPr>
                <w:kern w:val="0"/>
                <w:szCs w:val="21"/>
                <w:lang w:bidi="ar"/>
              </w:rPr>
              <w:t>N-N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间期比】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R-R</w:t>
            </w:r>
            <w:r>
              <w:rPr>
                <w:rFonts w:cs="宋体" w:hint="eastAsia"/>
                <w:szCs w:val="21"/>
                <w:lang w:bidi="ar"/>
              </w:rPr>
              <w:t>间期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比</w:t>
            </w:r>
            <w:r>
              <w:rPr>
                <w:rFonts w:cs="宋体" w:hint="eastAsia"/>
                <w:szCs w:val="21"/>
                <w:lang w:bidi="ar"/>
              </w:rPr>
              <w:t>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N-V</w:t>
            </w:r>
            <w:r>
              <w:rPr>
                <w:rFonts w:cs="宋体" w:hint="eastAsia"/>
                <w:szCs w:val="21"/>
                <w:lang w:bidi="ar"/>
              </w:rPr>
              <w:t>间期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比</w:t>
            </w:r>
            <w:r>
              <w:rPr>
                <w:rFonts w:cs="宋体" w:hint="eastAsia"/>
                <w:szCs w:val="21"/>
                <w:lang w:bidi="ar"/>
              </w:rPr>
              <w:t>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S-N</w:t>
            </w:r>
            <w:r>
              <w:rPr>
                <w:rFonts w:cs="宋体" w:hint="eastAsia"/>
                <w:szCs w:val="21"/>
                <w:lang w:bidi="ar"/>
              </w:rPr>
              <w:t>间期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比</w:t>
            </w:r>
            <w:r>
              <w:rPr>
                <w:rFonts w:cs="宋体" w:hint="eastAsia"/>
                <w:szCs w:val="21"/>
                <w:lang w:bidi="ar"/>
              </w:rPr>
              <w:t>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V-N</w:t>
            </w:r>
            <w:r>
              <w:rPr>
                <w:rFonts w:cs="宋体" w:hint="eastAsia"/>
                <w:szCs w:val="21"/>
                <w:lang w:bidi="ar"/>
              </w:rPr>
              <w:t>间期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比</w:t>
            </w:r>
            <w:r>
              <w:rPr>
                <w:rFonts w:cs="宋体" w:hint="eastAsia"/>
                <w:szCs w:val="21"/>
                <w:lang w:bidi="ar"/>
              </w:rPr>
              <w:t>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N-S</w:t>
            </w:r>
            <w:r>
              <w:rPr>
                <w:rFonts w:cs="宋体" w:hint="eastAsia"/>
                <w:szCs w:val="21"/>
                <w:lang w:bidi="ar"/>
              </w:rPr>
              <w:t>间期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比</w:t>
            </w:r>
            <w:r>
              <w:rPr>
                <w:rFonts w:cs="宋体" w:hint="eastAsia"/>
                <w:szCs w:val="21"/>
                <w:lang w:bidi="ar"/>
              </w:rPr>
              <w:t>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S-S</w:t>
            </w:r>
            <w:r>
              <w:rPr>
                <w:rFonts w:cs="宋体" w:hint="eastAsia"/>
                <w:szCs w:val="21"/>
                <w:lang w:bidi="ar"/>
              </w:rPr>
              <w:t>间期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比</w:t>
            </w:r>
            <w:r>
              <w:rPr>
                <w:rFonts w:cs="宋体" w:hint="eastAsia"/>
                <w:szCs w:val="21"/>
                <w:lang w:bidi="ar"/>
              </w:rPr>
              <w:t>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V-V</w:t>
            </w:r>
            <w:r>
              <w:rPr>
                <w:rFonts w:cs="宋体" w:hint="eastAsia"/>
                <w:szCs w:val="21"/>
                <w:lang w:bidi="ar"/>
              </w:rPr>
              <w:t>间期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比</w:t>
            </w:r>
            <w:r>
              <w:rPr>
                <w:rFonts w:cs="宋体" w:hint="eastAsia"/>
                <w:szCs w:val="21"/>
                <w:lang w:bidi="ar"/>
              </w:rPr>
              <w:t>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点击【所有心率】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点击【窦性心率】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点击【室性心率】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点击【室上性心率】</w:t>
            </w:r>
          </w:p>
          <w:p w:rsidR="00881111" w:rsidRDefault="00921388">
            <w:pPr>
              <w:numPr>
                <w:ilvl w:val="0"/>
                <w:numId w:val="5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点击【起搏心率】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XTCS_SOFT1_S02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直方图展示区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numPr>
                <w:ilvl w:val="0"/>
                <w:numId w:val="51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展示对应类型的间期直方图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51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展示对应类型的间期比直方图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51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lastRenderedPageBreak/>
              <w:t>展示对应类型的心率直方图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lastRenderedPageBreak/>
              <w:t>采用</w:t>
            </w:r>
            <w:r>
              <w:rPr>
                <w:kern w:val="0"/>
                <w:szCs w:val="21"/>
                <w:lang w:bidi="ar"/>
              </w:rPr>
              <w:t>XTCS_SOFT1_S01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XTCS_SOFT1_S03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直方图展示区鼠标移动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鼠标在在</w:t>
            </w:r>
            <w:r>
              <w:rPr>
                <w:kern w:val="0"/>
                <w:szCs w:val="21"/>
              </w:rPr>
              <w:t>SOFT1_S02</w:t>
            </w:r>
            <w:r>
              <w:rPr>
                <w:rFonts w:cs="宋体" w:hint="eastAsia"/>
                <w:kern w:val="0"/>
                <w:szCs w:val="21"/>
              </w:rPr>
              <w:t>区域上移动时，</w:t>
            </w:r>
            <w:r>
              <w:rPr>
                <w:rFonts w:cs="宋体" w:hint="eastAsia"/>
                <w:szCs w:val="21"/>
              </w:rPr>
              <w:t>每一个有统计数据的地方都有黄色的矩形提示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鼠标在在</w:t>
            </w:r>
            <w:r>
              <w:rPr>
                <w:kern w:val="0"/>
                <w:szCs w:val="21"/>
                <w:lang w:bidi="ar"/>
              </w:rPr>
              <w:t>SOFT1_S02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区域上移动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XTCS_SOFT1_S04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直方图展示区鼠标点击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执行完</w:t>
            </w:r>
            <w:r>
              <w:rPr>
                <w:kern w:val="0"/>
                <w:szCs w:val="21"/>
              </w:rPr>
              <w:t>SOFT1_S03</w:t>
            </w:r>
            <w:r>
              <w:rPr>
                <w:rFonts w:cs="宋体" w:hint="eastAsia"/>
                <w:kern w:val="0"/>
                <w:szCs w:val="21"/>
              </w:rPr>
              <w:t>后，点击任一有黄色矩形的区域。此时黄色矩形变为橙色，并把该区域内的心搏集合传递给</w:t>
            </w:r>
            <w:r>
              <w:rPr>
                <w:kern w:val="0"/>
                <w:szCs w:val="21"/>
              </w:rPr>
              <w:t>SOFT1_S05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执行完</w:t>
            </w:r>
            <w:r>
              <w:rPr>
                <w:kern w:val="0"/>
                <w:szCs w:val="21"/>
                <w:lang w:bidi="ar"/>
              </w:rPr>
              <w:t>SOFT1_S03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后，点击任一有黄色矩形的区域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4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XTCS_SOFT1_S05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画心搏集合的局部波形图集合功能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7.1.20 </w:t>
            </w:r>
            <w:r>
              <w:rPr>
                <w:rFonts w:cs="宋体" w:hint="eastAsia"/>
                <w:szCs w:val="21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执行《需求分析》</w:t>
            </w:r>
            <w:r>
              <w:rPr>
                <w:szCs w:val="21"/>
                <w:lang w:bidi="ar"/>
              </w:rPr>
              <w:t xml:space="preserve">7.1.20 </w:t>
            </w:r>
            <w:r>
              <w:rPr>
                <w:rFonts w:cs="宋体" w:hint="eastAsia"/>
                <w:szCs w:val="21"/>
                <w:lang w:bidi="ar"/>
              </w:rPr>
              <w:t>标准方法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8.2.20 </w:t>
      </w:r>
      <w:r>
        <w:rPr>
          <w:rFonts w:cs="宋体" w:hint="eastAsia"/>
          <w:bCs/>
          <w:sz w:val="24"/>
          <w:lang w:bidi="ar"/>
        </w:rPr>
        <w:t>心搏集合的局部波形功能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XTCS_SOFT1_T01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接收心搏集合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当心</w:t>
            </w:r>
            <w:proofErr w:type="gramStart"/>
            <w:r>
              <w:rPr>
                <w:rFonts w:cs="宋体" w:hint="eastAsia"/>
                <w:szCs w:val="21"/>
              </w:rPr>
              <w:t>搏</w:t>
            </w:r>
            <w:proofErr w:type="gramEnd"/>
            <w:r>
              <w:rPr>
                <w:rFonts w:cs="宋体" w:hint="eastAsia"/>
                <w:szCs w:val="21"/>
              </w:rPr>
              <w:t>集合传递过来时，可以正确接收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当其他步骤调用该标准时，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观察是否可以正确接收心搏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XTCS_SOFT1_T02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波形图集合区域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可以将</w:t>
            </w:r>
            <w:r>
              <w:rPr>
                <w:kern w:val="0"/>
                <w:szCs w:val="21"/>
              </w:rPr>
              <w:t>SOFT1_T01</w:t>
            </w:r>
            <w:r>
              <w:rPr>
                <w:rFonts w:cs="宋体" w:hint="eastAsia"/>
                <w:kern w:val="0"/>
                <w:szCs w:val="21"/>
              </w:rPr>
              <w:t>心搏集合展示到该区域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观察波形</w:t>
            </w:r>
            <w:proofErr w:type="gramStart"/>
            <w:r>
              <w:rPr>
                <w:rFonts w:cs="宋体" w:hint="eastAsia"/>
                <w:lang w:bidi="ar"/>
              </w:rPr>
              <w:t>图是否</w:t>
            </w:r>
            <w:proofErr w:type="gramEnd"/>
            <w:r>
              <w:rPr>
                <w:rFonts w:cs="宋体" w:hint="eastAsia"/>
                <w:lang w:bidi="ar"/>
              </w:rPr>
              <w:t>正确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XTCS_SOFT1_T03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选中单个心搏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将鼠标放在</w:t>
            </w:r>
            <w:r>
              <w:rPr>
                <w:kern w:val="0"/>
                <w:szCs w:val="21"/>
              </w:rPr>
              <w:t>SOFT1_T02</w:t>
            </w:r>
            <w:r>
              <w:rPr>
                <w:rFonts w:cs="宋体" w:hint="eastAsia"/>
                <w:kern w:val="0"/>
                <w:szCs w:val="21"/>
              </w:rPr>
              <w:t>区域的一个心搏上，单击鼠标左键，出现选中该心搏的框</w:t>
            </w:r>
            <w:r>
              <w:rPr>
                <w:rFonts w:cs="宋体" w:hint="eastAsia"/>
                <w:szCs w:val="21"/>
              </w:rPr>
              <w:t>，并且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会定位到选中心搏处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将鼠标放在</w:t>
            </w:r>
            <w:r>
              <w:rPr>
                <w:kern w:val="0"/>
                <w:szCs w:val="21"/>
                <w:lang w:bidi="ar"/>
              </w:rPr>
              <w:t>SOFT1_T02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区域的一个心搏上，单击鼠标左键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XTCS_SOFT1_T04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选中多个心搏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用</w:t>
            </w:r>
            <w:proofErr w:type="gramStart"/>
            <w:r>
              <w:rPr>
                <w:rFonts w:cs="宋体" w:hint="eastAsia"/>
                <w:szCs w:val="21"/>
              </w:rPr>
              <w:t>鼠标</w:t>
            </w:r>
            <w:r>
              <w:rPr>
                <w:rFonts w:cs="宋体" w:hint="eastAsia"/>
                <w:kern w:val="0"/>
                <w:szCs w:val="21"/>
              </w:rPr>
              <w:t>框选</w:t>
            </w:r>
            <w:proofErr w:type="gramEnd"/>
            <w:r>
              <w:rPr>
                <w:kern w:val="0"/>
                <w:szCs w:val="21"/>
              </w:rPr>
              <w:t>SOFT1_T02</w:t>
            </w:r>
            <w:r>
              <w:rPr>
                <w:rFonts w:cs="宋体" w:hint="eastAsia"/>
                <w:kern w:val="0"/>
                <w:szCs w:val="21"/>
              </w:rPr>
              <w:t>区域内的一块位置，在框选中范围内的心搏都会被选中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用</w:t>
            </w:r>
            <w:proofErr w:type="gramStart"/>
            <w:r>
              <w:rPr>
                <w:rFonts w:cs="宋体" w:hint="eastAsia"/>
                <w:szCs w:val="21"/>
                <w:lang w:bidi="ar"/>
              </w:rPr>
              <w:t>鼠标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框选</w:t>
            </w:r>
            <w:proofErr w:type="gramEnd"/>
            <w:r>
              <w:rPr>
                <w:kern w:val="0"/>
                <w:szCs w:val="21"/>
                <w:lang w:bidi="ar"/>
              </w:rPr>
              <w:t>SOFT1_T02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区域内的一块位置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XTCS_SOFT1_T05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修改心搏类型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执行完</w:t>
            </w:r>
            <w:r>
              <w:rPr>
                <w:kern w:val="0"/>
                <w:szCs w:val="21"/>
              </w:rPr>
              <w:t>SOFT1_T03</w:t>
            </w:r>
            <w:r>
              <w:rPr>
                <w:rFonts w:cs="宋体" w:hint="eastAsia"/>
                <w:kern w:val="0"/>
                <w:szCs w:val="21"/>
              </w:rPr>
              <w:t>或者</w:t>
            </w:r>
            <w:r>
              <w:rPr>
                <w:kern w:val="0"/>
                <w:szCs w:val="21"/>
              </w:rPr>
              <w:t>SOFT1_T04</w:t>
            </w:r>
            <w:r>
              <w:rPr>
                <w:rFonts w:cs="宋体" w:hint="eastAsia"/>
                <w:kern w:val="0"/>
                <w:szCs w:val="21"/>
              </w:rPr>
              <w:t>后，将鼠标放在</w:t>
            </w:r>
            <w:r>
              <w:rPr>
                <w:kern w:val="0"/>
                <w:szCs w:val="21"/>
              </w:rPr>
              <w:t>SOFT1_T02</w:t>
            </w:r>
            <w:r>
              <w:rPr>
                <w:rFonts w:cs="宋体" w:hint="eastAsia"/>
                <w:kern w:val="0"/>
                <w:szCs w:val="21"/>
              </w:rPr>
              <w:t>区域上，单击鼠标右键，弹出修改心搏类型选择按钮。单击选择非本类型按钮，被选中的心搏集合将被修改为对应类型。并将选中的集合从</w:t>
            </w:r>
            <w:r>
              <w:rPr>
                <w:kern w:val="0"/>
                <w:szCs w:val="21"/>
              </w:rPr>
              <w:t>SOFT1_E01</w:t>
            </w:r>
            <w:r>
              <w:rPr>
                <w:rFonts w:cs="宋体" w:hint="eastAsia"/>
                <w:kern w:val="0"/>
                <w:szCs w:val="21"/>
              </w:rPr>
              <w:t>区域清除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同时更新</w:t>
            </w:r>
            <w:r>
              <w:rPr>
                <w:kern w:val="0"/>
                <w:szCs w:val="21"/>
              </w:rPr>
              <w:t>SOFT1_T01</w:t>
            </w:r>
            <w:r>
              <w:rPr>
                <w:rFonts w:cs="宋体" w:hint="eastAsia"/>
                <w:kern w:val="0"/>
                <w:szCs w:val="21"/>
              </w:rPr>
              <w:t>数据来源处的集合，有图像更新图像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5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执行完</w:t>
            </w:r>
            <w:r>
              <w:rPr>
                <w:kern w:val="0"/>
                <w:szCs w:val="21"/>
                <w:lang w:bidi="ar"/>
              </w:rPr>
              <w:t>SOFT1_T03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或者</w:t>
            </w:r>
            <w:r>
              <w:rPr>
                <w:kern w:val="0"/>
                <w:szCs w:val="21"/>
                <w:lang w:bidi="ar"/>
              </w:rPr>
              <w:t>SOFT1_T04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后，将鼠标放在</w:t>
            </w:r>
            <w:r>
              <w:rPr>
                <w:kern w:val="0"/>
                <w:szCs w:val="21"/>
                <w:lang w:bidi="ar"/>
              </w:rPr>
              <w:t>SOFT1_T02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区域上，单击鼠标右键</w:t>
            </w:r>
          </w:p>
          <w:p w:rsidR="00881111" w:rsidRDefault="00921388">
            <w:pPr>
              <w:numPr>
                <w:ilvl w:val="0"/>
                <w:numId w:val="5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单击选择非本类型按钮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8.2.21 </w:t>
      </w:r>
      <w:r>
        <w:rPr>
          <w:rFonts w:cs="宋体" w:hint="eastAsia"/>
          <w:bCs/>
          <w:sz w:val="24"/>
          <w:lang w:bidi="ar"/>
        </w:rPr>
        <w:t>报告编辑</w:t>
      </w:r>
      <w:r>
        <w:rPr>
          <w:bCs/>
          <w:sz w:val="24"/>
          <w:lang w:bidi="ar"/>
        </w:rPr>
        <w:t>-</w:t>
      </w:r>
      <w:r>
        <w:rPr>
          <w:rFonts w:cs="宋体" w:hint="eastAsia"/>
          <w:bCs/>
          <w:sz w:val="24"/>
          <w:lang w:bidi="ar"/>
        </w:rPr>
        <w:t>总结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XTCS_SOFT1_U01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概述区域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正确显示分析时长、总心搏个数、室性心搏个数、室上性心搏个数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5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5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点击【报告编辑】按钮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3</w:t>
            </w:r>
            <w:r>
              <w:rPr>
                <w:rFonts w:cs="宋体" w:hint="eastAsia"/>
                <w:szCs w:val="21"/>
                <w:lang w:bidi="ar"/>
              </w:rPr>
              <w:t>）观察概述区域</w:t>
            </w:r>
          </w:p>
          <w:p w:rsidR="00881111" w:rsidRDefault="00881111">
            <w:pPr>
              <w:spacing w:line="276" w:lineRule="auto"/>
              <w:rPr>
                <w:szCs w:val="21"/>
              </w:rPr>
            </w:pP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XTCS_SOFT1_U02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心率区域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正确显示平均心率、最慢心率及对应时间、最快心率及对应时间、心动过速段数、心动过缓段数、最长</w:t>
            </w:r>
            <w:r>
              <w:rPr>
                <w:szCs w:val="21"/>
              </w:rPr>
              <w:t>RR</w:t>
            </w:r>
            <w:r>
              <w:rPr>
                <w:rFonts w:cs="宋体" w:hint="eastAsia"/>
                <w:szCs w:val="21"/>
              </w:rPr>
              <w:t>间期时间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心率区域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XTCS_SOFT1_U03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室性节律区域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正确显示</w:t>
            </w:r>
            <w:proofErr w:type="gramStart"/>
            <w:r>
              <w:rPr>
                <w:rFonts w:cs="宋体" w:hint="eastAsia"/>
                <w:szCs w:val="21"/>
              </w:rPr>
              <w:t>单发室早</w:t>
            </w:r>
            <w:proofErr w:type="gramEnd"/>
            <w:r>
              <w:rPr>
                <w:rFonts w:cs="宋体" w:hint="eastAsia"/>
                <w:szCs w:val="21"/>
              </w:rPr>
              <w:t>总数、成对、二联律、三联律、连续（阵），以及最长室速心搏个数、</w:t>
            </w:r>
            <w:proofErr w:type="gramStart"/>
            <w:r>
              <w:rPr>
                <w:rFonts w:cs="宋体" w:hint="eastAsia"/>
                <w:szCs w:val="21"/>
              </w:rPr>
              <w:t>最快室速</w:t>
            </w:r>
            <w:proofErr w:type="gramEnd"/>
            <w:r>
              <w:rPr>
                <w:rFonts w:cs="宋体" w:hint="eastAsia"/>
                <w:szCs w:val="21"/>
              </w:rPr>
              <w:t>心搏个数、最慢室速心搏个数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室性节律区域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XTCS_SOFT1_U04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室上性节律区域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正确显示</w:t>
            </w:r>
            <w:proofErr w:type="gramStart"/>
            <w:r>
              <w:rPr>
                <w:rFonts w:cs="宋体" w:hint="eastAsia"/>
                <w:szCs w:val="21"/>
              </w:rPr>
              <w:t>单发室</w:t>
            </w:r>
            <w:proofErr w:type="gramEnd"/>
            <w:r>
              <w:rPr>
                <w:rFonts w:cs="宋体" w:hint="eastAsia"/>
                <w:szCs w:val="21"/>
              </w:rPr>
              <w:t>上早总数、成对、二联律、三联律、连续（阵）以及最长室上速心搏个数、</w:t>
            </w:r>
            <w:proofErr w:type="gramStart"/>
            <w:r>
              <w:rPr>
                <w:rFonts w:cs="宋体" w:hint="eastAsia"/>
                <w:szCs w:val="21"/>
              </w:rPr>
              <w:t>最快室</w:t>
            </w:r>
            <w:proofErr w:type="gramEnd"/>
            <w:r>
              <w:rPr>
                <w:rFonts w:cs="宋体" w:hint="eastAsia"/>
                <w:szCs w:val="21"/>
              </w:rPr>
              <w:t>上速心搏个数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室上性节律区域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XTCS_SOFT1_U05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ST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段区域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正确分别显示</w:t>
            </w:r>
            <w:r>
              <w:rPr>
                <w:szCs w:val="21"/>
              </w:rPr>
              <w:t>ST1(</w:t>
            </w:r>
            <w:r>
              <w:rPr>
                <w:rFonts w:cs="宋体" w:hint="eastAsia"/>
                <w:szCs w:val="21"/>
              </w:rPr>
              <w:t>标</w:t>
            </w:r>
            <w:r>
              <w:rPr>
                <w:szCs w:val="21"/>
              </w:rPr>
              <w:t>II)</w:t>
            </w:r>
            <w:r>
              <w:rPr>
                <w:rFonts w:cs="宋体" w:hint="eastAsia"/>
                <w:szCs w:val="21"/>
              </w:rPr>
              <w:t>、</w:t>
            </w:r>
            <w:r>
              <w:rPr>
                <w:szCs w:val="21"/>
              </w:rPr>
              <w:t>ST2</w:t>
            </w: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V1</w:t>
            </w:r>
            <w:r>
              <w:rPr>
                <w:rFonts w:cs="宋体" w:hint="eastAsia"/>
                <w:szCs w:val="21"/>
              </w:rPr>
              <w:t>）、</w:t>
            </w:r>
            <w:r>
              <w:rPr>
                <w:szCs w:val="21"/>
              </w:rPr>
              <w:t>ST3</w:t>
            </w: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V5</w:t>
            </w:r>
            <w:r>
              <w:rPr>
                <w:rFonts w:cs="宋体" w:hint="eastAsia"/>
                <w:szCs w:val="21"/>
              </w:rPr>
              <w:t>）改变总分钟、最大值、最小值。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观察</w:t>
            </w:r>
            <w:r>
              <w:rPr>
                <w:kern w:val="0"/>
                <w:szCs w:val="21"/>
                <w:lang w:bidi="ar"/>
              </w:rPr>
              <w:t>ST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段区域</w:t>
            </w:r>
            <w:proofErr w:type="gramEnd"/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8.2.22 </w:t>
      </w:r>
      <w:r>
        <w:rPr>
          <w:rFonts w:cs="宋体" w:hint="eastAsia"/>
          <w:bCs/>
          <w:sz w:val="24"/>
          <w:lang w:bidi="ar"/>
        </w:rPr>
        <w:t>报告编辑</w:t>
      </w:r>
      <w:r>
        <w:rPr>
          <w:bCs/>
          <w:sz w:val="24"/>
          <w:lang w:bidi="ar"/>
        </w:rPr>
        <w:t>-</w:t>
      </w:r>
      <w:r>
        <w:rPr>
          <w:rFonts w:cs="宋体" w:hint="eastAsia"/>
          <w:bCs/>
          <w:sz w:val="24"/>
          <w:lang w:bidi="ar"/>
        </w:rPr>
        <w:t>小时统计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XTCS_SOFT1_V01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每小时的统计数据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显示每个小时的心搏数、最慢心率、最快心率、平均心率、室性总数、室性单发、室性成对、室性二联律、室性三联律、室性连续（阵）、室上性总数、室上性单发、室上性成对、室上性二联律、室上性三联律、室上性连续阵、停搏总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57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5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点击【报告编辑】按钮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3</w:t>
            </w:r>
            <w:r>
              <w:rPr>
                <w:rFonts w:cs="宋体" w:hint="eastAsia"/>
                <w:szCs w:val="21"/>
                <w:lang w:bidi="ar"/>
              </w:rPr>
              <w:t>）点击【小时统计】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4</w:t>
            </w:r>
            <w:r>
              <w:rPr>
                <w:rFonts w:cs="宋体" w:hint="eastAsia"/>
                <w:szCs w:val="21"/>
                <w:lang w:bidi="ar"/>
              </w:rPr>
              <w:t>）观察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每小时的统计数据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XTCS_SOFT1_V02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全程统计数据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正确显示全程的心搏数、最慢心率、最快心率、平均心率、室性总数、室性单发、室性成对、室性二联律、室性三联律、室性连续（阵）、室上性总数、室上性单发、室上性成对、室上性二联律、室上性三联律、室上性连续阵、停搏总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观察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全程的统计数据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8.2.23 </w:t>
      </w:r>
      <w:r>
        <w:rPr>
          <w:rFonts w:cs="宋体" w:hint="eastAsia"/>
          <w:bCs/>
          <w:sz w:val="24"/>
          <w:lang w:bidi="ar"/>
        </w:rPr>
        <w:t>报告结论编辑功能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XTCS_SOFT1_W01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结论区域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显示报告中结论区域显示的内容，有两种模式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5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结论模式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5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模板模式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60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6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点击【生成报告】按钮</w:t>
            </w:r>
          </w:p>
          <w:p w:rsidR="00881111" w:rsidRDefault="00921388">
            <w:pPr>
              <w:numPr>
                <w:ilvl w:val="0"/>
                <w:numId w:val="6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点击【编辑模板】</w:t>
            </w:r>
          </w:p>
          <w:p w:rsidR="00881111" w:rsidRDefault="00921388">
            <w:pPr>
              <w:numPr>
                <w:ilvl w:val="0"/>
                <w:numId w:val="6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点击【取消】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XTCS_SOFT1_W02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【编辑模板】按钮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点击【模板编辑】按钮，</w:t>
            </w:r>
            <w:r>
              <w:rPr>
                <w:kern w:val="0"/>
                <w:szCs w:val="21"/>
              </w:rPr>
              <w:t>SOFT1_W01</w:t>
            </w:r>
            <w:r>
              <w:rPr>
                <w:rFonts w:cs="宋体" w:hint="eastAsia"/>
                <w:kern w:val="0"/>
                <w:szCs w:val="21"/>
              </w:rPr>
              <w:t>区域变为模板格式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此时模板模式的内容可以进行人为编辑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点击【模板编辑】按钮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XTCS_SOFT1_W03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术语区域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在执行</w:t>
            </w:r>
            <w:r>
              <w:rPr>
                <w:kern w:val="0"/>
                <w:szCs w:val="21"/>
              </w:rPr>
              <w:t>SOFT1_W02</w:t>
            </w:r>
            <w:r>
              <w:rPr>
                <w:rFonts w:cs="宋体" w:hint="eastAsia"/>
                <w:kern w:val="0"/>
                <w:szCs w:val="21"/>
              </w:rPr>
              <w:t>时，将光标放在</w:t>
            </w:r>
            <w:r>
              <w:rPr>
                <w:kern w:val="0"/>
                <w:szCs w:val="21"/>
              </w:rPr>
              <w:t>SOFT1_W01</w:t>
            </w:r>
            <w:r>
              <w:rPr>
                <w:rFonts w:cs="宋体" w:hint="eastAsia"/>
                <w:kern w:val="0"/>
                <w:szCs w:val="21"/>
              </w:rPr>
              <w:t>区域中想要添加术语的地方，双击术语区域中的正确项，即可将术语添加至模板中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在执行</w:t>
            </w:r>
            <w:r>
              <w:rPr>
                <w:kern w:val="0"/>
                <w:szCs w:val="21"/>
                <w:lang w:bidi="ar"/>
              </w:rPr>
              <w:t>SOFT1_W02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时，将光标放在</w:t>
            </w:r>
            <w:r>
              <w:rPr>
                <w:kern w:val="0"/>
                <w:szCs w:val="21"/>
                <w:lang w:bidi="ar"/>
              </w:rPr>
              <w:t>SOFT1_W01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区域中想要添加术语的地方，双击术语区域中的正确项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XTCS_SOFT1_W04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总结区域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在执行</w:t>
            </w:r>
            <w:r>
              <w:rPr>
                <w:kern w:val="0"/>
                <w:szCs w:val="21"/>
              </w:rPr>
              <w:t>SOFT1_W02</w:t>
            </w:r>
            <w:r>
              <w:rPr>
                <w:rFonts w:cs="宋体" w:hint="eastAsia"/>
                <w:kern w:val="0"/>
                <w:szCs w:val="21"/>
              </w:rPr>
              <w:t>时，想要添加结论时，选择总结中的基本心律、附加心律、以及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“</w:t>
            </w:r>
            <w:r>
              <w:rPr>
                <w:kern w:val="0"/>
                <w:szCs w:val="21"/>
              </w:rPr>
              <w:t>+</w:t>
            </w:r>
            <w:r>
              <w:rPr>
                <w:rFonts w:cs="宋体" w:hint="eastAsia"/>
                <w:kern w:val="0"/>
                <w:szCs w:val="21"/>
              </w:rPr>
              <w:t>”号点开后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的传导阻滞、预激综合征、心房颤动、</w:t>
            </w:r>
            <w:r>
              <w:rPr>
                <w:kern w:val="0"/>
                <w:szCs w:val="21"/>
              </w:rPr>
              <w:t>ST-T</w:t>
            </w:r>
            <w:r>
              <w:rPr>
                <w:rFonts w:cs="宋体" w:hint="eastAsia"/>
                <w:kern w:val="0"/>
                <w:szCs w:val="21"/>
              </w:rPr>
              <w:t>总结标准术语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点击“</w:t>
            </w:r>
            <w:r>
              <w:rPr>
                <w:kern w:val="0"/>
                <w:szCs w:val="21"/>
              </w:rPr>
              <w:t>-</w:t>
            </w:r>
            <w:r>
              <w:rPr>
                <w:rFonts w:cs="宋体" w:hint="eastAsia"/>
                <w:kern w:val="0"/>
                <w:szCs w:val="21"/>
              </w:rPr>
              <w:t>”号后，会隐藏“</w:t>
            </w:r>
            <w:r>
              <w:rPr>
                <w:kern w:val="0"/>
                <w:szCs w:val="21"/>
              </w:rPr>
              <w:t>+</w:t>
            </w:r>
            <w:r>
              <w:rPr>
                <w:rFonts w:cs="宋体" w:hint="eastAsia"/>
                <w:kern w:val="0"/>
                <w:szCs w:val="21"/>
              </w:rPr>
              <w:t>”号显示的总结标准术语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61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选择总结中的基本心律、附加心律、以及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“</w:t>
            </w:r>
            <w:r>
              <w:rPr>
                <w:kern w:val="0"/>
                <w:szCs w:val="21"/>
                <w:lang w:bidi="ar"/>
              </w:rPr>
              <w:t>+</w:t>
            </w:r>
            <w:r>
              <w:rPr>
                <w:rFonts w:cs="宋体" w:hint="eastAsia"/>
                <w:kern w:val="0"/>
                <w:szCs w:val="21"/>
                <w:lang w:bidi="ar"/>
              </w:rPr>
              <w:t>”号点开后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的传导阻滞、预激综合征、心房颤动、</w:t>
            </w:r>
            <w:r>
              <w:rPr>
                <w:kern w:val="0"/>
                <w:szCs w:val="21"/>
                <w:lang w:bidi="ar"/>
              </w:rPr>
              <w:t>ST-T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总结标准术语</w:t>
            </w:r>
          </w:p>
          <w:p w:rsidR="00881111" w:rsidRDefault="00921388">
            <w:pPr>
              <w:numPr>
                <w:ilvl w:val="0"/>
                <w:numId w:val="61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点击“</w:t>
            </w:r>
            <w:r>
              <w:rPr>
                <w:kern w:val="0"/>
                <w:szCs w:val="21"/>
                <w:lang w:bidi="ar"/>
              </w:rPr>
              <w:t>-</w:t>
            </w:r>
            <w:r>
              <w:rPr>
                <w:rFonts w:cs="宋体" w:hint="eastAsia"/>
                <w:kern w:val="0"/>
                <w:szCs w:val="21"/>
                <w:lang w:bidi="ar"/>
              </w:rPr>
              <w:t>”号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XTCS_SOFT1_W05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【保存模板】按钮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在执行完</w:t>
            </w:r>
            <w:r>
              <w:rPr>
                <w:kern w:val="0"/>
                <w:szCs w:val="21"/>
              </w:rPr>
              <w:t>SOFT1_W02</w:t>
            </w:r>
            <w:r>
              <w:rPr>
                <w:rFonts w:cs="宋体" w:hint="eastAsia"/>
                <w:kern w:val="0"/>
                <w:szCs w:val="21"/>
              </w:rPr>
              <w:t>及相关内容后，点击【保存模板】按钮，刚才修改的</w:t>
            </w:r>
            <w:r>
              <w:rPr>
                <w:kern w:val="0"/>
                <w:szCs w:val="21"/>
              </w:rPr>
              <w:t>SOFT1_W01</w:t>
            </w:r>
            <w:r>
              <w:rPr>
                <w:rFonts w:cs="宋体" w:hint="eastAsia"/>
                <w:kern w:val="0"/>
                <w:szCs w:val="21"/>
              </w:rPr>
              <w:t>的模板模式会变成修改后的结论模式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点击【保存模板】按钮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5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XTCS_SOFT1_W06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【初始化模板】按钮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如果想要恢复最初的结论模式，执行</w:t>
            </w:r>
            <w:r>
              <w:rPr>
                <w:kern w:val="0"/>
                <w:szCs w:val="21"/>
              </w:rPr>
              <w:t>SOFT1_W02</w:t>
            </w:r>
            <w:r>
              <w:rPr>
                <w:rFonts w:cs="宋体" w:hint="eastAsia"/>
                <w:kern w:val="0"/>
                <w:szCs w:val="21"/>
              </w:rPr>
              <w:t>后，点击【初始化模板】</w:t>
            </w:r>
            <w:r>
              <w:rPr>
                <w:rFonts w:cs="宋体" w:hint="eastAsia"/>
                <w:kern w:val="0"/>
                <w:szCs w:val="21"/>
              </w:rPr>
              <w:lastRenderedPageBreak/>
              <w:t>按钮，紧接着执行</w:t>
            </w:r>
            <w:r>
              <w:rPr>
                <w:kern w:val="0"/>
                <w:szCs w:val="21"/>
              </w:rPr>
              <w:t>SOFT1_W05</w:t>
            </w:r>
            <w:r>
              <w:rPr>
                <w:rFonts w:cs="宋体" w:hint="eastAsia"/>
                <w:kern w:val="0"/>
                <w:szCs w:val="21"/>
              </w:rPr>
              <w:t>。</w:t>
            </w:r>
            <w:r>
              <w:rPr>
                <w:kern w:val="0"/>
                <w:szCs w:val="21"/>
              </w:rPr>
              <w:t>SOFT1_W01</w:t>
            </w:r>
            <w:r>
              <w:rPr>
                <w:rFonts w:cs="宋体" w:hint="eastAsia"/>
                <w:kern w:val="0"/>
                <w:szCs w:val="21"/>
              </w:rPr>
              <w:t>区域内容恢复标准模式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kern w:val="0"/>
                <w:szCs w:val="21"/>
                <w:lang w:bidi="ar"/>
              </w:rPr>
              <w:lastRenderedPageBreak/>
              <w:t>点击【初始化模板】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8.2.24 </w:t>
      </w:r>
      <w:r>
        <w:rPr>
          <w:rFonts w:cs="宋体" w:hint="eastAsia"/>
          <w:bCs/>
          <w:sz w:val="24"/>
          <w:lang w:bidi="ar"/>
        </w:rPr>
        <w:t>预览报告功能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XTCS_SOFT1_X01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【预览</w:t>
            </w:r>
            <w:r>
              <w:rPr>
                <w:kern w:val="0"/>
                <w:szCs w:val="21"/>
                <w:lang w:bidi="ar"/>
              </w:rPr>
              <w:t>/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打印报告】按钮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点击该按钮，弹出报告预览窗口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6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63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点击【生成报告】按钮</w:t>
            </w:r>
          </w:p>
          <w:p w:rsidR="00881111" w:rsidRDefault="00921388">
            <w:pPr>
              <w:numPr>
                <w:ilvl w:val="0"/>
                <w:numId w:val="63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点击【预览报告】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8.2.25 </w:t>
      </w:r>
      <w:r>
        <w:rPr>
          <w:rFonts w:cs="宋体" w:hint="eastAsia"/>
          <w:bCs/>
          <w:sz w:val="24"/>
          <w:lang w:bidi="ar"/>
        </w:rPr>
        <w:t>上</w:t>
      </w:r>
      <w:proofErr w:type="gramStart"/>
      <w:r>
        <w:rPr>
          <w:rFonts w:cs="宋体" w:hint="eastAsia"/>
          <w:bCs/>
          <w:sz w:val="24"/>
          <w:lang w:bidi="ar"/>
        </w:rPr>
        <w:t>传报告</w:t>
      </w:r>
      <w:proofErr w:type="gramEnd"/>
      <w:r>
        <w:rPr>
          <w:rFonts w:cs="宋体" w:hint="eastAsia"/>
          <w:bCs/>
          <w:sz w:val="24"/>
          <w:lang w:bidi="ar"/>
        </w:rPr>
        <w:t>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XTCS_SOFT1_Y01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【上传报告】按钮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点击该按钮，弹出确定上传按钮，点击确定，报告被上传至服务器，点击取消，取消上传报告。上</w:t>
            </w:r>
            <w:proofErr w:type="gramStart"/>
            <w:r>
              <w:rPr>
                <w:rFonts w:cs="宋体" w:hint="eastAsia"/>
                <w:szCs w:val="21"/>
              </w:rPr>
              <w:t>传报告</w:t>
            </w:r>
            <w:proofErr w:type="gramEnd"/>
            <w:r>
              <w:rPr>
                <w:rFonts w:cs="宋体" w:hint="eastAsia"/>
                <w:szCs w:val="21"/>
              </w:rPr>
              <w:t>后，此报告结论禁止再次编辑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6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6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点击【生成报告】按钮</w:t>
            </w:r>
          </w:p>
          <w:p w:rsidR="00881111" w:rsidRDefault="00921388">
            <w:pPr>
              <w:numPr>
                <w:ilvl w:val="0"/>
                <w:numId w:val="6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点击【上传报告】</w:t>
            </w:r>
          </w:p>
          <w:p w:rsidR="00881111" w:rsidRDefault="00921388">
            <w:pPr>
              <w:numPr>
                <w:ilvl w:val="0"/>
                <w:numId w:val="6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点击【取消】</w:t>
            </w:r>
          </w:p>
          <w:p w:rsidR="00881111" w:rsidRDefault="00921388">
            <w:pPr>
              <w:numPr>
                <w:ilvl w:val="0"/>
                <w:numId w:val="6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点击【确定】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8.2.26 </w:t>
      </w:r>
      <w:r>
        <w:rPr>
          <w:rFonts w:cs="宋体" w:hint="eastAsia"/>
          <w:bCs/>
          <w:sz w:val="24"/>
          <w:lang w:bidi="ar"/>
        </w:rPr>
        <w:t>上</w:t>
      </w:r>
      <w:proofErr w:type="gramStart"/>
      <w:r>
        <w:rPr>
          <w:rFonts w:cs="宋体" w:hint="eastAsia"/>
          <w:bCs/>
          <w:sz w:val="24"/>
          <w:lang w:bidi="ar"/>
        </w:rPr>
        <w:t>传分析</w:t>
      </w:r>
      <w:proofErr w:type="gramEnd"/>
      <w:r>
        <w:rPr>
          <w:rFonts w:cs="宋体" w:hint="eastAsia"/>
          <w:bCs/>
          <w:sz w:val="24"/>
          <w:lang w:bidi="ar"/>
        </w:rPr>
        <w:t>文件功能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</w:pPr>
            <w:r>
              <w:rPr>
                <w:kern w:val="0"/>
                <w:szCs w:val="21"/>
                <w:lang w:bidi="ar"/>
              </w:rPr>
              <w:t>XTCS_SOFT1_Z01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上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传分析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jc w:val="left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在患者记录列表界面，选中要上</w:t>
            </w:r>
            <w:proofErr w:type="gramStart"/>
            <w:r>
              <w:rPr>
                <w:rFonts w:cs="宋体" w:hint="eastAsia"/>
                <w:szCs w:val="21"/>
              </w:rPr>
              <w:t>传分析</w:t>
            </w:r>
            <w:proofErr w:type="gramEnd"/>
            <w:r>
              <w:rPr>
                <w:rFonts w:cs="宋体" w:hint="eastAsia"/>
                <w:szCs w:val="21"/>
              </w:rPr>
              <w:t>文件的患者记录，鼠标右键单击，如果有分析文件，则弹出【上传分析文件】按钮，点击该按钮，弹出确定上传按钮。点击确定，上</w:t>
            </w:r>
            <w:proofErr w:type="gramStart"/>
            <w:r>
              <w:rPr>
                <w:rFonts w:cs="宋体" w:hint="eastAsia"/>
                <w:szCs w:val="21"/>
              </w:rPr>
              <w:t>传分析</w:t>
            </w:r>
            <w:proofErr w:type="gramEnd"/>
            <w:r>
              <w:rPr>
                <w:rFonts w:cs="宋体" w:hint="eastAsia"/>
                <w:szCs w:val="21"/>
              </w:rPr>
              <w:t>文件；点击取消，不上</w:t>
            </w:r>
            <w:proofErr w:type="gramStart"/>
            <w:r>
              <w:rPr>
                <w:rFonts w:cs="宋体" w:hint="eastAsia"/>
                <w:szCs w:val="21"/>
              </w:rPr>
              <w:t>传分析</w:t>
            </w:r>
            <w:proofErr w:type="gramEnd"/>
            <w:r>
              <w:rPr>
                <w:rFonts w:cs="宋体" w:hint="eastAsia"/>
                <w:szCs w:val="21"/>
              </w:rPr>
              <w:t>文件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67"/>
              </w:num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登录</w:t>
            </w:r>
            <w:proofErr w:type="spellStart"/>
            <w:r>
              <w:rPr>
                <w:lang w:bidi="ar"/>
              </w:rPr>
              <w:t>jiance</w:t>
            </w:r>
            <w:proofErr w:type="spellEnd"/>
            <w:r>
              <w:rPr>
                <w:rFonts w:cs="宋体" w:hint="eastAsia"/>
                <w:lang w:bidi="ar"/>
              </w:rPr>
              <w:t>账号，密码</w:t>
            </w:r>
            <w:r>
              <w:rPr>
                <w:lang w:bidi="ar"/>
              </w:rPr>
              <w:t>123456</w:t>
            </w:r>
          </w:p>
          <w:p w:rsidR="00881111" w:rsidRDefault="00921388">
            <w:pPr>
              <w:numPr>
                <w:ilvl w:val="0"/>
                <w:numId w:val="67"/>
              </w:numPr>
              <w:spacing w:line="276" w:lineRule="auto"/>
              <w:jc w:val="left"/>
            </w:pPr>
            <w:r>
              <w:rPr>
                <w:rFonts w:cs="宋体" w:hint="eastAsia"/>
                <w:lang w:bidi="ar"/>
              </w:rPr>
              <w:t>选择一条分析过，未上</w:t>
            </w:r>
            <w:proofErr w:type="gramStart"/>
            <w:r>
              <w:rPr>
                <w:rFonts w:cs="宋体" w:hint="eastAsia"/>
                <w:lang w:bidi="ar"/>
              </w:rPr>
              <w:t>传分析</w:t>
            </w:r>
            <w:proofErr w:type="gramEnd"/>
            <w:r>
              <w:rPr>
                <w:rFonts w:cs="宋体" w:hint="eastAsia"/>
                <w:lang w:bidi="ar"/>
              </w:rPr>
              <w:t>数据的数据，</w:t>
            </w:r>
            <w:r>
              <w:rPr>
                <w:rFonts w:cs="宋体" w:hint="eastAsia"/>
                <w:szCs w:val="21"/>
                <w:lang w:bidi="ar"/>
              </w:rPr>
              <w:t>鼠标右键单击</w:t>
            </w:r>
          </w:p>
          <w:p w:rsidR="00881111" w:rsidRDefault="00921388">
            <w:pPr>
              <w:numPr>
                <w:ilvl w:val="0"/>
                <w:numId w:val="67"/>
              </w:numPr>
              <w:spacing w:line="276" w:lineRule="auto"/>
              <w:jc w:val="left"/>
            </w:pPr>
            <w:r>
              <w:rPr>
                <w:rFonts w:cs="宋体" w:hint="eastAsia"/>
                <w:szCs w:val="21"/>
                <w:lang w:bidi="ar"/>
              </w:rPr>
              <w:t>点击【上传分析文件】按钮</w:t>
            </w:r>
          </w:p>
          <w:p w:rsidR="00881111" w:rsidRDefault="00921388">
            <w:pPr>
              <w:numPr>
                <w:ilvl w:val="0"/>
                <w:numId w:val="67"/>
              </w:numPr>
              <w:spacing w:line="276" w:lineRule="auto"/>
              <w:jc w:val="left"/>
            </w:pPr>
            <w:r>
              <w:rPr>
                <w:rFonts w:cs="宋体" w:hint="eastAsia"/>
                <w:szCs w:val="21"/>
                <w:lang w:bidi="ar"/>
              </w:rPr>
              <w:t>点击取消</w:t>
            </w:r>
          </w:p>
          <w:p w:rsidR="00881111" w:rsidRDefault="00921388">
            <w:pPr>
              <w:numPr>
                <w:ilvl w:val="0"/>
                <w:numId w:val="67"/>
              </w:numPr>
              <w:spacing w:line="276" w:lineRule="auto"/>
              <w:jc w:val="left"/>
            </w:pPr>
            <w:r>
              <w:rPr>
                <w:rFonts w:cs="宋体" w:hint="eastAsia"/>
                <w:szCs w:val="21"/>
                <w:lang w:bidi="ar"/>
              </w:rPr>
              <w:t>点击确定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8.2.27 </w:t>
      </w:r>
      <w:r>
        <w:rPr>
          <w:rFonts w:cs="宋体" w:hint="eastAsia"/>
          <w:bCs/>
          <w:sz w:val="24"/>
          <w:lang w:bidi="ar"/>
        </w:rPr>
        <w:t>参数设置功能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lastRenderedPageBreak/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心动过缓心率</w:t>
            </w:r>
            <w:r>
              <w:rPr>
                <w:kern w:val="0"/>
                <w:sz w:val="24"/>
                <w:lang w:bidi="ar"/>
              </w:rPr>
              <w:t>(bpm)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在对应输入框内输入一个合理数值，输入范围</w:t>
            </w:r>
            <w:r>
              <w:rPr>
                <w:szCs w:val="21"/>
              </w:rPr>
              <w:t>20~120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69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69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点击【患者信息】按钮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3</w:t>
            </w:r>
            <w:r>
              <w:rPr>
                <w:rFonts w:cs="宋体" w:hint="eastAsia"/>
                <w:szCs w:val="21"/>
                <w:lang w:bidi="ar"/>
              </w:rPr>
              <w:t>）点击【分析参数设置】按钮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4</w:t>
            </w:r>
            <w:r>
              <w:rPr>
                <w:rFonts w:cs="宋体" w:hint="eastAsia"/>
                <w:szCs w:val="21"/>
                <w:lang w:bidi="ar"/>
              </w:rPr>
              <w:t>）在心动过缓心率文本框输入</w:t>
            </w:r>
            <w:r>
              <w:rPr>
                <w:szCs w:val="21"/>
                <w:lang w:bidi="ar"/>
              </w:rPr>
              <w:t>50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心动过缓心搏数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在对应输入框内输入一个合理数值，输入范围</w:t>
            </w:r>
            <w:r>
              <w:rPr>
                <w:szCs w:val="21"/>
              </w:rPr>
              <w:t>1~16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在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心动过缓心搏数文本框</w:t>
            </w:r>
            <w:r>
              <w:rPr>
                <w:rFonts w:cs="宋体" w:hint="eastAsia"/>
                <w:szCs w:val="21"/>
                <w:lang w:bidi="ar"/>
              </w:rPr>
              <w:t>输入</w:t>
            </w:r>
            <w:r>
              <w:rPr>
                <w:szCs w:val="21"/>
                <w:lang w:bidi="ar"/>
              </w:rPr>
              <w:t>5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心动过速心率</w:t>
            </w:r>
            <w:r>
              <w:rPr>
                <w:kern w:val="0"/>
                <w:sz w:val="24"/>
                <w:lang w:bidi="ar"/>
              </w:rPr>
              <w:t>(bpm)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在对应输入框内输入一个合理数值，输入范围</w:t>
            </w:r>
            <w:r>
              <w:rPr>
                <w:szCs w:val="21"/>
              </w:rPr>
              <w:t>50~250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在心动过速心率</w:t>
            </w:r>
            <w:r>
              <w:rPr>
                <w:kern w:val="0"/>
                <w:szCs w:val="21"/>
                <w:lang w:bidi="ar"/>
              </w:rPr>
              <w:t>(bpm)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文本框</w:t>
            </w:r>
            <w:r>
              <w:rPr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输入</w:t>
            </w:r>
            <w:r>
              <w:rPr>
                <w:kern w:val="0"/>
                <w:szCs w:val="21"/>
                <w:lang w:bidi="ar"/>
              </w:rPr>
              <w:t>120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心动过速心搏数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在对应输入框内输入一个合理数值，输入范围</w:t>
            </w:r>
            <w:r>
              <w:rPr>
                <w:szCs w:val="21"/>
              </w:rPr>
              <w:t>1~16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在心动过速心搏数文本框输入</w:t>
            </w:r>
            <w:r>
              <w:rPr>
                <w:kern w:val="0"/>
                <w:szCs w:val="21"/>
                <w:lang w:bidi="ar"/>
              </w:rPr>
              <w:t>5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室速心率</w:t>
            </w:r>
            <w:r>
              <w:rPr>
                <w:kern w:val="0"/>
                <w:sz w:val="24"/>
                <w:lang w:bidi="ar"/>
              </w:rPr>
              <w:t>(bpm)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在对应输入框内输入一个合理数值，输入范围</w:t>
            </w:r>
            <w:r>
              <w:rPr>
                <w:szCs w:val="21"/>
              </w:rPr>
              <w:t>50~150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在室速心率</w:t>
            </w:r>
            <w:r>
              <w:rPr>
                <w:kern w:val="0"/>
                <w:szCs w:val="21"/>
                <w:lang w:bidi="ar"/>
              </w:rPr>
              <w:t>(bpm)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文本框输入</w:t>
            </w:r>
            <w:r>
              <w:rPr>
                <w:kern w:val="0"/>
                <w:szCs w:val="21"/>
                <w:lang w:bidi="ar"/>
              </w:rPr>
              <w:t>120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室速心搏数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在对应输入框内输入一个合理数值，输入范围</w:t>
            </w:r>
            <w:r>
              <w:rPr>
                <w:szCs w:val="21"/>
              </w:rPr>
              <w:t>3~20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在室速心搏数文本框</w:t>
            </w:r>
            <w:r>
              <w:rPr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输入</w:t>
            </w:r>
            <w:r>
              <w:rPr>
                <w:kern w:val="0"/>
                <w:szCs w:val="21"/>
                <w:lang w:bidi="ar"/>
              </w:rPr>
              <w:t>2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主分析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导联选择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在下拉菜单中选择一个导联作为分析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选择</w:t>
            </w:r>
            <w:r>
              <w:rPr>
                <w:szCs w:val="21"/>
                <w:lang w:bidi="ar"/>
              </w:rPr>
              <w:t>II</w:t>
            </w:r>
            <w:r>
              <w:rPr>
                <w:rFonts w:cs="宋体" w:hint="eastAsia"/>
                <w:szCs w:val="21"/>
                <w:lang w:bidi="ar"/>
              </w:rPr>
              <w:t>导联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XTCS_SOFT1_AA08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副分析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导联选择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在下拉菜单中选择一个导联作为分析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选择</w:t>
            </w:r>
            <w:r>
              <w:rPr>
                <w:szCs w:val="21"/>
                <w:lang w:bidi="ar"/>
              </w:rPr>
              <w:t>V5</w:t>
            </w:r>
            <w:r>
              <w:rPr>
                <w:rFonts w:cs="宋体" w:hint="eastAsia"/>
                <w:szCs w:val="21"/>
                <w:lang w:bidi="ar"/>
              </w:rPr>
              <w:t>导联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XTCS_SOFT1_AA09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确定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首先判断上述输入是否合理，如果不合理，即在参数设置时输入值超出规定范围，有警告提示。</w:t>
            </w:r>
          </w:p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如果合理，则保存本次输入结果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点击确定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XTCS_SOFT1_AA10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取消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取消按钮，不保存本次输入结果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点击取消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XTCS_SOFT1_AA11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室上早提前量（</w:t>
            </w:r>
            <w:r>
              <w:rPr>
                <w:kern w:val="0"/>
                <w:szCs w:val="21"/>
                <w:lang w:bidi="ar"/>
              </w:rPr>
              <w:t>%</w:t>
            </w:r>
            <w:r>
              <w:rPr>
                <w:rFonts w:cs="宋体" w:hint="eastAsia"/>
                <w:kern w:val="0"/>
                <w:szCs w:val="21"/>
                <w:lang w:bidi="ar"/>
              </w:rPr>
              <w:t>）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在对应输入框内输入一个合理数值，输入范围</w:t>
            </w:r>
            <w:r>
              <w:rPr>
                <w:szCs w:val="21"/>
              </w:rPr>
              <w:t>10~99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7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点击【编辑模板】界面</w:t>
            </w:r>
          </w:p>
          <w:p w:rsidR="00881111" w:rsidRDefault="00921388">
            <w:pPr>
              <w:numPr>
                <w:ilvl w:val="0"/>
                <w:numId w:val="7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点击【室上性设置】</w:t>
            </w:r>
          </w:p>
          <w:p w:rsidR="00881111" w:rsidRDefault="00921388">
            <w:pPr>
              <w:numPr>
                <w:ilvl w:val="0"/>
                <w:numId w:val="7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在提前量输入框输入</w:t>
            </w:r>
            <w:r>
              <w:rPr>
                <w:szCs w:val="21"/>
                <w:lang w:bidi="ar"/>
              </w:rPr>
              <w:t>20</w:t>
            </w:r>
          </w:p>
          <w:p w:rsidR="00881111" w:rsidRDefault="00881111">
            <w:pPr>
              <w:spacing w:line="276" w:lineRule="auto"/>
              <w:rPr>
                <w:szCs w:val="21"/>
              </w:rPr>
            </w:pP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6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XTCS_SOFT1_AA12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计算参考节律的心搏个数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在对应输入框内输入一个合理数值，输入范围</w:t>
            </w:r>
            <w:r>
              <w:rPr>
                <w:szCs w:val="21"/>
              </w:rPr>
              <w:t>1~50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71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在</w:t>
            </w:r>
            <w:r>
              <w:rPr>
                <w:rFonts w:cs="宋体" w:hint="eastAsia"/>
                <w:kern w:val="0"/>
                <w:szCs w:val="21"/>
                <w:lang w:bidi="ar"/>
              </w:rPr>
              <w:t>计算参考节律的心搏个数输入框，输入</w:t>
            </w:r>
            <w:r>
              <w:rPr>
                <w:kern w:val="0"/>
                <w:szCs w:val="21"/>
                <w:lang w:bidi="ar"/>
              </w:rPr>
              <w:t>10</w:t>
            </w:r>
          </w:p>
          <w:p w:rsidR="00881111" w:rsidRDefault="00921388">
            <w:pPr>
              <w:numPr>
                <w:ilvl w:val="0"/>
                <w:numId w:val="71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lastRenderedPageBreak/>
              <w:t>点击确定按钮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8.2.28 </w:t>
      </w:r>
      <w:r>
        <w:rPr>
          <w:rFonts w:cs="宋体" w:hint="eastAsia"/>
          <w:bCs/>
          <w:sz w:val="24"/>
          <w:lang w:bidi="ar"/>
        </w:rPr>
        <w:t>按分钟统计某一特定事件在一分钟内发生的次数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XTCS_SOFT1_AB01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按分钟统计事件发生个数区域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选中某一特定事件后</w:t>
            </w:r>
            <w:r>
              <w:rPr>
                <w:rFonts w:cs="宋体" w:hint="eastAsia"/>
                <w:kern w:val="0"/>
                <w:szCs w:val="21"/>
              </w:rPr>
              <w:t>，</w:t>
            </w:r>
            <w:r>
              <w:rPr>
                <w:kern w:val="0"/>
                <w:szCs w:val="21"/>
              </w:rPr>
              <w:t>SOFT1_AB01</w:t>
            </w:r>
            <w:r>
              <w:rPr>
                <w:rFonts w:cs="宋体" w:hint="eastAsia"/>
                <w:kern w:val="0"/>
                <w:szCs w:val="21"/>
              </w:rPr>
              <w:t>将按时</w:t>
            </w:r>
            <w:proofErr w:type="gramStart"/>
            <w:r>
              <w:rPr>
                <w:rFonts w:cs="宋体" w:hint="eastAsia"/>
                <w:kern w:val="0"/>
                <w:szCs w:val="21"/>
              </w:rPr>
              <w:t>间正确</w:t>
            </w:r>
            <w:proofErr w:type="gramEnd"/>
            <w:r>
              <w:rPr>
                <w:rFonts w:cs="宋体" w:hint="eastAsia"/>
                <w:kern w:val="0"/>
                <w:szCs w:val="21"/>
              </w:rPr>
              <w:t>统计每一分钟，该类事件发生的次数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7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7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点击【事件统计】按钮</w:t>
            </w:r>
          </w:p>
          <w:p w:rsidR="00881111" w:rsidRDefault="00921388">
            <w:pPr>
              <w:numPr>
                <w:ilvl w:val="0"/>
                <w:numId w:val="7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选中某一特定事件</w:t>
            </w:r>
          </w:p>
          <w:p w:rsidR="00881111" w:rsidRDefault="00881111">
            <w:pPr>
              <w:spacing w:line="276" w:lineRule="auto"/>
              <w:rPr>
                <w:szCs w:val="21"/>
              </w:rPr>
            </w:pP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XTCS_SOFT1_AB02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框选某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一个时间段内的特定事件类型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通过</w:t>
            </w:r>
            <w:proofErr w:type="gramStart"/>
            <w:r>
              <w:rPr>
                <w:rFonts w:cs="宋体" w:hint="eastAsia"/>
                <w:szCs w:val="21"/>
                <w:lang w:bidi="ar"/>
              </w:rPr>
              <w:t>鼠标框选某个</w:t>
            </w:r>
            <w:proofErr w:type="gramEnd"/>
            <w:r>
              <w:rPr>
                <w:rFonts w:cs="宋体" w:hint="eastAsia"/>
                <w:szCs w:val="21"/>
                <w:lang w:bidi="ar"/>
              </w:rPr>
              <w:t>时间段内的事件，形成事件集合。并将集合传递给</w:t>
            </w:r>
            <w:r>
              <w:rPr>
                <w:szCs w:val="21"/>
                <w:lang w:bidi="ar"/>
              </w:rPr>
              <w:t xml:space="preserve">7.1.29 </w:t>
            </w:r>
            <w:r>
              <w:rPr>
                <w:rFonts w:cs="宋体" w:hint="eastAsia"/>
                <w:szCs w:val="21"/>
                <w:lang w:bidi="ar"/>
              </w:rPr>
              <w:t>显示具体事件波形图区域</w:t>
            </w:r>
          </w:p>
          <w:p w:rsidR="00881111" w:rsidRDefault="00881111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通过</w:t>
            </w:r>
            <w:proofErr w:type="gramStart"/>
            <w:r>
              <w:rPr>
                <w:rFonts w:cs="宋体" w:hint="eastAsia"/>
                <w:szCs w:val="21"/>
                <w:lang w:bidi="ar"/>
              </w:rPr>
              <w:t>鼠标框选某个</w:t>
            </w:r>
            <w:proofErr w:type="gramEnd"/>
            <w:r>
              <w:rPr>
                <w:rFonts w:cs="宋体" w:hint="eastAsia"/>
                <w:szCs w:val="21"/>
                <w:lang w:bidi="ar"/>
              </w:rPr>
              <w:t>时间段内的事件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8.2.29 </w:t>
      </w:r>
      <w:r>
        <w:rPr>
          <w:rFonts w:cs="宋体" w:hint="eastAsia"/>
          <w:bCs/>
          <w:sz w:val="24"/>
          <w:lang w:bidi="ar"/>
        </w:rPr>
        <w:t>显示具体事件波形图区域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XTCS_SOFT1_AC01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波形图显示区域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在该区域显示事件集合中的</w:t>
            </w:r>
            <w:r>
              <w:rPr>
                <w:szCs w:val="21"/>
              </w:rPr>
              <w:t>6</w:t>
            </w:r>
            <w:r>
              <w:rPr>
                <w:rFonts w:cs="宋体" w:hint="eastAsia"/>
                <w:szCs w:val="21"/>
              </w:rPr>
              <w:t>个波形图，初始化为前</w:t>
            </w:r>
            <w:r>
              <w:rPr>
                <w:szCs w:val="21"/>
              </w:rPr>
              <w:t>6</w:t>
            </w:r>
            <w:r>
              <w:rPr>
                <w:rFonts w:cs="宋体" w:hint="eastAsia"/>
                <w:szCs w:val="21"/>
              </w:rPr>
              <w:t>个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7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75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点击【事件统计】按钮</w:t>
            </w:r>
          </w:p>
          <w:p w:rsidR="00881111" w:rsidRDefault="00921388">
            <w:pPr>
              <w:numPr>
                <w:ilvl w:val="0"/>
                <w:numId w:val="7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选中某一特定事件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XTCS_SOFT1_AC02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控制显示事件中第几个事件的波形图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可以通过控制滑动条，控制显示第几个波形图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控制滑动条移动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XTCS_SOFT1_AC03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鼠标单击</w:t>
            </w:r>
            <w:r>
              <w:rPr>
                <w:kern w:val="0"/>
                <w:szCs w:val="21"/>
                <w:lang w:bidi="ar"/>
              </w:rPr>
              <w:t>6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个波形图中的任一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个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选中对应的事件，</w:t>
            </w:r>
            <w:r>
              <w:rPr>
                <w:szCs w:val="21"/>
                <w:lang w:bidi="ar"/>
              </w:rPr>
              <w:t xml:space="preserve">7.1.1 </w:t>
            </w:r>
            <w:r>
              <w:rPr>
                <w:rFonts w:cs="宋体" w:hint="eastAsia"/>
                <w:szCs w:val="21"/>
                <w:lang w:bidi="ar"/>
              </w:rPr>
              <w:t>通用心电图编辑窗口</w:t>
            </w:r>
            <w:r>
              <w:rPr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szCs w:val="21"/>
                <w:lang w:bidi="ar"/>
              </w:rPr>
              <w:t>定位到该事件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鼠标单击</w:t>
            </w:r>
            <w:r>
              <w:rPr>
                <w:kern w:val="0"/>
                <w:szCs w:val="21"/>
                <w:lang w:bidi="ar"/>
              </w:rPr>
              <w:t>6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个波形图中的任一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个</w:t>
            </w:r>
            <w:proofErr w:type="gramEnd"/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XTCS_SOFT1_AC04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【刷新】按钮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重新计算特定事件的总数，并作为</w:t>
            </w:r>
            <w:proofErr w:type="gramStart"/>
            <w:r>
              <w:rPr>
                <w:rFonts w:cs="宋体" w:hint="eastAsia"/>
                <w:szCs w:val="21"/>
              </w:rPr>
              <w:t>该显示</w:t>
            </w:r>
            <w:proofErr w:type="gramEnd"/>
            <w:r>
              <w:rPr>
                <w:rFonts w:cs="宋体" w:hint="eastAsia"/>
                <w:szCs w:val="21"/>
              </w:rPr>
              <w:t>区域的事件集合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点击【刷新】按钮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XTCS_SOFT1_AC05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【保存片段】按钮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执行完</w:t>
            </w:r>
            <w:r>
              <w:rPr>
                <w:kern w:val="0"/>
                <w:szCs w:val="21"/>
              </w:rPr>
              <w:t>SOFT1_AC03</w:t>
            </w:r>
            <w:r>
              <w:rPr>
                <w:rFonts w:cs="宋体" w:hint="eastAsia"/>
                <w:kern w:val="0"/>
                <w:szCs w:val="21"/>
              </w:rPr>
              <w:t>后，点击该按钮。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76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如果该按钮未保存过，则弹出自定义信息窗口。输入信息，点击确定后，保存该事件的片段图，并且在</w:t>
            </w:r>
            <w:r>
              <w:rPr>
                <w:kern w:val="0"/>
                <w:szCs w:val="21"/>
              </w:rPr>
              <w:t>SOFT1_AC03</w:t>
            </w:r>
            <w:r>
              <w:rPr>
                <w:rFonts w:cs="宋体" w:hint="eastAsia"/>
                <w:kern w:val="0"/>
                <w:szCs w:val="21"/>
              </w:rPr>
              <w:t>选中的波形图上显示</w:t>
            </w:r>
            <w:r>
              <w:rPr>
                <w:rFonts w:cs="宋体" w:hint="eastAsia"/>
                <w:kern w:val="0"/>
                <w:szCs w:val="21"/>
              </w:rPr>
              <w:lastRenderedPageBreak/>
              <w:t>“已保存”字样。点击取消，则不保存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76"/>
              </w:numPr>
              <w:spacing w:line="276" w:lineRule="auto"/>
              <w:ind w:firstLineChars="0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如果按钮已经保存过，则提示“此片段图已保存”和已保存的描述信息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7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lastRenderedPageBreak/>
              <w:t>执行完</w:t>
            </w:r>
            <w:r>
              <w:rPr>
                <w:kern w:val="0"/>
                <w:szCs w:val="21"/>
                <w:lang w:bidi="ar"/>
              </w:rPr>
              <w:t>SOFT1_AC03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后，</w:t>
            </w:r>
            <w:r>
              <w:rPr>
                <w:rFonts w:cs="宋体" w:hint="eastAsia"/>
                <w:szCs w:val="21"/>
                <w:lang w:bidi="ar"/>
              </w:rPr>
              <w:t>点击【保存片段】按钮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2</w:t>
            </w:r>
            <w:r>
              <w:rPr>
                <w:rFonts w:cs="宋体" w:hint="eastAsia"/>
                <w:szCs w:val="21"/>
                <w:lang w:bidi="ar"/>
              </w:rPr>
              <w:t>）点击【保存片段】按钮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XTCS_SOFT1_AC06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【取消保存】按钮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</w:rPr>
              <w:t>执行完</w:t>
            </w:r>
            <w:r>
              <w:rPr>
                <w:kern w:val="0"/>
                <w:szCs w:val="21"/>
              </w:rPr>
              <w:t>SOFT1_AC03</w:t>
            </w:r>
            <w:r>
              <w:rPr>
                <w:rFonts w:cs="宋体" w:hint="eastAsia"/>
                <w:kern w:val="0"/>
                <w:szCs w:val="21"/>
              </w:rPr>
              <w:t>后，点击该按钮。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7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如果该事件未保存，则无动作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78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如果该事件已保存，则从片段图集合中剔除，</w:t>
            </w:r>
            <w:r>
              <w:rPr>
                <w:rFonts w:cs="宋体" w:hint="eastAsia"/>
                <w:kern w:val="0"/>
                <w:szCs w:val="21"/>
              </w:rPr>
              <w:t>并且在</w:t>
            </w:r>
            <w:r>
              <w:rPr>
                <w:kern w:val="0"/>
                <w:szCs w:val="21"/>
              </w:rPr>
              <w:t>SOFT1_AC03</w:t>
            </w:r>
            <w:r>
              <w:rPr>
                <w:rFonts w:cs="宋体" w:hint="eastAsia"/>
                <w:kern w:val="0"/>
                <w:szCs w:val="21"/>
              </w:rPr>
              <w:t>选中的波形图上去除“已保存”字样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执行完</w:t>
            </w:r>
            <w:r>
              <w:rPr>
                <w:kern w:val="0"/>
                <w:szCs w:val="21"/>
                <w:lang w:bidi="ar"/>
              </w:rPr>
              <w:t>SOFT1_AC03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后，</w:t>
            </w:r>
            <w:r>
              <w:rPr>
                <w:rFonts w:cs="宋体" w:hint="eastAsia"/>
                <w:szCs w:val="21"/>
                <w:lang w:bidi="ar"/>
              </w:rPr>
              <w:t>点击【取消保存】按钮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XTCS_SOFT1_AC07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【导联】按钮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点击该按钮，弹出导联选择框，确认后，</w:t>
            </w:r>
            <w:r>
              <w:rPr>
                <w:kern w:val="0"/>
                <w:szCs w:val="21"/>
              </w:rPr>
              <w:t>SOFT1_AC01</w:t>
            </w:r>
            <w:r>
              <w:rPr>
                <w:rFonts w:cs="宋体" w:hint="eastAsia"/>
                <w:kern w:val="0"/>
                <w:szCs w:val="21"/>
              </w:rPr>
              <w:t>区域显示画指定导联的波形图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）点击【导联】按钮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2</w:t>
            </w:r>
            <w:r>
              <w:rPr>
                <w:rFonts w:cs="宋体" w:hint="eastAsia"/>
                <w:szCs w:val="21"/>
                <w:lang w:bidi="ar"/>
              </w:rPr>
              <w:t>）选择导联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8.2.30 </w:t>
      </w:r>
      <w:r>
        <w:rPr>
          <w:rFonts w:cs="宋体" w:hint="eastAsia"/>
          <w:bCs/>
          <w:sz w:val="24"/>
          <w:lang w:bidi="ar"/>
        </w:rPr>
        <w:t>下载</w:t>
      </w:r>
      <w:proofErr w:type="spellStart"/>
      <w:r>
        <w:rPr>
          <w:bCs/>
          <w:sz w:val="24"/>
          <w:lang w:bidi="ar"/>
        </w:rPr>
        <w:t>Ecg</w:t>
      </w:r>
      <w:proofErr w:type="spellEnd"/>
      <w:r>
        <w:rPr>
          <w:rFonts w:cs="宋体" w:hint="eastAsia"/>
          <w:bCs/>
          <w:sz w:val="24"/>
          <w:lang w:bidi="ar"/>
        </w:rPr>
        <w:t>文件和分析文件功能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</w:pPr>
            <w:r>
              <w:rPr>
                <w:kern w:val="0"/>
                <w:szCs w:val="21"/>
                <w:lang w:bidi="ar"/>
              </w:rPr>
              <w:t>XTCS_SOFT1_AD01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下载</w:t>
            </w:r>
            <w:proofErr w:type="spellStart"/>
            <w:r>
              <w:rPr>
                <w:kern w:val="0"/>
                <w:szCs w:val="21"/>
                <w:lang w:bidi="ar"/>
              </w:rPr>
              <w:t>Ecg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numPr>
                <w:ilvl w:val="0"/>
                <w:numId w:val="80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在患者记录列表界面，选中要下载</w:t>
            </w:r>
            <w:proofErr w:type="spellStart"/>
            <w:r>
              <w:rPr>
                <w:szCs w:val="21"/>
              </w:rPr>
              <w:t>Ecg</w:t>
            </w:r>
            <w:proofErr w:type="spellEnd"/>
            <w:r>
              <w:rPr>
                <w:rFonts w:cs="宋体" w:hint="eastAsia"/>
                <w:szCs w:val="21"/>
              </w:rPr>
              <w:t>文件的患者记录，鼠标右键单击，则弹出【下载</w:t>
            </w:r>
            <w:proofErr w:type="spellStart"/>
            <w:r>
              <w:rPr>
                <w:szCs w:val="21"/>
              </w:rPr>
              <w:t>Ecg</w:t>
            </w:r>
            <w:proofErr w:type="spellEnd"/>
            <w:r>
              <w:rPr>
                <w:rFonts w:cs="宋体" w:hint="eastAsia"/>
                <w:szCs w:val="21"/>
              </w:rPr>
              <w:t>文件】按钮，点击该按钮，下载</w:t>
            </w:r>
            <w:proofErr w:type="spellStart"/>
            <w:r>
              <w:rPr>
                <w:szCs w:val="21"/>
              </w:rPr>
              <w:t>Ecg</w:t>
            </w:r>
            <w:proofErr w:type="spellEnd"/>
            <w:r>
              <w:rPr>
                <w:rFonts w:cs="宋体" w:hint="eastAsia"/>
                <w:szCs w:val="21"/>
              </w:rPr>
              <w:t>文件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80"/>
              </w:numPr>
              <w:spacing w:line="276" w:lineRule="auto"/>
              <w:ind w:firstLineChars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或者直接点击要下载</w:t>
            </w:r>
            <w:proofErr w:type="spellStart"/>
            <w:r>
              <w:rPr>
                <w:szCs w:val="21"/>
              </w:rPr>
              <w:t>Ecg</w:t>
            </w:r>
            <w:proofErr w:type="spellEnd"/>
            <w:r>
              <w:rPr>
                <w:rFonts w:cs="宋体" w:hint="eastAsia"/>
                <w:szCs w:val="21"/>
              </w:rPr>
              <w:t>文件的患者记录的【下载数据】按钮是，下载</w:t>
            </w:r>
            <w:proofErr w:type="spellStart"/>
            <w:r>
              <w:rPr>
                <w:szCs w:val="21"/>
              </w:rPr>
              <w:t>Ecg</w:t>
            </w:r>
            <w:proofErr w:type="spellEnd"/>
            <w:r>
              <w:rPr>
                <w:rFonts w:cs="宋体" w:hint="eastAsia"/>
                <w:szCs w:val="21"/>
              </w:rPr>
              <w:t>文件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8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lang w:bidi="ar"/>
              </w:rPr>
              <w:t>登录</w:t>
            </w:r>
            <w:proofErr w:type="spellStart"/>
            <w:r>
              <w:rPr>
                <w:lang w:bidi="ar"/>
              </w:rPr>
              <w:t>jiance</w:t>
            </w:r>
            <w:proofErr w:type="spellEnd"/>
            <w:r>
              <w:rPr>
                <w:rFonts w:cs="宋体" w:hint="eastAsia"/>
                <w:lang w:bidi="ar"/>
              </w:rPr>
              <w:t>账号，密码</w:t>
            </w:r>
            <w:r>
              <w:rPr>
                <w:lang w:bidi="ar"/>
              </w:rPr>
              <w:t>123456</w:t>
            </w:r>
          </w:p>
          <w:p w:rsidR="00881111" w:rsidRDefault="00921388">
            <w:pPr>
              <w:numPr>
                <w:ilvl w:val="0"/>
                <w:numId w:val="8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直接点击【下载数据】按钮</w:t>
            </w:r>
          </w:p>
          <w:p w:rsidR="00881111" w:rsidRDefault="00921388">
            <w:pPr>
              <w:numPr>
                <w:ilvl w:val="0"/>
                <w:numId w:val="8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选中要下载</w:t>
            </w:r>
            <w:proofErr w:type="spellStart"/>
            <w:r>
              <w:rPr>
                <w:szCs w:val="21"/>
                <w:lang w:bidi="ar"/>
              </w:rPr>
              <w:t>Ecg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文件的患者记录，鼠标右键单击，则弹出【下载</w:t>
            </w:r>
            <w:proofErr w:type="spellStart"/>
            <w:r>
              <w:rPr>
                <w:szCs w:val="21"/>
                <w:lang w:bidi="ar"/>
              </w:rPr>
              <w:t>Ecg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文件】按钮，点击该按钮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7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</w:pPr>
            <w:r>
              <w:rPr>
                <w:kern w:val="0"/>
                <w:szCs w:val="21"/>
                <w:lang w:bidi="ar"/>
              </w:rPr>
              <w:t>XTCS_SOFT1_AD02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下载分析文件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在患者记录列表界面，选中要下载分析文件的患者记录，鼠标右键单击，则弹出【下载分析文件】按钮，点击该按钮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82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如果服务器上有分析文件，则开始下载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82"/>
              </w:numPr>
              <w:spacing w:line="276" w:lineRule="auto"/>
              <w:ind w:firstLineChars="0"/>
              <w:rPr>
                <w:bCs/>
                <w:snapToGrid w:val="0"/>
                <w:szCs w:val="21"/>
              </w:rPr>
            </w:pPr>
            <w:r>
              <w:rPr>
                <w:rFonts w:cs="宋体" w:hint="eastAsia"/>
                <w:szCs w:val="21"/>
              </w:rPr>
              <w:t>如果服务器上没有分析文件，则提示“分析文件未上传”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选中要下载分析文件的患者记录，鼠标右键单击，则弹出【下载分析文件】按钮，点击该按钮</w:t>
            </w:r>
          </w:p>
        </w:tc>
      </w:tr>
    </w:tbl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8.2.31 </w:t>
      </w:r>
      <w:r>
        <w:rPr>
          <w:rFonts w:cs="宋体" w:hint="eastAsia"/>
          <w:bCs/>
          <w:sz w:val="24"/>
          <w:lang w:bidi="ar"/>
        </w:rPr>
        <w:t>处理数据格式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lastRenderedPageBreak/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8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XTCS_SOFT1_AE01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处理数据格式为</w:t>
            </w:r>
            <w:r>
              <w:rPr>
                <w:kern w:val="0"/>
                <w:szCs w:val="21"/>
                <w:lang w:bidi="ar"/>
              </w:rPr>
              <w:t>.</w:t>
            </w:r>
            <w:proofErr w:type="spellStart"/>
            <w:r>
              <w:rPr>
                <w:kern w:val="0"/>
                <w:szCs w:val="21"/>
                <w:lang w:bidi="ar"/>
              </w:rPr>
              <w:t>ecg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可以正常分析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ecg</w:t>
            </w:r>
            <w:proofErr w:type="spellEnd"/>
            <w:r>
              <w:rPr>
                <w:rFonts w:cs="宋体" w:hint="eastAsia"/>
                <w:szCs w:val="21"/>
              </w:rPr>
              <w:t>文件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84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84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点击【患者信息】按钮</w:t>
            </w:r>
          </w:p>
          <w:p w:rsidR="00881111" w:rsidRDefault="00921388">
            <w:pPr>
              <w:numPr>
                <w:ilvl w:val="0"/>
                <w:numId w:val="84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点击【重新分析】按钮</w:t>
            </w:r>
          </w:p>
        </w:tc>
      </w:tr>
    </w:tbl>
    <w:p w:rsidR="00881111" w:rsidRDefault="00881111">
      <w:pPr>
        <w:spacing w:line="360" w:lineRule="auto"/>
        <w:outlineLvl w:val="2"/>
        <w:rPr>
          <w:bCs/>
          <w:sz w:val="24"/>
        </w:rPr>
      </w:pPr>
    </w:p>
    <w:p w:rsidR="00881111" w:rsidRDefault="00921388">
      <w:pPr>
        <w:spacing w:line="360" w:lineRule="auto"/>
        <w:outlineLvl w:val="2"/>
        <w:rPr>
          <w:bCs/>
          <w:sz w:val="24"/>
        </w:rPr>
      </w:pPr>
      <w:r>
        <w:rPr>
          <w:bCs/>
          <w:sz w:val="24"/>
          <w:lang w:bidi="ar"/>
        </w:rPr>
        <w:t xml:space="preserve">8.2.32 </w:t>
      </w:r>
      <w:r>
        <w:rPr>
          <w:rFonts w:cs="宋体" w:hint="eastAsia"/>
          <w:bCs/>
          <w:sz w:val="24"/>
          <w:lang w:bidi="ar"/>
        </w:rPr>
        <w:t>数据接口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8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XTCS_SOFT1_AF01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下载</w:t>
            </w:r>
            <w:proofErr w:type="spellStart"/>
            <w:r>
              <w:rPr>
                <w:kern w:val="0"/>
                <w:szCs w:val="21"/>
                <w:lang w:bidi="ar"/>
              </w:rPr>
              <w:t>Ecg</w:t>
            </w:r>
            <w:proofErr w:type="spellEnd"/>
            <w:r>
              <w:rPr>
                <w:rFonts w:cs="宋体" w:hint="eastAsia"/>
                <w:kern w:val="0"/>
                <w:szCs w:val="21"/>
                <w:lang w:bidi="ar"/>
              </w:rPr>
              <w:t>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软件通过</w:t>
            </w:r>
            <w:proofErr w:type="spellStart"/>
            <w:r>
              <w:rPr>
                <w:kern w:val="0"/>
                <w:szCs w:val="21"/>
              </w:rPr>
              <w:t>Htpp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协议，从服务器下载</w:t>
            </w:r>
            <w:proofErr w:type="spellStart"/>
            <w:r>
              <w:rPr>
                <w:kern w:val="0"/>
                <w:szCs w:val="21"/>
              </w:rPr>
              <w:t>ecg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文件，作为软件要分析的原始数据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>XTCS_SOFT1_AD01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方法后，查看下载目录内容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8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XTCS_SOFT1_AF02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下载和上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传分析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软件通过</w:t>
            </w:r>
            <w:proofErr w:type="spellStart"/>
            <w:r>
              <w:rPr>
                <w:kern w:val="0"/>
                <w:szCs w:val="21"/>
              </w:rPr>
              <w:t>Htpp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协议，从服务器下载和上传</w:t>
            </w:r>
            <w:proofErr w:type="spellStart"/>
            <w:r>
              <w:rPr>
                <w:kern w:val="0"/>
                <w:szCs w:val="21"/>
              </w:rPr>
              <w:t>rlt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、</w:t>
            </w:r>
            <w:proofErr w:type="spellStart"/>
            <w:r>
              <w:rPr>
                <w:kern w:val="0"/>
                <w:szCs w:val="21"/>
              </w:rPr>
              <w:t>ffg</w:t>
            </w:r>
            <w:proofErr w:type="spellEnd"/>
            <w:r>
              <w:rPr>
                <w:rFonts w:cs="宋体" w:hint="eastAsia"/>
                <w:kern w:val="0"/>
                <w:szCs w:val="21"/>
              </w:rPr>
              <w:t>文件，作为分析后的结果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>XTCS_SOFT1_AD02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方法后，查看下载目录内容</w:t>
            </w:r>
          </w:p>
        </w:tc>
      </w:tr>
    </w:tbl>
    <w:p w:rsidR="00881111" w:rsidRDefault="00881111"/>
    <w:p w:rsidR="00881111" w:rsidRDefault="00881111"/>
    <w:p w:rsidR="00881111" w:rsidRDefault="00881111"/>
    <w:p w:rsidR="00881111" w:rsidRDefault="00881111"/>
    <w:p w:rsidR="00881111" w:rsidRDefault="00881111"/>
    <w:p w:rsidR="00881111" w:rsidRDefault="00881111"/>
    <w:p w:rsidR="00881111" w:rsidRDefault="00921388">
      <w:pPr>
        <w:tabs>
          <w:tab w:val="left" w:pos="425"/>
        </w:tabs>
        <w:spacing w:line="360" w:lineRule="auto"/>
        <w:outlineLvl w:val="0"/>
        <w:rPr>
          <w:sz w:val="24"/>
        </w:rPr>
      </w:pPr>
      <w:r>
        <w:rPr>
          <w:rFonts w:cs="宋体" w:hint="eastAsia"/>
          <w:sz w:val="24"/>
          <w:lang w:bidi="ar"/>
        </w:rPr>
        <w:t>8.3</w:t>
      </w:r>
      <w:r>
        <w:rPr>
          <w:rFonts w:cs="宋体" w:hint="eastAsia"/>
          <w:sz w:val="24"/>
          <w:lang w:bidi="ar"/>
        </w:rPr>
        <w:t>系统功能测试</w:t>
      </w: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 </w:t>
      </w:r>
      <w:r>
        <w:rPr>
          <w:rFonts w:cs="宋体" w:hint="eastAsia"/>
          <w:sz w:val="24"/>
          <w:lang w:bidi="ar"/>
        </w:rPr>
        <w:t>用户登录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8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XTCS_SOFT2_A01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用户登录</w:t>
            </w:r>
            <w:r>
              <w:rPr>
                <w:kern w:val="0"/>
                <w:szCs w:val="21"/>
                <w:lang w:bidi="ar"/>
              </w:rPr>
              <w:t xml:space="preserve">     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用户输入正确的账号密码，点击【登录】按钮进行登录。如果账号密码错误，有提示信息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8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双击图标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476250" cy="619125"/>
                  <wp:effectExtent l="0" t="0" r="0" b="9525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szCs w:val="21"/>
                <w:lang w:bidi="ar"/>
              </w:rPr>
              <w:t>打开软件，取消勾选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742950" cy="314325"/>
                  <wp:effectExtent l="0" t="0" r="0" b="9525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11" w:rsidRDefault="00921388">
            <w:pPr>
              <w:numPr>
                <w:ilvl w:val="0"/>
                <w:numId w:val="8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输入账号：</w:t>
            </w:r>
            <w:proofErr w:type="spellStart"/>
            <w:r>
              <w:rPr>
                <w:szCs w:val="21"/>
                <w:lang w:bidi="ar"/>
              </w:rPr>
              <w:t>jiance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；密码：</w:t>
            </w:r>
            <w:r>
              <w:rPr>
                <w:szCs w:val="21"/>
                <w:lang w:bidi="ar"/>
              </w:rPr>
              <w:t>123123</w:t>
            </w:r>
            <w:r>
              <w:rPr>
                <w:rFonts w:cs="宋体" w:hint="eastAsia"/>
                <w:szCs w:val="21"/>
                <w:lang w:bidi="ar"/>
              </w:rPr>
              <w:t>。点击登录</w:t>
            </w:r>
          </w:p>
          <w:p w:rsidR="00881111" w:rsidRDefault="00921388">
            <w:pPr>
              <w:numPr>
                <w:ilvl w:val="0"/>
                <w:numId w:val="8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输入账号：</w:t>
            </w:r>
            <w:proofErr w:type="spellStart"/>
            <w:r>
              <w:rPr>
                <w:szCs w:val="21"/>
                <w:lang w:bidi="ar"/>
              </w:rPr>
              <w:t>jiance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；密码：</w:t>
            </w:r>
            <w:r>
              <w:rPr>
                <w:szCs w:val="21"/>
                <w:lang w:bidi="ar"/>
              </w:rPr>
              <w:t>123456</w:t>
            </w:r>
            <w:r>
              <w:rPr>
                <w:rFonts w:cs="宋体" w:hint="eastAsia"/>
                <w:szCs w:val="21"/>
                <w:lang w:bidi="ar"/>
              </w:rPr>
              <w:t>。点击登录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8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XTCS_SOFT2_A02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记录用户名和密码</w:t>
            </w:r>
            <w:r>
              <w:rPr>
                <w:kern w:val="0"/>
                <w:szCs w:val="21"/>
                <w:lang w:bidi="ar"/>
              </w:rPr>
              <w:t xml:space="preserve">   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勾选记住密码选项，登录成功后，下次再次登录会记住上次的用户名和密码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88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关闭软件，重新双击打开软件，</w:t>
            </w:r>
            <w:r>
              <w:rPr>
                <w:rFonts w:cs="宋体" w:hint="eastAsia"/>
                <w:szCs w:val="21"/>
                <w:lang w:bidi="ar"/>
              </w:rPr>
              <w:t>勾选</w:t>
            </w:r>
            <w:r>
              <w:rPr>
                <w:noProof/>
                <w:lang w:bidi="ar"/>
              </w:rPr>
              <w:lastRenderedPageBreak/>
              <w:drawing>
                <wp:inline distT="0" distB="0" distL="114300" distR="114300">
                  <wp:extent cx="771525" cy="400050"/>
                  <wp:effectExtent l="0" t="0" r="9525" b="0"/>
                  <wp:docPr id="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11" w:rsidRDefault="00921388">
            <w:pPr>
              <w:numPr>
                <w:ilvl w:val="0"/>
                <w:numId w:val="88"/>
              </w:num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输入账号：</w:t>
            </w:r>
            <w:proofErr w:type="spellStart"/>
            <w:r>
              <w:rPr>
                <w:szCs w:val="21"/>
                <w:lang w:bidi="ar"/>
              </w:rPr>
              <w:t>jiance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；密码：</w:t>
            </w:r>
            <w:r>
              <w:rPr>
                <w:szCs w:val="21"/>
                <w:lang w:bidi="ar"/>
              </w:rPr>
              <w:t>123456</w:t>
            </w:r>
            <w:r>
              <w:rPr>
                <w:rFonts w:cs="宋体" w:hint="eastAsia"/>
                <w:szCs w:val="21"/>
                <w:lang w:bidi="ar"/>
              </w:rPr>
              <w:t>。点击登录</w:t>
            </w:r>
          </w:p>
          <w:p w:rsidR="00881111" w:rsidRDefault="00921388">
            <w:pPr>
              <w:numPr>
                <w:ilvl w:val="0"/>
                <w:numId w:val="88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关闭软件，重新双击打开软件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8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XTCS_SOFT2_A03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</w:rPr>
              <w:t>修改密码</w:t>
            </w:r>
            <w:r>
              <w:rPr>
                <w:kern w:val="0"/>
                <w:szCs w:val="21"/>
              </w:rPr>
              <w:t xml:space="preserve">    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spacing w:line="276" w:lineRule="auto"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点击【修改密码】按钮，弹出修改密码弹窗。默认输入登录界面用户名，手动输入原始密码、新密码、确认新密码，然后单击【修改】按钮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8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如果修改成功提示成功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89"/>
              </w:numPr>
              <w:spacing w:line="276" w:lineRule="auto"/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如果修改失败，提示失败的原因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numPr>
                <w:ilvl w:val="0"/>
                <w:numId w:val="90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关闭软件，重新双击打开软件，点击【修改密码】按钮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647700" cy="3143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11" w:rsidRDefault="00921388">
            <w:pPr>
              <w:numPr>
                <w:ilvl w:val="0"/>
                <w:numId w:val="90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输入旧密码</w:t>
            </w:r>
            <w:r>
              <w:rPr>
                <w:lang w:bidi="ar"/>
              </w:rPr>
              <w:t>123123</w:t>
            </w:r>
            <w:r>
              <w:rPr>
                <w:rFonts w:cs="宋体" w:hint="eastAsia"/>
                <w:lang w:bidi="ar"/>
              </w:rPr>
              <w:t>、新密码</w:t>
            </w:r>
            <w:r>
              <w:rPr>
                <w:lang w:bidi="ar"/>
              </w:rPr>
              <w:t>123456</w:t>
            </w:r>
            <w:r>
              <w:rPr>
                <w:rFonts w:cs="宋体" w:hint="eastAsia"/>
                <w:lang w:bidi="ar"/>
              </w:rPr>
              <w:t>、确认新密码</w:t>
            </w:r>
            <w:r>
              <w:rPr>
                <w:lang w:bidi="ar"/>
              </w:rPr>
              <w:t>123456</w:t>
            </w:r>
            <w:r>
              <w:rPr>
                <w:rFonts w:cs="宋体" w:hint="eastAsia"/>
                <w:lang w:bidi="ar"/>
              </w:rPr>
              <w:t>，然后点击修改</w:t>
            </w:r>
          </w:p>
          <w:p w:rsidR="00881111" w:rsidRDefault="00921388">
            <w:pPr>
              <w:numPr>
                <w:ilvl w:val="0"/>
                <w:numId w:val="90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输入旧密码</w:t>
            </w:r>
            <w:r>
              <w:rPr>
                <w:lang w:bidi="ar"/>
              </w:rPr>
              <w:t>123456</w:t>
            </w:r>
            <w:r>
              <w:rPr>
                <w:rFonts w:cs="宋体" w:hint="eastAsia"/>
                <w:lang w:bidi="ar"/>
              </w:rPr>
              <w:t>、输入新密码</w:t>
            </w:r>
            <w:r>
              <w:rPr>
                <w:lang w:bidi="ar"/>
              </w:rPr>
              <w:t>123123</w:t>
            </w:r>
            <w:r>
              <w:rPr>
                <w:rFonts w:cs="宋体" w:hint="eastAsia"/>
                <w:lang w:bidi="ar"/>
              </w:rPr>
              <w:t>、确认新密码</w:t>
            </w:r>
            <w:r>
              <w:rPr>
                <w:lang w:bidi="ar"/>
              </w:rPr>
              <w:t>123123</w:t>
            </w:r>
            <w:r>
              <w:rPr>
                <w:rFonts w:cs="宋体" w:hint="eastAsia"/>
                <w:lang w:bidi="ar"/>
              </w:rPr>
              <w:t>，然后点击修改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8.3.2 </w:t>
      </w:r>
      <w:r>
        <w:rPr>
          <w:rFonts w:cs="宋体" w:hint="eastAsia"/>
          <w:sz w:val="24"/>
          <w:lang w:bidi="ar"/>
        </w:rPr>
        <w:t>记录列表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记录条目显示区域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该区域，分页显示，对应账号下所有记录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92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登录账号：</w:t>
            </w:r>
            <w:r>
              <w:rPr>
                <w:szCs w:val="21"/>
                <w:lang w:bidi="ar"/>
              </w:rPr>
              <w:t>doctor5</w:t>
            </w:r>
            <w:r>
              <w:rPr>
                <w:rFonts w:cs="宋体" w:hint="eastAsia"/>
                <w:szCs w:val="21"/>
                <w:lang w:bidi="ar"/>
              </w:rPr>
              <w:t>。登录密码：</w:t>
            </w:r>
            <w:r>
              <w:rPr>
                <w:szCs w:val="21"/>
                <w:lang w:bidi="ar"/>
              </w:rPr>
              <w:t>123456</w:t>
            </w:r>
          </w:p>
          <w:p w:rsidR="00881111" w:rsidRDefault="00921388">
            <w:pPr>
              <w:numPr>
                <w:ilvl w:val="0"/>
                <w:numId w:val="92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登录账号：</w:t>
            </w:r>
            <w:proofErr w:type="spellStart"/>
            <w:r>
              <w:rPr>
                <w:szCs w:val="21"/>
                <w:lang w:bidi="ar"/>
              </w:rPr>
              <w:t>jiance</w:t>
            </w:r>
            <w:proofErr w:type="spellEnd"/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登录密码：</w:t>
            </w:r>
            <w:r>
              <w:rPr>
                <w:szCs w:val="21"/>
                <w:lang w:bidi="ar"/>
              </w:rPr>
              <w:t>123456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每页记录条目数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通过下拉菜单，可以选择几个固定的条目数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选择每页记录条数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1095375" cy="257175"/>
                  <wp:effectExtent l="0" t="0" r="9525" b="9525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lang w:bidi="ar"/>
              </w:rPr>
              <w:t>，修改为</w:t>
            </w:r>
            <w:r>
              <w:rPr>
                <w:lang w:bidi="ar"/>
              </w:rPr>
              <w:t>10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【首页】按钮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</w:t>
            </w:r>
            <w:r>
              <w:rPr>
                <w:kern w:val="0"/>
                <w:szCs w:val="21"/>
              </w:rPr>
              <w:t>SOFT2_B01</w:t>
            </w:r>
            <w:r>
              <w:rPr>
                <w:rFonts w:cs="宋体" w:hint="eastAsia"/>
                <w:kern w:val="0"/>
                <w:szCs w:val="21"/>
              </w:rPr>
              <w:t>区域显示前</w:t>
            </w:r>
            <w:r>
              <w:rPr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条数据。</w:t>
            </w:r>
            <w:r>
              <w:rPr>
                <w:kern w:val="0"/>
                <w:szCs w:val="21"/>
              </w:rPr>
              <w:t>N</w:t>
            </w:r>
            <w:r>
              <w:rPr>
                <w:rFonts w:cs="宋体" w:hint="eastAsia"/>
                <w:kern w:val="0"/>
                <w:szCs w:val="21"/>
              </w:rPr>
              <w:t>为</w:t>
            </w:r>
            <w:r>
              <w:rPr>
                <w:kern w:val="0"/>
                <w:szCs w:val="21"/>
              </w:rPr>
              <w:t>SOFT2_B02</w:t>
            </w:r>
            <w:r>
              <w:rPr>
                <w:rFonts w:cs="宋体" w:hint="eastAsia"/>
                <w:kern w:val="0"/>
                <w:szCs w:val="21"/>
              </w:rPr>
              <w:t>设定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点击【首页】按钮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428625" cy="266700"/>
                  <wp:effectExtent l="0" t="0" r="9525" b="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【尾页】按钮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</w:t>
            </w:r>
            <w:r>
              <w:rPr>
                <w:kern w:val="0"/>
                <w:szCs w:val="21"/>
              </w:rPr>
              <w:t>SOFT2_B01</w:t>
            </w:r>
            <w:r>
              <w:rPr>
                <w:rFonts w:cs="宋体" w:hint="eastAsia"/>
                <w:kern w:val="0"/>
                <w:szCs w:val="21"/>
              </w:rPr>
              <w:t>区域显示最后一页的数据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点击【尾页】按钮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400050" cy="276225"/>
                  <wp:effectExtent l="0" t="0" r="0" b="9525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上一页按钮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</w:t>
            </w:r>
            <w:r>
              <w:rPr>
                <w:kern w:val="0"/>
                <w:szCs w:val="21"/>
              </w:rPr>
              <w:t>SOFT2_B01</w:t>
            </w:r>
            <w:r>
              <w:rPr>
                <w:rFonts w:cs="宋体" w:hint="eastAsia"/>
                <w:kern w:val="0"/>
                <w:szCs w:val="21"/>
              </w:rPr>
              <w:t>显示上一页的记录条目。如果已经是第一页，则无操作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点击【上一页】按钮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266700" cy="228600"/>
                  <wp:effectExtent l="0" t="0" r="0" b="0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下一页按钮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</w:t>
            </w:r>
            <w:r>
              <w:rPr>
                <w:kern w:val="0"/>
                <w:szCs w:val="21"/>
              </w:rPr>
              <w:t>SOFT2_B01</w:t>
            </w:r>
            <w:r>
              <w:rPr>
                <w:rFonts w:cs="宋体" w:hint="eastAsia"/>
                <w:kern w:val="0"/>
                <w:szCs w:val="21"/>
              </w:rPr>
              <w:t>显示下一页的记录条目。如果已经是尾页，则无操作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点击【下一页】按钮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266700" cy="247650"/>
                  <wp:effectExtent l="0" t="0" r="0" b="0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【转到】按钮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在第几页输入框内输入想要跳转的页数，点击【转到】按钮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93"/>
              </w:numPr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如果页码在可执行范围内，则跳转到该页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93"/>
              </w:numPr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如果页码不在可执行范围内，则无动作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numPr>
                <w:ilvl w:val="0"/>
                <w:numId w:val="94"/>
              </w:num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在第几页输入框内输入</w:t>
            </w:r>
            <w:r>
              <w:rPr>
                <w:szCs w:val="21"/>
                <w:lang w:bidi="ar"/>
              </w:rPr>
              <w:t>5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657225" cy="238125"/>
                  <wp:effectExtent l="0" t="0" r="9525" b="9525"/>
                  <wp:docPr id="14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11" w:rsidRDefault="00921388">
            <w:pPr>
              <w:numPr>
                <w:ilvl w:val="0"/>
                <w:numId w:val="94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点击转到按钮</w:t>
            </w:r>
          </w:p>
          <w:p w:rsidR="00881111" w:rsidRDefault="00921388">
            <w:pPr>
              <w:numPr>
                <w:ilvl w:val="0"/>
                <w:numId w:val="94"/>
              </w:num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在第几页输入框内输入</w:t>
            </w:r>
            <w:r>
              <w:rPr>
                <w:szCs w:val="21"/>
                <w:lang w:bidi="ar"/>
              </w:rPr>
              <w:t>100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571500" cy="257175"/>
                  <wp:effectExtent l="0" t="0" r="0" b="9525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11" w:rsidRDefault="00921388">
            <w:pPr>
              <w:numPr>
                <w:ilvl w:val="0"/>
                <w:numId w:val="94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点击转到按钮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XTCS_SOFT2_B08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【查询】按钮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在姓名、手机号码、起始时间、结束时间输入框，输入查询的条件。可全部输入，也可只输入部分数据。点击【查询】按钮，查询出满足条件的记录条目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numPr>
                <w:ilvl w:val="0"/>
                <w:numId w:val="9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点击首页后，在姓名栏输入“</w:t>
            </w:r>
            <w:r>
              <w:rPr>
                <w:szCs w:val="21"/>
                <w:lang w:bidi="ar"/>
              </w:rPr>
              <w:t>0</w:t>
            </w:r>
            <w:r>
              <w:rPr>
                <w:rFonts w:cs="宋体" w:hint="eastAsia"/>
                <w:szCs w:val="21"/>
                <w:lang w:bidi="ar"/>
              </w:rPr>
              <w:t>”，点击查询按钮</w:t>
            </w:r>
          </w:p>
          <w:p w:rsidR="00881111" w:rsidRDefault="00921388">
            <w:pPr>
              <w:numPr>
                <w:ilvl w:val="0"/>
                <w:numId w:val="9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清空姓名栏，在</w:t>
            </w:r>
            <w:proofErr w:type="gramStart"/>
            <w:r>
              <w:rPr>
                <w:rFonts w:cs="宋体" w:hint="eastAsia"/>
                <w:szCs w:val="21"/>
                <w:lang w:bidi="ar"/>
              </w:rPr>
              <w:t>手机号栏输入</w:t>
            </w:r>
            <w:proofErr w:type="gramEnd"/>
            <w:r>
              <w:rPr>
                <w:szCs w:val="21"/>
                <w:lang w:bidi="ar"/>
              </w:rPr>
              <w:t>15176151617</w:t>
            </w:r>
            <w:r>
              <w:rPr>
                <w:rFonts w:cs="宋体" w:hint="eastAsia"/>
                <w:szCs w:val="21"/>
                <w:lang w:bidi="ar"/>
              </w:rPr>
              <w:t>，点击查询按钮</w:t>
            </w:r>
          </w:p>
          <w:p w:rsidR="00881111" w:rsidRDefault="00921388">
            <w:pPr>
              <w:numPr>
                <w:ilvl w:val="0"/>
                <w:numId w:val="9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清</w:t>
            </w:r>
            <w:proofErr w:type="gramStart"/>
            <w:r>
              <w:rPr>
                <w:rFonts w:cs="宋体" w:hint="eastAsia"/>
                <w:szCs w:val="21"/>
                <w:lang w:bidi="ar"/>
              </w:rPr>
              <w:t>空手机栏</w:t>
            </w:r>
            <w:proofErr w:type="gramEnd"/>
            <w:r>
              <w:rPr>
                <w:rFonts w:cs="宋体" w:hint="eastAsia"/>
                <w:szCs w:val="21"/>
                <w:lang w:bidi="ar"/>
              </w:rPr>
              <w:t>，在起始日期选择</w:t>
            </w:r>
            <w:r>
              <w:rPr>
                <w:szCs w:val="21"/>
                <w:lang w:bidi="ar"/>
              </w:rPr>
              <w:t>2019-12-01</w:t>
            </w:r>
            <w:r>
              <w:rPr>
                <w:rFonts w:cs="宋体" w:hint="eastAsia"/>
                <w:szCs w:val="21"/>
                <w:lang w:bidi="ar"/>
              </w:rPr>
              <w:t>，在结束日期选择</w:t>
            </w:r>
            <w:r>
              <w:rPr>
                <w:szCs w:val="21"/>
                <w:lang w:bidi="ar"/>
              </w:rPr>
              <w:t>2019-12-31</w:t>
            </w:r>
            <w:r>
              <w:rPr>
                <w:rFonts w:cs="宋体" w:hint="eastAsia"/>
                <w:szCs w:val="21"/>
                <w:lang w:bidi="ar"/>
              </w:rPr>
              <w:t>。点击查询按钮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XTCS_SOFT2_B09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【清空查询条件】按钮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点击【清空查询条件】按钮，所有的查询条件都会被清除，</w:t>
            </w:r>
            <w:r>
              <w:rPr>
                <w:kern w:val="0"/>
                <w:szCs w:val="21"/>
              </w:rPr>
              <w:t>SOFT2_B01</w:t>
            </w:r>
            <w:r>
              <w:rPr>
                <w:rFonts w:cs="宋体" w:hint="eastAsia"/>
                <w:kern w:val="0"/>
                <w:szCs w:val="21"/>
              </w:rPr>
              <w:t>区域显示的记录条目不受查询条件限制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点击【清空查询】按钮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XTCS_SOFT2_B10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【刷新】按钮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点击该按钮，可按照当前查询条件，再查询一次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点击【刷新】按钮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1562100" cy="523875"/>
                  <wp:effectExtent l="0" t="0" r="0" b="9525"/>
                  <wp:docPr id="1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XTCS_SOFT2_B11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【设置】按钮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点击该按钮，弹出默认设置对话框，除了执行</w:t>
            </w:r>
            <w:r>
              <w:rPr>
                <w:szCs w:val="21"/>
                <w:lang w:bidi="ar"/>
              </w:rPr>
              <w:t xml:space="preserve">7.1.27 </w:t>
            </w:r>
            <w:r>
              <w:rPr>
                <w:rFonts w:cs="宋体" w:hint="eastAsia"/>
                <w:szCs w:val="21"/>
                <w:lang w:bidi="ar"/>
              </w:rPr>
              <w:t>参数设置功能标准外，还有设置文件保存目录的功能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numPr>
                <w:ilvl w:val="0"/>
                <w:numId w:val="96"/>
              </w:num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点击【设置】按钮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1514475" cy="5334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11" w:rsidRDefault="00921388">
            <w:pPr>
              <w:numPr>
                <w:ilvl w:val="0"/>
                <w:numId w:val="96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点击【选择文件…】</w:t>
            </w:r>
          </w:p>
          <w:p w:rsidR="00881111" w:rsidRDefault="00921388">
            <w:pPr>
              <w:spacing w:line="276" w:lineRule="auto"/>
            </w:pPr>
            <w:r>
              <w:rPr>
                <w:noProof/>
                <w:lang w:bidi="ar"/>
              </w:rPr>
              <w:drawing>
                <wp:inline distT="0" distB="0" distL="114300" distR="114300">
                  <wp:extent cx="962025" cy="371475"/>
                  <wp:effectExtent l="0" t="0" r="9525" b="9525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lang w:bidi="ar"/>
              </w:rPr>
              <w:t>，选择数据保存路径</w:t>
            </w:r>
          </w:p>
          <w:p w:rsidR="00881111" w:rsidRDefault="00921388">
            <w:pPr>
              <w:numPr>
                <w:ilvl w:val="0"/>
                <w:numId w:val="96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点击【心律失常】，执行《需求分析》</w:t>
            </w:r>
            <w:r>
              <w:rPr>
                <w:lang w:bidi="ar"/>
              </w:rPr>
              <w:t>7.1.27</w:t>
            </w:r>
            <w:r>
              <w:rPr>
                <w:rFonts w:cs="宋体" w:hint="eastAsia"/>
                <w:lang w:bidi="ar"/>
              </w:rPr>
              <w:t>功能</w:t>
            </w:r>
          </w:p>
          <w:p w:rsidR="00881111" w:rsidRDefault="00921388">
            <w:pPr>
              <w:numPr>
                <w:ilvl w:val="0"/>
                <w:numId w:val="96"/>
              </w:numPr>
              <w:spacing w:line="276" w:lineRule="auto"/>
            </w:pPr>
            <w:r>
              <w:rPr>
                <w:rFonts w:cs="宋体" w:hint="eastAsia"/>
                <w:lang w:bidi="ar"/>
              </w:rPr>
              <w:t>点击【确定】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XTCS_SOFT2_B12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下载心电文件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numPr>
                <w:ilvl w:val="0"/>
                <w:numId w:val="97"/>
              </w:numPr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鼠标左键点击想要下载的记录条目的【点击下载】按钮，下载心电文件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97"/>
              </w:numPr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或者鼠标右键点击想要下载的记录条目，弹出【下载</w:t>
            </w:r>
            <w:r>
              <w:rPr>
                <w:szCs w:val="21"/>
              </w:rPr>
              <w:t>_</w:t>
            </w:r>
            <w:r>
              <w:rPr>
                <w:rFonts w:cs="宋体" w:hint="eastAsia"/>
                <w:szCs w:val="21"/>
              </w:rPr>
              <w:t>心电文件】按钮，点击下载心电文件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>XTCS_SOFT1_AD01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XTCS_SOFT2_B13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上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传分析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鼠标右键点击想要上</w:t>
            </w:r>
            <w:proofErr w:type="gramStart"/>
            <w:r>
              <w:rPr>
                <w:rFonts w:cs="宋体" w:hint="eastAsia"/>
                <w:szCs w:val="21"/>
              </w:rPr>
              <w:t>传分析</w:t>
            </w:r>
            <w:proofErr w:type="gramEnd"/>
            <w:r>
              <w:rPr>
                <w:rFonts w:cs="宋体" w:hint="eastAsia"/>
                <w:szCs w:val="21"/>
              </w:rPr>
              <w:t>文件的记录条目，弹出【上传</w:t>
            </w:r>
            <w:r>
              <w:rPr>
                <w:szCs w:val="21"/>
              </w:rPr>
              <w:t>_</w:t>
            </w:r>
            <w:r>
              <w:rPr>
                <w:rFonts w:cs="宋体" w:hint="eastAsia"/>
                <w:szCs w:val="21"/>
              </w:rPr>
              <w:t>分析文件】按钮，点击，上</w:t>
            </w:r>
            <w:proofErr w:type="gramStart"/>
            <w:r>
              <w:rPr>
                <w:rFonts w:cs="宋体" w:hint="eastAsia"/>
                <w:szCs w:val="21"/>
              </w:rPr>
              <w:t>传分析</w:t>
            </w:r>
            <w:proofErr w:type="gramEnd"/>
            <w:r>
              <w:rPr>
                <w:rFonts w:cs="宋体" w:hint="eastAsia"/>
                <w:szCs w:val="21"/>
              </w:rPr>
              <w:t>文件。如果没有弹出，则说明本地还没有分析文件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>XTCS_SOFT1_Z01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XTCS_SOFT2_B14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下载分析文件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鼠标右键点击想要下载分析文件的记录条目，弹出【下载</w:t>
            </w:r>
            <w:r>
              <w:rPr>
                <w:szCs w:val="21"/>
              </w:rPr>
              <w:t>_</w:t>
            </w:r>
            <w:r>
              <w:rPr>
                <w:rFonts w:cs="宋体" w:hint="eastAsia"/>
                <w:szCs w:val="21"/>
              </w:rPr>
              <w:t>分析文件】按钮，点击，下载分析文件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>XTCS_SOFT1_AD02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XTCS_SOFT2_B15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选择数据文件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鼠标左键点击想要手动选择数据文件的条目的【选择数据文件】按钮。弹出选择文件夹弹窗，选择数据条目所在的文件夹，点击确定修改成功。取消则不修改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98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点击【选择数据文件】按钮</w:t>
            </w:r>
          </w:p>
          <w:p w:rsidR="00881111" w:rsidRDefault="00921388">
            <w:pPr>
              <w:numPr>
                <w:ilvl w:val="0"/>
                <w:numId w:val="98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选择数据文件夹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9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XTCS_SOFT2_B16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双击记录行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numPr>
                <w:ilvl w:val="0"/>
                <w:numId w:val="99"/>
              </w:numPr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如果还没有下载心电文件或指定数据文件夹，则提示“未指定数据文件夹，请下载文件或指定数据文件夹”</w:t>
            </w:r>
          </w:p>
          <w:p w:rsidR="00881111" w:rsidRDefault="00921388">
            <w:pPr>
              <w:pStyle w:val="msolistparagraph0"/>
              <w:widowControl/>
              <w:numPr>
                <w:ilvl w:val="0"/>
                <w:numId w:val="99"/>
              </w:numPr>
              <w:ind w:firstLineChars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如果已下载心电文件或指定数据文件夹，但没有分析过，则提示“患者分析结果数据不存在，是否重新分析”。点击确定重新分析，完成后自动进入辅助分析界面。取消则不进行分析，不进入辅助分析界面</w:t>
            </w:r>
          </w:p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如果已经分析过，则直接进入辅助分析界面</w:t>
            </w:r>
          </w:p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（</w:t>
            </w:r>
            <w:r>
              <w:rPr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）当加载的</w:t>
            </w:r>
            <w:proofErr w:type="spellStart"/>
            <w:r>
              <w:rPr>
                <w:szCs w:val="21"/>
              </w:rPr>
              <w:t>ecg</w:t>
            </w:r>
            <w:proofErr w:type="spellEnd"/>
            <w:r>
              <w:rPr>
                <w:rFonts w:cs="宋体" w:hint="eastAsia"/>
                <w:szCs w:val="21"/>
              </w:rPr>
              <w:t>文件为空时，弹出“加载</w:t>
            </w:r>
            <w:proofErr w:type="spellStart"/>
            <w:r>
              <w:rPr>
                <w:szCs w:val="21"/>
              </w:rPr>
              <w:t>ecg</w:t>
            </w:r>
            <w:proofErr w:type="spellEnd"/>
            <w:r>
              <w:rPr>
                <w:rFonts w:cs="宋体" w:hint="eastAsia"/>
                <w:szCs w:val="21"/>
              </w:rPr>
              <w:t>文件为空”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1</w:t>
            </w:r>
            <w:r>
              <w:rPr>
                <w:rFonts w:cs="宋体" w:hint="eastAsia"/>
                <w:lang w:bidi="ar"/>
              </w:rPr>
              <w:t>）找一条没有下载的心电记录，双击该行记录</w:t>
            </w:r>
          </w:p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2</w:t>
            </w:r>
            <w:r>
              <w:rPr>
                <w:rFonts w:cs="宋体" w:hint="eastAsia"/>
                <w:lang w:bidi="ar"/>
              </w:rPr>
              <w:t>）找一条已经下载，但是还没有分析的记录，双击该记录行</w:t>
            </w:r>
          </w:p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3</w:t>
            </w:r>
            <w:r>
              <w:rPr>
                <w:rFonts w:cs="宋体" w:hint="eastAsia"/>
                <w:lang w:bidi="ar"/>
              </w:rPr>
              <w:t>）构造一个空的</w:t>
            </w:r>
            <w:proofErr w:type="spellStart"/>
            <w:r>
              <w:rPr>
                <w:lang w:bidi="ar"/>
              </w:rPr>
              <w:t>ecg</w:t>
            </w:r>
            <w:proofErr w:type="spellEnd"/>
            <w:r>
              <w:rPr>
                <w:rFonts w:cs="宋体" w:hint="eastAsia"/>
                <w:lang w:bidi="ar"/>
              </w:rPr>
              <w:t>文件，并指定记录文件位置</w:t>
            </w:r>
            <w:proofErr w:type="gramStart"/>
            <w:r>
              <w:rPr>
                <w:rFonts w:cs="宋体" w:hint="eastAsia"/>
                <w:lang w:bidi="ar"/>
              </w:rPr>
              <w:t>到该空</w:t>
            </w:r>
            <w:proofErr w:type="spellStart"/>
            <w:proofErr w:type="gramEnd"/>
            <w:r>
              <w:rPr>
                <w:lang w:bidi="ar"/>
              </w:rPr>
              <w:t>ecg</w:t>
            </w:r>
            <w:proofErr w:type="spellEnd"/>
            <w:r>
              <w:rPr>
                <w:rFonts w:cs="宋体" w:hint="eastAsia"/>
                <w:lang w:bidi="ar"/>
              </w:rPr>
              <w:t>，双击该记录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8.3.3 </w:t>
      </w:r>
      <w:r>
        <w:rPr>
          <w:rFonts w:cs="宋体" w:hint="eastAsia"/>
          <w:sz w:val="24"/>
          <w:lang w:bidi="ar"/>
        </w:rPr>
        <w:t>辅助分析主控程序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XTCS_SOFT2_C01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主控程序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jc w:val="left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控制各辅助分析功能的调度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点击【患者信息】按钮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点击【编辑模板】按钮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点击【事件统计】按钮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lastRenderedPageBreak/>
              <w:t>点击【片段图编辑】按钮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点击【页扫描】按钮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点击【房颤】按钮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ST</w:t>
            </w:r>
            <w:r>
              <w:rPr>
                <w:rFonts w:cs="宋体" w:hint="eastAsia"/>
                <w:szCs w:val="21"/>
                <w:lang w:bidi="ar"/>
              </w:rPr>
              <w:t>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</w:t>
            </w:r>
            <w:r>
              <w:rPr>
                <w:szCs w:val="21"/>
                <w:lang w:bidi="ar"/>
              </w:rPr>
              <w:t>HRV</w:t>
            </w:r>
            <w:r>
              <w:rPr>
                <w:rFonts w:cs="宋体" w:hint="eastAsia"/>
                <w:szCs w:val="21"/>
                <w:lang w:bidi="ar"/>
              </w:rPr>
              <w:t>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点击【直方图】按钮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点击【报告编辑】按钮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点击【生成报告】按钮</w:t>
            </w:r>
          </w:p>
          <w:p w:rsidR="00881111" w:rsidRDefault="00921388">
            <w:pPr>
              <w:numPr>
                <w:ilvl w:val="0"/>
                <w:numId w:val="10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点击【返回】按钮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8.3.4 </w:t>
      </w:r>
      <w:r>
        <w:rPr>
          <w:rFonts w:cs="宋体" w:hint="eastAsia"/>
          <w:sz w:val="24"/>
          <w:lang w:bidi="ar"/>
        </w:rPr>
        <w:t>返回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XTCS_SOFT2_D01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保存分析结果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可正确保存医生的分析结果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0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0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修改任意心搏类型</w:t>
            </w:r>
          </w:p>
          <w:p w:rsidR="00881111" w:rsidRDefault="00921388">
            <w:pPr>
              <w:numPr>
                <w:ilvl w:val="0"/>
                <w:numId w:val="103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点击【关闭】按钮</w:t>
            </w:r>
          </w:p>
          <w:p w:rsidR="00881111" w:rsidRDefault="00921388">
            <w:pPr>
              <w:numPr>
                <w:ilvl w:val="0"/>
                <w:numId w:val="103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XTCS_SOFT2_D02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关闭辅助分析界面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可关闭辅助分析界面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04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04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点击【关闭】按钮</w:t>
            </w:r>
          </w:p>
          <w:p w:rsidR="00881111" w:rsidRDefault="00881111">
            <w:pPr>
              <w:spacing w:line="276" w:lineRule="auto"/>
              <w:rPr>
                <w:szCs w:val="21"/>
              </w:rPr>
            </w:pP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XTCS_SOFT2_D03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返回记录列表界面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可返回记录列表界面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numPr>
                <w:ilvl w:val="0"/>
                <w:numId w:val="10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0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点击【返回】按钮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8.3.5 </w:t>
      </w:r>
      <w:r>
        <w:rPr>
          <w:rFonts w:cs="宋体" w:hint="eastAsia"/>
          <w:sz w:val="24"/>
          <w:lang w:bidi="ar"/>
        </w:rPr>
        <w:t>患者信息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XTCS_SOFT2_E01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查看患者基本信息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姓名、性别、生日、身高、体重、手机号、个人病史等内容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0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0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点击【患者信息】按钮</w:t>
            </w:r>
          </w:p>
          <w:p w:rsidR="00881111" w:rsidRDefault="00921388">
            <w:pPr>
              <w:numPr>
                <w:ilvl w:val="0"/>
                <w:numId w:val="107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查看是否有“姓名、性</w:t>
            </w:r>
            <w:r>
              <w:rPr>
                <w:rFonts w:cs="宋体" w:hint="eastAsia"/>
                <w:szCs w:val="21"/>
                <w:lang w:bidi="ar"/>
              </w:rPr>
              <w:lastRenderedPageBreak/>
              <w:t>别、生日、身高、体重、手机号、个人病史”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XTCS_SOFT2_E02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查看该记录基本信息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开始日期、开始时间、记录器编号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延续上一步骤，查看该界面是否有“开始时间、结束时间、记录器编号”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XTCS_SOFT2_E03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分析参数设置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7.1.27 </w:t>
            </w:r>
            <w:r>
              <w:rPr>
                <w:rFonts w:cs="宋体" w:hint="eastAsia"/>
                <w:szCs w:val="21"/>
              </w:rPr>
              <w:t>参数设置功能标准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执行《系统测试方案》</w:t>
            </w:r>
            <w:r>
              <w:rPr>
                <w:szCs w:val="21"/>
                <w:lang w:bidi="ar"/>
              </w:rPr>
              <w:t>8.2.27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XTCS_SOFT2_E04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重新分析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重新进行辅助分析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执行《系统测试方案》</w:t>
            </w:r>
            <w:r>
              <w:rPr>
                <w:szCs w:val="21"/>
                <w:lang w:bidi="ar"/>
              </w:rPr>
              <w:t>8.2.31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8.3.6 </w:t>
      </w:r>
      <w:r>
        <w:rPr>
          <w:rFonts w:cs="宋体" w:hint="eastAsia"/>
          <w:sz w:val="24"/>
          <w:lang w:bidi="ar"/>
        </w:rPr>
        <w:t>编辑模板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XTCS_SOFT2_F01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心搏类型分类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7.1.2 </w:t>
            </w:r>
            <w:r>
              <w:rPr>
                <w:rFonts w:cs="宋体" w:hint="eastAsia"/>
                <w:szCs w:val="21"/>
              </w:rPr>
              <w:t>模板分类功能标准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XTCS_SOFT2_F02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模板详细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7.1.3 </w:t>
            </w:r>
            <w:r>
              <w:rPr>
                <w:rFonts w:cs="宋体" w:hint="eastAsia"/>
                <w:szCs w:val="21"/>
              </w:rPr>
              <w:t>模板详细标准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8.2.3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XTCS_SOFT2_F03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proofErr w:type="spellStart"/>
            <w:r>
              <w:rPr>
                <w:kern w:val="0"/>
                <w:szCs w:val="21"/>
                <w:lang w:bidi="ar"/>
              </w:rPr>
              <w:t>Demix</w:t>
            </w:r>
            <w:proofErr w:type="spell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7.1.4 </w:t>
            </w:r>
            <w:proofErr w:type="spellStart"/>
            <w:r>
              <w:rPr>
                <w:szCs w:val="21"/>
              </w:rPr>
              <w:t>Demix</w:t>
            </w:r>
            <w:proofErr w:type="spellEnd"/>
            <w:r>
              <w:rPr>
                <w:rFonts w:cs="宋体" w:hint="eastAsia"/>
                <w:szCs w:val="21"/>
              </w:rPr>
              <w:t>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8.2.4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XTCS_SOFT2_F04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散点图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7.1.5 </w:t>
            </w:r>
            <w:r>
              <w:rPr>
                <w:rFonts w:cs="宋体" w:hint="eastAsia"/>
                <w:szCs w:val="21"/>
              </w:rPr>
              <w:t>散点图功能标准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8.2.5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XTCS_SOFT2_F05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通用模板编辑窗口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8.3.7 </w:t>
      </w:r>
      <w:r>
        <w:rPr>
          <w:rFonts w:cs="宋体" w:hint="eastAsia"/>
          <w:sz w:val="24"/>
          <w:lang w:bidi="ar"/>
        </w:rPr>
        <w:t>事件统计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XTCS_SOFT2_G01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事件统计与显示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7.1.6 </w:t>
            </w:r>
            <w:r>
              <w:rPr>
                <w:rFonts w:cs="宋体" w:hint="eastAsia"/>
                <w:szCs w:val="21"/>
              </w:rPr>
              <w:t>事件统计与显示功能标准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8.2.6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XTCS_SOFT2_G02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全程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心率图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7.1.7 </w:t>
            </w:r>
            <w:r>
              <w:rPr>
                <w:rFonts w:cs="宋体" w:hint="eastAsia"/>
                <w:szCs w:val="21"/>
              </w:rPr>
              <w:t>全程心率展示功能标准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8.2.7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XTCS_SOFT2_G03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通用模板编辑窗口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0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XTCS_SOFT2_G04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参数设置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7.1.27 </w:t>
            </w:r>
            <w:r>
              <w:rPr>
                <w:rFonts w:cs="宋体" w:hint="eastAsia"/>
                <w:szCs w:val="21"/>
              </w:rPr>
              <w:t>参数设置功能标准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8.2.27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8.3.8 </w:t>
      </w:r>
      <w:r>
        <w:rPr>
          <w:rFonts w:cs="宋体" w:hint="eastAsia"/>
          <w:sz w:val="24"/>
          <w:lang w:bidi="ar"/>
        </w:rPr>
        <w:t>片段图编辑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XTCS_SOFT2_H01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片段图总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览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和编辑功能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7.1.8 </w:t>
            </w:r>
            <w:r>
              <w:rPr>
                <w:rFonts w:cs="宋体" w:hint="eastAsia"/>
                <w:szCs w:val="21"/>
              </w:rPr>
              <w:t>片段图总</w:t>
            </w:r>
            <w:proofErr w:type="gramStart"/>
            <w:r>
              <w:rPr>
                <w:rFonts w:cs="宋体" w:hint="eastAsia"/>
                <w:szCs w:val="21"/>
              </w:rPr>
              <w:t>览</w:t>
            </w:r>
            <w:proofErr w:type="gramEnd"/>
            <w:r>
              <w:rPr>
                <w:rFonts w:cs="宋体" w:hint="eastAsia"/>
                <w:szCs w:val="21"/>
              </w:rPr>
              <w:t>和编辑功能标准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8.2.8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XTCS_SOFT2_H02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通用模板编辑窗口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8.3.9 </w:t>
      </w:r>
      <w:r>
        <w:rPr>
          <w:rFonts w:cs="宋体" w:hint="eastAsia"/>
          <w:sz w:val="24"/>
          <w:lang w:bidi="ar"/>
        </w:rPr>
        <w:t>页扫描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XTCS_SOFT2_I01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页扫描区域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7.1.9 </w:t>
            </w:r>
            <w:r>
              <w:rPr>
                <w:rFonts w:cs="宋体" w:hint="eastAsia"/>
                <w:szCs w:val="21"/>
              </w:rPr>
              <w:t>页扫描功能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8.2.9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XTCS_SOFT2_I02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通用模板编辑窗口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XTCS_SOFT2_I03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全程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心率图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7.1.7 </w:t>
            </w:r>
            <w:r>
              <w:rPr>
                <w:rFonts w:cs="宋体" w:hint="eastAsia"/>
                <w:szCs w:val="21"/>
              </w:rPr>
              <w:t>全程心率展示功能标准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8.2.7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8.3.10 </w:t>
      </w:r>
      <w:r>
        <w:rPr>
          <w:rFonts w:cs="宋体" w:hint="eastAsia"/>
          <w:sz w:val="24"/>
          <w:lang w:bidi="ar"/>
        </w:rPr>
        <w:t>房颤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XTCS_SOFT2_J01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密度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图区域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7.1.10 </w:t>
            </w:r>
            <w:r>
              <w:rPr>
                <w:rFonts w:cs="宋体" w:hint="eastAsia"/>
                <w:szCs w:val="21"/>
              </w:rPr>
              <w:t>密度</w:t>
            </w:r>
            <w:proofErr w:type="gramStart"/>
            <w:r>
              <w:rPr>
                <w:rFonts w:cs="宋体" w:hint="eastAsia"/>
                <w:szCs w:val="21"/>
              </w:rPr>
              <w:t>图功能</w:t>
            </w:r>
            <w:proofErr w:type="gramEnd"/>
            <w:r>
              <w:rPr>
                <w:rFonts w:cs="宋体" w:hint="eastAsia"/>
                <w:szCs w:val="21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8.2.10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XTCS_SOFT2_J02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时间</w:t>
            </w:r>
            <w:r>
              <w:rPr>
                <w:kern w:val="0"/>
                <w:szCs w:val="21"/>
                <w:lang w:bidi="ar"/>
              </w:rPr>
              <w:t>-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间期散点图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对每一个心搏对应时间和间期画点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8.2.11</w:t>
            </w:r>
            <w:r>
              <w:rPr>
                <w:rFonts w:cs="宋体" w:hint="eastAsia"/>
                <w:szCs w:val="21"/>
                <w:lang w:bidi="ar"/>
              </w:rPr>
              <w:t>的</w:t>
            </w:r>
            <w:r>
              <w:rPr>
                <w:kern w:val="0"/>
                <w:szCs w:val="21"/>
                <w:lang w:bidi="ar"/>
              </w:rPr>
              <w:t>XTCS_SOFT1_K01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XTCS_SOFT2_J03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定位功能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根据</w:t>
            </w:r>
            <w:r>
              <w:rPr>
                <w:szCs w:val="21"/>
              </w:rPr>
              <w:t>24</w:t>
            </w:r>
            <w:r>
              <w:rPr>
                <w:rFonts w:cs="宋体" w:hint="eastAsia"/>
                <w:szCs w:val="21"/>
              </w:rPr>
              <w:t>小时密度图和时间</w:t>
            </w:r>
            <w:r>
              <w:rPr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间期散点图，可以定位</w:t>
            </w:r>
            <w:r>
              <w:rPr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小时或者</w:t>
            </w:r>
            <w:r>
              <w:rPr>
                <w:szCs w:val="21"/>
              </w:rPr>
              <w:t>5</w:t>
            </w:r>
            <w:r>
              <w:rPr>
                <w:rFonts w:cs="宋体" w:hint="eastAsia"/>
                <w:szCs w:val="21"/>
              </w:rPr>
              <w:t>分钟对应的时间</w:t>
            </w:r>
            <w:r>
              <w:rPr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间期曲线图和时间</w:t>
            </w:r>
            <w:r>
              <w:rPr>
                <w:szCs w:val="21"/>
              </w:rPr>
              <w:t>-</w:t>
            </w:r>
            <w:r>
              <w:rPr>
                <w:rFonts w:cs="宋体" w:hint="eastAsia"/>
                <w:szCs w:val="21"/>
              </w:rPr>
              <w:t>间期散点图，并可以根据这四个图定位到</w:t>
            </w:r>
            <w:r>
              <w:rPr>
                <w:szCs w:val="21"/>
              </w:rPr>
              <w:t>12</w:t>
            </w:r>
            <w:r>
              <w:rPr>
                <w:rFonts w:cs="宋体" w:hint="eastAsia"/>
                <w:szCs w:val="21"/>
              </w:rPr>
              <w:t>导联界面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13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8.2.10</w:t>
            </w:r>
            <w:r>
              <w:rPr>
                <w:rFonts w:cs="宋体" w:hint="eastAsia"/>
                <w:szCs w:val="21"/>
                <w:lang w:bidi="ar"/>
              </w:rPr>
              <w:t>的</w:t>
            </w:r>
            <w:r>
              <w:rPr>
                <w:kern w:val="0"/>
                <w:szCs w:val="21"/>
                <w:lang w:bidi="ar"/>
              </w:rPr>
              <w:t>XTCS_SOFT1_J03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13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8.2.11</w:t>
            </w:r>
            <w:r>
              <w:rPr>
                <w:rFonts w:cs="宋体" w:hint="eastAsia"/>
                <w:szCs w:val="21"/>
                <w:lang w:bidi="ar"/>
              </w:rPr>
              <w:t>的</w:t>
            </w:r>
            <w:r>
              <w:rPr>
                <w:kern w:val="0"/>
                <w:szCs w:val="21"/>
                <w:lang w:bidi="ar"/>
              </w:rPr>
              <w:t>XTCS_SOFT1_K03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XTCS_SOFT2_J04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检测房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颤功能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</w:t>
            </w:r>
            <w:proofErr w:type="gramStart"/>
            <w:r>
              <w:rPr>
                <w:rFonts w:cs="宋体" w:hint="eastAsia"/>
                <w:szCs w:val="21"/>
              </w:rPr>
              <w:t>点击房</w:t>
            </w:r>
            <w:proofErr w:type="gramEnd"/>
            <w:r>
              <w:rPr>
                <w:rFonts w:cs="宋体" w:hint="eastAsia"/>
                <w:szCs w:val="21"/>
              </w:rPr>
              <w:t>颤检测按钮，进行自动分析房颤事件，并以列表形式显示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bCs/>
                <w:sz w:val="24"/>
                <w:lang w:bidi="ar"/>
              </w:rPr>
              <w:t>8.2.13</w:t>
            </w:r>
            <w:r>
              <w:rPr>
                <w:rFonts w:cs="宋体" w:hint="eastAsia"/>
                <w:bCs/>
                <w:sz w:val="24"/>
                <w:lang w:bidi="ar"/>
              </w:rPr>
              <w:t>的</w:t>
            </w:r>
            <w:r>
              <w:rPr>
                <w:kern w:val="0"/>
                <w:szCs w:val="21"/>
                <w:lang w:bidi="ar"/>
              </w:rPr>
              <w:t>XTCS_SOFT1_M01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XTCS_SOFT2_J05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清除自动检测出来的房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颤事件</w:t>
            </w:r>
            <w:proofErr w:type="gramEnd"/>
            <w:r>
              <w:rPr>
                <w:rFonts w:cs="宋体" w:hint="eastAsia"/>
                <w:kern w:val="0"/>
                <w:szCs w:val="21"/>
                <w:lang w:bidi="ar"/>
              </w:rPr>
              <w:t>功能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通过点击清除检测按钮，将自动分析出来的房</w:t>
            </w:r>
            <w:proofErr w:type="gramStart"/>
            <w:r>
              <w:rPr>
                <w:rFonts w:cs="宋体" w:hint="eastAsia"/>
                <w:szCs w:val="21"/>
              </w:rPr>
              <w:t>颤事件</w:t>
            </w:r>
            <w:proofErr w:type="gramEnd"/>
            <w:r>
              <w:rPr>
                <w:rFonts w:cs="宋体" w:hint="eastAsia"/>
                <w:szCs w:val="21"/>
              </w:rPr>
              <w:t>清除，恢复检测之前的状态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bCs/>
                <w:sz w:val="24"/>
                <w:lang w:bidi="ar"/>
              </w:rPr>
              <w:t>8.2.13</w:t>
            </w:r>
            <w:r>
              <w:rPr>
                <w:rFonts w:cs="宋体" w:hint="eastAsia"/>
                <w:bCs/>
                <w:sz w:val="24"/>
                <w:lang w:bidi="ar"/>
              </w:rPr>
              <w:t>的</w:t>
            </w:r>
            <w:r>
              <w:rPr>
                <w:kern w:val="0"/>
                <w:szCs w:val="21"/>
                <w:lang w:bidi="ar"/>
              </w:rPr>
              <w:t>XTCS_SOFT1_M04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XTCS_SOFT2_J06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清除一条自动检测出来的房颤检测记录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选中一条记录，点击删除该事件按钮，如果是自动检测出来的事件，则清除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）选中一条房颤记录，鼠标右键点击；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2</w:t>
            </w:r>
            <w:r>
              <w:rPr>
                <w:rFonts w:cs="宋体" w:hint="eastAsia"/>
                <w:szCs w:val="21"/>
                <w:lang w:bidi="ar"/>
              </w:rPr>
              <w:t>）点击【删除该事件】按钮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XTCS_SOFT2_J07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通用模板编辑窗口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>8.3.11 ST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XTCS_SOFT2_K01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全程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心率图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7.1.7 </w:t>
            </w:r>
            <w:r>
              <w:rPr>
                <w:rFonts w:cs="宋体" w:hint="eastAsia"/>
                <w:szCs w:val="21"/>
              </w:rPr>
              <w:t>全程心率展示功能标准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8.2.7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XTCS_SOFT2_K02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全程</w:t>
            </w:r>
            <w:r>
              <w:rPr>
                <w:kern w:val="0"/>
                <w:szCs w:val="21"/>
                <w:lang w:bidi="ar"/>
              </w:rPr>
              <w:t>12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导联</w:t>
            </w:r>
            <w:r>
              <w:rPr>
                <w:kern w:val="0"/>
                <w:szCs w:val="21"/>
                <w:lang w:bidi="ar"/>
              </w:rPr>
              <w:t>ST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功能区域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“</w:t>
            </w:r>
            <w:r>
              <w:rPr>
                <w:szCs w:val="21"/>
              </w:rPr>
              <w:t xml:space="preserve">7.1.15 </w:t>
            </w:r>
            <w:r>
              <w:rPr>
                <w:rFonts w:cs="宋体" w:hint="eastAsia"/>
                <w:szCs w:val="21"/>
              </w:rPr>
              <w:t>全程</w:t>
            </w:r>
            <w:r>
              <w:rPr>
                <w:szCs w:val="21"/>
              </w:rPr>
              <w:t>12</w:t>
            </w:r>
            <w:r>
              <w:rPr>
                <w:rFonts w:cs="宋体" w:hint="eastAsia"/>
                <w:szCs w:val="21"/>
              </w:rPr>
              <w:t>导联分钟计</w:t>
            </w:r>
            <w:r>
              <w:rPr>
                <w:szCs w:val="21"/>
              </w:rPr>
              <w:t>ST</w:t>
            </w:r>
            <w:r>
              <w:rPr>
                <w:rFonts w:cs="宋体" w:hint="eastAsia"/>
                <w:szCs w:val="21"/>
              </w:rPr>
              <w:t>段展示”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8.2.15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4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XTCS_SOFT2_K03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通用模板编辑窗口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</w:tbl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>8.3.12 HRV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XTCS_SOFT2_L01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时域分析界面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 xml:space="preserve"> 7.1.16 HRV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时域分析功能</w:t>
            </w:r>
            <w:r>
              <w:rPr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8.2.16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XTCS_SOFT2_L02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频域分析界面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 xml:space="preserve"> 7.1.17 HRV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频域分析功能</w:t>
            </w:r>
            <w:r>
              <w:rPr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8.2.17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5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XTCS_SOFT2_L03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非线性分析界面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执行</w:t>
            </w:r>
            <w:r>
              <w:rPr>
                <w:kern w:val="0"/>
                <w:szCs w:val="21"/>
                <w:lang w:bidi="ar"/>
              </w:rPr>
              <w:t xml:space="preserve"> 7.1.18 HRV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非线性分析功能</w:t>
            </w:r>
            <w:r>
              <w:rPr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8.2.18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8.3.13 </w:t>
      </w:r>
      <w:r>
        <w:rPr>
          <w:rFonts w:cs="宋体" w:hint="eastAsia"/>
          <w:sz w:val="24"/>
          <w:lang w:bidi="ar"/>
        </w:rPr>
        <w:t>直方图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XTCS_SOFT2_M01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直方图功能区域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szCs w:val="21"/>
                <w:lang w:bidi="ar"/>
              </w:rPr>
              <w:t xml:space="preserve"> 7.1.19 </w:t>
            </w:r>
            <w:r>
              <w:rPr>
                <w:rFonts w:cs="宋体" w:hint="eastAsia"/>
                <w:szCs w:val="21"/>
                <w:lang w:bidi="ar"/>
              </w:rPr>
              <w:t>直方图功能</w:t>
            </w:r>
            <w:r>
              <w:rPr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szCs w:val="21"/>
                <w:lang w:bidi="ar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8.2.19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XTCS_SOFT2_M02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通用模板编辑窗口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7.1.1 </w:t>
            </w:r>
            <w:r>
              <w:rPr>
                <w:rFonts w:cs="宋体" w:hint="eastAsia"/>
                <w:szCs w:val="21"/>
              </w:rPr>
              <w:t>通用心电图编辑窗口标准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8.2.1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8.3.14 </w:t>
      </w:r>
      <w:r>
        <w:rPr>
          <w:rFonts w:cs="宋体" w:hint="eastAsia"/>
          <w:sz w:val="24"/>
          <w:lang w:bidi="ar"/>
        </w:rPr>
        <w:t>报告编辑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XTCS_SOFT2_N01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报告结论查看区域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 7.1.21 </w:t>
            </w:r>
            <w:r>
              <w:rPr>
                <w:rFonts w:cs="宋体" w:hint="eastAsia"/>
                <w:szCs w:val="21"/>
              </w:rPr>
              <w:t>报告结论查看功能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8.2.21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XTCS_SOFT2_N02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报告结论小时汇总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执行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7.1.22 </w:t>
            </w:r>
            <w:r>
              <w:rPr>
                <w:rFonts w:cs="宋体" w:hint="eastAsia"/>
                <w:szCs w:val="21"/>
              </w:rPr>
              <w:t>报告编辑小时统计</w:t>
            </w:r>
            <w:r>
              <w:rPr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8.2.22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8.3.15 </w:t>
      </w:r>
      <w:r>
        <w:rPr>
          <w:rFonts w:cs="宋体" w:hint="eastAsia"/>
          <w:sz w:val="24"/>
          <w:lang w:bidi="ar"/>
        </w:rPr>
        <w:t>生成报告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XTCS_SOFT2_O01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编辑模板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可以通过编辑模板按钮，重新编辑报告中的结论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8.2.23</w:t>
            </w:r>
            <w:r>
              <w:rPr>
                <w:rFonts w:cs="宋体" w:hint="eastAsia"/>
                <w:szCs w:val="21"/>
                <w:lang w:bidi="ar"/>
              </w:rPr>
              <w:t>的</w:t>
            </w:r>
            <w:r>
              <w:rPr>
                <w:szCs w:val="21"/>
                <w:lang w:bidi="ar"/>
              </w:rPr>
              <w:t>XTCS_SOFT1_W02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XTCS_SOFT2_O02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保存模板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编辑完模板之后，点击保存模板，模板才会被真正保存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8.2.23</w:t>
            </w:r>
            <w:r>
              <w:rPr>
                <w:rFonts w:cs="宋体" w:hint="eastAsia"/>
                <w:szCs w:val="21"/>
                <w:lang w:bidi="ar"/>
              </w:rPr>
              <w:t>的</w:t>
            </w:r>
            <w:r>
              <w:rPr>
                <w:szCs w:val="21"/>
                <w:lang w:bidi="ar"/>
              </w:rPr>
              <w:t>XTCS_SOFT1_W05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XTCS_SOFT2_O03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初始化模板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想要得到最原始的模板，点击初始化模板按钮，模板被初始化，点击保存按钮，模板被保存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8.2.23</w:t>
            </w:r>
            <w:r>
              <w:rPr>
                <w:rFonts w:cs="宋体" w:hint="eastAsia"/>
                <w:szCs w:val="21"/>
                <w:lang w:bidi="ar"/>
              </w:rPr>
              <w:t>的</w:t>
            </w:r>
            <w:r>
              <w:rPr>
                <w:szCs w:val="21"/>
                <w:lang w:bidi="ar"/>
              </w:rPr>
              <w:t>XTCS_SOFT1_W06</w:t>
            </w:r>
            <w:r>
              <w:rPr>
                <w:rFonts w:cs="宋体" w:hint="eastAsia"/>
                <w:szCs w:val="21"/>
                <w:lang w:bidi="ar"/>
              </w:rPr>
              <w:t>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XTCS_SOFT2_O04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取消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编辑完模板之后，发现不是想要的，可以点击取消恢复编辑之前的模样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19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执行本方案</w:t>
            </w:r>
            <w:r>
              <w:rPr>
                <w:kern w:val="0"/>
                <w:szCs w:val="21"/>
                <w:lang w:bidi="ar"/>
              </w:rPr>
              <w:t>8.2.23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的</w:t>
            </w:r>
            <w:r>
              <w:rPr>
                <w:kern w:val="0"/>
                <w:szCs w:val="21"/>
                <w:lang w:bidi="ar"/>
              </w:rPr>
              <w:t>XTCS_SOFT1_W02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19"/>
              </w:numPr>
              <w:spacing w:line="276" w:lineRule="auto"/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点击【取消】按钮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XTCS_SOFT2_O05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预览打印报告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点击预览打印按钮，可以预览报告内容，也可以打印报告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8.2.24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XTCS_SOFT2_O06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选择报告展示内容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通过选择不同的展示内容，可以控制报告中的内容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（</w:t>
            </w:r>
            <w:r>
              <w:rPr>
                <w:szCs w:val="21"/>
                <w:lang w:bidi="ar"/>
              </w:rPr>
              <w:t>1</w:t>
            </w:r>
            <w:r>
              <w:rPr>
                <w:rFonts w:cs="宋体" w:hint="eastAsia"/>
                <w:szCs w:val="21"/>
                <w:lang w:bidi="ar"/>
              </w:rPr>
              <w:t>）任意控制每一项内容的勾选</w:t>
            </w:r>
          </w:p>
          <w:p w:rsidR="00881111" w:rsidRDefault="00921388">
            <w:pPr>
              <w:spacing w:line="276" w:lineRule="auto"/>
            </w:pPr>
            <w:r>
              <w:rPr>
                <w:noProof/>
                <w:lang w:bidi="ar"/>
              </w:rPr>
              <w:drawing>
                <wp:inline distT="0" distB="0" distL="114300" distR="114300">
                  <wp:extent cx="1295400" cy="942975"/>
                  <wp:effectExtent l="0" t="0" r="0" b="9525"/>
                  <wp:docPr id="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（</w:t>
            </w:r>
            <w:r>
              <w:rPr>
                <w:lang w:bidi="ar"/>
              </w:rPr>
              <w:t>2</w:t>
            </w:r>
            <w:r>
              <w:rPr>
                <w:rFonts w:cs="宋体" w:hint="eastAsia"/>
                <w:lang w:bidi="ar"/>
              </w:rPr>
              <w:t>）点击【预览</w:t>
            </w:r>
            <w:r>
              <w:rPr>
                <w:lang w:bidi="ar"/>
              </w:rPr>
              <w:t>/</w:t>
            </w:r>
            <w:r>
              <w:rPr>
                <w:rFonts w:cs="宋体" w:hint="eastAsia"/>
                <w:lang w:bidi="ar"/>
              </w:rPr>
              <w:t>打印报告】</w:t>
            </w:r>
          </w:p>
          <w:p w:rsidR="00881111" w:rsidRDefault="00881111">
            <w:pPr>
              <w:spacing w:line="276" w:lineRule="auto"/>
            </w:pPr>
          </w:p>
          <w:p w:rsidR="00881111" w:rsidRDefault="00881111">
            <w:pPr>
              <w:spacing w:line="276" w:lineRule="auto"/>
            </w:pP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18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XTCS_SOFT2_O07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上</w:t>
            </w:r>
            <w:proofErr w:type="gramStart"/>
            <w:r>
              <w:rPr>
                <w:rFonts w:cs="宋体" w:hint="eastAsia"/>
                <w:kern w:val="0"/>
                <w:szCs w:val="21"/>
                <w:lang w:bidi="ar"/>
              </w:rPr>
              <w:t>传报告</w:t>
            </w:r>
            <w:proofErr w:type="gramEnd"/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点击上</w:t>
            </w:r>
            <w:proofErr w:type="gramStart"/>
            <w:r>
              <w:rPr>
                <w:rFonts w:cs="宋体" w:hint="eastAsia"/>
                <w:szCs w:val="21"/>
              </w:rPr>
              <w:t>传报告</w:t>
            </w:r>
            <w:proofErr w:type="gramEnd"/>
            <w:r>
              <w:rPr>
                <w:rFonts w:cs="宋体" w:hint="eastAsia"/>
                <w:szCs w:val="21"/>
              </w:rPr>
              <w:t>按钮，弹出确定上传按钮，点击确定后，可以将报告</w:t>
            </w:r>
            <w:proofErr w:type="gramStart"/>
            <w:r>
              <w:rPr>
                <w:rFonts w:cs="宋体" w:hint="eastAsia"/>
                <w:szCs w:val="21"/>
              </w:rPr>
              <w:t>上传置服务器</w:t>
            </w:r>
            <w:proofErr w:type="gramEnd"/>
            <w:r>
              <w:rPr>
                <w:rFonts w:cs="宋体" w:hint="eastAsia"/>
                <w:szCs w:val="21"/>
              </w:rPr>
              <w:t>。点击取消，不可将报告上传至服务器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执行本方案</w:t>
            </w:r>
            <w:r>
              <w:rPr>
                <w:szCs w:val="21"/>
                <w:lang w:bidi="ar"/>
              </w:rPr>
              <w:t>8.2.25</w:t>
            </w:r>
            <w:r>
              <w:rPr>
                <w:rFonts w:cs="宋体" w:hint="eastAsia"/>
                <w:szCs w:val="21"/>
                <w:lang w:bidi="ar"/>
              </w:rPr>
              <w:t>的方法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8.3.16 </w:t>
      </w:r>
      <w:proofErr w:type="gramStart"/>
      <w:r>
        <w:rPr>
          <w:rFonts w:cs="宋体" w:hint="eastAsia"/>
          <w:sz w:val="24"/>
          <w:lang w:bidi="ar"/>
        </w:rPr>
        <w:t>单例运行</w:t>
      </w:r>
      <w:proofErr w:type="gramEnd"/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0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XTCS_SOFT2_P01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在同一台电脑打开两个以上的程序时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提示“程序已经在运行”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2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双击本软件图标</w:t>
            </w:r>
          </w:p>
          <w:p w:rsidR="00881111" w:rsidRDefault="00921388">
            <w:pPr>
              <w:numPr>
                <w:ilvl w:val="0"/>
                <w:numId w:val="121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双击本软件图标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8.3.17 </w:t>
      </w:r>
      <w:r>
        <w:rPr>
          <w:rFonts w:cs="宋体" w:hint="eastAsia"/>
          <w:sz w:val="24"/>
          <w:lang w:bidi="ar"/>
        </w:rPr>
        <w:t>最大并发数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2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XTCS_SOFT2_Q01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最大并发数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firstLineChars="0" w:firstLine="0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同时有</w:t>
            </w:r>
            <w:r>
              <w:rPr>
                <w:szCs w:val="21"/>
              </w:rPr>
              <w:t>100</w:t>
            </w:r>
            <w:r>
              <w:rPr>
                <w:rFonts w:cs="宋体" w:hint="eastAsia"/>
                <w:szCs w:val="21"/>
              </w:rPr>
              <w:t>个用户请求登录接口，可以正常返回数据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双击准备好的测试并发性程序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8.3.18 </w:t>
      </w:r>
      <w:r>
        <w:rPr>
          <w:rFonts w:cs="宋体" w:hint="eastAsia"/>
          <w:sz w:val="24"/>
          <w:lang w:bidi="ar"/>
        </w:rPr>
        <w:t>可靠性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XTCS_SOFT2_R01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磁盘空间不足提示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磁盘空间小于</w:t>
            </w:r>
            <w:r>
              <w:rPr>
                <w:kern w:val="0"/>
                <w:szCs w:val="21"/>
                <w:lang w:bidi="ar"/>
              </w:rPr>
              <w:t>200MB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或总存储空间的</w:t>
            </w:r>
            <w:r>
              <w:rPr>
                <w:kern w:val="0"/>
                <w:szCs w:val="21"/>
                <w:lang w:bidi="ar"/>
              </w:rPr>
              <w:t>1%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时进行提示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24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利用一个空间剩余空间小于</w:t>
            </w:r>
            <w:r>
              <w:rPr>
                <w:szCs w:val="21"/>
                <w:lang w:bidi="ar"/>
              </w:rPr>
              <w:t>200M</w:t>
            </w:r>
            <w:r>
              <w:rPr>
                <w:rFonts w:cs="宋体" w:hint="eastAsia"/>
                <w:szCs w:val="21"/>
                <w:lang w:bidi="ar"/>
              </w:rPr>
              <w:t>的</w:t>
            </w:r>
            <w:proofErr w:type="gramStart"/>
            <w:r>
              <w:rPr>
                <w:rFonts w:cs="宋体" w:hint="eastAsia"/>
                <w:szCs w:val="21"/>
                <w:lang w:bidi="ar"/>
              </w:rPr>
              <w:t>的</w:t>
            </w:r>
            <w:proofErr w:type="gramEnd"/>
            <w:r>
              <w:rPr>
                <w:szCs w:val="21"/>
                <w:lang w:bidi="ar"/>
              </w:rPr>
              <w:t>U</w:t>
            </w:r>
            <w:r>
              <w:rPr>
                <w:rFonts w:cs="宋体" w:hint="eastAsia"/>
                <w:szCs w:val="21"/>
                <w:lang w:bidi="ar"/>
              </w:rPr>
              <w:t>盘，插入电脑。</w:t>
            </w:r>
          </w:p>
          <w:p w:rsidR="00881111" w:rsidRDefault="00921388">
            <w:pPr>
              <w:numPr>
                <w:ilvl w:val="0"/>
                <w:numId w:val="124"/>
              </w:num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打开软件，输入账号：</w:t>
            </w:r>
            <w:proofErr w:type="spellStart"/>
            <w:r>
              <w:rPr>
                <w:szCs w:val="21"/>
                <w:lang w:bidi="ar"/>
              </w:rPr>
              <w:t>jiance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，密码：</w:t>
            </w:r>
            <w:r>
              <w:rPr>
                <w:szCs w:val="21"/>
                <w:lang w:bidi="ar"/>
              </w:rPr>
              <w:t>123456</w:t>
            </w:r>
            <w:r>
              <w:rPr>
                <w:rFonts w:cs="宋体" w:hint="eastAsia"/>
                <w:szCs w:val="21"/>
                <w:lang w:bidi="ar"/>
              </w:rPr>
              <w:t>登录。</w:t>
            </w:r>
          </w:p>
          <w:p w:rsidR="00881111" w:rsidRDefault="00921388">
            <w:pPr>
              <w:numPr>
                <w:ilvl w:val="0"/>
                <w:numId w:val="124"/>
              </w:numPr>
              <w:spacing w:line="276" w:lineRule="auto"/>
            </w:pPr>
            <w:r>
              <w:rPr>
                <w:rFonts w:cs="宋体" w:hint="eastAsia"/>
                <w:szCs w:val="21"/>
                <w:lang w:bidi="ar"/>
              </w:rPr>
              <w:t>点击【设置】按钮</w:t>
            </w:r>
            <w:r>
              <w:rPr>
                <w:noProof/>
                <w:lang w:bidi="ar"/>
              </w:rPr>
              <w:drawing>
                <wp:inline distT="0" distB="0" distL="114300" distR="114300">
                  <wp:extent cx="1514475" cy="533400"/>
                  <wp:effectExtent l="0" t="0" r="9525" b="0"/>
                  <wp:docPr id="1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1111" w:rsidRDefault="00921388">
            <w:pPr>
              <w:spacing w:line="276" w:lineRule="auto"/>
            </w:pPr>
            <w:r>
              <w:rPr>
                <w:rFonts w:cs="宋体" w:hint="eastAsia"/>
                <w:lang w:bidi="ar"/>
              </w:rPr>
              <w:t>点击【选择文件…】</w:t>
            </w:r>
          </w:p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noProof/>
                <w:lang w:bidi="ar"/>
              </w:rPr>
              <w:drawing>
                <wp:inline distT="0" distB="0" distL="114300" distR="114300">
                  <wp:extent cx="962025" cy="371475"/>
                  <wp:effectExtent l="0" t="0" r="9525" b="9525"/>
                  <wp:docPr id="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宋体" w:hint="eastAsia"/>
                <w:lang w:bidi="ar"/>
              </w:rPr>
              <w:t>，选择数据保存路径为刚插入</w:t>
            </w:r>
            <w:r>
              <w:rPr>
                <w:lang w:bidi="ar"/>
              </w:rPr>
              <w:t>U</w:t>
            </w:r>
            <w:r>
              <w:rPr>
                <w:rFonts w:cs="宋体" w:hint="eastAsia"/>
                <w:lang w:bidi="ar"/>
              </w:rPr>
              <w:t>盘的路径，点击确定按钮</w:t>
            </w:r>
          </w:p>
          <w:p w:rsidR="00881111" w:rsidRDefault="00881111">
            <w:pPr>
              <w:spacing w:line="276" w:lineRule="auto"/>
              <w:rPr>
                <w:szCs w:val="21"/>
              </w:rPr>
            </w:pP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XTCS_SOFT2_R02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网络中断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网络中断后，继续使用软件会弹出网络故障的提示。网络恢复后，可以正常使用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2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断开网络连接</w:t>
            </w:r>
          </w:p>
          <w:p w:rsidR="00881111" w:rsidRDefault="00921388">
            <w:pPr>
              <w:numPr>
                <w:ilvl w:val="0"/>
                <w:numId w:val="12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此时双击软件，进入</w:t>
            </w:r>
            <w:r>
              <w:rPr>
                <w:rFonts w:cs="宋体" w:hint="eastAsia"/>
                <w:szCs w:val="21"/>
                <w:lang w:bidi="ar"/>
              </w:rPr>
              <w:lastRenderedPageBreak/>
              <w:t>登录界面，输入账号：</w:t>
            </w:r>
            <w:proofErr w:type="spellStart"/>
            <w:r>
              <w:rPr>
                <w:szCs w:val="21"/>
                <w:lang w:bidi="ar"/>
              </w:rPr>
              <w:t>jiance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，密码</w:t>
            </w:r>
            <w:r>
              <w:rPr>
                <w:szCs w:val="21"/>
                <w:lang w:bidi="ar"/>
              </w:rPr>
              <w:t>123456</w:t>
            </w:r>
            <w:r>
              <w:rPr>
                <w:rFonts w:cs="宋体" w:hint="eastAsia"/>
                <w:szCs w:val="21"/>
                <w:lang w:bidi="ar"/>
              </w:rPr>
              <w:t>，点击登录</w:t>
            </w:r>
          </w:p>
          <w:p w:rsidR="00881111" w:rsidRDefault="00921388">
            <w:pPr>
              <w:numPr>
                <w:ilvl w:val="0"/>
                <w:numId w:val="12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恢复网络</w:t>
            </w:r>
          </w:p>
          <w:p w:rsidR="00881111" w:rsidRDefault="00921388">
            <w:pPr>
              <w:numPr>
                <w:ilvl w:val="0"/>
                <w:numId w:val="125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再次点击登录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3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XTCS_SOFT2_R03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本地文件丢失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本地文件丢失，服务器文件不会受到影响，可以重新下载原始心电数据，如果分析文件和报告已经上传至服务器，也可以重新下载。重要本地数据还可以进行手动备份，需要恢复时，放回原文件路径即可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111" w:rsidRDefault="00921388">
            <w:pPr>
              <w:numPr>
                <w:ilvl w:val="0"/>
                <w:numId w:val="126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手动删除本地文件</w:t>
            </w:r>
          </w:p>
          <w:p w:rsidR="00881111" w:rsidRDefault="00921388">
            <w:pPr>
              <w:numPr>
                <w:ilvl w:val="0"/>
                <w:numId w:val="126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打开登录软件登录，右键要打开的记录，点击重新下载，然后双击进入分析界面</w:t>
            </w:r>
          </w:p>
          <w:p w:rsidR="00881111" w:rsidRDefault="00921388">
            <w:pPr>
              <w:numPr>
                <w:ilvl w:val="0"/>
                <w:numId w:val="126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关闭软件</w:t>
            </w:r>
          </w:p>
          <w:p w:rsidR="00881111" w:rsidRDefault="00921388">
            <w:pPr>
              <w:numPr>
                <w:ilvl w:val="0"/>
                <w:numId w:val="126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将刚下载的数据手动备份后，将该文件删除</w:t>
            </w:r>
          </w:p>
          <w:p w:rsidR="00881111" w:rsidRDefault="00921388">
            <w:pPr>
              <w:numPr>
                <w:ilvl w:val="0"/>
                <w:numId w:val="126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打开软件登录，双击刚才的记录</w:t>
            </w:r>
          </w:p>
          <w:p w:rsidR="00881111" w:rsidRDefault="00921388">
            <w:pPr>
              <w:numPr>
                <w:ilvl w:val="0"/>
                <w:numId w:val="126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将刚备份的数据放入原路径下</w:t>
            </w:r>
          </w:p>
          <w:p w:rsidR="00881111" w:rsidRDefault="00921388">
            <w:pPr>
              <w:numPr>
                <w:ilvl w:val="0"/>
                <w:numId w:val="126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再次双击刚才的记录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8.3.19 </w:t>
      </w:r>
      <w:r>
        <w:rPr>
          <w:rFonts w:cs="宋体" w:hint="eastAsia"/>
          <w:sz w:val="24"/>
          <w:lang w:bidi="ar"/>
        </w:rPr>
        <w:t>维护性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XTCS_SOFT2_S01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版本信息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软件内置软件版本信息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28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双击软件图标</w:t>
            </w:r>
          </w:p>
          <w:p w:rsidR="00881111" w:rsidRDefault="00921388">
            <w:pPr>
              <w:numPr>
                <w:ilvl w:val="0"/>
                <w:numId w:val="128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输入账号：</w:t>
            </w:r>
            <w:proofErr w:type="spellStart"/>
            <w:r>
              <w:rPr>
                <w:szCs w:val="21"/>
                <w:lang w:bidi="ar"/>
              </w:rPr>
              <w:t>jaince</w:t>
            </w:r>
            <w:proofErr w:type="spellEnd"/>
            <w:r>
              <w:rPr>
                <w:rFonts w:cs="宋体" w:hint="eastAsia"/>
                <w:szCs w:val="21"/>
                <w:lang w:bidi="ar"/>
              </w:rPr>
              <w:t>；密码</w:t>
            </w:r>
            <w:r>
              <w:rPr>
                <w:szCs w:val="21"/>
                <w:lang w:bidi="ar"/>
              </w:rPr>
              <w:t>123456</w:t>
            </w:r>
            <w:r>
              <w:rPr>
                <w:rFonts w:cs="宋体" w:hint="eastAsia"/>
                <w:szCs w:val="21"/>
                <w:lang w:bidi="ar"/>
              </w:rPr>
              <w:t>，点击登录</w:t>
            </w:r>
          </w:p>
          <w:p w:rsidR="00881111" w:rsidRDefault="00921388">
            <w:pPr>
              <w:numPr>
                <w:ilvl w:val="0"/>
                <w:numId w:val="128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打开【关于】按钮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XTCS_SOFT2_S02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联系方式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当发生故障时，可以参照使用说明书中的联系方式联系专业人员进行维护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查看说明书，是否有售后联系方式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7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XTCS_SOFT2_S03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日志文件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软件使用过程中，会生成日志文件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lang w:bidi="ar"/>
              </w:rPr>
              <w:t>查看软件下</w:t>
            </w:r>
            <w:r>
              <w:rPr>
                <w:lang w:bidi="ar"/>
              </w:rPr>
              <w:t>Log</w:t>
            </w:r>
            <w:r>
              <w:rPr>
                <w:rFonts w:cs="宋体" w:hint="eastAsia"/>
                <w:lang w:bidi="ar"/>
              </w:rPr>
              <w:t>文件夹</w:t>
            </w:r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 xml:space="preserve">8.3.20 </w:t>
      </w:r>
      <w:r>
        <w:rPr>
          <w:rFonts w:cs="宋体" w:hint="eastAsia"/>
          <w:sz w:val="24"/>
          <w:lang w:bidi="ar"/>
        </w:rPr>
        <w:t>效率</w:t>
      </w:r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XTCS_SOFT2_T01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分析时长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非首次分析心电数据（小于等于</w:t>
            </w:r>
            <w:r>
              <w:rPr>
                <w:kern w:val="0"/>
                <w:szCs w:val="21"/>
                <w:lang w:bidi="ar"/>
              </w:rPr>
              <w:t>24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小时）的响应时间不超过</w:t>
            </w:r>
            <w:r>
              <w:rPr>
                <w:kern w:val="0"/>
                <w:szCs w:val="21"/>
                <w:lang w:bidi="ar"/>
              </w:rPr>
              <w:t>3</w:t>
            </w:r>
            <w:r>
              <w:rPr>
                <w:rFonts w:cs="宋体" w:hint="eastAsia"/>
                <w:kern w:val="0"/>
                <w:szCs w:val="21"/>
                <w:lang w:bidi="ar"/>
              </w:rPr>
              <w:t>分钟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0"/>
                <w:numId w:val="13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执行</w:t>
            </w:r>
            <w:r>
              <w:rPr>
                <w:lang w:bidi="ar"/>
              </w:rPr>
              <w:t>XTCS_</w:t>
            </w:r>
            <w:r>
              <w:rPr>
                <w:kern w:val="0"/>
                <w:szCs w:val="21"/>
                <w:lang w:bidi="ar"/>
              </w:rPr>
              <w:t>SOFT1_A01</w:t>
            </w:r>
            <w:r>
              <w:rPr>
                <w:rFonts w:cs="宋体" w:hint="eastAsia"/>
                <w:kern w:val="0"/>
                <w:szCs w:val="21"/>
                <w:lang w:bidi="ar"/>
              </w:rPr>
              <w:t>方法</w:t>
            </w:r>
          </w:p>
          <w:p w:rsidR="00881111" w:rsidRDefault="00921388">
            <w:pPr>
              <w:numPr>
                <w:ilvl w:val="0"/>
                <w:numId w:val="130"/>
              </w:num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点击【患者信息】界面</w:t>
            </w:r>
            <w:r>
              <w:rPr>
                <w:rFonts w:cs="宋体" w:hint="eastAsia"/>
                <w:szCs w:val="21"/>
                <w:lang w:bidi="ar"/>
              </w:rPr>
              <w:lastRenderedPageBreak/>
              <w:t>的【重新分析】按钮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XTCS_SOFT2_T02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登录响应时长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登录操作不超过</w:t>
            </w:r>
            <w:r>
              <w:rPr>
                <w:kern w:val="0"/>
                <w:szCs w:val="21"/>
                <w:lang w:bidi="ar"/>
              </w:rPr>
              <w:t>2</w:t>
            </w:r>
            <w:r>
              <w:rPr>
                <w:rFonts w:cs="宋体" w:hint="eastAsia"/>
                <w:kern w:val="0"/>
                <w:szCs w:val="21"/>
                <w:lang w:bidi="ar"/>
              </w:rPr>
              <w:t>秒钟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利用账号：</w:t>
            </w:r>
            <w:proofErr w:type="spellStart"/>
            <w:r>
              <w:rPr>
                <w:szCs w:val="21"/>
                <w:lang w:bidi="ar"/>
              </w:rPr>
              <w:t>jiance</w:t>
            </w:r>
            <w:proofErr w:type="spellEnd"/>
            <w:r>
              <w:rPr>
                <w:szCs w:val="21"/>
                <w:lang w:bidi="ar"/>
              </w:rPr>
              <w:t>,</w:t>
            </w:r>
            <w:r>
              <w:rPr>
                <w:rFonts w:cs="宋体" w:hint="eastAsia"/>
                <w:szCs w:val="21"/>
                <w:lang w:bidi="ar"/>
              </w:rPr>
              <w:t>密码</w:t>
            </w:r>
            <w:r>
              <w:rPr>
                <w:szCs w:val="21"/>
                <w:lang w:bidi="ar"/>
              </w:rPr>
              <w:t>123456</w:t>
            </w:r>
            <w:r>
              <w:rPr>
                <w:rFonts w:cs="宋体" w:hint="eastAsia"/>
                <w:szCs w:val="21"/>
                <w:lang w:bidi="ar"/>
              </w:rPr>
              <w:t>进行登录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XTCS_SOFT2_T03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CPU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使用率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软件</w:t>
            </w:r>
            <w:r>
              <w:rPr>
                <w:kern w:val="0"/>
                <w:szCs w:val="21"/>
                <w:lang w:bidi="ar"/>
              </w:rPr>
              <w:t>CPU</w:t>
            </w:r>
            <w:r>
              <w:rPr>
                <w:rFonts w:cs="宋体" w:hint="eastAsia"/>
                <w:kern w:val="0"/>
                <w:szCs w:val="21"/>
                <w:lang w:bidi="ar"/>
              </w:rPr>
              <w:t>使用率最大不超过</w:t>
            </w:r>
            <w:r>
              <w:rPr>
                <w:kern w:val="0"/>
                <w:szCs w:val="21"/>
                <w:lang w:bidi="ar"/>
              </w:rPr>
              <w:t>40%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在软件运行过程中监视该软件</w:t>
            </w:r>
            <w:r>
              <w:rPr>
                <w:szCs w:val="21"/>
                <w:lang w:bidi="ar"/>
              </w:rPr>
              <w:t>CPU</w:t>
            </w:r>
            <w:r>
              <w:rPr>
                <w:rFonts w:cs="宋体" w:hint="eastAsia"/>
                <w:szCs w:val="21"/>
                <w:lang w:bidi="ar"/>
              </w:rPr>
              <w:t>使用率</w:t>
            </w:r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29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XTCS_SOFT2_T04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内存占用率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rFonts w:cs="宋体" w:hint="eastAsia"/>
                <w:kern w:val="0"/>
                <w:szCs w:val="21"/>
                <w:lang w:bidi="ar"/>
              </w:rPr>
              <w:t>软件内存占用最大不超过</w:t>
            </w:r>
            <w:r>
              <w:rPr>
                <w:kern w:val="0"/>
                <w:szCs w:val="21"/>
                <w:lang w:bidi="ar"/>
              </w:rPr>
              <w:t>2G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spacing w:line="276" w:lineRule="auto"/>
              <w:rPr>
                <w:szCs w:val="21"/>
              </w:rPr>
            </w:pPr>
            <w:r>
              <w:rPr>
                <w:rFonts w:cs="宋体" w:hint="eastAsia"/>
                <w:szCs w:val="21"/>
                <w:lang w:bidi="ar"/>
              </w:rPr>
              <w:t>在软件运行过程中监视该软件内存使用率</w:t>
            </w:r>
          </w:p>
        </w:tc>
      </w:tr>
    </w:tbl>
    <w:p w:rsidR="00881111" w:rsidRDefault="00921388">
      <w:pPr>
        <w:spacing w:line="360" w:lineRule="auto"/>
        <w:outlineLvl w:val="1"/>
        <w:rPr>
          <w:sz w:val="24"/>
        </w:rPr>
      </w:pPr>
      <w:r>
        <w:rPr>
          <w:sz w:val="24"/>
          <w:lang w:bidi="ar"/>
        </w:rPr>
        <w:t>8.3.</w:t>
      </w:r>
      <w:r>
        <w:rPr>
          <w:rFonts w:hint="eastAsia"/>
          <w:sz w:val="24"/>
          <w:lang w:bidi="ar"/>
        </w:rPr>
        <w:t>21</w:t>
      </w:r>
      <w:r>
        <w:rPr>
          <w:sz w:val="24"/>
          <w:lang w:bidi="ar"/>
        </w:rPr>
        <w:t xml:space="preserve"> </w:t>
      </w:r>
      <w:r>
        <w:rPr>
          <w:rFonts w:hint="eastAsia"/>
          <w:sz w:val="24"/>
          <w:lang w:bidi="ar"/>
        </w:rPr>
        <w:t>安装</w:t>
      </w:r>
      <w:ins w:id="456" w:author="张霄恒1112" w:date="2020-11-12T19:14:00Z">
        <w:r>
          <w:rPr>
            <w:rFonts w:hint="eastAsia"/>
            <w:sz w:val="24"/>
            <w:lang w:bidi="ar"/>
          </w:rPr>
          <w:t>与卸载</w:t>
        </w:r>
      </w:ins>
    </w:p>
    <w:tbl>
      <w:tblPr>
        <w:tblW w:w="10230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1898"/>
        <w:gridCol w:w="3523"/>
        <w:gridCol w:w="2716"/>
      </w:tblGrid>
      <w:tr w:rsidR="00881111">
        <w:trPr>
          <w:trHeight w:hRule="exact" w:val="431"/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ind w:rightChars="-197" w:right="-414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接受标准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rPr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</w:p>
        </w:tc>
      </w:tr>
      <w:tr w:rsidR="00881111">
        <w:trPr>
          <w:trHeight w:val="840"/>
          <w:ins w:id="457" w:author="张霄恒1112" w:date="2020-11-12T19:15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31"/>
              </w:numPr>
              <w:ind w:rightChars="-197" w:right="-414" w:firstLineChars="0"/>
              <w:jc w:val="center"/>
              <w:rPr>
                <w:ins w:id="458" w:author="张霄恒1112" w:date="2020-11-12T19:15:00Z"/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ins w:id="459" w:author="张霄恒1112" w:date="2020-11-12T19:15:00Z"/>
                <w:kern w:val="0"/>
                <w:szCs w:val="21"/>
              </w:rPr>
            </w:pPr>
            <w:ins w:id="460" w:author="张霄恒1112" w:date="2020-11-12T19:15:00Z">
              <w:r>
                <w:rPr>
                  <w:kern w:val="0"/>
                  <w:szCs w:val="21"/>
                  <w:lang w:bidi="ar"/>
                </w:rPr>
                <w:t>XTCS_SOFT2_</w:t>
              </w:r>
              <w:r>
                <w:rPr>
                  <w:rFonts w:hint="eastAsia"/>
                  <w:kern w:val="0"/>
                  <w:szCs w:val="21"/>
                  <w:lang w:bidi="ar"/>
                </w:rPr>
                <w:t>U</w:t>
              </w:r>
              <w:r>
                <w:rPr>
                  <w:kern w:val="0"/>
                  <w:szCs w:val="21"/>
                  <w:lang w:bidi="ar"/>
                </w:rPr>
                <w:t>01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ins w:id="461" w:author="张霄恒1112" w:date="2020-11-12T19:15:00Z"/>
                <w:kern w:val="0"/>
                <w:szCs w:val="21"/>
              </w:rPr>
            </w:pPr>
            <w:ins w:id="462" w:author="张霄恒1112" w:date="2020-11-12T19:15:00Z">
              <w:r>
                <w:rPr>
                  <w:rFonts w:cs="宋体" w:hint="eastAsia"/>
                  <w:kern w:val="0"/>
                  <w:szCs w:val="21"/>
                  <w:lang w:bidi="ar"/>
                </w:rPr>
                <w:t>安装</w:t>
              </w:r>
            </w:ins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ins w:id="463" w:author="张霄恒1112" w:date="2020-11-12T19:15:00Z"/>
                <w:kern w:val="0"/>
                <w:szCs w:val="21"/>
              </w:rPr>
            </w:pPr>
            <w:ins w:id="464" w:author="张霄恒1112" w:date="2020-11-12T19:15:00Z">
              <w:r>
                <w:rPr>
                  <w:kern w:val="0"/>
                  <w:szCs w:val="21"/>
                  <w:lang w:bidi="ar"/>
                </w:rPr>
                <w:t xml:space="preserve"> </w:t>
              </w:r>
              <w:r>
                <w:rPr>
                  <w:rFonts w:hint="eastAsia"/>
                  <w:kern w:val="0"/>
                  <w:szCs w:val="21"/>
                  <w:lang w:bidi="ar"/>
                </w:rPr>
                <w:t>安装正常</w:t>
              </w:r>
            </w:ins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255"/>
                <w:numId w:val="0"/>
              </w:numPr>
              <w:spacing w:line="276" w:lineRule="auto"/>
              <w:rPr>
                <w:ins w:id="465" w:author="张霄恒1112" w:date="2020-11-12T19:15:00Z"/>
                <w:szCs w:val="21"/>
              </w:rPr>
            </w:pPr>
            <w:ins w:id="466" w:author="张霄恒1112" w:date="2020-11-12T19:15:00Z">
              <w:r>
                <w:rPr>
                  <w:rFonts w:cs="宋体" w:hint="eastAsia"/>
                  <w:szCs w:val="21"/>
                  <w:lang w:bidi="ar"/>
                </w:rPr>
                <w:t>点击安装文件，然后一直点击下一步，直到</w:t>
              </w:r>
            </w:ins>
            <w:ins w:id="467" w:author="张霄恒1112" w:date="2020-11-12T19:16:00Z">
              <w:r>
                <w:rPr>
                  <w:rFonts w:cs="宋体" w:hint="eastAsia"/>
                  <w:szCs w:val="21"/>
                  <w:lang w:bidi="ar"/>
                </w:rPr>
                <w:t>显示</w:t>
              </w:r>
            </w:ins>
            <w:ins w:id="468" w:author="张霄恒1112" w:date="2020-11-12T19:15:00Z">
              <w:r>
                <w:rPr>
                  <w:rFonts w:cs="宋体" w:hint="eastAsia"/>
                  <w:szCs w:val="21"/>
                  <w:lang w:bidi="ar"/>
                </w:rPr>
                <w:t>完成。</w:t>
              </w:r>
            </w:ins>
          </w:p>
        </w:tc>
      </w:tr>
      <w:tr w:rsidR="00881111">
        <w:trPr>
          <w:trHeight w:val="84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numPr>
                <w:ilvl w:val="0"/>
                <w:numId w:val="131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>XTCS_SOFT2_</w:t>
            </w:r>
            <w:ins w:id="469" w:author="张霄恒1112" w:date="2020-11-12T19:13:00Z">
              <w:r>
                <w:rPr>
                  <w:rFonts w:hint="eastAsia"/>
                  <w:kern w:val="0"/>
                  <w:szCs w:val="21"/>
                  <w:lang w:bidi="ar"/>
                </w:rPr>
                <w:t>U</w:t>
              </w:r>
            </w:ins>
            <w:r>
              <w:rPr>
                <w:kern w:val="0"/>
                <w:szCs w:val="21"/>
                <w:lang w:bidi="ar"/>
              </w:rPr>
              <w:t>0</w:t>
            </w:r>
            <w:ins w:id="470" w:author="张霄恒1112" w:date="2020-11-12T19:15:00Z">
              <w:r>
                <w:rPr>
                  <w:rFonts w:hint="eastAsia"/>
                  <w:kern w:val="0"/>
                  <w:szCs w:val="21"/>
                  <w:lang w:bidi="ar"/>
                </w:rPr>
                <w:t>2</w:t>
              </w:r>
            </w:ins>
          </w:p>
        </w:tc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ins w:id="471" w:author="张霄恒1112" w:date="2020-11-12T19:15:00Z">
              <w:r>
                <w:rPr>
                  <w:rFonts w:hint="eastAsia"/>
                  <w:kern w:val="0"/>
                  <w:szCs w:val="21"/>
                </w:rPr>
                <w:t>卸载</w:t>
              </w:r>
            </w:ins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kern w:val="0"/>
                <w:szCs w:val="21"/>
              </w:rPr>
            </w:pPr>
            <w:r>
              <w:rPr>
                <w:kern w:val="0"/>
                <w:szCs w:val="21"/>
                <w:lang w:bidi="ar"/>
              </w:rPr>
              <w:t xml:space="preserve"> </w:t>
            </w:r>
            <w:ins w:id="472" w:author="张霄恒1112" w:date="2020-11-12T19:15:00Z">
              <w:r>
                <w:rPr>
                  <w:rFonts w:hint="eastAsia"/>
                  <w:kern w:val="0"/>
                  <w:szCs w:val="21"/>
                  <w:lang w:bidi="ar"/>
                </w:rPr>
                <w:t>卸载</w:t>
              </w:r>
            </w:ins>
            <w:ins w:id="473" w:author="张霄恒1112" w:date="2020-11-12T19:14:00Z">
              <w:r>
                <w:rPr>
                  <w:rFonts w:hint="eastAsia"/>
                  <w:kern w:val="0"/>
                  <w:szCs w:val="21"/>
                  <w:lang w:bidi="ar"/>
                </w:rPr>
                <w:t>正常</w:t>
              </w:r>
            </w:ins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numPr>
                <w:ilvl w:val="255"/>
                <w:numId w:val="0"/>
              </w:numPr>
              <w:spacing w:line="276" w:lineRule="auto"/>
              <w:rPr>
                <w:szCs w:val="21"/>
              </w:rPr>
            </w:pPr>
            <w:ins w:id="474" w:author="张霄恒1112" w:date="2020-11-12T19:14:00Z">
              <w:r>
                <w:rPr>
                  <w:rFonts w:cs="宋体" w:hint="eastAsia"/>
                  <w:szCs w:val="21"/>
                  <w:lang w:bidi="ar"/>
                </w:rPr>
                <w:t>点击安装文件，然后</w:t>
              </w:r>
            </w:ins>
            <w:ins w:id="475" w:author="张霄恒1112" w:date="2020-11-12T19:15:00Z">
              <w:r>
                <w:rPr>
                  <w:rFonts w:cs="宋体" w:hint="eastAsia"/>
                  <w:szCs w:val="21"/>
                  <w:lang w:bidi="ar"/>
                </w:rPr>
                <w:t>选择卸载，弹出卸载完成。</w:t>
              </w:r>
            </w:ins>
          </w:p>
        </w:tc>
      </w:tr>
    </w:tbl>
    <w:p w:rsidR="00881111" w:rsidRDefault="00881111">
      <w:pPr>
        <w:spacing w:line="360" w:lineRule="auto"/>
        <w:outlineLvl w:val="1"/>
        <w:rPr>
          <w:sz w:val="24"/>
        </w:rPr>
      </w:pPr>
    </w:p>
    <w:p w:rsidR="00881111" w:rsidRDefault="00921388">
      <w:pPr>
        <w:tabs>
          <w:tab w:val="left" w:pos="425"/>
        </w:tabs>
        <w:spacing w:line="360" w:lineRule="auto"/>
        <w:outlineLvl w:val="0"/>
        <w:rPr>
          <w:sz w:val="24"/>
        </w:rPr>
      </w:pPr>
      <w:r>
        <w:rPr>
          <w:rFonts w:cs="宋体" w:hint="eastAsia"/>
          <w:sz w:val="24"/>
          <w:lang w:bidi="ar"/>
        </w:rPr>
        <w:t>8.4</w:t>
      </w:r>
      <w:r>
        <w:rPr>
          <w:rFonts w:cs="宋体" w:hint="eastAsia"/>
          <w:sz w:val="24"/>
          <w:lang w:bidi="ar"/>
        </w:rPr>
        <w:t>边界</w:t>
      </w:r>
      <w:r>
        <w:rPr>
          <w:rFonts w:cs="宋体" w:hint="eastAsia"/>
          <w:sz w:val="24"/>
          <w:lang w:bidi="ar"/>
        </w:rPr>
        <w:t>测试</w:t>
      </w:r>
    </w:p>
    <w:tbl>
      <w:tblPr>
        <w:tblStyle w:val="ab"/>
        <w:tblW w:w="1021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3"/>
        <w:gridCol w:w="1417"/>
        <w:gridCol w:w="1841"/>
        <w:gridCol w:w="3568"/>
        <w:gridCol w:w="2682"/>
      </w:tblGrid>
      <w:tr w:rsidR="00881111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476" w:name="_Toc31977"/>
            <w:bookmarkStart w:id="477" w:name="_Toc13014"/>
            <w:bookmarkStart w:id="478" w:name="_Toc504555723"/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  <w:bookmarkEnd w:id="476"/>
            <w:bookmarkEnd w:id="477"/>
            <w:bookmarkEnd w:id="478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479" w:name="_Toc6628"/>
            <w:bookmarkStart w:id="480" w:name="_Toc504555724"/>
            <w:bookmarkStart w:id="481" w:name="_Toc28029"/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  <w:bookmarkEnd w:id="479"/>
            <w:bookmarkEnd w:id="480"/>
            <w:bookmarkEnd w:id="481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482" w:name="_Toc24815"/>
            <w:bookmarkStart w:id="483" w:name="_Toc504555725"/>
            <w:bookmarkStart w:id="484" w:name="_Toc23985"/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  <w:bookmarkEnd w:id="482"/>
            <w:bookmarkEnd w:id="483"/>
            <w:bookmarkEnd w:id="484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485" w:name="_Toc5399"/>
            <w:bookmarkStart w:id="486" w:name="_Toc29570"/>
            <w:bookmarkStart w:id="487" w:name="_Toc504555726"/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  <w:bookmarkEnd w:id="485"/>
            <w:bookmarkEnd w:id="486"/>
            <w:bookmarkEnd w:id="487"/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b/>
                <w:szCs w:val="21"/>
              </w:rPr>
            </w:pPr>
            <w:bookmarkStart w:id="488" w:name="_Toc504555727"/>
            <w:bookmarkStart w:id="489" w:name="_Toc14873"/>
            <w:bookmarkStart w:id="490" w:name="_Toc8985"/>
            <w:r>
              <w:rPr>
                <w:rFonts w:cs="宋体" w:hint="eastAsia"/>
                <w:b/>
                <w:szCs w:val="21"/>
                <w:lang w:bidi="ar"/>
              </w:rPr>
              <w:t>测试结果</w:t>
            </w:r>
            <w:bookmarkEnd w:id="488"/>
            <w:bookmarkEnd w:id="489"/>
            <w:bookmarkEnd w:id="490"/>
          </w:p>
        </w:tc>
      </w:tr>
      <w:tr w:rsidR="00881111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szCs w:val="28"/>
              </w:rPr>
            </w:pPr>
            <w:bookmarkStart w:id="491" w:name="_Toc14293"/>
            <w:bookmarkStart w:id="492" w:name="_Toc2852"/>
            <w:bookmarkStart w:id="493" w:name="_Toc504555728"/>
            <w:r>
              <w:rPr>
                <w:szCs w:val="28"/>
                <w:lang w:bidi="ar"/>
              </w:rPr>
              <w:t>1</w:t>
            </w:r>
            <w:bookmarkEnd w:id="491"/>
            <w:bookmarkEnd w:id="492"/>
            <w:bookmarkEnd w:id="493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494" w:name="_Toc17097"/>
            <w:bookmarkStart w:id="495" w:name="_Toc12992"/>
            <w:r>
              <w:rPr>
                <w:sz w:val="28"/>
                <w:szCs w:val="28"/>
                <w:lang w:bidi="ar"/>
              </w:rPr>
              <w:t>/</w:t>
            </w:r>
            <w:bookmarkEnd w:id="494"/>
            <w:bookmarkEnd w:id="495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outlineLvl w:val="0"/>
              <w:rPr>
                <w:szCs w:val="28"/>
              </w:rPr>
            </w:pPr>
            <w:bookmarkStart w:id="496" w:name="_Toc4129"/>
            <w:bookmarkStart w:id="497" w:name="_Toc30244"/>
            <w:r>
              <w:rPr>
                <w:rFonts w:cs="宋体" w:hint="eastAsia"/>
                <w:bCs/>
                <w:snapToGrid w:val="0"/>
                <w:szCs w:val="21"/>
                <w:lang w:bidi="ar"/>
              </w:rPr>
              <w:t>室上性提前率</w:t>
            </w:r>
            <w:bookmarkEnd w:id="496"/>
            <w:bookmarkEnd w:id="497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  <w:lang w:bidi="ar"/>
              </w:rPr>
              <w:t>输入小于</w:t>
            </w:r>
            <w:r>
              <w:rPr>
                <w:bCs/>
                <w:szCs w:val="21"/>
                <w:lang w:bidi="ar"/>
              </w:rPr>
              <w:t>10</w:t>
            </w:r>
            <w:r>
              <w:rPr>
                <w:rFonts w:cs="宋体" w:hint="eastAsia"/>
                <w:bCs/>
                <w:szCs w:val="21"/>
                <w:lang w:bidi="ar"/>
              </w:rPr>
              <w:t>的数字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outlineLvl w:val="0"/>
              <w:rPr>
                <w:szCs w:val="28"/>
              </w:rPr>
            </w:pPr>
          </w:p>
        </w:tc>
      </w:tr>
      <w:tr w:rsidR="00881111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szCs w:val="28"/>
              </w:rPr>
            </w:pPr>
            <w:bookmarkStart w:id="498" w:name="_Toc4190"/>
            <w:bookmarkStart w:id="499" w:name="_Toc19982"/>
            <w:bookmarkStart w:id="500" w:name="_Toc504555731"/>
            <w:r>
              <w:rPr>
                <w:szCs w:val="28"/>
                <w:lang w:bidi="ar"/>
              </w:rPr>
              <w:t>2</w:t>
            </w:r>
            <w:bookmarkEnd w:id="498"/>
            <w:bookmarkEnd w:id="499"/>
            <w:bookmarkEnd w:id="500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501" w:name="_Toc23044"/>
            <w:bookmarkStart w:id="502" w:name="_Toc20995"/>
            <w:r>
              <w:rPr>
                <w:sz w:val="28"/>
                <w:szCs w:val="28"/>
                <w:lang w:bidi="ar"/>
              </w:rPr>
              <w:t>/</w:t>
            </w:r>
            <w:bookmarkEnd w:id="501"/>
            <w:bookmarkEnd w:id="502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outlineLvl w:val="0"/>
              <w:rPr>
                <w:szCs w:val="28"/>
              </w:rPr>
            </w:pPr>
            <w:bookmarkStart w:id="503" w:name="_Toc5256"/>
            <w:bookmarkStart w:id="504" w:name="_Toc19742"/>
            <w:r>
              <w:rPr>
                <w:rFonts w:cs="宋体" w:hint="eastAsia"/>
                <w:szCs w:val="28"/>
                <w:lang w:bidi="ar"/>
              </w:rPr>
              <w:t>室上性关联个数</w:t>
            </w:r>
            <w:bookmarkEnd w:id="503"/>
            <w:bookmarkEnd w:id="504"/>
          </w:p>
        </w:tc>
        <w:tc>
          <w:tcPr>
            <w:tcW w:w="3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pStyle w:val="msolistparagraph0"/>
              <w:widowControl/>
              <w:ind w:left="38" w:firstLineChars="0" w:firstLine="0"/>
              <w:outlineLvl w:val="0"/>
              <w:rPr>
                <w:szCs w:val="28"/>
              </w:rPr>
            </w:pPr>
            <w:bookmarkStart w:id="505" w:name="_Toc13904"/>
            <w:bookmarkStart w:id="506" w:name="_Toc19784"/>
            <w:r>
              <w:rPr>
                <w:rFonts w:cs="宋体" w:hint="eastAsia"/>
                <w:bCs/>
                <w:szCs w:val="21"/>
              </w:rPr>
              <w:t>输入小于</w:t>
            </w:r>
            <w:r>
              <w:rPr>
                <w:bCs/>
                <w:szCs w:val="21"/>
              </w:rPr>
              <w:t>3</w:t>
            </w:r>
            <w:r>
              <w:rPr>
                <w:rFonts w:cs="宋体" w:hint="eastAsia"/>
                <w:bCs/>
                <w:szCs w:val="21"/>
              </w:rPr>
              <w:t>的数字</w:t>
            </w:r>
            <w:bookmarkEnd w:id="505"/>
            <w:bookmarkEnd w:id="506"/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pStyle w:val="msolistparagraph0"/>
              <w:widowControl/>
              <w:ind w:left="38" w:firstLineChars="0" w:firstLine="0"/>
              <w:outlineLvl w:val="0"/>
              <w:rPr>
                <w:szCs w:val="28"/>
              </w:rPr>
            </w:pPr>
          </w:p>
        </w:tc>
      </w:tr>
    </w:tbl>
    <w:p w:rsidR="00881111" w:rsidRDefault="00921388">
      <w:pPr>
        <w:tabs>
          <w:tab w:val="left" w:pos="425"/>
        </w:tabs>
        <w:spacing w:line="360" w:lineRule="auto"/>
        <w:outlineLvl w:val="0"/>
        <w:rPr>
          <w:sz w:val="24"/>
        </w:rPr>
      </w:pPr>
      <w:r>
        <w:rPr>
          <w:rFonts w:cs="宋体" w:hint="eastAsia"/>
          <w:sz w:val="24"/>
          <w:lang w:bidi="ar"/>
        </w:rPr>
        <w:t>8.5</w:t>
      </w:r>
      <w:r>
        <w:rPr>
          <w:rFonts w:cs="宋体" w:hint="eastAsia"/>
          <w:sz w:val="24"/>
          <w:lang w:bidi="ar"/>
        </w:rPr>
        <w:t>健壮性测试</w:t>
      </w:r>
    </w:p>
    <w:tbl>
      <w:tblPr>
        <w:tblStyle w:val="ab"/>
        <w:tblW w:w="10230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842"/>
        <w:gridCol w:w="3565"/>
        <w:gridCol w:w="2701"/>
      </w:tblGrid>
      <w:tr w:rsidR="008811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507" w:name="_Toc7694"/>
            <w:bookmarkStart w:id="508" w:name="_Toc23788"/>
            <w:bookmarkStart w:id="509" w:name="_Toc504555745"/>
            <w:r>
              <w:rPr>
                <w:rFonts w:cs="宋体" w:hint="eastAsia"/>
                <w:b/>
                <w:szCs w:val="21"/>
                <w:lang w:bidi="ar"/>
              </w:rPr>
              <w:t>序号</w:t>
            </w:r>
            <w:bookmarkEnd w:id="507"/>
            <w:bookmarkEnd w:id="508"/>
            <w:bookmarkEnd w:id="509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510" w:name="_Toc1388"/>
            <w:bookmarkStart w:id="511" w:name="_Toc504555746"/>
            <w:bookmarkStart w:id="512" w:name="_Toc1754"/>
            <w:r>
              <w:rPr>
                <w:rFonts w:cs="宋体" w:hint="eastAsia"/>
                <w:b/>
                <w:szCs w:val="21"/>
                <w:lang w:bidi="ar"/>
              </w:rPr>
              <w:t>标准条款号</w:t>
            </w:r>
            <w:bookmarkEnd w:id="510"/>
            <w:bookmarkEnd w:id="511"/>
            <w:bookmarkEnd w:id="512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513" w:name="_Toc5766"/>
            <w:bookmarkStart w:id="514" w:name="_Toc504555747"/>
            <w:bookmarkStart w:id="515" w:name="_Toc11808"/>
            <w:r>
              <w:rPr>
                <w:rFonts w:cs="宋体" w:hint="eastAsia"/>
                <w:b/>
                <w:szCs w:val="21"/>
                <w:lang w:bidi="ar"/>
              </w:rPr>
              <w:t>检验项目名称</w:t>
            </w:r>
            <w:bookmarkEnd w:id="513"/>
            <w:bookmarkEnd w:id="514"/>
            <w:bookmarkEnd w:id="515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516" w:name="_Toc14084"/>
            <w:bookmarkStart w:id="517" w:name="_Toc10200"/>
            <w:bookmarkStart w:id="518" w:name="_Toc504555748"/>
            <w:r>
              <w:rPr>
                <w:rFonts w:cs="宋体" w:hint="eastAsia"/>
                <w:b/>
                <w:szCs w:val="21"/>
                <w:lang w:bidi="ar"/>
              </w:rPr>
              <w:t>测试方法</w:t>
            </w:r>
            <w:bookmarkEnd w:id="516"/>
            <w:bookmarkEnd w:id="517"/>
            <w:bookmarkEnd w:id="518"/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881111" w:rsidRDefault="00921388">
            <w:pPr>
              <w:jc w:val="center"/>
              <w:outlineLvl w:val="0"/>
              <w:rPr>
                <w:b/>
                <w:szCs w:val="21"/>
              </w:rPr>
            </w:pPr>
            <w:bookmarkStart w:id="519" w:name="_Toc7671"/>
            <w:bookmarkStart w:id="520" w:name="_Toc504555749"/>
            <w:bookmarkStart w:id="521" w:name="_Toc4067"/>
            <w:r>
              <w:rPr>
                <w:rFonts w:cs="宋体" w:hint="eastAsia"/>
                <w:b/>
                <w:szCs w:val="21"/>
                <w:lang w:bidi="ar"/>
              </w:rPr>
              <w:t>测试结果</w:t>
            </w:r>
            <w:bookmarkEnd w:id="519"/>
            <w:bookmarkEnd w:id="520"/>
            <w:bookmarkEnd w:id="521"/>
          </w:p>
        </w:tc>
      </w:tr>
      <w:tr w:rsidR="008811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szCs w:val="28"/>
              </w:rPr>
            </w:pPr>
            <w:bookmarkStart w:id="522" w:name="_Toc11017"/>
            <w:bookmarkStart w:id="523" w:name="_Toc1561"/>
            <w:bookmarkStart w:id="524" w:name="_Toc504555750"/>
            <w:r>
              <w:rPr>
                <w:szCs w:val="28"/>
                <w:lang w:bidi="ar"/>
              </w:rPr>
              <w:t>1</w:t>
            </w:r>
            <w:bookmarkEnd w:id="522"/>
            <w:bookmarkEnd w:id="523"/>
            <w:bookmarkEnd w:id="524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525" w:name="_Toc11400"/>
            <w:bookmarkStart w:id="526" w:name="_Toc20128"/>
            <w:r>
              <w:rPr>
                <w:sz w:val="28"/>
                <w:szCs w:val="28"/>
                <w:lang w:bidi="ar"/>
              </w:rPr>
              <w:t>/</w:t>
            </w:r>
            <w:bookmarkEnd w:id="525"/>
            <w:bookmarkEnd w:id="526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outlineLvl w:val="0"/>
              <w:rPr>
                <w:szCs w:val="21"/>
              </w:rPr>
            </w:pPr>
            <w:bookmarkStart w:id="527" w:name="_Toc4355"/>
            <w:bookmarkStart w:id="528" w:name="_Toc8857"/>
            <w:r>
              <w:rPr>
                <w:rFonts w:cs="宋体" w:hint="eastAsia"/>
                <w:szCs w:val="21"/>
                <w:lang w:bidi="ar"/>
              </w:rPr>
              <w:t>软件使用过程中断开网络</w:t>
            </w:r>
            <w:bookmarkEnd w:id="527"/>
            <w:bookmarkEnd w:id="528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  <w:lang w:bidi="ar"/>
              </w:rPr>
              <w:t>在软件使用过程中，断开电脑网络，对软件进行操作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outlineLvl w:val="0"/>
              <w:rPr>
                <w:szCs w:val="21"/>
              </w:rPr>
            </w:pPr>
          </w:p>
        </w:tc>
      </w:tr>
      <w:tr w:rsidR="0088111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szCs w:val="28"/>
              </w:rPr>
            </w:pPr>
            <w:bookmarkStart w:id="529" w:name="_Toc504555753"/>
            <w:bookmarkStart w:id="530" w:name="_Toc12967"/>
            <w:bookmarkStart w:id="531" w:name="_Toc23975"/>
            <w:r>
              <w:rPr>
                <w:szCs w:val="28"/>
                <w:lang w:bidi="ar"/>
              </w:rPr>
              <w:t>2</w:t>
            </w:r>
            <w:bookmarkEnd w:id="529"/>
            <w:bookmarkEnd w:id="530"/>
            <w:bookmarkEnd w:id="531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jc w:val="center"/>
              <w:outlineLvl w:val="0"/>
              <w:rPr>
                <w:sz w:val="28"/>
                <w:szCs w:val="28"/>
              </w:rPr>
            </w:pPr>
            <w:bookmarkStart w:id="532" w:name="_Toc17900"/>
            <w:bookmarkStart w:id="533" w:name="_Toc17731"/>
            <w:r>
              <w:rPr>
                <w:sz w:val="28"/>
                <w:szCs w:val="28"/>
                <w:lang w:bidi="ar"/>
              </w:rPr>
              <w:t>/</w:t>
            </w:r>
            <w:bookmarkEnd w:id="532"/>
            <w:bookmarkEnd w:id="533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outlineLvl w:val="0"/>
              <w:rPr>
                <w:szCs w:val="21"/>
              </w:rPr>
            </w:pPr>
            <w:bookmarkStart w:id="534" w:name="_Toc13123"/>
            <w:bookmarkStart w:id="535" w:name="_Toc19208"/>
            <w:r>
              <w:rPr>
                <w:rFonts w:cs="宋体" w:hint="eastAsia"/>
                <w:szCs w:val="21"/>
                <w:lang w:bidi="ar"/>
              </w:rPr>
              <w:t>网络恢复后使用软件</w:t>
            </w:r>
            <w:bookmarkEnd w:id="534"/>
            <w:bookmarkEnd w:id="535"/>
          </w:p>
        </w:tc>
        <w:tc>
          <w:tcPr>
            <w:tcW w:w="3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921388">
            <w:pPr>
              <w:rPr>
                <w:bCs/>
                <w:szCs w:val="21"/>
              </w:rPr>
            </w:pPr>
            <w:r>
              <w:rPr>
                <w:rFonts w:cs="宋体" w:hint="eastAsia"/>
                <w:bCs/>
                <w:szCs w:val="21"/>
                <w:lang w:bidi="ar"/>
              </w:rPr>
              <w:t>恢复电脑网络后，对软件进行操作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1111" w:rsidRDefault="00881111">
            <w:pPr>
              <w:outlineLvl w:val="0"/>
              <w:rPr>
                <w:szCs w:val="21"/>
              </w:rPr>
            </w:pPr>
          </w:p>
        </w:tc>
      </w:tr>
    </w:tbl>
    <w:p w:rsidR="00881111" w:rsidRDefault="00921388">
      <w:pPr>
        <w:tabs>
          <w:tab w:val="left" w:pos="425"/>
        </w:tabs>
        <w:spacing w:line="360" w:lineRule="auto"/>
        <w:outlineLvl w:val="0"/>
        <w:rPr>
          <w:sz w:val="24"/>
        </w:rPr>
      </w:pPr>
      <w:bookmarkStart w:id="536" w:name="_Toc438471204"/>
      <w:r>
        <w:rPr>
          <w:rFonts w:cs="宋体" w:hint="eastAsia"/>
          <w:sz w:val="24"/>
          <w:lang w:bidi="ar"/>
        </w:rPr>
        <w:t>8.6</w:t>
      </w:r>
      <w:r>
        <w:rPr>
          <w:rFonts w:cs="宋体" w:hint="eastAsia"/>
          <w:sz w:val="24"/>
          <w:lang w:bidi="ar"/>
        </w:rPr>
        <w:t>测试项通过准则</w:t>
      </w:r>
      <w:bookmarkEnd w:id="536"/>
    </w:p>
    <w:p w:rsidR="00881111" w:rsidRDefault="00921388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bookmarkStart w:id="537" w:name="_Hlk504680462"/>
      <w:r>
        <w:rPr>
          <w:rFonts w:ascii="宋体" w:hAnsi="宋体" w:cs="宋体" w:hint="eastAsia"/>
          <w:bCs/>
          <w:sz w:val="24"/>
          <w:lang w:bidi="ar"/>
        </w:rPr>
        <w:t>每个测试项必须通过其所有测试用例</w:t>
      </w:r>
      <w:bookmarkStart w:id="538" w:name="_Toc479875198"/>
      <w:bookmarkStart w:id="539" w:name="_Toc477944949"/>
      <w:bookmarkStart w:id="540" w:name="_Toc479775118"/>
    </w:p>
    <w:p w:rsidR="00881111" w:rsidRDefault="00921388">
      <w:pPr>
        <w:spacing w:line="360" w:lineRule="auto"/>
        <w:ind w:firstLineChars="200" w:firstLine="480"/>
        <w:rPr>
          <w:bCs/>
          <w:sz w:val="24"/>
        </w:rPr>
      </w:pPr>
      <w:bookmarkStart w:id="541" w:name="_Hlk509233005"/>
      <w:r>
        <w:rPr>
          <w:bCs/>
          <w:sz w:val="24"/>
          <w:lang w:bidi="ar"/>
        </w:rPr>
        <w:t>8.1</w:t>
      </w:r>
      <w:r>
        <w:rPr>
          <w:rFonts w:cs="宋体" w:hint="eastAsia"/>
          <w:bCs/>
          <w:sz w:val="24"/>
          <w:lang w:bidi="ar"/>
        </w:rPr>
        <w:t>，</w:t>
      </w:r>
      <w:r>
        <w:rPr>
          <w:bCs/>
          <w:sz w:val="24"/>
          <w:lang w:bidi="ar"/>
        </w:rPr>
        <w:t>8.2</w:t>
      </w:r>
      <w:r>
        <w:rPr>
          <w:rFonts w:cs="宋体" w:hint="eastAsia"/>
          <w:bCs/>
          <w:sz w:val="24"/>
          <w:lang w:bidi="ar"/>
        </w:rPr>
        <w:t>，</w:t>
      </w:r>
      <w:r>
        <w:rPr>
          <w:bCs/>
          <w:sz w:val="24"/>
          <w:lang w:bidi="ar"/>
        </w:rPr>
        <w:t>8.3</w:t>
      </w:r>
      <w:r>
        <w:rPr>
          <w:rFonts w:cs="宋体" w:hint="eastAsia"/>
          <w:bCs/>
          <w:sz w:val="24"/>
          <w:lang w:bidi="ar"/>
        </w:rPr>
        <w:t>测试结果需符合接受准则</w:t>
      </w:r>
      <w:bookmarkEnd w:id="538"/>
      <w:bookmarkEnd w:id="539"/>
      <w:bookmarkEnd w:id="540"/>
      <w:r>
        <w:rPr>
          <w:rFonts w:cs="宋体" w:hint="eastAsia"/>
          <w:bCs/>
          <w:sz w:val="24"/>
          <w:lang w:bidi="ar"/>
        </w:rPr>
        <w:t>；</w:t>
      </w:r>
    </w:p>
    <w:p w:rsidR="00881111" w:rsidRDefault="00921388">
      <w:pPr>
        <w:spacing w:line="360" w:lineRule="auto"/>
        <w:ind w:firstLineChars="200" w:firstLine="480"/>
        <w:rPr>
          <w:bCs/>
          <w:sz w:val="24"/>
        </w:rPr>
      </w:pPr>
      <w:bookmarkStart w:id="542" w:name="_Toc504555765"/>
      <w:r>
        <w:rPr>
          <w:bCs/>
          <w:sz w:val="24"/>
          <w:lang w:bidi="ar"/>
        </w:rPr>
        <w:t>8.4</w:t>
      </w:r>
      <w:r>
        <w:rPr>
          <w:rFonts w:cs="宋体" w:hint="eastAsia"/>
          <w:bCs/>
          <w:sz w:val="24"/>
          <w:lang w:bidi="ar"/>
        </w:rPr>
        <w:t>，</w:t>
      </w:r>
      <w:r>
        <w:rPr>
          <w:bCs/>
          <w:sz w:val="24"/>
          <w:lang w:bidi="ar"/>
        </w:rPr>
        <w:t xml:space="preserve">8.5 </w:t>
      </w:r>
      <w:r>
        <w:rPr>
          <w:rFonts w:cs="宋体" w:hint="eastAsia"/>
          <w:bCs/>
          <w:sz w:val="24"/>
          <w:lang w:bidi="ar"/>
        </w:rPr>
        <w:t>测试结果按实际填写，并对结果进行确认</w:t>
      </w:r>
      <w:bookmarkEnd w:id="537"/>
      <w:bookmarkEnd w:id="541"/>
      <w:r>
        <w:rPr>
          <w:rFonts w:cs="宋体" w:hint="eastAsia"/>
          <w:bCs/>
          <w:sz w:val="24"/>
          <w:lang w:bidi="ar"/>
        </w:rPr>
        <w:t>。</w:t>
      </w:r>
      <w:bookmarkEnd w:id="542"/>
    </w:p>
    <w:p w:rsidR="00881111" w:rsidRDefault="00921388">
      <w:pPr>
        <w:numPr>
          <w:ilvl w:val="1"/>
          <w:numId w:val="132"/>
        </w:numPr>
        <w:spacing w:line="360" w:lineRule="auto"/>
        <w:outlineLvl w:val="1"/>
        <w:rPr>
          <w:sz w:val="24"/>
        </w:rPr>
      </w:pPr>
      <w:bookmarkStart w:id="543" w:name="_Toc438471205"/>
      <w:r>
        <w:rPr>
          <w:rFonts w:cs="宋体" w:hint="eastAsia"/>
          <w:sz w:val="24"/>
          <w:lang w:bidi="ar"/>
        </w:rPr>
        <w:t>异常解决</w:t>
      </w:r>
      <w:bookmarkEnd w:id="543"/>
    </w:p>
    <w:p w:rsidR="00881111" w:rsidRDefault="00921388">
      <w:pPr>
        <w:spacing w:line="360" w:lineRule="auto"/>
        <w:ind w:firstLineChars="200" w:firstLine="480"/>
        <w:rPr>
          <w:rFonts w:ascii="宋体" w:hAnsi="宋体" w:cs="宋体"/>
          <w:bCs/>
          <w:sz w:val="24"/>
        </w:rPr>
      </w:pPr>
      <w:bookmarkStart w:id="544" w:name="_Hlk505159853"/>
      <w:bookmarkStart w:id="545" w:name="_Toc504481765"/>
      <w:bookmarkStart w:id="546" w:name="_Toc477944951"/>
      <w:bookmarkStart w:id="547" w:name="_Toc479875200"/>
      <w:bookmarkStart w:id="548" w:name="_Toc504555767"/>
      <w:bookmarkStart w:id="549" w:name="_Toc479775120"/>
      <w:r>
        <w:rPr>
          <w:rFonts w:ascii="宋体" w:hAnsi="宋体" w:cs="宋体" w:hint="eastAsia"/>
          <w:bCs/>
          <w:sz w:val="24"/>
          <w:lang w:bidi="ar"/>
        </w:rPr>
        <w:t>测试结果中存在与方案存在不一致时，请予以说明，并进行确认</w:t>
      </w:r>
      <w:bookmarkEnd w:id="544"/>
      <w:r>
        <w:rPr>
          <w:rFonts w:ascii="宋体" w:hAnsi="宋体" w:cs="宋体" w:hint="eastAsia"/>
          <w:bCs/>
          <w:sz w:val="24"/>
          <w:lang w:bidi="ar"/>
        </w:rPr>
        <w:t>。</w:t>
      </w:r>
      <w:bookmarkEnd w:id="545"/>
      <w:r>
        <w:rPr>
          <w:rFonts w:ascii="宋体" w:hAnsi="宋体" w:cs="宋体" w:hint="eastAsia"/>
          <w:bCs/>
          <w:sz w:val="24"/>
          <w:lang w:bidi="ar"/>
        </w:rPr>
        <w:t>对于出现</w:t>
      </w:r>
      <w:r>
        <w:rPr>
          <w:rFonts w:ascii="宋体" w:hAnsi="宋体" w:cs="宋体" w:hint="eastAsia"/>
          <w:bCs/>
          <w:sz w:val="24"/>
          <w:lang w:bidi="ar"/>
        </w:rPr>
        <w:lastRenderedPageBreak/>
        <w:t>的异常现象测试人员需要将异常反馈给软件开发人员，将软件测试记录表给开发人员，开发人员根据异常现象确认分析，修改代码并自行调试通过后将新的软件交由测试人员。测试人员重新按照测试方案的中任务全面测试，不能只针对原来异常部分或软件更改部分。新的软件版本号需要升级。若新的软件依然存在异常，则按照前面方法重新再做一遍直到没有异常为止。</w:t>
      </w:r>
      <w:bookmarkEnd w:id="546"/>
      <w:bookmarkEnd w:id="547"/>
      <w:bookmarkEnd w:id="548"/>
      <w:bookmarkEnd w:id="549"/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sz w:val="28"/>
          <w:szCs w:val="28"/>
        </w:rPr>
      </w:pPr>
      <w:bookmarkStart w:id="550" w:name="_Toc24953"/>
      <w:r>
        <w:rPr>
          <w:rFonts w:cs="宋体" w:hint="eastAsia"/>
          <w:b/>
          <w:sz w:val="28"/>
          <w:szCs w:val="28"/>
          <w:lang w:bidi="ar"/>
        </w:rPr>
        <w:t>结论</w:t>
      </w:r>
      <w:bookmarkEnd w:id="550"/>
    </w:p>
    <w:p w:rsidR="00881111" w:rsidRDefault="00921388">
      <w:pPr>
        <w:spacing w:line="360" w:lineRule="auto"/>
        <w:ind w:firstLineChars="200" w:firstLine="480"/>
        <w:rPr>
          <w:rFonts w:ascii="宋体" w:hAnsi="宋体"/>
          <w:bCs/>
          <w:sz w:val="24"/>
        </w:rPr>
      </w:pPr>
      <w:bookmarkStart w:id="551" w:name="_Hlk504680495"/>
      <w:r>
        <w:rPr>
          <w:rFonts w:ascii="宋体" w:hAnsi="宋体" w:cs="宋体" w:hint="eastAsia"/>
          <w:bCs/>
          <w:sz w:val="24"/>
          <w:lang w:bidi="ar"/>
        </w:rPr>
        <w:t>对产品进行测试数据收集及分析，依据通过准则确定测试项符合性</w:t>
      </w:r>
      <w:bookmarkEnd w:id="551"/>
      <w:r>
        <w:rPr>
          <w:rFonts w:ascii="宋体" w:hAnsi="宋体" w:cs="宋体" w:hint="eastAsia"/>
          <w:bCs/>
          <w:sz w:val="24"/>
          <w:lang w:bidi="ar"/>
        </w:rPr>
        <w:t>。</w:t>
      </w:r>
      <w:r>
        <w:rPr>
          <w:rFonts w:ascii="宋体" w:hAnsi="宋体"/>
          <w:bCs/>
          <w:sz w:val="24"/>
        </w:rPr>
        <w:t>。</w:t>
      </w:r>
      <w:bookmarkEnd w:id="42"/>
      <w:bookmarkEnd w:id="43"/>
      <w:bookmarkEnd w:id="44"/>
      <w:bookmarkEnd w:id="45"/>
    </w:p>
    <w:p w:rsidR="00881111" w:rsidRDefault="00921388"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552" w:name="_Toc504555770"/>
      <w:r>
        <w:rPr>
          <w:b/>
          <w:bCs/>
          <w:sz w:val="28"/>
          <w:szCs w:val="28"/>
        </w:rPr>
        <w:t>附录</w:t>
      </w:r>
      <w:bookmarkStart w:id="553" w:name="_Toc504481768"/>
      <w:bookmarkStart w:id="554" w:name="_Hlk504553985"/>
      <w:bookmarkEnd w:id="552"/>
    </w:p>
    <w:p w:rsidR="00881111" w:rsidRDefault="00921388">
      <w:pPr>
        <w:numPr>
          <w:ilvl w:val="1"/>
          <w:numId w:val="2"/>
        </w:numPr>
        <w:spacing w:line="360" w:lineRule="auto"/>
        <w:outlineLvl w:val="0"/>
        <w:rPr>
          <w:sz w:val="24"/>
        </w:rPr>
      </w:pPr>
      <w:bookmarkStart w:id="555" w:name="_Toc504481769"/>
      <w:bookmarkStart w:id="556" w:name="_Toc504555772"/>
      <w:bookmarkStart w:id="557" w:name="_Hlk504680518"/>
      <w:bookmarkEnd w:id="553"/>
      <w:bookmarkEnd w:id="554"/>
      <w:r>
        <w:rPr>
          <w:rFonts w:hint="eastAsia"/>
          <w:sz w:val="24"/>
        </w:rPr>
        <w:t>关联</w:t>
      </w:r>
      <w:r>
        <w:rPr>
          <w:sz w:val="24"/>
        </w:rPr>
        <w:t>验证</w:t>
      </w:r>
      <w:r>
        <w:rPr>
          <w:rFonts w:hint="eastAsia"/>
          <w:sz w:val="24"/>
        </w:rPr>
        <w:t>文件信息</w:t>
      </w:r>
      <w:bookmarkEnd w:id="555"/>
      <w:bookmarkEnd w:id="556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1"/>
        <w:gridCol w:w="4369"/>
        <w:gridCol w:w="1906"/>
      </w:tblGrid>
      <w:tr w:rsidR="00881111">
        <w:trPr>
          <w:jc w:val="center"/>
        </w:trPr>
        <w:tc>
          <w:tcPr>
            <w:tcW w:w="2021" w:type="dxa"/>
            <w:shd w:val="clear" w:color="auto" w:fill="BFBFBF" w:themeFill="background1" w:themeFillShade="BF"/>
          </w:tcPr>
          <w:p w:rsidR="00881111" w:rsidRDefault="0092138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558" w:name="_Hlk504680524"/>
            <w:bookmarkEnd w:id="557"/>
            <w:r>
              <w:rPr>
                <w:rFonts w:ascii="宋体" w:hAnsi="宋体" w:cs="宋体" w:hint="eastAsia"/>
                <w:kern w:val="0"/>
                <w:sz w:val="24"/>
              </w:rPr>
              <w:t>文件</w:t>
            </w:r>
            <w:r>
              <w:rPr>
                <w:rFonts w:ascii="宋体" w:hAnsi="宋体" w:cs="宋体"/>
                <w:kern w:val="0"/>
                <w:sz w:val="24"/>
              </w:rPr>
              <w:t>编号</w:t>
            </w:r>
          </w:p>
        </w:tc>
        <w:tc>
          <w:tcPr>
            <w:tcW w:w="4369" w:type="dxa"/>
            <w:shd w:val="clear" w:color="auto" w:fill="BFBFBF" w:themeFill="background1" w:themeFillShade="BF"/>
          </w:tcPr>
          <w:p w:rsidR="00881111" w:rsidRDefault="0092138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</w:t>
            </w:r>
            <w:r>
              <w:rPr>
                <w:rFonts w:ascii="宋体" w:hAnsi="宋体" w:cs="宋体"/>
                <w:kern w:val="0"/>
                <w:sz w:val="24"/>
              </w:rPr>
              <w:t>名称</w:t>
            </w:r>
          </w:p>
        </w:tc>
        <w:tc>
          <w:tcPr>
            <w:tcW w:w="1906" w:type="dxa"/>
            <w:shd w:val="clear" w:color="auto" w:fill="BFBFBF" w:themeFill="background1" w:themeFillShade="BF"/>
          </w:tcPr>
          <w:p w:rsidR="00881111" w:rsidRDefault="00921388">
            <w:pPr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版本号</w:t>
            </w:r>
          </w:p>
        </w:tc>
      </w:tr>
      <w:tr w:rsidR="00881111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881111" w:rsidRDefault="0092138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color w:val="000000"/>
                <w:szCs w:val="21"/>
              </w:rPr>
              <w:t>ECGA-307</w:t>
            </w:r>
          </w:p>
        </w:tc>
        <w:tc>
          <w:tcPr>
            <w:tcW w:w="4369" w:type="dxa"/>
            <w:shd w:val="clear" w:color="auto" w:fill="auto"/>
          </w:tcPr>
          <w:p w:rsidR="00881111" w:rsidRDefault="00921388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动态心电分析</w:t>
            </w:r>
            <w:proofErr w:type="gramStart"/>
            <w:r>
              <w:rPr>
                <w:rFonts w:hint="eastAsia"/>
                <w:color w:val="000000"/>
                <w:szCs w:val="21"/>
              </w:rPr>
              <w:t>软件软件</w:t>
            </w:r>
            <w:proofErr w:type="gramEnd"/>
            <w:r>
              <w:rPr>
                <w:rFonts w:hint="eastAsia"/>
                <w:color w:val="000000"/>
                <w:szCs w:val="21"/>
              </w:rPr>
              <w:t>单元测试方案</w:t>
            </w:r>
          </w:p>
        </w:tc>
        <w:tc>
          <w:tcPr>
            <w:tcW w:w="1906" w:type="dxa"/>
            <w:shd w:val="clear" w:color="auto" w:fill="auto"/>
          </w:tcPr>
          <w:p w:rsidR="00881111" w:rsidRDefault="00921388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</w:p>
        </w:tc>
      </w:tr>
      <w:tr w:rsidR="00881111">
        <w:trPr>
          <w:jc w:val="center"/>
        </w:trPr>
        <w:tc>
          <w:tcPr>
            <w:tcW w:w="2021" w:type="dxa"/>
            <w:shd w:val="clear" w:color="auto" w:fill="auto"/>
            <w:vAlign w:val="center"/>
          </w:tcPr>
          <w:p w:rsidR="00881111" w:rsidRDefault="00921388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color w:val="000000"/>
                <w:szCs w:val="21"/>
              </w:rPr>
              <w:t>ECGA-309</w:t>
            </w:r>
          </w:p>
        </w:tc>
        <w:tc>
          <w:tcPr>
            <w:tcW w:w="4369" w:type="dxa"/>
            <w:shd w:val="clear" w:color="auto" w:fill="auto"/>
          </w:tcPr>
          <w:p w:rsidR="00881111" w:rsidRDefault="00921388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动态心电分析</w:t>
            </w:r>
            <w:proofErr w:type="gramStart"/>
            <w:r>
              <w:rPr>
                <w:rFonts w:hint="eastAsia"/>
                <w:color w:val="000000"/>
                <w:szCs w:val="21"/>
              </w:rPr>
              <w:t>软件软件</w:t>
            </w:r>
            <w:proofErr w:type="gramEnd"/>
            <w:r>
              <w:rPr>
                <w:rFonts w:hint="eastAsia"/>
                <w:color w:val="000000"/>
                <w:szCs w:val="21"/>
              </w:rPr>
              <w:t>单元测试报告</w:t>
            </w:r>
          </w:p>
        </w:tc>
        <w:tc>
          <w:tcPr>
            <w:tcW w:w="1906" w:type="dxa"/>
            <w:shd w:val="clear" w:color="auto" w:fill="auto"/>
          </w:tcPr>
          <w:p w:rsidR="00881111" w:rsidRDefault="00921388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A</w:t>
            </w:r>
          </w:p>
        </w:tc>
      </w:tr>
      <w:bookmarkEnd w:id="558"/>
    </w:tbl>
    <w:p w:rsidR="00881111" w:rsidRDefault="00881111">
      <w:pPr>
        <w:spacing w:line="360" w:lineRule="auto"/>
        <w:outlineLvl w:val="0"/>
        <w:rPr>
          <w:sz w:val="24"/>
        </w:rPr>
      </w:pPr>
    </w:p>
    <w:sectPr w:rsidR="00881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388" w:rsidRDefault="00921388">
      <w:r>
        <w:separator/>
      </w:r>
    </w:p>
  </w:endnote>
  <w:endnote w:type="continuationSeparator" w:id="0">
    <w:p w:rsidR="00921388" w:rsidRDefault="0092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111" w:rsidRDefault="00921388">
    <w:pPr>
      <w:pStyle w:val="a7"/>
      <w:jc w:val="both"/>
      <w:rPr>
        <w:sz w:val="13"/>
        <w:szCs w:val="13"/>
      </w:rPr>
    </w:pPr>
    <w:r>
      <w:rPr>
        <w:rFonts w:hint="eastAsia"/>
        <w:sz w:val="13"/>
        <w:szCs w:val="13"/>
      </w:rPr>
      <w:t>版权所有，未经允许不得复制！</w:t>
    </w:r>
    <w:r>
      <w:rPr>
        <w:rFonts w:hint="eastAsia"/>
        <w:sz w:val="13"/>
        <w:szCs w:val="13"/>
      </w:rPr>
      <w:t xml:space="preserve">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111" w:rsidRDefault="0088111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388" w:rsidRDefault="00921388">
      <w:r>
        <w:separator/>
      </w:r>
    </w:p>
  </w:footnote>
  <w:footnote w:type="continuationSeparator" w:id="0">
    <w:p w:rsidR="00921388" w:rsidRDefault="00921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111" w:rsidRDefault="00921388">
    <w:pPr>
      <w:pStyle w:val="a9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881111" w:rsidRDefault="00881111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69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45"/>
      <w:gridCol w:w="4008"/>
      <w:gridCol w:w="1980"/>
      <w:gridCol w:w="2340"/>
      <w:gridCol w:w="1724"/>
    </w:tblGrid>
    <w:tr w:rsidR="00881111">
      <w:trPr>
        <w:trHeight w:val="177"/>
        <w:jc w:val="center"/>
      </w:trPr>
      <w:tc>
        <w:tcPr>
          <w:tcW w:w="1645" w:type="dxa"/>
          <w:shd w:val="clear" w:color="auto" w:fill="E6E6E6"/>
        </w:tcPr>
        <w:p w:rsidR="00881111" w:rsidRDefault="00881111">
          <w:pPr>
            <w:pStyle w:val="a9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 w:rsidR="00881111" w:rsidRDefault="00921388">
          <w:pPr>
            <w:pStyle w:val="a9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color w:val="000000"/>
              <w:sz w:val="24"/>
              <w:szCs w:val="24"/>
            </w:rPr>
          </w:pPr>
          <w:r>
            <w:rPr>
              <w:rFonts w:ascii="黑体" w:eastAsia="黑体" w:hint="eastAsia"/>
              <w:color w:val="000000"/>
              <w:sz w:val="24"/>
              <w:szCs w:val="24"/>
            </w:rPr>
            <w:t>文件编号：</w:t>
          </w:r>
          <w:r>
            <w:rPr>
              <w:rFonts w:eastAsia="黑体" w:hint="eastAsia"/>
              <w:color w:val="000000"/>
              <w:sz w:val="24"/>
              <w:szCs w:val="24"/>
            </w:rPr>
            <w:t>ECGA</w:t>
          </w:r>
          <w:r>
            <w:rPr>
              <w:rFonts w:eastAsia="黑体"/>
              <w:color w:val="000000"/>
              <w:sz w:val="24"/>
              <w:szCs w:val="24"/>
            </w:rPr>
            <w:t>-3</w:t>
          </w:r>
          <w:r>
            <w:rPr>
              <w:rFonts w:eastAsia="黑体" w:hint="eastAsia"/>
              <w:color w:val="000000"/>
              <w:sz w:val="24"/>
              <w:szCs w:val="24"/>
            </w:rPr>
            <w:t>11</w:t>
          </w:r>
        </w:p>
      </w:tc>
      <w:tc>
        <w:tcPr>
          <w:tcW w:w="1980" w:type="dxa"/>
          <w:shd w:val="clear" w:color="auto" w:fill="E6E6E6"/>
          <w:vAlign w:val="center"/>
        </w:tcPr>
        <w:p w:rsidR="00881111" w:rsidRDefault="00921388">
          <w:pPr>
            <w:pStyle w:val="a9"/>
            <w:pBdr>
              <w:bottom w:val="none" w:sz="0" w:space="0" w:color="auto"/>
            </w:pBdr>
            <w:jc w:val="right"/>
            <w:rPr>
              <w:rFonts w:eastAsia="黑体"/>
              <w:sz w:val="24"/>
            </w:rPr>
          </w:pPr>
          <w:r>
            <w:rPr>
              <w:rFonts w:eastAsia="黑体"/>
              <w:sz w:val="24"/>
            </w:rPr>
            <w:t>版本：</w:t>
          </w:r>
          <w:r>
            <w:rPr>
              <w:rFonts w:eastAsia="黑体"/>
              <w:sz w:val="24"/>
            </w:rPr>
            <w:t>A</w:t>
          </w:r>
        </w:p>
      </w:tc>
      <w:tc>
        <w:tcPr>
          <w:tcW w:w="2340" w:type="dxa"/>
          <w:shd w:val="clear" w:color="auto" w:fill="E6E6E6"/>
          <w:vAlign w:val="center"/>
        </w:tcPr>
        <w:p w:rsidR="00881111" w:rsidRDefault="00921388">
          <w:pPr>
            <w:ind w:firstLineChars="200" w:firstLine="480"/>
            <w:jc w:val="right"/>
            <w:rPr>
              <w:rFonts w:eastAsia="黑体"/>
              <w:sz w:val="24"/>
            </w:rPr>
          </w:pPr>
          <w:r>
            <w:rPr>
              <w:rStyle w:val="ac"/>
              <w:rFonts w:eastAsia="黑体"/>
              <w:sz w:val="24"/>
            </w:rPr>
            <w:t>共</w:t>
          </w:r>
          <w:r>
            <w:rPr>
              <w:rStyle w:val="ac"/>
              <w:sz w:val="18"/>
              <w:szCs w:val="18"/>
            </w:rPr>
            <w:fldChar w:fldCharType="begin"/>
          </w:r>
          <w:r>
            <w:rPr>
              <w:rStyle w:val="ac"/>
              <w:sz w:val="18"/>
              <w:szCs w:val="18"/>
            </w:rPr>
            <w:instrText xml:space="preserve"> NUMPAGES </w:instrText>
          </w:r>
          <w:r>
            <w:rPr>
              <w:rStyle w:val="ac"/>
              <w:sz w:val="18"/>
              <w:szCs w:val="18"/>
            </w:rPr>
            <w:fldChar w:fldCharType="separate"/>
          </w:r>
          <w:r>
            <w:rPr>
              <w:rStyle w:val="ac"/>
              <w:sz w:val="18"/>
              <w:szCs w:val="18"/>
            </w:rPr>
            <w:t>10</w:t>
          </w:r>
          <w:r>
            <w:rPr>
              <w:rStyle w:val="ac"/>
              <w:sz w:val="18"/>
              <w:szCs w:val="18"/>
            </w:rPr>
            <w:fldChar w:fldCharType="end"/>
          </w:r>
          <w:r>
            <w:rPr>
              <w:rStyle w:val="ac"/>
              <w:rFonts w:eastAsia="黑体"/>
              <w:sz w:val="24"/>
            </w:rPr>
            <w:t>页第</w:t>
          </w:r>
          <w:r>
            <w:rPr>
              <w:rStyle w:val="ac"/>
              <w:sz w:val="18"/>
              <w:szCs w:val="18"/>
            </w:rPr>
            <w:fldChar w:fldCharType="begin"/>
          </w:r>
          <w:r>
            <w:rPr>
              <w:rStyle w:val="ac"/>
              <w:sz w:val="18"/>
              <w:szCs w:val="18"/>
            </w:rPr>
            <w:instrText xml:space="preserve"> PAGE </w:instrText>
          </w:r>
          <w:r>
            <w:rPr>
              <w:rStyle w:val="ac"/>
              <w:sz w:val="18"/>
              <w:szCs w:val="18"/>
            </w:rPr>
            <w:fldChar w:fldCharType="separate"/>
          </w:r>
          <w:r>
            <w:rPr>
              <w:rStyle w:val="ac"/>
              <w:sz w:val="18"/>
              <w:szCs w:val="18"/>
            </w:rPr>
            <w:t>9</w:t>
          </w:r>
          <w:r>
            <w:rPr>
              <w:rStyle w:val="ac"/>
              <w:sz w:val="18"/>
              <w:szCs w:val="18"/>
            </w:rPr>
            <w:fldChar w:fldCharType="end"/>
          </w:r>
          <w:r>
            <w:rPr>
              <w:rStyle w:val="ac"/>
              <w:rFonts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 w:rsidR="00881111" w:rsidRDefault="00881111">
          <w:pPr>
            <w:rPr>
              <w:kern w:val="0"/>
              <w:sz w:val="20"/>
              <w:szCs w:val="20"/>
            </w:rPr>
          </w:pPr>
        </w:p>
      </w:tc>
    </w:tr>
  </w:tbl>
  <w:p w:rsidR="00881111" w:rsidRDefault="00881111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520" w:type="dxa"/>
      <w:tblInd w:w="-15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4159"/>
      <w:gridCol w:w="1954"/>
      <w:gridCol w:w="2167"/>
      <w:gridCol w:w="1620"/>
    </w:tblGrid>
    <w:tr w:rsidR="00881111">
      <w:trPr>
        <w:trHeight w:val="193"/>
      </w:trPr>
      <w:tc>
        <w:tcPr>
          <w:tcW w:w="1620" w:type="dxa"/>
          <w:tcBorders>
            <w:top w:val="single" w:sz="4" w:space="0" w:color="auto"/>
            <w:bottom w:val="single" w:sz="4" w:space="0" w:color="auto"/>
            <w:right w:val="nil"/>
          </w:tcBorders>
          <w:shd w:val="clear" w:color="auto" w:fill="E6E6E6"/>
        </w:tcPr>
        <w:p w:rsidR="00881111" w:rsidRDefault="00881111">
          <w:pPr>
            <w:pStyle w:val="a9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</w:tcPr>
        <w:p w:rsidR="00881111" w:rsidRDefault="00921388">
          <w:pPr>
            <w:pStyle w:val="a9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ascii="黑体" w:eastAsia="黑体" w:hint="eastAsia"/>
              <w:color w:val="000000"/>
              <w:sz w:val="24"/>
            </w:rPr>
            <w:t>文件编号：</w:t>
          </w:r>
          <w:r>
            <w:rPr>
              <w:rFonts w:ascii="黑体" w:eastAsia="黑体" w:hint="eastAsia"/>
              <w:color w:val="000000"/>
              <w:sz w:val="24"/>
              <w:szCs w:val="24"/>
            </w:rPr>
            <w:t>ECGA</w:t>
          </w:r>
          <w:r>
            <w:rPr>
              <w:rFonts w:ascii="黑体" w:eastAsia="黑体" w:hint="eastAsia"/>
              <w:color w:val="000000"/>
              <w:sz w:val="24"/>
              <w:szCs w:val="24"/>
            </w:rPr>
            <w:t>-3</w:t>
          </w:r>
          <w:r>
            <w:rPr>
              <w:rFonts w:ascii="黑体" w:eastAsia="黑体" w:hint="eastAsia"/>
              <w:color w:val="000000"/>
              <w:sz w:val="24"/>
              <w:szCs w:val="24"/>
            </w:rPr>
            <w:t>11</w:t>
          </w:r>
        </w:p>
      </w:tc>
      <w:tc>
        <w:tcPr>
          <w:tcW w:w="195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  <w:vAlign w:val="center"/>
        </w:tcPr>
        <w:p w:rsidR="00881111" w:rsidRDefault="00921388">
          <w:pPr>
            <w:pStyle w:val="a9"/>
            <w:pBdr>
              <w:bottom w:val="none" w:sz="0" w:space="0" w:color="auto"/>
            </w:pBdr>
            <w:jc w:val="right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版本：</w:t>
          </w:r>
          <w:r>
            <w:rPr>
              <w:rFonts w:ascii="黑体" w:eastAsia="黑体" w:hint="eastAsia"/>
              <w:sz w:val="24"/>
            </w:rPr>
            <w:t>A</w:t>
          </w:r>
        </w:p>
      </w:tc>
      <w:tc>
        <w:tcPr>
          <w:tcW w:w="216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  <w:vAlign w:val="center"/>
        </w:tcPr>
        <w:p w:rsidR="00881111" w:rsidRDefault="00921388">
          <w:pPr>
            <w:ind w:firstLineChars="200" w:firstLine="480"/>
            <w:jc w:val="right"/>
            <w:rPr>
              <w:rFonts w:ascii="黑体" w:eastAsia="黑体"/>
              <w:sz w:val="24"/>
            </w:rPr>
          </w:pPr>
          <w:r>
            <w:rPr>
              <w:rStyle w:val="ac"/>
              <w:rFonts w:ascii="黑体" w:eastAsia="黑体" w:hint="eastAsia"/>
              <w:sz w:val="24"/>
            </w:rPr>
            <w:t>共</w:t>
          </w:r>
          <w:r>
            <w:rPr>
              <w:rStyle w:val="ac"/>
              <w:sz w:val="18"/>
              <w:szCs w:val="18"/>
            </w:rPr>
            <w:fldChar w:fldCharType="begin"/>
          </w:r>
          <w:r>
            <w:rPr>
              <w:rStyle w:val="ac"/>
              <w:sz w:val="18"/>
              <w:szCs w:val="18"/>
            </w:rPr>
            <w:instrText xml:space="preserve"> NUMPAGES </w:instrText>
          </w:r>
          <w:r>
            <w:rPr>
              <w:rStyle w:val="ac"/>
              <w:sz w:val="18"/>
              <w:szCs w:val="18"/>
            </w:rPr>
            <w:fldChar w:fldCharType="separate"/>
          </w:r>
          <w:r>
            <w:rPr>
              <w:rStyle w:val="ac"/>
              <w:sz w:val="18"/>
              <w:szCs w:val="18"/>
            </w:rPr>
            <w:t>10</w:t>
          </w:r>
          <w:r>
            <w:rPr>
              <w:rStyle w:val="ac"/>
              <w:sz w:val="18"/>
              <w:szCs w:val="18"/>
            </w:rPr>
            <w:fldChar w:fldCharType="end"/>
          </w:r>
          <w:r>
            <w:rPr>
              <w:rStyle w:val="ac"/>
              <w:rFonts w:ascii="黑体" w:eastAsia="黑体" w:hint="eastAsia"/>
              <w:sz w:val="24"/>
            </w:rPr>
            <w:t>页第</w:t>
          </w:r>
          <w:r>
            <w:rPr>
              <w:rStyle w:val="ac"/>
              <w:sz w:val="18"/>
              <w:szCs w:val="18"/>
            </w:rPr>
            <w:fldChar w:fldCharType="begin"/>
          </w:r>
          <w:r>
            <w:rPr>
              <w:rStyle w:val="ac"/>
              <w:sz w:val="18"/>
              <w:szCs w:val="18"/>
            </w:rPr>
            <w:instrText xml:space="preserve"> PAGE </w:instrText>
          </w:r>
          <w:r>
            <w:rPr>
              <w:rStyle w:val="ac"/>
              <w:sz w:val="18"/>
              <w:szCs w:val="18"/>
            </w:rPr>
            <w:fldChar w:fldCharType="separate"/>
          </w:r>
          <w:r>
            <w:rPr>
              <w:rStyle w:val="ac"/>
              <w:sz w:val="18"/>
              <w:szCs w:val="18"/>
            </w:rPr>
            <w:t>1</w:t>
          </w:r>
          <w:r>
            <w:rPr>
              <w:rStyle w:val="ac"/>
              <w:sz w:val="18"/>
              <w:szCs w:val="18"/>
            </w:rPr>
            <w:fldChar w:fldCharType="end"/>
          </w:r>
          <w:r>
            <w:rPr>
              <w:rStyle w:val="ac"/>
              <w:rFonts w:ascii="黑体" w:eastAsia="黑体" w:hint="eastAsia"/>
              <w:sz w:val="24"/>
            </w:rPr>
            <w:t>页</w:t>
          </w:r>
        </w:p>
      </w:tc>
      <w:tc>
        <w:tcPr>
          <w:tcW w:w="16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</w:tcPr>
        <w:p w:rsidR="00881111" w:rsidRDefault="00881111">
          <w:pPr>
            <w:rPr>
              <w:kern w:val="0"/>
              <w:sz w:val="20"/>
              <w:szCs w:val="20"/>
            </w:rPr>
          </w:pPr>
        </w:p>
      </w:tc>
    </w:tr>
  </w:tbl>
  <w:p w:rsidR="00881111" w:rsidRDefault="0088111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CEE37"/>
    <w:multiLevelType w:val="multilevel"/>
    <w:tmpl w:val="801CEE37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82FEEF4F"/>
    <w:multiLevelType w:val="multilevel"/>
    <w:tmpl w:val="82FEEF4F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color w:val="auto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sz w:val="24"/>
        <w:szCs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</w:lvl>
    <w:lvl w:ilvl="5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ascii="Wingdings" w:hAnsi="Wingdings" w:cs="Wingdings" w:hint="default"/>
      </w:rPr>
    </w:lvl>
    <w:lvl w:ilvl="6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 w15:restartNumberingAfterBreak="0">
    <w:nsid w:val="837FAD3A"/>
    <w:multiLevelType w:val="multilevel"/>
    <w:tmpl w:val="837FAD3A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848D6190"/>
    <w:multiLevelType w:val="multilevel"/>
    <w:tmpl w:val="848D6190"/>
    <w:lvl w:ilvl="0">
      <w:start w:val="1"/>
      <w:numFmt w:val="decimal"/>
      <w:lvlText w:val="%1"/>
      <w:lvlJc w:val="center"/>
      <w:pPr>
        <w:ind w:left="0" w:firstLine="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8659E080"/>
    <w:multiLevelType w:val="multilevel"/>
    <w:tmpl w:val="8659E080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8ABE24E2"/>
    <w:multiLevelType w:val="multilevel"/>
    <w:tmpl w:val="8ABE24E2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91D47376"/>
    <w:multiLevelType w:val="multilevel"/>
    <w:tmpl w:val="91D47376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94E3A840"/>
    <w:multiLevelType w:val="multilevel"/>
    <w:tmpl w:val="94E3A840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95086864"/>
    <w:multiLevelType w:val="multilevel"/>
    <w:tmpl w:val="95086864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97ED87A3"/>
    <w:multiLevelType w:val="multilevel"/>
    <w:tmpl w:val="97ED87A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9AADAE72"/>
    <w:multiLevelType w:val="multilevel"/>
    <w:tmpl w:val="9AADAE72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9AF352A6"/>
    <w:multiLevelType w:val="multilevel"/>
    <w:tmpl w:val="9AF352A6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9C2F2723"/>
    <w:multiLevelType w:val="multilevel"/>
    <w:tmpl w:val="9C2F272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9C52D477"/>
    <w:multiLevelType w:val="multilevel"/>
    <w:tmpl w:val="9C52D477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9D88ABAE"/>
    <w:multiLevelType w:val="multilevel"/>
    <w:tmpl w:val="9D88ABAE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9DA0BCE6"/>
    <w:multiLevelType w:val="multilevel"/>
    <w:tmpl w:val="9DA0BCE6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9FC1002D"/>
    <w:multiLevelType w:val="multilevel"/>
    <w:tmpl w:val="9FC1002D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A3953F7F"/>
    <w:multiLevelType w:val="multilevel"/>
    <w:tmpl w:val="A3953F7F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 w15:restartNumberingAfterBreak="0">
    <w:nsid w:val="A401A83C"/>
    <w:multiLevelType w:val="multilevel"/>
    <w:tmpl w:val="A401A83C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A46EF202"/>
    <w:multiLevelType w:val="multilevel"/>
    <w:tmpl w:val="A46EF202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 w15:restartNumberingAfterBreak="0">
    <w:nsid w:val="A4C627C5"/>
    <w:multiLevelType w:val="multilevel"/>
    <w:tmpl w:val="A4C627C5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A62E7581"/>
    <w:multiLevelType w:val="multilevel"/>
    <w:tmpl w:val="A62E7581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 w15:restartNumberingAfterBreak="0">
    <w:nsid w:val="A71B6E1F"/>
    <w:multiLevelType w:val="multilevel"/>
    <w:tmpl w:val="A71B6E1F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A7AF7BC5"/>
    <w:multiLevelType w:val="multilevel"/>
    <w:tmpl w:val="A7AF7BC5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A97F9B97"/>
    <w:multiLevelType w:val="multilevel"/>
    <w:tmpl w:val="A97F9B97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AADE9B40"/>
    <w:multiLevelType w:val="multilevel"/>
    <w:tmpl w:val="AADE9B40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AC89B206"/>
    <w:multiLevelType w:val="multilevel"/>
    <w:tmpl w:val="AC89B206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ADBABDD2"/>
    <w:multiLevelType w:val="multilevel"/>
    <w:tmpl w:val="ADBABDD2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B935056B"/>
    <w:multiLevelType w:val="multilevel"/>
    <w:tmpl w:val="B935056B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B9CA9D9D"/>
    <w:multiLevelType w:val="multilevel"/>
    <w:tmpl w:val="B9CA9D9D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0" w15:restartNumberingAfterBreak="0">
    <w:nsid w:val="BE0029DC"/>
    <w:multiLevelType w:val="multilevel"/>
    <w:tmpl w:val="BE0029D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BE75AAAC"/>
    <w:multiLevelType w:val="multilevel"/>
    <w:tmpl w:val="BE75AAA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BF9ED8AB"/>
    <w:multiLevelType w:val="multilevel"/>
    <w:tmpl w:val="BF9ED8AB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C141CA83"/>
    <w:multiLevelType w:val="multilevel"/>
    <w:tmpl w:val="C141CA8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C27223E2"/>
    <w:multiLevelType w:val="multilevel"/>
    <w:tmpl w:val="C27223E2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C3D759B4"/>
    <w:multiLevelType w:val="multilevel"/>
    <w:tmpl w:val="C3D759B4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 w15:restartNumberingAfterBreak="0">
    <w:nsid w:val="C5C01FB8"/>
    <w:multiLevelType w:val="multilevel"/>
    <w:tmpl w:val="C5C01FB8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CFCA0970"/>
    <w:multiLevelType w:val="multilevel"/>
    <w:tmpl w:val="CFCA0970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8" w15:restartNumberingAfterBreak="0">
    <w:nsid w:val="CFE02ACC"/>
    <w:multiLevelType w:val="multilevel"/>
    <w:tmpl w:val="CFE02ACC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D26285C3"/>
    <w:multiLevelType w:val="multilevel"/>
    <w:tmpl w:val="D26285C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0" w15:restartNumberingAfterBreak="0">
    <w:nsid w:val="D29A3A04"/>
    <w:multiLevelType w:val="multilevel"/>
    <w:tmpl w:val="D29A3A04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D36AC297"/>
    <w:multiLevelType w:val="multilevel"/>
    <w:tmpl w:val="D36AC297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D3ACF109"/>
    <w:multiLevelType w:val="multilevel"/>
    <w:tmpl w:val="D3ACF109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D430E6B3"/>
    <w:multiLevelType w:val="multilevel"/>
    <w:tmpl w:val="D430E6B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D7C6366E"/>
    <w:multiLevelType w:val="multilevel"/>
    <w:tmpl w:val="D7C6366E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DB308847"/>
    <w:multiLevelType w:val="multilevel"/>
    <w:tmpl w:val="DB308847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6" w15:restartNumberingAfterBreak="0">
    <w:nsid w:val="DBC2A7C4"/>
    <w:multiLevelType w:val="multilevel"/>
    <w:tmpl w:val="DBC2A7C4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7" w15:restartNumberingAfterBreak="0">
    <w:nsid w:val="DC03B59C"/>
    <w:multiLevelType w:val="multilevel"/>
    <w:tmpl w:val="DC03B59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DC047477"/>
    <w:multiLevelType w:val="multilevel"/>
    <w:tmpl w:val="DC047477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DD905214"/>
    <w:multiLevelType w:val="multilevel"/>
    <w:tmpl w:val="DD905214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DDFA08A7"/>
    <w:multiLevelType w:val="multilevel"/>
    <w:tmpl w:val="DDFA08A7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DE196B16"/>
    <w:multiLevelType w:val="multilevel"/>
    <w:tmpl w:val="DE196B16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2" w15:restartNumberingAfterBreak="0">
    <w:nsid w:val="DE243159"/>
    <w:multiLevelType w:val="multilevel"/>
    <w:tmpl w:val="DE243159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3" w15:restartNumberingAfterBreak="0">
    <w:nsid w:val="DFBA467F"/>
    <w:multiLevelType w:val="multilevel"/>
    <w:tmpl w:val="DFBA467F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E2D0B353"/>
    <w:multiLevelType w:val="multilevel"/>
    <w:tmpl w:val="E2D0B35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5" w15:restartNumberingAfterBreak="0">
    <w:nsid w:val="E56D1D8F"/>
    <w:multiLevelType w:val="multilevel"/>
    <w:tmpl w:val="E56D1D8F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E8634FEC"/>
    <w:multiLevelType w:val="multilevel"/>
    <w:tmpl w:val="E8634FE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 w15:restartNumberingAfterBreak="0">
    <w:nsid w:val="E9BB2D47"/>
    <w:multiLevelType w:val="multilevel"/>
    <w:tmpl w:val="E9BB2D47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F491DE76"/>
    <w:multiLevelType w:val="multilevel"/>
    <w:tmpl w:val="F491DE76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9" w15:restartNumberingAfterBreak="0">
    <w:nsid w:val="F8337B69"/>
    <w:multiLevelType w:val="multilevel"/>
    <w:tmpl w:val="F8337B69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FF87F7D9"/>
    <w:multiLevelType w:val="multilevel"/>
    <w:tmpl w:val="FF87F7D9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1" w15:restartNumberingAfterBreak="0">
    <w:nsid w:val="01163523"/>
    <w:multiLevelType w:val="multilevel"/>
    <w:tmpl w:val="0116352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2" w15:restartNumberingAfterBreak="0">
    <w:nsid w:val="01FD0E33"/>
    <w:multiLevelType w:val="multilevel"/>
    <w:tmpl w:val="01FD0E3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3" w15:restartNumberingAfterBreak="0">
    <w:nsid w:val="02F105C5"/>
    <w:multiLevelType w:val="multilevel"/>
    <w:tmpl w:val="02F105C5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03495F83"/>
    <w:multiLevelType w:val="multilevel"/>
    <w:tmpl w:val="03495F8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5" w15:restartNumberingAfterBreak="0">
    <w:nsid w:val="089D310B"/>
    <w:multiLevelType w:val="multilevel"/>
    <w:tmpl w:val="089D310B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6" w15:restartNumberingAfterBreak="0">
    <w:nsid w:val="0A63C439"/>
    <w:multiLevelType w:val="multilevel"/>
    <w:tmpl w:val="0A63C439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7" w15:restartNumberingAfterBreak="0">
    <w:nsid w:val="0E450CC9"/>
    <w:multiLevelType w:val="multilevel"/>
    <w:tmpl w:val="0E450CC9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8" w15:restartNumberingAfterBreak="0">
    <w:nsid w:val="0EBA9B73"/>
    <w:multiLevelType w:val="multilevel"/>
    <w:tmpl w:val="0EBA9B73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13C64C31"/>
    <w:multiLevelType w:val="multilevel"/>
    <w:tmpl w:val="13C64C31"/>
    <w:lvl w:ilvl="0">
      <w:start w:val="1"/>
      <w:numFmt w:val="bullet"/>
      <w:lvlText w:val=""/>
      <w:lvlJc w:val="left"/>
      <w:pPr>
        <w:ind w:left="98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70" w15:restartNumberingAfterBreak="0">
    <w:nsid w:val="148D105D"/>
    <w:multiLevelType w:val="multilevel"/>
    <w:tmpl w:val="148D105D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1" w15:restartNumberingAfterBreak="0">
    <w:nsid w:val="14BD975A"/>
    <w:multiLevelType w:val="multilevel"/>
    <w:tmpl w:val="14BD975A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14E24CAC"/>
    <w:multiLevelType w:val="multilevel"/>
    <w:tmpl w:val="E6FE26B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 w:val="0"/>
        <w:i w:val="0"/>
        <w:color w:val="auto"/>
        <w:sz w:val="24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3" w15:restartNumberingAfterBreak="0">
    <w:nsid w:val="15BA8600"/>
    <w:multiLevelType w:val="multilevel"/>
    <w:tmpl w:val="15BA8600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4" w15:restartNumberingAfterBreak="0">
    <w:nsid w:val="167BF161"/>
    <w:multiLevelType w:val="multilevel"/>
    <w:tmpl w:val="167BF161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5" w15:restartNumberingAfterBreak="0">
    <w:nsid w:val="16D37C48"/>
    <w:multiLevelType w:val="multilevel"/>
    <w:tmpl w:val="16D37C48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176B7484"/>
    <w:multiLevelType w:val="multilevel"/>
    <w:tmpl w:val="176B7484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7" w15:restartNumberingAfterBreak="0">
    <w:nsid w:val="17C724FF"/>
    <w:multiLevelType w:val="multilevel"/>
    <w:tmpl w:val="17C724FF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8" w15:restartNumberingAfterBreak="0">
    <w:nsid w:val="17D95744"/>
    <w:multiLevelType w:val="multilevel"/>
    <w:tmpl w:val="17D95744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05BED91"/>
    <w:multiLevelType w:val="multilevel"/>
    <w:tmpl w:val="205BED91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0" w15:restartNumberingAfterBreak="0">
    <w:nsid w:val="2073F7B6"/>
    <w:multiLevelType w:val="multilevel"/>
    <w:tmpl w:val="2073F7B6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1" w15:restartNumberingAfterBreak="0">
    <w:nsid w:val="21DD95EB"/>
    <w:multiLevelType w:val="multilevel"/>
    <w:tmpl w:val="21DD95EB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2" w15:restartNumberingAfterBreak="0">
    <w:nsid w:val="22195DD6"/>
    <w:multiLevelType w:val="multilevel"/>
    <w:tmpl w:val="22195DD6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3" w15:restartNumberingAfterBreak="0">
    <w:nsid w:val="224B2A20"/>
    <w:multiLevelType w:val="multilevel"/>
    <w:tmpl w:val="224B2A20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39C0E35"/>
    <w:multiLevelType w:val="multilevel"/>
    <w:tmpl w:val="239C0E35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5" w15:restartNumberingAfterBreak="0">
    <w:nsid w:val="23F10E76"/>
    <w:multiLevelType w:val="multilevel"/>
    <w:tmpl w:val="23F10E76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6" w15:restartNumberingAfterBreak="0">
    <w:nsid w:val="2B1F4CB5"/>
    <w:multiLevelType w:val="multilevel"/>
    <w:tmpl w:val="2B1F4CB5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2E5D9A47"/>
    <w:multiLevelType w:val="multilevel"/>
    <w:tmpl w:val="2E5D9A47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8" w15:restartNumberingAfterBreak="0">
    <w:nsid w:val="2E9714A1"/>
    <w:multiLevelType w:val="multilevel"/>
    <w:tmpl w:val="2E9714A1"/>
    <w:lvl w:ilvl="0">
      <w:start w:val="1"/>
      <w:numFmt w:val="decimal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2F5F0B25"/>
    <w:multiLevelType w:val="multilevel"/>
    <w:tmpl w:val="2F5F0B25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1881027"/>
    <w:multiLevelType w:val="multilevel"/>
    <w:tmpl w:val="31881027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1" w15:restartNumberingAfterBreak="0">
    <w:nsid w:val="32957212"/>
    <w:multiLevelType w:val="multilevel"/>
    <w:tmpl w:val="32957212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2" w15:restartNumberingAfterBreak="0">
    <w:nsid w:val="34D6CF10"/>
    <w:multiLevelType w:val="multilevel"/>
    <w:tmpl w:val="34D6CF10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3" w15:restartNumberingAfterBreak="0">
    <w:nsid w:val="3616B70B"/>
    <w:multiLevelType w:val="multilevel"/>
    <w:tmpl w:val="3616B70B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37CBDE02"/>
    <w:multiLevelType w:val="multilevel"/>
    <w:tmpl w:val="37CBDE02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5" w15:restartNumberingAfterBreak="0">
    <w:nsid w:val="38390BA0"/>
    <w:multiLevelType w:val="multilevel"/>
    <w:tmpl w:val="38390BA0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6" w15:restartNumberingAfterBreak="0">
    <w:nsid w:val="386A8D19"/>
    <w:multiLevelType w:val="multilevel"/>
    <w:tmpl w:val="386A8D19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7" w15:restartNumberingAfterBreak="0">
    <w:nsid w:val="3A2CC74D"/>
    <w:multiLevelType w:val="multilevel"/>
    <w:tmpl w:val="3A2CC74D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C2459A2"/>
    <w:multiLevelType w:val="multilevel"/>
    <w:tmpl w:val="3C2459A2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3D06D6C9"/>
    <w:multiLevelType w:val="multilevel"/>
    <w:tmpl w:val="3D06D6C9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0" w15:restartNumberingAfterBreak="0">
    <w:nsid w:val="3F36406D"/>
    <w:multiLevelType w:val="multilevel"/>
    <w:tmpl w:val="3F36406D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407BA874"/>
    <w:multiLevelType w:val="multilevel"/>
    <w:tmpl w:val="407BA874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2" w15:restartNumberingAfterBreak="0">
    <w:nsid w:val="40EABF5E"/>
    <w:multiLevelType w:val="multilevel"/>
    <w:tmpl w:val="40EABF5E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3" w15:restartNumberingAfterBreak="0">
    <w:nsid w:val="42ECA111"/>
    <w:multiLevelType w:val="multilevel"/>
    <w:tmpl w:val="42ECA111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44315B44"/>
    <w:multiLevelType w:val="multilevel"/>
    <w:tmpl w:val="44315B44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44EEB43C"/>
    <w:multiLevelType w:val="multilevel"/>
    <w:tmpl w:val="44EEB43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6" w15:restartNumberingAfterBreak="0">
    <w:nsid w:val="45841E2C"/>
    <w:multiLevelType w:val="multilevel"/>
    <w:tmpl w:val="45841E2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7" w15:restartNumberingAfterBreak="0">
    <w:nsid w:val="46EA0FDE"/>
    <w:multiLevelType w:val="multilevel"/>
    <w:tmpl w:val="46EA0FDE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49ED1E38"/>
    <w:multiLevelType w:val="multilevel"/>
    <w:tmpl w:val="49ED1E38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9" w15:restartNumberingAfterBreak="0">
    <w:nsid w:val="4A821A3C"/>
    <w:multiLevelType w:val="multilevel"/>
    <w:tmpl w:val="4A821A3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0" w15:restartNumberingAfterBreak="0">
    <w:nsid w:val="4BF8134C"/>
    <w:multiLevelType w:val="multilevel"/>
    <w:tmpl w:val="4BF8134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1" w15:restartNumberingAfterBreak="0">
    <w:nsid w:val="4CF4ECF7"/>
    <w:multiLevelType w:val="multilevel"/>
    <w:tmpl w:val="4CF4ECF7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2" w15:restartNumberingAfterBreak="0">
    <w:nsid w:val="4E9E1034"/>
    <w:multiLevelType w:val="multilevel"/>
    <w:tmpl w:val="4E9E1034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3" w15:restartNumberingAfterBreak="0">
    <w:nsid w:val="4F770F72"/>
    <w:multiLevelType w:val="multilevel"/>
    <w:tmpl w:val="4F770F72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4" w15:restartNumberingAfterBreak="0">
    <w:nsid w:val="503B2182"/>
    <w:multiLevelType w:val="multilevel"/>
    <w:tmpl w:val="503B2182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08CA3E6"/>
    <w:multiLevelType w:val="multilevel"/>
    <w:tmpl w:val="508CA3E6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6" w15:restartNumberingAfterBreak="0">
    <w:nsid w:val="52302B04"/>
    <w:multiLevelType w:val="multilevel"/>
    <w:tmpl w:val="52302B04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772D7DD"/>
    <w:multiLevelType w:val="multilevel"/>
    <w:tmpl w:val="5772D7DD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93C47AA"/>
    <w:multiLevelType w:val="multilevel"/>
    <w:tmpl w:val="593C47AA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A5D1304"/>
    <w:multiLevelType w:val="multilevel"/>
    <w:tmpl w:val="5A5D1304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B89D678"/>
    <w:multiLevelType w:val="multilevel"/>
    <w:tmpl w:val="5B89D678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1" w15:restartNumberingAfterBreak="0">
    <w:nsid w:val="5C2D65C9"/>
    <w:multiLevelType w:val="hybridMultilevel"/>
    <w:tmpl w:val="5CA22AF2"/>
    <w:lvl w:ilvl="0" w:tplc="73B0AD68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2" w15:restartNumberingAfterBreak="0">
    <w:nsid w:val="5F4A0248"/>
    <w:multiLevelType w:val="multilevel"/>
    <w:tmpl w:val="5F4A0248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9916DDB"/>
    <w:multiLevelType w:val="multilevel"/>
    <w:tmpl w:val="69916DDB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9EE024C"/>
    <w:multiLevelType w:val="multilevel"/>
    <w:tmpl w:val="69EE024C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B5C689F"/>
    <w:multiLevelType w:val="multilevel"/>
    <w:tmpl w:val="6B5C689F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ascii="Wingdings" w:hAnsi="Wingdings"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26" w15:restartNumberingAfterBreak="0">
    <w:nsid w:val="6BD3156F"/>
    <w:multiLevelType w:val="multilevel"/>
    <w:tmpl w:val="6BD3156F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70695CA3"/>
    <w:multiLevelType w:val="multilevel"/>
    <w:tmpl w:val="70695CA3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8" w15:restartNumberingAfterBreak="0">
    <w:nsid w:val="73A838A1"/>
    <w:multiLevelType w:val="hybridMultilevel"/>
    <w:tmpl w:val="8AB845E2"/>
    <w:lvl w:ilvl="0" w:tplc="CF86DE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9" w15:restartNumberingAfterBreak="0">
    <w:nsid w:val="763F1B0F"/>
    <w:multiLevelType w:val="multilevel"/>
    <w:tmpl w:val="763F1B0F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6EE91B3"/>
    <w:multiLevelType w:val="multilevel"/>
    <w:tmpl w:val="76EE91B3"/>
    <w:lvl w:ilvl="0">
      <w:start w:val="1"/>
      <w:numFmt w:val="decimal"/>
      <w:lvlText w:val="%1"/>
      <w:lvlJc w:val="center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A209B4E"/>
    <w:multiLevelType w:val="multilevel"/>
    <w:tmpl w:val="7A209B4E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2" w15:restartNumberingAfterBreak="0">
    <w:nsid w:val="7B25DE3B"/>
    <w:multiLevelType w:val="multilevel"/>
    <w:tmpl w:val="7B25DE3B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3" w15:restartNumberingAfterBreak="0">
    <w:nsid w:val="7BCF739A"/>
    <w:multiLevelType w:val="multilevel"/>
    <w:tmpl w:val="7BCF739A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4" w15:restartNumberingAfterBreak="0">
    <w:nsid w:val="7CAB08DC"/>
    <w:multiLevelType w:val="multilevel"/>
    <w:tmpl w:val="7CAB08DC"/>
    <w:lvl w:ilvl="0">
      <w:start w:val="1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25"/>
  </w:num>
  <w:num w:numId="2">
    <w:abstractNumId w:val="72"/>
  </w:num>
  <w:num w:numId="3">
    <w:abstractNumId w:val="69"/>
  </w:num>
  <w:num w:numId="4">
    <w:abstractNumId w:val="3"/>
  </w:num>
  <w:num w:numId="5">
    <w:abstractNumId w:val="114"/>
  </w:num>
  <w:num w:numId="6">
    <w:abstractNumId w:val="100"/>
  </w:num>
  <w:num w:numId="7">
    <w:abstractNumId w:val="26"/>
  </w:num>
  <w:num w:numId="8">
    <w:abstractNumId w:val="35"/>
  </w:num>
  <w:num w:numId="9">
    <w:abstractNumId w:val="89"/>
  </w:num>
  <w:num w:numId="10">
    <w:abstractNumId w:val="131"/>
  </w:num>
  <w:num w:numId="11">
    <w:abstractNumId w:val="116"/>
  </w:num>
  <w:num w:numId="12">
    <w:abstractNumId w:val="56"/>
  </w:num>
  <w:num w:numId="13">
    <w:abstractNumId w:val="10"/>
  </w:num>
  <w:num w:numId="14">
    <w:abstractNumId w:val="117"/>
  </w:num>
  <w:num w:numId="15">
    <w:abstractNumId w:val="66"/>
  </w:num>
  <w:num w:numId="16">
    <w:abstractNumId w:val="70"/>
  </w:num>
  <w:num w:numId="17">
    <w:abstractNumId w:val="94"/>
  </w:num>
  <w:num w:numId="18">
    <w:abstractNumId w:val="107"/>
  </w:num>
  <w:num w:numId="19">
    <w:abstractNumId w:val="11"/>
  </w:num>
  <w:num w:numId="20">
    <w:abstractNumId w:val="83"/>
  </w:num>
  <w:num w:numId="21">
    <w:abstractNumId w:val="20"/>
  </w:num>
  <w:num w:numId="22">
    <w:abstractNumId w:val="9"/>
  </w:num>
  <w:num w:numId="23">
    <w:abstractNumId w:val="62"/>
  </w:num>
  <w:num w:numId="24">
    <w:abstractNumId w:val="124"/>
  </w:num>
  <w:num w:numId="25">
    <w:abstractNumId w:val="31"/>
  </w:num>
  <w:num w:numId="26">
    <w:abstractNumId w:val="98"/>
  </w:num>
  <w:num w:numId="27">
    <w:abstractNumId w:val="87"/>
  </w:num>
  <w:num w:numId="28">
    <w:abstractNumId w:val="59"/>
  </w:num>
  <w:num w:numId="29">
    <w:abstractNumId w:val="74"/>
  </w:num>
  <w:num w:numId="30">
    <w:abstractNumId w:val="76"/>
  </w:num>
  <w:num w:numId="31">
    <w:abstractNumId w:val="115"/>
  </w:num>
  <w:num w:numId="32">
    <w:abstractNumId w:val="93"/>
  </w:num>
  <w:num w:numId="33">
    <w:abstractNumId w:val="21"/>
  </w:num>
  <w:num w:numId="34">
    <w:abstractNumId w:val="67"/>
  </w:num>
  <w:num w:numId="35">
    <w:abstractNumId w:val="27"/>
  </w:num>
  <w:num w:numId="36">
    <w:abstractNumId w:val="134"/>
  </w:num>
  <w:num w:numId="37">
    <w:abstractNumId w:val="122"/>
  </w:num>
  <w:num w:numId="38">
    <w:abstractNumId w:val="85"/>
  </w:num>
  <w:num w:numId="39">
    <w:abstractNumId w:val="12"/>
  </w:num>
  <w:num w:numId="40">
    <w:abstractNumId w:val="15"/>
  </w:num>
  <w:num w:numId="41">
    <w:abstractNumId w:val="48"/>
  </w:num>
  <w:num w:numId="42">
    <w:abstractNumId w:val="111"/>
  </w:num>
  <w:num w:numId="43">
    <w:abstractNumId w:val="63"/>
  </w:num>
  <w:num w:numId="44">
    <w:abstractNumId w:val="101"/>
  </w:num>
  <w:num w:numId="45">
    <w:abstractNumId w:val="96"/>
  </w:num>
  <w:num w:numId="46">
    <w:abstractNumId w:val="68"/>
  </w:num>
  <w:num w:numId="47">
    <w:abstractNumId w:val="13"/>
  </w:num>
  <w:num w:numId="48">
    <w:abstractNumId w:val="112"/>
  </w:num>
  <w:num w:numId="49">
    <w:abstractNumId w:val="25"/>
  </w:num>
  <w:num w:numId="50">
    <w:abstractNumId w:val="102"/>
  </w:num>
  <w:num w:numId="51">
    <w:abstractNumId w:val="91"/>
  </w:num>
  <w:num w:numId="52">
    <w:abstractNumId w:val="41"/>
  </w:num>
  <w:num w:numId="53">
    <w:abstractNumId w:val="61"/>
  </w:num>
  <w:num w:numId="54">
    <w:abstractNumId w:val="75"/>
  </w:num>
  <w:num w:numId="55">
    <w:abstractNumId w:val="120"/>
  </w:num>
  <w:num w:numId="56">
    <w:abstractNumId w:val="49"/>
  </w:num>
  <w:num w:numId="57">
    <w:abstractNumId w:val="133"/>
  </w:num>
  <w:num w:numId="58">
    <w:abstractNumId w:val="130"/>
  </w:num>
  <w:num w:numId="59">
    <w:abstractNumId w:val="40"/>
  </w:num>
  <w:num w:numId="60">
    <w:abstractNumId w:val="52"/>
  </w:num>
  <w:num w:numId="61">
    <w:abstractNumId w:val="132"/>
  </w:num>
  <w:num w:numId="62">
    <w:abstractNumId w:val="123"/>
  </w:num>
  <w:num w:numId="63">
    <w:abstractNumId w:val="106"/>
  </w:num>
  <w:num w:numId="64">
    <w:abstractNumId w:val="18"/>
  </w:num>
  <w:num w:numId="65">
    <w:abstractNumId w:val="30"/>
  </w:num>
  <w:num w:numId="66">
    <w:abstractNumId w:val="38"/>
  </w:num>
  <w:num w:numId="67">
    <w:abstractNumId w:val="82"/>
  </w:num>
  <w:num w:numId="68">
    <w:abstractNumId w:val="119"/>
  </w:num>
  <w:num w:numId="69">
    <w:abstractNumId w:val="73"/>
  </w:num>
  <w:num w:numId="70">
    <w:abstractNumId w:val="16"/>
  </w:num>
  <w:num w:numId="71">
    <w:abstractNumId w:val="90"/>
  </w:num>
  <w:num w:numId="72">
    <w:abstractNumId w:val="71"/>
  </w:num>
  <w:num w:numId="73">
    <w:abstractNumId w:val="105"/>
  </w:num>
  <w:num w:numId="74">
    <w:abstractNumId w:val="6"/>
  </w:num>
  <w:num w:numId="75">
    <w:abstractNumId w:val="81"/>
  </w:num>
  <w:num w:numId="76">
    <w:abstractNumId w:val="17"/>
  </w:num>
  <w:num w:numId="77">
    <w:abstractNumId w:val="39"/>
  </w:num>
  <w:num w:numId="78">
    <w:abstractNumId w:val="19"/>
  </w:num>
  <w:num w:numId="79">
    <w:abstractNumId w:val="42"/>
  </w:num>
  <w:num w:numId="80">
    <w:abstractNumId w:val="65"/>
  </w:num>
  <w:num w:numId="81">
    <w:abstractNumId w:val="54"/>
  </w:num>
  <w:num w:numId="82">
    <w:abstractNumId w:val="77"/>
  </w:num>
  <w:num w:numId="83">
    <w:abstractNumId w:val="32"/>
  </w:num>
  <w:num w:numId="84">
    <w:abstractNumId w:val="58"/>
  </w:num>
  <w:num w:numId="85">
    <w:abstractNumId w:val="7"/>
  </w:num>
  <w:num w:numId="86">
    <w:abstractNumId w:val="36"/>
  </w:num>
  <w:num w:numId="87">
    <w:abstractNumId w:val="5"/>
  </w:num>
  <w:num w:numId="88">
    <w:abstractNumId w:val="45"/>
  </w:num>
  <w:num w:numId="89">
    <w:abstractNumId w:val="47"/>
  </w:num>
  <w:num w:numId="90">
    <w:abstractNumId w:val="44"/>
  </w:num>
  <w:num w:numId="91">
    <w:abstractNumId w:val="118"/>
  </w:num>
  <w:num w:numId="92">
    <w:abstractNumId w:val="113"/>
  </w:num>
  <w:num w:numId="93">
    <w:abstractNumId w:val="29"/>
  </w:num>
  <w:num w:numId="94">
    <w:abstractNumId w:val="109"/>
  </w:num>
  <w:num w:numId="95">
    <w:abstractNumId w:val="108"/>
  </w:num>
  <w:num w:numId="96">
    <w:abstractNumId w:val="46"/>
  </w:num>
  <w:num w:numId="97">
    <w:abstractNumId w:val="110"/>
  </w:num>
  <w:num w:numId="98">
    <w:abstractNumId w:val="33"/>
  </w:num>
  <w:num w:numId="99">
    <w:abstractNumId w:val="43"/>
  </w:num>
  <w:num w:numId="100">
    <w:abstractNumId w:val="103"/>
  </w:num>
  <w:num w:numId="101">
    <w:abstractNumId w:val="60"/>
  </w:num>
  <w:num w:numId="102">
    <w:abstractNumId w:val="78"/>
  </w:num>
  <w:num w:numId="103">
    <w:abstractNumId w:val="99"/>
  </w:num>
  <w:num w:numId="104">
    <w:abstractNumId w:val="0"/>
  </w:num>
  <w:num w:numId="105">
    <w:abstractNumId w:val="127"/>
  </w:num>
  <w:num w:numId="106">
    <w:abstractNumId w:val="34"/>
  </w:num>
  <w:num w:numId="107">
    <w:abstractNumId w:val="37"/>
  </w:num>
  <w:num w:numId="108">
    <w:abstractNumId w:val="22"/>
  </w:num>
  <w:num w:numId="109">
    <w:abstractNumId w:val="53"/>
  </w:num>
  <w:num w:numId="110">
    <w:abstractNumId w:val="126"/>
  </w:num>
  <w:num w:numId="111">
    <w:abstractNumId w:val="28"/>
  </w:num>
  <w:num w:numId="112">
    <w:abstractNumId w:val="50"/>
  </w:num>
  <w:num w:numId="113">
    <w:abstractNumId w:val="79"/>
  </w:num>
  <w:num w:numId="114">
    <w:abstractNumId w:val="86"/>
  </w:num>
  <w:num w:numId="115">
    <w:abstractNumId w:val="14"/>
  </w:num>
  <w:num w:numId="116">
    <w:abstractNumId w:val="23"/>
  </w:num>
  <w:num w:numId="117">
    <w:abstractNumId w:val="57"/>
  </w:num>
  <w:num w:numId="118">
    <w:abstractNumId w:val="129"/>
  </w:num>
  <w:num w:numId="119">
    <w:abstractNumId w:val="51"/>
  </w:num>
  <w:num w:numId="120">
    <w:abstractNumId w:val="55"/>
  </w:num>
  <w:num w:numId="121">
    <w:abstractNumId w:val="84"/>
  </w:num>
  <w:num w:numId="122">
    <w:abstractNumId w:val="104"/>
  </w:num>
  <w:num w:numId="123">
    <w:abstractNumId w:val="97"/>
  </w:num>
  <w:num w:numId="124">
    <w:abstractNumId w:val="80"/>
  </w:num>
  <w:num w:numId="125">
    <w:abstractNumId w:val="92"/>
  </w:num>
  <w:num w:numId="126">
    <w:abstractNumId w:val="64"/>
  </w:num>
  <w:num w:numId="127">
    <w:abstractNumId w:val="2"/>
  </w:num>
  <w:num w:numId="128">
    <w:abstractNumId w:val="8"/>
  </w:num>
  <w:num w:numId="129">
    <w:abstractNumId w:val="24"/>
  </w:num>
  <w:num w:numId="130">
    <w:abstractNumId w:val="95"/>
  </w:num>
  <w:num w:numId="131">
    <w:abstractNumId w:val="4"/>
  </w:num>
  <w:num w:numId="132">
    <w:abstractNumId w:val="1"/>
  </w:num>
  <w:num w:numId="133">
    <w:abstractNumId w:val="88"/>
  </w:num>
  <w:num w:numId="134">
    <w:abstractNumId w:val="128"/>
  </w:num>
  <w:num w:numId="135">
    <w:abstractNumId w:val="121"/>
  </w:num>
  <w:num w:numId="136">
    <w:abstractNumId w:val="125"/>
  </w:num>
  <w:numIdMacAtCleanup w:val="13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严鑫能">
    <w15:presenceInfo w15:providerId="None" w15:userId="严鑫能"/>
  </w15:person>
  <w15:person w15:author="张霄恒1112">
    <w15:presenceInfo w15:providerId="None" w15:userId="张霄恒11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5B"/>
    <w:rsid w:val="000033AC"/>
    <w:rsid w:val="00012665"/>
    <w:rsid w:val="000315A0"/>
    <w:rsid w:val="00032E55"/>
    <w:rsid w:val="000439DA"/>
    <w:rsid w:val="00087854"/>
    <w:rsid w:val="00096F55"/>
    <w:rsid w:val="000B07B2"/>
    <w:rsid w:val="000E384D"/>
    <w:rsid w:val="000F2FB2"/>
    <w:rsid w:val="000F303C"/>
    <w:rsid w:val="00106AE3"/>
    <w:rsid w:val="001334EA"/>
    <w:rsid w:val="0015466E"/>
    <w:rsid w:val="00157D17"/>
    <w:rsid w:val="00167CEB"/>
    <w:rsid w:val="00176C0C"/>
    <w:rsid w:val="00176C90"/>
    <w:rsid w:val="00184A0F"/>
    <w:rsid w:val="001964B4"/>
    <w:rsid w:val="00196B39"/>
    <w:rsid w:val="001D2689"/>
    <w:rsid w:val="00204944"/>
    <w:rsid w:val="0021060C"/>
    <w:rsid w:val="00245792"/>
    <w:rsid w:val="0025086C"/>
    <w:rsid w:val="00257780"/>
    <w:rsid w:val="00257CDF"/>
    <w:rsid w:val="00263053"/>
    <w:rsid w:val="00272728"/>
    <w:rsid w:val="0028421C"/>
    <w:rsid w:val="00291639"/>
    <w:rsid w:val="002A72F4"/>
    <w:rsid w:val="002C5E82"/>
    <w:rsid w:val="002D06E7"/>
    <w:rsid w:val="002E4E87"/>
    <w:rsid w:val="002F506E"/>
    <w:rsid w:val="002F7AA7"/>
    <w:rsid w:val="00311E3D"/>
    <w:rsid w:val="00316D2B"/>
    <w:rsid w:val="00354389"/>
    <w:rsid w:val="00385FFE"/>
    <w:rsid w:val="003B056A"/>
    <w:rsid w:val="003B614F"/>
    <w:rsid w:val="003C1C32"/>
    <w:rsid w:val="003C72E6"/>
    <w:rsid w:val="003D052E"/>
    <w:rsid w:val="00431271"/>
    <w:rsid w:val="00444E64"/>
    <w:rsid w:val="004B18A5"/>
    <w:rsid w:val="004B652A"/>
    <w:rsid w:val="004C2062"/>
    <w:rsid w:val="004D6808"/>
    <w:rsid w:val="004E3301"/>
    <w:rsid w:val="00530A68"/>
    <w:rsid w:val="005337D6"/>
    <w:rsid w:val="00537A67"/>
    <w:rsid w:val="00551260"/>
    <w:rsid w:val="00572F20"/>
    <w:rsid w:val="00586641"/>
    <w:rsid w:val="00595A5C"/>
    <w:rsid w:val="005A3243"/>
    <w:rsid w:val="005E089E"/>
    <w:rsid w:val="005E79F4"/>
    <w:rsid w:val="005F6F13"/>
    <w:rsid w:val="00651ADE"/>
    <w:rsid w:val="0066093B"/>
    <w:rsid w:val="00664CC5"/>
    <w:rsid w:val="00684B81"/>
    <w:rsid w:val="006956A7"/>
    <w:rsid w:val="006B5A38"/>
    <w:rsid w:val="006C5991"/>
    <w:rsid w:val="006F3494"/>
    <w:rsid w:val="006F6CEC"/>
    <w:rsid w:val="007100CE"/>
    <w:rsid w:val="00715EAC"/>
    <w:rsid w:val="007274B9"/>
    <w:rsid w:val="00746143"/>
    <w:rsid w:val="00762483"/>
    <w:rsid w:val="00781EC2"/>
    <w:rsid w:val="007E325B"/>
    <w:rsid w:val="007E46EE"/>
    <w:rsid w:val="007F379D"/>
    <w:rsid w:val="008115FC"/>
    <w:rsid w:val="0087354B"/>
    <w:rsid w:val="00881111"/>
    <w:rsid w:val="00886AE7"/>
    <w:rsid w:val="008A0697"/>
    <w:rsid w:val="008B6A28"/>
    <w:rsid w:val="008F2629"/>
    <w:rsid w:val="009045B7"/>
    <w:rsid w:val="00905F14"/>
    <w:rsid w:val="00921388"/>
    <w:rsid w:val="00925CB2"/>
    <w:rsid w:val="00927165"/>
    <w:rsid w:val="00930C09"/>
    <w:rsid w:val="00932C28"/>
    <w:rsid w:val="00936BE3"/>
    <w:rsid w:val="009466DF"/>
    <w:rsid w:val="0095405B"/>
    <w:rsid w:val="00982B0F"/>
    <w:rsid w:val="00991A83"/>
    <w:rsid w:val="009929D7"/>
    <w:rsid w:val="009A3BB0"/>
    <w:rsid w:val="009C4005"/>
    <w:rsid w:val="009C4728"/>
    <w:rsid w:val="009D04D1"/>
    <w:rsid w:val="00A0021D"/>
    <w:rsid w:val="00A1390F"/>
    <w:rsid w:val="00A20627"/>
    <w:rsid w:val="00A232E9"/>
    <w:rsid w:val="00A235EA"/>
    <w:rsid w:val="00A239A6"/>
    <w:rsid w:val="00A354A2"/>
    <w:rsid w:val="00A665ED"/>
    <w:rsid w:val="00A7355B"/>
    <w:rsid w:val="00AB3D62"/>
    <w:rsid w:val="00AB4585"/>
    <w:rsid w:val="00B21ED8"/>
    <w:rsid w:val="00B25627"/>
    <w:rsid w:val="00B30888"/>
    <w:rsid w:val="00BA5696"/>
    <w:rsid w:val="00BB1624"/>
    <w:rsid w:val="00BB1C41"/>
    <w:rsid w:val="00BC5846"/>
    <w:rsid w:val="00BD3680"/>
    <w:rsid w:val="00BD668E"/>
    <w:rsid w:val="00BE1B0B"/>
    <w:rsid w:val="00C25282"/>
    <w:rsid w:val="00C45CEE"/>
    <w:rsid w:val="00C55F29"/>
    <w:rsid w:val="00C65DC9"/>
    <w:rsid w:val="00C67D89"/>
    <w:rsid w:val="00C954C6"/>
    <w:rsid w:val="00CA655A"/>
    <w:rsid w:val="00CB7116"/>
    <w:rsid w:val="00CC51D0"/>
    <w:rsid w:val="00CC74FC"/>
    <w:rsid w:val="00CF3914"/>
    <w:rsid w:val="00CF4064"/>
    <w:rsid w:val="00D102AD"/>
    <w:rsid w:val="00D330C9"/>
    <w:rsid w:val="00D6624E"/>
    <w:rsid w:val="00D91EAE"/>
    <w:rsid w:val="00D937C4"/>
    <w:rsid w:val="00D95584"/>
    <w:rsid w:val="00DA63F9"/>
    <w:rsid w:val="00DC655B"/>
    <w:rsid w:val="00DC7F3A"/>
    <w:rsid w:val="00DE6C7E"/>
    <w:rsid w:val="00E1029C"/>
    <w:rsid w:val="00E36B7A"/>
    <w:rsid w:val="00E61791"/>
    <w:rsid w:val="00E70896"/>
    <w:rsid w:val="00E73B16"/>
    <w:rsid w:val="00E9403E"/>
    <w:rsid w:val="00EA3036"/>
    <w:rsid w:val="00EE2561"/>
    <w:rsid w:val="00EF4AFF"/>
    <w:rsid w:val="00EF751C"/>
    <w:rsid w:val="00F31A8D"/>
    <w:rsid w:val="00F4496A"/>
    <w:rsid w:val="00F71E22"/>
    <w:rsid w:val="00F7444A"/>
    <w:rsid w:val="00F7538B"/>
    <w:rsid w:val="00F972A2"/>
    <w:rsid w:val="00FB2CC1"/>
    <w:rsid w:val="00FC487C"/>
    <w:rsid w:val="00FD016C"/>
    <w:rsid w:val="00FF1EE9"/>
    <w:rsid w:val="00FF25DD"/>
    <w:rsid w:val="01DA270B"/>
    <w:rsid w:val="081E6BD6"/>
    <w:rsid w:val="08B65BFE"/>
    <w:rsid w:val="0BC5255C"/>
    <w:rsid w:val="0D3847B4"/>
    <w:rsid w:val="143E798C"/>
    <w:rsid w:val="1ACA53BB"/>
    <w:rsid w:val="1D4712EA"/>
    <w:rsid w:val="1EBA7F6D"/>
    <w:rsid w:val="2155542C"/>
    <w:rsid w:val="21B25F93"/>
    <w:rsid w:val="22C02610"/>
    <w:rsid w:val="256954AE"/>
    <w:rsid w:val="26AD36ED"/>
    <w:rsid w:val="2751690A"/>
    <w:rsid w:val="28655105"/>
    <w:rsid w:val="29F63DEF"/>
    <w:rsid w:val="2A041DBB"/>
    <w:rsid w:val="2C435EDE"/>
    <w:rsid w:val="33700177"/>
    <w:rsid w:val="3A6A438E"/>
    <w:rsid w:val="3D4826B2"/>
    <w:rsid w:val="3FDB3B71"/>
    <w:rsid w:val="42666511"/>
    <w:rsid w:val="42676F94"/>
    <w:rsid w:val="44EF6B47"/>
    <w:rsid w:val="48C84246"/>
    <w:rsid w:val="4A910DBC"/>
    <w:rsid w:val="547B0B13"/>
    <w:rsid w:val="556E5897"/>
    <w:rsid w:val="55CB0F52"/>
    <w:rsid w:val="5DEF3ACF"/>
    <w:rsid w:val="5EFB5A99"/>
    <w:rsid w:val="62D41CB5"/>
    <w:rsid w:val="65BB4ED3"/>
    <w:rsid w:val="67A201D6"/>
    <w:rsid w:val="6C063BBB"/>
    <w:rsid w:val="7B91224C"/>
    <w:rsid w:val="7E84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823974"/>
  <w15:docId w15:val="{6D19F62E-5023-4ECA-9B14-64F51F19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tabs>
        <w:tab w:val="left" w:pos="425"/>
      </w:tabs>
      <w:spacing w:beforeLines="50" w:afterLines="50" w:line="288" w:lineRule="auto"/>
      <w:outlineLvl w:val="1"/>
    </w:pPr>
  </w:style>
  <w:style w:type="paragraph" w:styleId="3">
    <w:name w:val="heading 3"/>
    <w:basedOn w:val="a"/>
    <w:next w:val="a"/>
    <w:link w:val="3Char"/>
    <w:qFormat/>
    <w:rsid w:val="009271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21">
    <w:name w:val="Body Text Indent 2"/>
    <w:basedOn w:val="a"/>
    <w:link w:val="22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20"/>
        <w:tab w:val="right" w:leader="dot" w:pos="9060"/>
      </w:tabs>
      <w:spacing w:line="360" w:lineRule="auto"/>
    </w:p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qFormat/>
  </w:style>
  <w:style w:type="character" w:styleId="ad">
    <w:name w:val="FollowedHyperlink"/>
    <w:basedOn w:val="a0"/>
    <w:uiPriority w:val="99"/>
    <w:semiHidden/>
    <w:unhideWhenUsed/>
    <w:qFormat/>
    <w:rPr>
      <w:color w:val="954F72"/>
      <w:u w:val="single"/>
    </w:r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0">
    <w:name w:val="标准的最小标题"/>
    <w:basedOn w:val="21"/>
    <w:qFormat/>
    <w:pPr>
      <w:spacing w:after="0" w:line="300" w:lineRule="auto"/>
      <w:ind w:leftChars="0" w:left="0"/>
    </w:pPr>
    <w:rPr>
      <w:sz w:val="24"/>
      <w:szCs w:val="20"/>
    </w:rPr>
  </w:style>
  <w:style w:type="character" w:customStyle="1" w:styleId="22">
    <w:name w:val="正文文本缩进 2 字符"/>
    <w:basedOn w:val="a0"/>
    <w:link w:val="21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CharChar">
    <w:name w:val="管理模板正文 Char Char"/>
    <w:link w:val="af2"/>
    <w:qFormat/>
    <w:rPr>
      <w:rFonts w:eastAsia="宋体" w:hAnsi="宋体" w:cs="宋体"/>
      <w:sz w:val="24"/>
    </w:rPr>
  </w:style>
  <w:style w:type="paragraph" w:customStyle="1" w:styleId="af2">
    <w:name w:val="管理模板正文"/>
    <w:basedOn w:val="a"/>
    <w:link w:val="CharChar"/>
    <w:qFormat/>
    <w:pPr>
      <w:spacing w:line="360" w:lineRule="auto"/>
      <w:ind w:firstLineChars="200" w:firstLine="480"/>
    </w:pPr>
    <w:rPr>
      <w:rFonts w:asciiTheme="minorHAnsi" w:hAnsi="宋体" w:cs="宋体"/>
      <w:sz w:val="24"/>
      <w:szCs w:val="22"/>
    </w:rPr>
  </w:style>
  <w:style w:type="character" w:customStyle="1" w:styleId="a6">
    <w:name w:val="批注框文本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Next/>
      <w:keepLines/>
      <w:numPr>
        <w:numId w:val="0"/>
      </w:numPr>
      <w:spacing w:beforeLines="0" w:before="340" w:afterLines="0" w:after="330" w:line="578" w:lineRule="auto"/>
      <w:outlineLvl w:val="9"/>
    </w:pPr>
    <w:rPr>
      <w:rFonts w:eastAsia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qFormat/>
    <w:rPr>
      <w:rFonts w:ascii="Times New Roman" w:hAnsi="Times New Roman" w:cs="Times New Roman" w:hint="default"/>
      <w:kern w:val="2"/>
      <w:sz w:val="21"/>
      <w:szCs w:val="24"/>
    </w:rPr>
  </w:style>
  <w:style w:type="character" w:customStyle="1" w:styleId="30">
    <w:name w:val="标题 3 字符"/>
    <w:basedOn w:val="a0"/>
    <w:uiPriority w:val="9"/>
    <w:semiHidden/>
    <w:rsid w:val="00927165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927165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B50F3D-6E43-4A09-824C-CF56E7A6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4635</Words>
  <Characters>26421</Characters>
  <Application>Microsoft Office Word</Application>
  <DocSecurity>0</DocSecurity>
  <Lines>220</Lines>
  <Paragraphs>61</Paragraphs>
  <ScaleCrop>false</ScaleCrop>
  <Company/>
  <LinksUpToDate>false</LinksUpToDate>
  <CharactersWithSpaces>30995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6090</dc:creator>
  <cp:lastModifiedBy>严鑫能</cp:lastModifiedBy>
  <cp:revision>4</cp:revision>
  <cp:lastPrinted>2018-04-08T05:59:00Z</cp:lastPrinted>
  <dcterms:created xsi:type="dcterms:W3CDTF">2018-03-21T01:21:00Z</dcterms:created>
  <dcterms:modified xsi:type="dcterms:W3CDTF">2020-11-16T14:21:00Z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