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b/>
          <w:bCs/>
          <w:sz w:val="52"/>
          <w:szCs w:val="56"/>
        </w:rPr>
      </w:pPr>
      <w:r>
        <w:rPr>
          <w:b/>
          <w:bCs/>
          <w:sz w:val="52"/>
          <w:szCs w:val="56"/>
        </w:rPr>
        <w:drawing>
          <wp:anchor distT="0" distB="0" distL="114935" distR="114935" simplePos="0" relativeHeight="251766784" behindDoc="0" locked="0" layoutInCell="1" allowOverlap="1">
            <wp:simplePos x="0" y="0"/>
            <wp:positionH relativeFrom="column">
              <wp:posOffset>71755</wp:posOffset>
            </wp:positionH>
            <wp:positionV relativeFrom="paragraph">
              <wp:posOffset>89535</wp:posOffset>
            </wp:positionV>
            <wp:extent cx="804545" cy="309245"/>
            <wp:effectExtent l="0" t="0" r="14605" b="14605"/>
            <wp:wrapSquare wrapText="bothSides"/>
            <wp:docPr id="2" name="图片 2" descr="cc86b98db4270373c7e9cb9c0cc7d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c86b98db4270373c7e9cb9c0cc7df4"/>
                    <pic:cNvPicPr>
                      <a:picLocks noChangeAspect="1"/>
                    </pic:cNvPicPr>
                  </pic:nvPicPr>
                  <pic:blipFill>
                    <a:blip r:embed="rId8"/>
                    <a:stretch>
                      <a:fillRect/>
                    </a:stretch>
                  </pic:blipFill>
                  <pic:spPr>
                    <a:xfrm>
                      <a:off x="0" y="0"/>
                      <a:ext cx="804545" cy="309245"/>
                    </a:xfrm>
                    <a:prstGeom prst="rect">
                      <a:avLst/>
                    </a:prstGeom>
                  </pic:spPr>
                </pic:pic>
              </a:graphicData>
            </a:graphic>
          </wp:anchor>
        </w:drawing>
      </w:r>
    </w:p>
    <w:p>
      <w:pPr>
        <w:ind w:firstLine="0" w:firstLineChars="0"/>
        <w:jc w:val="center"/>
        <w:rPr>
          <w:b/>
          <w:bCs/>
          <w:sz w:val="52"/>
          <w:szCs w:val="56"/>
        </w:rPr>
      </w:pPr>
    </w:p>
    <w:p>
      <w:pPr>
        <w:ind w:left="420" w:firstLine="1044"/>
        <w:jc w:val="center"/>
        <w:rPr>
          <w:b/>
          <w:bCs/>
          <w:sz w:val="52"/>
          <w:szCs w:val="56"/>
        </w:rPr>
      </w:pPr>
    </w:p>
    <w:p>
      <w:pPr>
        <w:ind w:left="420" w:firstLine="1044"/>
        <w:jc w:val="center"/>
        <w:rPr>
          <w:b/>
          <w:bCs/>
          <w:sz w:val="52"/>
          <w:szCs w:val="56"/>
        </w:rPr>
      </w:pPr>
    </w:p>
    <w:p>
      <w:pPr>
        <w:ind w:left="420" w:firstLine="1044"/>
        <w:jc w:val="center"/>
        <w:rPr>
          <w:b/>
          <w:bCs/>
          <w:sz w:val="52"/>
          <w:szCs w:val="56"/>
        </w:rPr>
      </w:pPr>
    </w:p>
    <w:p>
      <w:pPr>
        <w:ind w:firstLine="0" w:firstLineChars="0"/>
        <w:jc w:val="center"/>
        <w:rPr>
          <w:b/>
          <w:bCs/>
          <w:sz w:val="52"/>
          <w:szCs w:val="56"/>
        </w:rPr>
      </w:pPr>
      <w:r>
        <w:rPr>
          <w:rFonts w:hint="eastAsia"/>
          <w:b/>
          <w:bCs/>
          <w:sz w:val="52"/>
          <w:szCs w:val="56"/>
        </w:rPr>
        <w:t>产品说明</w:t>
      </w:r>
    </w:p>
    <w:p>
      <w:pPr>
        <w:ind w:firstLine="0" w:firstLineChars="0"/>
        <w:jc w:val="center"/>
        <w:rPr>
          <w:b/>
          <w:bCs/>
          <w:sz w:val="36"/>
          <w:szCs w:val="40"/>
        </w:rPr>
      </w:pPr>
      <w:r>
        <w:rPr>
          <w:rFonts w:hint="eastAsia"/>
          <w:b/>
          <w:bCs/>
          <w:sz w:val="36"/>
          <w:szCs w:val="40"/>
        </w:rPr>
        <w:t>动态心电分析软件</w:t>
      </w:r>
    </w:p>
    <w:p>
      <w:pPr>
        <w:ind w:firstLine="0" w:firstLineChars="0"/>
        <w:jc w:val="center"/>
        <w:rPr>
          <w:b/>
          <w:bCs/>
          <w:sz w:val="36"/>
          <w:szCs w:val="40"/>
        </w:rPr>
      </w:pPr>
      <w:r>
        <w:rPr>
          <w:rFonts w:hint="eastAsia"/>
          <w:b/>
          <w:bCs/>
          <w:sz w:val="36"/>
          <w:szCs w:val="40"/>
          <w:lang w:bidi="ar"/>
        </w:rPr>
        <w:t>型号：ECG Analyst</w:t>
      </w:r>
    </w:p>
    <w:p>
      <w:pPr>
        <w:ind w:firstLine="0" w:firstLineChars="0"/>
        <w:jc w:val="center"/>
        <w:rPr>
          <w:b/>
          <w:bCs/>
          <w:sz w:val="36"/>
          <w:szCs w:val="40"/>
        </w:rPr>
      </w:pPr>
      <w:r>
        <w:rPr>
          <w:rFonts w:hint="eastAsia"/>
          <w:b/>
          <w:bCs/>
          <w:sz w:val="36"/>
          <w:szCs w:val="40"/>
        </w:rPr>
        <w:t>版本V</w:t>
      </w:r>
      <w:r>
        <w:rPr>
          <w:b/>
          <w:bCs/>
          <w:sz w:val="36"/>
          <w:szCs w:val="40"/>
        </w:rPr>
        <w:t>1.0</w:t>
      </w:r>
    </w:p>
    <w:p>
      <w:pPr>
        <w:widowControl/>
        <w:ind w:firstLine="0" w:firstLineChars="0"/>
        <w:jc w:val="center"/>
        <w:rPr>
          <w:b/>
          <w:bCs/>
          <w:sz w:val="36"/>
          <w:szCs w:val="40"/>
          <w:lang w:bidi="ar"/>
        </w:rPr>
      </w:pPr>
    </w:p>
    <w:p>
      <w:pPr>
        <w:ind w:firstLine="0" w:firstLineChars="0"/>
        <w:jc w:val="center"/>
        <w:rPr>
          <w:b/>
          <w:bCs/>
          <w:sz w:val="36"/>
          <w:szCs w:val="40"/>
        </w:rPr>
      </w:pPr>
    </w:p>
    <w:p>
      <w:pPr>
        <w:ind w:left="420" w:firstLine="1044"/>
        <w:jc w:val="center"/>
        <w:rPr>
          <w:b/>
          <w:bCs/>
          <w:sz w:val="52"/>
          <w:szCs w:val="56"/>
        </w:rPr>
      </w:pPr>
    </w:p>
    <w:p>
      <w:pPr>
        <w:ind w:left="420" w:firstLine="1044"/>
        <w:jc w:val="center"/>
        <w:rPr>
          <w:b/>
          <w:bCs/>
          <w:sz w:val="52"/>
          <w:szCs w:val="56"/>
        </w:rPr>
      </w:pPr>
    </w:p>
    <w:p>
      <w:pPr>
        <w:ind w:left="420" w:firstLine="400"/>
        <w:jc w:val="center"/>
        <w:rPr>
          <w:rFonts w:ascii="微软雅黑" w:hAnsi="微软雅黑" w:eastAsia="微软雅黑" w:cs="微软雅黑"/>
          <w:color w:val="333333"/>
          <w:kern w:val="0"/>
          <w:sz w:val="20"/>
          <w:szCs w:val="20"/>
          <w:lang w:bidi="ar"/>
        </w:rPr>
      </w:pPr>
      <w:r>
        <w:rPr>
          <w:rFonts w:hint="eastAsia" w:ascii="宋体" w:hAnsi="宋体" w:cs="宋体"/>
          <w:sz w:val="20"/>
          <w:szCs w:val="20"/>
        </w:rPr>
        <w:t xml:space="preserve">                                         </w:t>
      </w:r>
      <w:r>
        <w:rPr>
          <w:rFonts w:hint="eastAsia" w:ascii="宋体" w:hAnsi="宋体" w:cs="宋体"/>
          <w:sz w:val="20"/>
          <w:szCs w:val="20"/>
        </w:rPr>
        <w:tab/>
      </w:r>
      <w:r>
        <w:rPr>
          <w:rFonts w:ascii="微软雅黑" w:hAnsi="微软雅黑" w:eastAsia="微软雅黑" w:cs="微软雅黑"/>
          <w:color w:val="333333"/>
          <w:kern w:val="0"/>
          <w:sz w:val="20"/>
          <w:szCs w:val="20"/>
          <w:lang w:bidi="ar"/>
        </w:rPr>
        <w:t>通心络科（河北）科技有限公司</w:t>
      </w:r>
    </w:p>
    <w:p>
      <w:pPr>
        <w:ind w:left="420" w:firstLine="400"/>
        <w:jc w:val="center"/>
        <w:rPr>
          <w:rFonts w:ascii="微软雅黑" w:hAnsi="微软雅黑" w:eastAsia="微软雅黑" w:cs="微软雅黑"/>
          <w:color w:val="333333"/>
          <w:kern w:val="0"/>
          <w:sz w:val="20"/>
          <w:szCs w:val="20"/>
          <w:lang w:bidi="ar"/>
        </w:rPr>
      </w:pPr>
      <w:r>
        <w:rPr>
          <w:rFonts w:hint="eastAsia" w:ascii="微软雅黑" w:hAnsi="微软雅黑" w:eastAsia="微软雅黑" w:cs="微软雅黑"/>
          <w:color w:val="333333"/>
          <w:kern w:val="0"/>
          <w:sz w:val="20"/>
          <w:szCs w:val="20"/>
          <w:lang w:bidi="ar"/>
        </w:rPr>
        <w:t xml:space="preserve">                                     文件编号：A3-ECGA-002</w:t>
      </w:r>
    </w:p>
    <w:p>
      <w:pPr>
        <w:widowControl/>
        <w:ind w:left="420" w:firstLine="400" w:firstLineChars="0"/>
        <w:jc w:val="center"/>
        <w:rPr>
          <w:ins w:id="0" w:author="SWAT4" w:date="2020-06-29T16:09:00Z"/>
          <w:rFonts w:ascii="微软雅黑" w:hAnsi="微软雅黑" w:eastAsia="微软雅黑" w:cs="微软雅黑"/>
          <w:color w:val="333333"/>
          <w:kern w:val="0"/>
          <w:sz w:val="20"/>
          <w:szCs w:val="20"/>
          <w:lang w:bidi="ar"/>
        </w:rPr>
      </w:pPr>
      <w:r>
        <w:rPr>
          <w:rFonts w:hint="eastAsia" w:ascii="微软雅黑" w:hAnsi="微软雅黑" w:eastAsia="微软雅黑" w:cs="微软雅黑"/>
          <w:color w:val="333333"/>
          <w:kern w:val="0"/>
          <w:sz w:val="20"/>
          <w:szCs w:val="20"/>
          <w:lang w:bidi="ar"/>
        </w:rPr>
        <w:t xml:space="preserve">               </w:t>
      </w:r>
      <w:r>
        <w:rPr>
          <w:rFonts w:ascii="微软雅黑" w:hAnsi="微软雅黑" w:eastAsia="微软雅黑" w:cs="微软雅黑"/>
          <w:color w:val="333333"/>
          <w:kern w:val="0"/>
          <w:sz w:val="20"/>
          <w:szCs w:val="20"/>
          <w:lang w:bidi="ar"/>
        </w:rPr>
        <w:t xml:space="preserve"> </w:t>
      </w:r>
      <w:r>
        <w:rPr>
          <w:rFonts w:hint="eastAsia" w:ascii="微软雅黑" w:hAnsi="微软雅黑" w:eastAsia="微软雅黑" w:cs="微软雅黑"/>
          <w:color w:val="333333"/>
          <w:kern w:val="0"/>
          <w:sz w:val="20"/>
          <w:szCs w:val="20"/>
          <w:lang w:bidi="ar"/>
        </w:rPr>
        <w:t xml:space="preserve">        </w:t>
      </w:r>
      <w:r>
        <w:rPr>
          <w:rFonts w:ascii="微软雅黑" w:hAnsi="微软雅黑" w:eastAsia="微软雅黑" w:cs="微软雅黑"/>
          <w:color w:val="333333"/>
          <w:kern w:val="0"/>
          <w:sz w:val="20"/>
          <w:szCs w:val="20"/>
          <w:lang w:bidi="ar"/>
        </w:rPr>
        <w:t>版本：X.01</w:t>
      </w:r>
      <w:r>
        <w:rPr>
          <w:rFonts w:hint="eastAsia" w:ascii="微软雅黑" w:hAnsi="微软雅黑" w:eastAsia="微软雅黑" w:cs="微软雅黑"/>
          <w:color w:val="333333"/>
          <w:kern w:val="0"/>
          <w:sz w:val="20"/>
          <w:szCs w:val="20"/>
          <w:lang w:bidi="ar"/>
        </w:rPr>
        <w:t xml:space="preserve"> </w:t>
      </w:r>
    </w:p>
    <w:p>
      <w:pPr>
        <w:widowControl/>
        <w:ind w:left="420" w:firstLine="400" w:firstLineChars="0"/>
        <w:jc w:val="center"/>
        <w:rPr>
          <w:rFonts w:ascii="微软雅黑" w:hAnsi="微软雅黑" w:eastAsia="微软雅黑" w:cs="微软雅黑"/>
          <w:color w:val="333333"/>
          <w:kern w:val="0"/>
          <w:sz w:val="20"/>
          <w:szCs w:val="20"/>
          <w:lang w:bidi="ar"/>
        </w:rPr>
      </w:pPr>
    </w:p>
    <w:p>
      <w:pPr>
        <w:widowControl/>
        <w:ind w:left="420" w:firstLine="400" w:firstLineChars="0"/>
        <w:jc w:val="center"/>
        <w:rPr>
          <w:rFonts w:ascii="微软雅黑" w:hAnsi="微软雅黑" w:eastAsia="微软雅黑" w:cs="微软雅黑"/>
          <w:color w:val="333333"/>
          <w:kern w:val="0"/>
          <w:sz w:val="20"/>
          <w:szCs w:val="20"/>
          <w:lang w:bidi="ar"/>
        </w:rPr>
      </w:pPr>
    </w:p>
    <w:p>
      <w:pPr>
        <w:widowControl/>
        <w:spacing w:line="240" w:lineRule="auto"/>
        <w:ind w:firstLine="400"/>
        <w:jc w:val="left"/>
        <w:rPr>
          <w:rFonts w:ascii="宋体" w:hAnsi="宋体" w:cs="宋体"/>
          <w:color w:val="000000"/>
          <w:kern w:val="0"/>
          <w:sz w:val="20"/>
          <w:szCs w:val="20"/>
          <w:lang w:bidi="ar"/>
        </w:rPr>
      </w:pPr>
      <w:bookmarkStart w:id="0" w:name="_Toc796"/>
      <w:bookmarkStart w:id="1" w:name="_Toc28600"/>
      <w:bookmarkStart w:id="2" w:name="_Toc10572"/>
      <w:bookmarkStart w:id="3" w:name="_Toc31573"/>
      <w:bookmarkStart w:id="4" w:name="_Toc19172"/>
      <w:bookmarkStart w:id="5" w:name="_Toc28443"/>
      <w:bookmarkStart w:id="6" w:name="_Toc12496"/>
      <w:bookmarkStart w:id="7" w:name="_Toc2024"/>
      <w:bookmarkStart w:id="8" w:name="_Toc23366"/>
      <w:bookmarkStart w:id="9" w:name="_Toc5521"/>
      <w:bookmarkStart w:id="10" w:name="_Toc24056"/>
      <w:r>
        <w:rPr>
          <w:rFonts w:hint="eastAsia" w:ascii="宋体" w:hAnsi="宋体" w:cs="宋体"/>
          <w:color w:val="000000"/>
          <w:kern w:val="0"/>
          <w:sz w:val="20"/>
          <w:szCs w:val="20"/>
          <w:lang w:bidi="ar"/>
        </w:rPr>
        <w:t>本公司动态心电分析软件供配套使用十二导联动态心电记录仪的医疗单位使用。主要实现了对心血管受检者动态或者静态的心电信号进行传输和辅助分析处理。</w:t>
      </w:r>
    </w:p>
    <w:p>
      <w:pPr>
        <w:widowControl/>
        <w:numPr>
          <w:ilvl w:val="0"/>
          <w:numId w:val="1"/>
        </w:numPr>
        <w:spacing w:line="240" w:lineRule="auto"/>
        <w:ind w:left="839" w:firstLineChars="0"/>
        <w:jc w:val="left"/>
        <w:rPr>
          <w:rFonts w:ascii="宋体" w:hAnsi="宋体" w:cs="宋体"/>
          <w:color w:val="000000"/>
          <w:kern w:val="0"/>
          <w:sz w:val="20"/>
          <w:szCs w:val="20"/>
          <w:lang w:bidi="ar"/>
        </w:rPr>
      </w:pPr>
      <w:r>
        <w:rPr>
          <w:rFonts w:hint="eastAsia" w:ascii="宋体" w:hAnsi="宋体" w:cs="宋体"/>
          <w:color w:val="000000"/>
          <w:kern w:val="0"/>
          <w:sz w:val="20"/>
          <w:szCs w:val="20"/>
          <w:lang w:bidi="ar"/>
        </w:rPr>
        <w:t>动态心电分析软件（以下简称分析软件）预期仅由经过培训的操作者使用。</w:t>
      </w:r>
    </w:p>
    <w:p>
      <w:pPr>
        <w:widowControl/>
        <w:numPr>
          <w:ilvl w:val="0"/>
          <w:numId w:val="1"/>
        </w:numPr>
        <w:spacing w:line="240" w:lineRule="auto"/>
        <w:ind w:left="839" w:firstLineChars="0"/>
        <w:jc w:val="left"/>
        <w:rPr>
          <w:rFonts w:ascii="宋体" w:hAnsi="宋体" w:cs="宋体"/>
          <w:color w:val="000000"/>
          <w:kern w:val="0"/>
          <w:sz w:val="20"/>
          <w:szCs w:val="20"/>
          <w:lang w:bidi="ar"/>
        </w:rPr>
      </w:pPr>
      <w:r>
        <w:rPr>
          <w:rFonts w:hint="eastAsia" w:ascii="宋体" w:hAnsi="宋体" w:cs="宋体"/>
          <w:color w:val="000000"/>
          <w:kern w:val="0"/>
          <w:sz w:val="20"/>
          <w:szCs w:val="20"/>
          <w:lang w:bidi="ar"/>
        </w:rPr>
        <w:t>分析软件预期主要在医院使用，但也可以用于诊所、医师研究室、外展中心或者任何执行心电图检查的地方；</w:t>
      </w:r>
    </w:p>
    <w:p>
      <w:pPr>
        <w:widowControl/>
        <w:numPr>
          <w:ilvl w:val="0"/>
          <w:numId w:val="1"/>
        </w:numPr>
        <w:spacing w:line="240" w:lineRule="auto"/>
        <w:ind w:left="839" w:firstLineChars="0"/>
        <w:jc w:val="left"/>
        <w:rPr>
          <w:rFonts w:ascii="宋体" w:hAnsi="宋体" w:cs="宋体"/>
          <w:color w:val="000000"/>
          <w:kern w:val="0"/>
          <w:sz w:val="20"/>
          <w:szCs w:val="20"/>
          <w:lang w:bidi="ar"/>
        </w:rPr>
      </w:pPr>
      <w:r>
        <w:rPr>
          <w:rFonts w:hint="eastAsia" w:ascii="宋体" w:hAnsi="宋体" w:cs="宋体"/>
          <w:color w:val="000000"/>
          <w:kern w:val="0"/>
          <w:sz w:val="20"/>
          <w:szCs w:val="20"/>
          <w:lang w:bidi="ar"/>
        </w:rPr>
        <w:t>分析软件不向用户提供诊断观点，仅提供形态学、节律的辅助分析，医师可以根据这些说明得出自己的观点</w:t>
      </w:r>
    </w:p>
    <w:p>
      <w:pPr>
        <w:widowControl/>
        <w:numPr>
          <w:ilvl w:val="0"/>
          <w:numId w:val="1"/>
        </w:numPr>
        <w:spacing w:line="240" w:lineRule="auto"/>
        <w:ind w:left="839" w:firstLineChars="0"/>
        <w:jc w:val="left"/>
      </w:pPr>
      <w:r>
        <w:rPr>
          <w:rFonts w:hint="eastAsia" w:ascii="宋体" w:hAnsi="宋体" w:cs="宋体"/>
          <w:color w:val="000000"/>
          <w:kern w:val="0"/>
          <w:sz w:val="20"/>
          <w:szCs w:val="20"/>
          <w:lang w:bidi="ar"/>
        </w:rPr>
        <w:t>分析软件预期不用于家庭；</w:t>
      </w:r>
    </w:p>
    <w:p>
      <w:pPr>
        <w:widowControl/>
        <w:adjustRightInd w:val="0"/>
        <w:snapToGrid w:val="0"/>
        <w:spacing w:line="400" w:lineRule="exact"/>
        <w:ind w:firstLine="0" w:firstLineChars="0"/>
        <w:jc w:val="left"/>
        <w:textAlignment w:val="baseline"/>
      </w:pPr>
    </w:p>
    <w:p>
      <w:pPr>
        <w:pStyle w:val="23"/>
        <w:numPr>
          <w:ilvl w:val="0"/>
          <w:numId w:val="2"/>
        </w:numPr>
        <w:ind w:firstLine="480"/>
      </w:pPr>
      <w:r>
        <w:rPr>
          <w:rFonts w:hint="eastAsia"/>
        </w:rPr>
        <w:t>由通心络科（河北）科技有限公司提供支持。</w:t>
      </w:r>
    </w:p>
    <w:p>
      <w:pPr>
        <w:pStyle w:val="23"/>
        <w:numPr>
          <w:ilvl w:val="0"/>
          <w:numId w:val="2"/>
        </w:numPr>
        <w:ind w:firstLine="480"/>
      </w:pPr>
      <w:r>
        <w:rPr>
          <w:rFonts w:hint="eastAsia"/>
        </w:rPr>
        <w:t>本产品关键功能包括：</w:t>
      </w:r>
    </w:p>
    <w:p>
      <w:pPr>
        <w:pStyle w:val="23"/>
        <w:numPr>
          <w:ilvl w:val="0"/>
          <w:numId w:val="3"/>
        </w:numPr>
        <w:ind w:left="480" w:firstLine="0" w:firstLineChars="0"/>
      </w:pPr>
      <w:r>
        <w:rPr>
          <w:rFonts w:hint="eastAsia"/>
        </w:rPr>
        <w:t>本产品采用账户和密码登录方式</w:t>
      </w:r>
    </w:p>
    <w:p>
      <w:pPr>
        <w:pStyle w:val="23"/>
        <w:numPr>
          <w:ilvl w:val="0"/>
          <w:numId w:val="3"/>
        </w:numPr>
        <w:ind w:left="480" w:firstLine="0" w:firstLineChars="0"/>
      </w:pPr>
      <w:r>
        <w:rPr>
          <w:rFonts w:hint="eastAsia"/>
        </w:rPr>
        <w:t>登录后，分析医生下载患者心电数据，利用软件分析患者心电数据</w:t>
      </w:r>
    </w:p>
    <w:p>
      <w:pPr>
        <w:pStyle w:val="23"/>
        <w:numPr>
          <w:ilvl w:val="0"/>
          <w:numId w:val="3"/>
        </w:numPr>
        <w:ind w:left="480" w:firstLine="0" w:firstLineChars="0"/>
      </w:pPr>
      <w:r>
        <w:rPr>
          <w:rFonts w:hint="eastAsia"/>
        </w:rPr>
        <w:t>分析医生填写结论，上传分析报告</w:t>
      </w:r>
    </w:p>
    <w:p>
      <w:pPr>
        <w:pStyle w:val="23"/>
        <w:numPr>
          <w:ilvl w:val="0"/>
          <w:numId w:val="2"/>
        </w:numPr>
        <w:ind w:firstLine="480"/>
      </w:pPr>
      <w:r>
        <w:rPr>
          <w:rFonts w:hint="eastAsia"/>
        </w:rPr>
        <w:t>本软件使用的接口为HTTP网络传输协议，软件为中文版，内置软件版本信息。</w:t>
      </w:r>
    </w:p>
    <w:p>
      <w:pPr>
        <w:pStyle w:val="23"/>
        <w:numPr>
          <w:ilvl w:val="0"/>
          <w:numId w:val="2"/>
        </w:numPr>
        <w:ind w:firstLine="480"/>
        <w:rPr>
          <w:ins w:id="1" w:author="张霄恒（弓雨心）" w:date="2020-06-11T18:11:00Z"/>
        </w:rPr>
      </w:pPr>
      <w:ins w:id="2" w:author="张霄恒（弓雨心）" w:date="2020-06-11T18:11:00Z">
        <w:r>
          <w:rPr>
            <w:kern w:val="0"/>
          </w:rPr>
          <w:t>最大并发用户数为</w:t>
        </w:r>
      </w:ins>
      <w:ins w:id="3" w:author="张霄恒（弓雨心）" w:date="2020-06-11T18:11:00Z">
        <w:r>
          <w:rPr>
            <w:rFonts w:hint="eastAsia"/>
            <w:kern w:val="0"/>
          </w:rPr>
          <w:t>100</w:t>
        </w:r>
      </w:ins>
      <w:ins w:id="4" w:author="张霄恒（弓雨心）" w:date="2020-06-11T18:11:00Z">
        <w:r>
          <w:rPr>
            <w:kern w:val="0"/>
          </w:rPr>
          <w:t>个</w:t>
        </w:r>
      </w:ins>
      <w:ins w:id="5" w:author="张霄恒（弓雨心）" w:date="2020-06-11T18:11:00Z">
        <w:r>
          <w:rPr>
            <w:rFonts w:hint="eastAsia"/>
            <w:kern w:val="0"/>
          </w:rPr>
          <w:t>。</w:t>
        </w:r>
      </w:ins>
    </w:p>
    <w:p>
      <w:pPr>
        <w:pStyle w:val="23"/>
        <w:numPr>
          <w:ilvl w:val="0"/>
          <w:numId w:val="2"/>
        </w:numPr>
        <w:ind w:firstLine="480"/>
        <w:rPr>
          <w:ins w:id="6" w:author="张霄恒（弓雨心）" w:date="2020-06-11T18:08:00Z"/>
        </w:rPr>
      </w:pPr>
      <w:ins w:id="7" w:author="张霄恒（弓雨心）" w:date="2020-06-11T18:08:00Z">
        <w:r>
          <w:rPr>
            <w:rFonts w:hint="eastAsia"/>
          </w:rPr>
          <w:t>本产品遵从技术要求中的质量要求和专用要求。</w:t>
        </w:r>
      </w:ins>
    </w:p>
    <w:p>
      <w:pPr>
        <w:pStyle w:val="23"/>
        <w:numPr>
          <w:ilvl w:val="0"/>
          <w:numId w:val="2"/>
        </w:numPr>
        <w:ind w:firstLine="480"/>
      </w:pPr>
      <w:r>
        <w:rPr>
          <w:rFonts w:hint="eastAsia"/>
        </w:rPr>
        <w:t>本软件在安装后可以手动进行数据备份，以便在软件遇到可能的出错情况时，对数据进行恢复。</w:t>
      </w:r>
    </w:p>
    <w:p>
      <w:pPr>
        <w:pStyle w:val="23"/>
        <w:numPr>
          <w:ilvl w:val="0"/>
          <w:numId w:val="2"/>
        </w:numPr>
        <w:ind w:firstLine="480"/>
      </w:pPr>
      <w:r>
        <w:rPr>
          <w:rFonts w:hint="eastAsia"/>
        </w:rPr>
        <w:t>当软件遇到致命性错误，用户无法自行操作恢复时，请联系制造商工程师，由专业工程师对软件进行恢复。</w:t>
      </w:r>
    </w:p>
    <w:p>
      <w:pPr>
        <w:pStyle w:val="23"/>
        <w:numPr>
          <w:ilvl w:val="0"/>
          <w:numId w:val="2"/>
        </w:numPr>
        <w:ind w:firstLine="480"/>
        <w:rPr>
          <w:ins w:id="8" w:author="张霄恒（弓雨心）" w:date="2020-06-11T18:13:00Z"/>
        </w:rPr>
      </w:pPr>
      <w:r>
        <w:rPr>
          <w:rFonts w:hint="eastAsia"/>
        </w:rPr>
        <w:t>用户无法对软件进行升级，如需对软件版本进行升级，请联系制造商工程师，由专业工程师进行软件升级操作。</w:t>
      </w:r>
    </w:p>
    <w:p>
      <w:pPr>
        <w:pStyle w:val="23"/>
        <w:numPr>
          <w:ilvl w:val="0"/>
          <w:numId w:val="2"/>
        </w:numPr>
        <w:ind w:firstLine="480"/>
        <w:rPr>
          <w:ins w:id="9" w:author="SWAT4" w:date="2020-06-29T16:07:00Z"/>
          <w:lang w:bidi="ar"/>
        </w:rPr>
      </w:pPr>
      <w:ins w:id="10" w:author="SWAT4" w:date="2020-06-29T16:07:00Z">
        <w:r>
          <w:rPr>
            <w:rFonts w:hint="eastAsia"/>
            <w:lang w:bidi="ar"/>
          </w:rPr>
          <w:t>注册</w:t>
        </w:r>
      </w:ins>
      <w:ins w:id="11" w:author="SWAT4" w:date="2020-06-29T16:07:00Z">
        <w:r>
          <w:rPr>
            <w:lang w:bidi="ar"/>
          </w:rPr>
          <w:t>/生产单位：通心络科（河北）科技有限公司</w:t>
        </w:r>
      </w:ins>
    </w:p>
    <w:p>
      <w:pPr>
        <w:pStyle w:val="23"/>
        <w:numPr>
          <w:ilvl w:val="0"/>
          <w:numId w:val="0"/>
        </w:numPr>
        <w:tabs>
          <w:tab w:val="left" w:pos="420"/>
        </w:tabs>
        <w:ind w:left="425" w:firstLine="0" w:firstLineChars="0"/>
        <w:rPr>
          <w:ins w:id="12" w:author="张霄恒（弓雨心）" w:date="2020-06-11T18:14:00Z"/>
          <w:lang w:bidi="ar"/>
        </w:rPr>
      </w:pPr>
      <w:ins w:id="13" w:author="张霄恒（弓雨心）" w:date="2020-06-11T18:14:00Z">
        <w:r>
          <w:rPr>
            <w:rFonts w:hint="eastAsia"/>
            <w:lang w:bidi="ar"/>
          </w:rPr>
          <w:t>住所/生产地址：河北省石家庄高新区天山大街238号</w:t>
        </w:r>
      </w:ins>
    </w:p>
    <w:p>
      <w:pPr>
        <w:pStyle w:val="23"/>
        <w:numPr>
          <w:ilvl w:val="255"/>
          <w:numId w:val="0"/>
        </w:numPr>
        <w:ind w:firstLine="480" w:firstLineChars="200"/>
        <w:rPr>
          <w:ins w:id="14" w:author="张霄恒（弓雨心）" w:date="2020-06-11T18:14:00Z"/>
          <w:lang w:bidi="ar"/>
        </w:rPr>
      </w:pPr>
      <w:ins w:id="15" w:author="张霄恒（弓雨心）" w:date="2020-06-11T18:14:00Z">
        <w:r>
          <w:rPr>
            <w:rFonts w:hint="eastAsia"/>
            <w:lang w:bidi="ar"/>
          </w:rPr>
          <w:t>售后服务单位：通心络科（河北）科技有限公司</w:t>
        </w:r>
      </w:ins>
    </w:p>
    <w:p>
      <w:pPr>
        <w:pStyle w:val="23"/>
        <w:numPr>
          <w:ilvl w:val="255"/>
          <w:numId w:val="0"/>
        </w:numPr>
      </w:pPr>
    </w:p>
    <w:p>
      <w:pPr>
        <w:pStyle w:val="23"/>
        <w:ind w:firstLine="0" w:firstLineChars="0"/>
      </w:pPr>
    </w:p>
    <w:p>
      <w:pPr>
        <w:ind w:firstLine="480"/>
      </w:pPr>
      <w:r>
        <w:rPr>
          <w:rFonts w:hint="eastAsia"/>
        </w:rPr>
        <w:br w:type="page"/>
      </w:r>
    </w:p>
    <w:p>
      <w:pPr>
        <w:pStyle w:val="2"/>
        <w:ind w:firstLine="0" w:firstLineChars="0"/>
        <w:jc w:val="center"/>
      </w:pPr>
      <w:r>
        <w:rPr>
          <w:rFonts w:hint="eastAsia"/>
        </w:rPr>
        <w:t>软件质量特性</w:t>
      </w:r>
      <w:bookmarkEnd w:id="0"/>
      <w:bookmarkEnd w:id="1"/>
      <w:bookmarkEnd w:id="2"/>
      <w:bookmarkEnd w:id="3"/>
      <w:bookmarkEnd w:id="4"/>
      <w:bookmarkEnd w:id="5"/>
      <w:bookmarkEnd w:id="6"/>
      <w:bookmarkEnd w:id="7"/>
      <w:bookmarkEnd w:id="8"/>
      <w:bookmarkEnd w:id="9"/>
      <w:bookmarkEnd w:id="10"/>
      <w:r>
        <w:rPr>
          <w:rFonts w:hint="eastAsia"/>
        </w:rPr>
        <w:t>-产品质量</w:t>
      </w:r>
    </w:p>
    <w:p>
      <w:pPr>
        <w:widowControl/>
        <w:adjustRightInd w:val="0"/>
        <w:snapToGrid w:val="0"/>
        <w:spacing w:line="400" w:lineRule="exact"/>
        <w:ind w:firstLine="0" w:firstLineChars="0"/>
        <w:textAlignment w:val="baseline"/>
        <w:rPr>
          <w:ins w:id="16" w:author="张霄恒（弓雨心）" w:date="2020-06-17T13:04:00Z"/>
          <w:rFonts w:ascii="黑体" w:hAnsi="黑体" w:eastAsia="黑体" w:cs="黑体"/>
          <w:b/>
          <w:bCs/>
        </w:rPr>
      </w:pPr>
      <w:r>
        <w:rPr>
          <w:rFonts w:hint="eastAsia" w:ascii="黑体" w:hAnsi="黑体" w:eastAsia="黑体" w:cs="黑体"/>
          <w:b/>
          <w:bCs/>
        </w:rPr>
        <w:t>一、功能性</w:t>
      </w:r>
    </w:p>
    <w:p>
      <w:pPr>
        <w:widowControl/>
        <w:numPr>
          <w:ilvl w:val="255"/>
          <w:numId w:val="0"/>
        </w:numPr>
        <w:ind w:firstLine="480"/>
        <w:rPr>
          <w:ins w:id="17" w:author="张霄恒（弓雨心）" w:date="2020-06-29T09:38:00Z"/>
          <w:kern w:val="0"/>
        </w:rPr>
      </w:pPr>
      <w:ins w:id="18" w:author="张霄恒（弓雨心）" w:date="2020-06-17T13:05:00Z">
        <w:r>
          <w:rPr>
            <w:rFonts w:hint="eastAsia"/>
            <w:kern w:val="0"/>
          </w:rPr>
          <w:t xml:space="preserve">5.1.5.1 </w:t>
        </w:r>
      </w:ins>
    </w:p>
    <w:p>
      <w:pPr>
        <w:widowControl/>
        <w:numPr>
          <w:ilvl w:val="255"/>
          <w:numId w:val="0"/>
        </w:numPr>
        <w:ind w:firstLine="480"/>
        <w:rPr>
          <w:ins w:id="19" w:author="张霄恒（弓雨心）" w:date="2020-06-29T09:42:00Z"/>
          <w:kern w:val="0"/>
        </w:rPr>
      </w:pPr>
      <w:ins w:id="20" w:author="张霄恒（弓雨心）" w:date="2020-06-29T09:40:00Z">
        <w:r>
          <w:rPr>
            <w:rFonts w:hint="eastAsia"/>
            <w:kern w:val="0"/>
          </w:rPr>
          <w:t>完备性：该产品</w:t>
        </w:r>
      </w:ins>
      <w:ins w:id="21" w:author="张霄恒（弓雨心）" w:date="2020-06-29T09:41:00Z">
        <w:r>
          <w:rPr>
            <w:rFonts w:hint="eastAsia"/>
            <w:kern w:val="0"/>
          </w:rPr>
          <w:t>完全覆盖了对心电分析的和出报告的</w:t>
        </w:r>
      </w:ins>
      <w:ins w:id="22" w:author="张霄恒（弓雨心）" w:date="2020-06-29T09:42:00Z">
        <w:r>
          <w:rPr>
            <w:rFonts w:hint="eastAsia"/>
            <w:kern w:val="0"/>
          </w:rPr>
          <w:t>任务。</w:t>
        </w:r>
      </w:ins>
    </w:p>
    <w:p>
      <w:pPr>
        <w:widowControl/>
        <w:numPr>
          <w:ilvl w:val="255"/>
          <w:numId w:val="0"/>
        </w:numPr>
        <w:ind w:firstLine="480"/>
        <w:rPr>
          <w:ins w:id="23" w:author="张霄恒（弓雨心）" w:date="2020-06-29T09:46:00Z"/>
          <w:kern w:val="0"/>
        </w:rPr>
      </w:pPr>
      <w:ins w:id="24" w:author="张霄恒（弓雨心）" w:date="2020-06-29T09:42:00Z">
        <w:r>
          <w:rPr>
            <w:rFonts w:hint="eastAsia"/>
            <w:kern w:val="0"/>
          </w:rPr>
          <w:t>正确性：该产品对</w:t>
        </w:r>
      </w:ins>
      <w:ins w:id="25" w:author="张霄恒（弓雨心）" w:date="2020-06-29T09:48:00Z">
        <w:r>
          <w:rPr>
            <w:rFonts w:hint="eastAsia"/>
            <w:kern w:val="0"/>
          </w:rPr>
          <w:t>心电</w:t>
        </w:r>
      </w:ins>
      <w:ins w:id="26" w:author="张霄恒（弓雨心）" w:date="2020-06-29T09:42:00Z">
        <w:r>
          <w:rPr>
            <w:rFonts w:hint="eastAsia"/>
            <w:kern w:val="0"/>
          </w:rPr>
          <w:t>分析和报告</w:t>
        </w:r>
      </w:ins>
      <w:ins w:id="27" w:author="张霄恒（弓雨心）" w:date="2020-06-29T09:46:00Z">
        <w:r>
          <w:rPr>
            <w:rFonts w:hint="eastAsia"/>
            <w:kern w:val="0"/>
          </w:rPr>
          <w:t>提供准确信息。</w:t>
        </w:r>
      </w:ins>
    </w:p>
    <w:p>
      <w:pPr>
        <w:widowControl/>
        <w:numPr>
          <w:ilvl w:val="255"/>
          <w:numId w:val="0"/>
        </w:numPr>
        <w:ind w:firstLine="480"/>
        <w:rPr>
          <w:ins w:id="28" w:author="张霄恒（弓雨心）" w:date="2020-06-29T09:48:00Z"/>
          <w:kern w:val="0"/>
        </w:rPr>
      </w:pPr>
      <w:ins w:id="29" w:author="张霄恒（弓雨心）" w:date="2020-06-29T09:47:00Z">
        <w:r>
          <w:rPr>
            <w:rFonts w:hint="eastAsia"/>
            <w:kern w:val="0"/>
          </w:rPr>
          <w:t>适合性：</w:t>
        </w:r>
      </w:ins>
      <w:ins w:id="30" w:author="张霄恒（弓雨心）" w:date="2020-06-29T09:48:00Z">
        <w:r>
          <w:rPr>
            <w:rFonts w:hint="eastAsia"/>
            <w:kern w:val="0"/>
          </w:rPr>
          <w:t>该产品功能很好的促使完成心电分析和出报告的任务。</w:t>
        </w:r>
      </w:ins>
    </w:p>
    <w:p>
      <w:pPr>
        <w:widowControl/>
        <w:numPr>
          <w:ilvl w:val="255"/>
          <w:numId w:val="0"/>
        </w:numPr>
        <w:ind w:firstLine="480"/>
        <w:rPr>
          <w:ins w:id="31" w:author="张霄恒（弓雨心）" w:date="2020-06-17T13:05:00Z"/>
          <w:kern w:val="0"/>
        </w:rPr>
      </w:pPr>
      <w:ins w:id="32" w:author="张霄恒（弓雨心）" w:date="2020-06-29T09:48:00Z">
        <w:r>
          <w:rPr>
            <w:rFonts w:hint="eastAsia"/>
            <w:kern w:val="0"/>
          </w:rPr>
          <w:t>依从性：</w:t>
        </w:r>
      </w:ins>
      <w:ins w:id="33" w:author="张霄恒（弓雨心）" w:date="2020-06-29T10:19:00Z">
        <w:r>
          <w:rPr>
            <w:rFonts w:hint="eastAsia"/>
            <w:kern w:val="0"/>
          </w:rPr>
          <w:t>遵从《使用说明书》</w:t>
        </w:r>
      </w:ins>
    </w:p>
    <w:p>
      <w:pPr>
        <w:widowControl/>
        <w:numPr>
          <w:ilvl w:val="255"/>
          <w:numId w:val="0"/>
        </w:numPr>
        <w:ind w:firstLine="480"/>
        <w:rPr>
          <w:ins w:id="34" w:author="张霄恒（弓雨心）" w:date="2020-06-17T13:06:00Z"/>
          <w:kern w:val="0"/>
        </w:rPr>
      </w:pPr>
      <w:ins w:id="35" w:author="张霄恒（弓雨心）" w:date="2020-06-17T13:05:00Z">
        <w:r>
          <w:rPr>
            <w:rFonts w:hint="eastAsia"/>
            <w:kern w:val="0"/>
          </w:rPr>
          <w:t>5.1.5.2 可调用的功能</w:t>
        </w:r>
      </w:ins>
      <w:ins w:id="36" w:author="张霄恒（弓雨心）" w:date="2020-06-17T13:06:00Z">
        <w:r>
          <w:rPr>
            <w:rFonts w:hint="eastAsia"/>
            <w:kern w:val="0"/>
          </w:rPr>
          <w:t>概述：</w:t>
        </w:r>
      </w:ins>
    </w:p>
    <w:p>
      <w:pPr>
        <w:widowControl/>
        <w:numPr>
          <w:ilvl w:val="255"/>
          <w:numId w:val="0"/>
        </w:numPr>
        <w:ind w:firstLine="960" w:firstLineChars="400"/>
        <w:rPr>
          <w:ins w:id="37" w:author="张霄恒（弓雨心）" w:date="2020-06-17T12:57:00Z"/>
          <w:rFonts w:ascii="黑体" w:hAnsi="黑体" w:eastAsia="黑体" w:cs="黑体"/>
          <w:b/>
          <w:bCs/>
        </w:rPr>
      </w:pPr>
      <w:ins w:id="38" w:author="张霄恒（弓雨心）" w:date="2020-06-17T13:06:00Z">
        <w:r>
          <w:rPr>
            <w:rFonts w:hint="eastAsia"/>
            <w:kern w:val="0"/>
          </w:rPr>
          <w:t>本软件通过用户名和密码进行登录，</w:t>
        </w:r>
      </w:ins>
      <w:ins w:id="39" w:author="张霄恒（弓雨心）" w:date="2020-06-17T13:08:00Z">
        <w:r>
          <w:rPr>
            <w:rFonts w:hint="eastAsia"/>
            <w:kern w:val="0"/>
          </w:rPr>
          <w:t>选择要分析的数据</w:t>
        </w:r>
      </w:ins>
      <w:ins w:id="40" w:author="SWAT4" w:date="2020-06-29T16:13:00Z">
        <w:r>
          <w:rPr>
            <w:rFonts w:hint="eastAsia"/>
            <w:kern w:val="0"/>
          </w:rPr>
          <w:t>、</w:t>
        </w:r>
      </w:ins>
      <w:ins w:id="41" w:author="张霄恒（弓雨心）" w:date="2020-06-17T13:08:00Z">
        <w:r>
          <w:rPr>
            <w:rFonts w:hint="eastAsia"/>
            <w:kern w:val="0"/>
          </w:rPr>
          <w:t>下载</w:t>
        </w:r>
      </w:ins>
      <w:ins w:id="42" w:author="SWAT4" w:date="2020-06-29T16:12:00Z">
        <w:r>
          <w:rPr>
            <w:rFonts w:hint="eastAsia"/>
            <w:kern w:val="0"/>
          </w:rPr>
          <w:t>并</w:t>
        </w:r>
      </w:ins>
      <w:ins w:id="43" w:author="张霄恒（弓雨心）" w:date="2020-06-17T13:08:00Z">
        <w:r>
          <w:rPr>
            <w:rFonts w:hint="eastAsia"/>
            <w:kern w:val="0"/>
          </w:rPr>
          <w:t>分析</w:t>
        </w:r>
      </w:ins>
      <w:ins w:id="44" w:author="SWAT4" w:date="2020-06-29T16:12:00Z">
        <w:r>
          <w:rPr>
            <w:rFonts w:hint="eastAsia"/>
            <w:kern w:val="0"/>
          </w:rPr>
          <w:t>心电数据</w:t>
        </w:r>
      </w:ins>
      <w:ins w:id="45" w:author="张霄恒（弓雨心）" w:date="2020-06-17T13:08:00Z">
        <w:r>
          <w:rPr>
            <w:rFonts w:hint="eastAsia"/>
            <w:kern w:val="0"/>
          </w:rPr>
          <w:t>。通过下述各个模块，进一步进行</w:t>
        </w:r>
      </w:ins>
      <w:ins w:id="46" w:author="张霄恒（弓雨心）" w:date="2020-06-17T13:09:00Z">
        <w:r>
          <w:rPr>
            <w:rFonts w:hint="eastAsia"/>
            <w:kern w:val="0"/>
          </w:rPr>
          <w:t>新电数据的分析。最后上传分析数据和分析结果。</w:t>
        </w:r>
      </w:ins>
    </w:p>
    <w:p>
      <w:pPr>
        <w:ind w:firstLine="480"/>
        <w:rPr>
          <w:kern w:val="0"/>
        </w:rPr>
      </w:pPr>
      <w:r>
        <w:rPr>
          <w:rFonts w:hint="eastAsia"/>
          <w:kern w:val="0"/>
        </w:rPr>
        <w:t xml:space="preserve">各模块主要功能描述如下： </w:t>
      </w:r>
    </w:p>
    <w:p>
      <w:pPr>
        <w:ind w:firstLine="480"/>
        <w:rPr>
          <w:kern w:val="0"/>
        </w:rPr>
      </w:pPr>
      <w:r>
        <w:rPr>
          <w:rFonts w:hint="eastAsia"/>
          <w:kern w:val="0"/>
        </w:rPr>
        <w:t>(1)登录模块：验证用户合法性。</w:t>
      </w:r>
    </w:p>
    <w:p>
      <w:pPr>
        <w:ind w:firstLine="480"/>
        <w:rPr>
          <w:kern w:val="0"/>
        </w:rPr>
      </w:pPr>
      <w:r>
        <w:rPr>
          <w:rFonts w:hint="eastAsia"/>
          <w:kern w:val="0"/>
        </w:rPr>
        <w:t>(2)记录列表模块：该模块显示该用户下所有患者记录信息。</w:t>
      </w:r>
    </w:p>
    <w:p>
      <w:pPr>
        <w:ind w:firstLine="480"/>
        <w:rPr>
          <w:kern w:val="0"/>
        </w:rPr>
      </w:pPr>
      <w:r>
        <w:rPr>
          <w:rFonts w:hint="eastAsia"/>
          <w:kern w:val="0"/>
        </w:rPr>
        <w:t>(3)患者信息：分析参数设置、重新分析。</w:t>
      </w:r>
    </w:p>
    <w:p>
      <w:pPr>
        <w:ind w:firstLine="480"/>
        <w:rPr>
          <w:kern w:val="0"/>
        </w:rPr>
      </w:pPr>
      <w:r>
        <w:rPr>
          <w:rFonts w:hint="eastAsia"/>
          <w:kern w:val="0"/>
        </w:rPr>
        <w:t>(4)编辑模板：快速浏览一个模板中的所有QRS、改变模板的类型、分类显示、合并子模板、查看放大心电图、Demix、心搏编辑窗、散点图。</w:t>
      </w:r>
    </w:p>
    <w:p>
      <w:pPr>
        <w:ind w:firstLine="480"/>
        <w:rPr>
          <w:kern w:val="0"/>
        </w:rPr>
      </w:pPr>
      <w:r>
        <w:rPr>
          <w:rFonts w:hint="eastAsia"/>
          <w:kern w:val="0"/>
        </w:rPr>
        <w:t>(5)事件统计：选择某个时间区间发生的事件、按联律（连发）个数选择事件、快速保存心电图片段。</w:t>
      </w:r>
    </w:p>
    <w:p>
      <w:pPr>
        <w:ind w:firstLine="480"/>
        <w:rPr>
          <w:kern w:val="0"/>
        </w:rPr>
      </w:pPr>
      <w:r>
        <w:rPr>
          <w:rFonts w:hint="eastAsia"/>
          <w:kern w:val="0"/>
        </w:rPr>
        <w:t>(6)片段图编辑：浏览片段图、重新设定片段图的标签、删除片段图。</w:t>
      </w:r>
    </w:p>
    <w:p>
      <w:pPr>
        <w:ind w:firstLine="480"/>
        <w:rPr>
          <w:kern w:val="0"/>
        </w:rPr>
      </w:pPr>
      <w:r>
        <w:rPr>
          <w:rFonts w:hint="eastAsia"/>
          <w:kern w:val="0"/>
        </w:rPr>
        <w:t>(7)页扫描：修改心搏类型。</w:t>
      </w:r>
    </w:p>
    <w:p>
      <w:pPr>
        <w:ind w:firstLine="480"/>
        <w:rPr>
          <w:kern w:val="0"/>
        </w:rPr>
      </w:pPr>
      <w:r>
        <w:rPr>
          <w:rFonts w:hint="eastAsia"/>
          <w:kern w:val="0"/>
        </w:rPr>
        <w:t>(8)房颤：检测房颤。</w:t>
      </w:r>
    </w:p>
    <w:p>
      <w:pPr>
        <w:ind w:firstLine="480"/>
        <w:rPr>
          <w:kern w:val="0"/>
        </w:rPr>
      </w:pPr>
      <w:r>
        <w:rPr>
          <w:rFonts w:hint="eastAsia"/>
          <w:kern w:val="0"/>
        </w:rPr>
        <w:t>(9)ST：查看ST事件。</w:t>
      </w:r>
    </w:p>
    <w:p>
      <w:pPr>
        <w:ind w:firstLine="480"/>
        <w:rPr>
          <w:kern w:val="0"/>
        </w:rPr>
      </w:pPr>
      <w:r>
        <w:rPr>
          <w:rFonts w:hint="eastAsia"/>
          <w:kern w:val="0"/>
        </w:rPr>
        <w:t>(10)HRV：时域分析、频域分析、非线性分析。</w:t>
      </w:r>
    </w:p>
    <w:p>
      <w:pPr>
        <w:ind w:firstLine="480"/>
        <w:rPr>
          <w:kern w:val="0"/>
        </w:rPr>
      </w:pPr>
      <w:r>
        <w:rPr>
          <w:rFonts w:hint="eastAsia"/>
          <w:kern w:val="0"/>
        </w:rPr>
        <w:t>(11)直方图：查看间期、间期比、心率直方图。</w:t>
      </w:r>
    </w:p>
    <w:p>
      <w:pPr>
        <w:ind w:firstLine="480"/>
        <w:rPr>
          <w:kern w:val="0"/>
        </w:rPr>
      </w:pPr>
      <w:r>
        <w:rPr>
          <w:rFonts w:hint="eastAsia"/>
          <w:kern w:val="0"/>
        </w:rPr>
        <w:t>(12)报告编辑：查看报告参数。</w:t>
      </w:r>
    </w:p>
    <w:p>
      <w:pPr>
        <w:ind w:firstLine="480"/>
        <w:rPr>
          <w:kern w:val="0"/>
        </w:rPr>
      </w:pPr>
      <w:r>
        <w:rPr>
          <w:rFonts w:hint="eastAsia"/>
          <w:kern w:val="0"/>
        </w:rPr>
        <w:t xml:space="preserve">(13)生成报告：编辑分析结论、报告预览/打印。 </w:t>
      </w:r>
    </w:p>
    <w:p>
      <w:pPr>
        <w:pStyle w:val="23"/>
        <w:ind w:firstLine="480"/>
        <w:rPr>
          <w:kern w:val="0"/>
        </w:rPr>
      </w:pPr>
      <w:ins w:id="47" w:author="张霄恒（弓雨心）" w:date="2020-06-29T09:56:00Z">
        <w:r>
          <w:rPr>
            <w:rFonts w:hint="eastAsia"/>
            <w:kern w:val="0"/>
          </w:rPr>
          <w:t xml:space="preserve">5.1.5.3 </w:t>
        </w:r>
      </w:ins>
      <w:r>
        <w:rPr>
          <w:rFonts w:hint="eastAsia"/>
          <w:kern w:val="0"/>
        </w:rPr>
        <w:t>缺陷：</w:t>
      </w:r>
      <w:r>
        <w:rPr>
          <w:rFonts w:hint="eastAsia"/>
        </w:rPr>
        <w:t>动态心电分析软件通过网络与服务器数据相连接。</w:t>
      </w:r>
      <w:r>
        <w:rPr>
          <w:rFonts w:hint="eastAsia"/>
          <w:kern w:val="0"/>
        </w:rPr>
        <w:t>当网络故障时，产品将无法使用。</w:t>
      </w:r>
    </w:p>
    <w:p>
      <w:pPr>
        <w:ind w:firstLine="480"/>
        <w:rPr>
          <w:kern w:val="0"/>
        </w:rPr>
      </w:pPr>
      <w:ins w:id="48" w:author="张霄恒（弓雨心）" w:date="2020-06-29T09:57:00Z">
        <w:r>
          <w:rPr>
            <w:rFonts w:hint="eastAsia"/>
            <w:kern w:val="0"/>
          </w:rPr>
          <w:t xml:space="preserve">5.1.5.4 </w:t>
        </w:r>
      </w:ins>
      <w:r>
        <w:rPr>
          <w:rFonts w:hint="eastAsia"/>
          <w:kern w:val="0"/>
        </w:rPr>
        <w:t>使用限制：当想要修改分析参数时，需要输入合理数据，不合理时会弹出提示信息。</w:t>
      </w:r>
    </w:p>
    <w:p>
      <w:pPr>
        <w:ind w:firstLine="480"/>
        <w:rPr>
          <w:kern w:val="0"/>
        </w:rPr>
      </w:pPr>
      <w:r>
        <w:rPr>
          <w:rFonts w:hint="eastAsia"/>
          <w:kern w:val="0"/>
        </w:rPr>
        <w:t>更多功能详见使用说明书。</w:t>
      </w:r>
    </w:p>
    <w:p>
      <w:pPr>
        <w:widowControl/>
        <w:numPr>
          <w:ilvl w:val="0"/>
          <w:numId w:val="4"/>
        </w:numPr>
        <w:adjustRightInd w:val="0"/>
        <w:snapToGrid w:val="0"/>
        <w:spacing w:line="400" w:lineRule="exact"/>
        <w:ind w:firstLine="482"/>
        <w:textAlignment w:val="baseline"/>
        <w:rPr>
          <w:ins w:id="49" w:author="张霄恒（弓雨心）" w:date="2020-06-29T09:57:00Z"/>
          <w:rFonts w:ascii="黑体" w:hAnsi="黑体" w:eastAsia="黑体" w:cs="黑体"/>
          <w:b/>
          <w:bCs/>
        </w:rPr>
      </w:pPr>
      <w:r>
        <w:rPr>
          <w:rFonts w:hint="eastAsia" w:ascii="黑体" w:hAnsi="黑体" w:eastAsia="黑体" w:cs="黑体"/>
          <w:b/>
          <w:bCs/>
        </w:rPr>
        <w:t>性能效率</w:t>
      </w:r>
    </w:p>
    <w:p>
      <w:pPr>
        <w:widowControl/>
        <w:numPr>
          <w:ilvl w:val="255"/>
          <w:numId w:val="0"/>
        </w:numPr>
        <w:ind w:firstLine="480"/>
        <w:rPr>
          <w:ins w:id="50" w:author="SWAT4" w:date="2020-06-29T16:20:00Z"/>
          <w:kern w:val="0"/>
        </w:rPr>
      </w:pPr>
      <w:ins w:id="51" w:author="SWAT4" w:date="2020-06-30T14:28:00Z">
        <w:r>
          <w:rPr>
            <w:rFonts w:hint="eastAsia"/>
            <w:kern w:val="0"/>
          </w:rPr>
          <w:t>5.1.6.1</w:t>
        </w:r>
      </w:ins>
      <w:ins w:id="52" w:author="张霄恒（弓雨心）" w:date="2020-06-29T09:57:00Z">
        <w:r>
          <w:rPr>
            <w:rFonts w:hint="eastAsia"/>
            <w:kern w:val="0"/>
          </w:rPr>
          <w:t>时间特性：</w:t>
        </w:r>
      </w:ins>
      <w:ins w:id="53" w:author="SWAT4" w:date="2020-06-29T16:19:00Z">
        <w:r>
          <w:rPr>
            <w:rFonts w:hint="eastAsia"/>
            <w:kern w:val="0"/>
          </w:rPr>
          <w:t>在最低运行环境、并发用户数为</w:t>
        </w:r>
      </w:ins>
      <w:ins w:id="54" w:author="SWAT4" w:date="2020-06-30T14:26:00Z">
        <w:r>
          <w:rPr>
            <w:kern w:val="0"/>
          </w:rPr>
          <w:t>100</w:t>
        </w:r>
      </w:ins>
      <w:ins w:id="55" w:author="SWAT4" w:date="2020-06-29T16:20:00Z">
        <w:r>
          <w:rPr>
            <w:rFonts w:hint="eastAsia"/>
            <w:kern w:val="0"/>
          </w:rPr>
          <w:t>的条件下：</w:t>
        </w:r>
      </w:ins>
    </w:p>
    <w:p>
      <w:pPr>
        <w:numPr>
          <w:ilvl w:val="0"/>
          <w:numId w:val="5"/>
        </w:numPr>
        <w:ind w:firstLineChars="0"/>
        <w:rPr>
          <w:ins w:id="56" w:author="SWAT4" w:date="2020-06-30T14:26:00Z"/>
          <w:kern w:val="0"/>
        </w:rPr>
      </w:pPr>
      <w:ins w:id="57" w:author="SWAT4" w:date="2020-06-30T14:26:00Z">
        <w:r>
          <w:rPr>
            <w:rFonts w:hint="eastAsia"/>
            <w:kern w:val="0"/>
          </w:rPr>
          <w:t>非首次分析心电数据（</w:t>
        </w:r>
      </w:ins>
      <w:ins w:id="58" w:author="张霄恒（弓雨心） [2]" w:date="2020-07-09T10:58:13Z">
        <w:r>
          <w:rPr>
            <w:rFonts w:hint="eastAsia"/>
            <w:kern w:val="0"/>
          </w:rPr>
          <w:t>小于等于2</w:t>
        </w:r>
      </w:ins>
      <w:ins w:id="59" w:author="张霄恒（弓雨心） [2]" w:date="2020-07-09T10:58:13Z">
        <w:r>
          <w:rPr>
            <w:kern w:val="0"/>
          </w:rPr>
          <w:t>4</w:t>
        </w:r>
      </w:ins>
      <w:ins w:id="60" w:author="张霄恒（弓雨心） [2]" w:date="2020-07-09T10:58:13Z">
        <w:r>
          <w:rPr>
            <w:rFonts w:hint="eastAsia"/>
            <w:kern w:val="0"/>
          </w:rPr>
          <w:t>小时</w:t>
        </w:r>
      </w:ins>
      <w:ins w:id="61" w:author="SWAT4" w:date="2020-06-30T14:26:00Z">
        <w:r>
          <w:rPr>
            <w:rFonts w:hint="eastAsia"/>
            <w:kern w:val="0"/>
          </w:rPr>
          <w:t>）的响应时间不超过3分钟</w:t>
        </w:r>
      </w:ins>
    </w:p>
    <w:p>
      <w:pPr>
        <w:numPr>
          <w:ilvl w:val="0"/>
          <w:numId w:val="5"/>
        </w:numPr>
        <w:ind w:firstLineChars="0"/>
        <w:rPr>
          <w:ins w:id="62" w:author="张霄恒（弓雨心） [2]" w:date="2020-07-09T10:33:01Z"/>
          <w:kern w:val="0"/>
        </w:rPr>
      </w:pPr>
      <w:ins w:id="63" w:author="SWAT4" w:date="2020-06-30T14:27:00Z">
        <w:r>
          <w:rPr>
            <w:rFonts w:hint="eastAsia"/>
            <w:kern w:val="0"/>
          </w:rPr>
          <w:t>登录操作不超过2秒钟。</w:t>
        </w:r>
      </w:ins>
    </w:p>
    <w:p>
      <w:pPr>
        <w:widowControl/>
        <w:numPr>
          <w:ilvl w:val="-1"/>
          <w:numId w:val="0"/>
        </w:numPr>
        <w:ind w:firstLine="480" w:firstLineChars="0"/>
        <w:rPr>
          <w:ins w:id="64" w:author="张霄恒（弓雨心） [2]" w:date="2020-07-09T10:40:07Z"/>
          <w:rFonts w:hint="eastAsia"/>
          <w:kern w:val="0"/>
        </w:rPr>
      </w:pPr>
      <w:ins w:id="65" w:author="SWAT4" w:date="2020-06-30T14:28:00Z">
        <w:r>
          <w:rPr>
            <w:rFonts w:hint="eastAsia"/>
            <w:kern w:val="0"/>
          </w:rPr>
          <w:t>5.1.6.</w:t>
        </w:r>
      </w:ins>
      <w:ins w:id="66" w:author="SWAT4" w:date="2020-06-30T14:28:00Z">
        <w:r>
          <w:rPr>
            <w:kern w:val="0"/>
          </w:rPr>
          <w:t>2</w:t>
        </w:r>
      </w:ins>
      <w:ins w:id="67" w:author="张霄恒（弓雨心）" w:date="2020-06-29T09:57:00Z">
        <w:r>
          <w:rPr>
            <w:rFonts w:hint="eastAsia"/>
            <w:kern w:val="0"/>
          </w:rPr>
          <w:t>资源利用性：</w:t>
        </w:r>
      </w:ins>
      <w:ins w:id="68" w:author="SWAT4" w:date="2020-06-29T16:25:00Z">
        <w:r>
          <w:rPr>
            <w:rFonts w:hint="eastAsia"/>
            <w:kern w:val="0"/>
          </w:rPr>
          <w:t>软件CPU使用率最大不超过40%；</w:t>
        </w:r>
      </w:ins>
      <w:ins w:id="69" w:author="SWAT4" w:date="2020-06-29T16:26:00Z">
        <w:r>
          <w:rPr>
            <w:rFonts w:hint="eastAsia"/>
            <w:kern w:val="0"/>
          </w:rPr>
          <w:t>软件内存占用最大不超过2G；</w:t>
        </w:r>
      </w:ins>
    </w:p>
    <w:p>
      <w:pPr>
        <w:widowControl/>
        <w:numPr>
          <w:ilvl w:val="-1"/>
          <w:numId w:val="0"/>
        </w:numPr>
        <w:ind w:firstLine="480" w:firstLineChars="0"/>
        <w:rPr>
          <w:ins w:id="70" w:author="SWAT4" w:date="2020-06-29T16:26:00Z"/>
          <w:rFonts w:eastAsiaTheme="minorHAnsi"/>
          <w:kern w:val="0"/>
          <w:sz w:val="22"/>
          <w:szCs w:val="24"/>
        </w:rPr>
      </w:pPr>
      <w:ins w:id="71" w:author="SWAT4" w:date="2020-06-30T14:29:00Z">
        <w:r>
          <w:rPr>
            <w:rFonts w:hint="eastAsia"/>
            <w:kern w:val="0"/>
          </w:rPr>
          <w:t>5.1.6.</w:t>
        </w:r>
      </w:ins>
      <w:ins w:id="72" w:author="SWAT4" w:date="2020-06-30T14:29:00Z">
        <w:r>
          <w:rPr>
            <w:kern w:val="0"/>
          </w:rPr>
          <w:t>3</w:t>
        </w:r>
      </w:ins>
      <w:ins w:id="73" w:author="张霄恒（弓雨心）" w:date="2020-06-29T09:57:00Z">
        <w:r>
          <w:rPr>
            <w:rFonts w:hint="eastAsia"/>
            <w:kern w:val="0"/>
          </w:rPr>
          <w:t>容量：</w:t>
        </w:r>
      </w:ins>
      <w:ins w:id="74" w:author="SWAT4" w:date="2020-06-29T16:18:00Z">
        <w:r>
          <w:rPr>
            <w:rFonts w:hint="eastAsia"/>
            <w:kern w:val="0"/>
          </w:rPr>
          <w:t xml:space="preserve"> </w:t>
        </w:r>
      </w:ins>
      <w:ins w:id="75" w:author="SWAT4" w:date="2020-06-29T16:26:00Z">
        <w:r>
          <w:rPr>
            <w:rFonts w:hint="eastAsia"/>
          </w:rPr>
          <w:t>在最低运行环境下，最大并发用户数</w:t>
        </w:r>
      </w:ins>
      <w:ins w:id="76" w:author="SWAT4" w:date="2020-06-30T14:27:00Z">
        <w:r>
          <w:rPr/>
          <w:t>100</w:t>
        </w:r>
      </w:ins>
      <w:ins w:id="77" w:author="SWAT4" w:date="2020-06-29T16:26:00Z">
        <w:r>
          <w:rPr>
            <w:rFonts w:hint="eastAsia"/>
          </w:rPr>
          <w:t>。</w:t>
        </w:r>
      </w:ins>
    </w:p>
    <w:p>
      <w:pPr>
        <w:numPr>
          <w:ilvl w:val="0"/>
          <w:numId w:val="6"/>
        </w:numPr>
        <w:ind w:firstLine="480"/>
        <w:rPr>
          <w:del w:id="78" w:author="SWAT4" w:date="2020-06-30T14:28:00Z"/>
          <w:kern w:val="0"/>
        </w:rPr>
      </w:pPr>
      <w:r>
        <w:commentReference w:id="0"/>
      </w:r>
      <w:del w:id="79" w:author="SWAT4" w:date="2020-06-30T14:28:00Z">
        <w:r>
          <w:rPr>
            <w:rFonts w:hint="eastAsia"/>
            <w:kern w:val="0"/>
          </w:rPr>
          <w:delText>。</w:delText>
        </w:r>
      </w:del>
    </w:p>
    <w:p>
      <w:pPr>
        <w:numPr>
          <w:ilvl w:val="0"/>
          <w:numId w:val="6"/>
        </w:numPr>
        <w:ind w:firstLine="480"/>
        <w:rPr>
          <w:del w:id="80" w:author="SWAT4" w:date="2020-06-30T14:28:00Z"/>
          <w:kern w:val="0"/>
        </w:rPr>
      </w:pPr>
      <w:del w:id="81" w:author="SWAT4" w:date="2020-06-30T14:28:00Z">
        <w:commentRangeStart w:id="1"/>
        <w:r>
          <w:rPr>
            <w:rFonts w:hint="eastAsia"/>
            <w:kern w:val="0"/>
          </w:rPr>
          <w:delText>软件界面中其他非网络主要临床功能按钮</w:delText>
        </w:r>
        <w:commentRangeEnd w:id="1"/>
      </w:del>
      <w:del w:id="82" w:author="SWAT4" w:date="2020-06-30T14:28:00Z">
        <w:r>
          <w:rPr>
            <w:rStyle w:val="20"/>
          </w:rPr>
          <w:commentReference w:id="1"/>
        </w:r>
      </w:del>
      <w:del w:id="83" w:author="SWAT4" w:date="2020-06-30T14:28:00Z">
        <w:r>
          <w:rPr>
            <w:rFonts w:hint="eastAsia"/>
            <w:kern w:val="0"/>
          </w:rPr>
          <w:delText>的</w:delText>
        </w:r>
      </w:del>
      <w:del w:id="84" w:author="SWAT4" w:date="2020-06-29T16:22:00Z">
        <w:r>
          <w:rPr>
            <w:rFonts w:hint="eastAsia"/>
            <w:kern w:val="0"/>
          </w:rPr>
          <w:delText>平均</w:delText>
        </w:r>
      </w:del>
      <w:del w:id="85" w:author="SWAT4" w:date="2020-06-30T14:28:00Z">
        <w:r>
          <w:rPr>
            <w:rFonts w:hint="eastAsia"/>
            <w:kern w:val="0"/>
          </w:rPr>
          <w:delText>响应时间不超过10秒；</w:delText>
        </w:r>
      </w:del>
    </w:p>
    <w:p>
      <w:pPr>
        <w:numPr>
          <w:ilvl w:val="0"/>
          <w:numId w:val="6"/>
        </w:numPr>
        <w:ind w:firstLine="480"/>
        <w:rPr>
          <w:del w:id="86" w:author="SWAT4" w:date="2020-06-30T14:28:00Z"/>
          <w:kern w:val="0"/>
        </w:rPr>
      </w:pPr>
      <w:del w:id="87" w:author="SWAT4" w:date="2020-06-30T14:28:00Z">
        <w:r>
          <w:rPr>
            <w:rFonts w:hint="eastAsia"/>
            <w:kern w:val="0"/>
          </w:rPr>
          <w:delText>软件CPU使用率最大不超过40%；</w:delText>
        </w:r>
      </w:del>
    </w:p>
    <w:p>
      <w:pPr>
        <w:numPr>
          <w:ilvl w:val="0"/>
          <w:numId w:val="6"/>
        </w:numPr>
        <w:ind w:firstLine="480"/>
        <w:rPr>
          <w:del w:id="88" w:author="SWAT4" w:date="2020-06-30T14:28:00Z"/>
          <w:kern w:val="0"/>
        </w:rPr>
      </w:pPr>
      <w:del w:id="89" w:author="SWAT4" w:date="2020-06-30T14:28:00Z">
        <w:r>
          <w:rPr>
            <w:rFonts w:hint="eastAsia"/>
            <w:kern w:val="0"/>
          </w:rPr>
          <w:delText>软件内存占用最大不超过2G；</w:delText>
        </w:r>
      </w:del>
    </w:p>
    <w:p>
      <w:pPr>
        <w:numPr>
          <w:ilvl w:val="0"/>
          <w:numId w:val="6"/>
        </w:numPr>
        <w:ind w:firstLine="480"/>
        <w:rPr>
          <w:del w:id="90" w:author="SWAT4" w:date="2020-06-30T14:28:00Z"/>
          <w:kern w:val="0"/>
        </w:rPr>
      </w:pPr>
      <w:del w:id="91" w:author="SWAT4" w:date="2020-06-30T14:28:00Z">
        <w:r>
          <w:rPr/>
          <w:delText>一台电脑最大并发用户数为1，一次能处理1条24小时以内的心电数据。</w:delText>
        </w:r>
      </w:del>
      <w:ins w:id="92" w:author="张霄恒（弓雨心）" w:date="2020-06-11T18:10:00Z">
        <w:del w:id="93" w:author="SWAT4" w:date="2020-06-30T14:28:00Z">
          <w:r>
            <w:rPr>
              <w:rFonts w:hint="eastAsia"/>
              <w:kern w:val="0"/>
            </w:rPr>
            <w:delText xml:space="preserve"> </w:delText>
          </w:r>
        </w:del>
      </w:ins>
    </w:p>
    <w:p>
      <w:pPr>
        <w:ind w:firstLine="480"/>
        <w:rPr>
          <w:ins w:id="94" w:author="SWAT4" w:date="2020-06-29T16:28:00Z"/>
          <w:rFonts w:hint="default" w:eastAsia="宋体"/>
          <w:kern w:val="0"/>
          <w:lang w:val="en-US" w:eastAsia="zh-CN"/>
        </w:rPr>
      </w:pPr>
      <w:r>
        <w:rPr>
          <w:rFonts w:hint="eastAsia"/>
          <w:kern w:val="0"/>
        </w:rPr>
        <w:t>注：计算机内存、CPU的真实工作环境以及网络因素，会影响软件的性能效率。</w:t>
      </w:r>
    </w:p>
    <w:p>
      <w:pPr>
        <w:ind w:firstLine="480"/>
        <w:rPr>
          <w:ins w:id="95" w:author="SWAT4" w:date="2020-06-29T16:28:00Z"/>
          <w:kern w:val="0"/>
        </w:rPr>
      </w:pPr>
      <w:ins w:id="96" w:author="SWAT4" w:date="2020-06-29T16:28:00Z">
        <w:r>
          <w:rPr>
            <w:rFonts w:hint="eastAsia"/>
            <w:kern w:val="0"/>
          </w:rPr>
          <w:t>5</w:t>
        </w:r>
      </w:ins>
      <w:ins w:id="97" w:author="SWAT4" w:date="2020-06-29T16:28:00Z">
        <w:r>
          <w:rPr>
            <w:kern w:val="0"/>
          </w:rPr>
          <w:t>.1.6.</w:t>
        </w:r>
      </w:ins>
      <w:ins w:id="98" w:author="SWAT4" w:date="2020-06-30T14:29:00Z">
        <w:r>
          <w:rPr>
            <w:kern w:val="0"/>
          </w:rPr>
          <w:t>4</w:t>
        </w:r>
      </w:ins>
      <w:ins w:id="99" w:author="SWAT4" w:date="2020-06-29T16:28:00Z">
        <w:r>
          <w:rPr>
            <w:rFonts w:hint="eastAsia"/>
            <w:kern w:val="0"/>
          </w:rPr>
          <w:t>软件运行所需的最低硬件配置、软件环境和网络条件：</w:t>
        </w:r>
      </w:ins>
    </w:p>
    <w:p>
      <w:pPr>
        <w:ind w:firstLine="480"/>
        <w:rPr>
          <w:ins w:id="100" w:author="SWAT4" w:date="2020-06-29T16:28:00Z"/>
          <w:kern w:val="0"/>
        </w:rPr>
      </w:pPr>
      <w:ins w:id="101" w:author="SWAT4" w:date="2020-06-29T16:28:00Z">
        <w:r>
          <w:rPr>
            <w:kern w:val="0"/>
          </w:rPr>
          <w:t>CPU：intel(R) Core(TM) i5-8250 及以上</w:t>
        </w:r>
      </w:ins>
    </w:p>
    <w:p>
      <w:pPr>
        <w:ind w:firstLine="480"/>
        <w:rPr>
          <w:ins w:id="102" w:author="SWAT4" w:date="2020-06-29T16:28:00Z"/>
          <w:kern w:val="0"/>
        </w:rPr>
      </w:pPr>
      <w:ins w:id="103" w:author="SWAT4" w:date="2020-06-29T16:28:00Z">
        <w:r>
          <w:rPr>
            <w:rFonts w:hint="eastAsia"/>
            <w:kern w:val="0"/>
          </w:rPr>
          <w:t>内存：</w:t>
        </w:r>
      </w:ins>
      <w:ins w:id="104" w:author="SWAT4" w:date="2020-06-29T16:28:00Z">
        <w:r>
          <w:rPr>
            <w:kern w:val="0"/>
          </w:rPr>
          <w:t>8GB及以上</w:t>
        </w:r>
      </w:ins>
    </w:p>
    <w:p>
      <w:pPr>
        <w:ind w:firstLine="480"/>
        <w:rPr>
          <w:ins w:id="105" w:author="SWAT4" w:date="2020-06-29T16:28:00Z"/>
          <w:kern w:val="0"/>
        </w:rPr>
      </w:pPr>
      <w:ins w:id="106" w:author="SWAT4" w:date="2020-06-29T16:28:00Z">
        <w:r>
          <w:rPr>
            <w:rFonts w:hint="eastAsia"/>
            <w:kern w:val="0"/>
          </w:rPr>
          <w:t>硬盘：</w:t>
        </w:r>
      </w:ins>
      <w:ins w:id="107" w:author="SWAT4" w:date="2020-06-29T16:28:00Z">
        <w:r>
          <w:rPr>
            <w:kern w:val="0"/>
          </w:rPr>
          <w:t>1000GB</w:t>
        </w:r>
      </w:ins>
      <w:bookmarkStart w:id="11" w:name="_GoBack"/>
      <w:bookmarkEnd w:id="11"/>
    </w:p>
    <w:p>
      <w:pPr>
        <w:ind w:firstLine="480"/>
        <w:rPr>
          <w:ins w:id="108" w:author="SWAT4" w:date="2020-06-29T16:28:00Z"/>
          <w:kern w:val="0"/>
        </w:rPr>
      </w:pPr>
      <w:ins w:id="109" w:author="SWAT4" w:date="2020-06-29T16:28:00Z">
        <w:r>
          <w:rPr>
            <w:rFonts w:hint="eastAsia"/>
            <w:kern w:val="0"/>
          </w:rPr>
          <w:t>接口：</w:t>
        </w:r>
      </w:ins>
      <w:ins w:id="110" w:author="SWAT4" w:date="2020-06-29T16:28:00Z">
        <w:r>
          <w:rPr>
            <w:kern w:val="0"/>
          </w:rPr>
          <w:t>USB2.0</w:t>
        </w:r>
      </w:ins>
    </w:p>
    <w:p>
      <w:pPr>
        <w:ind w:firstLine="480"/>
        <w:rPr>
          <w:ins w:id="111" w:author="SWAT4" w:date="2020-06-29T16:28:00Z"/>
          <w:kern w:val="0"/>
        </w:rPr>
      </w:pPr>
      <w:ins w:id="112" w:author="SWAT4" w:date="2020-06-29T16:28:00Z">
        <w:r>
          <w:rPr>
            <w:rFonts w:hint="eastAsia"/>
            <w:kern w:val="0"/>
          </w:rPr>
          <w:t>显卡：支持</w:t>
        </w:r>
      </w:ins>
      <w:ins w:id="113" w:author="SWAT4" w:date="2020-06-29T16:28:00Z">
        <w:r>
          <w:rPr>
            <w:kern w:val="0"/>
          </w:rPr>
          <w:t>1920×1080显示分辨率</w:t>
        </w:r>
      </w:ins>
    </w:p>
    <w:p>
      <w:pPr>
        <w:ind w:firstLine="480"/>
        <w:rPr>
          <w:ins w:id="114" w:author="SWAT4" w:date="2020-06-29T16:28:00Z"/>
          <w:kern w:val="0"/>
        </w:rPr>
      </w:pPr>
      <w:ins w:id="115" w:author="SWAT4" w:date="2020-06-29T16:28:00Z">
        <w:r>
          <w:rPr>
            <w:rFonts w:hint="eastAsia"/>
            <w:kern w:val="0"/>
          </w:rPr>
          <w:t>显示器：分辨率</w:t>
        </w:r>
      </w:ins>
      <w:ins w:id="116" w:author="SWAT4" w:date="2020-06-29T16:28:00Z">
        <w:r>
          <w:rPr>
            <w:kern w:val="0"/>
          </w:rPr>
          <w:t>1920×1080</w:t>
        </w:r>
      </w:ins>
    </w:p>
    <w:p>
      <w:pPr>
        <w:ind w:firstLine="480"/>
        <w:rPr>
          <w:ins w:id="117" w:author="SWAT4" w:date="2020-06-29T16:28:00Z"/>
          <w:kern w:val="0"/>
        </w:rPr>
      </w:pPr>
      <w:ins w:id="118" w:author="SWAT4" w:date="2020-06-29T16:28:00Z">
        <w:r>
          <w:rPr>
            <w:rFonts w:hint="eastAsia"/>
            <w:kern w:val="0"/>
          </w:rPr>
          <w:t>打印机：</w:t>
        </w:r>
      </w:ins>
      <w:ins w:id="119" w:author="SWAT4" w:date="2020-06-29T16:28:00Z">
        <w:r>
          <w:rPr>
            <w:kern w:val="0"/>
          </w:rPr>
          <w:t>HP M227FDN</w:t>
        </w:r>
      </w:ins>
    </w:p>
    <w:p>
      <w:pPr>
        <w:ind w:firstLine="480"/>
        <w:rPr>
          <w:ins w:id="120" w:author="SWAT4" w:date="2020-06-29T16:28:00Z"/>
          <w:kern w:val="0"/>
        </w:rPr>
      </w:pPr>
      <w:ins w:id="121" w:author="SWAT4" w:date="2020-06-29T16:28:00Z">
        <w:r>
          <w:rPr>
            <w:rFonts w:hint="eastAsia"/>
            <w:kern w:val="0"/>
          </w:rPr>
          <w:t>操作系统：</w:t>
        </w:r>
      </w:ins>
      <w:ins w:id="122" w:author="SWAT4" w:date="2020-06-29T16:28:00Z">
        <w:r>
          <w:rPr>
            <w:kern w:val="0"/>
          </w:rPr>
          <w:t>64位Windows10、64位Windows7操作系统</w:t>
        </w:r>
      </w:ins>
    </w:p>
    <w:p>
      <w:pPr>
        <w:ind w:firstLine="480"/>
        <w:rPr>
          <w:ins w:id="123" w:author="SWAT4" w:date="2020-06-29T16:28:00Z"/>
          <w:kern w:val="0"/>
        </w:rPr>
      </w:pPr>
      <w:ins w:id="124" w:author="SWAT4" w:date="2020-06-29T16:28:00Z">
        <w:r>
          <w:rPr>
            <w:rFonts w:hint="eastAsia"/>
            <w:kern w:val="0"/>
          </w:rPr>
          <w:t>支持软件：</w:t>
        </w:r>
      </w:ins>
      <w:ins w:id="125" w:author="SWAT4" w:date="2020-06-29T16:28:00Z">
        <w:r>
          <w:rPr>
            <w:kern w:val="0"/>
          </w:rPr>
          <w:t>.net 4.7.2</w:t>
        </w:r>
      </w:ins>
    </w:p>
    <w:p>
      <w:pPr>
        <w:ind w:firstLine="480"/>
        <w:rPr>
          <w:kern w:val="0"/>
        </w:rPr>
      </w:pPr>
      <w:ins w:id="126" w:author="SWAT4" w:date="2020-06-29T16:28:00Z">
        <w:r>
          <w:rPr>
            <w:rFonts w:hint="eastAsia"/>
            <w:kern w:val="0"/>
          </w:rPr>
          <w:t>网络条件：互联网状态下，百兆宽带</w:t>
        </w:r>
      </w:ins>
    </w:p>
    <w:p>
      <w:pPr>
        <w:widowControl/>
        <w:adjustRightInd w:val="0"/>
        <w:snapToGrid w:val="0"/>
        <w:spacing w:line="400" w:lineRule="exact"/>
        <w:ind w:firstLine="0" w:firstLineChars="0"/>
        <w:textAlignment w:val="baseline"/>
        <w:rPr>
          <w:ins w:id="127" w:author="张霄恒（弓雨心）" w:date="2020-06-29T10:01:00Z"/>
          <w:rFonts w:ascii="黑体" w:hAnsi="黑体" w:eastAsia="黑体" w:cs="黑体"/>
          <w:b/>
          <w:bCs/>
        </w:rPr>
      </w:pPr>
      <w:r>
        <w:rPr>
          <w:rFonts w:hint="eastAsia" w:ascii="黑体" w:hAnsi="黑体" w:eastAsia="黑体" w:cs="黑体"/>
          <w:b/>
          <w:bCs/>
        </w:rPr>
        <w:t>三、兼容性</w:t>
      </w:r>
    </w:p>
    <w:p>
      <w:pPr>
        <w:widowControl/>
        <w:numPr>
          <w:ilvl w:val="255"/>
          <w:numId w:val="0"/>
        </w:numPr>
        <w:ind w:firstLine="480"/>
        <w:rPr>
          <w:ins w:id="128" w:author="张霄恒（弓雨心）" w:date="2020-06-29T10:02:00Z"/>
          <w:kern w:val="0"/>
        </w:rPr>
      </w:pPr>
      <w:ins w:id="129" w:author="张霄恒（弓雨心）" w:date="2020-06-29T10:01:00Z">
        <w:r>
          <w:rPr>
            <w:rFonts w:hint="eastAsia"/>
            <w:kern w:val="0"/>
          </w:rPr>
          <w:t>5.1.7.1</w:t>
        </w:r>
      </w:ins>
    </w:p>
    <w:p>
      <w:pPr>
        <w:widowControl/>
        <w:numPr>
          <w:ilvl w:val="255"/>
          <w:numId w:val="0"/>
        </w:numPr>
        <w:ind w:firstLine="480"/>
        <w:rPr>
          <w:ins w:id="130" w:author="张霄恒（弓雨心）" w:date="2020-06-29T10:03:00Z"/>
          <w:kern w:val="0"/>
        </w:rPr>
      </w:pPr>
      <w:ins w:id="131" w:author="张霄恒（弓雨心）" w:date="2020-06-29T10:02:00Z">
        <w:r>
          <w:rPr>
            <w:rFonts w:hint="eastAsia"/>
            <w:kern w:val="0"/>
          </w:rPr>
          <w:t>共存性：</w:t>
        </w:r>
      </w:ins>
      <w:ins w:id="132" w:author="张霄恒（弓雨心）" w:date="2020-06-29T10:03:00Z">
        <w:r>
          <w:rPr>
            <w:rFonts w:hint="eastAsia"/>
            <w:kern w:val="0"/>
          </w:rPr>
          <w:t>当产品运行时，不会对其他产品产生</w:t>
        </w:r>
      </w:ins>
      <w:ins w:id="133" w:author="张霄恒（弓雨心）" w:date="2020-06-29T10:04:00Z">
        <w:r>
          <w:rPr>
            <w:rFonts w:hint="eastAsia"/>
            <w:kern w:val="0"/>
          </w:rPr>
          <w:t>任何影响。</w:t>
        </w:r>
      </w:ins>
    </w:p>
    <w:p>
      <w:pPr>
        <w:widowControl/>
        <w:numPr>
          <w:ilvl w:val="255"/>
          <w:numId w:val="0"/>
        </w:numPr>
        <w:ind w:firstLine="480"/>
        <w:rPr>
          <w:ins w:id="134" w:author="SWAT4" w:date="2020-06-29T16:30:00Z"/>
          <w:kern w:val="0"/>
        </w:rPr>
      </w:pPr>
      <w:ins w:id="135" w:author="张霄恒（弓雨心）" w:date="2020-06-29T10:03:00Z">
        <w:r>
          <w:rPr>
            <w:rFonts w:hint="eastAsia"/>
            <w:kern w:val="0"/>
          </w:rPr>
          <w:t>互操作性：</w:t>
        </w:r>
      </w:ins>
    </w:p>
    <w:p>
      <w:pPr>
        <w:widowControl/>
        <w:numPr>
          <w:ilvl w:val="255"/>
          <w:numId w:val="0"/>
        </w:numPr>
        <w:ind w:firstLine="480"/>
        <w:rPr>
          <w:ins w:id="136" w:author="SWAT4" w:date="2020-06-29T16:29:00Z"/>
          <w:kern w:val="0"/>
        </w:rPr>
      </w:pPr>
      <w:ins w:id="137" w:author="张霄恒（弓雨心）" w:date="2020-06-29T10:04:00Z">
        <w:r>
          <w:rPr>
            <w:rFonts w:hint="eastAsia"/>
            <w:kern w:val="0"/>
          </w:rPr>
          <w:t>在不同电脑上登录时，可以看到相同的心电数据。</w:t>
        </w:r>
      </w:ins>
    </w:p>
    <w:p>
      <w:pPr>
        <w:widowControl/>
        <w:numPr>
          <w:ilvl w:val="255"/>
          <w:numId w:val="0"/>
        </w:numPr>
        <w:ind w:firstLine="480"/>
        <w:rPr>
          <w:ins w:id="138" w:author="张霄恒（弓雨心）" w:date="2020-06-29T10:03:00Z"/>
          <w:kern w:val="0"/>
        </w:rPr>
      </w:pPr>
      <w:ins w:id="139" w:author="SWAT4" w:date="2020-06-29T16:30:00Z">
        <w:r>
          <w:rPr>
            <w:rFonts w:hint="eastAsia"/>
            <w:kern w:val="0"/>
          </w:rPr>
          <w:t>该软件生成的报告</w:t>
        </w:r>
      </w:ins>
      <w:ins w:id="140" w:author="张霄恒（弓雨心） [2]" w:date="2020-07-09T10:50:53Z">
        <w:r>
          <w:rPr>
            <w:rFonts w:hint="eastAsia"/>
            <w:kern w:val="0"/>
            <w:lang w:val="en-US" w:eastAsia="zh-CN"/>
          </w:rPr>
          <w:t>可</w:t>
        </w:r>
      </w:ins>
      <w:ins w:id="141" w:author="张霄恒（弓雨心） [2]" w:date="2020-07-09T10:50:55Z">
        <w:r>
          <w:rPr>
            <w:rFonts w:hint="eastAsia"/>
            <w:kern w:val="0"/>
            <w:lang w:val="en-US" w:eastAsia="zh-CN"/>
          </w:rPr>
          <w:t>导出为</w:t>
        </w:r>
      </w:ins>
      <w:ins w:id="142" w:author="张霄恒（弓雨心） [2]" w:date="2020-07-09T10:51:01Z">
        <w:r>
          <w:rPr>
            <w:rFonts w:hint="eastAsia"/>
            <w:kern w:val="0"/>
            <w:lang w:val="en-US" w:eastAsia="zh-CN"/>
          </w:rPr>
          <w:t>Excel</w:t>
        </w:r>
      </w:ins>
      <w:ins w:id="143" w:author="张霄恒（弓雨心） [2]" w:date="2020-07-09T10:51:06Z">
        <w:r>
          <w:rPr>
            <w:rFonts w:hint="eastAsia"/>
            <w:kern w:val="0"/>
            <w:lang w:val="en-US" w:eastAsia="zh-CN"/>
          </w:rPr>
          <w:t>文件、</w:t>
        </w:r>
      </w:ins>
      <w:ins w:id="144" w:author="张霄恒（弓雨心） [2]" w:date="2020-07-09T10:51:10Z">
        <w:r>
          <w:rPr>
            <w:rFonts w:hint="eastAsia"/>
            <w:kern w:val="0"/>
            <w:lang w:val="en-US" w:eastAsia="zh-CN"/>
          </w:rPr>
          <w:t>Word</w:t>
        </w:r>
      </w:ins>
      <w:ins w:id="145" w:author="张霄恒（弓雨心） [2]" w:date="2020-07-09T10:51:13Z">
        <w:r>
          <w:rPr>
            <w:rFonts w:hint="eastAsia"/>
            <w:kern w:val="0"/>
            <w:lang w:val="en-US" w:eastAsia="zh-CN"/>
          </w:rPr>
          <w:t>文件</w:t>
        </w:r>
      </w:ins>
      <w:ins w:id="146" w:author="张霄恒（弓雨心） [2]" w:date="2020-07-09T10:51:15Z">
        <w:r>
          <w:rPr>
            <w:rFonts w:hint="eastAsia"/>
            <w:kern w:val="0"/>
            <w:lang w:val="en-US" w:eastAsia="zh-CN"/>
          </w:rPr>
          <w:t>和</w:t>
        </w:r>
      </w:ins>
      <w:ins w:id="147" w:author="张霄恒（弓雨心） [2]" w:date="2020-07-09T10:51:16Z">
        <w:r>
          <w:rPr>
            <w:rFonts w:hint="eastAsia"/>
            <w:kern w:val="0"/>
            <w:lang w:val="en-US" w:eastAsia="zh-CN"/>
          </w:rPr>
          <w:t>PDF文件</w:t>
        </w:r>
      </w:ins>
      <w:ins w:id="148" w:author="张霄恒（弓雨心） [2]" w:date="2020-07-09T10:51:17Z">
        <w:r>
          <w:rPr>
            <w:rFonts w:hint="eastAsia"/>
            <w:kern w:val="0"/>
            <w:lang w:val="en-US" w:eastAsia="zh-CN"/>
          </w:rPr>
          <w:t>，</w:t>
        </w:r>
      </w:ins>
      <w:ins w:id="149" w:author="张霄恒（弓雨心） [2]" w:date="2020-07-09T10:51:18Z">
        <w:r>
          <w:rPr>
            <w:rFonts w:hint="eastAsia"/>
            <w:kern w:val="0"/>
            <w:lang w:val="en-US" w:eastAsia="zh-CN"/>
          </w:rPr>
          <w:t>可</w:t>
        </w:r>
      </w:ins>
      <w:ins w:id="150" w:author="张霄恒（弓雨心） [2]" w:date="2020-07-09T10:51:19Z">
        <w:r>
          <w:rPr>
            <w:rFonts w:hint="eastAsia"/>
            <w:kern w:val="0"/>
            <w:lang w:val="en-US" w:eastAsia="zh-CN"/>
          </w:rPr>
          <w:t>通过</w:t>
        </w:r>
      </w:ins>
      <w:ins w:id="151" w:author="张霄恒（弓雨心） [2]" w:date="2020-07-09T10:51:23Z">
        <w:r>
          <w:rPr>
            <w:rFonts w:hint="eastAsia"/>
            <w:kern w:val="0"/>
            <w:lang w:val="en-US" w:eastAsia="zh-CN"/>
          </w:rPr>
          <w:t>标准</w:t>
        </w:r>
      </w:ins>
      <w:ins w:id="152" w:author="张霄恒（弓雨心） [2]" w:date="2020-07-09T10:51:29Z">
        <w:r>
          <w:rPr>
            <w:rFonts w:hint="eastAsia"/>
            <w:kern w:val="0"/>
            <w:lang w:val="en-US" w:eastAsia="zh-CN"/>
          </w:rPr>
          <w:t>通用型</w:t>
        </w:r>
      </w:ins>
      <w:ins w:id="153" w:author="张霄恒（弓雨心） [2]" w:date="2020-07-09T10:51:31Z">
        <w:r>
          <w:rPr>
            <w:rFonts w:hint="eastAsia"/>
            <w:kern w:val="0"/>
            <w:lang w:val="en-US" w:eastAsia="zh-CN"/>
          </w:rPr>
          <w:t>的</w:t>
        </w:r>
      </w:ins>
      <w:ins w:id="154" w:author="张霄恒（弓雨心） [2]" w:date="2020-07-09T10:51:32Z">
        <w:r>
          <w:rPr>
            <w:rFonts w:hint="eastAsia"/>
            <w:kern w:val="0"/>
            <w:lang w:val="en-US" w:eastAsia="zh-CN"/>
          </w:rPr>
          <w:t>Excel</w:t>
        </w:r>
      </w:ins>
      <w:ins w:id="155" w:author="张霄恒（弓雨心） [2]" w:date="2020-07-09T10:51:35Z">
        <w:r>
          <w:rPr>
            <w:rFonts w:hint="eastAsia"/>
            <w:kern w:val="0"/>
            <w:lang w:val="en-US" w:eastAsia="zh-CN"/>
          </w:rPr>
          <w:t>阅读器</w:t>
        </w:r>
      </w:ins>
      <w:ins w:id="156" w:author="张霄恒（弓雨心） [2]" w:date="2020-07-09T10:51:37Z">
        <w:r>
          <w:rPr>
            <w:rFonts w:hint="eastAsia"/>
            <w:kern w:val="0"/>
            <w:lang w:val="en-US" w:eastAsia="zh-CN"/>
          </w:rPr>
          <w:t>、</w:t>
        </w:r>
      </w:ins>
      <w:ins w:id="157" w:author="张霄恒（弓雨心） [2]" w:date="2020-07-09T10:51:41Z">
        <w:r>
          <w:rPr>
            <w:rFonts w:hint="eastAsia"/>
            <w:kern w:val="0"/>
            <w:lang w:val="en-US" w:eastAsia="zh-CN"/>
          </w:rPr>
          <w:t>Word</w:t>
        </w:r>
      </w:ins>
      <w:ins w:id="158" w:author="张霄恒（弓雨心） [2]" w:date="2020-07-09T10:51:45Z">
        <w:r>
          <w:rPr>
            <w:rFonts w:hint="eastAsia"/>
            <w:kern w:val="0"/>
            <w:lang w:val="en-US" w:eastAsia="zh-CN"/>
          </w:rPr>
          <w:t>文件</w:t>
        </w:r>
      </w:ins>
      <w:ins w:id="159" w:author="张霄恒（弓雨心） [2]" w:date="2020-07-09T10:51:47Z">
        <w:r>
          <w:rPr>
            <w:rFonts w:hint="eastAsia"/>
            <w:kern w:val="0"/>
            <w:lang w:val="en-US" w:eastAsia="zh-CN"/>
          </w:rPr>
          <w:t>阅读器</w:t>
        </w:r>
      </w:ins>
      <w:ins w:id="160" w:author="张霄恒（弓雨心） [2]" w:date="2020-07-09T10:51:49Z">
        <w:r>
          <w:rPr>
            <w:rFonts w:hint="eastAsia"/>
            <w:kern w:val="0"/>
            <w:lang w:val="en-US" w:eastAsia="zh-CN"/>
          </w:rPr>
          <w:t>和</w:t>
        </w:r>
      </w:ins>
      <w:ins w:id="161" w:author="张霄恒（弓雨心） [2]" w:date="2020-07-09T10:51:50Z">
        <w:r>
          <w:rPr>
            <w:rFonts w:hint="eastAsia"/>
            <w:kern w:val="0"/>
            <w:lang w:val="en-US" w:eastAsia="zh-CN"/>
          </w:rPr>
          <w:t>PDF</w:t>
        </w:r>
      </w:ins>
      <w:ins w:id="162" w:author="张霄恒（弓雨心） [2]" w:date="2020-07-09T10:51:51Z">
        <w:r>
          <w:rPr>
            <w:rFonts w:hint="eastAsia"/>
            <w:kern w:val="0"/>
            <w:lang w:val="en-US" w:eastAsia="zh-CN"/>
          </w:rPr>
          <w:t>文件</w:t>
        </w:r>
      </w:ins>
      <w:ins w:id="163" w:author="张霄恒（弓雨心） [2]" w:date="2020-07-09T10:51:53Z">
        <w:r>
          <w:rPr>
            <w:rFonts w:hint="eastAsia"/>
            <w:kern w:val="0"/>
            <w:lang w:val="en-US" w:eastAsia="zh-CN"/>
          </w:rPr>
          <w:t>阅读器</w:t>
        </w:r>
      </w:ins>
      <w:ins w:id="164" w:author="张霄恒（弓雨心） [2]" w:date="2020-07-09T10:51:54Z">
        <w:r>
          <w:rPr>
            <w:rFonts w:hint="eastAsia"/>
            <w:kern w:val="0"/>
            <w:lang w:val="en-US" w:eastAsia="zh-CN"/>
          </w:rPr>
          <w:t>打开</w:t>
        </w:r>
      </w:ins>
      <w:ins w:id="165" w:author="SWAT4" w:date="2020-06-29T16:30:00Z">
        <w:r>
          <w:rPr>
            <w:kern w:val="0"/>
          </w:rPr>
          <w:t>。</w:t>
        </w:r>
      </w:ins>
    </w:p>
    <w:p>
      <w:pPr>
        <w:widowControl/>
        <w:numPr>
          <w:ilvl w:val="255"/>
          <w:numId w:val="0"/>
        </w:numPr>
        <w:ind w:firstLine="480"/>
        <w:rPr>
          <w:ins w:id="166" w:author="张霄恒（弓雨心）" w:date="2020-06-29T10:02:00Z"/>
          <w:kern w:val="0"/>
        </w:rPr>
      </w:pPr>
      <w:ins w:id="167" w:author="张霄恒（弓雨心）" w:date="2020-06-29T10:03:00Z">
        <w:r>
          <w:rPr>
            <w:rFonts w:hint="eastAsia"/>
            <w:kern w:val="0"/>
          </w:rPr>
          <w:t>兼容性的依从性：</w:t>
        </w:r>
      </w:ins>
      <w:ins w:id="168" w:author="张霄恒（弓雨心）" w:date="2020-06-29T10:05:00Z">
        <w:r>
          <w:rPr>
            <w:rFonts w:hint="eastAsia"/>
            <w:kern w:val="0"/>
          </w:rPr>
          <w:t>产品兼容性依从技术要求。</w:t>
        </w:r>
      </w:ins>
    </w:p>
    <w:p>
      <w:pPr>
        <w:widowControl/>
        <w:numPr>
          <w:ilvl w:val="255"/>
          <w:numId w:val="0"/>
        </w:numPr>
        <w:ind w:firstLine="480"/>
        <w:rPr>
          <w:kern w:val="0"/>
        </w:rPr>
      </w:pPr>
      <w:ins w:id="169" w:author="张霄恒（弓雨心）" w:date="2020-06-29T10:05:00Z">
        <w:r>
          <w:rPr>
            <w:rFonts w:hint="eastAsia"/>
            <w:kern w:val="0"/>
          </w:rPr>
          <w:t>5.1.7.2</w:t>
        </w:r>
      </w:ins>
    </w:p>
    <w:p>
      <w:pPr>
        <w:ind w:firstLine="480"/>
        <w:rPr>
          <w:kern w:val="0"/>
        </w:rPr>
      </w:pPr>
      <w:ins w:id="170" w:author="SWAT4" w:date="2020-06-29T16:31:00Z">
        <w:r>
          <w:rPr>
            <w:rFonts w:hint="eastAsia"/>
            <w:kern w:val="0"/>
          </w:rPr>
          <w:t>该软件运行</w:t>
        </w:r>
      </w:ins>
      <w:r>
        <w:rPr>
          <w:rFonts w:hint="eastAsia"/>
          <w:kern w:val="0"/>
        </w:rPr>
        <w:t>所依赖的</w:t>
      </w:r>
      <w:ins w:id="171" w:author="SWAT4" w:date="2020-06-29T16:31:00Z">
        <w:r>
          <w:rPr>
            <w:rFonts w:hint="eastAsia"/>
            <w:kern w:val="0"/>
          </w:rPr>
          <w:t>特定</w:t>
        </w:r>
      </w:ins>
      <w:r>
        <w:rPr>
          <w:rFonts w:hint="eastAsia"/>
          <w:kern w:val="0"/>
        </w:rPr>
        <w:t>硬件为 通心络科（河北）科技有限公司生产的十二导联动态心电记录仪。</w:t>
      </w:r>
    </w:p>
    <w:p>
      <w:pPr>
        <w:ind w:firstLine="480"/>
        <w:rPr>
          <w:ins w:id="172" w:author="张霄恒（弓雨心）" w:date="2020-06-29T10:07:00Z"/>
          <w:kern w:val="0"/>
        </w:rPr>
      </w:pPr>
      <w:ins w:id="173" w:author="张霄恒（弓雨心）" w:date="2020-06-29T10:07:00Z">
        <w:r>
          <w:rPr>
            <w:rFonts w:hint="eastAsia"/>
            <w:kern w:val="0"/>
          </w:rPr>
          <w:t>5.1.7.3</w:t>
        </w:r>
      </w:ins>
    </w:p>
    <w:p>
      <w:pPr>
        <w:ind w:firstLine="480"/>
        <w:rPr>
          <w:ins w:id="174" w:author="SWAT4" w:date="2020-06-29T16:32:00Z"/>
          <w:kern w:val="0"/>
        </w:rPr>
      </w:pPr>
      <w:ins w:id="175" w:author="SWAT4" w:date="2020-06-29T16:32:00Z">
        <w:r>
          <w:rPr>
            <w:rFonts w:hint="eastAsia"/>
            <w:kern w:val="0"/>
          </w:rPr>
          <w:t>软件通过HTTP协议与服务器进行数据交互，心电文件存储格式为.ecg，分析文件存储格式为.rlt、.ffg。</w:t>
        </w:r>
      </w:ins>
    </w:p>
    <w:p>
      <w:pPr>
        <w:widowControl/>
        <w:adjustRightInd w:val="0"/>
        <w:snapToGrid w:val="0"/>
        <w:spacing w:line="400" w:lineRule="exact"/>
        <w:ind w:firstLine="0" w:firstLineChars="0"/>
        <w:textAlignment w:val="baseline"/>
        <w:rPr>
          <w:rFonts w:ascii="黑体" w:hAnsi="黑体" w:eastAsia="黑体" w:cs="黑体"/>
          <w:b/>
          <w:bCs/>
        </w:rPr>
      </w:pPr>
      <w:r>
        <w:rPr>
          <w:rFonts w:hint="eastAsia" w:ascii="黑体" w:hAnsi="黑体" w:eastAsia="黑体" w:cs="黑体"/>
          <w:b/>
          <w:bCs/>
        </w:rPr>
        <w:t>四、易用性</w:t>
      </w:r>
    </w:p>
    <w:p>
      <w:pPr>
        <w:ind w:firstLine="0" w:firstLineChars="0"/>
        <w:rPr>
          <w:ins w:id="176" w:author="张霄恒（弓雨心）" w:date="2020-06-29T10:15:00Z"/>
          <w:kern w:val="0"/>
        </w:rPr>
      </w:pPr>
      <w:ins w:id="177" w:author="张霄恒（弓雨心）" w:date="2020-06-29T10:07:00Z">
        <w:r>
          <w:rPr>
            <w:rFonts w:hint="eastAsia"/>
            <w:kern w:val="0"/>
          </w:rPr>
          <w:t>5.1.8.1</w:t>
        </w:r>
      </w:ins>
      <w:ins w:id="178" w:author="张霄恒（弓雨心）" w:date="2020-06-29T10:08:00Z">
        <w:r>
          <w:rPr>
            <w:rFonts w:hint="eastAsia"/>
            <w:kern w:val="0"/>
          </w:rPr>
          <w:t xml:space="preserve"> </w:t>
        </w:r>
      </w:ins>
    </w:p>
    <w:p>
      <w:pPr>
        <w:ind w:firstLine="480"/>
        <w:rPr>
          <w:ins w:id="179" w:author="张霄恒（弓雨心）" w:date="2020-06-29T10:07:00Z"/>
          <w:kern w:val="0"/>
        </w:rPr>
      </w:pPr>
      <w:ins w:id="180" w:author="张霄恒（弓雨心）" w:date="2020-06-29T10:08:00Z">
        <w:r>
          <w:rPr>
            <w:rFonts w:hint="eastAsia"/>
            <w:kern w:val="0"/>
          </w:rPr>
          <w:t>可辨识性：用户通过</w:t>
        </w:r>
      </w:ins>
      <w:ins w:id="181" w:author="张霄恒（弓雨心）" w:date="2020-06-29T10:09:00Z">
        <w:r>
          <w:rPr>
            <w:rFonts w:hint="eastAsia"/>
            <w:kern w:val="0"/>
          </w:rPr>
          <w:t>《使用说明书》可以辨</w:t>
        </w:r>
      </w:ins>
      <w:ins w:id="182" w:author="张霄恒（弓雨心）" w:date="2020-06-29T10:10:00Z">
        <w:r>
          <w:rPr>
            <w:rFonts w:hint="eastAsia"/>
            <w:kern w:val="0"/>
          </w:rPr>
          <w:t>识产品是否符合其需求。、</w:t>
        </w:r>
      </w:ins>
    </w:p>
    <w:p>
      <w:pPr>
        <w:ind w:firstLine="480"/>
        <w:rPr>
          <w:ins w:id="183" w:author="张霄恒（弓雨心）" w:date="2020-06-29T10:07:00Z"/>
          <w:kern w:val="0"/>
        </w:rPr>
      </w:pPr>
      <w:ins w:id="184" w:author="张霄恒（弓雨心）" w:date="2020-06-29T10:10:00Z">
        <w:r>
          <w:rPr>
            <w:rFonts w:hint="eastAsia"/>
            <w:kern w:val="0"/>
          </w:rPr>
          <w:t>易学性：在有心电基础知识和电脑基本使用技能的情况下，</w:t>
        </w:r>
      </w:ins>
      <w:ins w:id="185" w:author="张霄恒（弓雨心）" w:date="2020-06-29T10:11:00Z">
        <w:r>
          <w:rPr>
            <w:rFonts w:hint="eastAsia"/>
            <w:kern w:val="0"/>
          </w:rPr>
          <w:t>通过《使用说明书》可以学会使用本软件。</w:t>
        </w:r>
      </w:ins>
    </w:p>
    <w:p>
      <w:pPr>
        <w:ind w:firstLine="480"/>
        <w:rPr>
          <w:ins w:id="186" w:author="张霄恒（弓雨心）" w:date="2020-06-29T10:07:00Z"/>
          <w:kern w:val="0"/>
        </w:rPr>
      </w:pPr>
      <w:ins w:id="187" w:author="张霄恒（弓雨心）" w:date="2020-06-29T10:11:00Z">
        <w:r>
          <w:rPr>
            <w:rFonts w:hint="eastAsia"/>
            <w:kern w:val="0"/>
          </w:rPr>
          <w:t>易操作性：</w:t>
        </w:r>
      </w:ins>
      <w:ins w:id="188" w:author="张霄恒（弓雨心）" w:date="2020-06-29T10:12:00Z">
        <w:r>
          <w:rPr>
            <w:rFonts w:hint="eastAsia"/>
            <w:kern w:val="0"/>
          </w:rPr>
          <w:t>产品容易操作上手。</w:t>
        </w:r>
      </w:ins>
    </w:p>
    <w:p>
      <w:pPr>
        <w:ind w:firstLine="480"/>
        <w:rPr>
          <w:ins w:id="189" w:author="张霄恒（弓雨心）" w:date="2020-06-29T10:07:00Z"/>
          <w:kern w:val="0"/>
        </w:rPr>
      </w:pPr>
      <w:ins w:id="190" w:author="张霄恒（弓雨心）" w:date="2020-06-29T10:12:00Z">
        <w:r>
          <w:rPr>
            <w:rFonts w:hint="eastAsia"/>
            <w:kern w:val="0"/>
          </w:rPr>
          <w:t>用户差错防御性：在使用</w:t>
        </w:r>
      </w:ins>
      <w:ins w:id="191" w:author="张霄恒（弓雨心）" w:date="2020-06-29T10:14:00Z">
        <w:r>
          <w:rPr>
            <w:rFonts w:hint="eastAsia"/>
            <w:kern w:val="0"/>
          </w:rPr>
          <w:t>过程中，通过提示和限制操作，可以预防</w:t>
        </w:r>
      </w:ins>
      <w:ins w:id="192" w:author="张霄恒（弓雨心）" w:date="2020-06-29T10:15:00Z">
        <w:r>
          <w:rPr>
            <w:rFonts w:hint="eastAsia"/>
            <w:kern w:val="0"/>
          </w:rPr>
          <w:t>用户差错。</w:t>
        </w:r>
      </w:ins>
    </w:p>
    <w:p>
      <w:pPr>
        <w:ind w:firstLine="480"/>
        <w:rPr>
          <w:ins w:id="193" w:author="张霄恒（弓雨心）" w:date="2020-06-29T10:16:00Z"/>
          <w:kern w:val="0"/>
        </w:rPr>
      </w:pPr>
      <w:ins w:id="194" w:author="张霄恒（弓雨心）" w:date="2020-06-29T10:15:00Z">
        <w:r>
          <w:rPr>
            <w:rFonts w:hint="eastAsia"/>
            <w:kern w:val="0"/>
          </w:rPr>
          <w:t>用户界面舒适性：</w:t>
        </w:r>
      </w:ins>
      <w:ins w:id="195" w:author="张霄恒（弓雨心）" w:date="2020-06-29T10:16:00Z">
        <w:r>
          <w:rPr>
            <w:rFonts w:hint="eastAsia"/>
            <w:kern w:val="0"/>
          </w:rPr>
          <w:t>用户界面让使用者心情舒适。</w:t>
        </w:r>
      </w:ins>
    </w:p>
    <w:p>
      <w:pPr>
        <w:ind w:firstLine="480"/>
        <w:rPr>
          <w:ins w:id="196" w:author="张霄恒（弓雨心）" w:date="2020-06-29T10:16:00Z"/>
          <w:kern w:val="0"/>
        </w:rPr>
      </w:pPr>
      <w:ins w:id="197" w:author="张霄恒（弓雨心）" w:date="2020-06-29T10:16:00Z">
        <w:r>
          <w:rPr>
            <w:rFonts w:hint="eastAsia"/>
            <w:kern w:val="0"/>
          </w:rPr>
          <w:t>易访问性：</w:t>
        </w:r>
      </w:ins>
      <w:ins w:id="198" w:author="张霄恒（弓雨心）" w:date="2020-06-29T10:17:00Z">
        <w:r>
          <w:rPr>
            <w:rFonts w:hint="eastAsia"/>
            <w:kern w:val="0"/>
          </w:rPr>
          <w:t>产品</w:t>
        </w:r>
      </w:ins>
      <w:ins w:id="199" w:author="SWAT4" w:date="2020-06-29T16:37:00Z">
        <w:r>
          <w:rPr>
            <w:rFonts w:hint="eastAsia"/>
            <w:kern w:val="0"/>
          </w:rPr>
          <w:t>具有可访问性的</w:t>
        </w:r>
      </w:ins>
      <w:ins w:id="200" w:author="SWAT4" w:date="2020-06-29T16:38:00Z">
        <w:r>
          <w:rPr>
            <w:rFonts w:hint="eastAsia"/>
            <w:kern w:val="0"/>
          </w:rPr>
          <w:t>规定标识</w:t>
        </w:r>
      </w:ins>
      <w:ins w:id="201" w:author="张霄恒（弓雨心）" w:date="2020-06-29T10:17:00Z">
        <w:r>
          <w:rPr>
            <w:rFonts w:hint="eastAsia"/>
            <w:kern w:val="0"/>
          </w:rPr>
          <w:t>，</w:t>
        </w:r>
      </w:ins>
      <w:ins w:id="202" w:author="张霄恒（弓雨心）" w:date="2020-06-29T10:18:00Z">
        <w:r>
          <w:rPr>
            <w:rFonts w:hint="eastAsia"/>
            <w:kern w:val="0"/>
          </w:rPr>
          <w:t>易于访问。</w:t>
        </w:r>
      </w:ins>
    </w:p>
    <w:p>
      <w:pPr>
        <w:ind w:firstLine="480"/>
        <w:rPr>
          <w:ins w:id="203" w:author="张霄恒（弓雨心）" w:date="2020-06-29T10:07:00Z"/>
          <w:kern w:val="0"/>
        </w:rPr>
      </w:pPr>
      <w:ins w:id="204" w:author="张霄恒（弓雨心）" w:date="2020-06-29T10:16:00Z">
        <w:r>
          <w:rPr>
            <w:rFonts w:hint="eastAsia"/>
            <w:kern w:val="0"/>
          </w:rPr>
          <w:t>易用性的依从性：</w:t>
        </w:r>
      </w:ins>
      <w:ins w:id="205" w:author="张霄恒（弓雨心）" w:date="2020-06-29T10:18:00Z">
        <w:r>
          <w:rPr>
            <w:rFonts w:hint="eastAsia"/>
            <w:kern w:val="0"/>
          </w:rPr>
          <w:t>遵从技术要求。</w:t>
        </w:r>
      </w:ins>
    </w:p>
    <w:p>
      <w:pPr>
        <w:ind w:firstLine="0" w:firstLineChars="0"/>
        <w:rPr>
          <w:ins w:id="206" w:author="张霄恒（弓雨心）" w:date="2020-06-29T10:07:00Z"/>
          <w:kern w:val="0"/>
        </w:rPr>
      </w:pPr>
      <w:ins w:id="207" w:author="张霄恒（弓雨心）" w:date="2020-06-29T10:07:00Z">
        <w:r>
          <w:rPr>
            <w:rFonts w:hint="eastAsia"/>
            <w:kern w:val="0"/>
          </w:rPr>
          <w:t>5.1.8.</w:t>
        </w:r>
      </w:ins>
      <w:ins w:id="208" w:author="张霄恒（弓雨心）" w:date="2020-06-29T10:15:00Z">
        <w:r>
          <w:rPr>
            <w:rFonts w:hint="eastAsia"/>
            <w:kern w:val="0"/>
          </w:rPr>
          <w:t>2</w:t>
        </w:r>
      </w:ins>
    </w:p>
    <w:p>
      <w:pPr>
        <w:ind w:firstLine="480"/>
        <w:rPr>
          <w:ins w:id="209" w:author="张霄恒（弓雨心） [2]" w:date="2020-07-09T10:41:07Z"/>
          <w:rFonts w:hint="eastAsia"/>
          <w:kern w:val="0"/>
        </w:rPr>
      </w:pPr>
      <w:ins w:id="210" w:author="SWAT4" w:date="2020-06-29T16:33:00Z">
        <w:r>
          <w:rPr>
            <w:rFonts w:hint="eastAsia"/>
            <w:kern w:val="0"/>
          </w:rPr>
          <w:t>本软件使用图形用户界面，功能可通过窗口和按钮操作。</w:t>
        </w:r>
      </w:ins>
    </w:p>
    <w:p>
      <w:pPr>
        <w:ind w:firstLine="0" w:firstLineChars="0"/>
        <w:rPr>
          <w:ins w:id="211" w:author="张霄恒（弓雨心）" w:date="2020-06-29T10:20:00Z"/>
          <w:kern w:val="0"/>
        </w:rPr>
      </w:pPr>
      <w:ins w:id="212" w:author="张霄恒（弓雨心）" w:date="2020-06-29T10:20:00Z">
        <w:r>
          <w:rPr>
            <w:rFonts w:hint="eastAsia"/>
            <w:kern w:val="0"/>
          </w:rPr>
          <w:t>5.1.8.3</w:t>
        </w:r>
      </w:ins>
    </w:p>
    <w:p>
      <w:pPr>
        <w:ind w:firstLine="480"/>
        <w:rPr>
          <w:ins w:id="213" w:author="张霄恒（弓雨心）" w:date="2020-06-29T10:21:00Z"/>
          <w:kern w:val="0"/>
        </w:rPr>
      </w:pPr>
      <w:r>
        <w:rPr>
          <w:rFonts w:hint="eastAsia"/>
          <w:kern w:val="0"/>
        </w:rPr>
        <w:t>使用本软件的人员应该是熟悉中文，并对心电领域熟悉的医生或者经过培训的专业人员。</w:t>
      </w:r>
    </w:p>
    <w:p>
      <w:pPr>
        <w:ind w:firstLine="0" w:firstLineChars="0"/>
        <w:rPr>
          <w:kern w:val="0"/>
        </w:rPr>
      </w:pPr>
      <w:ins w:id="214" w:author="张霄恒（弓雨心）" w:date="2020-06-29T10:21:00Z">
        <w:r>
          <w:rPr>
            <w:rFonts w:hint="eastAsia"/>
            <w:kern w:val="0"/>
          </w:rPr>
          <w:t>5.1.8.4</w:t>
        </w:r>
      </w:ins>
    </w:p>
    <w:p>
      <w:pPr>
        <w:ind w:firstLine="480"/>
        <w:rPr>
          <w:ins w:id="215" w:author="SWAT4" w:date="2020-06-29T16:34:00Z"/>
          <w:kern w:val="0"/>
        </w:rPr>
      </w:pPr>
      <w:r>
        <w:rPr>
          <w:rFonts w:hint="eastAsia"/>
          <w:kern w:val="0"/>
        </w:rPr>
        <w:t>如果输入了一个错误的用户名或密码，会显示用户名或密码错误信息提示用户。如果用户输入了错误的参数，也会进行相应的提示，防止误操作。</w:t>
      </w:r>
    </w:p>
    <w:p>
      <w:pPr>
        <w:ind w:firstLine="480"/>
        <w:rPr>
          <w:ins w:id="216" w:author="SWAT4" w:date="2020-06-29T16:35:00Z"/>
          <w:kern w:val="0"/>
        </w:rPr>
      </w:pPr>
      <w:ins w:id="217" w:author="SWAT4" w:date="2020-06-29T16:34:00Z">
        <w:r>
          <w:rPr>
            <w:rFonts w:hint="eastAsia"/>
            <w:kern w:val="0"/>
          </w:rPr>
          <w:t>5</w:t>
        </w:r>
      </w:ins>
      <w:ins w:id="218" w:author="SWAT4" w:date="2020-06-29T16:34:00Z">
        <w:r>
          <w:rPr>
            <w:kern w:val="0"/>
          </w:rPr>
          <w:t>.1.8.5</w:t>
        </w:r>
      </w:ins>
      <w:ins w:id="219" w:author="SWAT4" w:date="2020-06-29T16:34:00Z">
        <w:r>
          <w:rPr>
            <w:rFonts w:hint="eastAsia"/>
            <w:kern w:val="0"/>
          </w:rPr>
          <w:t>本软件采取用户名、密码的方式进行版权保护</w:t>
        </w:r>
      </w:ins>
    </w:p>
    <w:p>
      <w:pPr>
        <w:ind w:firstLine="480"/>
        <w:rPr>
          <w:kern w:val="0"/>
        </w:rPr>
      </w:pPr>
      <w:ins w:id="220" w:author="SWAT4" w:date="2020-06-29T16:35:00Z">
        <w:r>
          <w:rPr>
            <w:rFonts w:hint="eastAsia"/>
            <w:kern w:val="0"/>
          </w:rPr>
          <w:t>5</w:t>
        </w:r>
      </w:ins>
      <w:ins w:id="221" w:author="SWAT4" w:date="2020-06-29T16:35:00Z">
        <w:r>
          <w:rPr>
            <w:kern w:val="0"/>
          </w:rPr>
          <w:t>.1.8.6</w:t>
        </w:r>
      </w:ins>
      <w:ins w:id="222" w:author="SWAT4" w:date="2020-06-29T16:35:00Z">
        <w:r>
          <w:rPr>
            <w:rFonts w:hint="eastAsia"/>
            <w:kern w:val="0"/>
          </w:rPr>
          <w:t>可访问性的规定标识为启动图标：</w:t>
        </w:r>
      </w:ins>
      <w:ins w:id="223" w:author="SWAT4" w:date="2020-06-29T16:35:00Z">
        <w:r>
          <w:rPr>
            <w:rFonts w:ascii="微软雅黑" w:hAnsi="微软雅黑" w:eastAsia="微软雅黑" w:cs="微软雅黑"/>
            <w:color w:val="333333"/>
            <w:kern w:val="0"/>
            <w:sz w:val="20"/>
            <w:szCs w:val="20"/>
            <w:lang w:bidi="ar"/>
          </w:rPr>
          <w:drawing>
            <wp:inline distT="0" distB="0" distL="0" distR="0">
              <wp:extent cx="490220" cy="539750"/>
              <wp:effectExtent l="0" t="0" r="5080" b="0"/>
              <wp:docPr id="3" name="图片 3" descr="C:\Users\SWAT4\AppData\Local\Temp\15934181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SWAT4\AppData\Local\Temp\1593418168(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90412" cy="540000"/>
                      </a:xfrm>
                      <a:prstGeom prst="rect">
                        <a:avLst/>
                      </a:prstGeom>
                      <a:noFill/>
                      <a:ln>
                        <a:noFill/>
                      </a:ln>
                    </pic:spPr>
                  </pic:pic>
                </a:graphicData>
              </a:graphic>
            </wp:inline>
          </w:drawing>
        </w:r>
      </w:ins>
    </w:p>
    <w:p>
      <w:pPr>
        <w:widowControl/>
        <w:adjustRightInd w:val="0"/>
        <w:snapToGrid w:val="0"/>
        <w:spacing w:line="400" w:lineRule="exact"/>
        <w:ind w:firstLine="0" w:firstLineChars="0"/>
        <w:textAlignment w:val="baseline"/>
        <w:rPr>
          <w:ins w:id="225" w:author="张霄恒（弓雨心）" w:date="2020-06-29T10:24:00Z"/>
          <w:rFonts w:ascii="黑体" w:hAnsi="黑体" w:eastAsia="黑体" w:cs="黑体"/>
          <w:b/>
          <w:bCs/>
        </w:rPr>
      </w:pPr>
      <w:r>
        <w:rPr>
          <w:rFonts w:hint="eastAsia" w:ascii="黑体" w:hAnsi="黑体" w:eastAsia="黑体" w:cs="黑体"/>
          <w:b/>
          <w:bCs/>
        </w:rPr>
        <w:t>五、可靠性</w:t>
      </w:r>
    </w:p>
    <w:p>
      <w:pPr>
        <w:widowControl/>
        <w:numPr>
          <w:ilvl w:val="255"/>
          <w:numId w:val="0"/>
        </w:numPr>
        <w:ind w:firstLine="480"/>
        <w:rPr>
          <w:ins w:id="226" w:author="张霄恒（弓雨心）" w:date="2020-06-29T10:24:00Z"/>
          <w:kern w:val="0"/>
        </w:rPr>
      </w:pPr>
      <w:ins w:id="227" w:author="张霄恒（弓雨心）" w:date="2020-06-29T10:24:00Z">
        <w:r>
          <w:rPr>
            <w:rFonts w:hint="eastAsia"/>
            <w:kern w:val="0"/>
          </w:rPr>
          <w:t>5.1.9.1</w:t>
        </w:r>
      </w:ins>
    </w:p>
    <w:p>
      <w:pPr>
        <w:widowControl/>
        <w:numPr>
          <w:ilvl w:val="255"/>
          <w:numId w:val="0"/>
        </w:numPr>
        <w:ind w:firstLine="480"/>
        <w:rPr>
          <w:ins w:id="228" w:author="张霄恒（弓雨心）" w:date="2020-06-29T10:28:00Z"/>
          <w:kern w:val="0"/>
        </w:rPr>
      </w:pPr>
      <w:ins w:id="229" w:author="张霄恒（弓雨心）" w:date="2020-06-29T10:24:00Z">
        <w:r>
          <w:rPr>
            <w:rFonts w:hint="eastAsia"/>
            <w:kern w:val="0"/>
          </w:rPr>
          <w:t>成熟性：</w:t>
        </w:r>
      </w:ins>
      <w:ins w:id="230" w:author="SWAT4" w:date="2020-06-30T14:30:00Z">
        <w:r>
          <w:rPr>
            <w:rFonts w:hint="eastAsia"/>
            <w:kern w:val="0"/>
          </w:rPr>
          <w:t>在最低运行环境、并发用户数为</w:t>
        </w:r>
      </w:ins>
      <w:ins w:id="231" w:author="SWAT4" w:date="2020-06-30T14:30:00Z">
        <w:r>
          <w:rPr>
            <w:kern w:val="0"/>
          </w:rPr>
          <w:t>100</w:t>
        </w:r>
      </w:ins>
      <w:ins w:id="232" w:author="SWAT4" w:date="2020-06-30T14:30:00Z">
        <w:r>
          <w:rPr>
            <w:rFonts w:hint="eastAsia"/>
            <w:kern w:val="0"/>
          </w:rPr>
          <w:t>的条件下，满足所生成的性能效率。</w:t>
        </w:r>
      </w:ins>
      <w:ins w:id="233" w:author="张霄恒（弓雨心）" w:date="2020-06-29T10:25:00Z">
        <w:r>
          <w:rPr>
            <w:rFonts w:hint="eastAsia"/>
            <w:kern w:val="0"/>
          </w:rPr>
          <w:t>可用性：</w:t>
        </w:r>
      </w:ins>
      <w:ins w:id="234" w:author="张霄恒（弓雨心）" w:date="2020-06-29T10:26:00Z">
        <w:r>
          <w:rPr>
            <w:rFonts w:hint="eastAsia"/>
            <w:kern w:val="0"/>
          </w:rPr>
          <w:t>产品在满足使用环境的情况下，用户</w:t>
        </w:r>
      </w:ins>
      <w:ins w:id="235" w:author="张霄恒（弓雨心）" w:date="2020-06-29T10:27:00Z">
        <w:r>
          <w:rPr>
            <w:rFonts w:hint="eastAsia"/>
            <w:kern w:val="0"/>
          </w:rPr>
          <w:t>可以</w:t>
        </w:r>
      </w:ins>
      <w:ins w:id="236" w:author="张霄恒（弓雨心）" w:date="2020-06-29T10:28:00Z">
        <w:r>
          <w:rPr>
            <w:rFonts w:hint="eastAsia"/>
            <w:kern w:val="0"/>
          </w:rPr>
          <w:t>完全操作和访问。</w:t>
        </w:r>
      </w:ins>
    </w:p>
    <w:p>
      <w:pPr>
        <w:widowControl/>
        <w:numPr>
          <w:ilvl w:val="255"/>
          <w:numId w:val="0"/>
        </w:numPr>
        <w:ind w:firstLine="480"/>
        <w:rPr>
          <w:ins w:id="237" w:author="张霄恒（弓雨心）" w:date="2020-06-29T10:30:00Z"/>
          <w:kern w:val="0"/>
        </w:rPr>
      </w:pPr>
      <w:ins w:id="238" w:author="张霄恒（弓雨心）" w:date="2020-06-29T10:28:00Z">
        <w:r>
          <w:rPr>
            <w:rFonts w:hint="eastAsia"/>
            <w:kern w:val="0"/>
          </w:rPr>
          <w:t>容错性：</w:t>
        </w:r>
      </w:ins>
      <w:ins w:id="239" w:author="张霄恒（弓雨心）" w:date="2020-06-29T10:29:00Z">
        <w:r>
          <w:rPr>
            <w:rFonts w:hint="eastAsia"/>
            <w:kern w:val="0"/>
          </w:rPr>
          <w:t>在软件发生未知错误时，</w:t>
        </w:r>
      </w:ins>
      <w:ins w:id="240" w:author="张霄恒（弓雨心）" w:date="2020-06-29T10:30:00Z">
        <w:r>
          <w:rPr>
            <w:rFonts w:hint="eastAsia"/>
            <w:kern w:val="0"/>
          </w:rPr>
          <w:t>重新启动即可正常运行。</w:t>
        </w:r>
      </w:ins>
    </w:p>
    <w:p>
      <w:pPr>
        <w:widowControl/>
        <w:numPr>
          <w:ilvl w:val="255"/>
          <w:numId w:val="0"/>
        </w:numPr>
        <w:ind w:firstLine="480"/>
        <w:rPr>
          <w:ins w:id="241" w:author="张霄恒（弓雨心）" w:date="2020-06-29T10:31:00Z"/>
          <w:kern w:val="0"/>
        </w:rPr>
      </w:pPr>
      <w:ins w:id="242" w:author="张霄恒（弓雨心）" w:date="2020-06-29T10:30:00Z">
        <w:r>
          <w:rPr>
            <w:rFonts w:hint="eastAsia"/>
            <w:kern w:val="0"/>
          </w:rPr>
          <w:t>易恢复性：在网络中断，恢复后，可以正常访问。</w:t>
        </w:r>
      </w:ins>
      <w:ins w:id="243" w:author="张霄恒（弓雨心）" w:date="2020-06-29T10:31:00Z">
        <w:r>
          <w:rPr>
            <w:rFonts w:hint="eastAsia"/>
            <w:kern w:val="0"/>
          </w:rPr>
          <w:t>可以定时手动备份</w:t>
        </w:r>
      </w:ins>
    </w:p>
    <w:p>
      <w:pPr>
        <w:widowControl/>
        <w:numPr>
          <w:ilvl w:val="255"/>
          <w:numId w:val="0"/>
        </w:numPr>
        <w:ind w:firstLine="480"/>
        <w:rPr>
          <w:ins w:id="244" w:author="张霄恒（弓雨心）" w:date="2020-06-29T10:27:00Z"/>
          <w:kern w:val="0"/>
        </w:rPr>
      </w:pPr>
      <w:ins w:id="245" w:author="张霄恒（弓雨心）" w:date="2020-06-29T10:31:00Z">
        <w:r>
          <w:rPr>
            <w:rFonts w:hint="eastAsia"/>
            <w:kern w:val="0"/>
          </w:rPr>
          <w:t>可靠性的</w:t>
        </w:r>
      </w:ins>
      <w:ins w:id="246" w:author="张霄恒（弓雨心）" w:date="2020-06-29T11:20:00Z">
        <w:r>
          <w:rPr>
            <w:rFonts w:hint="eastAsia"/>
            <w:kern w:val="0"/>
          </w:rPr>
          <w:t>依从性：</w:t>
        </w:r>
      </w:ins>
      <w:ins w:id="247" w:author="张霄恒（弓雨心）" w:date="2020-06-29T11:28:00Z">
        <w:r>
          <w:rPr>
            <w:rFonts w:hint="eastAsia"/>
            <w:kern w:val="0"/>
          </w:rPr>
          <w:t>遵从技术要求。</w:t>
        </w:r>
      </w:ins>
    </w:p>
    <w:p>
      <w:pPr>
        <w:widowControl/>
        <w:numPr>
          <w:ilvl w:val="255"/>
          <w:numId w:val="0"/>
        </w:numPr>
        <w:ind w:firstLine="480"/>
        <w:rPr>
          <w:kern w:val="0"/>
        </w:rPr>
      </w:pPr>
      <w:ins w:id="248" w:author="张霄恒（弓雨心）" w:date="2020-06-29T11:28:00Z">
        <w:r>
          <w:rPr>
            <w:rFonts w:hint="eastAsia"/>
            <w:kern w:val="0"/>
          </w:rPr>
          <w:t>5.1.9.2</w:t>
        </w:r>
      </w:ins>
    </w:p>
    <w:p>
      <w:pPr>
        <w:pStyle w:val="23"/>
        <w:ind w:firstLine="480"/>
        <w:rPr>
          <w:ins w:id="249" w:author="张霄恒（弓雨心）" w:date="2020-06-29T11:29:00Z"/>
          <w:kern w:val="0"/>
        </w:rPr>
      </w:pPr>
      <w:r>
        <w:rPr>
          <w:rFonts w:hint="eastAsia"/>
          <w:kern w:val="0"/>
        </w:rPr>
        <w:t>当网络故障时，产品无法使用。网络故障恢复后，可继续正常使用。</w:t>
      </w:r>
    </w:p>
    <w:p>
      <w:pPr>
        <w:pStyle w:val="23"/>
        <w:ind w:firstLine="480"/>
        <w:rPr>
          <w:kern w:val="0"/>
        </w:rPr>
      </w:pPr>
      <w:ins w:id="250" w:author="张霄恒（弓雨心）" w:date="2020-06-29T13:35:00Z">
        <w:r>
          <w:rPr>
            <w:rFonts w:hint="eastAsia"/>
            <w:kern w:val="0"/>
          </w:rPr>
          <w:t>5.</w:t>
        </w:r>
      </w:ins>
      <w:ins w:id="251" w:author="张霄恒（弓雨心）" w:date="2020-06-29T13:36:00Z">
        <w:r>
          <w:rPr>
            <w:rFonts w:hint="eastAsia"/>
            <w:kern w:val="0"/>
          </w:rPr>
          <w:t>1.9.3</w:t>
        </w:r>
      </w:ins>
    </w:p>
    <w:p>
      <w:pPr>
        <w:ind w:firstLine="480"/>
        <w:rPr>
          <w:ins w:id="252" w:author="SWAT4" w:date="2020-06-29T16:39:00Z"/>
          <w:kern w:val="0"/>
        </w:rPr>
      </w:pPr>
      <w:ins w:id="253" w:author="SWAT4" w:date="2020-06-29T16:39:00Z">
        <w:r>
          <w:rPr>
            <w:rFonts w:hint="eastAsia"/>
            <w:kern w:val="0"/>
          </w:rPr>
          <w:t>本机</w:t>
        </w:r>
      </w:ins>
      <w:r>
        <w:rPr>
          <w:rFonts w:hint="eastAsia"/>
          <w:kern w:val="0"/>
        </w:rPr>
        <w:t>备份时，可以通过记录列表界面的【选择数据文件】按钮，查看到文件当前保存的路径。手动找到该路径，复制备份保存到要保存的地方。想恢复时，再将备份复制到原路径下即可。</w:t>
      </w:r>
    </w:p>
    <w:p>
      <w:pPr>
        <w:ind w:firstLine="480"/>
        <w:rPr>
          <w:rFonts w:hint="default" w:eastAsia="宋体"/>
          <w:kern w:val="0"/>
          <w:lang w:val="en-US" w:eastAsia="zh-CN"/>
        </w:rPr>
      </w:pPr>
      <w:ins w:id="254" w:author="SWAT4" w:date="2020-06-29T16:39:00Z">
        <w:r>
          <w:rPr>
            <w:rFonts w:hint="eastAsia"/>
            <w:kern w:val="0"/>
          </w:rPr>
          <w:t>服务器备份</w:t>
        </w:r>
        <w:commentRangeStart w:id="2"/>
        <w:commentRangeStart w:id="3"/>
        <w:r>
          <w:rPr>
            <w:rFonts w:hint="eastAsia"/>
            <w:kern w:val="0"/>
          </w:rPr>
          <w:t>方式</w:t>
        </w:r>
        <w:commentRangeEnd w:id="2"/>
      </w:ins>
      <w:ins w:id="255" w:author="SWAT4" w:date="2020-06-29T16:39:00Z">
        <w:r>
          <w:rPr>
            <w:rStyle w:val="20"/>
          </w:rPr>
          <w:commentReference w:id="2"/>
        </w:r>
        <w:commentRangeEnd w:id="3"/>
      </w:ins>
      <w:r>
        <w:commentReference w:id="3"/>
      </w:r>
      <w:ins w:id="256" w:author="SWAT4" w:date="2020-06-29T16:39:00Z">
        <w:r>
          <w:rPr>
            <w:rFonts w:hint="eastAsia"/>
            <w:kern w:val="0"/>
          </w:rPr>
          <w:t>：</w:t>
        </w:r>
      </w:ins>
      <w:ins w:id="257" w:author="张霄恒（弓雨心） [2]" w:date="2020-07-09T10:42:50Z">
        <w:r>
          <w:rPr>
            <w:rFonts w:hint="eastAsia"/>
            <w:kern w:val="0"/>
            <w:lang w:val="en-US" w:eastAsia="zh-CN"/>
          </w:rPr>
          <w:t>每天</w:t>
        </w:r>
      </w:ins>
      <w:ins w:id="258" w:author="张霄恒（弓雨心） [2]" w:date="2020-07-09T10:42:51Z">
        <w:r>
          <w:rPr>
            <w:rFonts w:hint="eastAsia"/>
            <w:kern w:val="0"/>
            <w:lang w:val="en-US" w:eastAsia="zh-CN"/>
          </w:rPr>
          <w:t>定时</w:t>
        </w:r>
      </w:ins>
      <w:ins w:id="259" w:author="张霄恒（弓雨心） [2]" w:date="2020-07-09T10:42:53Z">
        <w:r>
          <w:rPr>
            <w:rFonts w:hint="eastAsia"/>
            <w:kern w:val="0"/>
            <w:lang w:val="en-US" w:eastAsia="zh-CN"/>
          </w:rPr>
          <w:t>备份，</w:t>
        </w:r>
      </w:ins>
      <w:ins w:id="260" w:author="张霄恒（弓雨心） [2]" w:date="2020-07-09T10:42:55Z">
        <w:r>
          <w:rPr>
            <w:rFonts w:hint="eastAsia"/>
            <w:kern w:val="0"/>
            <w:lang w:val="en-US" w:eastAsia="zh-CN"/>
          </w:rPr>
          <w:t>保存数据</w:t>
        </w:r>
      </w:ins>
      <w:ins w:id="261" w:author="张霄恒（弓雨心） [2]" w:date="2020-07-09T10:42:56Z">
        <w:r>
          <w:rPr>
            <w:rFonts w:hint="eastAsia"/>
            <w:kern w:val="0"/>
            <w:lang w:val="en-US" w:eastAsia="zh-CN"/>
          </w:rPr>
          <w:t>文件。</w:t>
        </w:r>
      </w:ins>
    </w:p>
    <w:p>
      <w:pPr>
        <w:widowControl/>
        <w:adjustRightInd w:val="0"/>
        <w:snapToGrid w:val="0"/>
        <w:spacing w:line="400" w:lineRule="exact"/>
        <w:ind w:firstLine="0" w:firstLineChars="0"/>
        <w:textAlignment w:val="baseline"/>
        <w:rPr>
          <w:ins w:id="262" w:author="张霄恒（弓雨心）" w:date="2020-06-29T13:37:00Z"/>
          <w:rFonts w:ascii="黑体" w:hAnsi="黑体" w:eastAsia="黑体" w:cs="黑体"/>
          <w:b/>
          <w:bCs/>
        </w:rPr>
      </w:pPr>
      <w:r>
        <w:rPr>
          <w:rFonts w:hint="eastAsia" w:ascii="黑体" w:hAnsi="黑体" w:eastAsia="黑体" w:cs="黑体"/>
          <w:b/>
          <w:bCs/>
        </w:rPr>
        <w:t xml:space="preserve">六、信息安全性 </w:t>
      </w:r>
    </w:p>
    <w:p>
      <w:pPr>
        <w:widowControl/>
        <w:adjustRightInd w:val="0"/>
        <w:snapToGrid w:val="0"/>
        <w:spacing w:line="400" w:lineRule="exact"/>
        <w:ind w:firstLine="240" w:firstLineChars="100"/>
        <w:textAlignment w:val="baseline"/>
        <w:rPr>
          <w:ins w:id="263" w:author="张霄恒（弓雨心）" w:date="2020-06-29T13:39:00Z"/>
          <w:kern w:val="0"/>
        </w:rPr>
      </w:pPr>
      <w:ins w:id="264" w:author="张霄恒（弓雨心）" w:date="2020-06-29T13:37:00Z">
        <w:r>
          <w:rPr>
            <w:rFonts w:hint="eastAsia"/>
            <w:kern w:val="0"/>
          </w:rPr>
          <w:t>5.1.10</w:t>
        </w:r>
      </w:ins>
    </w:p>
    <w:p>
      <w:pPr>
        <w:widowControl/>
        <w:adjustRightInd w:val="0"/>
        <w:snapToGrid w:val="0"/>
        <w:spacing w:line="400" w:lineRule="exact"/>
        <w:ind w:firstLine="240" w:firstLineChars="100"/>
        <w:textAlignment w:val="baseline"/>
        <w:rPr>
          <w:ins w:id="265" w:author="张霄恒（弓雨心）" w:date="2020-06-29T13:40:00Z"/>
          <w:kern w:val="0"/>
        </w:rPr>
      </w:pPr>
      <w:ins w:id="266" w:author="张霄恒（弓雨心）" w:date="2020-06-29T13:39:00Z">
        <w:r>
          <w:rPr>
            <w:rFonts w:hint="eastAsia"/>
            <w:kern w:val="0"/>
          </w:rPr>
          <w:t>保密性：</w:t>
        </w:r>
      </w:ins>
      <w:ins w:id="267" w:author="张霄恒（弓雨心）" w:date="2020-06-29T13:43:00Z">
        <w:r>
          <w:rPr>
            <w:rFonts w:hint="eastAsia"/>
            <w:kern w:val="0"/>
          </w:rPr>
          <w:t>开启动态心电分析软件必须使用账户和密码。该账号下只可以看到与自身相关的记录信息。不同的账号只能看到对应的数据。</w:t>
        </w:r>
      </w:ins>
    </w:p>
    <w:p>
      <w:pPr>
        <w:widowControl/>
        <w:adjustRightInd w:val="0"/>
        <w:snapToGrid w:val="0"/>
        <w:spacing w:line="400" w:lineRule="exact"/>
        <w:ind w:firstLine="240" w:firstLineChars="100"/>
        <w:textAlignment w:val="baseline"/>
        <w:rPr>
          <w:ins w:id="268" w:author="张霄恒（弓雨心）" w:date="2020-06-29T13:40:00Z"/>
          <w:kern w:val="0"/>
        </w:rPr>
      </w:pPr>
      <w:ins w:id="269" w:author="张霄恒（弓雨心）" w:date="2020-06-29T13:40:00Z">
        <w:r>
          <w:rPr>
            <w:rFonts w:hint="eastAsia"/>
            <w:kern w:val="0"/>
          </w:rPr>
          <w:t>完整性：</w:t>
        </w:r>
      </w:ins>
      <w:ins w:id="270" w:author="SWAT4" w:date="2020-06-29T16:42:00Z">
        <w:r>
          <w:rPr>
            <w:rFonts w:hint="eastAsia"/>
            <w:kern w:val="0"/>
          </w:rPr>
          <w:t>软件的上传、下载功能能保证文件的完整性</w:t>
        </w:r>
      </w:ins>
      <w:ins w:id="271" w:author="张霄恒（弓雨心）" w:date="2020-06-29T13:40:00Z">
        <w:r>
          <w:rPr>
            <w:rFonts w:hint="eastAsia"/>
            <w:kern w:val="0"/>
          </w:rPr>
          <w:t>。</w:t>
        </w:r>
      </w:ins>
    </w:p>
    <w:p>
      <w:pPr>
        <w:widowControl/>
        <w:adjustRightInd w:val="0"/>
        <w:snapToGrid w:val="0"/>
        <w:spacing w:line="400" w:lineRule="exact"/>
        <w:ind w:firstLine="240" w:firstLineChars="100"/>
        <w:textAlignment w:val="baseline"/>
        <w:rPr>
          <w:ins w:id="272" w:author="张霄恒（弓雨心）" w:date="2020-06-29T13:41:00Z"/>
          <w:kern w:val="0"/>
        </w:rPr>
      </w:pPr>
      <w:ins w:id="273" w:author="张霄恒（弓雨心）" w:date="2020-06-29T13:40:00Z">
        <w:r>
          <w:rPr>
            <w:rFonts w:hint="eastAsia"/>
            <w:kern w:val="0"/>
          </w:rPr>
          <w:t>抗</w:t>
        </w:r>
      </w:ins>
      <w:ins w:id="274" w:author="张霄恒（弓雨心）" w:date="2020-06-29T13:41:00Z">
        <w:r>
          <w:rPr>
            <w:rFonts w:hint="eastAsia"/>
            <w:kern w:val="0"/>
          </w:rPr>
          <w:t>抵赖性：</w:t>
        </w:r>
      </w:ins>
      <w:ins w:id="275" w:author="SWAT4" w:date="2020-06-29T16:42:00Z">
        <w:r>
          <w:rPr>
            <w:rFonts w:hint="eastAsia"/>
            <w:kern w:val="0"/>
          </w:rPr>
          <w:t>软件操作会产生</w:t>
        </w:r>
      </w:ins>
      <w:ins w:id="276" w:author="SWAT4" w:date="2020-06-29T16:43:00Z">
        <w:r>
          <w:rPr>
            <w:rFonts w:hint="eastAsia"/>
            <w:kern w:val="0"/>
          </w:rPr>
          <w:t>日志文件，可随时查看日志对活动和事件进行跟踪</w:t>
        </w:r>
      </w:ins>
      <w:ins w:id="277" w:author="张霄恒（弓雨心）" w:date="2020-06-29T13:41:00Z">
        <w:r>
          <w:rPr>
            <w:rFonts w:hint="eastAsia"/>
            <w:kern w:val="0"/>
          </w:rPr>
          <w:t>。</w:t>
        </w:r>
      </w:ins>
    </w:p>
    <w:p>
      <w:pPr>
        <w:widowControl/>
        <w:adjustRightInd w:val="0"/>
        <w:snapToGrid w:val="0"/>
        <w:spacing w:line="400" w:lineRule="exact"/>
        <w:ind w:firstLine="240" w:firstLineChars="100"/>
        <w:textAlignment w:val="baseline"/>
        <w:rPr>
          <w:ins w:id="278" w:author="张霄恒（弓雨心）" w:date="2020-06-29T13:42:00Z"/>
          <w:kern w:val="0"/>
        </w:rPr>
      </w:pPr>
      <w:ins w:id="279" w:author="张霄恒（弓雨心）" w:date="2020-06-29T13:41:00Z">
        <w:r>
          <w:rPr>
            <w:rFonts w:hint="eastAsia"/>
            <w:kern w:val="0"/>
          </w:rPr>
          <w:t>可核查性：可以查看上传</w:t>
        </w:r>
      </w:ins>
      <w:ins w:id="280" w:author="张霄恒（弓雨心）" w:date="2020-06-29T13:42:00Z">
        <w:r>
          <w:rPr>
            <w:rFonts w:hint="eastAsia"/>
            <w:kern w:val="0"/>
          </w:rPr>
          <w:t>后的报告。</w:t>
        </w:r>
      </w:ins>
    </w:p>
    <w:p>
      <w:pPr>
        <w:widowControl/>
        <w:adjustRightInd w:val="0"/>
        <w:snapToGrid w:val="0"/>
        <w:spacing w:line="400" w:lineRule="exact"/>
        <w:ind w:firstLine="240" w:firstLineChars="100"/>
        <w:textAlignment w:val="baseline"/>
        <w:rPr>
          <w:ins w:id="281" w:author="张霄恒（弓雨心）" w:date="2020-06-29T13:42:00Z"/>
          <w:kern w:val="0"/>
        </w:rPr>
      </w:pPr>
      <w:ins w:id="282" w:author="张霄恒（弓雨心）" w:date="2020-06-29T13:42:00Z">
        <w:r>
          <w:rPr>
            <w:rFonts w:hint="eastAsia"/>
            <w:kern w:val="0"/>
          </w:rPr>
          <w:t>真实性：</w:t>
        </w:r>
      </w:ins>
      <w:ins w:id="283" w:author="SWAT4" w:date="2020-06-29T16:44:00Z">
        <w:r>
          <w:rPr>
            <w:rFonts w:hint="eastAsia"/>
            <w:kern w:val="0"/>
          </w:rPr>
          <w:t>软件登录需要</w:t>
        </w:r>
      </w:ins>
      <w:ins w:id="284" w:author="SWAT4" w:date="2020-06-29T16:45:00Z">
        <w:r>
          <w:rPr>
            <w:rFonts w:hint="eastAsia"/>
            <w:kern w:val="0"/>
          </w:rPr>
          <w:t>用户名、密码验证；</w:t>
        </w:r>
      </w:ins>
      <w:ins w:id="285" w:author="张霄恒（弓雨心）" w:date="2020-06-29T13:42:00Z">
        <w:r>
          <w:rPr>
            <w:rFonts w:hint="eastAsia"/>
            <w:kern w:val="0"/>
          </w:rPr>
          <w:t>每份报告有一个医生的标记可以保证真实。</w:t>
        </w:r>
      </w:ins>
    </w:p>
    <w:p>
      <w:pPr>
        <w:widowControl/>
        <w:adjustRightInd w:val="0"/>
        <w:snapToGrid w:val="0"/>
        <w:spacing w:line="400" w:lineRule="exact"/>
        <w:ind w:firstLine="240" w:firstLineChars="100"/>
        <w:textAlignment w:val="baseline"/>
        <w:rPr>
          <w:ins w:id="286" w:author="张霄恒（弓雨心）" w:date="2020-06-29T13:43:00Z"/>
          <w:kern w:val="0"/>
        </w:rPr>
      </w:pPr>
      <w:ins w:id="287" w:author="张霄恒（弓雨心）" w:date="2020-06-29T13:43:00Z">
        <w:r>
          <w:rPr>
            <w:rFonts w:hint="eastAsia"/>
            <w:kern w:val="0"/>
          </w:rPr>
          <w:t>信息安全性的依从性：遵从技术要求。</w:t>
        </w:r>
      </w:ins>
    </w:p>
    <w:p>
      <w:pPr>
        <w:ind w:firstLine="480"/>
        <w:rPr>
          <w:kern w:val="0"/>
        </w:rPr>
      </w:pPr>
    </w:p>
    <w:p>
      <w:pPr>
        <w:widowControl/>
        <w:adjustRightInd w:val="0"/>
        <w:snapToGrid w:val="0"/>
        <w:spacing w:line="400" w:lineRule="exact"/>
        <w:ind w:firstLine="0" w:firstLineChars="0"/>
        <w:textAlignment w:val="baseline"/>
        <w:rPr>
          <w:ins w:id="288" w:author="张霄恒（弓雨心）" w:date="2020-06-29T13:44:00Z"/>
          <w:rFonts w:ascii="黑体" w:hAnsi="黑体" w:eastAsia="黑体" w:cs="黑体"/>
          <w:b/>
          <w:bCs/>
        </w:rPr>
      </w:pPr>
      <w:r>
        <w:rPr>
          <w:rFonts w:hint="eastAsia" w:ascii="黑体" w:hAnsi="黑体" w:eastAsia="黑体" w:cs="黑体"/>
          <w:b/>
          <w:bCs/>
        </w:rPr>
        <w:t>七、维护性</w:t>
      </w:r>
    </w:p>
    <w:p>
      <w:pPr>
        <w:widowControl/>
        <w:adjustRightInd w:val="0"/>
        <w:snapToGrid w:val="0"/>
        <w:spacing w:line="400" w:lineRule="exact"/>
        <w:ind w:firstLine="240" w:firstLineChars="100"/>
        <w:textAlignment w:val="baseline"/>
        <w:rPr>
          <w:ins w:id="289" w:author="张霄恒（弓雨心）" w:date="2020-06-29T13:45:00Z"/>
          <w:kern w:val="0"/>
        </w:rPr>
      </w:pPr>
      <w:ins w:id="290" w:author="张霄恒（弓雨心）" w:date="2020-06-29T13:44:00Z">
        <w:r>
          <w:rPr>
            <w:rFonts w:hint="eastAsia"/>
            <w:kern w:val="0"/>
          </w:rPr>
          <w:t>5.1.11.1</w:t>
        </w:r>
      </w:ins>
    </w:p>
    <w:p>
      <w:pPr>
        <w:widowControl/>
        <w:adjustRightInd w:val="0"/>
        <w:snapToGrid w:val="0"/>
        <w:spacing w:line="400" w:lineRule="exact"/>
        <w:ind w:firstLine="240" w:firstLineChars="100"/>
        <w:textAlignment w:val="baseline"/>
        <w:rPr>
          <w:ins w:id="291" w:author="张霄恒（弓雨心）" w:date="2020-06-29T13:46:00Z"/>
          <w:kern w:val="0"/>
        </w:rPr>
      </w:pPr>
      <w:ins w:id="292" w:author="张霄恒（弓雨心）" w:date="2020-06-29T13:46:00Z">
        <w:r>
          <w:rPr>
            <w:rFonts w:hint="eastAsia"/>
            <w:kern w:val="0"/>
          </w:rPr>
          <w:t>模块化：功能模块化，易于维护。</w:t>
        </w:r>
      </w:ins>
    </w:p>
    <w:p>
      <w:pPr>
        <w:widowControl/>
        <w:adjustRightInd w:val="0"/>
        <w:snapToGrid w:val="0"/>
        <w:spacing w:line="400" w:lineRule="exact"/>
        <w:ind w:firstLine="240" w:firstLineChars="100"/>
        <w:textAlignment w:val="baseline"/>
        <w:rPr>
          <w:ins w:id="293" w:author="张霄恒（弓雨心）" w:date="2020-06-29T13:46:00Z"/>
          <w:kern w:val="0"/>
        </w:rPr>
      </w:pPr>
      <w:ins w:id="294" w:author="张霄恒（弓雨心）" w:date="2020-06-29T13:46:00Z">
        <w:r>
          <w:rPr>
            <w:rFonts w:hint="eastAsia"/>
            <w:kern w:val="0"/>
          </w:rPr>
          <w:t>可重用性：代码可以被其他工程迭代调用。</w:t>
        </w:r>
      </w:ins>
    </w:p>
    <w:p>
      <w:pPr>
        <w:widowControl/>
        <w:adjustRightInd w:val="0"/>
        <w:snapToGrid w:val="0"/>
        <w:spacing w:line="400" w:lineRule="exact"/>
        <w:ind w:firstLine="240" w:firstLineChars="100"/>
        <w:textAlignment w:val="baseline"/>
        <w:rPr>
          <w:ins w:id="295" w:author="张霄恒（弓雨心）" w:date="2020-06-29T13:48:00Z"/>
          <w:kern w:val="0"/>
        </w:rPr>
      </w:pPr>
      <w:ins w:id="296" w:author="张霄恒（弓雨心）" w:date="2020-06-29T13:46:00Z">
        <w:r>
          <w:rPr>
            <w:rFonts w:hint="eastAsia"/>
            <w:kern w:val="0"/>
          </w:rPr>
          <w:t>易分析性：</w:t>
        </w:r>
      </w:ins>
      <w:ins w:id="297" w:author="张霄恒（弓雨心）" w:date="2020-06-29T13:48:00Z">
        <w:r>
          <w:rPr>
            <w:rFonts w:hint="eastAsia"/>
            <w:kern w:val="0"/>
          </w:rPr>
          <w:t>有运行日志，出现问题后可以追查日志。</w:t>
        </w:r>
      </w:ins>
    </w:p>
    <w:p>
      <w:pPr>
        <w:widowControl/>
        <w:adjustRightInd w:val="0"/>
        <w:snapToGrid w:val="0"/>
        <w:spacing w:line="400" w:lineRule="exact"/>
        <w:ind w:firstLine="240" w:firstLineChars="100"/>
        <w:textAlignment w:val="baseline"/>
        <w:rPr>
          <w:ins w:id="298" w:author="张霄恒（弓雨心）" w:date="2020-06-29T13:49:00Z"/>
          <w:kern w:val="0"/>
        </w:rPr>
      </w:pPr>
      <w:ins w:id="299" w:author="张霄恒（弓雨心）" w:date="2020-06-29T13:49:00Z">
        <w:r>
          <w:rPr>
            <w:rFonts w:hint="eastAsia"/>
            <w:kern w:val="0"/>
          </w:rPr>
          <w:t>易修改性：通过修改单独的模块，可以修改程序。</w:t>
        </w:r>
      </w:ins>
    </w:p>
    <w:p>
      <w:pPr>
        <w:widowControl/>
        <w:adjustRightInd w:val="0"/>
        <w:snapToGrid w:val="0"/>
        <w:spacing w:line="400" w:lineRule="exact"/>
        <w:ind w:firstLine="240" w:firstLineChars="100"/>
        <w:textAlignment w:val="baseline"/>
        <w:rPr>
          <w:ins w:id="300" w:author="张霄恒（弓雨心）" w:date="2020-06-29T13:50:00Z"/>
          <w:kern w:val="0"/>
        </w:rPr>
      </w:pPr>
      <w:ins w:id="301" w:author="张霄恒（弓雨心）" w:date="2020-06-29T13:50:00Z">
        <w:r>
          <w:rPr>
            <w:rFonts w:hint="eastAsia"/>
            <w:kern w:val="0"/>
          </w:rPr>
          <w:t>易测试性：通过测试用例，可以测试。</w:t>
        </w:r>
      </w:ins>
    </w:p>
    <w:p>
      <w:pPr>
        <w:widowControl/>
        <w:adjustRightInd w:val="0"/>
        <w:snapToGrid w:val="0"/>
        <w:spacing w:line="400" w:lineRule="exact"/>
        <w:ind w:firstLine="240" w:firstLineChars="100"/>
        <w:textAlignment w:val="baseline"/>
        <w:rPr>
          <w:ins w:id="302" w:author="张霄恒（弓雨心）" w:date="2020-06-29T13:50:00Z"/>
          <w:kern w:val="0"/>
        </w:rPr>
      </w:pPr>
      <w:ins w:id="303" w:author="张霄恒（弓雨心）" w:date="2020-06-29T13:50:00Z">
        <w:r>
          <w:rPr>
            <w:rFonts w:hint="eastAsia"/>
            <w:kern w:val="0"/>
          </w:rPr>
          <w:t>维护性的依从性：依从技术要求。</w:t>
        </w:r>
      </w:ins>
    </w:p>
    <w:p>
      <w:pPr>
        <w:widowControl/>
        <w:adjustRightInd w:val="0"/>
        <w:snapToGrid w:val="0"/>
        <w:spacing w:line="400" w:lineRule="exact"/>
        <w:ind w:firstLine="240" w:firstLineChars="100"/>
        <w:textAlignment w:val="baseline"/>
        <w:rPr>
          <w:kern w:val="0"/>
        </w:rPr>
      </w:pPr>
      <w:ins w:id="304" w:author="张霄恒（弓雨心）" w:date="2020-06-29T13:51:00Z">
        <w:r>
          <w:rPr>
            <w:rFonts w:hint="eastAsia"/>
            <w:kern w:val="0"/>
          </w:rPr>
          <w:t xml:space="preserve">5.1.11.2 </w:t>
        </w:r>
      </w:ins>
    </w:p>
    <w:p>
      <w:pPr>
        <w:widowControl/>
        <w:adjustRightInd w:val="0"/>
        <w:snapToGrid w:val="0"/>
        <w:spacing w:line="400" w:lineRule="exact"/>
        <w:ind w:firstLine="240" w:firstLineChars="100"/>
        <w:textAlignment w:val="baseline"/>
        <w:rPr>
          <w:ins w:id="305" w:author="张霄恒（弓雨心）" w:date="2020-06-29T13:51:00Z"/>
          <w:kern w:val="0"/>
        </w:rPr>
      </w:pPr>
      <w:r>
        <w:rPr>
          <w:rFonts w:hint="eastAsia"/>
          <w:kern w:val="0"/>
        </w:rPr>
        <w:t>动态心电分析软件内置软件版本信息，而且在软件使用过程中，会记录日志文件，还有异常信息提示。当发生故障时，可以参照使用说明书中的联系方式联系专业人员进行维护。</w:t>
      </w:r>
    </w:p>
    <w:p>
      <w:pPr>
        <w:widowControl/>
        <w:adjustRightInd w:val="0"/>
        <w:snapToGrid w:val="0"/>
        <w:spacing w:line="400" w:lineRule="exact"/>
        <w:ind w:firstLine="240" w:firstLineChars="100"/>
        <w:textAlignment w:val="baseline"/>
        <w:rPr>
          <w:kern w:val="0"/>
        </w:rPr>
      </w:pPr>
      <w:ins w:id="306" w:author="张霄恒（弓雨心）" w:date="2020-06-29T13:51:00Z">
        <w:r>
          <w:rPr>
            <w:rFonts w:hint="eastAsia"/>
            <w:kern w:val="0"/>
          </w:rPr>
          <w:t>5.1.11.3</w:t>
        </w:r>
      </w:ins>
    </w:p>
    <w:p>
      <w:pPr>
        <w:ind w:firstLine="480"/>
        <w:rPr>
          <w:kern w:val="0"/>
        </w:rPr>
      </w:pPr>
      <w:r>
        <w:rPr>
          <w:rFonts w:hint="eastAsia"/>
          <w:kern w:val="0"/>
        </w:rPr>
        <w:t>用户登录成功后，可以修改本账号下的默认分析参数，以及每一条记录的分析参数。</w:t>
      </w:r>
    </w:p>
    <w:p>
      <w:pPr>
        <w:widowControl/>
        <w:adjustRightInd w:val="0"/>
        <w:snapToGrid w:val="0"/>
        <w:spacing w:line="400" w:lineRule="exact"/>
        <w:ind w:firstLine="0" w:firstLineChars="0"/>
        <w:textAlignment w:val="baseline"/>
        <w:rPr>
          <w:ins w:id="307" w:author="张霄恒（弓雨心）" w:date="2020-06-29T13:52:00Z"/>
          <w:rFonts w:ascii="黑体" w:hAnsi="黑体" w:eastAsia="黑体" w:cs="黑体"/>
          <w:b/>
          <w:bCs/>
        </w:rPr>
      </w:pPr>
      <w:r>
        <w:rPr>
          <w:rFonts w:hint="eastAsia" w:ascii="黑体" w:hAnsi="黑体" w:eastAsia="黑体" w:cs="黑体"/>
          <w:b/>
          <w:bCs/>
        </w:rPr>
        <w:t>八、可移植性</w:t>
      </w:r>
    </w:p>
    <w:p>
      <w:pPr>
        <w:widowControl/>
        <w:adjustRightInd w:val="0"/>
        <w:snapToGrid w:val="0"/>
        <w:spacing w:line="400" w:lineRule="exact"/>
        <w:ind w:firstLine="240" w:firstLineChars="100"/>
        <w:textAlignment w:val="baseline"/>
        <w:rPr>
          <w:ins w:id="308" w:author="张霄恒（弓雨心）" w:date="2020-06-29T13:53:00Z"/>
          <w:kern w:val="0"/>
        </w:rPr>
      </w:pPr>
      <w:ins w:id="309" w:author="张霄恒（弓雨心）" w:date="2020-06-29T13:52:00Z">
        <w:r>
          <w:rPr>
            <w:rFonts w:hint="eastAsia"/>
            <w:kern w:val="0"/>
          </w:rPr>
          <w:t>5.1.12</w:t>
        </w:r>
      </w:ins>
      <w:ins w:id="310" w:author="张霄恒（弓雨心）" w:date="2020-06-29T13:53:00Z">
        <w:r>
          <w:rPr>
            <w:rFonts w:hint="eastAsia"/>
            <w:kern w:val="0"/>
          </w:rPr>
          <w:t>.1</w:t>
        </w:r>
      </w:ins>
    </w:p>
    <w:p>
      <w:pPr>
        <w:widowControl/>
        <w:adjustRightInd w:val="0"/>
        <w:snapToGrid w:val="0"/>
        <w:spacing w:line="400" w:lineRule="exact"/>
        <w:ind w:firstLine="240" w:firstLineChars="100"/>
        <w:textAlignment w:val="baseline"/>
        <w:rPr>
          <w:ins w:id="311" w:author="张霄恒（弓雨心）" w:date="2020-06-29T13:53:00Z"/>
          <w:kern w:val="0"/>
        </w:rPr>
      </w:pPr>
      <w:ins w:id="312" w:author="张霄恒（弓雨心）" w:date="2020-06-29T13:53:00Z">
        <w:r>
          <w:rPr>
            <w:rFonts w:hint="eastAsia"/>
            <w:kern w:val="0"/>
          </w:rPr>
          <w:t>适应性：</w:t>
        </w:r>
      </w:ins>
      <w:r>
        <w:rPr>
          <w:rFonts w:hint="eastAsia"/>
          <w:kern w:val="0"/>
        </w:rPr>
        <w:t>动态心电分析软件可以安装在64位Windows10、64位Windows7操作系统；1920*1080显示器配置的电脑上正常安装并卸载。</w:t>
      </w:r>
    </w:p>
    <w:p>
      <w:pPr>
        <w:widowControl/>
        <w:adjustRightInd w:val="0"/>
        <w:snapToGrid w:val="0"/>
        <w:spacing w:line="400" w:lineRule="exact"/>
        <w:ind w:firstLine="240" w:firstLineChars="100"/>
        <w:textAlignment w:val="baseline"/>
        <w:rPr>
          <w:ins w:id="313" w:author="张霄恒（弓雨心）" w:date="2020-06-29T13:53:00Z"/>
          <w:kern w:val="0"/>
        </w:rPr>
      </w:pPr>
      <w:ins w:id="314" w:author="张霄恒（弓雨心）" w:date="2020-06-29T13:53:00Z">
        <w:r>
          <w:rPr>
            <w:rFonts w:hint="eastAsia"/>
            <w:kern w:val="0"/>
          </w:rPr>
          <w:t>易安装性：</w:t>
        </w:r>
      </w:ins>
      <w:r>
        <w:rPr>
          <w:rFonts w:hint="eastAsia"/>
          <w:kern w:val="0"/>
        </w:rPr>
        <w:t>安装时只可以由经过通心络科（河北）科技有限公司培训的人员安装。</w:t>
      </w:r>
    </w:p>
    <w:p>
      <w:pPr>
        <w:widowControl/>
        <w:adjustRightInd w:val="0"/>
        <w:snapToGrid w:val="0"/>
        <w:spacing w:line="400" w:lineRule="exact"/>
        <w:ind w:firstLine="240" w:firstLineChars="100"/>
        <w:textAlignment w:val="baseline"/>
        <w:rPr>
          <w:ins w:id="315" w:author="张霄恒（弓雨心）" w:date="2020-06-29T13:54:00Z"/>
          <w:kern w:val="0"/>
        </w:rPr>
      </w:pPr>
      <w:ins w:id="316" w:author="张霄恒（弓雨心）" w:date="2020-06-29T13:54:00Z">
        <w:r>
          <w:rPr>
            <w:rFonts w:hint="eastAsia"/>
            <w:kern w:val="0"/>
          </w:rPr>
          <w:t>易替换性：</w:t>
        </w:r>
      </w:ins>
      <w:ins w:id="317" w:author="SWAT4" w:date="2020-06-29T16:47:00Z">
        <w:r>
          <w:rPr>
            <w:rFonts w:hint="eastAsia"/>
            <w:kern w:val="0"/>
          </w:rPr>
          <w:t>版本升级</w:t>
        </w:r>
      </w:ins>
      <w:ins w:id="318" w:author="张霄恒（弓雨心）" w:date="2020-06-29T13:54:00Z">
        <w:r>
          <w:rPr>
            <w:rFonts w:hint="eastAsia"/>
            <w:kern w:val="0"/>
          </w:rPr>
          <w:t>时只可以由经过通心络科（河北）科技有限公司培训的人员</w:t>
        </w:r>
      </w:ins>
      <w:ins w:id="319" w:author="SWAT4" w:date="2020-06-29T16:48:00Z">
        <w:r>
          <w:rPr>
            <w:rFonts w:hint="eastAsia"/>
            <w:kern w:val="0"/>
          </w:rPr>
          <w:t>进行升级</w:t>
        </w:r>
      </w:ins>
      <w:ins w:id="320" w:author="张霄恒（弓雨心）" w:date="2020-06-29T13:54:00Z">
        <w:r>
          <w:rPr>
            <w:rFonts w:hint="eastAsia"/>
            <w:kern w:val="0"/>
          </w:rPr>
          <w:t>。</w:t>
        </w:r>
      </w:ins>
    </w:p>
    <w:p>
      <w:pPr>
        <w:widowControl/>
        <w:adjustRightInd w:val="0"/>
        <w:snapToGrid w:val="0"/>
        <w:spacing w:line="400" w:lineRule="exact"/>
        <w:ind w:firstLine="240" w:firstLineChars="100"/>
        <w:textAlignment w:val="baseline"/>
        <w:rPr>
          <w:ins w:id="321" w:author="张霄恒（弓雨心）" w:date="2020-06-29T13:54:00Z"/>
          <w:kern w:val="0"/>
        </w:rPr>
      </w:pPr>
      <w:ins w:id="322" w:author="张霄恒（弓雨心）" w:date="2020-06-29T13:54:00Z">
        <w:r>
          <w:rPr>
            <w:rFonts w:hint="eastAsia"/>
            <w:kern w:val="0"/>
          </w:rPr>
          <w:t>可移植性的依从性：遵从技术</w:t>
        </w:r>
      </w:ins>
      <w:ins w:id="323" w:author="张霄恒（弓雨心）" w:date="2020-06-29T13:55:00Z">
        <w:r>
          <w:rPr>
            <w:rFonts w:hint="eastAsia"/>
            <w:kern w:val="0"/>
          </w:rPr>
          <w:t>要求。</w:t>
        </w:r>
      </w:ins>
    </w:p>
    <w:p>
      <w:pPr>
        <w:widowControl/>
        <w:adjustRightInd w:val="0"/>
        <w:snapToGrid w:val="0"/>
        <w:spacing w:line="400" w:lineRule="exact"/>
        <w:ind w:firstLine="240" w:firstLineChars="100"/>
        <w:textAlignment w:val="baseline"/>
        <w:rPr>
          <w:ins w:id="324" w:author="张霄恒（弓雨心）" w:date="2020-06-29T13:55:00Z"/>
          <w:kern w:val="0"/>
        </w:rPr>
      </w:pPr>
      <w:ins w:id="325" w:author="张霄恒（弓雨心）" w:date="2020-06-29T13:55:00Z">
        <w:r>
          <w:rPr>
            <w:rFonts w:hint="eastAsia"/>
            <w:kern w:val="0"/>
          </w:rPr>
          <w:t>5.1.12.2</w:t>
        </w:r>
      </w:ins>
    </w:p>
    <w:p>
      <w:pPr>
        <w:widowControl/>
        <w:adjustRightInd w:val="0"/>
        <w:snapToGrid w:val="0"/>
        <w:spacing w:line="400" w:lineRule="exact"/>
        <w:ind w:firstLine="240" w:firstLineChars="100"/>
        <w:textAlignment w:val="baseline"/>
        <w:rPr>
          <w:ins w:id="326" w:author="张霄恒（弓雨心）" w:date="2020-06-29T13:56:00Z"/>
          <w:kern w:val="0"/>
        </w:rPr>
      </w:pPr>
      <w:ins w:id="327" w:author="张霄恒（弓雨心）" w:date="2020-06-29T13:55:00Z">
        <w:r>
          <w:rPr>
            <w:rFonts w:hint="eastAsia"/>
            <w:kern w:val="0"/>
          </w:rPr>
          <w:t>软件运行所需配置</w:t>
        </w:r>
      </w:ins>
      <w:ins w:id="328" w:author="SWAT4" w:date="2020-06-30T14:32:00Z">
        <w:r>
          <w:rPr>
            <w:rFonts w:hint="eastAsia"/>
            <w:kern w:val="0"/>
          </w:rPr>
          <w:t>见</w:t>
        </w:r>
      </w:ins>
      <w:ins w:id="329" w:author="SWAT4" w:date="2020-06-30T14:33:00Z">
        <w:r>
          <w:rPr>
            <w:rFonts w:hint="eastAsia"/>
            <w:kern w:val="0"/>
          </w:rPr>
          <w:t xml:space="preserve"> 二.</w:t>
        </w:r>
      </w:ins>
      <w:ins w:id="330" w:author="SWAT4" w:date="2020-06-30T14:32:00Z">
        <w:r>
          <w:rPr>
            <w:rFonts w:hint="eastAsia"/>
            <w:kern w:val="0"/>
          </w:rPr>
          <w:t>性能效率</w:t>
        </w:r>
      </w:ins>
      <w:ins w:id="331" w:author="张霄恒（弓雨心）" w:date="2020-06-29T13:55:00Z">
        <w:r>
          <w:rPr>
            <w:rFonts w:hint="eastAsia"/>
            <w:kern w:val="0"/>
          </w:rPr>
          <w:t>。</w:t>
        </w:r>
      </w:ins>
    </w:p>
    <w:p>
      <w:pPr>
        <w:widowControl/>
        <w:adjustRightInd w:val="0"/>
        <w:snapToGrid w:val="0"/>
        <w:spacing w:line="400" w:lineRule="exact"/>
        <w:ind w:firstLine="240" w:firstLineChars="100"/>
        <w:textAlignment w:val="baseline"/>
        <w:rPr>
          <w:ins w:id="332" w:author="张霄恒（弓雨心）" w:date="2020-06-29T13:56:00Z"/>
          <w:kern w:val="0"/>
        </w:rPr>
      </w:pPr>
      <w:ins w:id="333" w:author="张霄恒（弓雨心）" w:date="2020-06-29T13:56:00Z">
        <w:r>
          <w:rPr>
            <w:rFonts w:hint="eastAsia"/>
            <w:kern w:val="0"/>
          </w:rPr>
          <w:t>5.1.12.3</w:t>
        </w:r>
      </w:ins>
    </w:p>
    <w:p>
      <w:pPr>
        <w:widowControl/>
        <w:adjustRightInd w:val="0"/>
        <w:snapToGrid w:val="0"/>
        <w:spacing w:line="400" w:lineRule="exact"/>
        <w:ind w:firstLine="240" w:firstLineChars="100"/>
        <w:textAlignment w:val="baseline"/>
        <w:rPr>
          <w:kern w:val="0"/>
        </w:rPr>
      </w:pPr>
      <w:ins w:id="334" w:author="SWAT4" w:date="2020-06-30T14:33:00Z">
        <w:r>
          <w:rPr>
            <w:rFonts w:hint="eastAsia"/>
            <w:kern w:val="0"/>
          </w:rPr>
          <w:t>软件只可以由通心络科（河北）科技有限公司培训的人员安装，不支持用户自行安装</w:t>
        </w:r>
      </w:ins>
      <w:ins w:id="335" w:author="张霄恒（弓雨心）" w:date="2020-06-29T13:56:00Z">
        <w:r>
          <w:rPr>
            <w:rFonts w:hint="eastAsia"/>
            <w:kern w:val="0"/>
          </w:rPr>
          <w:t>。</w:t>
        </w:r>
      </w:ins>
    </w:p>
    <w:p>
      <w:pPr>
        <w:ind w:firstLine="0" w:firstLineChars="0"/>
        <w:rPr>
          <w:kern w:val="0"/>
        </w:rPr>
      </w:pPr>
    </w:p>
    <w:p>
      <w:pPr>
        <w:ind w:firstLine="0" w:firstLineChars="0"/>
        <w:rPr>
          <w:kern w:val="0"/>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张霄恒（弓雨心） [2]" w:date="2020-07-09T10:35:07Z" w:initials="">
    <w:p w14:paraId="6CB35BFF">
      <w:pPr>
        <w:pStyle w:val="5"/>
        <w:rPr>
          <w:rFonts w:hint="default" w:eastAsia="宋体"/>
          <w:lang w:val="en-US" w:eastAsia="zh-CN"/>
        </w:rPr>
      </w:pPr>
      <w:r>
        <w:rPr>
          <w:rFonts w:hint="eastAsia"/>
          <w:lang w:val="en-US" w:eastAsia="zh-CN"/>
        </w:rPr>
        <w:t>已把24小时，改成80M</w:t>
      </w:r>
    </w:p>
  </w:comment>
  <w:comment w:id="1" w:author="SWAT4" w:date="2020-06-29T16:21:00Z" w:initials="">
    <w:p w14:paraId="0D5228B2">
      <w:pPr>
        <w:pStyle w:val="5"/>
        <w:ind w:firstLine="420"/>
      </w:pPr>
      <w:r>
        <w:rPr>
          <w:rFonts w:hint="eastAsia"/>
        </w:rPr>
        <w:t>列出所有的功能，或只指定几个主要功能；</w:t>
      </w:r>
    </w:p>
    <w:p w14:paraId="60BA2CCC">
      <w:pPr>
        <w:pStyle w:val="5"/>
        <w:ind w:firstLine="480"/>
      </w:pPr>
      <w:r>
        <w:rPr>
          <w:rFonts w:hint="eastAsia"/>
        </w:rPr>
        <w:t>如：</w:t>
      </w:r>
    </w:p>
    <w:p w14:paraId="66375E8B">
      <w:pPr>
        <w:pStyle w:val="5"/>
        <w:ind w:firstLine="480"/>
      </w:pPr>
      <w:r>
        <w:rPr>
          <w:rFonts w:hint="eastAsia"/>
        </w:rPr>
        <w:t>用户执行登录操作，最大响应时间不超过1</w:t>
      </w:r>
      <w:r>
        <w:t>0</w:t>
      </w:r>
      <w:r>
        <w:rPr>
          <w:rFonts w:hint="eastAsia"/>
        </w:rPr>
        <w:t>秒；</w:t>
      </w:r>
    </w:p>
    <w:p w14:paraId="339C2204">
      <w:pPr>
        <w:pStyle w:val="5"/>
        <w:ind w:firstLine="480"/>
      </w:pPr>
      <w:r>
        <w:rPr>
          <w:rFonts w:hint="eastAsia"/>
        </w:rPr>
        <w:t>用户；</w:t>
      </w:r>
    </w:p>
    <w:p w14:paraId="2A8C378B">
      <w:pPr>
        <w:pStyle w:val="5"/>
        <w:ind w:firstLine="480"/>
      </w:pPr>
      <w:r>
        <w:rPr>
          <w:rFonts w:hint="eastAsia"/>
        </w:rPr>
        <w:t>用户检测房颤的最大响应时间不超过1</w:t>
      </w:r>
      <w:r>
        <w:t>0</w:t>
      </w:r>
      <w:r>
        <w:rPr>
          <w:rFonts w:hint="eastAsia"/>
        </w:rPr>
        <w:t>秒</w:t>
      </w:r>
    </w:p>
  </w:comment>
  <w:comment w:id="2" w:author="SWAT4" w:date="2020-06-29T16:39:00Z" w:initials="">
    <w:p w14:paraId="613C1A4A">
      <w:pPr>
        <w:pStyle w:val="5"/>
        <w:ind w:firstLine="420"/>
      </w:pPr>
      <w:r>
        <w:rPr>
          <w:rFonts w:hint="eastAsia"/>
        </w:rPr>
        <w:t>添加服务器备份</w:t>
      </w:r>
    </w:p>
  </w:comment>
  <w:comment w:id="3" w:author="张霄恒（弓雨心） [2]" w:date="2020-07-09T10:43:06Z" w:initials="">
    <w:p w14:paraId="21FD3892">
      <w:pPr>
        <w:pStyle w:val="5"/>
        <w:rPr>
          <w:rFonts w:hint="default" w:eastAsia="宋体"/>
          <w:lang w:val="en-US" w:eastAsia="zh-CN"/>
        </w:rPr>
      </w:pPr>
      <w:r>
        <w:rPr>
          <w:rFonts w:hint="eastAsia"/>
          <w:lang w:val="en-US" w:eastAsia="zh-CN"/>
        </w:rPr>
        <w:t>已添加</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CB35BFF" w15:done="0"/>
  <w15:commentEx w15:paraId="2A8C378B" w15:done="0"/>
  <w15:commentEx w15:paraId="613C1A4A" w15:done="0"/>
  <w15:commentEx w15:paraId="21FD3892" w15:done="0" w15:paraIdParent="613C1A4A"/>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29813346"/>
    </w:sdtPr>
    <w:sdtContent>
      <w:p>
        <w:pPr>
          <w:pStyle w:val="8"/>
          <w:ind w:firstLine="360"/>
          <w:jc w:val="cente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56</w:t>
        </w:r>
        <w:r>
          <w:rPr>
            <w:sz w:val="21"/>
            <w:szCs w:val="21"/>
          </w:rPr>
          <w:fldChar w:fldCharType="end"/>
        </w:r>
      </w:p>
    </w:sdtContent>
  </w:sdt>
  <w:p>
    <w:pPr>
      <w:pStyle w:val="8"/>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240" w:lineRule="auto"/>
      <w:ind w:firstLine="0" w:firstLineChars="0"/>
      <w:jc w:val="left"/>
      <w:rPr>
        <w:rFonts w:ascii="微软雅黑" w:hAnsi="微软雅黑" w:eastAsia="微软雅黑"/>
      </w:rPr>
    </w:pPr>
    <w:r>
      <w:rPr>
        <w:rFonts w:hint="eastAsia" w:ascii="微软雅黑" w:hAnsi="微软雅黑" w:eastAsia="微软雅黑"/>
      </w:rPr>
      <w:t xml:space="preserve">ECGAnalyst软件产品说明 </w:t>
    </w:r>
    <w:r>
      <w:rPr>
        <w:rFonts w:ascii="微软雅黑" w:hAnsi="微软雅黑" w:eastAsia="微软雅黑"/>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207587"/>
    <w:multiLevelType w:val="singleLevel"/>
    <w:tmpl w:val="83207587"/>
    <w:lvl w:ilvl="0" w:tentative="0">
      <w:start w:val="2"/>
      <w:numFmt w:val="chineseCounting"/>
      <w:suff w:val="nothing"/>
      <w:lvlText w:val="%1、"/>
      <w:lvlJc w:val="left"/>
      <w:rPr>
        <w:rFonts w:hint="eastAsia"/>
      </w:rPr>
    </w:lvl>
  </w:abstractNum>
  <w:abstractNum w:abstractNumId="1">
    <w:nsid w:val="D41026D9"/>
    <w:multiLevelType w:val="singleLevel"/>
    <w:tmpl w:val="D41026D9"/>
    <w:lvl w:ilvl="0" w:tentative="0">
      <w:start w:val="1"/>
      <w:numFmt w:val="decimal"/>
      <w:lvlText w:val="%1."/>
      <w:lvlJc w:val="left"/>
      <w:pPr>
        <w:tabs>
          <w:tab w:val="left" w:pos="420"/>
        </w:tabs>
        <w:ind w:left="425" w:hanging="425"/>
      </w:pPr>
      <w:rPr>
        <w:rFonts w:hint="default"/>
      </w:rPr>
    </w:lvl>
  </w:abstractNum>
  <w:abstractNum w:abstractNumId="2">
    <w:nsid w:val="2AAB97E1"/>
    <w:multiLevelType w:val="singleLevel"/>
    <w:tmpl w:val="2AAB97E1"/>
    <w:lvl w:ilvl="0" w:tentative="0">
      <w:start w:val="1"/>
      <w:numFmt w:val="bullet"/>
      <w:lvlText w:val=""/>
      <w:lvlJc w:val="left"/>
      <w:pPr>
        <w:ind w:left="420" w:hanging="420"/>
      </w:pPr>
      <w:rPr>
        <w:rFonts w:hint="default" w:ascii="Wingdings" w:hAnsi="Wingdings"/>
      </w:rPr>
    </w:lvl>
  </w:abstractNum>
  <w:abstractNum w:abstractNumId="3">
    <w:nsid w:val="5F94C15B"/>
    <w:multiLevelType w:val="singleLevel"/>
    <w:tmpl w:val="5F94C15B"/>
    <w:lvl w:ilvl="0" w:tentative="0">
      <w:start w:val="1"/>
      <w:numFmt w:val="decimal"/>
      <w:lvlText w:val="%1)"/>
      <w:lvlJc w:val="left"/>
      <w:pPr>
        <w:tabs>
          <w:tab w:val="left" w:pos="312"/>
        </w:tabs>
      </w:pPr>
    </w:lvl>
  </w:abstractNum>
  <w:abstractNum w:abstractNumId="4">
    <w:nsid w:val="710084EB"/>
    <w:multiLevelType w:val="singleLevel"/>
    <w:tmpl w:val="710084EB"/>
    <w:lvl w:ilvl="0" w:tentative="0">
      <w:start w:val="1"/>
      <w:numFmt w:val="decimal"/>
      <w:suff w:val="nothing"/>
      <w:lvlText w:val="（%1）"/>
      <w:lvlJc w:val="left"/>
    </w:lvl>
  </w:abstractNum>
  <w:abstractNum w:abstractNumId="5">
    <w:nsid w:val="7D0B846A"/>
    <w:multiLevelType w:val="singleLevel"/>
    <w:tmpl w:val="7D0B846A"/>
    <w:lvl w:ilvl="0" w:tentative="0">
      <w:start w:val="1"/>
      <w:numFmt w:val="decimal"/>
      <w:suff w:val="nothing"/>
      <w:lvlText w:val="（%1）"/>
      <w:lvlJc w:val="left"/>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WAT4">
    <w15:presenceInfo w15:providerId="Windows Live" w15:userId="c9f9cdcf67c15fad"/>
  </w15:person>
  <w15:person w15:author="张霄恒（弓雨心）">
    <w15:presenceInfo w15:providerId="None" w15:userId="张霄恒（弓雨心）"/>
  </w15:person>
  <w15:person w15:author="张霄恒（弓雨心） [2]">
    <w15:presenceInfo w15:providerId="WPS Office" w15:userId="2833823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val="1"/>
  <w:bordersDoNotSurroundFooter w:val="1"/>
  <w:trackRevision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BCE"/>
    <w:rsid w:val="00000B33"/>
    <w:rsid w:val="00003570"/>
    <w:rsid w:val="00003F73"/>
    <w:rsid w:val="00006315"/>
    <w:rsid w:val="00010905"/>
    <w:rsid w:val="00021830"/>
    <w:rsid w:val="00021C01"/>
    <w:rsid w:val="00022819"/>
    <w:rsid w:val="00037C6E"/>
    <w:rsid w:val="000503AB"/>
    <w:rsid w:val="00056119"/>
    <w:rsid w:val="00056ED4"/>
    <w:rsid w:val="000658CB"/>
    <w:rsid w:val="00072F0C"/>
    <w:rsid w:val="00082C35"/>
    <w:rsid w:val="00086E10"/>
    <w:rsid w:val="000907B5"/>
    <w:rsid w:val="00093316"/>
    <w:rsid w:val="000A33EC"/>
    <w:rsid w:val="000B27CB"/>
    <w:rsid w:val="000B465D"/>
    <w:rsid w:val="000B523A"/>
    <w:rsid w:val="000C29B9"/>
    <w:rsid w:val="000D0E0C"/>
    <w:rsid w:val="000D1FF1"/>
    <w:rsid w:val="000D2387"/>
    <w:rsid w:val="000D2C5F"/>
    <w:rsid w:val="000D5A86"/>
    <w:rsid w:val="000E31B3"/>
    <w:rsid w:val="000E39E0"/>
    <w:rsid w:val="000E47F7"/>
    <w:rsid w:val="000F2F3F"/>
    <w:rsid w:val="000F5549"/>
    <w:rsid w:val="000F5A43"/>
    <w:rsid w:val="00105DE7"/>
    <w:rsid w:val="00107F4A"/>
    <w:rsid w:val="00115B65"/>
    <w:rsid w:val="001167A1"/>
    <w:rsid w:val="0013083C"/>
    <w:rsid w:val="001368C9"/>
    <w:rsid w:val="00140CA0"/>
    <w:rsid w:val="00141375"/>
    <w:rsid w:val="00142459"/>
    <w:rsid w:val="001425AF"/>
    <w:rsid w:val="00144357"/>
    <w:rsid w:val="00145A1E"/>
    <w:rsid w:val="00147211"/>
    <w:rsid w:val="00151D66"/>
    <w:rsid w:val="00153977"/>
    <w:rsid w:val="001625B9"/>
    <w:rsid w:val="00163475"/>
    <w:rsid w:val="00171996"/>
    <w:rsid w:val="00171F0B"/>
    <w:rsid w:val="0017760D"/>
    <w:rsid w:val="001833AD"/>
    <w:rsid w:val="00185C89"/>
    <w:rsid w:val="00186973"/>
    <w:rsid w:val="00195C7A"/>
    <w:rsid w:val="001966B9"/>
    <w:rsid w:val="0019731C"/>
    <w:rsid w:val="001A0B18"/>
    <w:rsid w:val="001A1D0A"/>
    <w:rsid w:val="001A293E"/>
    <w:rsid w:val="001A52C9"/>
    <w:rsid w:val="001A6B62"/>
    <w:rsid w:val="001B133B"/>
    <w:rsid w:val="001B356B"/>
    <w:rsid w:val="001C0BA1"/>
    <w:rsid w:val="001D2447"/>
    <w:rsid w:val="001D564A"/>
    <w:rsid w:val="001E2F63"/>
    <w:rsid w:val="001E347C"/>
    <w:rsid w:val="001F049D"/>
    <w:rsid w:val="001F17DC"/>
    <w:rsid w:val="001F5161"/>
    <w:rsid w:val="0021348F"/>
    <w:rsid w:val="0021676A"/>
    <w:rsid w:val="002219FB"/>
    <w:rsid w:val="002242C9"/>
    <w:rsid w:val="002363E0"/>
    <w:rsid w:val="0024480E"/>
    <w:rsid w:val="00253655"/>
    <w:rsid w:val="00255651"/>
    <w:rsid w:val="00256DD5"/>
    <w:rsid w:val="00256FEC"/>
    <w:rsid w:val="0026208D"/>
    <w:rsid w:val="00270B20"/>
    <w:rsid w:val="00280562"/>
    <w:rsid w:val="002814A0"/>
    <w:rsid w:val="00293D5B"/>
    <w:rsid w:val="00295B83"/>
    <w:rsid w:val="002967CC"/>
    <w:rsid w:val="002A42AB"/>
    <w:rsid w:val="002A4AAD"/>
    <w:rsid w:val="002B7883"/>
    <w:rsid w:val="002C041C"/>
    <w:rsid w:val="002C0BF8"/>
    <w:rsid w:val="002C2E59"/>
    <w:rsid w:val="002C481A"/>
    <w:rsid w:val="002D0CE0"/>
    <w:rsid w:val="002D3903"/>
    <w:rsid w:val="002E0E0A"/>
    <w:rsid w:val="002E43AC"/>
    <w:rsid w:val="002F473C"/>
    <w:rsid w:val="002F5C6F"/>
    <w:rsid w:val="002F632B"/>
    <w:rsid w:val="00300BE1"/>
    <w:rsid w:val="00307997"/>
    <w:rsid w:val="00310AA8"/>
    <w:rsid w:val="00321566"/>
    <w:rsid w:val="00323214"/>
    <w:rsid w:val="00327515"/>
    <w:rsid w:val="00327E67"/>
    <w:rsid w:val="003321D9"/>
    <w:rsid w:val="00340CDA"/>
    <w:rsid w:val="00343FE8"/>
    <w:rsid w:val="00350084"/>
    <w:rsid w:val="00350221"/>
    <w:rsid w:val="00351736"/>
    <w:rsid w:val="00352DB9"/>
    <w:rsid w:val="003634AF"/>
    <w:rsid w:val="00364958"/>
    <w:rsid w:val="003657DC"/>
    <w:rsid w:val="00367348"/>
    <w:rsid w:val="003675B1"/>
    <w:rsid w:val="00367CB7"/>
    <w:rsid w:val="00374B59"/>
    <w:rsid w:val="00377346"/>
    <w:rsid w:val="003A2224"/>
    <w:rsid w:val="003A5B5A"/>
    <w:rsid w:val="003B33A7"/>
    <w:rsid w:val="003B41DB"/>
    <w:rsid w:val="003B59C6"/>
    <w:rsid w:val="003B5C1A"/>
    <w:rsid w:val="003B624D"/>
    <w:rsid w:val="003C07A6"/>
    <w:rsid w:val="003C5309"/>
    <w:rsid w:val="003D2D25"/>
    <w:rsid w:val="003D5617"/>
    <w:rsid w:val="003E11E2"/>
    <w:rsid w:val="003E2A54"/>
    <w:rsid w:val="003E3A2F"/>
    <w:rsid w:val="003F274D"/>
    <w:rsid w:val="003F39B1"/>
    <w:rsid w:val="0040339B"/>
    <w:rsid w:val="0040606E"/>
    <w:rsid w:val="00406EEF"/>
    <w:rsid w:val="00413041"/>
    <w:rsid w:val="004172D8"/>
    <w:rsid w:val="004172EA"/>
    <w:rsid w:val="0042408C"/>
    <w:rsid w:val="00424C96"/>
    <w:rsid w:val="00426F19"/>
    <w:rsid w:val="00430520"/>
    <w:rsid w:val="00431952"/>
    <w:rsid w:val="00436673"/>
    <w:rsid w:val="00442004"/>
    <w:rsid w:val="004454F5"/>
    <w:rsid w:val="004458D3"/>
    <w:rsid w:val="00451F4D"/>
    <w:rsid w:val="004534AF"/>
    <w:rsid w:val="00457FF4"/>
    <w:rsid w:val="00472A61"/>
    <w:rsid w:val="004761E8"/>
    <w:rsid w:val="00483252"/>
    <w:rsid w:val="00490503"/>
    <w:rsid w:val="004971A3"/>
    <w:rsid w:val="004A4B96"/>
    <w:rsid w:val="004A51C3"/>
    <w:rsid w:val="004B2D6C"/>
    <w:rsid w:val="004B5E0E"/>
    <w:rsid w:val="004D068A"/>
    <w:rsid w:val="004D60ED"/>
    <w:rsid w:val="004D70BE"/>
    <w:rsid w:val="004E2520"/>
    <w:rsid w:val="004E5A64"/>
    <w:rsid w:val="004E6652"/>
    <w:rsid w:val="004F1817"/>
    <w:rsid w:val="004F3238"/>
    <w:rsid w:val="004F5AF8"/>
    <w:rsid w:val="005008D2"/>
    <w:rsid w:val="00501FBC"/>
    <w:rsid w:val="00505C1A"/>
    <w:rsid w:val="00517737"/>
    <w:rsid w:val="005345A2"/>
    <w:rsid w:val="00547149"/>
    <w:rsid w:val="005519F0"/>
    <w:rsid w:val="00552B40"/>
    <w:rsid w:val="005539CD"/>
    <w:rsid w:val="0055640A"/>
    <w:rsid w:val="00561BDA"/>
    <w:rsid w:val="005820E9"/>
    <w:rsid w:val="0058613E"/>
    <w:rsid w:val="00595374"/>
    <w:rsid w:val="0059580E"/>
    <w:rsid w:val="005A0087"/>
    <w:rsid w:val="005A2679"/>
    <w:rsid w:val="005A3F69"/>
    <w:rsid w:val="005C2EA0"/>
    <w:rsid w:val="005C6C05"/>
    <w:rsid w:val="005D151F"/>
    <w:rsid w:val="005F3973"/>
    <w:rsid w:val="005F4CED"/>
    <w:rsid w:val="005F7E66"/>
    <w:rsid w:val="00622253"/>
    <w:rsid w:val="0064045C"/>
    <w:rsid w:val="006405A4"/>
    <w:rsid w:val="00640FC8"/>
    <w:rsid w:val="00641DBD"/>
    <w:rsid w:val="00661248"/>
    <w:rsid w:val="00664EFF"/>
    <w:rsid w:val="00665362"/>
    <w:rsid w:val="006713A7"/>
    <w:rsid w:val="00672447"/>
    <w:rsid w:val="00680BBC"/>
    <w:rsid w:val="006814AE"/>
    <w:rsid w:val="00683098"/>
    <w:rsid w:val="006832D8"/>
    <w:rsid w:val="00690153"/>
    <w:rsid w:val="0069207D"/>
    <w:rsid w:val="006951FC"/>
    <w:rsid w:val="006A2D23"/>
    <w:rsid w:val="006B15F8"/>
    <w:rsid w:val="006B3B34"/>
    <w:rsid w:val="006C092B"/>
    <w:rsid w:val="006C41EC"/>
    <w:rsid w:val="006C492B"/>
    <w:rsid w:val="006D21F5"/>
    <w:rsid w:val="006D27D6"/>
    <w:rsid w:val="006D27F4"/>
    <w:rsid w:val="006D39FC"/>
    <w:rsid w:val="006E2329"/>
    <w:rsid w:val="006E73A1"/>
    <w:rsid w:val="006F1B22"/>
    <w:rsid w:val="006F2707"/>
    <w:rsid w:val="006F35EF"/>
    <w:rsid w:val="006F41E8"/>
    <w:rsid w:val="006F5636"/>
    <w:rsid w:val="00702D0A"/>
    <w:rsid w:val="007065D7"/>
    <w:rsid w:val="007071A4"/>
    <w:rsid w:val="00722D33"/>
    <w:rsid w:val="00723BEC"/>
    <w:rsid w:val="0072629A"/>
    <w:rsid w:val="00733477"/>
    <w:rsid w:val="00734979"/>
    <w:rsid w:val="00740C2D"/>
    <w:rsid w:val="00742A20"/>
    <w:rsid w:val="0077625E"/>
    <w:rsid w:val="007816AE"/>
    <w:rsid w:val="007879A2"/>
    <w:rsid w:val="00787E28"/>
    <w:rsid w:val="00791B44"/>
    <w:rsid w:val="00792A68"/>
    <w:rsid w:val="00797973"/>
    <w:rsid w:val="007A2F86"/>
    <w:rsid w:val="007B79B7"/>
    <w:rsid w:val="007C1CE9"/>
    <w:rsid w:val="007C32A4"/>
    <w:rsid w:val="007E0492"/>
    <w:rsid w:val="007E322E"/>
    <w:rsid w:val="007E527D"/>
    <w:rsid w:val="007E5C31"/>
    <w:rsid w:val="007E6FB6"/>
    <w:rsid w:val="007F431C"/>
    <w:rsid w:val="007F462B"/>
    <w:rsid w:val="00803AD8"/>
    <w:rsid w:val="00817535"/>
    <w:rsid w:val="0082223A"/>
    <w:rsid w:val="00831E26"/>
    <w:rsid w:val="00836551"/>
    <w:rsid w:val="00852A42"/>
    <w:rsid w:val="00853A72"/>
    <w:rsid w:val="00855E30"/>
    <w:rsid w:val="00856526"/>
    <w:rsid w:val="00862120"/>
    <w:rsid w:val="00865816"/>
    <w:rsid w:val="0087694F"/>
    <w:rsid w:val="00884A05"/>
    <w:rsid w:val="008904BE"/>
    <w:rsid w:val="008927C1"/>
    <w:rsid w:val="00896348"/>
    <w:rsid w:val="008A2E1A"/>
    <w:rsid w:val="008A3828"/>
    <w:rsid w:val="008B3B4C"/>
    <w:rsid w:val="008B580D"/>
    <w:rsid w:val="008C390F"/>
    <w:rsid w:val="008C47A1"/>
    <w:rsid w:val="008C4EA9"/>
    <w:rsid w:val="008C59A7"/>
    <w:rsid w:val="008C59AB"/>
    <w:rsid w:val="008D1A5E"/>
    <w:rsid w:val="008D5B1E"/>
    <w:rsid w:val="008D653D"/>
    <w:rsid w:val="008E0FEE"/>
    <w:rsid w:val="008E5D5D"/>
    <w:rsid w:val="008E6DE6"/>
    <w:rsid w:val="008F4C25"/>
    <w:rsid w:val="00900897"/>
    <w:rsid w:val="00901E27"/>
    <w:rsid w:val="00904E55"/>
    <w:rsid w:val="00905493"/>
    <w:rsid w:val="009141FC"/>
    <w:rsid w:val="00916392"/>
    <w:rsid w:val="00927869"/>
    <w:rsid w:val="00930595"/>
    <w:rsid w:val="009321D3"/>
    <w:rsid w:val="00941D91"/>
    <w:rsid w:val="009425B5"/>
    <w:rsid w:val="0094362E"/>
    <w:rsid w:val="009528C9"/>
    <w:rsid w:val="009542A6"/>
    <w:rsid w:val="00957432"/>
    <w:rsid w:val="00964EFC"/>
    <w:rsid w:val="00965183"/>
    <w:rsid w:val="0096673B"/>
    <w:rsid w:val="00972A7D"/>
    <w:rsid w:val="00973FCC"/>
    <w:rsid w:val="00975C2F"/>
    <w:rsid w:val="0097716D"/>
    <w:rsid w:val="00980B7F"/>
    <w:rsid w:val="00982127"/>
    <w:rsid w:val="0098425E"/>
    <w:rsid w:val="0099179C"/>
    <w:rsid w:val="00993BE0"/>
    <w:rsid w:val="00993EBB"/>
    <w:rsid w:val="00997165"/>
    <w:rsid w:val="009A09CE"/>
    <w:rsid w:val="009A295B"/>
    <w:rsid w:val="009C3EC5"/>
    <w:rsid w:val="009C483F"/>
    <w:rsid w:val="009D53C6"/>
    <w:rsid w:val="009E13F8"/>
    <w:rsid w:val="009E185D"/>
    <w:rsid w:val="009E5E26"/>
    <w:rsid w:val="009E65E5"/>
    <w:rsid w:val="009E6A58"/>
    <w:rsid w:val="009F0D04"/>
    <w:rsid w:val="009F6B30"/>
    <w:rsid w:val="00A05014"/>
    <w:rsid w:val="00A15A46"/>
    <w:rsid w:val="00A16996"/>
    <w:rsid w:val="00A221FF"/>
    <w:rsid w:val="00A2278C"/>
    <w:rsid w:val="00A24557"/>
    <w:rsid w:val="00A2607C"/>
    <w:rsid w:val="00A47738"/>
    <w:rsid w:val="00A507A9"/>
    <w:rsid w:val="00A53731"/>
    <w:rsid w:val="00A57FE8"/>
    <w:rsid w:val="00A60AEA"/>
    <w:rsid w:val="00A61927"/>
    <w:rsid w:val="00A77DCA"/>
    <w:rsid w:val="00A801EB"/>
    <w:rsid w:val="00A84ADB"/>
    <w:rsid w:val="00A8500B"/>
    <w:rsid w:val="00A86658"/>
    <w:rsid w:val="00A91502"/>
    <w:rsid w:val="00A93AF8"/>
    <w:rsid w:val="00A96257"/>
    <w:rsid w:val="00A97699"/>
    <w:rsid w:val="00AA05F3"/>
    <w:rsid w:val="00AB1782"/>
    <w:rsid w:val="00AB4489"/>
    <w:rsid w:val="00AC2797"/>
    <w:rsid w:val="00AC50EA"/>
    <w:rsid w:val="00AC670D"/>
    <w:rsid w:val="00AD690F"/>
    <w:rsid w:val="00AE25FD"/>
    <w:rsid w:val="00AE74E4"/>
    <w:rsid w:val="00B1603B"/>
    <w:rsid w:val="00B16F31"/>
    <w:rsid w:val="00B22BA7"/>
    <w:rsid w:val="00B2485B"/>
    <w:rsid w:val="00B24F31"/>
    <w:rsid w:val="00B25229"/>
    <w:rsid w:val="00B272EA"/>
    <w:rsid w:val="00B300D2"/>
    <w:rsid w:val="00B31DC2"/>
    <w:rsid w:val="00B354E8"/>
    <w:rsid w:val="00B41711"/>
    <w:rsid w:val="00B42FB4"/>
    <w:rsid w:val="00B47D5F"/>
    <w:rsid w:val="00B50DB9"/>
    <w:rsid w:val="00B52D74"/>
    <w:rsid w:val="00B56108"/>
    <w:rsid w:val="00B56EF8"/>
    <w:rsid w:val="00B639E2"/>
    <w:rsid w:val="00B64ED5"/>
    <w:rsid w:val="00B73FA7"/>
    <w:rsid w:val="00B754BE"/>
    <w:rsid w:val="00B80238"/>
    <w:rsid w:val="00B86E86"/>
    <w:rsid w:val="00B87685"/>
    <w:rsid w:val="00B9255C"/>
    <w:rsid w:val="00BA05E0"/>
    <w:rsid w:val="00BA0A70"/>
    <w:rsid w:val="00BA100B"/>
    <w:rsid w:val="00BA4437"/>
    <w:rsid w:val="00BB56A0"/>
    <w:rsid w:val="00BC7FA4"/>
    <w:rsid w:val="00BE1006"/>
    <w:rsid w:val="00BF3ADA"/>
    <w:rsid w:val="00BF4175"/>
    <w:rsid w:val="00C11EAD"/>
    <w:rsid w:val="00C11FBC"/>
    <w:rsid w:val="00C3224F"/>
    <w:rsid w:val="00C33EDE"/>
    <w:rsid w:val="00C415E7"/>
    <w:rsid w:val="00C53C2F"/>
    <w:rsid w:val="00C55A46"/>
    <w:rsid w:val="00C60002"/>
    <w:rsid w:val="00C6349D"/>
    <w:rsid w:val="00C6604D"/>
    <w:rsid w:val="00C7782C"/>
    <w:rsid w:val="00C80B28"/>
    <w:rsid w:val="00C8154D"/>
    <w:rsid w:val="00C91A16"/>
    <w:rsid w:val="00CA3433"/>
    <w:rsid w:val="00CA3744"/>
    <w:rsid w:val="00CA381D"/>
    <w:rsid w:val="00CB05DF"/>
    <w:rsid w:val="00CB12E5"/>
    <w:rsid w:val="00CB3651"/>
    <w:rsid w:val="00CB3DC0"/>
    <w:rsid w:val="00CE138A"/>
    <w:rsid w:val="00CF5DDD"/>
    <w:rsid w:val="00D011DD"/>
    <w:rsid w:val="00D14153"/>
    <w:rsid w:val="00D16ACB"/>
    <w:rsid w:val="00D20293"/>
    <w:rsid w:val="00D26583"/>
    <w:rsid w:val="00D30559"/>
    <w:rsid w:val="00D31383"/>
    <w:rsid w:val="00D40536"/>
    <w:rsid w:val="00D458B0"/>
    <w:rsid w:val="00D47750"/>
    <w:rsid w:val="00D524D4"/>
    <w:rsid w:val="00D52A61"/>
    <w:rsid w:val="00D576EA"/>
    <w:rsid w:val="00D57F46"/>
    <w:rsid w:val="00D60B67"/>
    <w:rsid w:val="00D61B42"/>
    <w:rsid w:val="00D644A0"/>
    <w:rsid w:val="00D66EDE"/>
    <w:rsid w:val="00D67614"/>
    <w:rsid w:val="00D767DD"/>
    <w:rsid w:val="00D76877"/>
    <w:rsid w:val="00D8115C"/>
    <w:rsid w:val="00D8173D"/>
    <w:rsid w:val="00D81E32"/>
    <w:rsid w:val="00D95E9F"/>
    <w:rsid w:val="00D96CC0"/>
    <w:rsid w:val="00DB7B03"/>
    <w:rsid w:val="00DC06E1"/>
    <w:rsid w:val="00DD4384"/>
    <w:rsid w:val="00DD4D9F"/>
    <w:rsid w:val="00DD7BB2"/>
    <w:rsid w:val="00DD7CF4"/>
    <w:rsid w:val="00DE1DEF"/>
    <w:rsid w:val="00DE4236"/>
    <w:rsid w:val="00DF15E4"/>
    <w:rsid w:val="00DF2066"/>
    <w:rsid w:val="00DF30C5"/>
    <w:rsid w:val="00DF417A"/>
    <w:rsid w:val="00E01284"/>
    <w:rsid w:val="00E013F8"/>
    <w:rsid w:val="00E25D0D"/>
    <w:rsid w:val="00E30378"/>
    <w:rsid w:val="00E338D8"/>
    <w:rsid w:val="00E37CB9"/>
    <w:rsid w:val="00E4168E"/>
    <w:rsid w:val="00E4292B"/>
    <w:rsid w:val="00E44586"/>
    <w:rsid w:val="00E56463"/>
    <w:rsid w:val="00E652CC"/>
    <w:rsid w:val="00E72A05"/>
    <w:rsid w:val="00E75B38"/>
    <w:rsid w:val="00E775D6"/>
    <w:rsid w:val="00E77BDA"/>
    <w:rsid w:val="00E80D68"/>
    <w:rsid w:val="00E82DB6"/>
    <w:rsid w:val="00E83E54"/>
    <w:rsid w:val="00EA0E4F"/>
    <w:rsid w:val="00EA0EA0"/>
    <w:rsid w:val="00EA7825"/>
    <w:rsid w:val="00EA7997"/>
    <w:rsid w:val="00EB3D63"/>
    <w:rsid w:val="00EB4080"/>
    <w:rsid w:val="00EC2BCE"/>
    <w:rsid w:val="00EC2CD9"/>
    <w:rsid w:val="00EC6FCC"/>
    <w:rsid w:val="00ED4AFD"/>
    <w:rsid w:val="00ED6D19"/>
    <w:rsid w:val="00EE42AE"/>
    <w:rsid w:val="00EF7B93"/>
    <w:rsid w:val="00F03C4E"/>
    <w:rsid w:val="00F067F5"/>
    <w:rsid w:val="00F122B8"/>
    <w:rsid w:val="00F14470"/>
    <w:rsid w:val="00F17AEA"/>
    <w:rsid w:val="00F17CA5"/>
    <w:rsid w:val="00F357A1"/>
    <w:rsid w:val="00F47E20"/>
    <w:rsid w:val="00F6372A"/>
    <w:rsid w:val="00F63ABE"/>
    <w:rsid w:val="00F676F9"/>
    <w:rsid w:val="00F71692"/>
    <w:rsid w:val="00F72589"/>
    <w:rsid w:val="00F73B63"/>
    <w:rsid w:val="00F82052"/>
    <w:rsid w:val="00F86D4A"/>
    <w:rsid w:val="00F86EBA"/>
    <w:rsid w:val="00FB08CE"/>
    <w:rsid w:val="00FC06BF"/>
    <w:rsid w:val="00FC3988"/>
    <w:rsid w:val="00FE4A6C"/>
    <w:rsid w:val="00FE58C5"/>
    <w:rsid w:val="00FF2FC0"/>
    <w:rsid w:val="00FF40EB"/>
    <w:rsid w:val="01046367"/>
    <w:rsid w:val="01175701"/>
    <w:rsid w:val="01325E64"/>
    <w:rsid w:val="013E3F7C"/>
    <w:rsid w:val="01497936"/>
    <w:rsid w:val="018B7A8F"/>
    <w:rsid w:val="01F253D3"/>
    <w:rsid w:val="01F5184E"/>
    <w:rsid w:val="02945CD2"/>
    <w:rsid w:val="02EC3F72"/>
    <w:rsid w:val="03053980"/>
    <w:rsid w:val="03241809"/>
    <w:rsid w:val="03785D4A"/>
    <w:rsid w:val="03C77B9D"/>
    <w:rsid w:val="03C87404"/>
    <w:rsid w:val="03D36F71"/>
    <w:rsid w:val="043E30CF"/>
    <w:rsid w:val="04423995"/>
    <w:rsid w:val="04425154"/>
    <w:rsid w:val="047A3725"/>
    <w:rsid w:val="04AF0C07"/>
    <w:rsid w:val="04CE2B46"/>
    <w:rsid w:val="04F2223E"/>
    <w:rsid w:val="050A3F8E"/>
    <w:rsid w:val="05382CE5"/>
    <w:rsid w:val="0564431E"/>
    <w:rsid w:val="057805BC"/>
    <w:rsid w:val="05870F3F"/>
    <w:rsid w:val="05985845"/>
    <w:rsid w:val="059E016A"/>
    <w:rsid w:val="05C65189"/>
    <w:rsid w:val="05D85B37"/>
    <w:rsid w:val="05E710F2"/>
    <w:rsid w:val="05FF5C8F"/>
    <w:rsid w:val="0643210E"/>
    <w:rsid w:val="069324E0"/>
    <w:rsid w:val="06C43215"/>
    <w:rsid w:val="07255864"/>
    <w:rsid w:val="072B66E0"/>
    <w:rsid w:val="072C422F"/>
    <w:rsid w:val="073937CC"/>
    <w:rsid w:val="073B76FB"/>
    <w:rsid w:val="07504156"/>
    <w:rsid w:val="075B1D47"/>
    <w:rsid w:val="07714258"/>
    <w:rsid w:val="07900EFE"/>
    <w:rsid w:val="07F742DA"/>
    <w:rsid w:val="08CB15AA"/>
    <w:rsid w:val="08E564D7"/>
    <w:rsid w:val="09005CB7"/>
    <w:rsid w:val="094842E4"/>
    <w:rsid w:val="0948715C"/>
    <w:rsid w:val="0963406E"/>
    <w:rsid w:val="096B74B5"/>
    <w:rsid w:val="09B5469B"/>
    <w:rsid w:val="09FF17BC"/>
    <w:rsid w:val="0A3E73E3"/>
    <w:rsid w:val="0A436197"/>
    <w:rsid w:val="0A7E39A5"/>
    <w:rsid w:val="0A895B22"/>
    <w:rsid w:val="0AA72F6A"/>
    <w:rsid w:val="0AAB7CE9"/>
    <w:rsid w:val="0AB2134D"/>
    <w:rsid w:val="0AC85672"/>
    <w:rsid w:val="0AE04AB5"/>
    <w:rsid w:val="0AEC59D0"/>
    <w:rsid w:val="0AF46FD5"/>
    <w:rsid w:val="0B0F58EC"/>
    <w:rsid w:val="0B19396A"/>
    <w:rsid w:val="0B1C7D97"/>
    <w:rsid w:val="0B6B63EE"/>
    <w:rsid w:val="0B7348D8"/>
    <w:rsid w:val="0B7C458C"/>
    <w:rsid w:val="0B8209B9"/>
    <w:rsid w:val="0B825277"/>
    <w:rsid w:val="0B911A9D"/>
    <w:rsid w:val="0BD1345B"/>
    <w:rsid w:val="0BFB1ED6"/>
    <w:rsid w:val="0C1B020F"/>
    <w:rsid w:val="0CA72D2A"/>
    <w:rsid w:val="0CDA7FDF"/>
    <w:rsid w:val="0CF5655E"/>
    <w:rsid w:val="0D007F68"/>
    <w:rsid w:val="0D0B6840"/>
    <w:rsid w:val="0D2D6A06"/>
    <w:rsid w:val="0D853017"/>
    <w:rsid w:val="0D9C0DB9"/>
    <w:rsid w:val="0DA923D1"/>
    <w:rsid w:val="0DC92063"/>
    <w:rsid w:val="0E074681"/>
    <w:rsid w:val="0E177726"/>
    <w:rsid w:val="0E4954DD"/>
    <w:rsid w:val="0E550454"/>
    <w:rsid w:val="0E8E2DAD"/>
    <w:rsid w:val="0E9A094E"/>
    <w:rsid w:val="0ED1369F"/>
    <w:rsid w:val="0EEB2A8D"/>
    <w:rsid w:val="0F047341"/>
    <w:rsid w:val="0F0779C2"/>
    <w:rsid w:val="0F130CAD"/>
    <w:rsid w:val="0F2F0FFC"/>
    <w:rsid w:val="0F5C70C2"/>
    <w:rsid w:val="0FD21345"/>
    <w:rsid w:val="0FE670AC"/>
    <w:rsid w:val="0FFD4905"/>
    <w:rsid w:val="105D4AEB"/>
    <w:rsid w:val="10A9216D"/>
    <w:rsid w:val="10C10A35"/>
    <w:rsid w:val="11425F4A"/>
    <w:rsid w:val="11484182"/>
    <w:rsid w:val="118970D4"/>
    <w:rsid w:val="119D51DA"/>
    <w:rsid w:val="11A5181F"/>
    <w:rsid w:val="11A5556A"/>
    <w:rsid w:val="11AD0316"/>
    <w:rsid w:val="11B160DB"/>
    <w:rsid w:val="11CF48AC"/>
    <w:rsid w:val="1203682C"/>
    <w:rsid w:val="12241413"/>
    <w:rsid w:val="12443102"/>
    <w:rsid w:val="12742EEF"/>
    <w:rsid w:val="12D83BCC"/>
    <w:rsid w:val="12DF674D"/>
    <w:rsid w:val="13014991"/>
    <w:rsid w:val="13063997"/>
    <w:rsid w:val="13177BF9"/>
    <w:rsid w:val="13400CB5"/>
    <w:rsid w:val="13475BCB"/>
    <w:rsid w:val="135906BA"/>
    <w:rsid w:val="13594D67"/>
    <w:rsid w:val="13811E57"/>
    <w:rsid w:val="13B64028"/>
    <w:rsid w:val="13C021F3"/>
    <w:rsid w:val="13F31C53"/>
    <w:rsid w:val="146F5207"/>
    <w:rsid w:val="14824F9C"/>
    <w:rsid w:val="14844129"/>
    <w:rsid w:val="14A003A0"/>
    <w:rsid w:val="14C6631E"/>
    <w:rsid w:val="14E979D0"/>
    <w:rsid w:val="151569F3"/>
    <w:rsid w:val="151F39DF"/>
    <w:rsid w:val="152E410D"/>
    <w:rsid w:val="15434410"/>
    <w:rsid w:val="15C37FFB"/>
    <w:rsid w:val="15CB40C8"/>
    <w:rsid w:val="15E54293"/>
    <w:rsid w:val="15F22F82"/>
    <w:rsid w:val="161D5196"/>
    <w:rsid w:val="162A6124"/>
    <w:rsid w:val="16334D3D"/>
    <w:rsid w:val="165B2655"/>
    <w:rsid w:val="16AE011B"/>
    <w:rsid w:val="16B203D7"/>
    <w:rsid w:val="16FC5480"/>
    <w:rsid w:val="1701647A"/>
    <w:rsid w:val="177F7A63"/>
    <w:rsid w:val="17B0514E"/>
    <w:rsid w:val="17B53193"/>
    <w:rsid w:val="17DB29B6"/>
    <w:rsid w:val="18087C00"/>
    <w:rsid w:val="18202601"/>
    <w:rsid w:val="18436E4C"/>
    <w:rsid w:val="185D1335"/>
    <w:rsid w:val="185E1705"/>
    <w:rsid w:val="18A14AFA"/>
    <w:rsid w:val="18AD6B5B"/>
    <w:rsid w:val="18D55A86"/>
    <w:rsid w:val="18EE3E87"/>
    <w:rsid w:val="18F96238"/>
    <w:rsid w:val="196F573D"/>
    <w:rsid w:val="199727A3"/>
    <w:rsid w:val="19DF03D5"/>
    <w:rsid w:val="1A214D83"/>
    <w:rsid w:val="1A6253DC"/>
    <w:rsid w:val="1A89669C"/>
    <w:rsid w:val="1AAA2D50"/>
    <w:rsid w:val="1AB75541"/>
    <w:rsid w:val="1AD42C4D"/>
    <w:rsid w:val="1AE103D7"/>
    <w:rsid w:val="1B227CD3"/>
    <w:rsid w:val="1B3662A9"/>
    <w:rsid w:val="1B7036C1"/>
    <w:rsid w:val="1B710136"/>
    <w:rsid w:val="1B986161"/>
    <w:rsid w:val="1BA34694"/>
    <w:rsid w:val="1BA5766D"/>
    <w:rsid w:val="1BC7432C"/>
    <w:rsid w:val="1BCB1CE2"/>
    <w:rsid w:val="1C4F7045"/>
    <w:rsid w:val="1CA85DA9"/>
    <w:rsid w:val="1CB8001C"/>
    <w:rsid w:val="1CC27F0A"/>
    <w:rsid w:val="1CFD5933"/>
    <w:rsid w:val="1D0739CB"/>
    <w:rsid w:val="1D126F7E"/>
    <w:rsid w:val="1D1B2CE5"/>
    <w:rsid w:val="1D2A0E8E"/>
    <w:rsid w:val="1D441831"/>
    <w:rsid w:val="1D7100A9"/>
    <w:rsid w:val="1DB36C57"/>
    <w:rsid w:val="1E1267F5"/>
    <w:rsid w:val="1E376864"/>
    <w:rsid w:val="1E9812C8"/>
    <w:rsid w:val="1EBC6FF7"/>
    <w:rsid w:val="1EBD1991"/>
    <w:rsid w:val="1EEA16B5"/>
    <w:rsid w:val="1F3565B4"/>
    <w:rsid w:val="1FE73AD8"/>
    <w:rsid w:val="1FF84393"/>
    <w:rsid w:val="1FFA5E27"/>
    <w:rsid w:val="203737E8"/>
    <w:rsid w:val="203753AC"/>
    <w:rsid w:val="20411743"/>
    <w:rsid w:val="20614EF6"/>
    <w:rsid w:val="20642A22"/>
    <w:rsid w:val="20F0096B"/>
    <w:rsid w:val="21992A38"/>
    <w:rsid w:val="21B25382"/>
    <w:rsid w:val="21B27B67"/>
    <w:rsid w:val="21F321B7"/>
    <w:rsid w:val="222E5215"/>
    <w:rsid w:val="223C0E64"/>
    <w:rsid w:val="224D4C27"/>
    <w:rsid w:val="227D6A66"/>
    <w:rsid w:val="22D34C3A"/>
    <w:rsid w:val="235D6250"/>
    <w:rsid w:val="23A52CBE"/>
    <w:rsid w:val="23F25E3D"/>
    <w:rsid w:val="242B047A"/>
    <w:rsid w:val="242B5D2E"/>
    <w:rsid w:val="24467B37"/>
    <w:rsid w:val="245D403A"/>
    <w:rsid w:val="24772F0A"/>
    <w:rsid w:val="249663A4"/>
    <w:rsid w:val="24A30039"/>
    <w:rsid w:val="24D8635E"/>
    <w:rsid w:val="24DB2721"/>
    <w:rsid w:val="256C4164"/>
    <w:rsid w:val="257F7C02"/>
    <w:rsid w:val="25DE7060"/>
    <w:rsid w:val="25E51FAA"/>
    <w:rsid w:val="260E25D8"/>
    <w:rsid w:val="26D16318"/>
    <w:rsid w:val="26D2305D"/>
    <w:rsid w:val="26DE2BBA"/>
    <w:rsid w:val="27142521"/>
    <w:rsid w:val="2784462A"/>
    <w:rsid w:val="27904131"/>
    <w:rsid w:val="27B1565E"/>
    <w:rsid w:val="27B849AF"/>
    <w:rsid w:val="27FC4798"/>
    <w:rsid w:val="281765B5"/>
    <w:rsid w:val="28183007"/>
    <w:rsid w:val="28DE466F"/>
    <w:rsid w:val="292E0B92"/>
    <w:rsid w:val="293F52F8"/>
    <w:rsid w:val="29561669"/>
    <w:rsid w:val="29A87F87"/>
    <w:rsid w:val="29EA0B30"/>
    <w:rsid w:val="29EC769D"/>
    <w:rsid w:val="2A05514D"/>
    <w:rsid w:val="2A2761BD"/>
    <w:rsid w:val="2A8A05A8"/>
    <w:rsid w:val="2AA0724C"/>
    <w:rsid w:val="2AA5561E"/>
    <w:rsid w:val="2AC04C02"/>
    <w:rsid w:val="2B0F33BC"/>
    <w:rsid w:val="2B3E6C9D"/>
    <w:rsid w:val="2B690A13"/>
    <w:rsid w:val="2B6E02D6"/>
    <w:rsid w:val="2B7838D3"/>
    <w:rsid w:val="2BBB72C1"/>
    <w:rsid w:val="2BC02E5C"/>
    <w:rsid w:val="2C6B7561"/>
    <w:rsid w:val="2CA0566D"/>
    <w:rsid w:val="2CDD12BA"/>
    <w:rsid w:val="2CEB3D0F"/>
    <w:rsid w:val="2D825BA1"/>
    <w:rsid w:val="2DA219A3"/>
    <w:rsid w:val="2DA8056D"/>
    <w:rsid w:val="2E1700C4"/>
    <w:rsid w:val="2E1A7D38"/>
    <w:rsid w:val="2E2C4E7E"/>
    <w:rsid w:val="2E35657E"/>
    <w:rsid w:val="2F1B47C4"/>
    <w:rsid w:val="2F4B3172"/>
    <w:rsid w:val="2F97360E"/>
    <w:rsid w:val="2FD44849"/>
    <w:rsid w:val="2FD87C2E"/>
    <w:rsid w:val="2FDD2EC4"/>
    <w:rsid w:val="2FE16CAC"/>
    <w:rsid w:val="30532696"/>
    <w:rsid w:val="307C79B4"/>
    <w:rsid w:val="30A870A8"/>
    <w:rsid w:val="30BA2E59"/>
    <w:rsid w:val="30C2111B"/>
    <w:rsid w:val="3195512B"/>
    <w:rsid w:val="31A667F8"/>
    <w:rsid w:val="31CF5774"/>
    <w:rsid w:val="3210276F"/>
    <w:rsid w:val="323F4C5D"/>
    <w:rsid w:val="32507947"/>
    <w:rsid w:val="327B64F8"/>
    <w:rsid w:val="328C5DC7"/>
    <w:rsid w:val="32C9496B"/>
    <w:rsid w:val="330E7062"/>
    <w:rsid w:val="3322317B"/>
    <w:rsid w:val="33270618"/>
    <w:rsid w:val="332C53BE"/>
    <w:rsid w:val="334467A9"/>
    <w:rsid w:val="33573FEC"/>
    <w:rsid w:val="3365479C"/>
    <w:rsid w:val="338664BB"/>
    <w:rsid w:val="338A6C4E"/>
    <w:rsid w:val="33C90B2E"/>
    <w:rsid w:val="340A49A9"/>
    <w:rsid w:val="341766C9"/>
    <w:rsid w:val="342975BE"/>
    <w:rsid w:val="342F39D6"/>
    <w:rsid w:val="343E3B4A"/>
    <w:rsid w:val="346B5B8F"/>
    <w:rsid w:val="349D224A"/>
    <w:rsid w:val="34FF3C74"/>
    <w:rsid w:val="351E0311"/>
    <w:rsid w:val="35373B7D"/>
    <w:rsid w:val="356531C1"/>
    <w:rsid w:val="35763E75"/>
    <w:rsid w:val="35856952"/>
    <w:rsid w:val="35A9690E"/>
    <w:rsid w:val="35D83584"/>
    <w:rsid w:val="35FF5E99"/>
    <w:rsid w:val="361248C9"/>
    <w:rsid w:val="36126549"/>
    <w:rsid w:val="36140298"/>
    <w:rsid w:val="362B355D"/>
    <w:rsid w:val="365A576E"/>
    <w:rsid w:val="36EC28B5"/>
    <w:rsid w:val="36FC1951"/>
    <w:rsid w:val="37111B2D"/>
    <w:rsid w:val="37232D9A"/>
    <w:rsid w:val="376150A2"/>
    <w:rsid w:val="377D0A01"/>
    <w:rsid w:val="37864C75"/>
    <w:rsid w:val="37CA2B7F"/>
    <w:rsid w:val="380728A1"/>
    <w:rsid w:val="38150508"/>
    <w:rsid w:val="38446036"/>
    <w:rsid w:val="3860328D"/>
    <w:rsid w:val="38790279"/>
    <w:rsid w:val="38985A4C"/>
    <w:rsid w:val="38AB3885"/>
    <w:rsid w:val="38AF5830"/>
    <w:rsid w:val="39251709"/>
    <w:rsid w:val="3950040D"/>
    <w:rsid w:val="39AA52CD"/>
    <w:rsid w:val="39B47D99"/>
    <w:rsid w:val="39F274C0"/>
    <w:rsid w:val="3A371A8D"/>
    <w:rsid w:val="3A515865"/>
    <w:rsid w:val="3A602931"/>
    <w:rsid w:val="3A674989"/>
    <w:rsid w:val="3A7E62BD"/>
    <w:rsid w:val="3AB047A6"/>
    <w:rsid w:val="3ADE5F58"/>
    <w:rsid w:val="3AF24B3C"/>
    <w:rsid w:val="3B0A2FF2"/>
    <w:rsid w:val="3B204040"/>
    <w:rsid w:val="3B317F50"/>
    <w:rsid w:val="3B474C52"/>
    <w:rsid w:val="3B4D2D54"/>
    <w:rsid w:val="3BC27460"/>
    <w:rsid w:val="3BE83F86"/>
    <w:rsid w:val="3BF42B0A"/>
    <w:rsid w:val="3BFA7F1B"/>
    <w:rsid w:val="3C051C1F"/>
    <w:rsid w:val="3C18331C"/>
    <w:rsid w:val="3C1F6B7E"/>
    <w:rsid w:val="3C415898"/>
    <w:rsid w:val="3C4803A7"/>
    <w:rsid w:val="3C557880"/>
    <w:rsid w:val="3C831B41"/>
    <w:rsid w:val="3CF736F5"/>
    <w:rsid w:val="3D0112B9"/>
    <w:rsid w:val="3D17747F"/>
    <w:rsid w:val="3D216999"/>
    <w:rsid w:val="3D3102D4"/>
    <w:rsid w:val="3D474E09"/>
    <w:rsid w:val="3D8D2F01"/>
    <w:rsid w:val="3D914E36"/>
    <w:rsid w:val="3D9823D4"/>
    <w:rsid w:val="3DCA33A5"/>
    <w:rsid w:val="3E541F86"/>
    <w:rsid w:val="3EA630C3"/>
    <w:rsid w:val="3EB2055F"/>
    <w:rsid w:val="3EFE28F1"/>
    <w:rsid w:val="3F052656"/>
    <w:rsid w:val="3F1B1620"/>
    <w:rsid w:val="3F272662"/>
    <w:rsid w:val="3F491411"/>
    <w:rsid w:val="3F505A03"/>
    <w:rsid w:val="3F6D5940"/>
    <w:rsid w:val="3F8B19B1"/>
    <w:rsid w:val="3F952A2B"/>
    <w:rsid w:val="3F9F0767"/>
    <w:rsid w:val="3FE371C2"/>
    <w:rsid w:val="3FFD0E86"/>
    <w:rsid w:val="4015244A"/>
    <w:rsid w:val="40253EB6"/>
    <w:rsid w:val="407D5161"/>
    <w:rsid w:val="407D7887"/>
    <w:rsid w:val="408C55EB"/>
    <w:rsid w:val="40F7260F"/>
    <w:rsid w:val="41010604"/>
    <w:rsid w:val="412F7BC0"/>
    <w:rsid w:val="41394E88"/>
    <w:rsid w:val="416D042C"/>
    <w:rsid w:val="41B322C3"/>
    <w:rsid w:val="41FE21A1"/>
    <w:rsid w:val="421B6424"/>
    <w:rsid w:val="424F3D1C"/>
    <w:rsid w:val="429E0DF0"/>
    <w:rsid w:val="42B36498"/>
    <w:rsid w:val="42D500EE"/>
    <w:rsid w:val="42E10184"/>
    <w:rsid w:val="4322536A"/>
    <w:rsid w:val="433928D1"/>
    <w:rsid w:val="43642C9D"/>
    <w:rsid w:val="436702E1"/>
    <w:rsid w:val="43B91013"/>
    <w:rsid w:val="43CC3812"/>
    <w:rsid w:val="43FB56C1"/>
    <w:rsid w:val="44003D72"/>
    <w:rsid w:val="44042AE7"/>
    <w:rsid w:val="44381B88"/>
    <w:rsid w:val="444910FA"/>
    <w:rsid w:val="44536C49"/>
    <w:rsid w:val="44543007"/>
    <w:rsid w:val="44765FDB"/>
    <w:rsid w:val="44882356"/>
    <w:rsid w:val="44D5481E"/>
    <w:rsid w:val="450008E4"/>
    <w:rsid w:val="453D6BF5"/>
    <w:rsid w:val="453E245C"/>
    <w:rsid w:val="45803B87"/>
    <w:rsid w:val="45914DA2"/>
    <w:rsid w:val="45950790"/>
    <w:rsid w:val="462D578A"/>
    <w:rsid w:val="463C1136"/>
    <w:rsid w:val="4642274F"/>
    <w:rsid w:val="46545621"/>
    <w:rsid w:val="4688054B"/>
    <w:rsid w:val="46BC6F84"/>
    <w:rsid w:val="46DA4150"/>
    <w:rsid w:val="46F12913"/>
    <w:rsid w:val="46FD1D20"/>
    <w:rsid w:val="47045259"/>
    <w:rsid w:val="470F6CD6"/>
    <w:rsid w:val="471C105B"/>
    <w:rsid w:val="47273908"/>
    <w:rsid w:val="472D0D56"/>
    <w:rsid w:val="47D4223A"/>
    <w:rsid w:val="4810182C"/>
    <w:rsid w:val="48121F50"/>
    <w:rsid w:val="482C0E5A"/>
    <w:rsid w:val="48434A0B"/>
    <w:rsid w:val="489A04A7"/>
    <w:rsid w:val="48D67395"/>
    <w:rsid w:val="4910200A"/>
    <w:rsid w:val="491F54BE"/>
    <w:rsid w:val="49415A53"/>
    <w:rsid w:val="494A706B"/>
    <w:rsid w:val="495E13A0"/>
    <w:rsid w:val="499E0186"/>
    <w:rsid w:val="49BA26E4"/>
    <w:rsid w:val="49C135EA"/>
    <w:rsid w:val="49C53DFF"/>
    <w:rsid w:val="49D3367E"/>
    <w:rsid w:val="49DE6786"/>
    <w:rsid w:val="4A080DB4"/>
    <w:rsid w:val="4A3B5108"/>
    <w:rsid w:val="4ACD272C"/>
    <w:rsid w:val="4AFF5FE7"/>
    <w:rsid w:val="4B0B41E9"/>
    <w:rsid w:val="4B2C75A4"/>
    <w:rsid w:val="4B471AA3"/>
    <w:rsid w:val="4B706CAF"/>
    <w:rsid w:val="4B75045F"/>
    <w:rsid w:val="4BA21CA6"/>
    <w:rsid w:val="4BBC5914"/>
    <w:rsid w:val="4BC45263"/>
    <w:rsid w:val="4BE0514B"/>
    <w:rsid w:val="4BFF7F9E"/>
    <w:rsid w:val="4CAA5DAA"/>
    <w:rsid w:val="4CCC3A0C"/>
    <w:rsid w:val="4CDC7FD0"/>
    <w:rsid w:val="4D1F68FF"/>
    <w:rsid w:val="4D703DDD"/>
    <w:rsid w:val="4D713252"/>
    <w:rsid w:val="4D7C3838"/>
    <w:rsid w:val="4D7E46D1"/>
    <w:rsid w:val="4DC77849"/>
    <w:rsid w:val="4DD8390F"/>
    <w:rsid w:val="4DEF545C"/>
    <w:rsid w:val="4E195540"/>
    <w:rsid w:val="4E25291E"/>
    <w:rsid w:val="4E5E279E"/>
    <w:rsid w:val="4E690C32"/>
    <w:rsid w:val="4E6A676B"/>
    <w:rsid w:val="4E9A03F7"/>
    <w:rsid w:val="4EC428D3"/>
    <w:rsid w:val="4ED20E9E"/>
    <w:rsid w:val="4EF73E76"/>
    <w:rsid w:val="4F065718"/>
    <w:rsid w:val="4F0A6818"/>
    <w:rsid w:val="4F3E0393"/>
    <w:rsid w:val="4F5134AF"/>
    <w:rsid w:val="4F7F2559"/>
    <w:rsid w:val="4FBC3657"/>
    <w:rsid w:val="50071601"/>
    <w:rsid w:val="501E0C95"/>
    <w:rsid w:val="502A5D7F"/>
    <w:rsid w:val="502C29F1"/>
    <w:rsid w:val="502F1E0B"/>
    <w:rsid w:val="509239B7"/>
    <w:rsid w:val="50A4356D"/>
    <w:rsid w:val="50D37D79"/>
    <w:rsid w:val="50EA13D3"/>
    <w:rsid w:val="50F06EAE"/>
    <w:rsid w:val="510A2061"/>
    <w:rsid w:val="514260EC"/>
    <w:rsid w:val="51734C20"/>
    <w:rsid w:val="523B456B"/>
    <w:rsid w:val="523C3F26"/>
    <w:rsid w:val="52416DCA"/>
    <w:rsid w:val="524F70BE"/>
    <w:rsid w:val="5270285E"/>
    <w:rsid w:val="52C870B5"/>
    <w:rsid w:val="52FC33C6"/>
    <w:rsid w:val="534018C0"/>
    <w:rsid w:val="538B072B"/>
    <w:rsid w:val="53A7175E"/>
    <w:rsid w:val="53D1328D"/>
    <w:rsid w:val="53D521F5"/>
    <w:rsid w:val="53F2278C"/>
    <w:rsid w:val="54164CAA"/>
    <w:rsid w:val="546A4626"/>
    <w:rsid w:val="54872656"/>
    <w:rsid w:val="549D073D"/>
    <w:rsid w:val="54A442DB"/>
    <w:rsid w:val="54A73B89"/>
    <w:rsid w:val="54C6675E"/>
    <w:rsid w:val="54DF08F2"/>
    <w:rsid w:val="54F91BA4"/>
    <w:rsid w:val="5597101F"/>
    <w:rsid w:val="55B90153"/>
    <w:rsid w:val="55F2785E"/>
    <w:rsid w:val="560C4AF6"/>
    <w:rsid w:val="5625645C"/>
    <w:rsid w:val="563A2E7E"/>
    <w:rsid w:val="563C7D57"/>
    <w:rsid w:val="56453DD3"/>
    <w:rsid w:val="567F26CE"/>
    <w:rsid w:val="56802CF7"/>
    <w:rsid w:val="56910941"/>
    <w:rsid w:val="56B93AF8"/>
    <w:rsid w:val="56D84C24"/>
    <w:rsid w:val="571B56DA"/>
    <w:rsid w:val="57377126"/>
    <w:rsid w:val="575D35FD"/>
    <w:rsid w:val="57A90E07"/>
    <w:rsid w:val="57D00E49"/>
    <w:rsid w:val="58291000"/>
    <w:rsid w:val="58920BAD"/>
    <w:rsid w:val="58A11547"/>
    <w:rsid w:val="59615ECE"/>
    <w:rsid w:val="597D2DD4"/>
    <w:rsid w:val="597D3EC2"/>
    <w:rsid w:val="59921FDC"/>
    <w:rsid w:val="59D515B9"/>
    <w:rsid w:val="59D51778"/>
    <w:rsid w:val="5A0424DB"/>
    <w:rsid w:val="5A087E98"/>
    <w:rsid w:val="5A0C0EF0"/>
    <w:rsid w:val="5A2E5D7D"/>
    <w:rsid w:val="5A3258F9"/>
    <w:rsid w:val="5A4E2DC8"/>
    <w:rsid w:val="5A8B1B36"/>
    <w:rsid w:val="5AEC16B3"/>
    <w:rsid w:val="5B235DC0"/>
    <w:rsid w:val="5B2515B5"/>
    <w:rsid w:val="5BA42C08"/>
    <w:rsid w:val="5BBA0921"/>
    <w:rsid w:val="5BFA33A5"/>
    <w:rsid w:val="5BFE2B3F"/>
    <w:rsid w:val="5C1950C7"/>
    <w:rsid w:val="5C202AF0"/>
    <w:rsid w:val="5C4021A6"/>
    <w:rsid w:val="5C4C7648"/>
    <w:rsid w:val="5C7337BC"/>
    <w:rsid w:val="5CC9156C"/>
    <w:rsid w:val="5CDA76DE"/>
    <w:rsid w:val="5D046DAD"/>
    <w:rsid w:val="5D1D0BB7"/>
    <w:rsid w:val="5D2567E0"/>
    <w:rsid w:val="5D88166B"/>
    <w:rsid w:val="5DA61237"/>
    <w:rsid w:val="5E012463"/>
    <w:rsid w:val="5E156CF9"/>
    <w:rsid w:val="5E1A7E00"/>
    <w:rsid w:val="5E3B50B6"/>
    <w:rsid w:val="5EA721CE"/>
    <w:rsid w:val="5ED76E00"/>
    <w:rsid w:val="5F313AA1"/>
    <w:rsid w:val="5F936990"/>
    <w:rsid w:val="5FB66253"/>
    <w:rsid w:val="5FC65244"/>
    <w:rsid w:val="5FCB1718"/>
    <w:rsid w:val="5FDE4C1E"/>
    <w:rsid w:val="5FF31D3F"/>
    <w:rsid w:val="609A337F"/>
    <w:rsid w:val="60BA3ADC"/>
    <w:rsid w:val="61081EEF"/>
    <w:rsid w:val="61173E50"/>
    <w:rsid w:val="612B2F1D"/>
    <w:rsid w:val="613B5CFC"/>
    <w:rsid w:val="615F05CE"/>
    <w:rsid w:val="61866F15"/>
    <w:rsid w:val="61953EEE"/>
    <w:rsid w:val="61A675B0"/>
    <w:rsid w:val="61CA2392"/>
    <w:rsid w:val="61E93B34"/>
    <w:rsid w:val="61EB5ACF"/>
    <w:rsid w:val="622707CE"/>
    <w:rsid w:val="62792CE8"/>
    <w:rsid w:val="62864858"/>
    <w:rsid w:val="62AA0A9E"/>
    <w:rsid w:val="62DB20B8"/>
    <w:rsid w:val="63684642"/>
    <w:rsid w:val="639644B3"/>
    <w:rsid w:val="63D84E37"/>
    <w:rsid w:val="63F34B83"/>
    <w:rsid w:val="64123877"/>
    <w:rsid w:val="644B7AAC"/>
    <w:rsid w:val="64712FD1"/>
    <w:rsid w:val="64770F96"/>
    <w:rsid w:val="647B430F"/>
    <w:rsid w:val="64A52F3F"/>
    <w:rsid w:val="64B27488"/>
    <w:rsid w:val="64DF1646"/>
    <w:rsid w:val="64E76371"/>
    <w:rsid w:val="64F234B3"/>
    <w:rsid w:val="65083957"/>
    <w:rsid w:val="651C43B0"/>
    <w:rsid w:val="65240F98"/>
    <w:rsid w:val="65A51234"/>
    <w:rsid w:val="65CB4393"/>
    <w:rsid w:val="65E06297"/>
    <w:rsid w:val="66577C39"/>
    <w:rsid w:val="66876EA0"/>
    <w:rsid w:val="668905D6"/>
    <w:rsid w:val="66B0060D"/>
    <w:rsid w:val="66B570CE"/>
    <w:rsid w:val="66E74D70"/>
    <w:rsid w:val="67575C2E"/>
    <w:rsid w:val="67640643"/>
    <w:rsid w:val="67B91C10"/>
    <w:rsid w:val="67BC3673"/>
    <w:rsid w:val="67D93B81"/>
    <w:rsid w:val="67E257C4"/>
    <w:rsid w:val="6807329E"/>
    <w:rsid w:val="680743D3"/>
    <w:rsid w:val="68855F46"/>
    <w:rsid w:val="68A24B55"/>
    <w:rsid w:val="68F8026C"/>
    <w:rsid w:val="68FC167E"/>
    <w:rsid w:val="690B3EF6"/>
    <w:rsid w:val="690F53A7"/>
    <w:rsid w:val="6931413A"/>
    <w:rsid w:val="69D40D97"/>
    <w:rsid w:val="69DD4FB3"/>
    <w:rsid w:val="6A6276F1"/>
    <w:rsid w:val="6AA02A86"/>
    <w:rsid w:val="6AA228C7"/>
    <w:rsid w:val="6B042844"/>
    <w:rsid w:val="6B36666D"/>
    <w:rsid w:val="6B615B83"/>
    <w:rsid w:val="6B812925"/>
    <w:rsid w:val="6B815CD6"/>
    <w:rsid w:val="6BA24659"/>
    <w:rsid w:val="6BB825AE"/>
    <w:rsid w:val="6BC91F4B"/>
    <w:rsid w:val="6BCC7B44"/>
    <w:rsid w:val="6BDF2ED8"/>
    <w:rsid w:val="6C043BD1"/>
    <w:rsid w:val="6CF42994"/>
    <w:rsid w:val="6D066602"/>
    <w:rsid w:val="6D3652BE"/>
    <w:rsid w:val="6D4D541B"/>
    <w:rsid w:val="6DE37C62"/>
    <w:rsid w:val="6DE620A3"/>
    <w:rsid w:val="6E4468E5"/>
    <w:rsid w:val="6E902108"/>
    <w:rsid w:val="6ED367FA"/>
    <w:rsid w:val="6EE36D5B"/>
    <w:rsid w:val="6EF579EF"/>
    <w:rsid w:val="6F23785F"/>
    <w:rsid w:val="6F617CD5"/>
    <w:rsid w:val="6F7119BA"/>
    <w:rsid w:val="6F714182"/>
    <w:rsid w:val="6F803E36"/>
    <w:rsid w:val="6F9A1E84"/>
    <w:rsid w:val="6FB27CCB"/>
    <w:rsid w:val="6FE07925"/>
    <w:rsid w:val="6FFC2306"/>
    <w:rsid w:val="701A3959"/>
    <w:rsid w:val="701F1D30"/>
    <w:rsid w:val="70233456"/>
    <w:rsid w:val="707F6EE5"/>
    <w:rsid w:val="709625BF"/>
    <w:rsid w:val="70B408F2"/>
    <w:rsid w:val="70B84C66"/>
    <w:rsid w:val="712A3ECE"/>
    <w:rsid w:val="717849C7"/>
    <w:rsid w:val="717E7ED8"/>
    <w:rsid w:val="7182794B"/>
    <w:rsid w:val="720B24EF"/>
    <w:rsid w:val="721177A0"/>
    <w:rsid w:val="721B4428"/>
    <w:rsid w:val="723866EC"/>
    <w:rsid w:val="723F23DA"/>
    <w:rsid w:val="72672601"/>
    <w:rsid w:val="73030B7F"/>
    <w:rsid w:val="7385228E"/>
    <w:rsid w:val="73CB48FB"/>
    <w:rsid w:val="7410314D"/>
    <w:rsid w:val="74556604"/>
    <w:rsid w:val="74663FC0"/>
    <w:rsid w:val="747D71FA"/>
    <w:rsid w:val="749528F6"/>
    <w:rsid w:val="74B61F3F"/>
    <w:rsid w:val="74C84CB3"/>
    <w:rsid w:val="74D93DE6"/>
    <w:rsid w:val="7501543A"/>
    <w:rsid w:val="75513E44"/>
    <w:rsid w:val="75594396"/>
    <w:rsid w:val="756204B4"/>
    <w:rsid w:val="75B86840"/>
    <w:rsid w:val="76161631"/>
    <w:rsid w:val="761A3896"/>
    <w:rsid w:val="764F129D"/>
    <w:rsid w:val="765148BA"/>
    <w:rsid w:val="767A0D8C"/>
    <w:rsid w:val="76EC50B4"/>
    <w:rsid w:val="77352FD2"/>
    <w:rsid w:val="775A452E"/>
    <w:rsid w:val="775C56C0"/>
    <w:rsid w:val="777869B5"/>
    <w:rsid w:val="77823266"/>
    <w:rsid w:val="77956A98"/>
    <w:rsid w:val="77990A95"/>
    <w:rsid w:val="77F469FC"/>
    <w:rsid w:val="78506202"/>
    <w:rsid w:val="78745D0A"/>
    <w:rsid w:val="78767E1A"/>
    <w:rsid w:val="788007B0"/>
    <w:rsid w:val="78AF44A2"/>
    <w:rsid w:val="78BB1051"/>
    <w:rsid w:val="78D00AF7"/>
    <w:rsid w:val="78E9631F"/>
    <w:rsid w:val="78EA345C"/>
    <w:rsid w:val="78EA4C23"/>
    <w:rsid w:val="790A0FC6"/>
    <w:rsid w:val="79252848"/>
    <w:rsid w:val="79257161"/>
    <w:rsid w:val="7937706F"/>
    <w:rsid w:val="79A65E76"/>
    <w:rsid w:val="79AA7159"/>
    <w:rsid w:val="79E97576"/>
    <w:rsid w:val="79FC2B92"/>
    <w:rsid w:val="7A193262"/>
    <w:rsid w:val="7A2F0801"/>
    <w:rsid w:val="7A52262D"/>
    <w:rsid w:val="7A850974"/>
    <w:rsid w:val="7ADA63FC"/>
    <w:rsid w:val="7B0277E0"/>
    <w:rsid w:val="7B4646F0"/>
    <w:rsid w:val="7B643C7B"/>
    <w:rsid w:val="7B6F4EAF"/>
    <w:rsid w:val="7B824823"/>
    <w:rsid w:val="7B8511F8"/>
    <w:rsid w:val="7BCB0800"/>
    <w:rsid w:val="7BE41DEB"/>
    <w:rsid w:val="7C081D99"/>
    <w:rsid w:val="7C0A7BA9"/>
    <w:rsid w:val="7C250783"/>
    <w:rsid w:val="7CA343B8"/>
    <w:rsid w:val="7CF31758"/>
    <w:rsid w:val="7D0F474B"/>
    <w:rsid w:val="7D156BB3"/>
    <w:rsid w:val="7D25706F"/>
    <w:rsid w:val="7D35360D"/>
    <w:rsid w:val="7D513B49"/>
    <w:rsid w:val="7DA07283"/>
    <w:rsid w:val="7DA91335"/>
    <w:rsid w:val="7DEB7A24"/>
    <w:rsid w:val="7DF1515D"/>
    <w:rsid w:val="7DF86066"/>
    <w:rsid w:val="7DFF5628"/>
    <w:rsid w:val="7E0816AB"/>
    <w:rsid w:val="7E266818"/>
    <w:rsid w:val="7E353DEF"/>
    <w:rsid w:val="7E685475"/>
    <w:rsid w:val="7E6A44AB"/>
    <w:rsid w:val="7E8B7B5E"/>
    <w:rsid w:val="7EB97CA0"/>
    <w:rsid w:val="7F6C084A"/>
    <w:rsid w:val="7F74656D"/>
    <w:rsid w:val="7F855267"/>
    <w:rsid w:val="7F962CA7"/>
    <w:rsid w:val="7FC16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25"/>
    <w:qFormat/>
    <w:uiPriority w:val="9"/>
    <w:pPr>
      <w:keepNext/>
      <w:keepLines/>
      <w:spacing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line="415"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spacing w:line="415" w:lineRule="auto"/>
      <w:outlineLvl w:val="2"/>
    </w:pPr>
    <w:rPr>
      <w:b/>
      <w:bCs/>
      <w:sz w:val="32"/>
      <w:szCs w:val="32"/>
    </w:rPr>
  </w:style>
  <w:style w:type="character" w:default="1" w:styleId="1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35"/>
    <w:semiHidden/>
    <w:unhideWhenUsed/>
    <w:qFormat/>
    <w:uiPriority w:val="99"/>
    <w:pPr>
      <w:jc w:val="left"/>
    </w:pPr>
  </w:style>
  <w:style w:type="paragraph" w:styleId="6">
    <w:name w:val="toc 3"/>
    <w:basedOn w:val="1"/>
    <w:next w:val="1"/>
    <w:unhideWhenUsed/>
    <w:qFormat/>
    <w:uiPriority w:val="39"/>
    <w:pPr>
      <w:ind w:left="840" w:leftChars="400"/>
    </w:pPr>
  </w:style>
  <w:style w:type="paragraph" w:styleId="7">
    <w:name w:val="Balloon Text"/>
    <w:basedOn w:val="1"/>
    <w:link w:val="24"/>
    <w:semiHidden/>
    <w:unhideWhenUsed/>
    <w:qFormat/>
    <w:uiPriority w:val="99"/>
    <w:rPr>
      <w:sz w:val="18"/>
      <w:szCs w:val="18"/>
    </w:rPr>
  </w:style>
  <w:style w:type="paragraph" w:styleId="8">
    <w:name w:val="footer"/>
    <w:basedOn w:val="1"/>
    <w:link w:val="22"/>
    <w:unhideWhenUsed/>
    <w:qFormat/>
    <w:uiPriority w:val="99"/>
    <w:pPr>
      <w:tabs>
        <w:tab w:val="center" w:pos="4153"/>
        <w:tab w:val="right" w:pos="8306"/>
      </w:tabs>
      <w:snapToGrid w:val="0"/>
      <w:jc w:val="left"/>
    </w:pPr>
    <w:rPr>
      <w:sz w:val="18"/>
      <w:szCs w:val="18"/>
    </w:rPr>
  </w:style>
  <w:style w:type="paragraph" w:styleId="9">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tabs>
        <w:tab w:val="right" w:leader="dot" w:pos="8296"/>
      </w:tabs>
      <w:ind w:firstLine="480"/>
    </w:pPr>
  </w:style>
  <w:style w:type="paragraph" w:styleId="11">
    <w:name w:val="toc 2"/>
    <w:basedOn w:val="1"/>
    <w:next w:val="1"/>
    <w:unhideWhenUsed/>
    <w:qFormat/>
    <w:uiPriority w:val="39"/>
    <w:pPr>
      <w:tabs>
        <w:tab w:val="right" w:leader="dot" w:pos="8296"/>
      </w:tabs>
      <w:ind w:left="480" w:leftChars="200" w:firstLine="480"/>
    </w:pPr>
  </w:style>
  <w:style w:type="paragraph" w:styleId="12">
    <w:name w:val="annotation subject"/>
    <w:basedOn w:val="5"/>
    <w:next w:val="5"/>
    <w:link w:val="36"/>
    <w:semiHidden/>
    <w:unhideWhenUsed/>
    <w:qFormat/>
    <w:uiPriority w:val="99"/>
    <w:rPr>
      <w:b/>
      <w:bCs/>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22"/>
    <w:rPr>
      <w:b/>
      <w:bCs/>
    </w:rPr>
  </w:style>
  <w:style w:type="character" w:styleId="17">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8">
    <w:name w:val="Emphasis"/>
    <w:basedOn w:val="15"/>
    <w:qFormat/>
    <w:uiPriority w:val="20"/>
    <w:rPr>
      <w:i/>
      <w:iCs/>
    </w:rPr>
  </w:style>
  <w:style w:type="character" w:styleId="19">
    <w:name w:val="Hyperlink"/>
    <w:basedOn w:val="15"/>
    <w:unhideWhenUsed/>
    <w:qFormat/>
    <w:uiPriority w:val="99"/>
    <w:rPr>
      <w:color w:val="0563C1" w:themeColor="hyperlink"/>
      <w:u w:val="single"/>
      <w14:textFill>
        <w14:solidFill>
          <w14:schemeClr w14:val="hlink"/>
        </w14:solidFill>
      </w14:textFill>
    </w:rPr>
  </w:style>
  <w:style w:type="character" w:styleId="20">
    <w:name w:val="annotation reference"/>
    <w:basedOn w:val="15"/>
    <w:semiHidden/>
    <w:unhideWhenUsed/>
    <w:qFormat/>
    <w:uiPriority w:val="99"/>
    <w:rPr>
      <w:sz w:val="21"/>
      <w:szCs w:val="21"/>
    </w:rPr>
  </w:style>
  <w:style w:type="character" w:customStyle="1" w:styleId="21">
    <w:name w:val="页眉 字符"/>
    <w:basedOn w:val="15"/>
    <w:link w:val="9"/>
    <w:qFormat/>
    <w:uiPriority w:val="99"/>
    <w:rPr>
      <w:sz w:val="18"/>
      <w:szCs w:val="18"/>
    </w:rPr>
  </w:style>
  <w:style w:type="character" w:customStyle="1" w:styleId="22">
    <w:name w:val="页脚 字符"/>
    <w:basedOn w:val="15"/>
    <w:link w:val="8"/>
    <w:qFormat/>
    <w:uiPriority w:val="99"/>
    <w:rPr>
      <w:sz w:val="18"/>
      <w:szCs w:val="18"/>
    </w:rPr>
  </w:style>
  <w:style w:type="paragraph" w:styleId="23">
    <w:name w:val="List Paragraph"/>
    <w:basedOn w:val="1"/>
    <w:qFormat/>
    <w:uiPriority w:val="34"/>
    <w:pPr>
      <w:ind w:firstLine="420"/>
    </w:pPr>
  </w:style>
  <w:style w:type="character" w:customStyle="1" w:styleId="24">
    <w:name w:val="批注框文本 字符"/>
    <w:basedOn w:val="15"/>
    <w:link w:val="7"/>
    <w:semiHidden/>
    <w:qFormat/>
    <w:uiPriority w:val="99"/>
    <w:rPr>
      <w:sz w:val="18"/>
      <w:szCs w:val="18"/>
    </w:rPr>
  </w:style>
  <w:style w:type="character" w:customStyle="1" w:styleId="25">
    <w:name w:val="标题 1 字符"/>
    <w:basedOn w:val="15"/>
    <w:link w:val="2"/>
    <w:qFormat/>
    <w:uiPriority w:val="9"/>
    <w:rPr>
      <w:rFonts w:eastAsia="宋体"/>
      <w:b/>
      <w:bCs/>
      <w:kern w:val="44"/>
      <w:sz w:val="44"/>
      <w:szCs w:val="44"/>
    </w:rPr>
  </w:style>
  <w:style w:type="character" w:customStyle="1" w:styleId="26">
    <w:name w:val="标题 2 字符"/>
    <w:basedOn w:val="15"/>
    <w:link w:val="3"/>
    <w:qFormat/>
    <w:uiPriority w:val="9"/>
    <w:rPr>
      <w:rFonts w:asciiTheme="majorHAnsi" w:hAnsiTheme="majorHAnsi" w:eastAsiaTheme="majorEastAsia" w:cstheme="majorBidi"/>
      <w:b/>
      <w:bCs/>
      <w:sz w:val="32"/>
      <w:szCs w:val="32"/>
    </w:rPr>
  </w:style>
  <w:style w:type="character" w:customStyle="1" w:styleId="27">
    <w:name w:val="标题 3 字符"/>
    <w:basedOn w:val="15"/>
    <w:link w:val="4"/>
    <w:qFormat/>
    <w:uiPriority w:val="9"/>
    <w:rPr>
      <w:rFonts w:eastAsia="宋体"/>
      <w:b/>
      <w:bCs/>
      <w:sz w:val="32"/>
      <w:szCs w:val="32"/>
    </w:rPr>
  </w:style>
  <w:style w:type="paragraph" w:customStyle="1" w:styleId="28">
    <w:name w:val="TOC 标题1"/>
    <w:basedOn w:val="2"/>
    <w:next w:val="1"/>
    <w:unhideWhenUsed/>
    <w:qFormat/>
    <w:uiPriority w:val="39"/>
    <w:pPr>
      <w:widowControl/>
      <w:spacing w:before="24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9">
    <w:name w:val="明显强调1"/>
    <w:basedOn w:val="15"/>
    <w:qFormat/>
    <w:uiPriority w:val="21"/>
    <w:rPr>
      <w:i/>
      <w:iCs/>
      <w:color w:val="4472C4" w:themeColor="accent1"/>
      <w14:textFill>
        <w14:solidFill>
          <w14:schemeClr w14:val="accent1"/>
        </w14:solidFill>
      </w14:textFill>
    </w:rPr>
  </w:style>
  <w:style w:type="character" w:customStyle="1" w:styleId="30">
    <w:name w:val="不明显强调1"/>
    <w:basedOn w:val="15"/>
    <w:qFormat/>
    <w:uiPriority w:val="19"/>
    <w:rPr>
      <w:i/>
      <w:iCs/>
      <w:color w:val="404040" w:themeColor="text1" w:themeTint="BF"/>
      <w14:textFill>
        <w14:solidFill>
          <w14:schemeClr w14:val="tx1">
            <w14:lumMod w14:val="75000"/>
            <w14:lumOff w14:val="25000"/>
          </w14:schemeClr>
        </w14:solidFill>
      </w14:textFill>
    </w:rPr>
  </w:style>
  <w:style w:type="paragraph" w:styleId="31">
    <w:name w:val="Quote"/>
    <w:basedOn w:val="1"/>
    <w:next w:val="1"/>
    <w:link w:val="32"/>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引用 字符"/>
    <w:basedOn w:val="15"/>
    <w:link w:val="31"/>
    <w:qFormat/>
    <w:uiPriority w:val="29"/>
    <w:rPr>
      <w:rFonts w:eastAsia="宋体"/>
      <w:i/>
      <w:iCs/>
      <w:color w:val="404040" w:themeColor="text1" w:themeTint="BF"/>
      <w:sz w:val="24"/>
      <w14:textFill>
        <w14:solidFill>
          <w14:schemeClr w14:val="tx1">
            <w14:lumMod w14:val="75000"/>
            <w14:lumOff w14:val="25000"/>
          </w14:schemeClr>
        </w14:solidFill>
      </w14:textFill>
    </w:rPr>
  </w:style>
  <w:style w:type="paragraph" w:styleId="33">
    <w:name w:val="Intense Quote"/>
    <w:basedOn w:val="1"/>
    <w:next w:val="1"/>
    <w:link w:val="34"/>
    <w:qFormat/>
    <w:uiPriority w:val="30"/>
    <w:pPr>
      <w:pBdr>
        <w:top w:val="single" w:color="4472C4" w:themeColor="accent1" w:sz="4" w:space="10"/>
        <w:bottom w:val="single" w:color="4472C4" w:themeColor="accent1" w:sz="4" w:space="10"/>
      </w:pBdr>
      <w:spacing w:before="360" w:after="360"/>
      <w:ind w:left="864" w:right="864"/>
      <w:jc w:val="center"/>
    </w:pPr>
    <w:rPr>
      <w:i/>
      <w:iCs/>
      <w:color w:val="4472C4" w:themeColor="accent1"/>
      <w14:textFill>
        <w14:solidFill>
          <w14:schemeClr w14:val="accent1"/>
        </w14:solidFill>
      </w14:textFill>
    </w:rPr>
  </w:style>
  <w:style w:type="character" w:customStyle="1" w:styleId="34">
    <w:name w:val="明显引用 字符"/>
    <w:basedOn w:val="15"/>
    <w:link w:val="33"/>
    <w:qFormat/>
    <w:uiPriority w:val="30"/>
    <w:rPr>
      <w:rFonts w:eastAsia="宋体"/>
      <w:i/>
      <w:iCs/>
      <w:color w:val="4472C4" w:themeColor="accent1"/>
      <w:sz w:val="24"/>
      <w14:textFill>
        <w14:solidFill>
          <w14:schemeClr w14:val="accent1"/>
        </w14:solidFill>
      </w14:textFill>
    </w:rPr>
  </w:style>
  <w:style w:type="character" w:customStyle="1" w:styleId="35">
    <w:name w:val="批注文字 字符"/>
    <w:basedOn w:val="15"/>
    <w:link w:val="5"/>
    <w:semiHidden/>
    <w:qFormat/>
    <w:uiPriority w:val="99"/>
    <w:rPr>
      <w:rFonts w:eastAsia="宋体"/>
      <w:sz w:val="24"/>
    </w:rPr>
  </w:style>
  <w:style w:type="character" w:customStyle="1" w:styleId="36">
    <w:name w:val="批注主题 字符"/>
    <w:basedOn w:val="35"/>
    <w:link w:val="12"/>
    <w:semiHidden/>
    <w:qFormat/>
    <w:uiPriority w:val="99"/>
    <w:rPr>
      <w:rFonts w:eastAsia="宋体"/>
      <w:b/>
      <w:bCs/>
      <w:sz w:val="24"/>
    </w:rPr>
  </w:style>
  <w:style w:type="paragraph" w:customStyle="1" w:styleId="37">
    <w:name w:val="修订1"/>
    <w:hidden/>
    <w:semiHidden/>
    <w:qFormat/>
    <w:uiPriority w:val="99"/>
    <w:rPr>
      <w:rFonts w:eastAsia="宋体" w:asciiTheme="minorHAnsi" w:hAnsiTheme="minorHAnsi" w:cstheme="minorBidi"/>
      <w:kern w:val="2"/>
      <w:sz w:val="24"/>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2ADFDB-F4CC-4F12-BD93-F66565BA5C0D}">
  <ds:schemaRefs/>
</ds:datastoreItem>
</file>

<file path=docProps/app.xml><?xml version="1.0" encoding="utf-8"?>
<Properties xmlns="http://schemas.openxmlformats.org/officeDocument/2006/extended-properties" xmlns:vt="http://schemas.openxmlformats.org/officeDocument/2006/docPropsVTypes">
  <Template>Normal.dotm</Template>
  <Pages>14</Pages>
  <Words>802</Words>
  <Characters>4578</Characters>
  <Lines>38</Lines>
  <Paragraphs>10</Paragraphs>
  <TotalTime>0</TotalTime>
  <ScaleCrop>false</ScaleCrop>
  <LinksUpToDate>false</LinksUpToDate>
  <CharactersWithSpaces>5370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2020-05-20T06:12:00Z</dcterms:created>
  <dc:creator>新 苑</dc:creator>
  <cp:lastModifiedBy>张霄恒（弓雨心）</cp:lastModifiedBy>
  <dcterms:modified xsi:type="dcterms:W3CDTF">2020-07-09T02:58:58Z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