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C9C1" w14:textId="77777777" w:rsidR="009F497B" w:rsidRDefault="00C034A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关于技术要求一致性的声明</w:t>
      </w:r>
    </w:p>
    <w:p w14:paraId="68ED9899" w14:textId="77777777" w:rsidR="009F497B" w:rsidRDefault="009F497B">
      <w:pPr>
        <w:rPr>
          <w:sz w:val="32"/>
          <w:szCs w:val="32"/>
        </w:rPr>
      </w:pPr>
    </w:p>
    <w:p w14:paraId="7E041B37" w14:textId="45E61B8C" w:rsidR="009F497B" w:rsidRDefault="001575E2">
      <w:pPr>
        <w:rPr>
          <w:sz w:val="32"/>
          <w:szCs w:val="32"/>
        </w:rPr>
      </w:pPr>
      <w:ins w:id="0" w:author="Huo Beata" w:date="2020-09-09T11:16:00Z">
        <w:r>
          <w:rPr>
            <w:rFonts w:hint="eastAsia"/>
            <w:sz w:val="32"/>
            <w:szCs w:val="32"/>
          </w:rPr>
          <w:t>致</w:t>
        </w:r>
        <w:r w:rsidRPr="001575E2">
          <w:rPr>
            <w:rFonts w:hint="eastAsia"/>
            <w:sz w:val="32"/>
            <w:szCs w:val="32"/>
          </w:rPr>
          <w:t>河北省药品监督管理局</w:t>
        </w:r>
        <w:r>
          <w:rPr>
            <w:rFonts w:hint="eastAsia"/>
            <w:sz w:val="32"/>
            <w:szCs w:val="32"/>
          </w:rPr>
          <w:t>：</w:t>
        </w:r>
      </w:ins>
    </w:p>
    <w:p w14:paraId="7E9513EC" w14:textId="45CEE1AC" w:rsidR="009F497B" w:rsidRDefault="00C034A4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我公司郑重承诺：本公司所提交的两份产品技术要求文本完全一致。我公司对违反上述声明导致的后果承担全部</w:t>
      </w:r>
      <w:ins w:id="1" w:author="Huo Beata" w:date="2020-09-09T11:17:00Z">
        <w:r w:rsidR="001575E2">
          <w:rPr>
            <w:rFonts w:hint="eastAsia"/>
            <w:sz w:val="32"/>
            <w:szCs w:val="32"/>
          </w:rPr>
          <w:t>法律</w:t>
        </w:r>
      </w:ins>
      <w:r>
        <w:rPr>
          <w:rFonts w:hint="eastAsia"/>
          <w:sz w:val="32"/>
          <w:szCs w:val="32"/>
        </w:rPr>
        <w:t>责任。</w:t>
      </w:r>
    </w:p>
    <w:p w14:paraId="382A4A2F" w14:textId="46F87C8C" w:rsidR="009F497B" w:rsidRDefault="00C034A4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特此声明</w:t>
      </w:r>
      <w:ins w:id="2" w:author="Huo Beata" w:date="2020-09-09T11:16:00Z">
        <w:r w:rsidR="001575E2">
          <w:rPr>
            <w:rFonts w:hint="eastAsia"/>
            <w:sz w:val="32"/>
            <w:szCs w:val="32"/>
          </w:rPr>
          <w:t>！</w:t>
        </w:r>
      </w:ins>
    </w:p>
    <w:p w14:paraId="496CB3E2" w14:textId="77777777" w:rsidR="009F497B" w:rsidRDefault="009F497B">
      <w:pPr>
        <w:ind w:firstLineChars="200" w:firstLine="640"/>
        <w:rPr>
          <w:sz w:val="32"/>
          <w:szCs w:val="32"/>
        </w:rPr>
      </w:pPr>
    </w:p>
    <w:p w14:paraId="6A3DB187" w14:textId="77777777" w:rsidR="009F497B" w:rsidRDefault="009F497B">
      <w:pPr>
        <w:ind w:firstLineChars="200" w:firstLine="640"/>
        <w:rPr>
          <w:sz w:val="32"/>
          <w:szCs w:val="32"/>
        </w:rPr>
      </w:pPr>
    </w:p>
    <w:p w14:paraId="5BD06C5F" w14:textId="77777777" w:rsidR="009F497B" w:rsidRDefault="009F497B">
      <w:pPr>
        <w:ind w:firstLineChars="200" w:firstLine="640"/>
        <w:rPr>
          <w:sz w:val="32"/>
          <w:szCs w:val="32"/>
        </w:rPr>
      </w:pPr>
    </w:p>
    <w:p w14:paraId="65DA5AAA" w14:textId="77777777" w:rsidR="009F497B" w:rsidRDefault="009F497B">
      <w:pPr>
        <w:rPr>
          <w:sz w:val="32"/>
          <w:szCs w:val="32"/>
        </w:rPr>
      </w:pPr>
    </w:p>
    <w:p w14:paraId="04D52A04" w14:textId="77777777" w:rsidR="009F497B" w:rsidRDefault="009F497B">
      <w:pPr>
        <w:rPr>
          <w:sz w:val="32"/>
          <w:szCs w:val="32"/>
        </w:rPr>
      </w:pPr>
    </w:p>
    <w:p w14:paraId="00B99168" w14:textId="77777777" w:rsidR="009F497B" w:rsidRDefault="00C034A4">
      <w:pPr>
        <w:ind w:firstLineChars="1050" w:firstLine="3360"/>
        <w:rPr>
          <w:sz w:val="32"/>
          <w:szCs w:val="32"/>
        </w:rPr>
      </w:pPr>
      <w:r>
        <w:rPr>
          <w:rFonts w:hint="eastAsia"/>
          <w:sz w:val="32"/>
          <w:szCs w:val="32"/>
        </w:rPr>
        <w:t>通心络科（河北）科技有限公司</w:t>
      </w:r>
    </w:p>
    <w:p w14:paraId="6A0BEDDD" w14:textId="77777777" w:rsidR="009F497B" w:rsidRDefault="00C034A4">
      <w:pPr>
        <w:ind w:firstLineChars="1500" w:firstLine="4800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66B12222" w14:textId="77777777" w:rsidR="009F497B" w:rsidRDefault="009F497B"/>
    <w:sectPr w:rsidR="009F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9C77F" w14:textId="77777777" w:rsidR="00C034A4" w:rsidRDefault="00C034A4" w:rsidP="001575E2">
      <w:r>
        <w:separator/>
      </w:r>
    </w:p>
  </w:endnote>
  <w:endnote w:type="continuationSeparator" w:id="0">
    <w:p w14:paraId="6BFDE41A" w14:textId="77777777" w:rsidR="00C034A4" w:rsidRDefault="00C034A4" w:rsidP="0015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A117" w14:textId="77777777" w:rsidR="00C034A4" w:rsidRDefault="00C034A4" w:rsidP="001575E2">
      <w:r>
        <w:separator/>
      </w:r>
    </w:p>
  </w:footnote>
  <w:footnote w:type="continuationSeparator" w:id="0">
    <w:p w14:paraId="74A6B641" w14:textId="77777777" w:rsidR="00C034A4" w:rsidRDefault="00C034A4" w:rsidP="001575E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uo Beata">
    <w15:presenceInfo w15:providerId="Windows Live" w15:userId="221a78516fc4c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27F"/>
    <w:rsid w:val="000D627F"/>
    <w:rsid w:val="000E2575"/>
    <w:rsid w:val="00155C83"/>
    <w:rsid w:val="001575E2"/>
    <w:rsid w:val="001D4840"/>
    <w:rsid w:val="00281655"/>
    <w:rsid w:val="003452A0"/>
    <w:rsid w:val="00361C48"/>
    <w:rsid w:val="0039478C"/>
    <w:rsid w:val="004023D3"/>
    <w:rsid w:val="004359CD"/>
    <w:rsid w:val="00490E76"/>
    <w:rsid w:val="004C213A"/>
    <w:rsid w:val="004F5F2D"/>
    <w:rsid w:val="0066407E"/>
    <w:rsid w:val="007336F1"/>
    <w:rsid w:val="00781D88"/>
    <w:rsid w:val="008111A4"/>
    <w:rsid w:val="00894AF6"/>
    <w:rsid w:val="00936795"/>
    <w:rsid w:val="00952F08"/>
    <w:rsid w:val="00963186"/>
    <w:rsid w:val="009F497B"/>
    <w:rsid w:val="00A07C5C"/>
    <w:rsid w:val="00A166D9"/>
    <w:rsid w:val="00A303BD"/>
    <w:rsid w:val="00A43D85"/>
    <w:rsid w:val="00A64F12"/>
    <w:rsid w:val="00A725DF"/>
    <w:rsid w:val="00AB026C"/>
    <w:rsid w:val="00B31B9D"/>
    <w:rsid w:val="00BA786C"/>
    <w:rsid w:val="00C034A4"/>
    <w:rsid w:val="00C20B3C"/>
    <w:rsid w:val="00C229EA"/>
    <w:rsid w:val="00C86978"/>
    <w:rsid w:val="00CD0129"/>
    <w:rsid w:val="00D214FB"/>
    <w:rsid w:val="00D64BF3"/>
    <w:rsid w:val="00D91B20"/>
    <w:rsid w:val="00E45EC8"/>
    <w:rsid w:val="00E92C88"/>
    <w:rsid w:val="00E94366"/>
    <w:rsid w:val="00F21B09"/>
    <w:rsid w:val="00F76B85"/>
    <w:rsid w:val="120526F8"/>
    <w:rsid w:val="157A0D46"/>
    <w:rsid w:val="3EC80330"/>
    <w:rsid w:val="48F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DB9EF"/>
  <w15:docId w15:val="{55E70675-45B3-4596-A422-D38D925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uiPriority w:val="99"/>
    <w:qFormat/>
    <w:rPr>
      <w:rFonts w:cs="Times New Roman"/>
      <w:color w:val="CC0000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Lenovo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严鑫能</dc:creator>
  <cp:lastModifiedBy>Huo Beata</cp:lastModifiedBy>
  <cp:revision>4</cp:revision>
  <dcterms:created xsi:type="dcterms:W3CDTF">2016-03-16T08:52:00Z</dcterms:created>
  <dcterms:modified xsi:type="dcterms:W3CDTF">2020-09-09T03:17:00Z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