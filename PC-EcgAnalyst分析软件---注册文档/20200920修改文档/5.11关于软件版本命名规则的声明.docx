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5FE6" w14:textId="77777777" w:rsidR="00C612D5" w:rsidRDefault="00983E4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关于软件版本命名规则的声明</w:t>
      </w:r>
    </w:p>
    <w:p w14:paraId="370CBB85" w14:textId="77777777" w:rsidR="00C612D5" w:rsidRDefault="00C612D5"/>
    <w:p w14:paraId="7E82A34C" w14:textId="77777777" w:rsidR="00C612D5" w:rsidRDefault="00983E4E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致河北省药品监督管理局：</w:t>
      </w:r>
    </w:p>
    <w:p w14:paraId="74BF8D79" w14:textId="77777777" w:rsidR="00C612D5" w:rsidRDefault="00983E4E">
      <w:pPr>
        <w:widowControl/>
        <w:spacing w:line="300" w:lineRule="auto"/>
        <w:ind w:firstLineChars="200" w:firstLine="480"/>
        <w:rPr>
          <w:rFonts w:eastAsiaTheme="minorEastAsia"/>
          <w:sz w:val="28"/>
          <w:szCs w:val="28"/>
        </w:rPr>
      </w:pPr>
      <w:r>
        <w:rPr>
          <w:rFonts w:hint="eastAsia"/>
          <w:sz w:val="24"/>
        </w:rPr>
        <w:t>我公司关于动态心电分析软件适用软件版本命名规则的声明如下：</w:t>
      </w:r>
    </w:p>
    <w:p w14:paraId="73A34654" w14:textId="77777777" w:rsidR="00C612D5" w:rsidRDefault="00983E4E">
      <w:pPr>
        <w:spacing w:line="300" w:lineRule="auto"/>
        <w:rPr>
          <w:sz w:val="24"/>
        </w:rPr>
      </w:pPr>
      <w:r>
        <w:rPr>
          <w:sz w:val="24"/>
        </w:rPr>
        <w:t>1.</w:t>
      </w:r>
      <w:r>
        <w:rPr>
          <w:sz w:val="24"/>
        </w:rPr>
        <w:t>软件版本的全部字段及字段含义</w:t>
      </w:r>
    </w:p>
    <w:p w14:paraId="59CDE998" w14:textId="77777777" w:rsidR="00C612D5" w:rsidRDefault="00983E4E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1.1</w:t>
      </w:r>
      <w:r>
        <w:rPr>
          <w:sz w:val="24"/>
        </w:rPr>
        <w:t>软件版本的全部字段</w:t>
      </w:r>
    </w:p>
    <w:p w14:paraId="4B874768" w14:textId="77777777" w:rsidR="00C612D5" w:rsidRDefault="00983E4E">
      <w:pPr>
        <w:spacing w:line="300" w:lineRule="auto"/>
        <w:ind w:firstLineChars="400" w:firstLine="960"/>
        <w:rPr>
          <w:color w:val="000000"/>
          <w:sz w:val="24"/>
        </w:rPr>
      </w:pPr>
      <w:r>
        <w:rPr>
          <w:color w:val="000000"/>
          <w:sz w:val="24"/>
        </w:rPr>
        <w:t>V+X.Y.</w:t>
      </w:r>
      <w:proofErr w:type="gramStart"/>
      <w:r>
        <w:rPr>
          <w:color w:val="000000"/>
          <w:sz w:val="24"/>
        </w:rPr>
        <w:t>Z.B</w:t>
      </w:r>
      <w:proofErr w:type="gramEnd"/>
    </w:p>
    <w:p w14:paraId="1FCB3CCC" w14:textId="77777777" w:rsidR="00C612D5" w:rsidRDefault="00983E4E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1.2</w:t>
      </w:r>
      <w:r>
        <w:rPr>
          <w:color w:val="000000"/>
          <w:sz w:val="24"/>
        </w:rPr>
        <w:t>软件版本字段的含义</w:t>
      </w:r>
    </w:p>
    <w:p w14:paraId="52E813AF" w14:textId="77777777" w:rsidR="00C612D5" w:rsidRDefault="00983E4E">
      <w:pPr>
        <w:spacing w:line="300" w:lineRule="auto"/>
        <w:ind w:leftChars="429" w:left="901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V</w:t>
      </w:r>
      <w:r>
        <w:rPr>
          <w:rFonts w:cs="宋体" w:hint="eastAsia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版本标识代号</w:t>
      </w:r>
      <w:r>
        <w:rPr>
          <w:rFonts w:cs="宋体" w:hint="eastAsia"/>
          <w:color w:val="000000"/>
          <w:sz w:val="24"/>
        </w:rPr>
        <w:t>，</w:t>
      </w:r>
      <w:del w:id="0" w:author="zhangting" w:date="2020-09-17T13:49:00Z">
        <w:r>
          <w:rPr>
            <w:rFonts w:cs="宋体"/>
            <w:sz w:val="24"/>
          </w:rPr>
          <w:delText>十二导联动态心电记录仪</w:delText>
        </w:r>
        <w:r>
          <w:rPr>
            <w:rFonts w:cs="宋体"/>
            <w:color w:val="000000"/>
            <w:sz w:val="24"/>
          </w:rPr>
          <w:delText>控制软件</w:delText>
        </w:r>
      </w:del>
      <w:ins w:id="1" w:author="zhangting" w:date="2020-09-17T13:49:00Z">
        <w:r>
          <w:rPr>
            <w:rFonts w:cs="宋体" w:hint="eastAsia"/>
            <w:sz w:val="24"/>
          </w:rPr>
          <w:t>动态心电分析软件</w:t>
        </w:r>
      </w:ins>
      <w:r>
        <w:rPr>
          <w:rFonts w:cs="宋体"/>
          <w:color w:val="000000"/>
          <w:sz w:val="24"/>
        </w:rPr>
        <w:t>版本标识代号为</w:t>
      </w:r>
      <w:r>
        <w:rPr>
          <w:rFonts w:cs="宋体" w:hint="eastAsia"/>
          <w:color w:val="000000"/>
          <w:sz w:val="24"/>
        </w:rPr>
        <w:t>：</w:t>
      </w:r>
      <w:r>
        <w:rPr>
          <w:rFonts w:cs="宋体" w:hint="eastAsia"/>
          <w:color w:val="000000"/>
          <w:sz w:val="24"/>
        </w:rPr>
        <w:t>V</w:t>
      </w:r>
      <w:r>
        <w:rPr>
          <w:rFonts w:cs="宋体"/>
          <w:color w:val="000000"/>
          <w:sz w:val="24"/>
        </w:rPr>
        <w:t>；</w:t>
      </w:r>
    </w:p>
    <w:p w14:paraId="2C47F58B" w14:textId="77777777" w:rsidR="00C612D5" w:rsidRDefault="00983E4E">
      <w:pPr>
        <w:spacing w:line="300" w:lineRule="auto"/>
        <w:ind w:leftChars="429" w:left="901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X</w:t>
      </w:r>
      <w:r>
        <w:rPr>
          <w:rFonts w:cs="宋体" w:hint="eastAsia"/>
          <w:color w:val="000000"/>
          <w:sz w:val="24"/>
        </w:rPr>
        <w:t>：表示“</w:t>
      </w:r>
      <w:r>
        <w:rPr>
          <w:rFonts w:cs="宋体"/>
          <w:color w:val="000000"/>
          <w:sz w:val="24"/>
        </w:rPr>
        <w:t>重大增强类软件更新</w:t>
      </w:r>
      <w:r>
        <w:rPr>
          <w:rFonts w:cs="宋体" w:hint="eastAsia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</w:t>
      </w:r>
      <w:r>
        <w:rPr>
          <w:rFonts w:cs="宋体"/>
          <w:color w:val="000000"/>
          <w:sz w:val="24"/>
        </w:rPr>
        <w:t>1</w:t>
      </w:r>
      <w:r>
        <w:rPr>
          <w:rFonts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2</w:t>
      </w:r>
      <w:r>
        <w:rPr>
          <w:rFonts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3……</w:t>
      </w:r>
      <w:r>
        <w:rPr>
          <w:rFonts w:cs="宋体"/>
          <w:color w:val="000000"/>
          <w:sz w:val="24"/>
        </w:rPr>
        <w:t>；包括</w:t>
      </w:r>
      <w:r>
        <w:rPr>
          <w:rFonts w:cs="宋体" w:hint="eastAsia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改变医疗器械功能</w:t>
      </w:r>
      <w:r>
        <w:rPr>
          <w:rFonts w:cs="宋体" w:hint="eastAsia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性能等软件属性</w:t>
      </w:r>
      <w:r>
        <w:rPr>
          <w:rFonts w:cs="宋体" w:hint="eastAsia"/>
          <w:color w:val="000000"/>
          <w:sz w:val="24"/>
        </w:rPr>
        <w:t>，影响</w:t>
      </w:r>
      <w:r>
        <w:rPr>
          <w:rFonts w:cs="宋体"/>
          <w:color w:val="000000"/>
          <w:sz w:val="24"/>
        </w:rPr>
        <w:t>到医疗器械安全性或有效性的软件变更</w:t>
      </w:r>
      <w:r>
        <w:rPr>
          <w:rFonts w:cs="宋体" w:hint="eastAsia"/>
          <w:color w:val="000000"/>
          <w:sz w:val="24"/>
        </w:rPr>
        <w:t>，即</w:t>
      </w:r>
      <w:r>
        <w:rPr>
          <w:rFonts w:cs="宋体"/>
          <w:color w:val="000000"/>
          <w:sz w:val="24"/>
        </w:rPr>
        <w:t>影响到医疗器械的预期用途、使用环境或核心功能的</w:t>
      </w:r>
      <w:r>
        <w:rPr>
          <w:rFonts w:cs="宋体" w:hint="eastAsia"/>
          <w:color w:val="000000"/>
          <w:sz w:val="24"/>
        </w:rPr>
        <w:t>。</w:t>
      </w:r>
      <w:r>
        <w:rPr>
          <w:rFonts w:cs="宋体"/>
          <w:color w:val="000000"/>
          <w:sz w:val="24"/>
        </w:rPr>
        <w:t>如</w:t>
      </w:r>
      <w:r>
        <w:rPr>
          <w:rFonts w:cs="宋体" w:hint="eastAsia"/>
          <w:color w:val="000000"/>
          <w:sz w:val="24"/>
        </w:rPr>
        <w:t>新增临床运用、用户界面增加临床信息、核心算法改变、增加</w:t>
      </w:r>
      <w:r>
        <w:rPr>
          <w:rFonts w:cs="宋体"/>
          <w:color w:val="000000"/>
          <w:sz w:val="24"/>
        </w:rPr>
        <w:t>无线连接数据库等功能</w:t>
      </w:r>
      <w:r>
        <w:rPr>
          <w:rFonts w:cs="宋体" w:hint="eastAsia"/>
          <w:color w:val="000000"/>
          <w:sz w:val="24"/>
        </w:rPr>
        <w:t>。</w:t>
      </w:r>
    </w:p>
    <w:p w14:paraId="5FA3AE96" w14:textId="77777777" w:rsidR="00C612D5" w:rsidRDefault="00983E4E">
      <w:pPr>
        <w:spacing w:line="300" w:lineRule="auto"/>
        <w:ind w:leftChars="429" w:left="901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Y</w:t>
      </w:r>
      <w:r>
        <w:rPr>
          <w:rFonts w:cs="宋体" w:hint="eastAsia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cs="宋体" w:hint="eastAsia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轻微增强类软件更新</w:t>
      </w:r>
      <w:r>
        <w:rPr>
          <w:rFonts w:cs="宋体" w:hint="eastAsia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</w:t>
      </w:r>
      <w:r>
        <w:rPr>
          <w:rFonts w:cs="宋体"/>
          <w:color w:val="000000"/>
          <w:sz w:val="24"/>
        </w:rPr>
        <w:t>0</w:t>
      </w:r>
      <w:r>
        <w:rPr>
          <w:rFonts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1</w:t>
      </w:r>
      <w:r>
        <w:rPr>
          <w:rFonts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2……</w:t>
      </w:r>
      <w:r>
        <w:rPr>
          <w:rFonts w:cs="宋体"/>
          <w:color w:val="000000"/>
          <w:sz w:val="24"/>
        </w:rPr>
        <w:t>；包括</w:t>
      </w:r>
      <w:r>
        <w:rPr>
          <w:rFonts w:cs="宋体" w:hint="eastAsia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改变医疗器械功能</w:t>
      </w:r>
      <w:r>
        <w:rPr>
          <w:rFonts w:cs="宋体" w:hint="eastAsia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性能等软件属性</w:t>
      </w:r>
      <w:r>
        <w:rPr>
          <w:rFonts w:cs="宋体" w:hint="eastAsia"/>
          <w:color w:val="000000"/>
          <w:sz w:val="24"/>
        </w:rPr>
        <w:t>，不影响</w:t>
      </w:r>
      <w:r>
        <w:rPr>
          <w:rFonts w:cs="宋体"/>
          <w:color w:val="000000"/>
          <w:sz w:val="24"/>
        </w:rPr>
        <w:t>到医疗器械安全性或有效性的软件变更</w:t>
      </w:r>
      <w:r>
        <w:rPr>
          <w:rFonts w:cs="宋体" w:hint="eastAsia"/>
          <w:color w:val="000000"/>
          <w:sz w:val="24"/>
        </w:rPr>
        <w:t>。</w:t>
      </w:r>
      <w:r>
        <w:rPr>
          <w:rFonts w:cs="宋体"/>
          <w:color w:val="000000"/>
          <w:sz w:val="24"/>
        </w:rPr>
        <w:t>如核心算法运算速度的单纯性提高</w:t>
      </w:r>
      <w:r>
        <w:rPr>
          <w:rFonts w:cs="宋体" w:hint="eastAsia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用户界面的文字性修改等</w:t>
      </w:r>
      <w:r>
        <w:rPr>
          <w:rFonts w:cs="宋体" w:hint="eastAsia"/>
          <w:color w:val="000000"/>
          <w:sz w:val="24"/>
        </w:rPr>
        <w:t>。</w:t>
      </w:r>
    </w:p>
    <w:p w14:paraId="256D8936" w14:textId="77777777" w:rsidR="00C612D5" w:rsidRDefault="00983E4E">
      <w:pPr>
        <w:spacing w:line="300" w:lineRule="auto"/>
        <w:ind w:leftChars="429" w:left="901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Z</w:t>
      </w:r>
      <w:r>
        <w:rPr>
          <w:rFonts w:cs="宋体" w:hint="eastAsia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cs="宋体" w:hint="eastAsia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纠正类软件更新</w:t>
      </w:r>
      <w:r>
        <w:rPr>
          <w:rFonts w:cs="宋体" w:hint="eastAsia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</w:t>
      </w:r>
      <w:r>
        <w:rPr>
          <w:rFonts w:cs="宋体"/>
          <w:color w:val="000000"/>
          <w:sz w:val="24"/>
        </w:rPr>
        <w:t>0</w:t>
      </w:r>
      <w:r>
        <w:rPr>
          <w:rFonts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1</w:t>
      </w:r>
      <w:r>
        <w:rPr>
          <w:rFonts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2……</w:t>
      </w:r>
      <w:r>
        <w:rPr>
          <w:rFonts w:cs="宋体"/>
          <w:color w:val="000000"/>
          <w:sz w:val="24"/>
        </w:rPr>
        <w:t>；包括</w:t>
      </w:r>
      <w:r>
        <w:rPr>
          <w:rFonts w:cs="宋体" w:hint="eastAsia"/>
          <w:color w:val="000000"/>
          <w:sz w:val="24"/>
        </w:rPr>
        <w:t>修正软件已知缺陷而进行的软件变更。</w:t>
      </w:r>
    </w:p>
    <w:p w14:paraId="7635927D" w14:textId="77777777" w:rsidR="00C612D5" w:rsidRDefault="00983E4E">
      <w:pPr>
        <w:spacing w:line="300" w:lineRule="auto"/>
        <w:ind w:leftChars="436" w:left="916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B</w:t>
      </w:r>
      <w:r>
        <w:rPr>
          <w:rFonts w:cs="宋体" w:hint="eastAsia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cs="宋体" w:hint="eastAsia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构建</w:t>
      </w:r>
      <w:r>
        <w:rPr>
          <w:rFonts w:cs="宋体" w:hint="eastAsia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</w:t>
      </w:r>
      <w:r>
        <w:rPr>
          <w:rFonts w:cs="宋体"/>
          <w:color w:val="000000"/>
          <w:sz w:val="24"/>
        </w:rPr>
        <w:t>0</w:t>
      </w:r>
      <w:r>
        <w:rPr>
          <w:rFonts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1</w:t>
      </w:r>
      <w:r>
        <w:rPr>
          <w:rFonts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2……</w:t>
      </w:r>
      <w:r>
        <w:rPr>
          <w:rFonts w:cs="宋体"/>
          <w:color w:val="000000"/>
          <w:sz w:val="24"/>
        </w:rPr>
        <w:t>；纠正类</w:t>
      </w:r>
      <w:r>
        <w:rPr>
          <w:rFonts w:cs="宋体"/>
          <w:color w:val="000000"/>
          <w:sz w:val="24"/>
        </w:rPr>
        <w:t>软件更新的任何变化</w:t>
      </w:r>
      <w:r>
        <w:rPr>
          <w:rFonts w:cs="宋体" w:hint="eastAsia"/>
          <w:color w:val="000000"/>
          <w:sz w:val="24"/>
        </w:rPr>
        <w:t>，</w:t>
      </w:r>
      <w:r>
        <w:rPr>
          <w:rFonts w:cs="宋体"/>
          <w:color w:val="000000"/>
          <w:sz w:val="24"/>
        </w:rPr>
        <w:t>都会导致构建的升版</w:t>
      </w:r>
      <w:r>
        <w:rPr>
          <w:rFonts w:cs="宋体" w:hint="eastAsia"/>
          <w:color w:val="000000"/>
          <w:sz w:val="24"/>
        </w:rPr>
        <w:t>。</w:t>
      </w:r>
    </w:p>
    <w:p w14:paraId="0041B642" w14:textId="77777777" w:rsidR="00C612D5" w:rsidRDefault="00983E4E">
      <w:pPr>
        <w:spacing w:line="300" w:lineRule="auto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软件的完整版本和发行所用的标识版本</w:t>
      </w:r>
    </w:p>
    <w:p w14:paraId="73F9A45E" w14:textId="77777777" w:rsidR="00C612D5" w:rsidRDefault="00983E4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软件完整版本号</w:t>
      </w:r>
    </w:p>
    <w:p w14:paraId="4B23924D" w14:textId="77777777" w:rsidR="00C612D5" w:rsidRDefault="00983E4E">
      <w:pPr>
        <w:spacing w:line="300" w:lineRule="auto"/>
        <w:ind w:firstLineChars="300" w:firstLine="720"/>
        <w:rPr>
          <w:sz w:val="24"/>
        </w:rPr>
      </w:pPr>
      <w:r>
        <w:rPr>
          <w:sz w:val="24"/>
        </w:rPr>
        <w:t>V1.0.</w:t>
      </w:r>
      <w:ins w:id="2" w:author="Huo Beata" w:date="2020-09-09T11:25:00Z">
        <w:del w:id="3" w:author="zhangting" w:date="2020-09-17T13:50:00Z">
          <w:r>
            <w:rPr>
              <w:sz w:val="24"/>
            </w:rPr>
            <w:delText>2</w:delText>
          </w:r>
        </w:del>
      </w:ins>
      <w:ins w:id="4" w:author="zhangting" w:date="2020-09-17T13:50:00Z">
        <w:r>
          <w:rPr>
            <w:rFonts w:hint="eastAsia"/>
            <w:sz w:val="24"/>
          </w:rPr>
          <w:t>0</w:t>
        </w:r>
      </w:ins>
      <w:ins w:id="5" w:author="Huo Beata" w:date="2020-09-09T11:25:00Z">
        <w:r>
          <w:rPr>
            <w:sz w:val="24"/>
          </w:rPr>
          <w:t>.</w:t>
        </w:r>
        <w:del w:id="6" w:author="zhangting" w:date="2020-09-17T13:50:00Z">
          <w:r>
            <w:rPr>
              <w:sz w:val="24"/>
            </w:rPr>
            <w:delText>3</w:delText>
          </w:r>
        </w:del>
      </w:ins>
      <w:ins w:id="7" w:author="zhangting" w:date="2020-09-17T13:50:00Z">
        <w:r>
          <w:rPr>
            <w:rFonts w:hint="eastAsia"/>
            <w:sz w:val="24"/>
          </w:rPr>
          <w:t>0</w:t>
        </w:r>
      </w:ins>
      <w:del w:id="8" w:author="Huo Beata" w:date="2020-09-09T11:25:00Z">
        <w:r>
          <w:rPr>
            <w:rFonts w:hint="eastAsia"/>
            <w:sz w:val="24"/>
          </w:rPr>
          <w:delText>0.0</w:delText>
        </w:r>
      </w:del>
    </w:p>
    <w:p w14:paraId="2EB06845" w14:textId="77777777" w:rsidR="00C612D5" w:rsidRDefault="00983E4E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2.2</w:t>
      </w:r>
      <w:r>
        <w:rPr>
          <w:rFonts w:hint="eastAsia"/>
          <w:sz w:val="24"/>
        </w:rPr>
        <w:t>软件发布版本号</w:t>
      </w:r>
    </w:p>
    <w:p w14:paraId="409CDFCE" w14:textId="77777777" w:rsidR="00C612D5" w:rsidRDefault="00983E4E">
      <w:pPr>
        <w:spacing w:line="300" w:lineRule="auto"/>
        <w:ind w:firstLineChars="300" w:firstLine="720"/>
        <w:rPr>
          <w:sz w:val="24"/>
        </w:rPr>
      </w:pPr>
      <w:commentRangeStart w:id="9"/>
      <w:r>
        <w:rPr>
          <w:bCs/>
          <w:sz w:val="24"/>
        </w:rPr>
        <w:t>V1</w:t>
      </w:r>
      <w:r>
        <w:rPr>
          <w:bCs/>
          <w:sz w:val="24"/>
        </w:rPr>
        <w:t>.</w:t>
      </w:r>
      <w:r>
        <w:rPr>
          <w:bCs/>
          <w:sz w:val="24"/>
        </w:rPr>
        <w:t>0</w:t>
      </w:r>
      <w:commentRangeEnd w:id="9"/>
      <w:r w:rsidR="003A5614">
        <w:rPr>
          <w:rStyle w:val="ad"/>
        </w:rPr>
        <w:commentReference w:id="9"/>
      </w:r>
    </w:p>
    <w:p w14:paraId="5D42B947" w14:textId="77777777" w:rsidR="00C612D5" w:rsidRDefault="00983E4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特此声明！</w:t>
      </w:r>
      <w:bookmarkStart w:id="10" w:name="_GoBack"/>
      <w:bookmarkEnd w:id="10"/>
    </w:p>
    <w:p w14:paraId="63CAB1A8" w14:textId="77777777" w:rsidR="00C612D5" w:rsidRDefault="00C612D5">
      <w:pPr>
        <w:spacing w:line="300" w:lineRule="auto"/>
        <w:ind w:firstLineChars="200" w:firstLine="480"/>
        <w:rPr>
          <w:sz w:val="24"/>
        </w:rPr>
      </w:pPr>
    </w:p>
    <w:p w14:paraId="720E6434" w14:textId="77777777" w:rsidR="00C612D5" w:rsidRDefault="00983E4E">
      <w:pPr>
        <w:spacing w:line="30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通心络科（河北）科技有限公司</w:t>
      </w:r>
    </w:p>
    <w:p w14:paraId="2D27077E" w14:textId="77777777" w:rsidR="00C612D5" w:rsidRDefault="00983E4E">
      <w:pPr>
        <w:spacing w:line="300" w:lineRule="auto"/>
        <w:jc w:val="center"/>
        <w:rPr>
          <w:rFonts w:cs="宋体"/>
          <w:color w:val="000000"/>
          <w:sz w:val="24"/>
        </w:rPr>
      </w:pPr>
      <w:r>
        <w:rPr>
          <w:rFonts w:hint="eastAsia"/>
          <w:sz w:val="24"/>
        </w:rPr>
        <w:t xml:space="preserve">        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日</w:t>
      </w:r>
    </w:p>
    <w:p w14:paraId="4D573621" w14:textId="77777777" w:rsidR="00C612D5" w:rsidRDefault="00C612D5"/>
    <w:sectPr w:rsidR="00C612D5">
      <w:pgSz w:w="11906" w:h="16838"/>
      <w:pgMar w:top="1440" w:right="1800" w:bottom="986" w:left="1800" w:header="851" w:footer="85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严鑫能" w:date="2020-09-18T18:15:00Z" w:initials="严鑫能">
    <w:p w14:paraId="7A1CE732" w14:textId="77777777" w:rsidR="003A5614" w:rsidRDefault="003A5614">
      <w:pPr>
        <w:pStyle w:val="a3"/>
      </w:pPr>
      <w:r>
        <w:rPr>
          <w:rStyle w:val="ad"/>
        </w:rPr>
        <w:annotationRef/>
      </w:r>
      <w:r>
        <w:rPr>
          <w:rFonts w:hint="eastAsia"/>
        </w:rPr>
        <w:t>发布版本号建议：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。理由是：法规上规定第一位“重大增强类软件更新”才需要许可事项变更，因此发布版本号为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，如果为</w:t>
      </w:r>
      <w:r>
        <w:t>V1.0</w:t>
      </w:r>
      <w:r>
        <w:rPr>
          <w:rFonts w:hint="eastAsia"/>
        </w:rPr>
        <w:t>，那么涉及到</w:t>
      </w:r>
      <w:r>
        <w:rPr>
          <w:rFonts w:ascii="宋体" w:hAnsi="宋体" w:cs="宋体" w:hint="eastAsia"/>
          <w:color w:val="000000"/>
        </w:rPr>
        <w:t>“</w:t>
      </w:r>
      <w:r>
        <w:rPr>
          <w:rFonts w:ascii="宋体" w:hAnsi="宋体" w:cs="宋体"/>
          <w:color w:val="000000"/>
        </w:rPr>
        <w:t>轻微增强类软件更新</w:t>
      </w:r>
      <w:r>
        <w:rPr>
          <w:rFonts w:ascii="宋体" w:hAnsi="宋体" w:cs="宋体" w:hint="eastAsia"/>
          <w:color w:val="000000"/>
        </w:rPr>
        <w:t>”，也要进行重新变更注册。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1CE7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1CE732" w16cid:durableId="230F77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DFC3F" w14:textId="77777777" w:rsidR="00983E4E" w:rsidRDefault="00983E4E" w:rsidP="003A5614">
      <w:r>
        <w:separator/>
      </w:r>
    </w:p>
  </w:endnote>
  <w:endnote w:type="continuationSeparator" w:id="0">
    <w:p w14:paraId="6AAA1406" w14:textId="77777777" w:rsidR="00983E4E" w:rsidRDefault="00983E4E" w:rsidP="003A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88854" w14:textId="77777777" w:rsidR="00983E4E" w:rsidRDefault="00983E4E" w:rsidP="003A5614">
      <w:r>
        <w:separator/>
      </w:r>
    </w:p>
  </w:footnote>
  <w:footnote w:type="continuationSeparator" w:id="0">
    <w:p w14:paraId="5D2A6C66" w14:textId="77777777" w:rsidR="00983E4E" w:rsidRDefault="00983E4E" w:rsidP="003A561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o Beata">
    <w15:presenceInfo w15:providerId="Windows Live" w15:userId="221a78516fc4c642"/>
  </w15:person>
  <w15:person w15:author="严鑫能">
    <w15:presenceInfo w15:providerId="None" w15:userId="严鑫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684E8F"/>
    <w:rsid w:val="003A5614"/>
    <w:rsid w:val="005E5E5B"/>
    <w:rsid w:val="007A2F08"/>
    <w:rsid w:val="00983E4E"/>
    <w:rsid w:val="00C612D5"/>
    <w:rsid w:val="00FB35E0"/>
    <w:rsid w:val="22A377EB"/>
    <w:rsid w:val="67EA39C0"/>
    <w:rsid w:val="7968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4A07A7"/>
  <w15:docId w15:val="{E38578F6-2B47-49F4-8C96-A8713C6E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aa">
    <w:name w:val="页眉 字符"/>
    <w:basedOn w:val="a0"/>
    <w:link w:val="a9"/>
    <w:rPr>
      <w:rFonts w:ascii="Times New Roman" w:hAnsi="Times New Roman"/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rFonts w:ascii="Times New Roman" w:hAnsi="Times New Roman"/>
      <w:kern w:val="2"/>
      <w:sz w:val="18"/>
      <w:szCs w:val="18"/>
    </w:rPr>
  </w:style>
  <w:style w:type="character" w:customStyle="1" w:styleId="a6">
    <w:name w:val="批注框文本 字符"/>
    <w:basedOn w:val="a0"/>
    <w:link w:val="a5"/>
    <w:rPr>
      <w:rFonts w:ascii="Times New Roman" w:hAnsi="Times New Roman"/>
      <w:kern w:val="2"/>
      <w:sz w:val="18"/>
      <w:szCs w:val="18"/>
    </w:rPr>
  </w:style>
  <w:style w:type="character" w:customStyle="1" w:styleId="a4">
    <w:name w:val="批注文字 字符"/>
    <w:basedOn w:val="a0"/>
    <w:link w:val="a3"/>
    <w:rPr>
      <w:rFonts w:ascii="Times New Roman" w:hAnsi="Times New Roman"/>
      <w:kern w:val="2"/>
      <w:sz w:val="21"/>
      <w:szCs w:val="24"/>
    </w:rPr>
  </w:style>
  <w:style w:type="character" w:customStyle="1" w:styleId="ac">
    <w:name w:val="批注主题 字符"/>
    <w:basedOn w:val="a4"/>
    <w:link w:val="ab"/>
    <w:rPr>
      <w:rFonts w:ascii="Times New Roman" w:hAnsi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小多</dc:creator>
  <cp:lastModifiedBy>严鑫能</cp:lastModifiedBy>
  <cp:revision>3</cp:revision>
  <dcterms:created xsi:type="dcterms:W3CDTF">2020-08-31T07:34:00Z</dcterms:created>
  <dcterms:modified xsi:type="dcterms:W3CDTF">2020-09-18T10:15:00Z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