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none" w:color="auto" w:sz="0" w:space="0"/>
        </w:pBdr>
        <w:rPr>
          <w:rFonts w:eastAsia="方正舒体"/>
          <w:color w:val="auto"/>
          <w:sz w:val="32"/>
          <w:szCs w:val="32"/>
          <w:rPrChange w:id="5" w:author="小多 [2]" w:date="2020-09-23T11:01:09Z">
            <w:rPr>
              <w:rFonts w:eastAsia="方正舒体"/>
              <w:sz w:val="32"/>
              <w:szCs w:val="32"/>
            </w:rPr>
          </w:rPrChange>
        </w:rPr>
      </w:pPr>
    </w:p>
    <w:p>
      <w:pPr>
        <w:pStyle w:val="7"/>
        <w:pBdr>
          <w:bottom w:val="none" w:color="auto" w:sz="0" w:space="0"/>
        </w:pBdr>
        <w:rPr>
          <w:rFonts w:eastAsia="方正舒体"/>
          <w:color w:val="auto"/>
          <w:sz w:val="32"/>
          <w:szCs w:val="32"/>
          <w:rPrChange w:id="6" w:author="小多 [2]" w:date="2020-09-23T11:01:09Z">
            <w:rPr>
              <w:rFonts w:eastAsia="方正舒体"/>
              <w:sz w:val="32"/>
              <w:szCs w:val="32"/>
            </w:rPr>
          </w:rPrChange>
        </w:rPr>
      </w:pPr>
    </w:p>
    <w:p>
      <w:pPr>
        <w:pStyle w:val="7"/>
        <w:pBdr>
          <w:bottom w:val="none" w:color="auto" w:sz="0" w:space="0"/>
        </w:pBdr>
        <w:rPr>
          <w:rFonts w:eastAsia="方正舒体"/>
          <w:color w:val="auto"/>
          <w:sz w:val="32"/>
          <w:szCs w:val="32"/>
          <w:rPrChange w:id="7" w:author="小多 [2]" w:date="2020-09-23T11:01:09Z">
            <w:rPr>
              <w:rFonts w:eastAsia="方正舒体"/>
              <w:sz w:val="32"/>
              <w:szCs w:val="32"/>
            </w:rPr>
          </w:rPrChange>
        </w:rPr>
      </w:pPr>
    </w:p>
    <w:p>
      <w:pPr>
        <w:pStyle w:val="7"/>
        <w:pBdr>
          <w:bottom w:val="none" w:color="auto" w:sz="0" w:space="0"/>
        </w:pBdr>
        <w:rPr>
          <w:rFonts w:eastAsia="方正舒体"/>
          <w:color w:val="auto"/>
          <w:sz w:val="32"/>
          <w:szCs w:val="32"/>
          <w:rPrChange w:id="8" w:author="小多 [2]" w:date="2020-09-23T11:01:09Z">
            <w:rPr>
              <w:rFonts w:eastAsia="方正舒体"/>
              <w:sz w:val="32"/>
              <w:szCs w:val="32"/>
            </w:rPr>
          </w:rPrChange>
        </w:rPr>
      </w:pPr>
    </w:p>
    <w:p>
      <w:pPr>
        <w:pStyle w:val="7"/>
        <w:pBdr>
          <w:bottom w:val="none" w:color="auto" w:sz="0" w:space="0"/>
        </w:pBdr>
        <w:rPr>
          <w:del w:id="9" w:author="小多 [2]" w:date="2020-09-23T10:29:13Z"/>
          <w:rFonts w:eastAsia="隶书"/>
          <w:color w:val="auto"/>
          <w:sz w:val="36"/>
          <w:szCs w:val="36"/>
          <w:rPrChange w:id="10" w:author="小多 [2]" w:date="2020-09-23T11:01:09Z">
            <w:rPr>
              <w:del w:id="11" w:author="小多 [2]" w:date="2020-09-23T10:29:13Z"/>
              <w:rFonts w:eastAsia="隶书"/>
              <w:sz w:val="36"/>
              <w:szCs w:val="36"/>
            </w:rPr>
          </w:rPrChange>
        </w:rPr>
      </w:pPr>
      <w:del w:id="12" w:author="小多 [2]" w:date="2020-09-23T10:29:13Z">
        <w:r>
          <w:rPr>
            <w:rFonts w:hint="eastAsia" w:eastAsia="隶书"/>
            <w:color w:val="auto"/>
            <w:sz w:val="36"/>
            <w:szCs w:val="36"/>
            <w:rPrChange w:id="13" w:author="小多 [2]" w:date="2020-09-23T11:01:09Z">
              <w:rPr>
                <w:rFonts w:hint="eastAsia" w:eastAsia="隶书"/>
                <w:sz w:val="36"/>
                <w:szCs w:val="36"/>
              </w:rPr>
            </w:rPrChange>
          </w:rPr>
          <w:delText>通心络科（河北）科技有限公司</w:delText>
        </w:r>
      </w:del>
    </w:p>
    <w:p>
      <w:pPr>
        <w:jc w:val="center"/>
        <w:rPr>
          <w:del w:id="15" w:author="小多 [2]" w:date="2020-09-23T10:29:15Z"/>
          <w:rFonts w:eastAsia="黑体"/>
          <w:bCs/>
          <w:color w:val="auto"/>
          <w:sz w:val="44"/>
          <w:rPrChange w:id="16" w:author="小多 [2]" w:date="2020-09-23T11:01:09Z">
            <w:rPr>
              <w:del w:id="17" w:author="小多 [2]" w:date="2020-09-23T10:29:15Z"/>
              <w:rFonts w:eastAsia="黑体"/>
              <w:bCs/>
              <w:sz w:val="44"/>
            </w:rPr>
          </w:rPrChange>
        </w:rPr>
      </w:pPr>
    </w:p>
    <w:p>
      <w:pPr>
        <w:tabs>
          <w:tab w:val="left" w:pos="5310"/>
        </w:tabs>
        <w:jc w:val="left"/>
        <w:rPr>
          <w:rFonts w:eastAsia="黑体"/>
          <w:bCs/>
          <w:color w:val="auto"/>
          <w:sz w:val="44"/>
          <w:rPrChange w:id="18" w:author="小多 [2]" w:date="2020-09-23T11:01:09Z">
            <w:rPr>
              <w:rFonts w:eastAsia="黑体"/>
              <w:bCs/>
              <w:sz w:val="44"/>
            </w:rPr>
          </w:rPrChange>
        </w:rPr>
      </w:pPr>
      <w:r>
        <w:rPr>
          <w:rFonts w:eastAsia="黑体"/>
          <w:bCs/>
          <w:color w:val="auto"/>
          <w:sz w:val="44"/>
          <w:rPrChange w:id="19" w:author="小多 [2]" w:date="2020-09-23T11:01:09Z">
            <w:rPr>
              <w:rFonts w:eastAsia="黑体"/>
              <w:bCs/>
              <w:sz w:val="44"/>
            </w:rPr>
          </w:rPrChange>
        </w:rPr>
        <w:tab/>
      </w:r>
    </w:p>
    <w:p>
      <w:pPr>
        <w:jc w:val="center"/>
        <w:rPr>
          <w:rFonts w:eastAsia="黑体"/>
          <w:bCs/>
          <w:color w:val="auto"/>
          <w:sz w:val="44"/>
          <w:rPrChange w:id="20" w:author="小多 [2]" w:date="2020-09-23T11:01:09Z">
            <w:rPr>
              <w:rFonts w:eastAsia="黑体"/>
              <w:bCs/>
              <w:sz w:val="44"/>
            </w:rPr>
          </w:rPrChange>
        </w:rPr>
      </w:pPr>
    </w:p>
    <w:p>
      <w:pPr>
        <w:jc w:val="center"/>
        <w:rPr>
          <w:rFonts w:eastAsia="黑体"/>
          <w:bCs/>
          <w:color w:val="auto"/>
          <w:sz w:val="44"/>
          <w:rPrChange w:id="21" w:author="小多 [2]" w:date="2020-09-23T11:01:09Z">
            <w:rPr>
              <w:rFonts w:eastAsia="黑体"/>
              <w:bCs/>
              <w:sz w:val="44"/>
            </w:rPr>
          </w:rPrChange>
        </w:rPr>
      </w:pPr>
    </w:p>
    <w:p>
      <w:pPr>
        <w:rPr>
          <w:rFonts w:eastAsia="黑体"/>
          <w:bCs/>
          <w:color w:val="auto"/>
          <w:sz w:val="44"/>
          <w:rPrChange w:id="22" w:author="小多 [2]" w:date="2020-09-23T11:01:09Z">
            <w:rPr>
              <w:rFonts w:eastAsia="黑体"/>
              <w:bCs/>
              <w:sz w:val="44"/>
            </w:rPr>
          </w:rPrChange>
        </w:rPr>
      </w:pPr>
      <w:r>
        <w:rPr>
          <w:rFonts w:eastAsia="黑体"/>
          <w:bCs/>
          <w:color w:val="auto"/>
          <w:sz w:val="44"/>
          <w:rPrChange w:id="23" w:author="小多 [2]" w:date="2020-09-23T11:01:09Z">
            <w:rPr>
              <w:rFonts w:eastAsia="黑体"/>
              <w:bCs/>
              <w:sz w:val="44"/>
            </w:rPr>
          </w:rPrChange>
        </w:rPr>
        <w:tab/>
      </w:r>
      <w:r>
        <w:rPr>
          <w:rFonts w:eastAsia="黑体"/>
          <w:bCs/>
          <w:color w:val="auto"/>
          <w:sz w:val="44"/>
          <w:rPrChange w:id="24" w:author="小多 [2]" w:date="2020-09-23T11:01:09Z">
            <w:rPr>
              <w:rFonts w:eastAsia="黑体"/>
              <w:bCs/>
              <w:sz w:val="44"/>
            </w:rPr>
          </w:rPrChange>
        </w:rPr>
        <w:tab/>
      </w:r>
      <w:r>
        <w:rPr>
          <w:rFonts w:eastAsia="黑体"/>
          <w:bCs/>
          <w:color w:val="auto"/>
          <w:sz w:val="44"/>
          <w:rPrChange w:id="25" w:author="小多 [2]" w:date="2020-09-23T11:01:09Z">
            <w:rPr>
              <w:rFonts w:eastAsia="黑体"/>
              <w:bCs/>
              <w:sz w:val="44"/>
            </w:rPr>
          </w:rPrChange>
        </w:rPr>
        <w:tab/>
      </w:r>
      <w:r>
        <w:rPr>
          <w:rFonts w:eastAsia="黑体"/>
          <w:bCs/>
          <w:color w:val="auto"/>
          <w:sz w:val="44"/>
          <w:rPrChange w:id="26" w:author="小多 [2]" w:date="2020-09-23T11:01:09Z">
            <w:rPr>
              <w:rFonts w:eastAsia="黑体"/>
              <w:bCs/>
              <w:sz w:val="44"/>
            </w:rPr>
          </w:rPrChange>
        </w:rPr>
        <w:tab/>
      </w:r>
      <w:r>
        <w:rPr>
          <w:rFonts w:eastAsia="黑体"/>
          <w:bCs/>
          <w:color w:val="auto"/>
          <w:sz w:val="44"/>
          <w:rPrChange w:id="27" w:author="小多 [2]" w:date="2020-09-23T11:01:09Z">
            <w:rPr>
              <w:rFonts w:eastAsia="黑体"/>
              <w:bCs/>
              <w:sz w:val="44"/>
            </w:rPr>
          </w:rPrChange>
        </w:rPr>
        <w:tab/>
      </w:r>
      <w:r>
        <w:rPr>
          <w:rFonts w:eastAsia="黑体"/>
          <w:bCs/>
          <w:color w:val="auto"/>
          <w:sz w:val="44"/>
          <w:rPrChange w:id="28" w:author="小多 [2]" w:date="2020-09-23T11:01:09Z">
            <w:rPr>
              <w:rFonts w:eastAsia="黑体"/>
              <w:bCs/>
              <w:sz w:val="44"/>
            </w:rPr>
          </w:rPrChange>
        </w:rPr>
        <w:tab/>
      </w:r>
      <w:r>
        <w:rPr>
          <w:rFonts w:eastAsia="黑体"/>
          <w:bCs/>
          <w:color w:val="auto"/>
          <w:sz w:val="44"/>
          <w:rPrChange w:id="29" w:author="小多 [2]" w:date="2020-09-23T11:01:09Z">
            <w:rPr>
              <w:rFonts w:eastAsia="黑体"/>
              <w:bCs/>
              <w:sz w:val="44"/>
            </w:rPr>
          </w:rPrChange>
        </w:rPr>
        <w:tab/>
      </w:r>
      <w:r>
        <w:rPr>
          <w:rFonts w:eastAsia="黑体"/>
          <w:bCs/>
          <w:color w:val="auto"/>
          <w:sz w:val="44"/>
          <w:rPrChange w:id="30" w:author="小多 [2]" w:date="2020-09-23T11:01:09Z">
            <w:rPr>
              <w:rFonts w:eastAsia="黑体"/>
              <w:bCs/>
              <w:sz w:val="44"/>
            </w:rPr>
          </w:rPrChange>
        </w:rPr>
        <w:tab/>
      </w:r>
      <w:r>
        <w:rPr>
          <w:rFonts w:eastAsia="黑体"/>
          <w:bCs/>
          <w:color w:val="auto"/>
          <w:sz w:val="44"/>
          <w:rPrChange w:id="31" w:author="小多 [2]" w:date="2020-09-23T11:01:09Z">
            <w:rPr>
              <w:rFonts w:eastAsia="黑体"/>
              <w:bCs/>
              <w:sz w:val="44"/>
            </w:rPr>
          </w:rPrChange>
        </w:rPr>
        <w:tab/>
      </w:r>
      <w:r>
        <w:rPr>
          <w:rFonts w:eastAsia="黑体"/>
          <w:bCs/>
          <w:color w:val="auto"/>
          <w:sz w:val="44"/>
          <w:rPrChange w:id="32" w:author="小多 [2]" w:date="2020-09-23T11:01:09Z">
            <w:rPr>
              <w:rFonts w:eastAsia="黑体"/>
              <w:bCs/>
              <w:sz w:val="44"/>
            </w:rPr>
          </w:rPrChange>
        </w:rPr>
        <w:tab/>
      </w:r>
      <w:r>
        <w:rPr>
          <w:rFonts w:eastAsia="黑体"/>
          <w:bCs/>
          <w:color w:val="auto"/>
          <w:sz w:val="44"/>
          <w:rPrChange w:id="33" w:author="小多 [2]" w:date="2020-09-23T11:01:09Z">
            <w:rPr>
              <w:rFonts w:eastAsia="黑体"/>
              <w:bCs/>
              <w:sz w:val="44"/>
            </w:rPr>
          </w:rPrChange>
        </w:rPr>
        <w:tab/>
      </w:r>
    </w:p>
    <w:p>
      <w:pPr>
        <w:jc w:val="center"/>
        <w:rPr>
          <w:rFonts w:eastAsia="黑体"/>
          <w:bCs/>
          <w:color w:val="auto"/>
          <w:sz w:val="44"/>
          <w:szCs w:val="44"/>
          <w:rPrChange w:id="34" w:author="小多 [2]" w:date="2020-09-23T11:01:09Z">
            <w:rPr>
              <w:rFonts w:eastAsia="黑体"/>
              <w:bCs/>
              <w:sz w:val="44"/>
              <w:szCs w:val="44"/>
            </w:rPr>
          </w:rPrChange>
        </w:rPr>
      </w:pPr>
      <w:r>
        <w:rPr>
          <w:rFonts w:hint="eastAsia" w:eastAsia="黑体"/>
          <w:bCs/>
          <w:color w:val="auto"/>
          <w:sz w:val="44"/>
          <w:szCs w:val="44"/>
          <w:rPrChange w:id="35" w:author="小多 [2]" w:date="2020-09-23T11:01:09Z">
            <w:rPr>
              <w:rFonts w:hint="eastAsia" w:eastAsia="黑体"/>
              <w:bCs/>
              <w:sz w:val="44"/>
              <w:szCs w:val="44"/>
            </w:rPr>
          </w:rPrChange>
        </w:rPr>
        <w:t>动态心电分析软件</w:t>
      </w:r>
      <w:r>
        <w:rPr>
          <w:rFonts w:eastAsia="黑体"/>
          <w:bCs/>
          <w:color w:val="auto"/>
          <w:sz w:val="44"/>
          <w:szCs w:val="44"/>
          <w:rPrChange w:id="36" w:author="小多 [2]" w:date="2020-09-23T11:01:09Z">
            <w:rPr>
              <w:rFonts w:eastAsia="黑体"/>
              <w:bCs/>
              <w:sz w:val="44"/>
              <w:szCs w:val="44"/>
            </w:rPr>
          </w:rPrChange>
        </w:rPr>
        <w:t>需求规范</w:t>
      </w:r>
    </w:p>
    <w:p>
      <w:pPr>
        <w:rPr>
          <w:rFonts w:eastAsia="黑体"/>
          <w:bCs/>
          <w:color w:val="auto"/>
          <w:sz w:val="24"/>
          <w:rPrChange w:id="37" w:author="小多 [2]" w:date="2020-09-23T11:01:09Z">
            <w:rPr>
              <w:rFonts w:eastAsia="黑体"/>
              <w:bCs/>
              <w:sz w:val="24"/>
            </w:rPr>
          </w:rPrChange>
        </w:rPr>
      </w:pPr>
    </w:p>
    <w:p>
      <w:pPr>
        <w:rPr>
          <w:color w:val="auto"/>
          <w:sz w:val="24"/>
          <w:rPrChange w:id="38" w:author="小多 [2]" w:date="2020-09-23T11:01:09Z">
            <w:rPr>
              <w:sz w:val="24"/>
            </w:rPr>
          </w:rPrChange>
        </w:rPr>
      </w:pPr>
    </w:p>
    <w:p>
      <w:pPr>
        <w:rPr>
          <w:color w:val="auto"/>
          <w:sz w:val="24"/>
          <w:rPrChange w:id="39" w:author="小多 [2]" w:date="2020-09-23T11:01:09Z">
            <w:rPr>
              <w:sz w:val="24"/>
            </w:rPr>
          </w:rPrChange>
        </w:rPr>
      </w:pPr>
    </w:p>
    <w:p>
      <w:pPr>
        <w:rPr>
          <w:color w:val="auto"/>
          <w:sz w:val="24"/>
          <w:rPrChange w:id="40" w:author="小多 [2]" w:date="2020-09-23T11:01:09Z">
            <w:rPr>
              <w:sz w:val="24"/>
            </w:rPr>
          </w:rPrChange>
        </w:rPr>
      </w:pPr>
    </w:p>
    <w:p>
      <w:pPr>
        <w:rPr>
          <w:color w:val="auto"/>
          <w:sz w:val="24"/>
          <w:rPrChange w:id="41" w:author="小多 [2]" w:date="2020-09-23T11:01:09Z">
            <w:rPr>
              <w:sz w:val="24"/>
            </w:rPr>
          </w:rPrChange>
        </w:rPr>
      </w:pPr>
    </w:p>
    <w:p>
      <w:pPr>
        <w:rPr>
          <w:color w:val="auto"/>
          <w:sz w:val="24"/>
          <w:rPrChange w:id="42" w:author="小多 [2]" w:date="2020-09-23T11:01:09Z">
            <w:rPr>
              <w:sz w:val="24"/>
            </w:rPr>
          </w:rPrChange>
        </w:rPr>
      </w:pPr>
    </w:p>
    <w:p>
      <w:pPr>
        <w:rPr>
          <w:color w:val="auto"/>
          <w:sz w:val="24"/>
          <w:rPrChange w:id="43" w:author="小多 [2]" w:date="2020-09-23T11:01:09Z">
            <w:rPr>
              <w:sz w:val="24"/>
            </w:rPr>
          </w:rPrChange>
        </w:rPr>
      </w:pPr>
    </w:p>
    <w:p>
      <w:pPr>
        <w:rPr>
          <w:color w:val="auto"/>
          <w:sz w:val="24"/>
          <w:rPrChange w:id="44" w:author="小多 [2]" w:date="2020-09-23T11:01:09Z">
            <w:rPr>
              <w:sz w:val="24"/>
            </w:rPr>
          </w:rPrChange>
        </w:rPr>
      </w:pPr>
    </w:p>
    <w:p>
      <w:pPr>
        <w:jc w:val="center"/>
        <w:rPr>
          <w:ins w:id="45" w:author="小多 [2]" w:date="2020-09-23T10:29:21Z"/>
          <w:color w:val="auto"/>
          <w:sz w:val="24"/>
          <w:rPrChange w:id="46" w:author="小多 [2]" w:date="2020-09-23T11:01:09Z">
            <w:rPr>
              <w:ins w:id="47" w:author="小多 [2]" w:date="2020-09-23T10:29:21Z"/>
              <w:sz w:val="24"/>
            </w:rPr>
          </w:rPrChange>
        </w:rPr>
      </w:pPr>
    </w:p>
    <w:p>
      <w:pPr>
        <w:jc w:val="center"/>
        <w:rPr>
          <w:ins w:id="48" w:author="小多 [2]" w:date="2020-09-23T10:29:21Z"/>
          <w:color w:val="auto"/>
          <w:sz w:val="24"/>
          <w:rPrChange w:id="49" w:author="小多 [2]" w:date="2020-09-23T11:01:09Z">
            <w:rPr>
              <w:ins w:id="50" w:author="小多 [2]" w:date="2020-09-23T10:29:21Z"/>
              <w:sz w:val="24"/>
            </w:rPr>
          </w:rPrChange>
        </w:rPr>
      </w:pPr>
    </w:p>
    <w:p>
      <w:pPr>
        <w:jc w:val="center"/>
        <w:rPr>
          <w:ins w:id="51" w:author="小多 [2]" w:date="2020-09-23T10:29:21Z"/>
          <w:color w:val="auto"/>
          <w:sz w:val="24"/>
          <w:rPrChange w:id="52" w:author="小多 [2]" w:date="2020-09-23T11:01:09Z">
            <w:rPr>
              <w:ins w:id="53" w:author="小多 [2]" w:date="2020-09-23T10:29:21Z"/>
              <w:sz w:val="24"/>
            </w:rPr>
          </w:rPrChange>
        </w:rPr>
      </w:pPr>
    </w:p>
    <w:p>
      <w:pPr>
        <w:jc w:val="center"/>
        <w:rPr>
          <w:ins w:id="54" w:author="小多 [2]" w:date="2020-09-23T10:29:22Z"/>
          <w:color w:val="auto"/>
          <w:sz w:val="24"/>
          <w:rPrChange w:id="55" w:author="小多 [2]" w:date="2020-09-23T11:01:09Z">
            <w:rPr>
              <w:ins w:id="56" w:author="小多 [2]" w:date="2020-09-23T10:29:22Z"/>
              <w:sz w:val="24"/>
            </w:rPr>
          </w:rPrChange>
        </w:rPr>
      </w:pPr>
    </w:p>
    <w:p>
      <w:pPr>
        <w:jc w:val="center"/>
        <w:rPr>
          <w:ins w:id="57" w:author="小多 [2]" w:date="2020-09-23T10:29:22Z"/>
          <w:color w:val="auto"/>
          <w:sz w:val="24"/>
          <w:rPrChange w:id="58" w:author="小多 [2]" w:date="2020-09-23T11:01:09Z">
            <w:rPr>
              <w:ins w:id="59" w:author="小多 [2]" w:date="2020-09-23T10:29:22Z"/>
              <w:sz w:val="24"/>
            </w:rPr>
          </w:rPrChange>
        </w:rPr>
      </w:pPr>
    </w:p>
    <w:p>
      <w:pPr>
        <w:jc w:val="center"/>
        <w:rPr>
          <w:ins w:id="60" w:author="小多 [2]" w:date="2020-09-23T10:29:22Z"/>
          <w:color w:val="auto"/>
          <w:sz w:val="24"/>
          <w:rPrChange w:id="61" w:author="小多 [2]" w:date="2020-09-23T11:01:09Z">
            <w:rPr>
              <w:ins w:id="62" w:author="小多 [2]" w:date="2020-09-23T10:29:22Z"/>
              <w:sz w:val="24"/>
            </w:rPr>
          </w:rPrChange>
        </w:rPr>
      </w:pPr>
    </w:p>
    <w:p>
      <w:pPr>
        <w:jc w:val="center"/>
        <w:rPr>
          <w:ins w:id="63" w:author="小多 [2]" w:date="2020-09-23T10:29:28Z"/>
          <w:color w:val="auto"/>
          <w:sz w:val="24"/>
          <w:rPrChange w:id="64" w:author="小多 [2]" w:date="2020-09-23T11:01:09Z">
            <w:rPr>
              <w:ins w:id="65" w:author="小多 [2]" w:date="2020-09-23T10:29:28Z"/>
              <w:sz w:val="24"/>
            </w:rPr>
          </w:rPrChange>
        </w:rPr>
      </w:pPr>
    </w:p>
    <w:p>
      <w:pPr>
        <w:jc w:val="center"/>
        <w:rPr>
          <w:ins w:id="66" w:author="小多 [2]" w:date="2020-09-23T10:29:22Z"/>
          <w:color w:val="auto"/>
          <w:sz w:val="24"/>
          <w:rPrChange w:id="67" w:author="小多 [2]" w:date="2020-09-23T11:01:09Z">
            <w:rPr>
              <w:ins w:id="68" w:author="小多 [2]" w:date="2020-09-23T10:29:22Z"/>
              <w:sz w:val="24"/>
            </w:rPr>
          </w:rPrChange>
        </w:rPr>
      </w:pPr>
    </w:p>
    <w:p>
      <w:pPr>
        <w:jc w:val="center"/>
        <w:rPr>
          <w:ins w:id="69" w:author="小多 [2]" w:date="2020-09-23T10:29:22Z"/>
          <w:color w:val="auto"/>
          <w:sz w:val="24"/>
          <w:rPrChange w:id="70" w:author="小多 [2]" w:date="2020-09-23T11:01:09Z">
            <w:rPr>
              <w:ins w:id="71" w:author="小多 [2]" w:date="2020-09-23T10:29:22Z"/>
              <w:sz w:val="24"/>
            </w:rPr>
          </w:rPrChange>
        </w:rPr>
      </w:pPr>
    </w:p>
    <w:p>
      <w:pPr>
        <w:jc w:val="center"/>
        <w:rPr>
          <w:ins w:id="72" w:author="小多 [2]" w:date="2020-09-23T10:29:23Z"/>
          <w:color w:val="auto"/>
          <w:sz w:val="24"/>
          <w:rPrChange w:id="73" w:author="小多 [2]" w:date="2020-09-23T11:01:09Z">
            <w:rPr>
              <w:ins w:id="74" w:author="小多 [2]" w:date="2020-09-23T10:29:23Z"/>
              <w:sz w:val="24"/>
            </w:rPr>
          </w:rPrChange>
        </w:rPr>
      </w:pPr>
    </w:p>
    <w:p>
      <w:pPr>
        <w:jc w:val="center"/>
        <w:rPr>
          <w:ins w:id="75" w:author="小多 [2]" w:date="2020-09-23T10:29:23Z"/>
          <w:color w:val="auto"/>
          <w:sz w:val="24"/>
          <w:rPrChange w:id="76" w:author="小多 [2]" w:date="2020-09-23T11:01:09Z">
            <w:rPr>
              <w:ins w:id="77" w:author="小多 [2]" w:date="2020-09-23T10:29:23Z"/>
              <w:sz w:val="24"/>
            </w:rPr>
          </w:rPrChange>
        </w:rPr>
      </w:pPr>
    </w:p>
    <w:p>
      <w:pPr>
        <w:jc w:val="center"/>
        <w:rPr>
          <w:ins w:id="78" w:author="小多 [2]" w:date="2020-09-23T10:29:23Z"/>
          <w:color w:val="auto"/>
          <w:sz w:val="24"/>
          <w:rPrChange w:id="79" w:author="小多 [2]" w:date="2020-09-23T11:01:09Z">
            <w:rPr>
              <w:ins w:id="80" w:author="小多 [2]" w:date="2020-09-23T10:29:23Z"/>
              <w:sz w:val="24"/>
            </w:rPr>
          </w:rPrChange>
        </w:rPr>
      </w:pPr>
    </w:p>
    <w:p>
      <w:pPr>
        <w:jc w:val="center"/>
        <w:rPr>
          <w:ins w:id="81" w:author="小多 [2]" w:date="2020-09-23T10:29:23Z"/>
          <w:color w:val="auto"/>
          <w:sz w:val="24"/>
          <w:rPrChange w:id="82" w:author="小多 [2]" w:date="2020-09-23T11:01:09Z">
            <w:rPr>
              <w:ins w:id="83" w:author="小多 [2]" w:date="2020-09-23T10:29:23Z"/>
              <w:sz w:val="24"/>
            </w:rPr>
          </w:rPrChange>
        </w:rPr>
      </w:pPr>
    </w:p>
    <w:p>
      <w:pPr>
        <w:pStyle w:val="7"/>
        <w:pBdr>
          <w:bottom w:val="none" w:color="auto" w:sz="0" w:space="0"/>
        </w:pBdr>
        <w:rPr>
          <w:ins w:id="84" w:author="小多 [2]" w:date="2020-09-23T10:29:25Z"/>
          <w:rFonts w:eastAsia="隶书"/>
          <w:color w:val="auto"/>
          <w:sz w:val="36"/>
          <w:szCs w:val="36"/>
          <w:rPrChange w:id="85" w:author="小多 [2]" w:date="2020-09-23T11:01:09Z">
            <w:rPr>
              <w:ins w:id="86" w:author="小多 [2]" w:date="2020-09-23T10:29:25Z"/>
              <w:rFonts w:eastAsia="隶书"/>
              <w:sz w:val="36"/>
              <w:szCs w:val="36"/>
            </w:rPr>
          </w:rPrChange>
        </w:rPr>
      </w:pPr>
      <w:ins w:id="87" w:author="小多 [2]" w:date="2020-09-23T10:29:25Z">
        <w:r>
          <w:rPr>
            <w:rFonts w:hint="eastAsia" w:eastAsia="隶书"/>
            <w:color w:val="auto"/>
            <w:sz w:val="36"/>
            <w:szCs w:val="36"/>
            <w:rPrChange w:id="88" w:author="小多 [2]" w:date="2020-09-23T11:01:09Z">
              <w:rPr>
                <w:rFonts w:hint="eastAsia" w:eastAsia="隶书"/>
                <w:sz w:val="36"/>
                <w:szCs w:val="36"/>
              </w:rPr>
            </w:rPrChange>
          </w:rPr>
          <w:t>通心络科（河北）科技有限公司</w:t>
        </w:r>
      </w:ins>
    </w:p>
    <w:p>
      <w:pPr>
        <w:jc w:val="center"/>
        <w:rPr>
          <w:ins w:id="90" w:author="zhangting" w:date="2020-09-17T09:32:00Z"/>
          <w:color w:val="auto"/>
          <w:sz w:val="24"/>
          <w:rPrChange w:id="91" w:author="小多 [2]" w:date="2020-09-23T11:01:09Z">
            <w:rPr>
              <w:ins w:id="92" w:author="zhangting" w:date="2020-09-17T09:32:00Z"/>
              <w:sz w:val="24"/>
            </w:rPr>
          </w:rPrChange>
        </w:rPr>
        <w:sectPr>
          <w:headerReference r:id="rId7" w:type="first"/>
          <w:footerReference r:id="rId9" w:type="first"/>
          <w:headerReference r:id="rId5" w:type="default"/>
          <w:footerReference r:id="rId8" w:type="default"/>
          <w:headerReference r:id="rId6" w:type="even"/>
          <w:pgSz w:w="11906" w:h="16838"/>
          <w:pgMar w:top="1440" w:right="1080" w:bottom="1440" w:left="1080" w:header="851" w:footer="992" w:gutter="0"/>
          <w:cols w:space="425" w:num="1"/>
          <w:docGrid w:type="lines" w:linePitch="312" w:charSpace="0"/>
        </w:sectPr>
      </w:pPr>
    </w:p>
    <w:p>
      <w:pPr>
        <w:jc w:val="center"/>
        <w:rPr>
          <w:rFonts w:eastAsia="黑体"/>
          <w:bCs/>
          <w:color w:val="auto"/>
          <w:sz w:val="28"/>
          <w:szCs w:val="28"/>
          <w:rPrChange w:id="93" w:author="小多 [2]" w:date="2020-09-23T11:01:09Z">
            <w:rPr>
              <w:rFonts w:eastAsia="黑体"/>
              <w:bCs/>
              <w:sz w:val="28"/>
              <w:szCs w:val="28"/>
            </w:rPr>
          </w:rPrChange>
        </w:rPr>
      </w:pPr>
      <w:commentRangeStart w:id="0"/>
      <w:r>
        <w:rPr>
          <w:rFonts w:eastAsia="黑体"/>
          <w:bCs/>
          <w:color w:val="auto"/>
          <w:sz w:val="28"/>
          <w:szCs w:val="28"/>
          <w:rPrChange w:id="94" w:author="小多 [2]" w:date="2020-09-23T11:01:09Z">
            <w:rPr>
              <w:rFonts w:eastAsia="黑体"/>
              <w:bCs/>
              <w:sz w:val="28"/>
              <w:szCs w:val="28"/>
            </w:rPr>
          </w:rPrChange>
        </w:rPr>
        <w:t>目录</w:t>
      </w:r>
      <w:commentRangeEnd w:id="0"/>
      <w:r>
        <w:rPr>
          <w:rStyle w:val="19"/>
          <w:color w:val="auto"/>
          <w:rPrChange w:id="95" w:author="小多 [2]" w:date="2020-09-23T11:01:09Z">
            <w:rPr>
              <w:rStyle w:val="19"/>
            </w:rPr>
          </w:rPrChange>
        </w:rPr>
        <w:commentReference w:id="0"/>
      </w:r>
    </w:p>
    <w:p>
      <w:pPr>
        <w:pStyle w:val="8"/>
        <w:tabs>
          <w:tab w:val="right" w:leader="dot" w:pos="9746"/>
        </w:tabs>
        <w:rPr>
          <w:del w:id="96" w:author="小多 [2]" w:date="2020-09-23T10:30:13Z"/>
          <w:color w:val="auto"/>
          <w:rPrChange w:id="97" w:author="小多 [2]" w:date="2020-09-23T11:01:09Z">
            <w:rPr>
              <w:del w:id="98" w:author="小多 [2]" w:date="2020-09-23T10:30:13Z"/>
            </w:rPr>
          </w:rPrChange>
        </w:rPr>
      </w:pPr>
      <w:r>
        <w:rPr>
          <w:color w:val="auto"/>
          <w:rPrChange w:id="99" w:author="小多 [2]" w:date="2020-09-23T11:01:09Z">
            <w:rPr/>
          </w:rPrChange>
        </w:rPr>
        <w:fldChar w:fldCharType="begin"/>
      </w:r>
      <w:r>
        <w:rPr>
          <w:color w:val="auto"/>
          <w:rPrChange w:id="100" w:author="小多 [2]" w:date="2020-09-23T11:01:09Z">
            <w:rPr/>
          </w:rPrChange>
        </w:rPr>
        <w:instrText xml:space="preserve">TOC \o "1-3" \h \u </w:instrText>
      </w:r>
      <w:bookmarkStart w:id="0" w:name="_Toc350952579"/>
      <w:bookmarkStart w:id="1" w:name="_Toc1294"/>
      <w:bookmarkStart w:id="2" w:name="_Toc32162"/>
      <w:bookmarkStart w:id="3" w:name="_Toc8566"/>
      <w:bookmarkStart w:id="4" w:name="_Toc1767"/>
      <w:bookmarkStart w:id="5" w:name="_Toc10814"/>
      <w:bookmarkStart w:id="6" w:name="_Toc14566"/>
      <w:bookmarkStart w:id="7" w:name="_Toc13298"/>
      <w:bookmarkStart w:id="8" w:name="_Toc23219"/>
      <w:bookmarkStart w:id="9" w:name="_Toc20637"/>
      <w:bookmarkStart w:id="10" w:name="_Toc26423"/>
      <w:bookmarkStart w:id="11" w:name="_Toc12800700"/>
      <w:bookmarkStart w:id="12" w:name="_Toc23865"/>
      <w:bookmarkStart w:id="13" w:name="_Toc20929"/>
      <w:r>
        <w:rPr>
          <w:color w:val="auto"/>
          <w:rPrChange w:id="101" w:author="小多 [2]" w:date="2020-09-23T11:01:09Z">
            <w:rPr/>
          </w:rPrChange>
        </w:rPr>
        <w:fldChar w:fldCharType="separate"/>
      </w:r>
      <w:del w:id="102" w:author="小多 [2]" w:date="2020-09-23T10:30:13Z">
        <w:r>
          <w:rPr>
            <w:color w:val="auto"/>
            <w:rPrChange w:id="103" w:author="小多 [2]" w:date="2020-09-23T11:01:09Z">
              <w:rPr/>
            </w:rPrChange>
          </w:rPr>
          <w:fldChar w:fldCharType="begin"/>
        </w:r>
      </w:del>
      <w:del w:id="105" w:author="小多 [2]" w:date="2020-09-23T10:30:13Z">
        <w:r>
          <w:rPr>
            <w:color w:val="auto"/>
            <w:rPrChange w:id="106" w:author="小多 [2]" w:date="2020-09-23T11:01:09Z">
              <w:rPr/>
            </w:rPrChange>
          </w:rPr>
          <w:delInstrText xml:space="preserve"> HYPERLINK \l _Toc18557 </w:delInstrText>
        </w:r>
      </w:del>
      <w:del w:id="108" w:author="小多 [2]" w:date="2020-09-23T10:30:13Z">
        <w:r>
          <w:rPr>
            <w:color w:val="auto"/>
            <w:rPrChange w:id="109" w:author="小多 [2]" w:date="2020-09-23T11:01:09Z">
              <w:rPr/>
            </w:rPrChange>
          </w:rPr>
          <w:fldChar w:fldCharType="separate"/>
        </w:r>
      </w:del>
      <w:del w:id="111" w:author="小多 [2]" w:date="2020-09-23T10:30:13Z">
        <w:r>
          <w:rPr>
            <w:rFonts w:hint="eastAsia"/>
            <w:bCs/>
            <w:i w:val="0"/>
            <w:color w:val="auto"/>
            <w:szCs w:val="28"/>
            <w:rPrChange w:id="112" w:author="小多 [2]" w:date="2020-09-23T11:01:09Z">
              <w:rPr>
                <w:rFonts w:hint="eastAsia"/>
                <w:bCs/>
                <w:i w:val="0"/>
                <w:szCs w:val="28"/>
              </w:rPr>
            </w:rPrChange>
          </w:rPr>
          <w:delText xml:space="preserve">1 </w:delText>
        </w:r>
      </w:del>
      <w:del w:id="114" w:author="小多 [2]" w:date="2020-09-23T10:30:13Z">
        <w:r>
          <w:rPr>
            <w:bCs/>
            <w:color w:val="auto"/>
            <w:szCs w:val="28"/>
            <w:rPrChange w:id="115" w:author="小多 [2]" w:date="2020-09-23T11:01:09Z">
              <w:rPr>
                <w:bCs/>
                <w:szCs w:val="28"/>
              </w:rPr>
            </w:rPrChange>
          </w:rPr>
          <w:delText>目的</w:delText>
        </w:r>
      </w:del>
      <w:del w:id="117" w:author="小多 [2]" w:date="2020-09-23T10:30:13Z">
        <w:r>
          <w:rPr>
            <w:color w:val="auto"/>
            <w:rPrChange w:id="118" w:author="小多 [2]" w:date="2020-09-23T11:01:09Z">
              <w:rPr/>
            </w:rPrChange>
          </w:rPr>
          <w:tab/>
        </w:r>
      </w:del>
      <w:del w:id="120" w:author="小多 [2]" w:date="2020-09-23T10:30:13Z">
        <w:r>
          <w:rPr>
            <w:color w:val="auto"/>
            <w:rPrChange w:id="121" w:author="小多 [2]" w:date="2020-09-23T11:01:09Z">
              <w:rPr/>
            </w:rPrChange>
          </w:rPr>
          <w:fldChar w:fldCharType="begin"/>
        </w:r>
      </w:del>
      <w:del w:id="123" w:author="小多 [2]" w:date="2020-09-23T10:30:13Z">
        <w:r>
          <w:rPr>
            <w:color w:val="auto"/>
            <w:rPrChange w:id="124" w:author="小多 [2]" w:date="2020-09-23T11:01:09Z">
              <w:rPr/>
            </w:rPrChange>
          </w:rPr>
          <w:delInstrText xml:space="preserve"> PAGEREF _Toc18557 </w:delInstrText>
        </w:r>
      </w:del>
      <w:del w:id="126" w:author="小多 [2]" w:date="2020-09-23T10:30:13Z">
        <w:r>
          <w:rPr>
            <w:color w:val="auto"/>
            <w:rPrChange w:id="127" w:author="小多 [2]" w:date="2020-09-23T11:01:09Z">
              <w:rPr/>
            </w:rPrChange>
          </w:rPr>
          <w:fldChar w:fldCharType="separate"/>
        </w:r>
      </w:del>
      <w:del w:id="129" w:author="小多 [2]" w:date="2020-09-23T10:30:13Z">
        <w:r>
          <w:rPr>
            <w:color w:val="auto"/>
            <w:rPrChange w:id="130" w:author="小多 [2]" w:date="2020-09-23T11:01:09Z">
              <w:rPr/>
            </w:rPrChange>
          </w:rPr>
          <w:delText>3</w:delText>
        </w:r>
      </w:del>
      <w:del w:id="132" w:author="小多 [2]" w:date="2020-09-23T10:30:13Z">
        <w:r>
          <w:rPr>
            <w:color w:val="auto"/>
            <w:rPrChange w:id="133" w:author="小多 [2]" w:date="2020-09-23T11:01:09Z">
              <w:rPr/>
            </w:rPrChange>
          </w:rPr>
          <w:fldChar w:fldCharType="end"/>
        </w:r>
      </w:del>
      <w:del w:id="135" w:author="小多 [2]" w:date="2020-09-23T10:30:13Z">
        <w:r>
          <w:rPr>
            <w:color w:val="auto"/>
            <w:rPrChange w:id="136" w:author="小多 [2]" w:date="2020-09-23T11:01:09Z">
              <w:rPr/>
            </w:rPrChange>
          </w:rPr>
          <w:fldChar w:fldCharType="end"/>
        </w:r>
      </w:del>
    </w:p>
    <w:p>
      <w:pPr>
        <w:pStyle w:val="8"/>
        <w:tabs>
          <w:tab w:val="right" w:leader="dot" w:pos="9746"/>
        </w:tabs>
        <w:rPr>
          <w:del w:id="138" w:author="小多 [2]" w:date="2020-09-23T10:30:13Z"/>
          <w:color w:val="auto"/>
          <w:rPrChange w:id="139" w:author="小多 [2]" w:date="2020-09-23T11:01:09Z">
            <w:rPr>
              <w:del w:id="140" w:author="小多 [2]" w:date="2020-09-23T10:30:13Z"/>
            </w:rPr>
          </w:rPrChange>
        </w:rPr>
      </w:pPr>
      <w:del w:id="141" w:author="小多 [2]" w:date="2020-09-23T10:30:13Z">
        <w:r>
          <w:rPr>
            <w:color w:val="auto"/>
            <w:rPrChange w:id="142" w:author="小多 [2]" w:date="2020-09-23T11:01:09Z">
              <w:rPr/>
            </w:rPrChange>
          </w:rPr>
          <w:fldChar w:fldCharType="begin"/>
        </w:r>
      </w:del>
      <w:del w:id="144" w:author="小多 [2]" w:date="2020-09-23T10:30:13Z">
        <w:r>
          <w:rPr>
            <w:color w:val="auto"/>
            <w:rPrChange w:id="145" w:author="小多 [2]" w:date="2020-09-23T11:01:09Z">
              <w:rPr/>
            </w:rPrChange>
          </w:rPr>
          <w:delInstrText xml:space="preserve"> HYPERLINK \l _Toc10583 </w:delInstrText>
        </w:r>
      </w:del>
      <w:del w:id="147" w:author="小多 [2]" w:date="2020-09-23T10:30:13Z">
        <w:r>
          <w:rPr>
            <w:color w:val="auto"/>
            <w:rPrChange w:id="148" w:author="小多 [2]" w:date="2020-09-23T11:01:09Z">
              <w:rPr/>
            </w:rPrChange>
          </w:rPr>
          <w:fldChar w:fldCharType="separate"/>
        </w:r>
      </w:del>
      <w:del w:id="150" w:author="小多 [2]" w:date="2020-09-23T10:30:13Z">
        <w:r>
          <w:rPr>
            <w:rFonts w:hint="eastAsia"/>
            <w:bCs/>
            <w:i w:val="0"/>
            <w:color w:val="auto"/>
            <w:szCs w:val="28"/>
            <w:rPrChange w:id="151" w:author="小多 [2]" w:date="2020-09-23T11:01:09Z">
              <w:rPr>
                <w:rFonts w:hint="eastAsia"/>
                <w:bCs/>
                <w:i w:val="0"/>
                <w:szCs w:val="28"/>
              </w:rPr>
            </w:rPrChange>
          </w:rPr>
          <w:delText xml:space="preserve">2 </w:delText>
        </w:r>
      </w:del>
      <w:del w:id="153" w:author="小多 [2]" w:date="2020-09-23T10:30:13Z">
        <w:r>
          <w:rPr>
            <w:bCs/>
            <w:color w:val="auto"/>
            <w:szCs w:val="28"/>
            <w:rPrChange w:id="154" w:author="小多 [2]" w:date="2020-09-23T11:01:09Z">
              <w:rPr>
                <w:bCs/>
                <w:szCs w:val="28"/>
              </w:rPr>
            </w:rPrChange>
          </w:rPr>
          <w:delText>范围</w:delText>
        </w:r>
      </w:del>
      <w:del w:id="156" w:author="小多 [2]" w:date="2020-09-23T10:30:13Z">
        <w:r>
          <w:rPr>
            <w:color w:val="auto"/>
            <w:rPrChange w:id="157" w:author="小多 [2]" w:date="2020-09-23T11:01:09Z">
              <w:rPr/>
            </w:rPrChange>
          </w:rPr>
          <w:tab/>
        </w:r>
      </w:del>
      <w:del w:id="159" w:author="小多 [2]" w:date="2020-09-23T10:30:13Z">
        <w:r>
          <w:rPr>
            <w:color w:val="auto"/>
            <w:rPrChange w:id="160" w:author="小多 [2]" w:date="2020-09-23T11:01:09Z">
              <w:rPr/>
            </w:rPrChange>
          </w:rPr>
          <w:fldChar w:fldCharType="begin"/>
        </w:r>
      </w:del>
      <w:del w:id="162" w:author="小多 [2]" w:date="2020-09-23T10:30:13Z">
        <w:r>
          <w:rPr>
            <w:color w:val="auto"/>
            <w:rPrChange w:id="163" w:author="小多 [2]" w:date="2020-09-23T11:01:09Z">
              <w:rPr/>
            </w:rPrChange>
          </w:rPr>
          <w:delInstrText xml:space="preserve"> PAGEREF _Toc10583 </w:delInstrText>
        </w:r>
      </w:del>
      <w:del w:id="165" w:author="小多 [2]" w:date="2020-09-23T10:30:13Z">
        <w:r>
          <w:rPr>
            <w:color w:val="auto"/>
            <w:rPrChange w:id="166" w:author="小多 [2]" w:date="2020-09-23T11:01:09Z">
              <w:rPr/>
            </w:rPrChange>
          </w:rPr>
          <w:fldChar w:fldCharType="separate"/>
        </w:r>
      </w:del>
      <w:del w:id="168" w:author="小多 [2]" w:date="2020-09-23T10:30:13Z">
        <w:r>
          <w:rPr>
            <w:color w:val="auto"/>
            <w:rPrChange w:id="169" w:author="小多 [2]" w:date="2020-09-23T11:01:09Z">
              <w:rPr/>
            </w:rPrChange>
          </w:rPr>
          <w:delText>3</w:delText>
        </w:r>
      </w:del>
      <w:del w:id="171" w:author="小多 [2]" w:date="2020-09-23T10:30:13Z">
        <w:r>
          <w:rPr>
            <w:color w:val="auto"/>
            <w:rPrChange w:id="172" w:author="小多 [2]" w:date="2020-09-23T11:01:09Z">
              <w:rPr/>
            </w:rPrChange>
          </w:rPr>
          <w:fldChar w:fldCharType="end"/>
        </w:r>
      </w:del>
      <w:del w:id="174" w:author="小多 [2]" w:date="2020-09-23T10:30:13Z">
        <w:r>
          <w:rPr>
            <w:color w:val="auto"/>
            <w:rPrChange w:id="175" w:author="小多 [2]" w:date="2020-09-23T11:01:09Z">
              <w:rPr/>
            </w:rPrChange>
          </w:rPr>
          <w:fldChar w:fldCharType="end"/>
        </w:r>
      </w:del>
    </w:p>
    <w:p>
      <w:pPr>
        <w:pStyle w:val="8"/>
        <w:tabs>
          <w:tab w:val="right" w:leader="dot" w:pos="9746"/>
        </w:tabs>
        <w:rPr>
          <w:del w:id="177" w:author="小多 [2]" w:date="2020-09-23T10:30:13Z"/>
          <w:color w:val="auto"/>
          <w:rPrChange w:id="178" w:author="小多 [2]" w:date="2020-09-23T11:01:09Z">
            <w:rPr>
              <w:del w:id="179" w:author="小多 [2]" w:date="2020-09-23T10:30:13Z"/>
            </w:rPr>
          </w:rPrChange>
        </w:rPr>
      </w:pPr>
      <w:del w:id="180" w:author="小多 [2]" w:date="2020-09-23T10:30:13Z">
        <w:r>
          <w:rPr>
            <w:color w:val="auto"/>
            <w:rPrChange w:id="181" w:author="小多 [2]" w:date="2020-09-23T11:01:09Z">
              <w:rPr/>
            </w:rPrChange>
          </w:rPr>
          <w:fldChar w:fldCharType="begin"/>
        </w:r>
      </w:del>
      <w:del w:id="183" w:author="小多 [2]" w:date="2020-09-23T10:30:13Z">
        <w:r>
          <w:rPr>
            <w:color w:val="auto"/>
            <w:rPrChange w:id="184" w:author="小多 [2]" w:date="2020-09-23T11:01:09Z">
              <w:rPr/>
            </w:rPrChange>
          </w:rPr>
          <w:delInstrText xml:space="preserve"> HYPERLINK \l _Toc14334 </w:delInstrText>
        </w:r>
      </w:del>
      <w:del w:id="186" w:author="小多 [2]" w:date="2020-09-23T10:30:13Z">
        <w:r>
          <w:rPr>
            <w:color w:val="auto"/>
            <w:rPrChange w:id="187" w:author="小多 [2]" w:date="2020-09-23T11:01:09Z">
              <w:rPr/>
            </w:rPrChange>
          </w:rPr>
          <w:fldChar w:fldCharType="separate"/>
        </w:r>
      </w:del>
      <w:del w:id="189" w:author="小多 [2]" w:date="2020-09-23T10:30:13Z">
        <w:r>
          <w:rPr>
            <w:rFonts w:hint="eastAsia"/>
            <w:bCs/>
            <w:i w:val="0"/>
            <w:color w:val="auto"/>
            <w:szCs w:val="28"/>
            <w:rPrChange w:id="190" w:author="小多 [2]" w:date="2020-09-23T11:01:09Z">
              <w:rPr>
                <w:rFonts w:hint="eastAsia"/>
                <w:bCs/>
                <w:i w:val="0"/>
                <w:szCs w:val="28"/>
              </w:rPr>
            </w:rPrChange>
          </w:rPr>
          <w:delText xml:space="preserve">3 </w:delText>
        </w:r>
      </w:del>
      <w:del w:id="192" w:author="小多 [2]" w:date="2020-09-23T10:30:13Z">
        <w:r>
          <w:rPr>
            <w:bCs/>
            <w:color w:val="auto"/>
            <w:szCs w:val="28"/>
            <w:rPrChange w:id="193" w:author="小多 [2]" w:date="2020-09-23T11:01:09Z">
              <w:rPr>
                <w:bCs/>
                <w:szCs w:val="28"/>
              </w:rPr>
            </w:rPrChange>
          </w:rPr>
          <w:delText>术语和缩写</w:delText>
        </w:r>
      </w:del>
      <w:del w:id="195" w:author="小多 [2]" w:date="2020-09-23T10:30:13Z">
        <w:r>
          <w:rPr>
            <w:color w:val="auto"/>
            <w:rPrChange w:id="196" w:author="小多 [2]" w:date="2020-09-23T11:01:09Z">
              <w:rPr/>
            </w:rPrChange>
          </w:rPr>
          <w:tab/>
        </w:r>
      </w:del>
      <w:del w:id="198" w:author="小多 [2]" w:date="2020-09-23T10:30:13Z">
        <w:r>
          <w:rPr>
            <w:color w:val="auto"/>
            <w:rPrChange w:id="199" w:author="小多 [2]" w:date="2020-09-23T11:01:09Z">
              <w:rPr/>
            </w:rPrChange>
          </w:rPr>
          <w:fldChar w:fldCharType="begin"/>
        </w:r>
      </w:del>
      <w:del w:id="201" w:author="小多 [2]" w:date="2020-09-23T10:30:13Z">
        <w:r>
          <w:rPr>
            <w:color w:val="auto"/>
            <w:rPrChange w:id="202" w:author="小多 [2]" w:date="2020-09-23T11:01:09Z">
              <w:rPr/>
            </w:rPrChange>
          </w:rPr>
          <w:delInstrText xml:space="preserve"> PAGEREF _Toc14334 </w:delInstrText>
        </w:r>
      </w:del>
      <w:del w:id="204" w:author="小多 [2]" w:date="2020-09-23T10:30:13Z">
        <w:r>
          <w:rPr>
            <w:color w:val="auto"/>
            <w:rPrChange w:id="205" w:author="小多 [2]" w:date="2020-09-23T11:01:09Z">
              <w:rPr/>
            </w:rPrChange>
          </w:rPr>
          <w:fldChar w:fldCharType="separate"/>
        </w:r>
      </w:del>
      <w:del w:id="207" w:author="小多 [2]" w:date="2020-09-23T10:30:13Z">
        <w:r>
          <w:rPr>
            <w:color w:val="auto"/>
            <w:rPrChange w:id="208" w:author="小多 [2]" w:date="2020-09-23T11:01:09Z">
              <w:rPr/>
            </w:rPrChange>
          </w:rPr>
          <w:delText>3</w:delText>
        </w:r>
      </w:del>
      <w:del w:id="210" w:author="小多 [2]" w:date="2020-09-23T10:30:13Z">
        <w:r>
          <w:rPr>
            <w:color w:val="auto"/>
            <w:rPrChange w:id="211" w:author="小多 [2]" w:date="2020-09-23T11:01:09Z">
              <w:rPr/>
            </w:rPrChange>
          </w:rPr>
          <w:fldChar w:fldCharType="end"/>
        </w:r>
      </w:del>
      <w:del w:id="213" w:author="小多 [2]" w:date="2020-09-23T10:30:13Z">
        <w:r>
          <w:rPr>
            <w:color w:val="auto"/>
            <w:rPrChange w:id="214" w:author="小多 [2]" w:date="2020-09-23T11:01:09Z">
              <w:rPr/>
            </w:rPrChange>
          </w:rPr>
          <w:fldChar w:fldCharType="end"/>
        </w:r>
      </w:del>
    </w:p>
    <w:p>
      <w:pPr>
        <w:pStyle w:val="8"/>
        <w:tabs>
          <w:tab w:val="right" w:leader="dot" w:pos="9746"/>
        </w:tabs>
        <w:rPr>
          <w:del w:id="216" w:author="小多 [2]" w:date="2020-09-23T10:30:13Z"/>
          <w:color w:val="auto"/>
          <w:rPrChange w:id="217" w:author="小多 [2]" w:date="2020-09-23T11:01:09Z">
            <w:rPr>
              <w:del w:id="218" w:author="小多 [2]" w:date="2020-09-23T10:30:13Z"/>
            </w:rPr>
          </w:rPrChange>
        </w:rPr>
      </w:pPr>
      <w:del w:id="219" w:author="小多 [2]" w:date="2020-09-23T10:30:13Z">
        <w:r>
          <w:rPr>
            <w:color w:val="auto"/>
            <w:rPrChange w:id="220" w:author="小多 [2]" w:date="2020-09-23T11:01:09Z">
              <w:rPr/>
            </w:rPrChange>
          </w:rPr>
          <w:fldChar w:fldCharType="begin"/>
        </w:r>
      </w:del>
      <w:del w:id="222" w:author="小多 [2]" w:date="2020-09-23T10:30:13Z">
        <w:r>
          <w:rPr>
            <w:color w:val="auto"/>
            <w:rPrChange w:id="223" w:author="小多 [2]" w:date="2020-09-23T11:01:09Z">
              <w:rPr/>
            </w:rPrChange>
          </w:rPr>
          <w:delInstrText xml:space="preserve"> HYPERLINK \l _Toc27928 </w:delInstrText>
        </w:r>
      </w:del>
      <w:del w:id="225" w:author="小多 [2]" w:date="2020-09-23T10:30:13Z">
        <w:r>
          <w:rPr>
            <w:color w:val="auto"/>
            <w:rPrChange w:id="226" w:author="小多 [2]" w:date="2020-09-23T11:01:09Z">
              <w:rPr/>
            </w:rPrChange>
          </w:rPr>
          <w:fldChar w:fldCharType="separate"/>
        </w:r>
      </w:del>
      <w:del w:id="228" w:author="小多 [2]" w:date="2020-09-23T10:30:13Z">
        <w:r>
          <w:rPr>
            <w:rFonts w:hint="eastAsia"/>
            <w:bCs/>
            <w:i w:val="0"/>
            <w:color w:val="auto"/>
            <w:szCs w:val="28"/>
            <w:rPrChange w:id="229" w:author="小多 [2]" w:date="2020-09-23T11:01:09Z">
              <w:rPr>
                <w:rFonts w:hint="eastAsia"/>
                <w:bCs/>
                <w:i w:val="0"/>
                <w:szCs w:val="28"/>
              </w:rPr>
            </w:rPrChange>
          </w:rPr>
          <w:delText xml:space="preserve">4 </w:delText>
        </w:r>
      </w:del>
      <w:del w:id="231" w:author="小多 [2]" w:date="2020-09-23T10:30:13Z">
        <w:r>
          <w:rPr>
            <w:bCs/>
            <w:color w:val="auto"/>
            <w:szCs w:val="28"/>
            <w:rPrChange w:id="232" w:author="小多 [2]" w:date="2020-09-23T11:01:09Z">
              <w:rPr>
                <w:bCs/>
                <w:szCs w:val="28"/>
              </w:rPr>
            </w:rPrChange>
          </w:rPr>
          <w:delText>文件的更新要求</w:delText>
        </w:r>
      </w:del>
      <w:del w:id="234" w:author="小多 [2]" w:date="2020-09-23T10:30:13Z">
        <w:r>
          <w:rPr>
            <w:color w:val="auto"/>
            <w:rPrChange w:id="235" w:author="小多 [2]" w:date="2020-09-23T11:01:09Z">
              <w:rPr/>
            </w:rPrChange>
          </w:rPr>
          <w:tab/>
        </w:r>
      </w:del>
      <w:del w:id="237" w:author="小多 [2]" w:date="2020-09-23T10:30:13Z">
        <w:r>
          <w:rPr>
            <w:color w:val="auto"/>
            <w:rPrChange w:id="238" w:author="小多 [2]" w:date="2020-09-23T11:01:09Z">
              <w:rPr/>
            </w:rPrChange>
          </w:rPr>
          <w:fldChar w:fldCharType="begin"/>
        </w:r>
      </w:del>
      <w:del w:id="240" w:author="小多 [2]" w:date="2020-09-23T10:30:13Z">
        <w:r>
          <w:rPr>
            <w:color w:val="auto"/>
            <w:rPrChange w:id="241" w:author="小多 [2]" w:date="2020-09-23T11:01:09Z">
              <w:rPr/>
            </w:rPrChange>
          </w:rPr>
          <w:delInstrText xml:space="preserve"> PAGEREF _Toc27928 </w:delInstrText>
        </w:r>
      </w:del>
      <w:del w:id="243" w:author="小多 [2]" w:date="2020-09-23T10:30:13Z">
        <w:r>
          <w:rPr>
            <w:color w:val="auto"/>
            <w:rPrChange w:id="244" w:author="小多 [2]" w:date="2020-09-23T11:01:09Z">
              <w:rPr/>
            </w:rPrChange>
          </w:rPr>
          <w:fldChar w:fldCharType="separate"/>
        </w:r>
      </w:del>
      <w:del w:id="246" w:author="小多 [2]" w:date="2020-09-23T10:30:13Z">
        <w:r>
          <w:rPr>
            <w:color w:val="auto"/>
            <w:rPrChange w:id="247" w:author="小多 [2]" w:date="2020-09-23T11:01:09Z">
              <w:rPr/>
            </w:rPrChange>
          </w:rPr>
          <w:delText>3</w:delText>
        </w:r>
      </w:del>
      <w:del w:id="249" w:author="小多 [2]" w:date="2020-09-23T10:30:13Z">
        <w:r>
          <w:rPr>
            <w:color w:val="auto"/>
            <w:rPrChange w:id="250" w:author="小多 [2]" w:date="2020-09-23T11:01:09Z">
              <w:rPr/>
            </w:rPrChange>
          </w:rPr>
          <w:fldChar w:fldCharType="end"/>
        </w:r>
      </w:del>
      <w:del w:id="252" w:author="小多 [2]" w:date="2020-09-23T10:30:13Z">
        <w:r>
          <w:rPr>
            <w:color w:val="auto"/>
            <w:rPrChange w:id="253" w:author="小多 [2]" w:date="2020-09-23T11:01:09Z">
              <w:rPr/>
            </w:rPrChange>
          </w:rPr>
          <w:fldChar w:fldCharType="end"/>
        </w:r>
      </w:del>
    </w:p>
    <w:p>
      <w:pPr>
        <w:pStyle w:val="8"/>
        <w:tabs>
          <w:tab w:val="right" w:leader="dot" w:pos="9746"/>
        </w:tabs>
        <w:rPr>
          <w:del w:id="255" w:author="小多 [2]" w:date="2020-09-23T10:30:13Z"/>
          <w:color w:val="auto"/>
          <w:rPrChange w:id="256" w:author="小多 [2]" w:date="2020-09-23T11:01:09Z">
            <w:rPr>
              <w:del w:id="257" w:author="小多 [2]" w:date="2020-09-23T10:30:13Z"/>
            </w:rPr>
          </w:rPrChange>
        </w:rPr>
      </w:pPr>
      <w:del w:id="258" w:author="小多 [2]" w:date="2020-09-23T10:30:13Z">
        <w:r>
          <w:rPr>
            <w:color w:val="auto"/>
            <w:rPrChange w:id="259" w:author="小多 [2]" w:date="2020-09-23T11:01:09Z">
              <w:rPr/>
            </w:rPrChange>
          </w:rPr>
          <w:fldChar w:fldCharType="begin"/>
        </w:r>
      </w:del>
      <w:del w:id="261" w:author="小多 [2]" w:date="2020-09-23T10:30:13Z">
        <w:r>
          <w:rPr>
            <w:color w:val="auto"/>
            <w:rPrChange w:id="262" w:author="小多 [2]" w:date="2020-09-23T11:01:09Z">
              <w:rPr/>
            </w:rPrChange>
          </w:rPr>
          <w:delInstrText xml:space="preserve"> HYPERLINK \l _Toc3210 </w:delInstrText>
        </w:r>
      </w:del>
      <w:del w:id="264" w:author="小多 [2]" w:date="2020-09-23T10:30:13Z">
        <w:r>
          <w:rPr>
            <w:color w:val="auto"/>
            <w:rPrChange w:id="265" w:author="小多 [2]" w:date="2020-09-23T11:01:09Z">
              <w:rPr/>
            </w:rPrChange>
          </w:rPr>
          <w:fldChar w:fldCharType="separate"/>
        </w:r>
      </w:del>
      <w:del w:id="267" w:author="小多 [2]" w:date="2020-09-23T10:30:13Z">
        <w:r>
          <w:rPr>
            <w:rFonts w:hint="eastAsia"/>
            <w:bCs/>
            <w:i w:val="0"/>
            <w:color w:val="auto"/>
            <w:szCs w:val="28"/>
            <w:rPrChange w:id="268" w:author="小多 [2]" w:date="2020-09-23T11:01:09Z">
              <w:rPr>
                <w:rFonts w:hint="eastAsia"/>
                <w:bCs/>
                <w:i w:val="0"/>
                <w:szCs w:val="28"/>
              </w:rPr>
            </w:rPrChange>
          </w:rPr>
          <w:delText xml:space="preserve">5 </w:delText>
        </w:r>
      </w:del>
      <w:del w:id="270" w:author="小多 [2]" w:date="2020-09-23T10:30:13Z">
        <w:r>
          <w:rPr>
            <w:bCs/>
            <w:color w:val="auto"/>
            <w:szCs w:val="28"/>
            <w:rPrChange w:id="271" w:author="小多 [2]" w:date="2020-09-23T11:01:09Z">
              <w:rPr>
                <w:bCs/>
                <w:szCs w:val="28"/>
              </w:rPr>
            </w:rPrChange>
          </w:rPr>
          <w:delText>软件概述</w:delText>
        </w:r>
      </w:del>
      <w:del w:id="273" w:author="小多 [2]" w:date="2020-09-23T10:30:13Z">
        <w:r>
          <w:rPr>
            <w:color w:val="auto"/>
            <w:rPrChange w:id="274" w:author="小多 [2]" w:date="2020-09-23T11:01:09Z">
              <w:rPr/>
            </w:rPrChange>
          </w:rPr>
          <w:tab/>
        </w:r>
      </w:del>
      <w:del w:id="276" w:author="小多 [2]" w:date="2020-09-23T10:30:13Z">
        <w:r>
          <w:rPr>
            <w:color w:val="auto"/>
            <w:rPrChange w:id="277" w:author="小多 [2]" w:date="2020-09-23T11:01:09Z">
              <w:rPr/>
            </w:rPrChange>
          </w:rPr>
          <w:fldChar w:fldCharType="begin"/>
        </w:r>
      </w:del>
      <w:del w:id="279" w:author="小多 [2]" w:date="2020-09-23T10:30:13Z">
        <w:r>
          <w:rPr>
            <w:color w:val="auto"/>
            <w:rPrChange w:id="280" w:author="小多 [2]" w:date="2020-09-23T11:01:09Z">
              <w:rPr/>
            </w:rPrChange>
          </w:rPr>
          <w:delInstrText xml:space="preserve"> PAGEREF _Toc3210 </w:delInstrText>
        </w:r>
      </w:del>
      <w:del w:id="282" w:author="小多 [2]" w:date="2020-09-23T10:30:13Z">
        <w:r>
          <w:rPr>
            <w:color w:val="auto"/>
            <w:rPrChange w:id="283" w:author="小多 [2]" w:date="2020-09-23T11:01:09Z">
              <w:rPr/>
            </w:rPrChange>
          </w:rPr>
          <w:fldChar w:fldCharType="separate"/>
        </w:r>
      </w:del>
      <w:del w:id="285" w:author="小多 [2]" w:date="2020-09-23T10:30:13Z">
        <w:r>
          <w:rPr>
            <w:color w:val="auto"/>
            <w:rPrChange w:id="286" w:author="小多 [2]" w:date="2020-09-23T11:01:09Z">
              <w:rPr/>
            </w:rPrChange>
          </w:rPr>
          <w:delText>3</w:delText>
        </w:r>
      </w:del>
      <w:del w:id="288" w:author="小多 [2]" w:date="2020-09-23T10:30:13Z">
        <w:r>
          <w:rPr>
            <w:color w:val="auto"/>
            <w:rPrChange w:id="289" w:author="小多 [2]" w:date="2020-09-23T11:01:09Z">
              <w:rPr/>
            </w:rPrChange>
          </w:rPr>
          <w:fldChar w:fldCharType="end"/>
        </w:r>
      </w:del>
      <w:del w:id="291" w:author="小多 [2]" w:date="2020-09-23T10:30:13Z">
        <w:r>
          <w:rPr>
            <w:color w:val="auto"/>
            <w:rPrChange w:id="292" w:author="小多 [2]" w:date="2020-09-23T11:01:09Z">
              <w:rPr/>
            </w:rPrChange>
          </w:rPr>
          <w:fldChar w:fldCharType="end"/>
        </w:r>
      </w:del>
    </w:p>
    <w:p>
      <w:pPr>
        <w:pStyle w:val="9"/>
        <w:tabs>
          <w:tab w:val="right" w:leader="dot" w:pos="9746"/>
        </w:tabs>
        <w:rPr>
          <w:del w:id="294" w:author="小多 [2]" w:date="2020-09-23T10:30:13Z"/>
          <w:color w:val="auto"/>
          <w:rPrChange w:id="295" w:author="小多 [2]" w:date="2020-09-23T11:01:09Z">
            <w:rPr>
              <w:del w:id="296" w:author="小多 [2]" w:date="2020-09-23T10:30:13Z"/>
            </w:rPr>
          </w:rPrChange>
        </w:rPr>
      </w:pPr>
      <w:del w:id="297" w:author="小多 [2]" w:date="2020-09-23T10:30:13Z">
        <w:r>
          <w:rPr>
            <w:color w:val="auto"/>
            <w:rPrChange w:id="298" w:author="小多 [2]" w:date="2020-09-23T11:01:09Z">
              <w:rPr/>
            </w:rPrChange>
          </w:rPr>
          <w:fldChar w:fldCharType="begin"/>
        </w:r>
      </w:del>
      <w:del w:id="300" w:author="小多 [2]" w:date="2020-09-23T10:30:13Z">
        <w:r>
          <w:rPr>
            <w:color w:val="auto"/>
            <w:rPrChange w:id="301" w:author="小多 [2]" w:date="2020-09-23T11:01:09Z">
              <w:rPr/>
            </w:rPrChange>
          </w:rPr>
          <w:delInstrText xml:space="preserve"> HYPERLINK \l _Toc25858 </w:delInstrText>
        </w:r>
      </w:del>
      <w:del w:id="303" w:author="小多 [2]" w:date="2020-09-23T10:30:13Z">
        <w:r>
          <w:rPr>
            <w:color w:val="auto"/>
            <w:rPrChange w:id="304" w:author="小多 [2]" w:date="2020-09-23T11:01:09Z">
              <w:rPr/>
            </w:rPrChange>
          </w:rPr>
          <w:fldChar w:fldCharType="separate"/>
        </w:r>
      </w:del>
      <w:del w:id="306" w:author="小多 [2]" w:date="2020-09-23T10:30:13Z">
        <w:r>
          <w:rPr>
            <w:rFonts w:hint="eastAsia"/>
            <w:bCs/>
            <w:i w:val="0"/>
            <w:color w:val="auto"/>
            <w:rPrChange w:id="307" w:author="小多 [2]" w:date="2020-09-23T11:01:09Z">
              <w:rPr>
                <w:rFonts w:hint="eastAsia"/>
                <w:bCs/>
                <w:i w:val="0"/>
              </w:rPr>
            </w:rPrChange>
          </w:rPr>
          <w:delText xml:space="preserve">5.1 </w:delText>
        </w:r>
      </w:del>
      <w:del w:id="309" w:author="小多 [2]" w:date="2020-09-23T10:30:13Z">
        <w:r>
          <w:rPr>
            <w:bCs/>
            <w:color w:val="auto"/>
            <w:rPrChange w:id="310" w:author="小多 [2]" w:date="2020-09-23T11:01:09Z">
              <w:rPr>
                <w:bCs/>
              </w:rPr>
            </w:rPrChange>
          </w:rPr>
          <w:delText>软件描述</w:delText>
        </w:r>
      </w:del>
      <w:del w:id="312" w:author="小多 [2]" w:date="2020-09-23T10:30:13Z">
        <w:r>
          <w:rPr>
            <w:color w:val="auto"/>
            <w:rPrChange w:id="313" w:author="小多 [2]" w:date="2020-09-23T11:01:09Z">
              <w:rPr/>
            </w:rPrChange>
          </w:rPr>
          <w:tab/>
        </w:r>
      </w:del>
      <w:del w:id="315" w:author="小多 [2]" w:date="2020-09-23T10:30:13Z">
        <w:r>
          <w:rPr>
            <w:color w:val="auto"/>
            <w:rPrChange w:id="316" w:author="小多 [2]" w:date="2020-09-23T11:01:09Z">
              <w:rPr/>
            </w:rPrChange>
          </w:rPr>
          <w:fldChar w:fldCharType="begin"/>
        </w:r>
      </w:del>
      <w:del w:id="318" w:author="小多 [2]" w:date="2020-09-23T10:30:13Z">
        <w:r>
          <w:rPr>
            <w:color w:val="auto"/>
            <w:rPrChange w:id="319" w:author="小多 [2]" w:date="2020-09-23T11:01:09Z">
              <w:rPr/>
            </w:rPrChange>
          </w:rPr>
          <w:delInstrText xml:space="preserve"> PAGEREF _Toc25858 </w:delInstrText>
        </w:r>
      </w:del>
      <w:del w:id="321" w:author="小多 [2]" w:date="2020-09-23T10:30:13Z">
        <w:r>
          <w:rPr>
            <w:color w:val="auto"/>
            <w:rPrChange w:id="322" w:author="小多 [2]" w:date="2020-09-23T11:01:09Z">
              <w:rPr/>
            </w:rPrChange>
          </w:rPr>
          <w:fldChar w:fldCharType="separate"/>
        </w:r>
      </w:del>
      <w:del w:id="324" w:author="小多 [2]" w:date="2020-09-23T10:30:13Z">
        <w:r>
          <w:rPr>
            <w:color w:val="auto"/>
            <w:rPrChange w:id="325" w:author="小多 [2]" w:date="2020-09-23T11:01:09Z">
              <w:rPr/>
            </w:rPrChange>
          </w:rPr>
          <w:delText>3</w:delText>
        </w:r>
      </w:del>
      <w:del w:id="327" w:author="小多 [2]" w:date="2020-09-23T10:30:13Z">
        <w:r>
          <w:rPr>
            <w:color w:val="auto"/>
            <w:rPrChange w:id="328" w:author="小多 [2]" w:date="2020-09-23T11:01:09Z">
              <w:rPr/>
            </w:rPrChange>
          </w:rPr>
          <w:fldChar w:fldCharType="end"/>
        </w:r>
      </w:del>
      <w:del w:id="330" w:author="小多 [2]" w:date="2020-09-23T10:30:13Z">
        <w:r>
          <w:rPr>
            <w:color w:val="auto"/>
            <w:rPrChange w:id="331" w:author="小多 [2]" w:date="2020-09-23T11:01:09Z">
              <w:rPr/>
            </w:rPrChange>
          </w:rPr>
          <w:fldChar w:fldCharType="end"/>
        </w:r>
      </w:del>
    </w:p>
    <w:p>
      <w:pPr>
        <w:pStyle w:val="9"/>
        <w:tabs>
          <w:tab w:val="right" w:leader="dot" w:pos="9746"/>
        </w:tabs>
        <w:rPr>
          <w:del w:id="333" w:author="小多 [2]" w:date="2020-09-23T10:30:13Z"/>
          <w:color w:val="auto"/>
          <w:rPrChange w:id="334" w:author="小多 [2]" w:date="2020-09-23T11:01:09Z">
            <w:rPr>
              <w:del w:id="335" w:author="小多 [2]" w:date="2020-09-23T10:30:13Z"/>
            </w:rPr>
          </w:rPrChange>
        </w:rPr>
      </w:pPr>
      <w:del w:id="336" w:author="小多 [2]" w:date="2020-09-23T10:30:13Z">
        <w:r>
          <w:rPr>
            <w:color w:val="auto"/>
            <w:rPrChange w:id="337" w:author="小多 [2]" w:date="2020-09-23T11:01:09Z">
              <w:rPr/>
            </w:rPrChange>
          </w:rPr>
          <w:fldChar w:fldCharType="begin"/>
        </w:r>
      </w:del>
      <w:del w:id="339" w:author="小多 [2]" w:date="2020-09-23T10:30:13Z">
        <w:r>
          <w:rPr>
            <w:color w:val="auto"/>
            <w:rPrChange w:id="340" w:author="小多 [2]" w:date="2020-09-23T11:01:09Z">
              <w:rPr/>
            </w:rPrChange>
          </w:rPr>
          <w:delInstrText xml:space="preserve"> HYPERLINK \l _Toc16155 </w:delInstrText>
        </w:r>
      </w:del>
      <w:del w:id="342" w:author="小多 [2]" w:date="2020-09-23T10:30:13Z">
        <w:r>
          <w:rPr>
            <w:color w:val="auto"/>
            <w:rPrChange w:id="343" w:author="小多 [2]" w:date="2020-09-23T11:01:09Z">
              <w:rPr/>
            </w:rPrChange>
          </w:rPr>
          <w:fldChar w:fldCharType="separate"/>
        </w:r>
      </w:del>
      <w:del w:id="345" w:author="小多 [2]" w:date="2020-09-23T10:30:13Z">
        <w:r>
          <w:rPr>
            <w:rFonts w:hint="eastAsia"/>
            <w:bCs/>
            <w:i w:val="0"/>
            <w:color w:val="auto"/>
            <w:rPrChange w:id="346" w:author="小多 [2]" w:date="2020-09-23T11:01:09Z">
              <w:rPr>
                <w:rFonts w:hint="eastAsia"/>
                <w:bCs/>
                <w:i w:val="0"/>
              </w:rPr>
            </w:rPrChange>
          </w:rPr>
          <w:delText xml:space="preserve">5.2 </w:delText>
        </w:r>
      </w:del>
      <w:del w:id="348" w:author="小多 [2]" w:date="2020-09-23T10:30:13Z">
        <w:r>
          <w:rPr>
            <w:bCs/>
            <w:color w:val="auto"/>
            <w:rPrChange w:id="349" w:author="小多 [2]" w:date="2020-09-23T11:01:09Z">
              <w:rPr>
                <w:bCs/>
              </w:rPr>
            </w:rPrChange>
          </w:rPr>
          <w:delText>软件主要功能结构</w:delText>
        </w:r>
      </w:del>
      <w:del w:id="351" w:author="小多 [2]" w:date="2020-09-23T10:30:13Z">
        <w:r>
          <w:rPr>
            <w:color w:val="auto"/>
            <w:rPrChange w:id="352" w:author="小多 [2]" w:date="2020-09-23T11:01:09Z">
              <w:rPr/>
            </w:rPrChange>
          </w:rPr>
          <w:tab/>
        </w:r>
      </w:del>
      <w:del w:id="354" w:author="小多 [2]" w:date="2020-09-23T10:30:13Z">
        <w:r>
          <w:rPr>
            <w:color w:val="auto"/>
            <w:rPrChange w:id="355" w:author="小多 [2]" w:date="2020-09-23T11:01:09Z">
              <w:rPr/>
            </w:rPrChange>
          </w:rPr>
          <w:fldChar w:fldCharType="begin"/>
        </w:r>
      </w:del>
      <w:del w:id="357" w:author="小多 [2]" w:date="2020-09-23T10:30:13Z">
        <w:r>
          <w:rPr>
            <w:color w:val="auto"/>
            <w:rPrChange w:id="358" w:author="小多 [2]" w:date="2020-09-23T11:01:09Z">
              <w:rPr/>
            </w:rPrChange>
          </w:rPr>
          <w:delInstrText xml:space="preserve"> PAGEREF _Toc16155 </w:delInstrText>
        </w:r>
      </w:del>
      <w:del w:id="360" w:author="小多 [2]" w:date="2020-09-23T10:30:13Z">
        <w:r>
          <w:rPr>
            <w:color w:val="auto"/>
            <w:rPrChange w:id="361" w:author="小多 [2]" w:date="2020-09-23T11:01:09Z">
              <w:rPr/>
            </w:rPrChange>
          </w:rPr>
          <w:fldChar w:fldCharType="separate"/>
        </w:r>
      </w:del>
      <w:del w:id="363" w:author="小多 [2]" w:date="2020-09-23T10:30:13Z">
        <w:r>
          <w:rPr>
            <w:color w:val="auto"/>
            <w:rPrChange w:id="364" w:author="小多 [2]" w:date="2020-09-23T11:01:09Z">
              <w:rPr/>
            </w:rPrChange>
          </w:rPr>
          <w:delText>4</w:delText>
        </w:r>
      </w:del>
      <w:del w:id="366" w:author="小多 [2]" w:date="2020-09-23T10:30:13Z">
        <w:r>
          <w:rPr>
            <w:color w:val="auto"/>
            <w:rPrChange w:id="367" w:author="小多 [2]" w:date="2020-09-23T11:01:09Z">
              <w:rPr/>
            </w:rPrChange>
          </w:rPr>
          <w:fldChar w:fldCharType="end"/>
        </w:r>
      </w:del>
      <w:del w:id="369" w:author="小多 [2]" w:date="2020-09-23T10:30:13Z">
        <w:r>
          <w:rPr>
            <w:color w:val="auto"/>
            <w:rPrChange w:id="370" w:author="小多 [2]" w:date="2020-09-23T11:01:09Z">
              <w:rPr/>
            </w:rPrChange>
          </w:rPr>
          <w:fldChar w:fldCharType="end"/>
        </w:r>
      </w:del>
    </w:p>
    <w:p>
      <w:pPr>
        <w:pStyle w:val="9"/>
        <w:tabs>
          <w:tab w:val="right" w:leader="dot" w:pos="9746"/>
        </w:tabs>
        <w:rPr>
          <w:del w:id="372" w:author="小多 [2]" w:date="2020-09-23T10:30:13Z"/>
          <w:color w:val="auto"/>
          <w:rPrChange w:id="373" w:author="小多 [2]" w:date="2020-09-23T11:01:09Z">
            <w:rPr>
              <w:del w:id="374" w:author="小多 [2]" w:date="2020-09-23T10:30:13Z"/>
            </w:rPr>
          </w:rPrChange>
        </w:rPr>
      </w:pPr>
      <w:del w:id="375" w:author="小多 [2]" w:date="2020-09-23T10:30:13Z">
        <w:r>
          <w:rPr>
            <w:color w:val="auto"/>
            <w:rPrChange w:id="376" w:author="小多 [2]" w:date="2020-09-23T11:01:09Z">
              <w:rPr/>
            </w:rPrChange>
          </w:rPr>
          <w:fldChar w:fldCharType="begin"/>
        </w:r>
      </w:del>
      <w:del w:id="378" w:author="小多 [2]" w:date="2020-09-23T10:30:13Z">
        <w:r>
          <w:rPr>
            <w:color w:val="auto"/>
            <w:rPrChange w:id="379" w:author="小多 [2]" w:date="2020-09-23T11:01:09Z">
              <w:rPr/>
            </w:rPrChange>
          </w:rPr>
          <w:delInstrText xml:space="preserve"> HYPERLINK \l _Toc32657 </w:delInstrText>
        </w:r>
      </w:del>
      <w:del w:id="381" w:author="小多 [2]" w:date="2020-09-23T10:30:13Z">
        <w:r>
          <w:rPr>
            <w:color w:val="auto"/>
            <w:rPrChange w:id="382" w:author="小多 [2]" w:date="2020-09-23T11:01:09Z">
              <w:rPr/>
            </w:rPrChange>
          </w:rPr>
          <w:fldChar w:fldCharType="separate"/>
        </w:r>
      </w:del>
      <w:del w:id="384" w:author="小多 [2]" w:date="2020-09-23T10:30:13Z">
        <w:r>
          <w:rPr>
            <w:rFonts w:hint="eastAsia"/>
            <w:bCs/>
            <w:i w:val="0"/>
            <w:color w:val="auto"/>
            <w:rPrChange w:id="385" w:author="小多 [2]" w:date="2020-09-23T11:01:09Z">
              <w:rPr>
                <w:rFonts w:hint="eastAsia"/>
                <w:bCs/>
                <w:i w:val="0"/>
              </w:rPr>
            </w:rPrChange>
          </w:rPr>
          <w:delText xml:space="preserve">5.3 </w:delText>
        </w:r>
      </w:del>
      <w:del w:id="387" w:author="小多 [2]" w:date="2020-09-23T10:30:13Z">
        <w:r>
          <w:rPr>
            <w:bCs/>
            <w:color w:val="auto"/>
            <w:rPrChange w:id="388" w:author="小多 [2]" w:date="2020-09-23T11:01:09Z">
              <w:rPr>
                <w:bCs/>
              </w:rPr>
            </w:rPrChange>
          </w:rPr>
          <w:delText>软件运行环境</w:delText>
        </w:r>
      </w:del>
      <w:del w:id="390" w:author="小多 [2]" w:date="2020-09-23T10:30:13Z">
        <w:r>
          <w:rPr>
            <w:color w:val="auto"/>
            <w:rPrChange w:id="391" w:author="小多 [2]" w:date="2020-09-23T11:01:09Z">
              <w:rPr/>
            </w:rPrChange>
          </w:rPr>
          <w:tab/>
        </w:r>
      </w:del>
      <w:del w:id="393" w:author="小多 [2]" w:date="2020-09-23T10:30:13Z">
        <w:r>
          <w:rPr>
            <w:color w:val="auto"/>
            <w:rPrChange w:id="394" w:author="小多 [2]" w:date="2020-09-23T11:01:09Z">
              <w:rPr/>
            </w:rPrChange>
          </w:rPr>
          <w:fldChar w:fldCharType="begin"/>
        </w:r>
      </w:del>
      <w:del w:id="396" w:author="小多 [2]" w:date="2020-09-23T10:30:13Z">
        <w:r>
          <w:rPr>
            <w:color w:val="auto"/>
            <w:rPrChange w:id="397" w:author="小多 [2]" w:date="2020-09-23T11:01:09Z">
              <w:rPr/>
            </w:rPrChange>
          </w:rPr>
          <w:delInstrText xml:space="preserve"> PAGEREF _Toc32657 </w:delInstrText>
        </w:r>
      </w:del>
      <w:del w:id="399" w:author="小多 [2]" w:date="2020-09-23T10:30:13Z">
        <w:r>
          <w:rPr>
            <w:color w:val="auto"/>
            <w:rPrChange w:id="400" w:author="小多 [2]" w:date="2020-09-23T11:01:09Z">
              <w:rPr/>
            </w:rPrChange>
          </w:rPr>
          <w:fldChar w:fldCharType="separate"/>
        </w:r>
      </w:del>
      <w:del w:id="402" w:author="小多 [2]" w:date="2020-09-23T10:30:13Z">
        <w:r>
          <w:rPr>
            <w:color w:val="auto"/>
            <w:rPrChange w:id="403" w:author="小多 [2]" w:date="2020-09-23T11:01:09Z">
              <w:rPr/>
            </w:rPrChange>
          </w:rPr>
          <w:delText>4</w:delText>
        </w:r>
      </w:del>
      <w:del w:id="405" w:author="小多 [2]" w:date="2020-09-23T10:30:13Z">
        <w:r>
          <w:rPr>
            <w:color w:val="auto"/>
            <w:rPrChange w:id="406" w:author="小多 [2]" w:date="2020-09-23T11:01:09Z">
              <w:rPr/>
            </w:rPrChange>
          </w:rPr>
          <w:fldChar w:fldCharType="end"/>
        </w:r>
      </w:del>
      <w:del w:id="408" w:author="小多 [2]" w:date="2020-09-23T10:30:13Z">
        <w:r>
          <w:rPr>
            <w:color w:val="auto"/>
            <w:rPrChange w:id="409" w:author="小多 [2]" w:date="2020-09-23T11:01:09Z">
              <w:rPr/>
            </w:rPrChange>
          </w:rPr>
          <w:fldChar w:fldCharType="end"/>
        </w:r>
      </w:del>
    </w:p>
    <w:p>
      <w:pPr>
        <w:pStyle w:val="9"/>
        <w:tabs>
          <w:tab w:val="right" w:leader="dot" w:pos="9746"/>
        </w:tabs>
        <w:rPr>
          <w:del w:id="411" w:author="小多 [2]" w:date="2020-09-23T10:30:13Z"/>
          <w:color w:val="auto"/>
          <w:rPrChange w:id="412" w:author="小多 [2]" w:date="2020-09-23T11:01:09Z">
            <w:rPr>
              <w:del w:id="413" w:author="小多 [2]" w:date="2020-09-23T10:30:13Z"/>
            </w:rPr>
          </w:rPrChange>
        </w:rPr>
      </w:pPr>
      <w:del w:id="414" w:author="小多 [2]" w:date="2020-09-23T10:30:13Z">
        <w:r>
          <w:rPr>
            <w:color w:val="auto"/>
            <w:rPrChange w:id="415" w:author="小多 [2]" w:date="2020-09-23T11:01:09Z">
              <w:rPr/>
            </w:rPrChange>
          </w:rPr>
          <w:fldChar w:fldCharType="begin"/>
        </w:r>
      </w:del>
      <w:del w:id="417" w:author="小多 [2]" w:date="2020-09-23T10:30:13Z">
        <w:r>
          <w:rPr>
            <w:color w:val="auto"/>
            <w:rPrChange w:id="418" w:author="小多 [2]" w:date="2020-09-23T11:01:09Z">
              <w:rPr/>
            </w:rPrChange>
          </w:rPr>
          <w:delInstrText xml:space="preserve"> HYPERLINK \l _Toc6941 </w:delInstrText>
        </w:r>
      </w:del>
      <w:del w:id="420" w:author="小多 [2]" w:date="2020-09-23T10:30:13Z">
        <w:r>
          <w:rPr>
            <w:color w:val="auto"/>
            <w:rPrChange w:id="421" w:author="小多 [2]" w:date="2020-09-23T11:01:09Z">
              <w:rPr/>
            </w:rPrChange>
          </w:rPr>
          <w:fldChar w:fldCharType="separate"/>
        </w:r>
      </w:del>
      <w:del w:id="423" w:author="小多 [2]" w:date="2020-09-23T10:30:13Z">
        <w:r>
          <w:rPr>
            <w:rFonts w:hint="eastAsia"/>
            <w:bCs/>
            <w:i w:val="0"/>
            <w:color w:val="auto"/>
            <w:rPrChange w:id="424" w:author="小多 [2]" w:date="2020-09-23T11:01:09Z">
              <w:rPr>
                <w:rFonts w:hint="eastAsia"/>
                <w:bCs/>
                <w:i w:val="0"/>
              </w:rPr>
            </w:rPrChange>
          </w:rPr>
          <w:delText xml:space="preserve">5.4 </w:delText>
        </w:r>
      </w:del>
      <w:del w:id="426" w:author="小多 [2]" w:date="2020-09-23T10:30:13Z">
        <w:r>
          <w:rPr>
            <w:bCs/>
            <w:color w:val="auto"/>
            <w:rPrChange w:id="427" w:author="小多 [2]" w:date="2020-09-23T11:01:09Z">
              <w:rPr>
                <w:bCs/>
              </w:rPr>
            </w:rPrChange>
          </w:rPr>
          <w:delText>软件开发环境</w:delText>
        </w:r>
      </w:del>
      <w:del w:id="429" w:author="小多 [2]" w:date="2020-09-23T10:30:13Z">
        <w:r>
          <w:rPr>
            <w:color w:val="auto"/>
            <w:rPrChange w:id="430" w:author="小多 [2]" w:date="2020-09-23T11:01:09Z">
              <w:rPr/>
            </w:rPrChange>
          </w:rPr>
          <w:tab/>
        </w:r>
      </w:del>
      <w:del w:id="432" w:author="小多 [2]" w:date="2020-09-23T10:30:13Z">
        <w:r>
          <w:rPr>
            <w:color w:val="auto"/>
            <w:rPrChange w:id="433" w:author="小多 [2]" w:date="2020-09-23T11:01:09Z">
              <w:rPr/>
            </w:rPrChange>
          </w:rPr>
          <w:fldChar w:fldCharType="begin"/>
        </w:r>
      </w:del>
      <w:del w:id="435" w:author="小多 [2]" w:date="2020-09-23T10:30:13Z">
        <w:r>
          <w:rPr>
            <w:color w:val="auto"/>
            <w:rPrChange w:id="436" w:author="小多 [2]" w:date="2020-09-23T11:01:09Z">
              <w:rPr/>
            </w:rPrChange>
          </w:rPr>
          <w:delInstrText xml:space="preserve"> PAGEREF _Toc6941 </w:delInstrText>
        </w:r>
      </w:del>
      <w:del w:id="438" w:author="小多 [2]" w:date="2020-09-23T10:30:13Z">
        <w:r>
          <w:rPr>
            <w:color w:val="auto"/>
            <w:rPrChange w:id="439" w:author="小多 [2]" w:date="2020-09-23T11:01:09Z">
              <w:rPr/>
            </w:rPrChange>
          </w:rPr>
          <w:fldChar w:fldCharType="separate"/>
        </w:r>
      </w:del>
      <w:del w:id="441" w:author="小多 [2]" w:date="2020-09-23T10:30:13Z">
        <w:r>
          <w:rPr>
            <w:color w:val="auto"/>
            <w:rPrChange w:id="442" w:author="小多 [2]" w:date="2020-09-23T11:01:09Z">
              <w:rPr/>
            </w:rPrChange>
          </w:rPr>
          <w:delText>5</w:delText>
        </w:r>
      </w:del>
      <w:del w:id="444" w:author="小多 [2]" w:date="2020-09-23T10:30:13Z">
        <w:r>
          <w:rPr>
            <w:color w:val="auto"/>
            <w:rPrChange w:id="445" w:author="小多 [2]" w:date="2020-09-23T11:01:09Z">
              <w:rPr/>
            </w:rPrChange>
          </w:rPr>
          <w:fldChar w:fldCharType="end"/>
        </w:r>
      </w:del>
      <w:del w:id="447" w:author="小多 [2]" w:date="2020-09-23T10:30:13Z">
        <w:r>
          <w:rPr>
            <w:color w:val="auto"/>
            <w:rPrChange w:id="448" w:author="小多 [2]" w:date="2020-09-23T11:01:09Z">
              <w:rPr/>
            </w:rPrChange>
          </w:rPr>
          <w:fldChar w:fldCharType="end"/>
        </w:r>
      </w:del>
    </w:p>
    <w:p>
      <w:pPr>
        <w:pStyle w:val="9"/>
        <w:tabs>
          <w:tab w:val="right" w:leader="dot" w:pos="9746"/>
        </w:tabs>
        <w:rPr>
          <w:del w:id="450" w:author="小多 [2]" w:date="2020-09-23T10:30:13Z"/>
          <w:color w:val="auto"/>
          <w:rPrChange w:id="451" w:author="小多 [2]" w:date="2020-09-23T11:01:09Z">
            <w:rPr>
              <w:del w:id="452" w:author="小多 [2]" w:date="2020-09-23T10:30:13Z"/>
            </w:rPr>
          </w:rPrChange>
        </w:rPr>
      </w:pPr>
      <w:del w:id="453" w:author="小多 [2]" w:date="2020-09-23T10:30:13Z">
        <w:r>
          <w:rPr>
            <w:color w:val="auto"/>
            <w:rPrChange w:id="454" w:author="小多 [2]" w:date="2020-09-23T11:01:09Z">
              <w:rPr/>
            </w:rPrChange>
          </w:rPr>
          <w:fldChar w:fldCharType="begin"/>
        </w:r>
      </w:del>
      <w:del w:id="456" w:author="小多 [2]" w:date="2020-09-23T10:30:13Z">
        <w:r>
          <w:rPr>
            <w:color w:val="auto"/>
            <w:rPrChange w:id="457" w:author="小多 [2]" w:date="2020-09-23T11:01:09Z">
              <w:rPr/>
            </w:rPrChange>
          </w:rPr>
          <w:delInstrText xml:space="preserve"> HYPERLINK \l _Toc5663 </w:delInstrText>
        </w:r>
      </w:del>
      <w:del w:id="459" w:author="小多 [2]" w:date="2020-09-23T10:30:13Z">
        <w:r>
          <w:rPr>
            <w:color w:val="auto"/>
            <w:rPrChange w:id="460" w:author="小多 [2]" w:date="2020-09-23T11:01:09Z">
              <w:rPr/>
            </w:rPrChange>
          </w:rPr>
          <w:fldChar w:fldCharType="separate"/>
        </w:r>
      </w:del>
      <w:del w:id="462" w:author="小多 [2]" w:date="2020-09-23T10:30:13Z">
        <w:r>
          <w:rPr>
            <w:rFonts w:hint="eastAsia"/>
            <w:bCs/>
            <w:i w:val="0"/>
            <w:color w:val="auto"/>
            <w:rPrChange w:id="463" w:author="小多 [2]" w:date="2020-09-23T11:01:09Z">
              <w:rPr>
                <w:rFonts w:hint="eastAsia"/>
                <w:bCs/>
                <w:i w:val="0"/>
              </w:rPr>
            </w:rPrChange>
          </w:rPr>
          <w:delText xml:space="preserve">5.5 </w:delText>
        </w:r>
      </w:del>
      <w:del w:id="465" w:author="小多 [2]" w:date="2020-09-23T10:30:13Z">
        <w:r>
          <w:rPr>
            <w:bCs/>
            <w:color w:val="auto"/>
            <w:rPrChange w:id="466" w:author="小多 [2]" w:date="2020-09-23T11:01:09Z">
              <w:rPr>
                <w:bCs/>
              </w:rPr>
            </w:rPrChange>
          </w:rPr>
          <w:delText>软件系统和其他系统之间的接口</w:delText>
        </w:r>
      </w:del>
      <w:del w:id="468" w:author="小多 [2]" w:date="2020-09-23T10:30:13Z">
        <w:r>
          <w:rPr>
            <w:color w:val="auto"/>
            <w:rPrChange w:id="469" w:author="小多 [2]" w:date="2020-09-23T11:01:09Z">
              <w:rPr/>
            </w:rPrChange>
          </w:rPr>
          <w:tab/>
        </w:r>
      </w:del>
      <w:del w:id="471" w:author="小多 [2]" w:date="2020-09-23T10:30:13Z">
        <w:r>
          <w:rPr>
            <w:color w:val="auto"/>
            <w:rPrChange w:id="472" w:author="小多 [2]" w:date="2020-09-23T11:01:09Z">
              <w:rPr/>
            </w:rPrChange>
          </w:rPr>
          <w:fldChar w:fldCharType="begin"/>
        </w:r>
      </w:del>
      <w:del w:id="474" w:author="小多 [2]" w:date="2020-09-23T10:30:13Z">
        <w:r>
          <w:rPr>
            <w:color w:val="auto"/>
            <w:rPrChange w:id="475" w:author="小多 [2]" w:date="2020-09-23T11:01:09Z">
              <w:rPr/>
            </w:rPrChange>
          </w:rPr>
          <w:delInstrText xml:space="preserve"> PAGEREF _Toc5663 </w:delInstrText>
        </w:r>
      </w:del>
      <w:del w:id="477" w:author="小多 [2]" w:date="2020-09-23T10:30:13Z">
        <w:r>
          <w:rPr>
            <w:color w:val="auto"/>
            <w:rPrChange w:id="478" w:author="小多 [2]" w:date="2020-09-23T11:01:09Z">
              <w:rPr/>
            </w:rPrChange>
          </w:rPr>
          <w:fldChar w:fldCharType="separate"/>
        </w:r>
      </w:del>
      <w:del w:id="480" w:author="小多 [2]" w:date="2020-09-23T10:30:13Z">
        <w:r>
          <w:rPr>
            <w:color w:val="auto"/>
            <w:rPrChange w:id="481" w:author="小多 [2]" w:date="2020-09-23T11:01:09Z">
              <w:rPr/>
            </w:rPrChange>
          </w:rPr>
          <w:delText>5</w:delText>
        </w:r>
      </w:del>
      <w:del w:id="483" w:author="小多 [2]" w:date="2020-09-23T10:30:13Z">
        <w:r>
          <w:rPr>
            <w:color w:val="auto"/>
            <w:rPrChange w:id="484" w:author="小多 [2]" w:date="2020-09-23T11:01:09Z">
              <w:rPr/>
            </w:rPrChange>
          </w:rPr>
          <w:fldChar w:fldCharType="end"/>
        </w:r>
      </w:del>
      <w:del w:id="486" w:author="小多 [2]" w:date="2020-09-23T10:30:13Z">
        <w:r>
          <w:rPr>
            <w:color w:val="auto"/>
            <w:rPrChange w:id="487" w:author="小多 [2]" w:date="2020-09-23T11:01:09Z">
              <w:rPr/>
            </w:rPrChange>
          </w:rPr>
          <w:fldChar w:fldCharType="end"/>
        </w:r>
      </w:del>
    </w:p>
    <w:p>
      <w:pPr>
        <w:pStyle w:val="8"/>
        <w:tabs>
          <w:tab w:val="right" w:leader="dot" w:pos="9746"/>
        </w:tabs>
        <w:rPr>
          <w:del w:id="489" w:author="小多 [2]" w:date="2020-09-23T10:30:13Z"/>
          <w:color w:val="auto"/>
          <w:rPrChange w:id="490" w:author="小多 [2]" w:date="2020-09-23T11:01:09Z">
            <w:rPr>
              <w:del w:id="491" w:author="小多 [2]" w:date="2020-09-23T10:30:13Z"/>
            </w:rPr>
          </w:rPrChange>
        </w:rPr>
      </w:pPr>
      <w:del w:id="492" w:author="小多 [2]" w:date="2020-09-23T10:30:13Z">
        <w:r>
          <w:rPr>
            <w:color w:val="auto"/>
            <w:rPrChange w:id="493" w:author="小多 [2]" w:date="2020-09-23T11:01:09Z">
              <w:rPr/>
            </w:rPrChange>
          </w:rPr>
          <w:fldChar w:fldCharType="begin"/>
        </w:r>
      </w:del>
      <w:del w:id="495" w:author="小多 [2]" w:date="2020-09-23T10:30:13Z">
        <w:r>
          <w:rPr>
            <w:color w:val="auto"/>
            <w:rPrChange w:id="496" w:author="小多 [2]" w:date="2020-09-23T11:01:09Z">
              <w:rPr/>
            </w:rPrChange>
          </w:rPr>
          <w:delInstrText xml:space="preserve"> HYPERLINK \l _Toc20185 </w:delInstrText>
        </w:r>
      </w:del>
      <w:del w:id="498" w:author="小多 [2]" w:date="2020-09-23T10:30:13Z">
        <w:r>
          <w:rPr>
            <w:color w:val="auto"/>
            <w:rPrChange w:id="499" w:author="小多 [2]" w:date="2020-09-23T11:01:09Z">
              <w:rPr/>
            </w:rPrChange>
          </w:rPr>
          <w:fldChar w:fldCharType="separate"/>
        </w:r>
      </w:del>
      <w:del w:id="501" w:author="小多 [2]" w:date="2020-09-23T10:30:13Z">
        <w:r>
          <w:rPr>
            <w:rFonts w:hint="eastAsia"/>
            <w:bCs/>
            <w:i w:val="0"/>
            <w:color w:val="auto"/>
            <w:szCs w:val="28"/>
            <w:rPrChange w:id="502" w:author="小多 [2]" w:date="2020-09-23T11:01:09Z">
              <w:rPr>
                <w:rFonts w:hint="eastAsia"/>
                <w:bCs/>
                <w:i w:val="0"/>
                <w:szCs w:val="28"/>
              </w:rPr>
            </w:rPrChange>
          </w:rPr>
          <w:delText xml:space="preserve">6 </w:delText>
        </w:r>
      </w:del>
      <w:del w:id="504" w:author="小多 [2]" w:date="2020-09-23T10:30:13Z">
        <w:r>
          <w:rPr>
            <w:bCs/>
            <w:color w:val="auto"/>
            <w:szCs w:val="28"/>
            <w:rPrChange w:id="505" w:author="小多 [2]" w:date="2020-09-23T11:01:09Z">
              <w:rPr>
                <w:bCs/>
                <w:szCs w:val="28"/>
              </w:rPr>
            </w:rPrChange>
          </w:rPr>
          <w:delText>界面需求</w:delText>
        </w:r>
      </w:del>
      <w:del w:id="507" w:author="小多 [2]" w:date="2020-09-23T10:30:13Z">
        <w:r>
          <w:rPr>
            <w:color w:val="auto"/>
            <w:rPrChange w:id="508" w:author="小多 [2]" w:date="2020-09-23T11:01:09Z">
              <w:rPr/>
            </w:rPrChange>
          </w:rPr>
          <w:tab/>
        </w:r>
      </w:del>
      <w:del w:id="510" w:author="小多 [2]" w:date="2020-09-23T10:30:13Z">
        <w:r>
          <w:rPr>
            <w:color w:val="auto"/>
            <w:rPrChange w:id="511" w:author="小多 [2]" w:date="2020-09-23T11:01:09Z">
              <w:rPr/>
            </w:rPrChange>
          </w:rPr>
          <w:fldChar w:fldCharType="begin"/>
        </w:r>
      </w:del>
      <w:del w:id="513" w:author="小多 [2]" w:date="2020-09-23T10:30:13Z">
        <w:r>
          <w:rPr>
            <w:color w:val="auto"/>
            <w:rPrChange w:id="514" w:author="小多 [2]" w:date="2020-09-23T11:01:09Z">
              <w:rPr/>
            </w:rPrChange>
          </w:rPr>
          <w:delInstrText xml:space="preserve"> PAGEREF _Toc20185 </w:delInstrText>
        </w:r>
      </w:del>
      <w:del w:id="516" w:author="小多 [2]" w:date="2020-09-23T10:30:13Z">
        <w:r>
          <w:rPr>
            <w:color w:val="auto"/>
            <w:rPrChange w:id="517" w:author="小多 [2]" w:date="2020-09-23T11:01:09Z">
              <w:rPr/>
            </w:rPrChange>
          </w:rPr>
          <w:fldChar w:fldCharType="separate"/>
        </w:r>
      </w:del>
      <w:del w:id="519" w:author="小多 [2]" w:date="2020-09-23T10:30:13Z">
        <w:r>
          <w:rPr>
            <w:color w:val="auto"/>
            <w:rPrChange w:id="520" w:author="小多 [2]" w:date="2020-09-23T11:01:09Z">
              <w:rPr/>
            </w:rPrChange>
          </w:rPr>
          <w:delText>5</w:delText>
        </w:r>
      </w:del>
      <w:del w:id="522" w:author="小多 [2]" w:date="2020-09-23T10:30:13Z">
        <w:r>
          <w:rPr>
            <w:color w:val="auto"/>
            <w:rPrChange w:id="523" w:author="小多 [2]" w:date="2020-09-23T11:01:09Z">
              <w:rPr/>
            </w:rPrChange>
          </w:rPr>
          <w:fldChar w:fldCharType="end"/>
        </w:r>
      </w:del>
      <w:del w:id="525" w:author="小多 [2]" w:date="2020-09-23T10:30:13Z">
        <w:r>
          <w:rPr>
            <w:color w:val="auto"/>
            <w:rPrChange w:id="526" w:author="小多 [2]" w:date="2020-09-23T11:01:09Z">
              <w:rPr/>
            </w:rPrChange>
          </w:rPr>
          <w:fldChar w:fldCharType="end"/>
        </w:r>
      </w:del>
    </w:p>
    <w:p>
      <w:pPr>
        <w:pStyle w:val="8"/>
        <w:tabs>
          <w:tab w:val="right" w:leader="dot" w:pos="9746"/>
        </w:tabs>
        <w:rPr>
          <w:del w:id="528" w:author="小多 [2]" w:date="2020-09-23T10:30:13Z"/>
          <w:color w:val="auto"/>
          <w:rPrChange w:id="529" w:author="小多 [2]" w:date="2020-09-23T11:01:09Z">
            <w:rPr>
              <w:del w:id="530" w:author="小多 [2]" w:date="2020-09-23T10:30:13Z"/>
            </w:rPr>
          </w:rPrChange>
        </w:rPr>
      </w:pPr>
      <w:del w:id="531" w:author="小多 [2]" w:date="2020-09-23T10:30:13Z">
        <w:r>
          <w:rPr>
            <w:color w:val="auto"/>
            <w:rPrChange w:id="532" w:author="小多 [2]" w:date="2020-09-23T11:01:09Z">
              <w:rPr/>
            </w:rPrChange>
          </w:rPr>
          <w:fldChar w:fldCharType="begin"/>
        </w:r>
      </w:del>
      <w:del w:id="534" w:author="小多 [2]" w:date="2020-09-23T10:30:13Z">
        <w:r>
          <w:rPr>
            <w:color w:val="auto"/>
            <w:rPrChange w:id="535" w:author="小多 [2]" w:date="2020-09-23T11:01:09Z">
              <w:rPr/>
            </w:rPrChange>
          </w:rPr>
          <w:delInstrText xml:space="preserve"> HYPERLINK \l _Toc12121 </w:delInstrText>
        </w:r>
      </w:del>
      <w:del w:id="537" w:author="小多 [2]" w:date="2020-09-23T10:30:13Z">
        <w:r>
          <w:rPr>
            <w:color w:val="auto"/>
            <w:rPrChange w:id="538" w:author="小多 [2]" w:date="2020-09-23T11:01:09Z">
              <w:rPr/>
            </w:rPrChange>
          </w:rPr>
          <w:fldChar w:fldCharType="separate"/>
        </w:r>
      </w:del>
      <w:del w:id="540" w:author="小多 [2]" w:date="2020-09-23T10:30:13Z">
        <w:r>
          <w:rPr>
            <w:rFonts w:hint="eastAsia"/>
            <w:i w:val="0"/>
            <w:color w:val="auto"/>
            <w:rPrChange w:id="541" w:author="小多 [2]" w:date="2020-09-23T11:01:09Z">
              <w:rPr>
                <w:rFonts w:hint="eastAsia"/>
                <w:i w:val="0"/>
              </w:rPr>
            </w:rPrChange>
          </w:rPr>
          <w:delText xml:space="preserve">7 </w:delText>
        </w:r>
      </w:del>
      <w:del w:id="543" w:author="小多 [2]" w:date="2020-09-23T10:30:13Z">
        <w:r>
          <w:rPr>
            <w:bCs/>
            <w:color w:val="auto"/>
            <w:szCs w:val="28"/>
            <w:rPrChange w:id="544" w:author="小多 [2]" w:date="2020-09-23T11:01:09Z">
              <w:rPr>
                <w:bCs/>
                <w:szCs w:val="28"/>
              </w:rPr>
            </w:rPrChange>
          </w:rPr>
          <w:delText>软件功能与性能</w:delText>
        </w:r>
      </w:del>
      <w:del w:id="546" w:author="小多 [2]" w:date="2020-09-23T10:30:13Z">
        <w:r>
          <w:rPr>
            <w:color w:val="auto"/>
            <w:rPrChange w:id="547" w:author="小多 [2]" w:date="2020-09-23T11:01:09Z">
              <w:rPr/>
            </w:rPrChange>
          </w:rPr>
          <w:tab/>
        </w:r>
      </w:del>
      <w:del w:id="549" w:author="小多 [2]" w:date="2020-09-23T10:30:13Z">
        <w:r>
          <w:rPr>
            <w:color w:val="auto"/>
            <w:rPrChange w:id="550" w:author="小多 [2]" w:date="2020-09-23T11:01:09Z">
              <w:rPr/>
            </w:rPrChange>
          </w:rPr>
          <w:fldChar w:fldCharType="begin"/>
        </w:r>
      </w:del>
      <w:del w:id="552" w:author="小多 [2]" w:date="2020-09-23T10:30:13Z">
        <w:r>
          <w:rPr>
            <w:color w:val="auto"/>
            <w:rPrChange w:id="553" w:author="小多 [2]" w:date="2020-09-23T11:01:09Z">
              <w:rPr/>
            </w:rPrChange>
          </w:rPr>
          <w:delInstrText xml:space="preserve"> PAGEREF _Toc12121 </w:delInstrText>
        </w:r>
      </w:del>
      <w:del w:id="555" w:author="小多 [2]" w:date="2020-09-23T10:30:13Z">
        <w:r>
          <w:rPr>
            <w:color w:val="auto"/>
            <w:rPrChange w:id="556" w:author="小多 [2]" w:date="2020-09-23T11:01:09Z">
              <w:rPr/>
            </w:rPrChange>
          </w:rPr>
          <w:fldChar w:fldCharType="separate"/>
        </w:r>
      </w:del>
      <w:del w:id="558" w:author="小多 [2]" w:date="2020-09-23T10:30:13Z">
        <w:r>
          <w:rPr>
            <w:color w:val="auto"/>
            <w:rPrChange w:id="559" w:author="小多 [2]" w:date="2020-09-23T11:01:09Z">
              <w:rPr/>
            </w:rPrChange>
          </w:rPr>
          <w:delText>5</w:delText>
        </w:r>
      </w:del>
      <w:del w:id="561" w:author="小多 [2]" w:date="2020-09-23T10:30:13Z">
        <w:r>
          <w:rPr>
            <w:color w:val="auto"/>
            <w:rPrChange w:id="562" w:author="小多 [2]" w:date="2020-09-23T11:01:09Z">
              <w:rPr/>
            </w:rPrChange>
          </w:rPr>
          <w:fldChar w:fldCharType="end"/>
        </w:r>
      </w:del>
      <w:del w:id="564" w:author="小多 [2]" w:date="2020-09-23T10:30:13Z">
        <w:r>
          <w:rPr>
            <w:color w:val="auto"/>
            <w:rPrChange w:id="565" w:author="小多 [2]" w:date="2020-09-23T11:01:09Z">
              <w:rPr/>
            </w:rPrChange>
          </w:rPr>
          <w:fldChar w:fldCharType="end"/>
        </w:r>
      </w:del>
    </w:p>
    <w:p>
      <w:pPr>
        <w:pStyle w:val="9"/>
        <w:tabs>
          <w:tab w:val="right" w:leader="dot" w:pos="9746"/>
        </w:tabs>
        <w:rPr>
          <w:del w:id="567" w:author="小多 [2]" w:date="2020-09-23T10:30:13Z"/>
          <w:color w:val="auto"/>
          <w:rPrChange w:id="568" w:author="小多 [2]" w:date="2020-09-23T11:01:09Z">
            <w:rPr>
              <w:del w:id="569" w:author="小多 [2]" w:date="2020-09-23T10:30:13Z"/>
            </w:rPr>
          </w:rPrChange>
        </w:rPr>
      </w:pPr>
      <w:del w:id="570" w:author="小多 [2]" w:date="2020-09-23T10:30:13Z">
        <w:r>
          <w:rPr>
            <w:color w:val="auto"/>
            <w:rPrChange w:id="571" w:author="小多 [2]" w:date="2020-09-23T11:01:09Z">
              <w:rPr/>
            </w:rPrChange>
          </w:rPr>
          <w:fldChar w:fldCharType="begin"/>
        </w:r>
      </w:del>
      <w:del w:id="573" w:author="小多 [2]" w:date="2020-09-23T10:30:13Z">
        <w:r>
          <w:rPr>
            <w:color w:val="auto"/>
            <w:rPrChange w:id="574" w:author="小多 [2]" w:date="2020-09-23T11:01:09Z">
              <w:rPr/>
            </w:rPrChange>
          </w:rPr>
          <w:delInstrText xml:space="preserve"> HYPERLINK \l _Toc5635 </w:delInstrText>
        </w:r>
      </w:del>
      <w:del w:id="576" w:author="小多 [2]" w:date="2020-09-23T10:30:13Z">
        <w:r>
          <w:rPr>
            <w:color w:val="auto"/>
            <w:rPrChange w:id="577" w:author="小多 [2]" w:date="2020-09-23T11:01:09Z">
              <w:rPr/>
            </w:rPrChange>
          </w:rPr>
          <w:fldChar w:fldCharType="separate"/>
        </w:r>
      </w:del>
      <w:del w:id="579" w:author="小多 [2]" w:date="2020-09-23T10:30:13Z">
        <w:r>
          <w:rPr>
            <w:rFonts w:hint="eastAsia"/>
            <w:bCs/>
            <w:color w:val="auto"/>
            <w:szCs w:val="28"/>
            <w:rPrChange w:id="580" w:author="小多 [2]" w:date="2020-09-23T11:01:09Z">
              <w:rPr>
                <w:rFonts w:hint="eastAsia"/>
                <w:bCs/>
                <w:szCs w:val="28"/>
              </w:rPr>
            </w:rPrChange>
          </w:rPr>
          <w:delText>7.1 基本功能</w:delText>
        </w:r>
      </w:del>
      <w:del w:id="582" w:author="小多 [2]" w:date="2020-09-23T10:30:13Z">
        <w:r>
          <w:rPr>
            <w:color w:val="auto"/>
            <w:rPrChange w:id="583" w:author="小多 [2]" w:date="2020-09-23T11:01:09Z">
              <w:rPr/>
            </w:rPrChange>
          </w:rPr>
          <w:tab/>
        </w:r>
      </w:del>
      <w:del w:id="585" w:author="小多 [2]" w:date="2020-09-23T10:30:13Z">
        <w:r>
          <w:rPr>
            <w:color w:val="auto"/>
            <w:rPrChange w:id="586" w:author="小多 [2]" w:date="2020-09-23T11:01:09Z">
              <w:rPr/>
            </w:rPrChange>
          </w:rPr>
          <w:fldChar w:fldCharType="begin"/>
        </w:r>
      </w:del>
      <w:del w:id="588" w:author="小多 [2]" w:date="2020-09-23T10:30:13Z">
        <w:r>
          <w:rPr>
            <w:color w:val="auto"/>
            <w:rPrChange w:id="589" w:author="小多 [2]" w:date="2020-09-23T11:01:09Z">
              <w:rPr/>
            </w:rPrChange>
          </w:rPr>
          <w:delInstrText xml:space="preserve"> PAGEREF _Toc5635 </w:delInstrText>
        </w:r>
      </w:del>
      <w:del w:id="591" w:author="小多 [2]" w:date="2020-09-23T10:30:13Z">
        <w:r>
          <w:rPr>
            <w:color w:val="auto"/>
            <w:rPrChange w:id="592" w:author="小多 [2]" w:date="2020-09-23T11:01:09Z">
              <w:rPr/>
            </w:rPrChange>
          </w:rPr>
          <w:fldChar w:fldCharType="separate"/>
        </w:r>
      </w:del>
      <w:del w:id="594" w:author="小多 [2]" w:date="2020-09-23T10:30:13Z">
        <w:r>
          <w:rPr>
            <w:color w:val="auto"/>
            <w:rPrChange w:id="595" w:author="小多 [2]" w:date="2020-09-23T11:01:09Z">
              <w:rPr/>
            </w:rPrChange>
          </w:rPr>
          <w:delText>5</w:delText>
        </w:r>
      </w:del>
      <w:del w:id="597" w:author="小多 [2]" w:date="2020-09-23T10:30:13Z">
        <w:r>
          <w:rPr>
            <w:color w:val="auto"/>
            <w:rPrChange w:id="598" w:author="小多 [2]" w:date="2020-09-23T11:01:09Z">
              <w:rPr/>
            </w:rPrChange>
          </w:rPr>
          <w:fldChar w:fldCharType="end"/>
        </w:r>
      </w:del>
      <w:del w:id="600" w:author="小多 [2]" w:date="2020-09-23T10:30:13Z">
        <w:r>
          <w:rPr>
            <w:color w:val="auto"/>
            <w:rPrChange w:id="601" w:author="小多 [2]" w:date="2020-09-23T11:01:09Z">
              <w:rPr/>
            </w:rPrChange>
          </w:rPr>
          <w:fldChar w:fldCharType="end"/>
        </w:r>
      </w:del>
    </w:p>
    <w:p>
      <w:pPr>
        <w:pStyle w:val="4"/>
        <w:tabs>
          <w:tab w:val="right" w:leader="dot" w:pos="9746"/>
        </w:tabs>
        <w:rPr>
          <w:del w:id="603" w:author="小多 [2]" w:date="2020-09-23T10:30:13Z"/>
          <w:color w:val="auto"/>
          <w:rPrChange w:id="604" w:author="小多 [2]" w:date="2020-09-23T11:01:09Z">
            <w:rPr>
              <w:del w:id="605" w:author="小多 [2]" w:date="2020-09-23T10:30:13Z"/>
            </w:rPr>
          </w:rPrChange>
        </w:rPr>
      </w:pPr>
      <w:del w:id="606" w:author="小多 [2]" w:date="2020-09-23T10:30:13Z">
        <w:r>
          <w:rPr>
            <w:color w:val="auto"/>
            <w:rPrChange w:id="607" w:author="小多 [2]" w:date="2020-09-23T11:01:09Z">
              <w:rPr/>
            </w:rPrChange>
          </w:rPr>
          <w:fldChar w:fldCharType="begin"/>
        </w:r>
      </w:del>
      <w:del w:id="609" w:author="小多 [2]" w:date="2020-09-23T10:30:13Z">
        <w:r>
          <w:rPr>
            <w:color w:val="auto"/>
            <w:rPrChange w:id="610" w:author="小多 [2]" w:date="2020-09-23T11:01:09Z">
              <w:rPr/>
            </w:rPrChange>
          </w:rPr>
          <w:delInstrText xml:space="preserve"> HYPERLINK \l _Toc4340 </w:delInstrText>
        </w:r>
      </w:del>
      <w:del w:id="612" w:author="小多 [2]" w:date="2020-09-23T10:30:13Z">
        <w:r>
          <w:rPr>
            <w:color w:val="auto"/>
            <w:rPrChange w:id="613" w:author="小多 [2]" w:date="2020-09-23T11:01:09Z">
              <w:rPr/>
            </w:rPrChange>
          </w:rPr>
          <w:fldChar w:fldCharType="separate"/>
        </w:r>
      </w:del>
      <w:del w:id="615" w:author="小多 [2]" w:date="2020-09-23T10:30:13Z">
        <w:r>
          <w:rPr>
            <w:rFonts w:hint="eastAsia"/>
            <w:bCs/>
            <w:color w:val="auto"/>
            <w:rPrChange w:id="616" w:author="小多 [2]" w:date="2020-09-23T11:01:09Z">
              <w:rPr>
                <w:rFonts w:hint="eastAsia"/>
                <w:bCs/>
              </w:rPr>
            </w:rPrChange>
          </w:rPr>
          <w:delText>7.1.1 通用心电图编辑窗口</w:delText>
        </w:r>
      </w:del>
      <w:del w:id="618" w:author="小多 [2]" w:date="2020-09-23T10:30:13Z">
        <w:r>
          <w:rPr>
            <w:color w:val="auto"/>
            <w:rPrChange w:id="619" w:author="小多 [2]" w:date="2020-09-23T11:01:09Z">
              <w:rPr/>
            </w:rPrChange>
          </w:rPr>
          <w:tab/>
        </w:r>
      </w:del>
      <w:del w:id="621" w:author="小多 [2]" w:date="2020-09-23T10:30:13Z">
        <w:r>
          <w:rPr>
            <w:color w:val="auto"/>
            <w:rPrChange w:id="622" w:author="小多 [2]" w:date="2020-09-23T11:01:09Z">
              <w:rPr/>
            </w:rPrChange>
          </w:rPr>
          <w:fldChar w:fldCharType="begin"/>
        </w:r>
      </w:del>
      <w:del w:id="624" w:author="小多 [2]" w:date="2020-09-23T10:30:13Z">
        <w:r>
          <w:rPr>
            <w:color w:val="auto"/>
            <w:rPrChange w:id="625" w:author="小多 [2]" w:date="2020-09-23T11:01:09Z">
              <w:rPr/>
            </w:rPrChange>
          </w:rPr>
          <w:delInstrText xml:space="preserve"> PAGEREF _Toc4340 </w:delInstrText>
        </w:r>
      </w:del>
      <w:del w:id="627" w:author="小多 [2]" w:date="2020-09-23T10:30:13Z">
        <w:r>
          <w:rPr>
            <w:color w:val="auto"/>
            <w:rPrChange w:id="628" w:author="小多 [2]" w:date="2020-09-23T11:01:09Z">
              <w:rPr/>
            </w:rPrChange>
          </w:rPr>
          <w:fldChar w:fldCharType="separate"/>
        </w:r>
      </w:del>
      <w:del w:id="630" w:author="小多 [2]" w:date="2020-09-23T10:30:13Z">
        <w:r>
          <w:rPr>
            <w:color w:val="auto"/>
            <w:rPrChange w:id="631" w:author="小多 [2]" w:date="2020-09-23T11:01:09Z">
              <w:rPr/>
            </w:rPrChange>
          </w:rPr>
          <w:delText>5</w:delText>
        </w:r>
      </w:del>
      <w:del w:id="633" w:author="小多 [2]" w:date="2020-09-23T10:30:13Z">
        <w:r>
          <w:rPr>
            <w:color w:val="auto"/>
            <w:rPrChange w:id="634" w:author="小多 [2]" w:date="2020-09-23T11:01:09Z">
              <w:rPr/>
            </w:rPrChange>
          </w:rPr>
          <w:fldChar w:fldCharType="end"/>
        </w:r>
      </w:del>
      <w:del w:id="636" w:author="小多 [2]" w:date="2020-09-23T10:30:13Z">
        <w:r>
          <w:rPr>
            <w:color w:val="auto"/>
            <w:rPrChange w:id="637" w:author="小多 [2]" w:date="2020-09-23T11:01:09Z">
              <w:rPr/>
            </w:rPrChange>
          </w:rPr>
          <w:fldChar w:fldCharType="end"/>
        </w:r>
      </w:del>
    </w:p>
    <w:p>
      <w:pPr>
        <w:pStyle w:val="4"/>
        <w:tabs>
          <w:tab w:val="right" w:leader="dot" w:pos="9746"/>
        </w:tabs>
        <w:rPr>
          <w:del w:id="639" w:author="小多 [2]" w:date="2020-09-23T10:30:13Z"/>
          <w:color w:val="auto"/>
          <w:rPrChange w:id="640" w:author="小多 [2]" w:date="2020-09-23T11:01:09Z">
            <w:rPr>
              <w:del w:id="641" w:author="小多 [2]" w:date="2020-09-23T10:30:13Z"/>
            </w:rPr>
          </w:rPrChange>
        </w:rPr>
      </w:pPr>
      <w:del w:id="642" w:author="小多 [2]" w:date="2020-09-23T10:30:13Z">
        <w:r>
          <w:rPr>
            <w:color w:val="auto"/>
            <w:rPrChange w:id="643" w:author="小多 [2]" w:date="2020-09-23T11:01:09Z">
              <w:rPr/>
            </w:rPrChange>
          </w:rPr>
          <w:fldChar w:fldCharType="begin"/>
        </w:r>
      </w:del>
      <w:del w:id="645" w:author="小多 [2]" w:date="2020-09-23T10:30:13Z">
        <w:r>
          <w:rPr>
            <w:color w:val="auto"/>
            <w:rPrChange w:id="646" w:author="小多 [2]" w:date="2020-09-23T11:01:09Z">
              <w:rPr/>
            </w:rPrChange>
          </w:rPr>
          <w:delInstrText xml:space="preserve"> HYPERLINK \l _Toc32004 </w:delInstrText>
        </w:r>
      </w:del>
      <w:del w:id="648" w:author="小多 [2]" w:date="2020-09-23T10:30:13Z">
        <w:r>
          <w:rPr>
            <w:color w:val="auto"/>
            <w:rPrChange w:id="649" w:author="小多 [2]" w:date="2020-09-23T11:01:09Z">
              <w:rPr/>
            </w:rPrChange>
          </w:rPr>
          <w:fldChar w:fldCharType="separate"/>
        </w:r>
      </w:del>
      <w:del w:id="651" w:author="小多 [2]" w:date="2020-09-23T10:30:13Z">
        <w:r>
          <w:rPr>
            <w:rFonts w:hint="eastAsia"/>
            <w:bCs/>
            <w:color w:val="auto"/>
            <w:rPrChange w:id="652" w:author="小多 [2]" w:date="2020-09-23T11:01:09Z">
              <w:rPr>
                <w:rFonts w:hint="eastAsia"/>
                <w:bCs/>
              </w:rPr>
            </w:rPrChange>
          </w:rPr>
          <w:delText>7.1.2 模板分类功能</w:delText>
        </w:r>
      </w:del>
      <w:del w:id="654" w:author="小多 [2]" w:date="2020-09-23T10:30:13Z">
        <w:r>
          <w:rPr>
            <w:color w:val="auto"/>
            <w:rPrChange w:id="655" w:author="小多 [2]" w:date="2020-09-23T11:01:09Z">
              <w:rPr/>
            </w:rPrChange>
          </w:rPr>
          <w:tab/>
        </w:r>
      </w:del>
      <w:del w:id="657" w:author="小多 [2]" w:date="2020-09-23T10:30:13Z">
        <w:r>
          <w:rPr>
            <w:color w:val="auto"/>
            <w:rPrChange w:id="658" w:author="小多 [2]" w:date="2020-09-23T11:01:09Z">
              <w:rPr/>
            </w:rPrChange>
          </w:rPr>
          <w:fldChar w:fldCharType="begin"/>
        </w:r>
      </w:del>
      <w:del w:id="660" w:author="小多 [2]" w:date="2020-09-23T10:30:13Z">
        <w:r>
          <w:rPr>
            <w:color w:val="auto"/>
            <w:rPrChange w:id="661" w:author="小多 [2]" w:date="2020-09-23T11:01:09Z">
              <w:rPr/>
            </w:rPrChange>
          </w:rPr>
          <w:delInstrText xml:space="preserve"> PAGEREF _Toc32004 </w:delInstrText>
        </w:r>
      </w:del>
      <w:del w:id="663" w:author="小多 [2]" w:date="2020-09-23T10:30:13Z">
        <w:r>
          <w:rPr>
            <w:color w:val="auto"/>
            <w:rPrChange w:id="664" w:author="小多 [2]" w:date="2020-09-23T11:01:09Z">
              <w:rPr/>
            </w:rPrChange>
          </w:rPr>
          <w:fldChar w:fldCharType="separate"/>
        </w:r>
      </w:del>
      <w:del w:id="666" w:author="小多 [2]" w:date="2020-09-23T10:30:13Z">
        <w:r>
          <w:rPr>
            <w:color w:val="auto"/>
            <w:rPrChange w:id="667" w:author="小多 [2]" w:date="2020-09-23T11:01:09Z">
              <w:rPr/>
            </w:rPrChange>
          </w:rPr>
          <w:delText>6</w:delText>
        </w:r>
      </w:del>
      <w:del w:id="669" w:author="小多 [2]" w:date="2020-09-23T10:30:13Z">
        <w:r>
          <w:rPr>
            <w:color w:val="auto"/>
            <w:rPrChange w:id="670" w:author="小多 [2]" w:date="2020-09-23T11:01:09Z">
              <w:rPr/>
            </w:rPrChange>
          </w:rPr>
          <w:fldChar w:fldCharType="end"/>
        </w:r>
      </w:del>
      <w:del w:id="672" w:author="小多 [2]" w:date="2020-09-23T10:30:13Z">
        <w:r>
          <w:rPr>
            <w:color w:val="auto"/>
            <w:rPrChange w:id="673" w:author="小多 [2]" w:date="2020-09-23T11:01:09Z">
              <w:rPr/>
            </w:rPrChange>
          </w:rPr>
          <w:fldChar w:fldCharType="end"/>
        </w:r>
      </w:del>
    </w:p>
    <w:p>
      <w:pPr>
        <w:pStyle w:val="4"/>
        <w:tabs>
          <w:tab w:val="right" w:leader="dot" w:pos="9746"/>
        </w:tabs>
        <w:rPr>
          <w:del w:id="675" w:author="小多 [2]" w:date="2020-09-23T10:30:13Z"/>
          <w:color w:val="auto"/>
          <w:rPrChange w:id="676" w:author="小多 [2]" w:date="2020-09-23T11:01:09Z">
            <w:rPr>
              <w:del w:id="677" w:author="小多 [2]" w:date="2020-09-23T10:30:13Z"/>
            </w:rPr>
          </w:rPrChange>
        </w:rPr>
      </w:pPr>
      <w:del w:id="678" w:author="小多 [2]" w:date="2020-09-23T10:30:13Z">
        <w:r>
          <w:rPr>
            <w:color w:val="auto"/>
            <w:rPrChange w:id="679" w:author="小多 [2]" w:date="2020-09-23T11:01:09Z">
              <w:rPr/>
            </w:rPrChange>
          </w:rPr>
          <w:fldChar w:fldCharType="begin"/>
        </w:r>
      </w:del>
      <w:del w:id="681" w:author="小多 [2]" w:date="2020-09-23T10:30:13Z">
        <w:r>
          <w:rPr>
            <w:color w:val="auto"/>
            <w:rPrChange w:id="682" w:author="小多 [2]" w:date="2020-09-23T11:01:09Z">
              <w:rPr/>
            </w:rPrChange>
          </w:rPr>
          <w:delInstrText xml:space="preserve"> HYPERLINK \l _Toc9498 </w:delInstrText>
        </w:r>
      </w:del>
      <w:del w:id="684" w:author="小多 [2]" w:date="2020-09-23T10:30:13Z">
        <w:r>
          <w:rPr>
            <w:color w:val="auto"/>
            <w:rPrChange w:id="685" w:author="小多 [2]" w:date="2020-09-23T11:01:09Z">
              <w:rPr/>
            </w:rPrChange>
          </w:rPr>
          <w:fldChar w:fldCharType="separate"/>
        </w:r>
      </w:del>
      <w:del w:id="687" w:author="小多 [2]" w:date="2020-09-23T10:30:13Z">
        <w:r>
          <w:rPr>
            <w:rFonts w:hint="eastAsia"/>
            <w:bCs/>
            <w:color w:val="auto"/>
            <w:rPrChange w:id="688" w:author="小多 [2]" w:date="2020-09-23T11:01:09Z">
              <w:rPr>
                <w:rFonts w:hint="eastAsia"/>
                <w:bCs/>
              </w:rPr>
            </w:rPrChange>
          </w:rPr>
          <w:delText>7.1.3 模板详细功能</w:delText>
        </w:r>
      </w:del>
      <w:del w:id="690" w:author="小多 [2]" w:date="2020-09-23T10:30:13Z">
        <w:r>
          <w:rPr>
            <w:color w:val="auto"/>
            <w:rPrChange w:id="691" w:author="小多 [2]" w:date="2020-09-23T11:01:09Z">
              <w:rPr/>
            </w:rPrChange>
          </w:rPr>
          <w:tab/>
        </w:r>
      </w:del>
      <w:del w:id="693" w:author="小多 [2]" w:date="2020-09-23T10:30:13Z">
        <w:r>
          <w:rPr>
            <w:color w:val="auto"/>
            <w:rPrChange w:id="694" w:author="小多 [2]" w:date="2020-09-23T11:01:09Z">
              <w:rPr/>
            </w:rPrChange>
          </w:rPr>
          <w:fldChar w:fldCharType="begin"/>
        </w:r>
      </w:del>
      <w:del w:id="696" w:author="小多 [2]" w:date="2020-09-23T10:30:13Z">
        <w:r>
          <w:rPr>
            <w:color w:val="auto"/>
            <w:rPrChange w:id="697" w:author="小多 [2]" w:date="2020-09-23T11:01:09Z">
              <w:rPr/>
            </w:rPrChange>
          </w:rPr>
          <w:delInstrText xml:space="preserve"> PAGEREF _Toc9498 </w:delInstrText>
        </w:r>
      </w:del>
      <w:del w:id="699" w:author="小多 [2]" w:date="2020-09-23T10:30:13Z">
        <w:r>
          <w:rPr>
            <w:color w:val="auto"/>
            <w:rPrChange w:id="700" w:author="小多 [2]" w:date="2020-09-23T11:01:09Z">
              <w:rPr/>
            </w:rPrChange>
          </w:rPr>
          <w:fldChar w:fldCharType="separate"/>
        </w:r>
      </w:del>
      <w:del w:id="702" w:author="小多 [2]" w:date="2020-09-23T10:30:13Z">
        <w:r>
          <w:rPr>
            <w:color w:val="auto"/>
            <w:rPrChange w:id="703" w:author="小多 [2]" w:date="2020-09-23T11:01:09Z">
              <w:rPr/>
            </w:rPrChange>
          </w:rPr>
          <w:delText>6</w:delText>
        </w:r>
      </w:del>
      <w:del w:id="705" w:author="小多 [2]" w:date="2020-09-23T10:30:13Z">
        <w:r>
          <w:rPr>
            <w:color w:val="auto"/>
            <w:rPrChange w:id="706" w:author="小多 [2]" w:date="2020-09-23T11:01:09Z">
              <w:rPr/>
            </w:rPrChange>
          </w:rPr>
          <w:fldChar w:fldCharType="end"/>
        </w:r>
      </w:del>
      <w:del w:id="708" w:author="小多 [2]" w:date="2020-09-23T10:30:13Z">
        <w:r>
          <w:rPr>
            <w:color w:val="auto"/>
            <w:rPrChange w:id="709" w:author="小多 [2]" w:date="2020-09-23T11:01:09Z">
              <w:rPr/>
            </w:rPrChange>
          </w:rPr>
          <w:fldChar w:fldCharType="end"/>
        </w:r>
      </w:del>
    </w:p>
    <w:p>
      <w:pPr>
        <w:pStyle w:val="4"/>
        <w:tabs>
          <w:tab w:val="right" w:leader="dot" w:pos="9746"/>
        </w:tabs>
        <w:rPr>
          <w:del w:id="711" w:author="小多 [2]" w:date="2020-09-23T10:30:13Z"/>
          <w:color w:val="auto"/>
          <w:rPrChange w:id="712" w:author="小多 [2]" w:date="2020-09-23T11:01:09Z">
            <w:rPr>
              <w:del w:id="713" w:author="小多 [2]" w:date="2020-09-23T10:30:13Z"/>
            </w:rPr>
          </w:rPrChange>
        </w:rPr>
      </w:pPr>
      <w:del w:id="714" w:author="小多 [2]" w:date="2020-09-23T10:30:13Z">
        <w:r>
          <w:rPr>
            <w:color w:val="auto"/>
            <w:rPrChange w:id="715" w:author="小多 [2]" w:date="2020-09-23T11:01:09Z">
              <w:rPr/>
            </w:rPrChange>
          </w:rPr>
          <w:fldChar w:fldCharType="begin"/>
        </w:r>
      </w:del>
      <w:del w:id="717" w:author="小多 [2]" w:date="2020-09-23T10:30:13Z">
        <w:r>
          <w:rPr>
            <w:color w:val="auto"/>
            <w:rPrChange w:id="718" w:author="小多 [2]" w:date="2020-09-23T11:01:09Z">
              <w:rPr/>
            </w:rPrChange>
          </w:rPr>
          <w:delInstrText xml:space="preserve"> HYPERLINK \l _Toc7995 </w:delInstrText>
        </w:r>
      </w:del>
      <w:del w:id="720" w:author="小多 [2]" w:date="2020-09-23T10:30:13Z">
        <w:r>
          <w:rPr>
            <w:color w:val="auto"/>
            <w:rPrChange w:id="721" w:author="小多 [2]" w:date="2020-09-23T11:01:09Z">
              <w:rPr/>
            </w:rPrChange>
          </w:rPr>
          <w:fldChar w:fldCharType="separate"/>
        </w:r>
      </w:del>
      <w:del w:id="723" w:author="小多 [2]" w:date="2020-09-23T10:30:13Z">
        <w:r>
          <w:rPr>
            <w:rFonts w:hint="eastAsia"/>
            <w:bCs/>
            <w:color w:val="auto"/>
            <w:rPrChange w:id="724" w:author="小多 [2]" w:date="2020-09-23T11:01:09Z">
              <w:rPr>
                <w:rFonts w:hint="eastAsia"/>
                <w:bCs/>
              </w:rPr>
            </w:rPrChange>
          </w:rPr>
          <w:delText>7.1.4 Demix功能</w:delText>
        </w:r>
      </w:del>
      <w:del w:id="726" w:author="小多 [2]" w:date="2020-09-23T10:30:13Z">
        <w:r>
          <w:rPr>
            <w:color w:val="auto"/>
            <w:rPrChange w:id="727" w:author="小多 [2]" w:date="2020-09-23T11:01:09Z">
              <w:rPr/>
            </w:rPrChange>
          </w:rPr>
          <w:tab/>
        </w:r>
      </w:del>
      <w:del w:id="729" w:author="小多 [2]" w:date="2020-09-23T10:30:13Z">
        <w:r>
          <w:rPr>
            <w:color w:val="auto"/>
            <w:rPrChange w:id="730" w:author="小多 [2]" w:date="2020-09-23T11:01:09Z">
              <w:rPr/>
            </w:rPrChange>
          </w:rPr>
          <w:fldChar w:fldCharType="begin"/>
        </w:r>
      </w:del>
      <w:del w:id="732" w:author="小多 [2]" w:date="2020-09-23T10:30:13Z">
        <w:r>
          <w:rPr>
            <w:color w:val="auto"/>
            <w:rPrChange w:id="733" w:author="小多 [2]" w:date="2020-09-23T11:01:09Z">
              <w:rPr/>
            </w:rPrChange>
          </w:rPr>
          <w:delInstrText xml:space="preserve"> PAGEREF _Toc7995 </w:delInstrText>
        </w:r>
      </w:del>
      <w:del w:id="735" w:author="小多 [2]" w:date="2020-09-23T10:30:13Z">
        <w:r>
          <w:rPr>
            <w:color w:val="auto"/>
            <w:rPrChange w:id="736" w:author="小多 [2]" w:date="2020-09-23T11:01:09Z">
              <w:rPr/>
            </w:rPrChange>
          </w:rPr>
          <w:fldChar w:fldCharType="separate"/>
        </w:r>
      </w:del>
      <w:del w:id="738" w:author="小多 [2]" w:date="2020-09-23T10:30:13Z">
        <w:r>
          <w:rPr>
            <w:color w:val="auto"/>
            <w:rPrChange w:id="739" w:author="小多 [2]" w:date="2020-09-23T11:01:09Z">
              <w:rPr/>
            </w:rPrChange>
          </w:rPr>
          <w:delText>7</w:delText>
        </w:r>
      </w:del>
      <w:del w:id="741" w:author="小多 [2]" w:date="2020-09-23T10:30:13Z">
        <w:r>
          <w:rPr>
            <w:color w:val="auto"/>
            <w:rPrChange w:id="742" w:author="小多 [2]" w:date="2020-09-23T11:01:09Z">
              <w:rPr/>
            </w:rPrChange>
          </w:rPr>
          <w:fldChar w:fldCharType="end"/>
        </w:r>
      </w:del>
      <w:del w:id="744" w:author="小多 [2]" w:date="2020-09-23T10:30:13Z">
        <w:r>
          <w:rPr>
            <w:color w:val="auto"/>
            <w:rPrChange w:id="745" w:author="小多 [2]" w:date="2020-09-23T11:01:09Z">
              <w:rPr/>
            </w:rPrChange>
          </w:rPr>
          <w:fldChar w:fldCharType="end"/>
        </w:r>
      </w:del>
    </w:p>
    <w:p>
      <w:pPr>
        <w:pStyle w:val="4"/>
        <w:tabs>
          <w:tab w:val="right" w:leader="dot" w:pos="9746"/>
        </w:tabs>
        <w:rPr>
          <w:del w:id="747" w:author="小多 [2]" w:date="2020-09-23T10:30:13Z"/>
          <w:color w:val="auto"/>
          <w:rPrChange w:id="748" w:author="小多 [2]" w:date="2020-09-23T11:01:09Z">
            <w:rPr>
              <w:del w:id="749" w:author="小多 [2]" w:date="2020-09-23T10:30:13Z"/>
            </w:rPr>
          </w:rPrChange>
        </w:rPr>
      </w:pPr>
      <w:del w:id="750" w:author="小多 [2]" w:date="2020-09-23T10:30:13Z">
        <w:r>
          <w:rPr>
            <w:color w:val="auto"/>
            <w:rPrChange w:id="751" w:author="小多 [2]" w:date="2020-09-23T11:01:09Z">
              <w:rPr/>
            </w:rPrChange>
          </w:rPr>
          <w:fldChar w:fldCharType="begin"/>
        </w:r>
      </w:del>
      <w:del w:id="753" w:author="小多 [2]" w:date="2020-09-23T10:30:13Z">
        <w:r>
          <w:rPr>
            <w:color w:val="auto"/>
            <w:rPrChange w:id="754" w:author="小多 [2]" w:date="2020-09-23T11:01:09Z">
              <w:rPr/>
            </w:rPrChange>
          </w:rPr>
          <w:delInstrText xml:space="preserve"> HYPERLINK \l _Toc29724 </w:delInstrText>
        </w:r>
      </w:del>
      <w:del w:id="756" w:author="小多 [2]" w:date="2020-09-23T10:30:13Z">
        <w:r>
          <w:rPr>
            <w:color w:val="auto"/>
            <w:rPrChange w:id="757" w:author="小多 [2]" w:date="2020-09-23T11:01:09Z">
              <w:rPr/>
            </w:rPrChange>
          </w:rPr>
          <w:fldChar w:fldCharType="separate"/>
        </w:r>
      </w:del>
      <w:del w:id="759" w:author="小多 [2]" w:date="2020-09-23T10:30:13Z">
        <w:r>
          <w:rPr>
            <w:rFonts w:hint="eastAsia"/>
            <w:bCs/>
            <w:color w:val="auto"/>
            <w:rPrChange w:id="760" w:author="小多 [2]" w:date="2020-09-23T11:01:09Z">
              <w:rPr>
                <w:rFonts w:hint="eastAsia"/>
                <w:bCs/>
              </w:rPr>
            </w:rPrChange>
          </w:rPr>
          <w:delText>7.1.5 散点图功能</w:delText>
        </w:r>
      </w:del>
      <w:del w:id="762" w:author="小多 [2]" w:date="2020-09-23T10:30:13Z">
        <w:r>
          <w:rPr>
            <w:color w:val="auto"/>
            <w:rPrChange w:id="763" w:author="小多 [2]" w:date="2020-09-23T11:01:09Z">
              <w:rPr/>
            </w:rPrChange>
          </w:rPr>
          <w:tab/>
        </w:r>
      </w:del>
      <w:del w:id="765" w:author="小多 [2]" w:date="2020-09-23T10:30:13Z">
        <w:r>
          <w:rPr>
            <w:color w:val="auto"/>
            <w:rPrChange w:id="766" w:author="小多 [2]" w:date="2020-09-23T11:01:09Z">
              <w:rPr/>
            </w:rPrChange>
          </w:rPr>
          <w:fldChar w:fldCharType="begin"/>
        </w:r>
      </w:del>
      <w:del w:id="768" w:author="小多 [2]" w:date="2020-09-23T10:30:13Z">
        <w:r>
          <w:rPr>
            <w:color w:val="auto"/>
            <w:rPrChange w:id="769" w:author="小多 [2]" w:date="2020-09-23T11:01:09Z">
              <w:rPr/>
            </w:rPrChange>
          </w:rPr>
          <w:delInstrText xml:space="preserve"> PAGEREF _Toc29724 </w:delInstrText>
        </w:r>
      </w:del>
      <w:del w:id="771" w:author="小多 [2]" w:date="2020-09-23T10:30:13Z">
        <w:r>
          <w:rPr>
            <w:color w:val="auto"/>
            <w:rPrChange w:id="772" w:author="小多 [2]" w:date="2020-09-23T11:01:09Z">
              <w:rPr/>
            </w:rPrChange>
          </w:rPr>
          <w:fldChar w:fldCharType="separate"/>
        </w:r>
      </w:del>
      <w:del w:id="774" w:author="小多 [2]" w:date="2020-09-23T10:30:13Z">
        <w:r>
          <w:rPr>
            <w:color w:val="auto"/>
            <w:rPrChange w:id="775" w:author="小多 [2]" w:date="2020-09-23T11:01:09Z">
              <w:rPr/>
            </w:rPrChange>
          </w:rPr>
          <w:delText>7</w:delText>
        </w:r>
      </w:del>
      <w:del w:id="777" w:author="小多 [2]" w:date="2020-09-23T10:30:13Z">
        <w:r>
          <w:rPr>
            <w:color w:val="auto"/>
            <w:rPrChange w:id="778" w:author="小多 [2]" w:date="2020-09-23T11:01:09Z">
              <w:rPr/>
            </w:rPrChange>
          </w:rPr>
          <w:fldChar w:fldCharType="end"/>
        </w:r>
      </w:del>
      <w:del w:id="780" w:author="小多 [2]" w:date="2020-09-23T10:30:13Z">
        <w:r>
          <w:rPr>
            <w:color w:val="auto"/>
            <w:rPrChange w:id="781" w:author="小多 [2]" w:date="2020-09-23T11:01:09Z">
              <w:rPr/>
            </w:rPrChange>
          </w:rPr>
          <w:fldChar w:fldCharType="end"/>
        </w:r>
      </w:del>
    </w:p>
    <w:p>
      <w:pPr>
        <w:pStyle w:val="4"/>
        <w:tabs>
          <w:tab w:val="right" w:leader="dot" w:pos="9746"/>
        </w:tabs>
        <w:rPr>
          <w:del w:id="783" w:author="小多 [2]" w:date="2020-09-23T10:30:13Z"/>
          <w:color w:val="auto"/>
          <w:rPrChange w:id="784" w:author="小多 [2]" w:date="2020-09-23T11:01:09Z">
            <w:rPr>
              <w:del w:id="785" w:author="小多 [2]" w:date="2020-09-23T10:30:13Z"/>
            </w:rPr>
          </w:rPrChange>
        </w:rPr>
      </w:pPr>
      <w:del w:id="786" w:author="小多 [2]" w:date="2020-09-23T10:30:13Z">
        <w:r>
          <w:rPr>
            <w:color w:val="auto"/>
            <w:rPrChange w:id="787" w:author="小多 [2]" w:date="2020-09-23T11:01:09Z">
              <w:rPr/>
            </w:rPrChange>
          </w:rPr>
          <w:fldChar w:fldCharType="begin"/>
        </w:r>
      </w:del>
      <w:del w:id="789" w:author="小多 [2]" w:date="2020-09-23T10:30:13Z">
        <w:r>
          <w:rPr>
            <w:color w:val="auto"/>
            <w:rPrChange w:id="790" w:author="小多 [2]" w:date="2020-09-23T11:01:09Z">
              <w:rPr/>
            </w:rPrChange>
          </w:rPr>
          <w:delInstrText xml:space="preserve"> HYPERLINK \l _Toc7261 </w:delInstrText>
        </w:r>
      </w:del>
      <w:del w:id="792" w:author="小多 [2]" w:date="2020-09-23T10:30:13Z">
        <w:r>
          <w:rPr>
            <w:color w:val="auto"/>
            <w:rPrChange w:id="793" w:author="小多 [2]" w:date="2020-09-23T11:01:09Z">
              <w:rPr/>
            </w:rPrChange>
          </w:rPr>
          <w:fldChar w:fldCharType="separate"/>
        </w:r>
      </w:del>
      <w:del w:id="795" w:author="小多 [2]" w:date="2020-09-23T10:30:13Z">
        <w:r>
          <w:rPr>
            <w:rFonts w:hint="eastAsia"/>
            <w:bCs/>
            <w:color w:val="auto"/>
            <w:rPrChange w:id="796" w:author="小多 [2]" w:date="2020-09-23T11:01:09Z">
              <w:rPr>
                <w:rFonts w:hint="eastAsia"/>
                <w:bCs/>
              </w:rPr>
            </w:rPrChange>
          </w:rPr>
          <w:delText>7.1.6 事件统计与显示功能</w:delText>
        </w:r>
      </w:del>
      <w:del w:id="798" w:author="小多 [2]" w:date="2020-09-23T10:30:13Z">
        <w:r>
          <w:rPr>
            <w:color w:val="auto"/>
            <w:rPrChange w:id="799" w:author="小多 [2]" w:date="2020-09-23T11:01:09Z">
              <w:rPr/>
            </w:rPrChange>
          </w:rPr>
          <w:tab/>
        </w:r>
      </w:del>
      <w:del w:id="801" w:author="小多 [2]" w:date="2020-09-23T10:30:13Z">
        <w:r>
          <w:rPr>
            <w:color w:val="auto"/>
            <w:rPrChange w:id="802" w:author="小多 [2]" w:date="2020-09-23T11:01:09Z">
              <w:rPr/>
            </w:rPrChange>
          </w:rPr>
          <w:fldChar w:fldCharType="begin"/>
        </w:r>
      </w:del>
      <w:del w:id="804" w:author="小多 [2]" w:date="2020-09-23T10:30:13Z">
        <w:r>
          <w:rPr>
            <w:color w:val="auto"/>
            <w:rPrChange w:id="805" w:author="小多 [2]" w:date="2020-09-23T11:01:09Z">
              <w:rPr/>
            </w:rPrChange>
          </w:rPr>
          <w:delInstrText xml:space="preserve"> PAGEREF _Toc7261 </w:delInstrText>
        </w:r>
      </w:del>
      <w:del w:id="807" w:author="小多 [2]" w:date="2020-09-23T10:30:13Z">
        <w:r>
          <w:rPr>
            <w:color w:val="auto"/>
            <w:rPrChange w:id="808" w:author="小多 [2]" w:date="2020-09-23T11:01:09Z">
              <w:rPr/>
            </w:rPrChange>
          </w:rPr>
          <w:fldChar w:fldCharType="separate"/>
        </w:r>
      </w:del>
      <w:del w:id="810" w:author="小多 [2]" w:date="2020-09-23T10:30:13Z">
        <w:r>
          <w:rPr>
            <w:color w:val="auto"/>
            <w:rPrChange w:id="811" w:author="小多 [2]" w:date="2020-09-23T11:01:09Z">
              <w:rPr/>
            </w:rPrChange>
          </w:rPr>
          <w:delText>8</w:delText>
        </w:r>
      </w:del>
      <w:del w:id="813" w:author="小多 [2]" w:date="2020-09-23T10:30:13Z">
        <w:r>
          <w:rPr>
            <w:color w:val="auto"/>
            <w:rPrChange w:id="814" w:author="小多 [2]" w:date="2020-09-23T11:01:09Z">
              <w:rPr/>
            </w:rPrChange>
          </w:rPr>
          <w:fldChar w:fldCharType="end"/>
        </w:r>
      </w:del>
      <w:del w:id="816" w:author="小多 [2]" w:date="2020-09-23T10:30:13Z">
        <w:r>
          <w:rPr>
            <w:color w:val="auto"/>
            <w:rPrChange w:id="817" w:author="小多 [2]" w:date="2020-09-23T11:01:09Z">
              <w:rPr/>
            </w:rPrChange>
          </w:rPr>
          <w:fldChar w:fldCharType="end"/>
        </w:r>
      </w:del>
    </w:p>
    <w:p>
      <w:pPr>
        <w:pStyle w:val="4"/>
        <w:tabs>
          <w:tab w:val="right" w:leader="dot" w:pos="9746"/>
        </w:tabs>
        <w:rPr>
          <w:del w:id="819" w:author="小多 [2]" w:date="2020-09-23T10:30:13Z"/>
          <w:color w:val="auto"/>
          <w:rPrChange w:id="820" w:author="小多 [2]" w:date="2020-09-23T11:01:09Z">
            <w:rPr>
              <w:del w:id="821" w:author="小多 [2]" w:date="2020-09-23T10:30:13Z"/>
            </w:rPr>
          </w:rPrChange>
        </w:rPr>
      </w:pPr>
      <w:del w:id="822" w:author="小多 [2]" w:date="2020-09-23T10:30:13Z">
        <w:r>
          <w:rPr>
            <w:color w:val="auto"/>
            <w:rPrChange w:id="823" w:author="小多 [2]" w:date="2020-09-23T11:01:09Z">
              <w:rPr/>
            </w:rPrChange>
          </w:rPr>
          <w:fldChar w:fldCharType="begin"/>
        </w:r>
      </w:del>
      <w:del w:id="825" w:author="小多 [2]" w:date="2020-09-23T10:30:13Z">
        <w:r>
          <w:rPr>
            <w:color w:val="auto"/>
            <w:rPrChange w:id="826" w:author="小多 [2]" w:date="2020-09-23T11:01:09Z">
              <w:rPr/>
            </w:rPrChange>
          </w:rPr>
          <w:delInstrText xml:space="preserve"> HYPERLINK \l _Toc7393 </w:delInstrText>
        </w:r>
      </w:del>
      <w:del w:id="828" w:author="小多 [2]" w:date="2020-09-23T10:30:13Z">
        <w:r>
          <w:rPr>
            <w:color w:val="auto"/>
            <w:rPrChange w:id="829" w:author="小多 [2]" w:date="2020-09-23T11:01:09Z">
              <w:rPr/>
            </w:rPrChange>
          </w:rPr>
          <w:fldChar w:fldCharType="separate"/>
        </w:r>
      </w:del>
      <w:del w:id="831" w:author="小多 [2]" w:date="2020-09-23T10:30:13Z">
        <w:r>
          <w:rPr>
            <w:rFonts w:hint="eastAsia"/>
            <w:bCs/>
            <w:color w:val="auto"/>
            <w:rPrChange w:id="832" w:author="小多 [2]" w:date="2020-09-23T11:01:09Z">
              <w:rPr>
                <w:rFonts w:hint="eastAsia"/>
                <w:bCs/>
              </w:rPr>
            </w:rPrChange>
          </w:rPr>
          <w:delText>7.1.7 全程心率展示功能</w:delText>
        </w:r>
      </w:del>
      <w:del w:id="834" w:author="小多 [2]" w:date="2020-09-23T10:30:13Z">
        <w:r>
          <w:rPr>
            <w:color w:val="auto"/>
            <w:rPrChange w:id="835" w:author="小多 [2]" w:date="2020-09-23T11:01:09Z">
              <w:rPr/>
            </w:rPrChange>
          </w:rPr>
          <w:tab/>
        </w:r>
      </w:del>
      <w:del w:id="837" w:author="小多 [2]" w:date="2020-09-23T10:30:13Z">
        <w:r>
          <w:rPr>
            <w:color w:val="auto"/>
            <w:rPrChange w:id="838" w:author="小多 [2]" w:date="2020-09-23T11:01:09Z">
              <w:rPr/>
            </w:rPrChange>
          </w:rPr>
          <w:fldChar w:fldCharType="begin"/>
        </w:r>
      </w:del>
      <w:del w:id="840" w:author="小多 [2]" w:date="2020-09-23T10:30:13Z">
        <w:r>
          <w:rPr>
            <w:color w:val="auto"/>
            <w:rPrChange w:id="841" w:author="小多 [2]" w:date="2020-09-23T11:01:09Z">
              <w:rPr/>
            </w:rPrChange>
          </w:rPr>
          <w:delInstrText xml:space="preserve"> PAGEREF _Toc7393 </w:delInstrText>
        </w:r>
      </w:del>
      <w:del w:id="843" w:author="小多 [2]" w:date="2020-09-23T10:30:13Z">
        <w:r>
          <w:rPr>
            <w:color w:val="auto"/>
            <w:rPrChange w:id="844" w:author="小多 [2]" w:date="2020-09-23T11:01:09Z">
              <w:rPr/>
            </w:rPrChange>
          </w:rPr>
          <w:fldChar w:fldCharType="separate"/>
        </w:r>
      </w:del>
      <w:del w:id="846" w:author="小多 [2]" w:date="2020-09-23T10:30:13Z">
        <w:r>
          <w:rPr>
            <w:color w:val="auto"/>
            <w:rPrChange w:id="847" w:author="小多 [2]" w:date="2020-09-23T11:01:09Z">
              <w:rPr/>
            </w:rPrChange>
          </w:rPr>
          <w:delText>8</w:delText>
        </w:r>
      </w:del>
      <w:del w:id="849" w:author="小多 [2]" w:date="2020-09-23T10:30:13Z">
        <w:r>
          <w:rPr>
            <w:color w:val="auto"/>
            <w:rPrChange w:id="850" w:author="小多 [2]" w:date="2020-09-23T11:01:09Z">
              <w:rPr/>
            </w:rPrChange>
          </w:rPr>
          <w:fldChar w:fldCharType="end"/>
        </w:r>
      </w:del>
      <w:del w:id="852" w:author="小多 [2]" w:date="2020-09-23T10:30:13Z">
        <w:r>
          <w:rPr>
            <w:color w:val="auto"/>
            <w:rPrChange w:id="853" w:author="小多 [2]" w:date="2020-09-23T11:01:09Z">
              <w:rPr/>
            </w:rPrChange>
          </w:rPr>
          <w:fldChar w:fldCharType="end"/>
        </w:r>
      </w:del>
    </w:p>
    <w:p>
      <w:pPr>
        <w:pStyle w:val="4"/>
        <w:tabs>
          <w:tab w:val="right" w:leader="dot" w:pos="9746"/>
        </w:tabs>
        <w:rPr>
          <w:del w:id="855" w:author="小多 [2]" w:date="2020-09-23T10:30:13Z"/>
          <w:color w:val="auto"/>
          <w:rPrChange w:id="856" w:author="小多 [2]" w:date="2020-09-23T11:01:09Z">
            <w:rPr>
              <w:del w:id="857" w:author="小多 [2]" w:date="2020-09-23T10:30:13Z"/>
            </w:rPr>
          </w:rPrChange>
        </w:rPr>
      </w:pPr>
      <w:del w:id="858" w:author="小多 [2]" w:date="2020-09-23T10:30:13Z">
        <w:r>
          <w:rPr>
            <w:color w:val="auto"/>
            <w:rPrChange w:id="859" w:author="小多 [2]" w:date="2020-09-23T11:01:09Z">
              <w:rPr/>
            </w:rPrChange>
          </w:rPr>
          <w:fldChar w:fldCharType="begin"/>
        </w:r>
      </w:del>
      <w:del w:id="861" w:author="小多 [2]" w:date="2020-09-23T10:30:13Z">
        <w:r>
          <w:rPr>
            <w:color w:val="auto"/>
            <w:rPrChange w:id="862" w:author="小多 [2]" w:date="2020-09-23T11:01:09Z">
              <w:rPr/>
            </w:rPrChange>
          </w:rPr>
          <w:delInstrText xml:space="preserve"> HYPERLINK \l _Toc9645 </w:delInstrText>
        </w:r>
      </w:del>
      <w:del w:id="864" w:author="小多 [2]" w:date="2020-09-23T10:30:13Z">
        <w:r>
          <w:rPr>
            <w:color w:val="auto"/>
            <w:rPrChange w:id="865" w:author="小多 [2]" w:date="2020-09-23T11:01:09Z">
              <w:rPr/>
            </w:rPrChange>
          </w:rPr>
          <w:fldChar w:fldCharType="separate"/>
        </w:r>
      </w:del>
      <w:del w:id="867" w:author="小多 [2]" w:date="2020-09-23T10:30:13Z">
        <w:r>
          <w:rPr>
            <w:rFonts w:hint="eastAsia"/>
            <w:bCs/>
            <w:color w:val="auto"/>
            <w:rPrChange w:id="868" w:author="小多 [2]" w:date="2020-09-23T11:01:09Z">
              <w:rPr>
                <w:rFonts w:hint="eastAsia"/>
                <w:bCs/>
              </w:rPr>
            </w:rPrChange>
          </w:rPr>
          <w:delText>7.1.8 片段图总览和编辑功能</w:delText>
        </w:r>
      </w:del>
      <w:del w:id="870" w:author="小多 [2]" w:date="2020-09-23T10:30:13Z">
        <w:r>
          <w:rPr>
            <w:color w:val="auto"/>
            <w:rPrChange w:id="871" w:author="小多 [2]" w:date="2020-09-23T11:01:09Z">
              <w:rPr/>
            </w:rPrChange>
          </w:rPr>
          <w:tab/>
        </w:r>
      </w:del>
      <w:del w:id="873" w:author="小多 [2]" w:date="2020-09-23T10:30:13Z">
        <w:r>
          <w:rPr>
            <w:color w:val="auto"/>
            <w:rPrChange w:id="874" w:author="小多 [2]" w:date="2020-09-23T11:01:09Z">
              <w:rPr/>
            </w:rPrChange>
          </w:rPr>
          <w:fldChar w:fldCharType="begin"/>
        </w:r>
      </w:del>
      <w:del w:id="876" w:author="小多 [2]" w:date="2020-09-23T10:30:13Z">
        <w:r>
          <w:rPr>
            <w:color w:val="auto"/>
            <w:rPrChange w:id="877" w:author="小多 [2]" w:date="2020-09-23T11:01:09Z">
              <w:rPr/>
            </w:rPrChange>
          </w:rPr>
          <w:delInstrText xml:space="preserve"> PAGEREF _Toc9645 </w:delInstrText>
        </w:r>
      </w:del>
      <w:del w:id="879" w:author="小多 [2]" w:date="2020-09-23T10:30:13Z">
        <w:r>
          <w:rPr>
            <w:color w:val="auto"/>
            <w:rPrChange w:id="880" w:author="小多 [2]" w:date="2020-09-23T11:01:09Z">
              <w:rPr/>
            </w:rPrChange>
          </w:rPr>
          <w:fldChar w:fldCharType="separate"/>
        </w:r>
      </w:del>
      <w:del w:id="882" w:author="小多 [2]" w:date="2020-09-23T10:30:13Z">
        <w:r>
          <w:rPr>
            <w:color w:val="auto"/>
            <w:rPrChange w:id="883" w:author="小多 [2]" w:date="2020-09-23T11:01:09Z">
              <w:rPr/>
            </w:rPrChange>
          </w:rPr>
          <w:delText>8</w:delText>
        </w:r>
      </w:del>
      <w:del w:id="885" w:author="小多 [2]" w:date="2020-09-23T10:30:13Z">
        <w:r>
          <w:rPr>
            <w:color w:val="auto"/>
            <w:rPrChange w:id="886" w:author="小多 [2]" w:date="2020-09-23T11:01:09Z">
              <w:rPr/>
            </w:rPrChange>
          </w:rPr>
          <w:fldChar w:fldCharType="end"/>
        </w:r>
      </w:del>
      <w:del w:id="888" w:author="小多 [2]" w:date="2020-09-23T10:30:13Z">
        <w:r>
          <w:rPr>
            <w:color w:val="auto"/>
            <w:rPrChange w:id="889" w:author="小多 [2]" w:date="2020-09-23T11:01:09Z">
              <w:rPr/>
            </w:rPrChange>
          </w:rPr>
          <w:fldChar w:fldCharType="end"/>
        </w:r>
      </w:del>
    </w:p>
    <w:p>
      <w:pPr>
        <w:pStyle w:val="4"/>
        <w:tabs>
          <w:tab w:val="right" w:leader="dot" w:pos="9746"/>
        </w:tabs>
        <w:rPr>
          <w:del w:id="891" w:author="小多 [2]" w:date="2020-09-23T10:30:13Z"/>
          <w:color w:val="auto"/>
          <w:rPrChange w:id="892" w:author="小多 [2]" w:date="2020-09-23T11:01:09Z">
            <w:rPr>
              <w:del w:id="893" w:author="小多 [2]" w:date="2020-09-23T10:30:13Z"/>
            </w:rPr>
          </w:rPrChange>
        </w:rPr>
      </w:pPr>
      <w:del w:id="894" w:author="小多 [2]" w:date="2020-09-23T10:30:13Z">
        <w:r>
          <w:rPr>
            <w:color w:val="auto"/>
            <w:rPrChange w:id="895" w:author="小多 [2]" w:date="2020-09-23T11:01:09Z">
              <w:rPr/>
            </w:rPrChange>
          </w:rPr>
          <w:fldChar w:fldCharType="begin"/>
        </w:r>
      </w:del>
      <w:del w:id="897" w:author="小多 [2]" w:date="2020-09-23T10:30:13Z">
        <w:r>
          <w:rPr>
            <w:color w:val="auto"/>
            <w:rPrChange w:id="898" w:author="小多 [2]" w:date="2020-09-23T11:01:09Z">
              <w:rPr/>
            </w:rPrChange>
          </w:rPr>
          <w:delInstrText xml:space="preserve"> HYPERLINK \l _Toc18863 </w:delInstrText>
        </w:r>
      </w:del>
      <w:del w:id="900" w:author="小多 [2]" w:date="2020-09-23T10:30:13Z">
        <w:r>
          <w:rPr>
            <w:color w:val="auto"/>
            <w:rPrChange w:id="901" w:author="小多 [2]" w:date="2020-09-23T11:01:09Z">
              <w:rPr/>
            </w:rPrChange>
          </w:rPr>
          <w:fldChar w:fldCharType="separate"/>
        </w:r>
      </w:del>
      <w:del w:id="903" w:author="小多 [2]" w:date="2020-09-23T10:30:13Z">
        <w:r>
          <w:rPr>
            <w:rFonts w:hint="eastAsia"/>
            <w:bCs/>
            <w:color w:val="auto"/>
            <w:rPrChange w:id="904" w:author="小多 [2]" w:date="2020-09-23T11:01:09Z">
              <w:rPr>
                <w:rFonts w:hint="eastAsia"/>
                <w:bCs/>
              </w:rPr>
            </w:rPrChange>
          </w:rPr>
          <w:delText>7.1.9 页扫描功能</w:delText>
        </w:r>
      </w:del>
      <w:del w:id="906" w:author="小多 [2]" w:date="2020-09-23T10:30:13Z">
        <w:r>
          <w:rPr>
            <w:color w:val="auto"/>
            <w:rPrChange w:id="907" w:author="小多 [2]" w:date="2020-09-23T11:01:09Z">
              <w:rPr/>
            </w:rPrChange>
          </w:rPr>
          <w:tab/>
        </w:r>
      </w:del>
      <w:del w:id="909" w:author="小多 [2]" w:date="2020-09-23T10:30:13Z">
        <w:r>
          <w:rPr>
            <w:color w:val="auto"/>
            <w:rPrChange w:id="910" w:author="小多 [2]" w:date="2020-09-23T11:01:09Z">
              <w:rPr/>
            </w:rPrChange>
          </w:rPr>
          <w:fldChar w:fldCharType="begin"/>
        </w:r>
      </w:del>
      <w:del w:id="912" w:author="小多 [2]" w:date="2020-09-23T10:30:13Z">
        <w:r>
          <w:rPr>
            <w:color w:val="auto"/>
            <w:rPrChange w:id="913" w:author="小多 [2]" w:date="2020-09-23T11:01:09Z">
              <w:rPr/>
            </w:rPrChange>
          </w:rPr>
          <w:delInstrText xml:space="preserve"> PAGEREF _Toc18863 </w:delInstrText>
        </w:r>
      </w:del>
      <w:del w:id="915" w:author="小多 [2]" w:date="2020-09-23T10:30:13Z">
        <w:r>
          <w:rPr>
            <w:color w:val="auto"/>
            <w:rPrChange w:id="916" w:author="小多 [2]" w:date="2020-09-23T11:01:09Z">
              <w:rPr/>
            </w:rPrChange>
          </w:rPr>
          <w:fldChar w:fldCharType="separate"/>
        </w:r>
      </w:del>
      <w:del w:id="918" w:author="小多 [2]" w:date="2020-09-23T10:30:13Z">
        <w:r>
          <w:rPr>
            <w:color w:val="auto"/>
            <w:rPrChange w:id="919" w:author="小多 [2]" w:date="2020-09-23T11:01:09Z">
              <w:rPr/>
            </w:rPrChange>
          </w:rPr>
          <w:delText>9</w:delText>
        </w:r>
      </w:del>
      <w:del w:id="921" w:author="小多 [2]" w:date="2020-09-23T10:30:13Z">
        <w:r>
          <w:rPr>
            <w:color w:val="auto"/>
            <w:rPrChange w:id="922" w:author="小多 [2]" w:date="2020-09-23T11:01:09Z">
              <w:rPr/>
            </w:rPrChange>
          </w:rPr>
          <w:fldChar w:fldCharType="end"/>
        </w:r>
      </w:del>
      <w:del w:id="924" w:author="小多 [2]" w:date="2020-09-23T10:30:13Z">
        <w:r>
          <w:rPr>
            <w:color w:val="auto"/>
            <w:rPrChange w:id="925" w:author="小多 [2]" w:date="2020-09-23T11:01:09Z">
              <w:rPr/>
            </w:rPrChange>
          </w:rPr>
          <w:fldChar w:fldCharType="end"/>
        </w:r>
      </w:del>
    </w:p>
    <w:p>
      <w:pPr>
        <w:pStyle w:val="4"/>
        <w:tabs>
          <w:tab w:val="right" w:leader="dot" w:pos="9746"/>
        </w:tabs>
        <w:rPr>
          <w:del w:id="927" w:author="小多 [2]" w:date="2020-09-23T10:30:13Z"/>
          <w:color w:val="auto"/>
          <w:rPrChange w:id="928" w:author="小多 [2]" w:date="2020-09-23T11:01:09Z">
            <w:rPr>
              <w:del w:id="929" w:author="小多 [2]" w:date="2020-09-23T10:30:13Z"/>
            </w:rPr>
          </w:rPrChange>
        </w:rPr>
      </w:pPr>
      <w:del w:id="930" w:author="小多 [2]" w:date="2020-09-23T10:30:13Z">
        <w:r>
          <w:rPr>
            <w:color w:val="auto"/>
            <w:rPrChange w:id="931" w:author="小多 [2]" w:date="2020-09-23T11:01:09Z">
              <w:rPr/>
            </w:rPrChange>
          </w:rPr>
          <w:fldChar w:fldCharType="begin"/>
        </w:r>
      </w:del>
      <w:del w:id="933" w:author="小多 [2]" w:date="2020-09-23T10:30:13Z">
        <w:r>
          <w:rPr>
            <w:color w:val="auto"/>
            <w:rPrChange w:id="934" w:author="小多 [2]" w:date="2020-09-23T11:01:09Z">
              <w:rPr/>
            </w:rPrChange>
          </w:rPr>
          <w:delInstrText xml:space="preserve"> HYPERLINK \l _Toc18983 </w:delInstrText>
        </w:r>
      </w:del>
      <w:del w:id="936" w:author="小多 [2]" w:date="2020-09-23T10:30:13Z">
        <w:r>
          <w:rPr>
            <w:color w:val="auto"/>
            <w:rPrChange w:id="937" w:author="小多 [2]" w:date="2020-09-23T11:01:09Z">
              <w:rPr/>
            </w:rPrChange>
          </w:rPr>
          <w:fldChar w:fldCharType="separate"/>
        </w:r>
      </w:del>
      <w:del w:id="939" w:author="小多 [2]" w:date="2020-09-23T10:30:13Z">
        <w:r>
          <w:rPr>
            <w:rFonts w:hint="eastAsia"/>
            <w:bCs/>
            <w:color w:val="auto"/>
            <w:rPrChange w:id="940" w:author="小多 [2]" w:date="2020-09-23T11:01:09Z">
              <w:rPr>
                <w:rFonts w:hint="eastAsia"/>
                <w:bCs/>
              </w:rPr>
            </w:rPrChange>
          </w:rPr>
          <w:delText>7.1.10 密度图功能</w:delText>
        </w:r>
      </w:del>
      <w:del w:id="942" w:author="小多 [2]" w:date="2020-09-23T10:30:13Z">
        <w:r>
          <w:rPr>
            <w:color w:val="auto"/>
            <w:rPrChange w:id="943" w:author="小多 [2]" w:date="2020-09-23T11:01:09Z">
              <w:rPr/>
            </w:rPrChange>
          </w:rPr>
          <w:tab/>
        </w:r>
      </w:del>
      <w:del w:id="945" w:author="小多 [2]" w:date="2020-09-23T10:30:13Z">
        <w:r>
          <w:rPr>
            <w:color w:val="auto"/>
            <w:rPrChange w:id="946" w:author="小多 [2]" w:date="2020-09-23T11:01:09Z">
              <w:rPr/>
            </w:rPrChange>
          </w:rPr>
          <w:fldChar w:fldCharType="begin"/>
        </w:r>
      </w:del>
      <w:del w:id="948" w:author="小多 [2]" w:date="2020-09-23T10:30:13Z">
        <w:r>
          <w:rPr>
            <w:color w:val="auto"/>
            <w:rPrChange w:id="949" w:author="小多 [2]" w:date="2020-09-23T11:01:09Z">
              <w:rPr/>
            </w:rPrChange>
          </w:rPr>
          <w:delInstrText xml:space="preserve"> PAGEREF _Toc18983 </w:delInstrText>
        </w:r>
      </w:del>
      <w:del w:id="951" w:author="小多 [2]" w:date="2020-09-23T10:30:13Z">
        <w:r>
          <w:rPr>
            <w:color w:val="auto"/>
            <w:rPrChange w:id="952" w:author="小多 [2]" w:date="2020-09-23T11:01:09Z">
              <w:rPr/>
            </w:rPrChange>
          </w:rPr>
          <w:fldChar w:fldCharType="separate"/>
        </w:r>
      </w:del>
      <w:del w:id="954" w:author="小多 [2]" w:date="2020-09-23T10:30:13Z">
        <w:r>
          <w:rPr>
            <w:color w:val="auto"/>
            <w:rPrChange w:id="955" w:author="小多 [2]" w:date="2020-09-23T11:01:09Z">
              <w:rPr/>
            </w:rPrChange>
          </w:rPr>
          <w:delText>9</w:delText>
        </w:r>
      </w:del>
      <w:del w:id="957" w:author="小多 [2]" w:date="2020-09-23T10:30:13Z">
        <w:r>
          <w:rPr>
            <w:color w:val="auto"/>
            <w:rPrChange w:id="958" w:author="小多 [2]" w:date="2020-09-23T11:01:09Z">
              <w:rPr/>
            </w:rPrChange>
          </w:rPr>
          <w:fldChar w:fldCharType="end"/>
        </w:r>
      </w:del>
      <w:del w:id="960" w:author="小多 [2]" w:date="2020-09-23T10:30:13Z">
        <w:r>
          <w:rPr>
            <w:color w:val="auto"/>
            <w:rPrChange w:id="961" w:author="小多 [2]" w:date="2020-09-23T11:01:09Z">
              <w:rPr/>
            </w:rPrChange>
          </w:rPr>
          <w:fldChar w:fldCharType="end"/>
        </w:r>
      </w:del>
    </w:p>
    <w:p>
      <w:pPr>
        <w:pStyle w:val="4"/>
        <w:tabs>
          <w:tab w:val="right" w:leader="dot" w:pos="9746"/>
        </w:tabs>
        <w:rPr>
          <w:del w:id="963" w:author="小多 [2]" w:date="2020-09-23T10:30:13Z"/>
          <w:color w:val="auto"/>
          <w:rPrChange w:id="964" w:author="小多 [2]" w:date="2020-09-23T11:01:09Z">
            <w:rPr>
              <w:del w:id="965" w:author="小多 [2]" w:date="2020-09-23T10:30:13Z"/>
            </w:rPr>
          </w:rPrChange>
        </w:rPr>
      </w:pPr>
      <w:del w:id="966" w:author="小多 [2]" w:date="2020-09-23T10:30:13Z">
        <w:r>
          <w:rPr>
            <w:color w:val="auto"/>
            <w:rPrChange w:id="967" w:author="小多 [2]" w:date="2020-09-23T11:01:09Z">
              <w:rPr/>
            </w:rPrChange>
          </w:rPr>
          <w:fldChar w:fldCharType="begin"/>
        </w:r>
      </w:del>
      <w:del w:id="969" w:author="小多 [2]" w:date="2020-09-23T10:30:13Z">
        <w:r>
          <w:rPr>
            <w:color w:val="auto"/>
            <w:rPrChange w:id="970" w:author="小多 [2]" w:date="2020-09-23T11:01:09Z">
              <w:rPr/>
            </w:rPrChange>
          </w:rPr>
          <w:delInstrText xml:space="preserve"> HYPERLINK \l _Toc19509 </w:delInstrText>
        </w:r>
      </w:del>
      <w:del w:id="972" w:author="小多 [2]" w:date="2020-09-23T10:30:13Z">
        <w:r>
          <w:rPr>
            <w:color w:val="auto"/>
            <w:rPrChange w:id="973" w:author="小多 [2]" w:date="2020-09-23T11:01:09Z">
              <w:rPr/>
            </w:rPrChange>
          </w:rPr>
          <w:fldChar w:fldCharType="separate"/>
        </w:r>
      </w:del>
      <w:del w:id="975" w:author="小多 [2]" w:date="2020-09-23T10:30:13Z">
        <w:r>
          <w:rPr>
            <w:rFonts w:hint="eastAsia"/>
            <w:bCs/>
            <w:color w:val="auto"/>
            <w:rPrChange w:id="976" w:author="小多 [2]" w:date="2020-09-23T11:01:09Z">
              <w:rPr>
                <w:rFonts w:hint="eastAsia"/>
                <w:bCs/>
              </w:rPr>
            </w:rPrChange>
          </w:rPr>
          <w:delText>7.1.11 T-RR散点图功能</w:delText>
        </w:r>
      </w:del>
      <w:del w:id="978" w:author="小多 [2]" w:date="2020-09-23T10:30:13Z">
        <w:r>
          <w:rPr>
            <w:color w:val="auto"/>
            <w:rPrChange w:id="979" w:author="小多 [2]" w:date="2020-09-23T11:01:09Z">
              <w:rPr/>
            </w:rPrChange>
          </w:rPr>
          <w:tab/>
        </w:r>
      </w:del>
      <w:del w:id="981" w:author="小多 [2]" w:date="2020-09-23T10:30:13Z">
        <w:r>
          <w:rPr>
            <w:color w:val="auto"/>
            <w:rPrChange w:id="982" w:author="小多 [2]" w:date="2020-09-23T11:01:09Z">
              <w:rPr/>
            </w:rPrChange>
          </w:rPr>
          <w:fldChar w:fldCharType="begin"/>
        </w:r>
      </w:del>
      <w:del w:id="984" w:author="小多 [2]" w:date="2020-09-23T10:30:13Z">
        <w:r>
          <w:rPr>
            <w:color w:val="auto"/>
            <w:rPrChange w:id="985" w:author="小多 [2]" w:date="2020-09-23T11:01:09Z">
              <w:rPr/>
            </w:rPrChange>
          </w:rPr>
          <w:delInstrText xml:space="preserve"> PAGEREF _Toc19509 </w:delInstrText>
        </w:r>
      </w:del>
      <w:del w:id="987" w:author="小多 [2]" w:date="2020-09-23T10:30:13Z">
        <w:r>
          <w:rPr>
            <w:color w:val="auto"/>
            <w:rPrChange w:id="988" w:author="小多 [2]" w:date="2020-09-23T11:01:09Z">
              <w:rPr/>
            </w:rPrChange>
          </w:rPr>
          <w:fldChar w:fldCharType="separate"/>
        </w:r>
      </w:del>
      <w:del w:id="990" w:author="小多 [2]" w:date="2020-09-23T10:30:13Z">
        <w:r>
          <w:rPr>
            <w:color w:val="auto"/>
            <w:rPrChange w:id="991" w:author="小多 [2]" w:date="2020-09-23T11:01:09Z">
              <w:rPr/>
            </w:rPrChange>
          </w:rPr>
          <w:delText>9</w:delText>
        </w:r>
      </w:del>
      <w:del w:id="993" w:author="小多 [2]" w:date="2020-09-23T10:30:13Z">
        <w:r>
          <w:rPr>
            <w:color w:val="auto"/>
            <w:rPrChange w:id="994" w:author="小多 [2]" w:date="2020-09-23T11:01:09Z">
              <w:rPr/>
            </w:rPrChange>
          </w:rPr>
          <w:fldChar w:fldCharType="end"/>
        </w:r>
      </w:del>
      <w:del w:id="996" w:author="小多 [2]" w:date="2020-09-23T10:30:13Z">
        <w:r>
          <w:rPr>
            <w:color w:val="auto"/>
            <w:rPrChange w:id="997" w:author="小多 [2]" w:date="2020-09-23T11:01:09Z">
              <w:rPr/>
            </w:rPrChange>
          </w:rPr>
          <w:fldChar w:fldCharType="end"/>
        </w:r>
      </w:del>
    </w:p>
    <w:p>
      <w:pPr>
        <w:pStyle w:val="4"/>
        <w:tabs>
          <w:tab w:val="right" w:leader="dot" w:pos="9746"/>
        </w:tabs>
        <w:rPr>
          <w:del w:id="999" w:author="小多 [2]" w:date="2020-09-23T10:30:13Z"/>
          <w:color w:val="auto"/>
          <w:rPrChange w:id="1000" w:author="小多 [2]" w:date="2020-09-23T11:01:09Z">
            <w:rPr>
              <w:del w:id="1001" w:author="小多 [2]" w:date="2020-09-23T10:30:13Z"/>
            </w:rPr>
          </w:rPrChange>
        </w:rPr>
      </w:pPr>
      <w:del w:id="1002" w:author="小多 [2]" w:date="2020-09-23T10:30:13Z">
        <w:r>
          <w:rPr>
            <w:color w:val="auto"/>
            <w:rPrChange w:id="1003" w:author="小多 [2]" w:date="2020-09-23T11:01:09Z">
              <w:rPr/>
            </w:rPrChange>
          </w:rPr>
          <w:fldChar w:fldCharType="begin"/>
        </w:r>
      </w:del>
      <w:del w:id="1005" w:author="小多 [2]" w:date="2020-09-23T10:30:13Z">
        <w:r>
          <w:rPr>
            <w:color w:val="auto"/>
            <w:rPrChange w:id="1006" w:author="小多 [2]" w:date="2020-09-23T11:01:09Z">
              <w:rPr/>
            </w:rPrChange>
          </w:rPr>
          <w:delInstrText xml:space="preserve"> HYPERLINK \l _Toc8405 </w:delInstrText>
        </w:r>
      </w:del>
      <w:del w:id="1008" w:author="小多 [2]" w:date="2020-09-23T10:30:13Z">
        <w:r>
          <w:rPr>
            <w:color w:val="auto"/>
            <w:rPrChange w:id="1009" w:author="小多 [2]" w:date="2020-09-23T11:01:09Z">
              <w:rPr/>
            </w:rPrChange>
          </w:rPr>
          <w:fldChar w:fldCharType="separate"/>
        </w:r>
      </w:del>
      <w:del w:id="1011" w:author="小多 [2]" w:date="2020-09-23T10:30:13Z">
        <w:r>
          <w:rPr>
            <w:rFonts w:hint="eastAsia"/>
            <w:bCs/>
            <w:color w:val="auto"/>
            <w:rPrChange w:id="1012" w:author="小多 [2]" w:date="2020-09-23T11:01:09Z">
              <w:rPr>
                <w:rFonts w:hint="eastAsia"/>
                <w:bCs/>
              </w:rPr>
            </w:rPrChange>
          </w:rPr>
          <w:delText>7.1.12 房颤辅助区域展示功能</w:delText>
        </w:r>
      </w:del>
      <w:del w:id="1014" w:author="小多 [2]" w:date="2020-09-23T10:30:13Z">
        <w:r>
          <w:rPr>
            <w:color w:val="auto"/>
            <w:rPrChange w:id="1015" w:author="小多 [2]" w:date="2020-09-23T11:01:09Z">
              <w:rPr/>
            </w:rPrChange>
          </w:rPr>
          <w:tab/>
        </w:r>
      </w:del>
      <w:del w:id="1017" w:author="小多 [2]" w:date="2020-09-23T10:30:13Z">
        <w:r>
          <w:rPr>
            <w:color w:val="auto"/>
            <w:rPrChange w:id="1018" w:author="小多 [2]" w:date="2020-09-23T11:01:09Z">
              <w:rPr/>
            </w:rPrChange>
          </w:rPr>
          <w:fldChar w:fldCharType="begin"/>
        </w:r>
      </w:del>
      <w:del w:id="1020" w:author="小多 [2]" w:date="2020-09-23T10:30:13Z">
        <w:r>
          <w:rPr>
            <w:color w:val="auto"/>
            <w:rPrChange w:id="1021" w:author="小多 [2]" w:date="2020-09-23T11:01:09Z">
              <w:rPr/>
            </w:rPrChange>
          </w:rPr>
          <w:delInstrText xml:space="preserve"> PAGEREF _Toc8405 </w:delInstrText>
        </w:r>
      </w:del>
      <w:del w:id="1023" w:author="小多 [2]" w:date="2020-09-23T10:30:13Z">
        <w:r>
          <w:rPr>
            <w:color w:val="auto"/>
            <w:rPrChange w:id="1024" w:author="小多 [2]" w:date="2020-09-23T11:01:09Z">
              <w:rPr/>
            </w:rPrChange>
          </w:rPr>
          <w:fldChar w:fldCharType="separate"/>
        </w:r>
      </w:del>
      <w:del w:id="1026" w:author="小多 [2]" w:date="2020-09-23T10:30:13Z">
        <w:r>
          <w:rPr>
            <w:color w:val="auto"/>
            <w:rPrChange w:id="1027" w:author="小多 [2]" w:date="2020-09-23T11:01:09Z">
              <w:rPr/>
            </w:rPrChange>
          </w:rPr>
          <w:delText>10</w:delText>
        </w:r>
      </w:del>
      <w:del w:id="1029" w:author="小多 [2]" w:date="2020-09-23T10:30:13Z">
        <w:r>
          <w:rPr>
            <w:color w:val="auto"/>
            <w:rPrChange w:id="1030" w:author="小多 [2]" w:date="2020-09-23T11:01:09Z">
              <w:rPr/>
            </w:rPrChange>
          </w:rPr>
          <w:fldChar w:fldCharType="end"/>
        </w:r>
      </w:del>
      <w:del w:id="1032" w:author="小多 [2]" w:date="2020-09-23T10:30:13Z">
        <w:r>
          <w:rPr>
            <w:color w:val="auto"/>
            <w:rPrChange w:id="1033" w:author="小多 [2]" w:date="2020-09-23T11:01:09Z">
              <w:rPr/>
            </w:rPrChange>
          </w:rPr>
          <w:fldChar w:fldCharType="end"/>
        </w:r>
      </w:del>
    </w:p>
    <w:p>
      <w:pPr>
        <w:pStyle w:val="4"/>
        <w:tabs>
          <w:tab w:val="right" w:leader="dot" w:pos="9746"/>
        </w:tabs>
        <w:rPr>
          <w:del w:id="1035" w:author="小多 [2]" w:date="2020-09-23T10:30:13Z"/>
          <w:color w:val="auto"/>
          <w:rPrChange w:id="1036" w:author="小多 [2]" w:date="2020-09-23T11:01:09Z">
            <w:rPr>
              <w:del w:id="1037" w:author="小多 [2]" w:date="2020-09-23T10:30:13Z"/>
            </w:rPr>
          </w:rPrChange>
        </w:rPr>
      </w:pPr>
      <w:del w:id="1038" w:author="小多 [2]" w:date="2020-09-23T10:30:13Z">
        <w:r>
          <w:rPr>
            <w:color w:val="auto"/>
            <w:rPrChange w:id="1039" w:author="小多 [2]" w:date="2020-09-23T11:01:09Z">
              <w:rPr/>
            </w:rPrChange>
          </w:rPr>
          <w:fldChar w:fldCharType="begin"/>
        </w:r>
      </w:del>
      <w:del w:id="1041" w:author="小多 [2]" w:date="2020-09-23T10:30:13Z">
        <w:r>
          <w:rPr>
            <w:color w:val="auto"/>
            <w:rPrChange w:id="1042" w:author="小多 [2]" w:date="2020-09-23T11:01:09Z">
              <w:rPr/>
            </w:rPrChange>
          </w:rPr>
          <w:delInstrText xml:space="preserve"> HYPERLINK \l _Toc8971 </w:delInstrText>
        </w:r>
      </w:del>
      <w:del w:id="1044" w:author="小多 [2]" w:date="2020-09-23T10:30:13Z">
        <w:r>
          <w:rPr>
            <w:color w:val="auto"/>
            <w:rPrChange w:id="1045" w:author="小多 [2]" w:date="2020-09-23T11:01:09Z">
              <w:rPr/>
            </w:rPrChange>
          </w:rPr>
          <w:fldChar w:fldCharType="separate"/>
        </w:r>
      </w:del>
      <w:del w:id="1047" w:author="小多 [2]" w:date="2020-09-23T10:30:13Z">
        <w:r>
          <w:rPr>
            <w:rFonts w:hint="eastAsia"/>
            <w:bCs/>
            <w:color w:val="auto"/>
            <w:rPrChange w:id="1048" w:author="小多 [2]" w:date="2020-09-23T11:01:09Z">
              <w:rPr>
                <w:rFonts w:hint="eastAsia"/>
                <w:bCs/>
              </w:rPr>
            </w:rPrChange>
          </w:rPr>
          <w:delText>7.1.13 检测及清除检测房颤事件功能</w:delText>
        </w:r>
      </w:del>
      <w:del w:id="1050" w:author="小多 [2]" w:date="2020-09-23T10:30:13Z">
        <w:r>
          <w:rPr>
            <w:color w:val="auto"/>
            <w:rPrChange w:id="1051" w:author="小多 [2]" w:date="2020-09-23T11:01:09Z">
              <w:rPr/>
            </w:rPrChange>
          </w:rPr>
          <w:tab/>
        </w:r>
      </w:del>
      <w:del w:id="1053" w:author="小多 [2]" w:date="2020-09-23T10:30:13Z">
        <w:r>
          <w:rPr>
            <w:color w:val="auto"/>
            <w:rPrChange w:id="1054" w:author="小多 [2]" w:date="2020-09-23T11:01:09Z">
              <w:rPr/>
            </w:rPrChange>
          </w:rPr>
          <w:fldChar w:fldCharType="begin"/>
        </w:r>
      </w:del>
      <w:del w:id="1056" w:author="小多 [2]" w:date="2020-09-23T10:30:13Z">
        <w:r>
          <w:rPr>
            <w:color w:val="auto"/>
            <w:rPrChange w:id="1057" w:author="小多 [2]" w:date="2020-09-23T11:01:09Z">
              <w:rPr/>
            </w:rPrChange>
          </w:rPr>
          <w:delInstrText xml:space="preserve"> PAGEREF _Toc8971 </w:delInstrText>
        </w:r>
      </w:del>
      <w:del w:id="1059" w:author="小多 [2]" w:date="2020-09-23T10:30:13Z">
        <w:r>
          <w:rPr>
            <w:color w:val="auto"/>
            <w:rPrChange w:id="1060" w:author="小多 [2]" w:date="2020-09-23T11:01:09Z">
              <w:rPr/>
            </w:rPrChange>
          </w:rPr>
          <w:fldChar w:fldCharType="separate"/>
        </w:r>
      </w:del>
      <w:del w:id="1062" w:author="小多 [2]" w:date="2020-09-23T10:30:13Z">
        <w:r>
          <w:rPr>
            <w:color w:val="auto"/>
            <w:rPrChange w:id="1063" w:author="小多 [2]" w:date="2020-09-23T11:01:09Z">
              <w:rPr/>
            </w:rPrChange>
          </w:rPr>
          <w:delText>10</w:delText>
        </w:r>
      </w:del>
      <w:del w:id="1065" w:author="小多 [2]" w:date="2020-09-23T10:30:13Z">
        <w:r>
          <w:rPr>
            <w:color w:val="auto"/>
            <w:rPrChange w:id="1066" w:author="小多 [2]" w:date="2020-09-23T11:01:09Z">
              <w:rPr/>
            </w:rPrChange>
          </w:rPr>
          <w:fldChar w:fldCharType="end"/>
        </w:r>
      </w:del>
      <w:del w:id="1068" w:author="小多 [2]" w:date="2020-09-23T10:30:13Z">
        <w:r>
          <w:rPr>
            <w:color w:val="auto"/>
            <w:rPrChange w:id="1069" w:author="小多 [2]" w:date="2020-09-23T11:01:09Z">
              <w:rPr/>
            </w:rPrChange>
          </w:rPr>
          <w:fldChar w:fldCharType="end"/>
        </w:r>
      </w:del>
    </w:p>
    <w:p>
      <w:pPr>
        <w:pStyle w:val="4"/>
        <w:tabs>
          <w:tab w:val="right" w:leader="dot" w:pos="9746"/>
        </w:tabs>
        <w:rPr>
          <w:del w:id="1071" w:author="小多 [2]" w:date="2020-09-23T10:30:13Z"/>
          <w:color w:val="auto"/>
          <w:rPrChange w:id="1072" w:author="小多 [2]" w:date="2020-09-23T11:01:09Z">
            <w:rPr>
              <w:del w:id="1073" w:author="小多 [2]" w:date="2020-09-23T10:30:13Z"/>
            </w:rPr>
          </w:rPrChange>
        </w:rPr>
      </w:pPr>
      <w:del w:id="1074" w:author="小多 [2]" w:date="2020-09-23T10:30:13Z">
        <w:r>
          <w:rPr>
            <w:color w:val="auto"/>
            <w:rPrChange w:id="1075" w:author="小多 [2]" w:date="2020-09-23T11:01:09Z">
              <w:rPr/>
            </w:rPrChange>
          </w:rPr>
          <w:fldChar w:fldCharType="begin"/>
        </w:r>
      </w:del>
      <w:del w:id="1077" w:author="小多 [2]" w:date="2020-09-23T10:30:13Z">
        <w:r>
          <w:rPr>
            <w:color w:val="auto"/>
            <w:rPrChange w:id="1078" w:author="小多 [2]" w:date="2020-09-23T11:01:09Z">
              <w:rPr/>
            </w:rPrChange>
          </w:rPr>
          <w:delInstrText xml:space="preserve"> HYPERLINK \l _Toc10972 </w:delInstrText>
        </w:r>
      </w:del>
      <w:del w:id="1080" w:author="小多 [2]" w:date="2020-09-23T10:30:13Z">
        <w:r>
          <w:rPr>
            <w:color w:val="auto"/>
            <w:rPrChange w:id="1081" w:author="小多 [2]" w:date="2020-09-23T11:01:09Z">
              <w:rPr/>
            </w:rPrChange>
          </w:rPr>
          <w:fldChar w:fldCharType="separate"/>
        </w:r>
      </w:del>
      <w:del w:id="1083" w:author="小多 [2]" w:date="2020-09-23T10:30:13Z">
        <w:r>
          <w:rPr>
            <w:rFonts w:hint="eastAsia"/>
            <w:bCs/>
            <w:color w:val="auto"/>
            <w:rPrChange w:id="1084" w:author="小多 [2]" w:date="2020-09-23T11:01:09Z">
              <w:rPr>
                <w:rFonts w:hint="eastAsia"/>
                <w:bCs/>
              </w:rPr>
            </w:rPrChange>
          </w:rPr>
          <w:delText>7.1.14 辅助分析功能</w:delText>
        </w:r>
      </w:del>
      <w:del w:id="1086" w:author="小多 [2]" w:date="2020-09-23T10:30:13Z">
        <w:r>
          <w:rPr>
            <w:color w:val="auto"/>
            <w:rPrChange w:id="1087" w:author="小多 [2]" w:date="2020-09-23T11:01:09Z">
              <w:rPr/>
            </w:rPrChange>
          </w:rPr>
          <w:tab/>
        </w:r>
      </w:del>
      <w:del w:id="1089" w:author="小多 [2]" w:date="2020-09-23T10:30:13Z">
        <w:r>
          <w:rPr>
            <w:color w:val="auto"/>
            <w:rPrChange w:id="1090" w:author="小多 [2]" w:date="2020-09-23T11:01:09Z">
              <w:rPr/>
            </w:rPrChange>
          </w:rPr>
          <w:fldChar w:fldCharType="begin"/>
        </w:r>
      </w:del>
      <w:del w:id="1092" w:author="小多 [2]" w:date="2020-09-23T10:30:13Z">
        <w:r>
          <w:rPr>
            <w:color w:val="auto"/>
            <w:rPrChange w:id="1093" w:author="小多 [2]" w:date="2020-09-23T11:01:09Z">
              <w:rPr/>
            </w:rPrChange>
          </w:rPr>
          <w:delInstrText xml:space="preserve"> PAGEREF _Toc10972 </w:delInstrText>
        </w:r>
      </w:del>
      <w:del w:id="1095" w:author="小多 [2]" w:date="2020-09-23T10:30:13Z">
        <w:r>
          <w:rPr>
            <w:color w:val="auto"/>
            <w:rPrChange w:id="1096" w:author="小多 [2]" w:date="2020-09-23T11:01:09Z">
              <w:rPr/>
            </w:rPrChange>
          </w:rPr>
          <w:fldChar w:fldCharType="separate"/>
        </w:r>
      </w:del>
      <w:del w:id="1098" w:author="小多 [2]" w:date="2020-09-23T10:30:13Z">
        <w:r>
          <w:rPr>
            <w:color w:val="auto"/>
            <w:rPrChange w:id="1099" w:author="小多 [2]" w:date="2020-09-23T11:01:09Z">
              <w:rPr/>
            </w:rPrChange>
          </w:rPr>
          <w:delText>11</w:delText>
        </w:r>
      </w:del>
      <w:del w:id="1101" w:author="小多 [2]" w:date="2020-09-23T10:30:13Z">
        <w:r>
          <w:rPr>
            <w:color w:val="auto"/>
            <w:rPrChange w:id="1102" w:author="小多 [2]" w:date="2020-09-23T11:01:09Z">
              <w:rPr/>
            </w:rPrChange>
          </w:rPr>
          <w:fldChar w:fldCharType="end"/>
        </w:r>
      </w:del>
      <w:del w:id="1104" w:author="小多 [2]" w:date="2020-09-23T10:30:13Z">
        <w:r>
          <w:rPr>
            <w:color w:val="auto"/>
            <w:rPrChange w:id="1105" w:author="小多 [2]" w:date="2020-09-23T11:01:09Z">
              <w:rPr/>
            </w:rPrChange>
          </w:rPr>
          <w:fldChar w:fldCharType="end"/>
        </w:r>
      </w:del>
    </w:p>
    <w:p>
      <w:pPr>
        <w:pStyle w:val="4"/>
        <w:tabs>
          <w:tab w:val="right" w:leader="dot" w:pos="9746"/>
        </w:tabs>
        <w:rPr>
          <w:del w:id="1107" w:author="小多 [2]" w:date="2020-09-23T10:30:13Z"/>
          <w:color w:val="auto"/>
          <w:rPrChange w:id="1108" w:author="小多 [2]" w:date="2020-09-23T11:01:09Z">
            <w:rPr>
              <w:del w:id="1109" w:author="小多 [2]" w:date="2020-09-23T10:30:13Z"/>
            </w:rPr>
          </w:rPrChange>
        </w:rPr>
      </w:pPr>
      <w:del w:id="1110" w:author="小多 [2]" w:date="2020-09-23T10:30:13Z">
        <w:r>
          <w:rPr>
            <w:color w:val="auto"/>
            <w:rPrChange w:id="1111" w:author="小多 [2]" w:date="2020-09-23T11:01:09Z">
              <w:rPr/>
            </w:rPrChange>
          </w:rPr>
          <w:fldChar w:fldCharType="begin"/>
        </w:r>
      </w:del>
      <w:del w:id="1113" w:author="小多 [2]" w:date="2020-09-23T10:30:13Z">
        <w:r>
          <w:rPr>
            <w:color w:val="auto"/>
            <w:rPrChange w:id="1114" w:author="小多 [2]" w:date="2020-09-23T11:01:09Z">
              <w:rPr/>
            </w:rPrChange>
          </w:rPr>
          <w:delInstrText xml:space="preserve"> HYPERLINK \l _Toc31739 </w:delInstrText>
        </w:r>
      </w:del>
      <w:del w:id="1116" w:author="小多 [2]" w:date="2020-09-23T10:30:13Z">
        <w:r>
          <w:rPr>
            <w:color w:val="auto"/>
            <w:rPrChange w:id="1117" w:author="小多 [2]" w:date="2020-09-23T11:01:09Z">
              <w:rPr/>
            </w:rPrChange>
          </w:rPr>
          <w:fldChar w:fldCharType="separate"/>
        </w:r>
      </w:del>
      <w:del w:id="1119" w:author="小多 [2]" w:date="2020-09-23T10:30:13Z">
        <w:r>
          <w:rPr>
            <w:rFonts w:hint="eastAsia"/>
            <w:bCs/>
            <w:color w:val="auto"/>
            <w:rPrChange w:id="1120" w:author="小多 [2]" w:date="2020-09-23T11:01:09Z">
              <w:rPr>
                <w:rFonts w:hint="eastAsia"/>
                <w:bCs/>
              </w:rPr>
            </w:rPrChange>
          </w:rPr>
          <w:delText>7.1.15 全程12导联分钟计ST段展示</w:delText>
        </w:r>
      </w:del>
      <w:del w:id="1122" w:author="小多 [2]" w:date="2020-09-23T10:30:13Z">
        <w:r>
          <w:rPr>
            <w:color w:val="auto"/>
            <w:rPrChange w:id="1123" w:author="小多 [2]" w:date="2020-09-23T11:01:09Z">
              <w:rPr/>
            </w:rPrChange>
          </w:rPr>
          <w:tab/>
        </w:r>
      </w:del>
      <w:del w:id="1125" w:author="小多 [2]" w:date="2020-09-23T10:30:13Z">
        <w:r>
          <w:rPr>
            <w:color w:val="auto"/>
            <w:rPrChange w:id="1126" w:author="小多 [2]" w:date="2020-09-23T11:01:09Z">
              <w:rPr/>
            </w:rPrChange>
          </w:rPr>
          <w:fldChar w:fldCharType="begin"/>
        </w:r>
      </w:del>
      <w:del w:id="1128" w:author="小多 [2]" w:date="2020-09-23T10:30:13Z">
        <w:r>
          <w:rPr>
            <w:color w:val="auto"/>
            <w:rPrChange w:id="1129" w:author="小多 [2]" w:date="2020-09-23T11:01:09Z">
              <w:rPr/>
            </w:rPrChange>
          </w:rPr>
          <w:delInstrText xml:space="preserve"> PAGEREF _Toc31739 </w:delInstrText>
        </w:r>
      </w:del>
      <w:del w:id="1131" w:author="小多 [2]" w:date="2020-09-23T10:30:13Z">
        <w:r>
          <w:rPr>
            <w:color w:val="auto"/>
            <w:rPrChange w:id="1132" w:author="小多 [2]" w:date="2020-09-23T11:01:09Z">
              <w:rPr/>
            </w:rPrChange>
          </w:rPr>
          <w:fldChar w:fldCharType="separate"/>
        </w:r>
      </w:del>
      <w:del w:id="1134" w:author="小多 [2]" w:date="2020-09-23T10:30:13Z">
        <w:r>
          <w:rPr>
            <w:color w:val="auto"/>
            <w:rPrChange w:id="1135" w:author="小多 [2]" w:date="2020-09-23T11:01:09Z">
              <w:rPr/>
            </w:rPrChange>
          </w:rPr>
          <w:delText>11</w:delText>
        </w:r>
      </w:del>
      <w:del w:id="1137" w:author="小多 [2]" w:date="2020-09-23T10:30:13Z">
        <w:r>
          <w:rPr>
            <w:color w:val="auto"/>
            <w:rPrChange w:id="1138" w:author="小多 [2]" w:date="2020-09-23T11:01:09Z">
              <w:rPr/>
            </w:rPrChange>
          </w:rPr>
          <w:fldChar w:fldCharType="end"/>
        </w:r>
      </w:del>
      <w:del w:id="1140" w:author="小多 [2]" w:date="2020-09-23T10:30:13Z">
        <w:r>
          <w:rPr>
            <w:color w:val="auto"/>
            <w:rPrChange w:id="1141" w:author="小多 [2]" w:date="2020-09-23T11:01:09Z">
              <w:rPr/>
            </w:rPrChange>
          </w:rPr>
          <w:fldChar w:fldCharType="end"/>
        </w:r>
      </w:del>
    </w:p>
    <w:p>
      <w:pPr>
        <w:pStyle w:val="4"/>
        <w:tabs>
          <w:tab w:val="right" w:leader="dot" w:pos="9746"/>
        </w:tabs>
        <w:rPr>
          <w:del w:id="1143" w:author="小多 [2]" w:date="2020-09-23T10:30:13Z"/>
          <w:color w:val="auto"/>
          <w:rPrChange w:id="1144" w:author="小多 [2]" w:date="2020-09-23T11:01:09Z">
            <w:rPr>
              <w:del w:id="1145" w:author="小多 [2]" w:date="2020-09-23T10:30:13Z"/>
            </w:rPr>
          </w:rPrChange>
        </w:rPr>
      </w:pPr>
      <w:del w:id="1146" w:author="小多 [2]" w:date="2020-09-23T10:30:13Z">
        <w:r>
          <w:rPr>
            <w:color w:val="auto"/>
            <w:rPrChange w:id="1147" w:author="小多 [2]" w:date="2020-09-23T11:01:09Z">
              <w:rPr/>
            </w:rPrChange>
          </w:rPr>
          <w:fldChar w:fldCharType="begin"/>
        </w:r>
      </w:del>
      <w:del w:id="1149" w:author="小多 [2]" w:date="2020-09-23T10:30:13Z">
        <w:r>
          <w:rPr>
            <w:color w:val="auto"/>
            <w:rPrChange w:id="1150" w:author="小多 [2]" w:date="2020-09-23T11:01:09Z">
              <w:rPr/>
            </w:rPrChange>
          </w:rPr>
          <w:delInstrText xml:space="preserve"> HYPERLINK \l _Toc21269 </w:delInstrText>
        </w:r>
      </w:del>
      <w:del w:id="1152" w:author="小多 [2]" w:date="2020-09-23T10:30:13Z">
        <w:r>
          <w:rPr>
            <w:color w:val="auto"/>
            <w:rPrChange w:id="1153" w:author="小多 [2]" w:date="2020-09-23T11:01:09Z">
              <w:rPr/>
            </w:rPrChange>
          </w:rPr>
          <w:fldChar w:fldCharType="separate"/>
        </w:r>
      </w:del>
      <w:del w:id="1155" w:author="小多 [2]" w:date="2020-09-23T10:30:13Z">
        <w:r>
          <w:rPr>
            <w:rFonts w:hint="eastAsia"/>
            <w:bCs/>
            <w:color w:val="auto"/>
            <w:rPrChange w:id="1156" w:author="小多 [2]" w:date="2020-09-23T11:01:09Z">
              <w:rPr>
                <w:rFonts w:hint="eastAsia"/>
                <w:bCs/>
              </w:rPr>
            </w:rPrChange>
          </w:rPr>
          <w:delText>7.1.16 HRV时域分析功能</w:delText>
        </w:r>
      </w:del>
      <w:del w:id="1158" w:author="小多 [2]" w:date="2020-09-23T10:30:13Z">
        <w:r>
          <w:rPr>
            <w:color w:val="auto"/>
            <w:rPrChange w:id="1159" w:author="小多 [2]" w:date="2020-09-23T11:01:09Z">
              <w:rPr/>
            </w:rPrChange>
          </w:rPr>
          <w:tab/>
        </w:r>
      </w:del>
      <w:del w:id="1161" w:author="小多 [2]" w:date="2020-09-23T10:30:13Z">
        <w:r>
          <w:rPr>
            <w:color w:val="auto"/>
            <w:rPrChange w:id="1162" w:author="小多 [2]" w:date="2020-09-23T11:01:09Z">
              <w:rPr/>
            </w:rPrChange>
          </w:rPr>
          <w:fldChar w:fldCharType="begin"/>
        </w:r>
      </w:del>
      <w:del w:id="1164" w:author="小多 [2]" w:date="2020-09-23T10:30:13Z">
        <w:r>
          <w:rPr>
            <w:color w:val="auto"/>
            <w:rPrChange w:id="1165" w:author="小多 [2]" w:date="2020-09-23T11:01:09Z">
              <w:rPr/>
            </w:rPrChange>
          </w:rPr>
          <w:delInstrText xml:space="preserve"> PAGEREF _Toc21269 </w:delInstrText>
        </w:r>
      </w:del>
      <w:del w:id="1167" w:author="小多 [2]" w:date="2020-09-23T10:30:13Z">
        <w:r>
          <w:rPr>
            <w:color w:val="auto"/>
            <w:rPrChange w:id="1168" w:author="小多 [2]" w:date="2020-09-23T11:01:09Z">
              <w:rPr/>
            </w:rPrChange>
          </w:rPr>
          <w:fldChar w:fldCharType="separate"/>
        </w:r>
      </w:del>
      <w:del w:id="1170" w:author="小多 [2]" w:date="2020-09-23T10:30:13Z">
        <w:r>
          <w:rPr>
            <w:color w:val="auto"/>
            <w:rPrChange w:id="1171" w:author="小多 [2]" w:date="2020-09-23T11:01:09Z">
              <w:rPr/>
            </w:rPrChange>
          </w:rPr>
          <w:delText>11</w:delText>
        </w:r>
      </w:del>
      <w:del w:id="1173" w:author="小多 [2]" w:date="2020-09-23T10:30:13Z">
        <w:r>
          <w:rPr>
            <w:color w:val="auto"/>
            <w:rPrChange w:id="1174" w:author="小多 [2]" w:date="2020-09-23T11:01:09Z">
              <w:rPr/>
            </w:rPrChange>
          </w:rPr>
          <w:fldChar w:fldCharType="end"/>
        </w:r>
      </w:del>
      <w:del w:id="1176" w:author="小多 [2]" w:date="2020-09-23T10:30:13Z">
        <w:r>
          <w:rPr>
            <w:color w:val="auto"/>
            <w:rPrChange w:id="1177" w:author="小多 [2]" w:date="2020-09-23T11:01:09Z">
              <w:rPr/>
            </w:rPrChange>
          </w:rPr>
          <w:fldChar w:fldCharType="end"/>
        </w:r>
      </w:del>
    </w:p>
    <w:p>
      <w:pPr>
        <w:pStyle w:val="4"/>
        <w:tabs>
          <w:tab w:val="right" w:leader="dot" w:pos="9746"/>
        </w:tabs>
        <w:rPr>
          <w:del w:id="1179" w:author="小多 [2]" w:date="2020-09-23T10:30:13Z"/>
          <w:color w:val="auto"/>
          <w:rPrChange w:id="1180" w:author="小多 [2]" w:date="2020-09-23T11:01:09Z">
            <w:rPr>
              <w:del w:id="1181" w:author="小多 [2]" w:date="2020-09-23T10:30:13Z"/>
            </w:rPr>
          </w:rPrChange>
        </w:rPr>
      </w:pPr>
      <w:del w:id="1182" w:author="小多 [2]" w:date="2020-09-23T10:30:13Z">
        <w:r>
          <w:rPr>
            <w:color w:val="auto"/>
            <w:rPrChange w:id="1183" w:author="小多 [2]" w:date="2020-09-23T11:01:09Z">
              <w:rPr/>
            </w:rPrChange>
          </w:rPr>
          <w:fldChar w:fldCharType="begin"/>
        </w:r>
      </w:del>
      <w:del w:id="1185" w:author="小多 [2]" w:date="2020-09-23T10:30:13Z">
        <w:r>
          <w:rPr>
            <w:color w:val="auto"/>
            <w:rPrChange w:id="1186" w:author="小多 [2]" w:date="2020-09-23T11:01:09Z">
              <w:rPr/>
            </w:rPrChange>
          </w:rPr>
          <w:delInstrText xml:space="preserve"> HYPERLINK \l _Toc8660 </w:delInstrText>
        </w:r>
      </w:del>
      <w:del w:id="1188" w:author="小多 [2]" w:date="2020-09-23T10:30:13Z">
        <w:r>
          <w:rPr>
            <w:color w:val="auto"/>
            <w:rPrChange w:id="1189" w:author="小多 [2]" w:date="2020-09-23T11:01:09Z">
              <w:rPr/>
            </w:rPrChange>
          </w:rPr>
          <w:fldChar w:fldCharType="separate"/>
        </w:r>
      </w:del>
      <w:del w:id="1191" w:author="小多 [2]" w:date="2020-09-23T10:30:13Z">
        <w:r>
          <w:rPr>
            <w:rFonts w:hint="eastAsia"/>
            <w:bCs/>
            <w:color w:val="auto"/>
            <w:rPrChange w:id="1192" w:author="小多 [2]" w:date="2020-09-23T11:01:09Z">
              <w:rPr>
                <w:rFonts w:hint="eastAsia"/>
                <w:bCs/>
              </w:rPr>
            </w:rPrChange>
          </w:rPr>
          <w:delText>7.1.17 HRV频域分析功能</w:delText>
        </w:r>
      </w:del>
      <w:del w:id="1194" w:author="小多 [2]" w:date="2020-09-23T10:30:13Z">
        <w:r>
          <w:rPr>
            <w:color w:val="auto"/>
            <w:rPrChange w:id="1195" w:author="小多 [2]" w:date="2020-09-23T11:01:09Z">
              <w:rPr/>
            </w:rPrChange>
          </w:rPr>
          <w:tab/>
        </w:r>
      </w:del>
      <w:del w:id="1197" w:author="小多 [2]" w:date="2020-09-23T10:30:13Z">
        <w:r>
          <w:rPr>
            <w:color w:val="auto"/>
            <w:rPrChange w:id="1198" w:author="小多 [2]" w:date="2020-09-23T11:01:09Z">
              <w:rPr/>
            </w:rPrChange>
          </w:rPr>
          <w:fldChar w:fldCharType="begin"/>
        </w:r>
      </w:del>
      <w:del w:id="1200" w:author="小多 [2]" w:date="2020-09-23T10:30:13Z">
        <w:r>
          <w:rPr>
            <w:color w:val="auto"/>
            <w:rPrChange w:id="1201" w:author="小多 [2]" w:date="2020-09-23T11:01:09Z">
              <w:rPr/>
            </w:rPrChange>
          </w:rPr>
          <w:delInstrText xml:space="preserve"> PAGEREF _Toc8660 </w:delInstrText>
        </w:r>
      </w:del>
      <w:del w:id="1203" w:author="小多 [2]" w:date="2020-09-23T10:30:13Z">
        <w:r>
          <w:rPr>
            <w:color w:val="auto"/>
            <w:rPrChange w:id="1204" w:author="小多 [2]" w:date="2020-09-23T11:01:09Z">
              <w:rPr/>
            </w:rPrChange>
          </w:rPr>
          <w:fldChar w:fldCharType="separate"/>
        </w:r>
      </w:del>
      <w:del w:id="1206" w:author="小多 [2]" w:date="2020-09-23T10:30:13Z">
        <w:r>
          <w:rPr>
            <w:color w:val="auto"/>
            <w:rPrChange w:id="1207" w:author="小多 [2]" w:date="2020-09-23T11:01:09Z">
              <w:rPr/>
            </w:rPrChange>
          </w:rPr>
          <w:delText>12</w:delText>
        </w:r>
      </w:del>
      <w:del w:id="1209" w:author="小多 [2]" w:date="2020-09-23T10:30:13Z">
        <w:r>
          <w:rPr>
            <w:color w:val="auto"/>
            <w:rPrChange w:id="1210" w:author="小多 [2]" w:date="2020-09-23T11:01:09Z">
              <w:rPr/>
            </w:rPrChange>
          </w:rPr>
          <w:fldChar w:fldCharType="end"/>
        </w:r>
      </w:del>
      <w:del w:id="1212" w:author="小多 [2]" w:date="2020-09-23T10:30:13Z">
        <w:r>
          <w:rPr>
            <w:color w:val="auto"/>
            <w:rPrChange w:id="1213" w:author="小多 [2]" w:date="2020-09-23T11:01:09Z">
              <w:rPr/>
            </w:rPrChange>
          </w:rPr>
          <w:fldChar w:fldCharType="end"/>
        </w:r>
      </w:del>
    </w:p>
    <w:p>
      <w:pPr>
        <w:pStyle w:val="4"/>
        <w:tabs>
          <w:tab w:val="right" w:leader="dot" w:pos="9746"/>
        </w:tabs>
        <w:rPr>
          <w:del w:id="1215" w:author="小多 [2]" w:date="2020-09-23T10:30:13Z"/>
          <w:color w:val="auto"/>
          <w:rPrChange w:id="1216" w:author="小多 [2]" w:date="2020-09-23T11:01:09Z">
            <w:rPr>
              <w:del w:id="1217" w:author="小多 [2]" w:date="2020-09-23T10:30:13Z"/>
            </w:rPr>
          </w:rPrChange>
        </w:rPr>
      </w:pPr>
      <w:del w:id="1218" w:author="小多 [2]" w:date="2020-09-23T10:30:13Z">
        <w:r>
          <w:rPr>
            <w:color w:val="auto"/>
            <w:rPrChange w:id="1219" w:author="小多 [2]" w:date="2020-09-23T11:01:09Z">
              <w:rPr/>
            </w:rPrChange>
          </w:rPr>
          <w:fldChar w:fldCharType="begin"/>
        </w:r>
      </w:del>
      <w:del w:id="1221" w:author="小多 [2]" w:date="2020-09-23T10:30:13Z">
        <w:r>
          <w:rPr>
            <w:color w:val="auto"/>
            <w:rPrChange w:id="1222" w:author="小多 [2]" w:date="2020-09-23T11:01:09Z">
              <w:rPr/>
            </w:rPrChange>
          </w:rPr>
          <w:delInstrText xml:space="preserve"> HYPERLINK \l _Toc24352 </w:delInstrText>
        </w:r>
      </w:del>
      <w:del w:id="1224" w:author="小多 [2]" w:date="2020-09-23T10:30:13Z">
        <w:r>
          <w:rPr>
            <w:color w:val="auto"/>
            <w:rPrChange w:id="1225" w:author="小多 [2]" w:date="2020-09-23T11:01:09Z">
              <w:rPr/>
            </w:rPrChange>
          </w:rPr>
          <w:fldChar w:fldCharType="separate"/>
        </w:r>
      </w:del>
      <w:del w:id="1227" w:author="小多 [2]" w:date="2020-09-23T10:30:13Z">
        <w:r>
          <w:rPr>
            <w:rFonts w:hint="eastAsia"/>
            <w:bCs/>
            <w:color w:val="auto"/>
            <w:rPrChange w:id="1228" w:author="小多 [2]" w:date="2020-09-23T11:01:09Z">
              <w:rPr>
                <w:rFonts w:hint="eastAsia"/>
                <w:bCs/>
              </w:rPr>
            </w:rPrChange>
          </w:rPr>
          <w:delText>7.1.18 HRV非线性分析功能</w:delText>
        </w:r>
      </w:del>
      <w:del w:id="1230" w:author="小多 [2]" w:date="2020-09-23T10:30:13Z">
        <w:r>
          <w:rPr>
            <w:color w:val="auto"/>
            <w:rPrChange w:id="1231" w:author="小多 [2]" w:date="2020-09-23T11:01:09Z">
              <w:rPr/>
            </w:rPrChange>
          </w:rPr>
          <w:tab/>
        </w:r>
      </w:del>
      <w:del w:id="1233" w:author="小多 [2]" w:date="2020-09-23T10:30:13Z">
        <w:r>
          <w:rPr>
            <w:color w:val="auto"/>
            <w:rPrChange w:id="1234" w:author="小多 [2]" w:date="2020-09-23T11:01:09Z">
              <w:rPr/>
            </w:rPrChange>
          </w:rPr>
          <w:fldChar w:fldCharType="begin"/>
        </w:r>
      </w:del>
      <w:del w:id="1236" w:author="小多 [2]" w:date="2020-09-23T10:30:13Z">
        <w:r>
          <w:rPr>
            <w:color w:val="auto"/>
            <w:rPrChange w:id="1237" w:author="小多 [2]" w:date="2020-09-23T11:01:09Z">
              <w:rPr/>
            </w:rPrChange>
          </w:rPr>
          <w:delInstrText xml:space="preserve"> PAGEREF _Toc24352 </w:delInstrText>
        </w:r>
      </w:del>
      <w:del w:id="1239" w:author="小多 [2]" w:date="2020-09-23T10:30:13Z">
        <w:r>
          <w:rPr>
            <w:color w:val="auto"/>
            <w:rPrChange w:id="1240" w:author="小多 [2]" w:date="2020-09-23T11:01:09Z">
              <w:rPr/>
            </w:rPrChange>
          </w:rPr>
          <w:fldChar w:fldCharType="separate"/>
        </w:r>
      </w:del>
      <w:del w:id="1242" w:author="小多 [2]" w:date="2020-09-23T10:30:13Z">
        <w:r>
          <w:rPr>
            <w:color w:val="auto"/>
            <w:rPrChange w:id="1243" w:author="小多 [2]" w:date="2020-09-23T11:01:09Z">
              <w:rPr/>
            </w:rPrChange>
          </w:rPr>
          <w:delText>13</w:delText>
        </w:r>
      </w:del>
      <w:del w:id="1245" w:author="小多 [2]" w:date="2020-09-23T10:30:13Z">
        <w:r>
          <w:rPr>
            <w:color w:val="auto"/>
            <w:rPrChange w:id="1246" w:author="小多 [2]" w:date="2020-09-23T11:01:09Z">
              <w:rPr/>
            </w:rPrChange>
          </w:rPr>
          <w:fldChar w:fldCharType="end"/>
        </w:r>
      </w:del>
      <w:del w:id="1248" w:author="小多 [2]" w:date="2020-09-23T10:30:13Z">
        <w:r>
          <w:rPr>
            <w:color w:val="auto"/>
            <w:rPrChange w:id="1249" w:author="小多 [2]" w:date="2020-09-23T11:01:09Z">
              <w:rPr/>
            </w:rPrChange>
          </w:rPr>
          <w:fldChar w:fldCharType="end"/>
        </w:r>
      </w:del>
    </w:p>
    <w:p>
      <w:pPr>
        <w:pStyle w:val="4"/>
        <w:tabs>
          <w:tab w:val="right" w:leader="dot" w:pos="9746"/>
        </w:tabs>
        <w:rPr>
          <w:del w:id="1251" w:author="小多 [2]" w:date="2020-09-23T10:30:13Z"/>
          <w:color w:val="auto"/>
          <w:rPrChange w:id="1252" w:author="小多 [2]" w:date="2020-09-23T11:01:09Z">
            <w:rPr>
              <w:del w:id="1253" w:author="小多 [2]" w:date="2020-09-23T10:30:13Z"/>
            </w:rPr>
          </w:rPrChange>
        </w:rPr>
      </w:pPr>
      <w:del w:id="1254" w:author="小多 [2]" w:date="2020-09-23T10:30:13Z">
        <w:r>
          <w:rPr>
            <w:color w:val="auto"/>
            <w:rPrChange w:id="1255" w:author="小多 [2]" w:date="2020-09-23T11:01:09Z">
              <w:rPr/>
            </w:rPrChange>
          </w:rPr>
          <w:fldChar w:fldCharType="begin"/>
        </w:r>
      </w:del>
      <w:del w:id="1257" w:author="小多 [2]" w:date="2020-09-23T10:30:13Z">
        <w:r>
          <w:rPr>
            <w:color w:val="auto"/>
            <w:rPrChange w:id="1258" w:author="小多 [2]" w:date="2020-09-23T11:01:09Z">
              <w:rPr/>
            </w:rPrChange>
          </w:rPr>
          <w:delInstrText xml:space="preserve"> HYPERLINK \l _Toc31127 </w:delInstrText>
        </w:r>
      </w:del>
      <w:del w:id="1260" w:author="小多 [2]" w:date="2020-09-23T10:30:13Z">
        <w:r>
          <w:rPr>
            <w:color w:val="auto"/>
            <w:rPrChange w:id="1261" w:author="小多 [2]" w:date="2020-09-23T11:01:09Z">
              <w:rPr/>
            </w:rPrChange>
          </w:rPr>
          <w:fldChar w:fldCharType="separate"/>
        </w:r>
      </w:del>
      <w:del w:id="1263" w:author="小多 [2]" w:date="2020-09-23T10:30:13Z">
        <w:r>
          <w:rPr>
            <w:rFonts w:hint="eastAsia"/>
            <w:bCs/>
            <w:color w:val="auto"/>
            <w:rPrChange w:id="1264" w:author="小多 [2]" w:date="2020-09-23T11:01:09Z">
              <w:rPr>
                <w:rFonts w:hint="eastAsia"/>
                <w:bCs/>
              </w:rPr>
            </w:rPrChange>
          </w:rPr>
          <w:delText>7.1.19 直方图功能</w:delText>
        </w:r>
      </w:del>
      <w:del w:id="1266" w:author="小多 [2]" w:date="2020-09-23T10:30:13Z">
        <w:r>
          <w:rPr>
            <w:color w:val="auto"/>
            <w:rPrChange w:id="1267" w:author="小多 [2]" w:date="2020-09-23T11:01:09Z">
              <w:rPr/>
            </w:rPrChange>
          </w:rPr>
          <w:tab/>
        </w:r>
      </w:del>
      <w:del w:id="1269" w:author="小多 [2]" w:date="2020-09-23T10:30:13Z">
        <w:r>
          <w:rPr>
            <w:color w:val="auto"/>
            <w:rPrChange w:id="1270" w:author="小多 [2]" w:date="2020-09-23T11:01:09Z">
              <w:rPr/>
            </w:rPrChange>
          </w:rPr>
          <w:fldChar w:fldCharType="begin"/>
        </w:r>
      </w:del>
      <w:del w:id="1272" w:author="小多 [2]" w:date="2020-09-23T10:30:13Z">
        <w:r>
          <w:rPr>
            <w:color w:val="auto"/>
            <w:rPrChange w:id="1273" w:author="小多 [2]" w:date="2020-09-23T11:01:09Z">
              <w:rPr/>
            </w:rPrChange>
          </w:rPr>
          <w:delInstrText xml:space="preserve"> PAGEREF _Toc31127 </w:delInstrText>
        </w:r>
      </w:del>
      <w:del w:id="1275" w:author="小多 [2]" w:date="2020-09-23T10:30:13Z">
        <w:r>
          <w:rPr>
            <w:color w:val="auto"/>
            <w:rPrChange w:id="1276" w:author="小多 [2]" w:date="2020-09-23T11:01:09Z">
              <w:rPr/>
            </w:rPrChange>
          </w:rPr>
          <w:fldChar w:fldCharType="separate"/>
        </w:r>
      </w:del>
      <w:del w:id="1278" w:author="小多 [2]" w:date="2020-09-23T10:30:13Z">
        <w:r>
          <w:rPr>
            <w:color w:val="auto"/>
            <w:rPrChange w:id="1279" w:author="小多 [2]" w:date="2020-09-23T11:01:09Z">
              <w:rPr/>
            </w:rPrChange>
          </w:rPr>
          <w:delText>13</w:delText>
        </w:r>
      </w:del>
      <w:del w:id="1281" w:author="小多 [2]" w:date="2020-09-23T10:30:13Z">
        <w:r>
          <w:rPr>
            <w:color w:val="auto"/>
            <w:rPrChange w:id="1282" w:author="小多 [2]" w:date="2020-09-23T11:01:09Z">
              <w:rPr/>
            </w:rPrChange>
          </w:rPr>
          <w:fldChar w:fldCharType="end"/>
        </w:r>
      </w:del>
      <w:del w:id="1284" w:author="小多 [2]" w:date="2020-09-23T10:30:13Z">
        <w:r>
          <w:rPr>
            <w:color w:val="auto"/>
            <w:rPrChange w:id="1285" w:author="小多 [2]" w:date="2020-09-23T11:01:09Z">
              <w:rPr/>
            </w:rPrChange>
          </w:rPr>
          <w:fldChar w:fldCharType="end"/>
        </w:r>
      </w:del>
    </w:p>
    <w:p>
      <w:pPr>
        <w:pStyle w:val="4"/>
        <w:tabs>
          <w:tab w:val="right" w:leader="dot" w:pos="9746"/>
        </w:tabs>
        <w:rPr>
          <w:del w:id="1287" w:author="小多 [2]" w:date="2020-09-23T10:30:13Z"/>
          <w:color w:val="auto"/>
          <w:rPrChange w:id="1288" w:author="小多 [2]" w:date="2020-09-23T11:01:09Z">
            <w:rPr>
              <w:del w:id="1289" w:author="小多 [2]" w:date="2020-09-23T10:30:13Z"/>
            </w:rPr>
          </w:rPrChange>
        </w:rPr>
      </w:pPr>
      <w:del w:id="1290" w:author="小多 [2]" w:date="2020-09-23T10:30:13Z">
        <w:r>
          <w:rPr>
            <w:color w:val="auto"/>
            <w:rPrChange w:id="1291" w:author="小多 [2]" w:date="2020-09-23T11:01:09Z">
              <w:rPr/>
            </w:rPrChange>
          </w:rPr>
          <w:fldChar w:fldCharType="begin"/>
        </w:r>
      </w:del>
      <w:del w:id="1293" w:author="小多 [2]" w:date="2020-09-23T10:30:13Z">
        <w:r>
          <w:rPr>
            <w:color w:val="auto"/>
            <w:rPrChange w:id="1294" w:author="小多 [2]" w:date="2020-09-23T11:01:09Z">
              <w:rPr/>
            </w:rPrChange>
          </w:rPr>
          <w:delInstrText xml:space="preserve"> HYPERLINK \l _Toc1616 </w:delInstrText>
        </w:r>
      </w:del>
      <w:del w:id="1296" w:author="小多 [2]" w:date="2020-09-23T10:30:13Z">
        <w:r>
          <w:rPr>
            <w:color w:val="auto"/>
            <w:rPrChange w:id="1297" w:author="小多 [2]" w:date="2020-09-23T11:01:09Z">
              <w:rPr/>
            </w:rPrChange>
          </w:rPr>
          <w:fldChar w:fldCharType="separate"/>
        </w:r>
      </w:del>
      <w:del w:id="1299" w:author="小多 [2]" w:date="2020-09-23T10:30:13Z">
        <w:r>
          <w:rPr>
            <w:rFonts w:hint="eastAsia"/>
            <w:bCs/>
            <w:color w:val="auto"/>
            <w:rPrChange w:id="1300" w:author="小多 [2]" w:date="2020-09-23T11:01:09Z">
              <w:rPr>
                <w:rFonts w:hint="eastAsia"/>
                <w:bCs/>
              </w:rPr>
            </w:rPrChange>
          </w:rPr>
          <w:delText>7.1.20 心搏集合的局部波形功能</w:delText>
        </w:r>
      </w:del>
      <w:del w:id="1302" w:author="小多 [2]" w:date="2020-09-23T10:30:13Z">
        <w:r>
          <w:rPr>
            <w:color w:val="auto"/>
            <w:rPrChange w:id="1303" w:author="小多 [2]" w:date="2020-09-23T11:01:09Z">
              <w:rPr/>
            </w:rPrChange>
          </w:rPr>
          <w:tab/>
        </w:r>
      </w:del>
      <w:del w:id="1305" w:author="小多 [2]" w:date="2020-09-23T10:30:13Z">
        <w:r>
          <w:rPr>
            <w:color w:val="auto"/>
            <w:rPrChange w:id="1306" w:author="小多 [2]" w:date="2020-09-23T11:01:09Z">
              <w:rPr/>
            </w:rPrChange>
          </w:rPr>
          <w:fldChar w:fldCharType="begin"/>
        </w:r>
      </w:del>
      <w:del w:id="1308" w:author="小多 [2]" w:date="2020-09-23T10:30:13Z">
        <w:r>
          <w:rPr>
            <w:color w:val="auto"/>
            <w:rPrChange w:id="1309" w:author="小多 [2]" w:date="2020-09-23T11:01:09Z">
              <w:rPr/>
            </w:rPrChange>
          </w:rPr>
          <w:delInstrText xml:space="preserve"> PAGEREF _Toc1616 </w:delInstrText>
        </w:r>
      </w:del>
      <w:del w:id="1311" w:author="小多 [2]" w:date="2020-09-23T10:30:13Z">
        <w:r>
          <w:rPr>
            <w:color w:val="auto"/>
            <w:rPrChange w:id="1312" w:author="小多 [2]" w:date="2020-09-23T11:01:09Z">
              <w:rPr/>
            </w:rPrChange>
          </w:rPr>
          <w:fldChar w:fldCharType="separate"/>
        </w:r>
      </w:del>
      <w:del w:id="1314" w:author="小多 [2]" w:date="2020-09-23T10:30:13Z">
        <w:r>
          <w:rPr>
            <w:color w:val="auto"/>
            <w:rPrChange w:id="1315" w:author="小多 [2]" w:date="2020-09-23T11:01:09Z">
              <w:rPr/>
            </w:rPrChange>
          </w:rPr>
          <w:delText>14</w:delText>
        </w:r>
      </w:del>
      <w:del w:id="1317" w:author="小多 [2]" w:date="2020-09-23T10:30:13Z">
        <w:r>
          <w:rPr>
            <w:color w:val="auto"/>
            <w:rPrChange w:id="1318" w:author="小多 [2]" w:date="2020-09-23T11:01:09Z">
              <w:rPr/>
            </w:rPrChange>
          </w:rPr>
          <w:fldChar w:fldCharType="end"/>
        </w:r>
      </w:del>
      <w:del w:id="1320" w:author="小多 [2]" w:date="2020-09-23T10:30:13Z">
        <w:r>
          <w:rPr>
            <w:color w:val="auto"/>
            <w:rPrChange w:id="1321" w:author="小多 [2]" w:date="2020-09-23T11:01:09Z">
              <w:rPr/>
            </w:rPrChange>
          </w:rPr>
          <w:fldChar w:fldCharType="end"/>
        </w:r>
      </w:del>
    </w:p>
    <w:p>
      <w:pPr>
        <w:pStyle w:val="4"/>
        <w:tabs>
          <w:tab w:val="right" w:leader="dot" w:pos="9746"/>
        </w:tabs>
        <w:rPr>
          <w:del w:id="1323" w:author="小多 [2]" w:date="2020-09-23T10:30:13Z"/>
          <w:color w:val="auto"/>
          <w:rPrChange w:id="1324" w:author="小多 [2]" w:date="2020-09-23T11:01:09Z">
            <w:rPr>
              <w:del w:id="1325" w:author="小多 [2]" w:date="2020-09-23T10:30:13Z"/>
            </w:rPr>
          </w:rPrChange>
        </w:rPr>
      </w:pPr>
      <w:del w:id="1326" w:author="小多 [2]" w:date="2020-09-23T10:30:13Z">
        <w:r>
          <w:rPr>
            <w:color w:val="auto"/>
            <w:rPrChange w:id="1327" w:author="小多 [2]" w:date="2020-09-23T11:01:09Z">
              <w:rPr/>
            </w:rPrChange>
          </w:rPr>
          <w:fldChar w:fldCharType="begin"/>
        </w:r>
      </w:del>
      <w:del w:id="1329" w:author="小多 [2]" w:date="2020-09-23T10:30:13Z">
        <w:r>
          <w:rPr>
            <w:color w:val="auto"/>
            <w:rPrChange w:id="1330" w:author="小多 [2]" w:date="2020-09-23T11:01:09Z">
              <w:rPr/>
            </w:rPrChange>
          </w:rPr>
          <w:delInstrText xml:space="preserve"> HYPERLINK \l _Toc17651 </w:delInstrText>
        </w:r>
      </w:del>
      <w:del w:id="1332" w:author="小多 [2]" w:date="2020-09-23T10:30:13Z">
        <w:r>
          <w:rPr>
            <w:color w:val="auto"/>
            <w:rPrChange w:id="1333" w:author="小多 [2]" w:date="2020-09-23T11:01:09Z">
              <w:rPr/>
            </w:rPrChange>
          </w:rPr>
          <w:fldChar w:fldCharType="separate"/>
        </w:r>
      </w:del>
      <w:del w:id="1335" w:author="小多 [2]" w:date="2020-09-23T10:30:13Z">
        <w:r>
          <w:rPr>
            <w:rFonts w:hint="eastAsia"/>
            <w:bCs/>
            <w:color w:val="auto"/>
            <w:rPrChange w:id="1336" w:author="小多 [2]" w:date="2020-09-23T11:01:09Z">
              <w:rPr>
                <w:rFonts w:hint="eastAsia"/>
                <w:bCs/>
              </w:rPr>
            </w:rPrChange>
          </w:rPr>
          <w:delText>7.1.21 报告编辑-总结</w:delText>
        </w:r>
      </w:del>
      <w:del w:id="1338" w:author="小多 [2]" w:date="2020-09-23T10:30:13Z">
        <w:r>
          <w:rPr>
            <w:color w:val="auto"/>
            <w:rPrChange w:id="1339" w:author="小多 [2]" w:date="2020-09-23T11:01:09Z">
              <w:rPr/>
            </w:rPrChange>
          </w:rPr>
          <w:tab/>
        </w:r>
      </w:del>
      <w:del w:id="1341" w:author="小多 [2]" w:date="2020-09-23T10:30:13Z">
        <w:r>
          <w:rPr>
            <w:color w:val="auto"/>
            <w:rPrChange w:id="1342" w:author="小多 [2]" w:date="2020-09-23T11:01:09Z">
              <w:rPr/>
            </w:rPrChange>
          </w:rPr>
          <w:fldChar w:fldCharType="begin"/>
        </w:r>
      </w:del>
      <w:del w:id="1344" w:author="小多 [2]" w:date="2020-09-23T10:30:13Z">
        <w:r>
          <w:rPr>
            <w:color w:val="auto"/>
            <w:rPrChange w:id="1345" w:author="小多 [2]" w:date="2020-09-23T11:01:09Z">
              <w:rPr/>
            </w:rPrChange>
          </w:rPr>
          <w:delInstrText xml:space="preserve"> PAGEREF _Toc17651 </w:delInstrText>
        </w:r>
      </w:del>
      <w:del w:id="1347" w:author="小多 [2]" w:date="2020-09-23T10:30:13Z">
        <w:r>
          <w:rPr>
            <w:color w:val="auto"/>
            <w:rPrChange w:id="1348" w:author="小多 [2]" w:date="2020-09-23T11:01:09Z">
              <w:rPr/>
            </w:rPrChange>
          </w:rPr>
          <w:fldChar w:fldCharType="separate"/>
        </w:r>
      </w:del>
      <w:del w:id="1350" w:author="小多 [2]" w:date="2020-09-23T10:30:13Z">
        <w:r>
          <w:rPr>
            <w:color w:val="auto"/>
            <w:rPrChange w:id="1351" w:author="小多 [2]" w:date="2020-09-23T11:01:09Z">
              <w:rPr/>
            </w:rPrChange>
          </w:rPr>
          <w:delText>14</w:delText>
        </w:r>
      </w:del>
      <w:del w:id="1353" w:author="小多 [2]" w:date="2020-09-23T10:30:13Z">
        <w:r>
          <w:rPr>
            <w:color w:val="auto"/>
            <w:rPrChange w:id="1354" w:author="小多 [2]" w:date="2020-09-23T11:01:09Z">
              <w:rPr/>
            </w:rPrChange>
          </w:rPr>
          <w:fldChar w:fldCharType="end"/>
        </w:r>
      </w:del>
      <w:del w:id="1356" w:author="小多 [2]" w:date="2020-09-23T10:30:13Z">
        <w:r>
          <w:rPr>
            <w:color w:val="auto"/>
            <w:rPrChange w:id="1357" w:author="小多 [2]" w:date="2020-09-23T11:01:09Z">
              <w:rPr/>
            </w:rPrChange>
          </w:rPr>
          <w:fldChar w:fldCharType="end"/>
        </w:r>
      </w:del>
    </w:p>
    <w:p>
      <w:pPr>
        <w:pStyle w:val="4"/>
        <w:tabs>
          <w:tab w:val="right" w:leader="dot" w:pos="9746"/>
        </w:tabs>
        <w:rPr>
          <w:del w:id="1359" w:author="小多 [2]" w:date="2020-09-23T10:30:13Z"/>
          <w:color w:val="auto"/>
          <w:rPrChange w:id="1360" w:author="小多 [2]" w:date="2020-09-23T11:01:09Z">
            <w:rPr>
              <w:del w:id="1361" w:author="小多 [2]" w:date="2020-09-23T10:30:13Z"/>
            </w:rPr>
          </w:rPrChange>
        </w:rPr>
      </w:pPr>
      <w:del w:id="1362" w:author="小多 [2]" w:date="2020-09-23T10:30:13Z">
        <w:r>
          <w:rPr>
            <w:color w:val="auto"/>
            <w:rPrChange w:id="1363" w:author="小多 [2]" w:date="2020-09-23T11:01:09Z">
              <w:rPr/>
            </w:rPrChange>
          </w:rPr>
          <w:fldChar w:fldCharType="begin"/>
        </w:r>
      </w:del>
      <w:del w:id="1365" w:author="小多 [2]" w:date="2020-09-23T10:30:13Z">
        <w:r>
          <w:rPr>
            <w:color w:val="auto"/>
            <w:rPrChange w:id="1366" w:author="小多 [2]" w:date="2020-09-23T11:01:09Z">
              <w:rPr/>
            </w:rPrChange>
          </w:rPr>
          <w:delInstrText xml:space="preserve"> HYPERLINK \l _Toc9044 </w:delInstrText>
        </w:r>
      </w:del>
      <w:del w:id="1368" w:author="小多 [2]" w:date="2020-09-23T10:30:13Z">
        <w:r>
          <w:rPr>
            <w:color w:val="auto"/>
            <w:rPrChange w:id="1369" w:author="小多 [2]" w:date="2020-09-23T11:01:09Z">
              <w:rPr/>
            </w:rPrChange>
          </w:rPr>
          <w:fldChar w:fldCharType="separate"/>
        </w:r>
      </w:del>
      <w:del w:id="1371" w:author="小多 [2]" w:date="2020-09-23T10:30:13Z">
        <w:r>
          <w:rPr>
            <w:rFonts w:hint="eastAsia"/>
            <w:bCs/>
            <w:color w:val="auto"/>
            <w:rPrChange w:id="1372" w:author="小多 [2]" w:date="2020-09-23T11:01:09Z">
              <w:rPr>
                <w:rFonts w:hint="eastAsia"/>
                <w:bCs/>
              </w:rPr>
            </w:rPrChange>
          </w:rPr>
          <w:delText>7.1.22 报告编辑-小时统计</w:delText>
        </w:r>
      </w:del>
      <w:del w:id="1374" w:author="小多 [2]" w:date="2020-09-23T10:30:13Z">
        <w:r>
          <w:rPr>
            <w:color w:val="auto"/>
            <w:rPrChange w:id="1375" w:author="小多 [2]" w:date="2020-09-23T11:01:09Z">
              <w:rPr/>
            </w:rPrChange>
          </w:rPr>
          <w:tab/>
        </w:r>
      </w:del>
      <w:del w:id="1377" w:author="小多 [2]" w:date="2020-09-23T10:30:13Z">
        <w:r>
          <w:rPr>
            <w:color w:val="auto"/>
            <w:rPrChange w:id="1378" w:author="小多 [2]" w:date="2020-09-23T11:01:09Z">
              <w:rPr/>
            </w:rPrChange>
          </w:rPr>
          <w:fldChar w:fldCharType="begin"/>
        </w:r>
      </w:del>
      <w:del w:id="1380" w:author="小多 [2]" w:date="2020-09-23T10:30:13Z">
        <w:r>
          <w:rPr>
            <w:color w:val="auto"/>
            <w:rPrChange w:id="1381" w:author="小多 [2]" w:date="2020-09-23T11:01:09Z">
              <w:rPr/>
            </w:rPrChange>
          </w:rPr>
          <w:delInstrText xml:space="preserve"> PAGEREF _Toc9044 </w:delInstrText>
        </w:r>
      </w:del>
      <w:del w:id="1383" w:author="小多 [2]" w:date="2020-09-23T10:30:13Z">
        <w:r>
          <w:rPr>
            <w:color w:val="auto"/>
            <w:rPrChange w:id="1384" w:author="小多 [2]" w:date="2020-09-23T11:01:09Z">
              <w:rPr/>
            </w:rPrChange>
          </w:rPr>
          <w:fldChar w:fldCharType="separate"/>
        </w:r>
      </w:del>
      <w:del w:id="1386" w:author="小多 [2]" w:date="2020-09-23T10:30:13Z">
        <w:r>
          <w:rPr>
            <w:color w:val="auto"/>
            <w:rPrChange w:id="1387" w:author="小多 [2]" w:date="2020-09-23T11:01:09Z">
              <w:rPr/>
            </w:rPrChange>
          </w:rPr>
          <w:delText>14</w:delText>
        </w:r>
      </w:del>
      <w:del w:id="1389" w:author="小多 [2]" w:date="2020-09-23T10:30:13Z">
        <w:r>
          <w:rPr>
            <w:color w:val="auto"/>
            <w:rPrChange w:id="1390" w:author="小多 [2]" w:date="2020-09-23T11:01:09Z">
              <w:rPr/>
            </w:rPrChange>
          </w:rPr>
          <w:fldChar w:fldCharType="end"/>
        </w:r>
      </w:del>
      <w:del w:id="1392" w:author="小多 [2]" w:date="2020-09-23T10:30:13Z">
        <w:r>
          <w:rPr>
            <w:color w:val="auto"/>
            <w:rPrChange w:id="1393" w:author="小多 [2]" w:date="2020-09-23T11:01:09Z">
              <w:rPr/>
            </w:rPrChange>
          </w:rPr>
          <w:fldChar w:fldCharType="end"/>
        </w:r>
      </w:del>
    </w:p>
    <w:p>
      <w:pPr>
        <w:pStyle w:val="4"/>
        <w:tabs>
          <w:tab w:val="right" w:leader="dot" w:pos="9746"/>
        </w:tabs>
        <w:rPr>
          <w:del w:id="1395" w:author="小多 [2]" w:date="2020-09-23T10:30:13Z"/>
          <w:color w:val="auto"/>
          <w:rPrChange w:id="1396" w:author="小多 [2]" w:date="2020-09-23T11:01:09Z">
            <w:rPr>
              <w:del w:id="1397" w:author="小多 [2]" w:date="2020-09-23T10:30:13Z"/>
            </w:rPr>
          </w:rPrChange>
        </w:rPr>
      </w:pPr>
      <w:del w:id="1398" w:author="小多 [2]" w:date="2020-09-23T10:30:13Z">
        <w:r>
          <w:rPr>
            <w:color w:val="auto"/>
            <w:rPrChange w:id="1399" w:author="小多 [2]" w:date="2020-09-23T11:01:09Z">
              <w:rPr/>
            </w:rPrChange>
          </w:rPr>
          <w:fldChar w:fldCharType="begin"/>
        </w:r>
      </w:del>
      <w:del w:id="1401" w:author="小多 [2]" w:date="2020-09-23T10:30:13Z">
        <w:r>
          <w:rPr>
            <w:color w:val="auto"/>
            <w:rPrChange w:id="1402" w:author="小多 [2]" w:date="2020-09-23T11:01:09Z">
              <w:rPr/>
            </w:rPrChange>
          </w:rPr>
          <w:delInstrText xml:space="preserve"> HYPERLINK \l _Toc30388 </w:delInstrText>
        </w:r>
      </w:del>
      <w:del w:id="1404" w:author="小多 [2]" w:date="2020-09-23T10:30:13Z">
        <w:r>
          <w:rPr>
            <w:color w:val="auto"/>
            <w:rPrChange w:id="1405" w:author="小多 [2]" w:date="2020-09-23T11:01:09Z">
              <w:rPr/>
            </w:rPrChange>
          </w:rPr>
          <w:fldChar w:fldCharType="separate"/>
        </w:r>
      </w:del>
      <w:del w:id="1407" w:author="小多 [2]" w:date="2020-09-23T10:30:13Z">
        <w:r>
          <w:rPr>
            <w:rFonts w:hint="eastAsia"/>
            <w:bCs/>
            <w:color w:val="auto"/>
            <w:rPrChange w:id="1408" w:author="小多 [2]" w:date="2020-09-23T11:01:09Z">
              <w:rPr>
                <w:rFonts w:hint="eastAsia"/>
                <w:bCs/>
              </w:rPr>
            </w:rPrChange>
          </w:rPr>
          <w:delText>7.1.23 报告结论编辑功能</w:delText>
        </w:r>
      </w:del>
      <w:del w:id="1410" w:author="小多 [2]" w:date="2020-09-23T10:30:13Z">
        <w:r>
          <w:rPr>
            <w:color w:val="auto"/>
            <w:rPrChange w:id="1411" w:author="小多 [2]" w:date="2020-09-23T11:01:09Z">
              <w:rPr/>
            </w:rPrChange>
          </w:rPr>
          <w:tab/>
        </w:r>
      </w:del>
      <w:del w:id="1413" w:author="小多 [2]" w:date="2020-09-23T10:30:13Z">
        <w:r>
          <w:rPr>
            <w:color w:val="auto"/>
            <w:rPrChange w:id="1414" w:author="小多 [2]" w:date="2020-09-23T11:01:09Z">
              <w:rPr/>
            </w:rPrChange>
          </w:rPr>
          <w:fldChar w:fldCharType="begin"/>
        </w:r>
      </w:del>
      <w:del w:id="1416" w:author="小多 [2]" w:date="2020-09-23T10:30:13Z">
        <w:r>
          <w:rPr>
            <w:color w:val="auto"/>
            <w:rPrChange w:id="1417" w:author="小多 [2]" w:date="2020-09-23T11:01:09Z">
              <w:rPr/>
            </w:rPrChange>
          </w:rPr>
          <w:delInstrText xml:space="preserve"> PAGEREF _Toc30388 </w:delInstrText>
        </w:r>
      </w:del>
      <w:del w:id="1419" w:author="小多 [2]" w:date="2020-09-23T10:30:13Z">
        <w:r>
          <w:rPr>
            <w:color w:val="auto"/>
            <w:rPrChange w:id="1420" w:author="小多 [2]" w:date="2020-09-23T11:01:09Z">
              <w:rPr/>
            </w:rPrChange>
          </w:rPr>
          <w:fldChar w:fldCharType="separate"/>
        </w:r>
      </w:del>
      <w:del w:id="1422" w:author="小多 [2]" w:date="2020-09-23T10:30:13Z">
        <w:r>
          <w:rPr>
            <w:color w:val="auto"/>
            <w:rPrChange w:id="1423" w:author="小多 [2]" w:date="2020-09-23T11:01:09Z">
              <w:rPr/>
            </w:rPrChange>
          </w:rPr>
          <w:delText>15</w:delText>
        </w:r>
      </w:del>
      <w:del w:id="1425" w:author="小多 [2]" w:date="2020-09-23T10:30:13Z">
        <w:r>
          <w:rPr>
            <w:color w:val="auto"/>
            <w:rPrChange w:id="1426" w:author="小多 [2]" w:date="2020-09-23T11:01:09Z">
              <w:rPr/>
            </w:rPrChange>
          </w:rPr>
          <w:fldChar w:fldCharType="end"/>
        </w:r>
      </w:del>
      <w:del w:id="1428" w:author="小多 [2]" w:date="2020-09-23T10:30:13Z">
        <w:r>
          <w:rPr>
            <w:color w:val="auto"/>
            <w:rPrChange w:id="1429" w:author="小多 [2]" w:date="2020-09-23T11:01:09Z">
              <w:rPr/>
            </w:rPrChange>
          </w:rPr>
          <w:fldChar w:fldCharType="end"/>
        </w:r>
      </w:del>
    </w:p>
    <w:p>
      <w:pPr>
        <w:pStyle w:val="4"/>
        <w:tabs>
          <w:tab w:val="right" w:leader="dot" w:pos="9746"/>
        </w:tabs>
        <w:rPr>
          <w:del w:id="1431" w:author="小多 [2]" w:date="2020-09-23T10:30:13Z"/>
          <w:color w:val="auto"/>
          <w:rPrChange w:id="1432" w:author="小多 [2]" w:date="2020-09-23T11:01:09Z">
            <w:rPr>
              <w:del w:id="1433" w:author="小多 [2]" w:date="2020-09-23T10:30:13Z"/>
            </w:rPr>
          </w:rPrChange>
        </w:rPr>
      </w:pPr>
      <w:del w:id="1434" w:author="小多 [2]" w:date="2020-09-23T10:30:13Z">
        <w:r>
          <w:rPr>
            <w:color w:val="auto"/>
            <w:rPrChange w:id="1435" w:author="小多 [2]" w:date="2020-09-23T11:01:09Z">
              <w:rPr/>
            </w:rPrChange>
          </w:rPr>
          <w:fldChar w:fldCharType="begin"/>
        </w:r>
      </w:del>
      <w:del w:id="1437" w:author="小多 [2]" w:date="2020-09-23T10:30:13Z">
        <w:r>
          <w:rPr>
            <w:color w:val="auto"/>
            <w:rPrChange w:id="1438" w:author="小多 [2]" w:date="2020-09-23T11:01:09Z">
              <w:rPr/>
            </w:rPrChange>
          </w:rPr>
          <w:delInstrText xml:space="preserve"> HYPERLINK \l _Toc31353 </w:delInstrText>
        </w:r>
      </w:del>
      <w:del w:id="1440" w:author="小多 [2]" w:date="2020-09-23T10:30:13Z">
        <w:r>
          <w:rPr>
            <w:color w:val="auto"/>
            <w:rPrChange w:id="1441" w:author="小多 [2]" w:date="2020-09-23T11:01:09Z">
              <w:rPr/>
            </w:rPrChange>
          </w:rPr>
          <w:fldChar w:fldCharType="separate"/>
        </w:r>
      </w:del>
      <w:del w:id="1443" w:author="小多 [2]" w:date="2020-09-23T10:30:13Z">
        <w:r>
          <w:rPr>
            <w:rFonts w:hint="eastAsia"/>
            <w:bCs/>
            <w:color w:val="auto"/>
            <w:rPrChange w:id="1444" w:author="小多 [2]" w:date="2020-09-23T11:01:09Z">
              <w:rPr>
                <w:rFonts w:hint="eastAsia"/>
                <w:bCs/>
              </w:rPr>
            </w:rPrChange>
          </w:rPr>
          <w:delText>7.1.24 预览报告功能</w:delText>
        </w:r>
      </w:del>
      <w:del w:id="1446" w:author="小多 [2]" w:date="2020-09-23T10:30:13Z">
        <w:r>
          <w:rPr>
            <w:color w:val="auto"/>
            <w:rPrChange w:id="1447" w:author="小多 [2]" w:date="2020-09-23T11:01:09Z">
              <w:rPr/>
            </w:rPrChange>
          </w:rPr>
          <w:tab/>
        </w:r>
      </w:del>
      <w:del w:id="1449" w:author="小多 [2]" w:date="2020-09-23T10:30:13Z">
        <w:r>
          <w:rPr>
            <w:color w:val="auto"/>
            <w:rPrChange w:id="1450" w:author="小多 [2]" w:date="2020-09-23T11:01:09Z">
              <w:rPr/>
            </w:rPrChange>
          </w:rPr>
          <w:fldChar w:fldCharType="begin"/>
        </w:r>
      </w:del>
      <w:del w:id="1452" w:author="小多 [2]" w:date="2020-09-23T10:30:13Z">
        <w:r>
          <w:rPr>
            <w:color w:val="auto"/>
            <w:rPrChange w:id="1453" w:author="小多 [2]" w:date="2020-09-23T11:01:09Z">
              <w:rPr/>
            </w:rPrChange>
          </w:rPr>
          <w:delInstrText xml:space="preserve"> PAGEREF _Toc31353 </w:delInstrText>
        </w:r>
      </w:del>
      <w:del w:id="1455" w:author="小多 [2]" w:date="2020-09-23T10:30:13Z">
        <w:r>
          <w:rPr>
            <w:color w:val="auto"/>
            <w:rPrChange w:id="1456" w:author="小多 [2]" w:date="2020-09-23T11:01:09Z">
              <w:rPr/>
            </w:rPrChange>
          </w:rPr>
          <w:fldChar w:fldCharType="separate"/>
        </w:r>
      </w:del>
      <w:del w:id="1458" w:author="小多 [2]" w:date="2020-09-23T10:30:13Z">
        <w:r>
          <w:rPr>
            <w:color w:val="auto"/>
            <w:rPrChange w:id="1459" w:author="小多 [2]" w:date="2020-09-23T11:01:09Z">
              <w:rPr/>
            </w:rPrChange>
          </w:rPr>
          <w:delText>15</w:delText>
        </w:r>
      </w:del>
      <w:del w:id="1461" w:author="小多 [2]" w:date="2020-09-23T10:30:13Z">
        <w:r>
          <w:rPr>
            <w:color w:val="auto"/>
            <w:rPrChange w:id="1462" w:author="小多 [2]" w:date="2020-09-23T11:01:09Z">
              <w:rPr/>
            </w:rPrChange>
          </w:rPr>
          <w:fldChar w:fldCharType="end"/>
        </w:r>
      </w:del>
      <w:del w:id="1464" w:author="小多 [2]" w:date="2020-09-23T10:30:13Z">
        <w:r>
          <w:rPr>
            <w:color w:val="auto"/>
            <w:rPrChange w:id="1465" w:author="小多 [2]" w:date="2020-09-23T11:01:09Z">
              <w:rPr/>
            </w:rPrChange>
          </w:rPr>
          <w:fldChar w:fldCharType="end"/>
        </w:r>
      </w:del>
    </w:p>
    <w:p>
      <w:pPr>
        <w:pStyle w:val="4"/>
        <w:tabs>
          <w:tab w:val="right" w:leader="dot" w:pos="9746"/>
        </w:tabs>
        <w:rPr>
          <w:del w:id="1467" w:author="小多 [2]" w:date="2020-09-23T10:30:13Z"/>
          <w:color w:val="auto"/>
          <w:rPrChange w:id="1468" w:author="小多 [2]" w:date="2020-09-23T11:01:09Z">
            <w:rPr>
              <w:del w:id="1469" w:author="小多 [2]" w:date="2020-09-23T10:30:13Z"/>
            </w:rPr>
          </w:rPrChange>
        </w:rPr>
      </w:pPr>
      <w:del w:id="1470" w:author="小多 [2]" w:date="2020-09-23T10:30:13Z">
        <w:r>
          <w:rPr>
            <w:color w:val="auto"/>
            <w:rPrChange w:id="1471" w:author="小多 [2]" w:date="2020-09-23T11:01:09Z">
              <w:rPr/>
            </w:rPrChange>
          </w:rPr>
          <w:fldChar w:fldCharType="begin"/>
        </w:r>
      </w:del>
      <w:del w:id="1473" w:author="小多 [2]" w:date="2020-09-23T10:30:13Z">
        <w:r>
          <w:rPr>
            <w:color w:val="auto"/>
            <w:rPrChange w:id="1474" w:author="小多 [2]" w:date="2020-09-23T11:01:09Z">
              <w:rPr/>
            </w:rPrChange>
          </w:rPr>
          <w:delInstrText xml:space="preserve"> HYPERLINK \l _Toc22826 </w:delInstrText>
        </w:r>
      </w:del>
      <w:del w:id="1476" w:author="小多 [2]" w:date="2020-09-23T10:30:13Z">
        <w:r>
          <w:rPr>
            <w:color w:val="auto"/>
            <w:rPrChange w:id="1477" w:author="小多 [2]" w:date="2020-09-23T11:01:09Z">
              <w:rPr/>
            </w:rPrChange>
          </w:rPr>
          <w:fldChar w:fldCharType="separate"/>
        </w:r>
      </w:del>
      <w:del w:id="1479" w:author="小多 [2]" w:date="2020-09-23T10:30:13Z">
        <w:r>
          <w:rPr>
            <w:rFonts w:hint="eastAsia"/>
            <w:bCs/>
            <w:color w:val="auto"/>
            <w:rPrChange w:id="1480" w:author="小多 [2]" w:date="2020-09-23T11:01:09Z">
              <w:rPr>
                <w:rFonts w:hint="eastAsia"/>
                <w:bCs/>
              </w:rPr>
            </w:rPrChange>
          </w:rPr>
          <w:delText>7.1.25 上传报告功能</w:delText>
        </w:r>
      </w:del>
      <w:del w:id="1482" w:author="小多 [2]" w:date="2020-09-23T10:30:13Z">
        <w:r>
          <w:rPr>
            <w:color w:val="auto"/>
            <w:rPrChange w:id="1483" w:author="小多 [2]" w:date="2020-09-23T11:01:09Z">
              <w:rPr/>
            </w:rPrChange>
          </w:rPr>
          <w:tab/>
        </w:r>
      </w:del>
      <w:del w:id="1485" w:author="小多 [2]" w:date="2020-09-23T10:30:13Z">
        <w:r>
          <w:rPr>
            <w:color w:val="auto"/>
            <w:rPrChange w:id="1486" w:author="小多 [2]" w:date="2020-09-23T11:01:09Z">
              <w:rPr/>
            </w:rPrChange>
          </w:rPr>
          <w:fldChar w:fldCharType="begin"/>
        </w:r>
      </w:del>
      <w:del w:id="1488" w:author="小多 [2]" w:date="2020-09-23T10:30:13Z">
        <w:r>
          <w:rPr>
            <w:color w:val="auto"/>
            <w:rPrChange w:id="1489" w:author="小多 [2]" w:date="2020-09-23T11:01:09Z">
              <w:rPr/>
            </w:rPrChange>
          </w:rPr>
          <w:delInstrText xml:space="preserve"> PAGEREF _Toc22826 </w:delInstrText>
        </w:r>
      </w:del>
      <w:del w:id="1491" w:author="小多 [2]" w:date="2020-09-23T10:30:13Z">
        <w:r>
          <w:rPr>
            <w:color w:val="auto"/>
            <w:rPrChange w:id="1492" w:author="小多 [2]" w:date="2020-09-23T11:01:09Z">
              <w:rPr/>
            </w:rPrChange>
          </w:rPr>
          <w:fldChar w:fldCharType="separate"/>
        </w:r>
      </w:del>
      <w:del w:id="1494" w:author="小多 [2]" w:date="2020-09-23T10:30:13Z">
        <w:r>
          <w:rPr>
            <w:color w:val="auto"/>
            <w:rPrChange w:id="1495" w:author="小多 [2]" w:date="2020-09-23T11:01:09Z">
              <w:rPr/>
            </w:rPrChange>
          </w:rPr>
          <w:delText>15</w:delText>
        </w:r>
      </w:del>
      <w:del w:id="1497" w:author="小多 [2]" w:date="2020-09-23T10:30:13Z">
        <w:r>
          <w:rPr>
            <w:color w:val="auto"/>
            <w:rPrChange w:id="1498" w:author="小多 [2]" w:date="2020-09-23T11:01:09Z">
              <w:rPr/>
            </w:rPrChange>
          </w:rPr>
          <w:fldChar w:fldCharType="end"/>
        </w:r>
      </w:del>
      <w:del w:id="1500" w:author="小多 [2]" w:date="2020-09-23T10:30:13Z">
        <w:r>
          <w:rPr>
            <w:color w:val="auto"/>
            <w:rPrChange w:id="1501" w:author="小多 [2]" w:date="2020-09-23T11:01:09Z">
              <w:rPr/>
            </w:rPrChange>
          </w:rPr>
          <w:fldChar w:fldCharType="end"/>
        </w:r>
      </w:del>
    </w:p>
    <w:p>
      <w:pPr>
        <w:pStyle w:val="4"/>
        <w:tabs>
          <w:tab w:val="right" w:leader="dot" w:pos="9746"/>
        </w:tabs>
        <w:rPr>
          <w:del w:id="1503" w:author="小多 [2]" w:date="2020-09-23T10:30:13Z"/>
          <w:color w:val="auto"/>
          <w:rPrChange w:id="1504" w:author="小多 [2]" w:date="2020-09-23T11:01:09Z">
            <w:rPr>
              <w:del w:id="1505" w:author="小多 [2]" w:date="2020-09-23T10:30:13Z"/>
            </w:rPr>
          </w:rPrChange>
        </w:rPr>
      </w:pPr>
      <w:del w:id="1506" w:author="小多 [2]" w:date="2020-09-23T10:30:13Z">
        <w:r>
          <w:rPr>
            <w:color w:val="auto"/>
            <w:rPrChange w:id="1507" w:author="小多 [2]" w:date="2020-09-23T11:01:09Z">
              <w:rPr/>
            </w:rPrChange>
          </w:rPr>
          <w:fldChar w:fldCharType="begin"/>
        </w:r>
      </w:del>
      <w:del w:id="1509" w:author="小多 [2]" w:date="2020-09-23T10:30:13Z">
        <w:r>
          <w:rPr>
            <w:color w:val="auto"/>
            <w:rPrChange w:id="1510" w:author="小多 [2]" w:date="2020-09-23T11:01:09Z">
              <w:rPr/>
            </w:rPrChange>
          </w:rPr>
          <w:delInstrText xml:space="preserve"> HYPERLINK \l _Toc5126 </w:delInstrText>
        </w:r>
      </w:del>
      <w:del w:id="1512" w:author="小多 [2]" w:date="2020-09-23T10:30:13Z">
        <w:r>
          <w:rPr>
            <w:color w:val="auto"/>
            <w:rPrChange w:id="1513" w:author="小多 [2]" w:date="2020-09-23T11:01:09Z">
              <w:rPr/>
            </w:rPrChange>
          </w:rPr>
          <w:fldChar w:fldCharType="separate"/>
        </w:r>
      </w:del>
      <w:del w:id="1515" w:author="小多 [2]" w:date="2020-09-23T10:30:13Z">
        <w:r>
          <w:rPr>
            <w:rFonts w:hint="eastAsia"/>
            <w:bCs/>
            <w:color w:val="auto"/>
            <w:rPrChange w:id="1516" w:author="小多 [2]" w:date="2020-09-23T11:01:09Z">
              <w:rPr>
                <w:rFonts w:hint="eastAsia"/>
                <w:bCs/>
              </w:rPr>
            </w:rPrChange>
          </w:rPr>
          <w:delText>7.1.26 上传分析文件功能</w:delText>
        </w:r>
      </w:del>
      <w:del w:id="1518" w:author="小多 [2]" w:date="2020-09-23T10:30:13Z">
        <w:r>
          <w:rPr>
            <w:color w:val="auto"/>
            <w:rPrChange w:id="1519" w:author="小多 [2]" w:date="2020-09-23T11:01:09Z">
              <w:rPr/>
            </w:rPrChange>
          </w:rPr>
          <w:tab/>
        </w:r>
      </w:del>
      <w:del w:id="1521" w:author="小多 [2]" w:date="2020-09-23T10:30:13Z">
        <w:r>
          <w:rPr>
            <w:color w:val="auto"/>
            <w:rPrChange w:id="1522" w:author="小多 [2]" w:date="2020-09-23T11:01:09Z">
              <w:rPr/>
            </w:rPrChange>
          </w:rPr>
          <w:fldChar w:fldCharType="begin"/>
        </w:r>
      </w:del>
      <w:del w:id="1524" w:author="小多 [2]" w:date="2020-09-23T10:30:13Z">
        <w:r>
          <w:rPr>
            <w:color w:val="auto"/>
            <w:rPrChange w:id="1525" w:author="小多 [2]" w:date="2020-09-23T11:01:09Z">
              <w:rPr/>
            </w:rPrChange>
          </w:rPr>
          <w:delInstrText xml:space="preserve"> PAGEREF _Toc5126 </w:delInstrText>
        </w:r>
      </w:del>
      <w:del w:id="1527" w:author="小多 [2]" w:date="2020-09-23T10:30:13Z">
        <w:r>
          <w:rPr>
            <w:color w:val="auto"/>
            <w:rPrChange w:id="1528" w:author="小多 [2]" w:date="2020-09-23T11:01:09Z">
              <w:rPr/>
            </w:rPrChange>
          </w:rPr>
          <w:fldChar w:fldCharType="separate"/>
        </w:r>
      </w:del>
      <w:del w:id="1530" w:author="小多 [2]" w:date="2020-09-23T10:30:13Z">
        <w:r>
          <w:rPr>
            <w:color w:val="auto"/>
            <w:rPrChange w:id="1531" w:author="小多 [2]" w:date="2020-09-23T11:01:09Z">
              <w:rPr/>
            </w:rPrChange>
          </w:rPr>
          <w:delText>16</w:delText>
        </w:r>
      </w:del>
      <w:del w:id="1533" w:author="小多 [2]" w:date="2020-09-23T10:30:13Z">
        <w:r>
          <w:rPr>
            <w:color w:val="auto"/>
            <w:rPrChange w:id="1534" w:author="小多 [2]" w:date="2020-09-23T11:01:09Z">
              <w:rPr/>
            </w:rPrChange>
          </w:rPr>
          <w:fldChar w:fldCharType="end"/>
        </w:r>
      </w:del>
      <w:del w:id="1536" w:author="小多 [2]" w:date="2020-09-23T10:30:13Z">
        <w:r>
          <w:rPr>
            <w:color w:val="auto"/>
            <w:rPrChange w:id="1537" w:author="小多 [2]" w:date="2020-09-23T11:01:09Z">
              <w:rPr/>
            </w:rPrChange>
          </w:rPr>
          <w:fldChar w:fldCharType="end"/>
        </w:r>
      </w:del>
    </w:p>
    <w:p>
      <w:pPr>
        <w:pStyle w:val="4"/>
        <w:tabs>
          <w:tab w:val="right" w:leader="dot" w:pos="9746"/>
        </w:tabs>
        <w:rPr>
          <w:del w:id="1539" w:author="小多 [2]" w:date="2020-09-23T10:30:13Z"/>
          <w:color w:val="auto"/>
          <w:rPrChange w:id="1540" w:author="小多 [2]" w:date="2020-09-23T11:01:09Z">
            <w:rPr>
              <w:del w:id="1541" w:author="小多 [2]" w:date="2020-09-23T10:30:13Z"/>
            </w:rPr>
          </w:rPrChange>
        </w:rPr>
      </w:pPr>
      <w:del w:id="1542" w:author="小多 [2]" w:date="2020-09-23T10:30:13Z">
        <w:r>
          <w:rPr>
            <w:color w:val="auto"/>
            <w:rPrChange w:id="1543" w:author="小多 [2]" w:date="2020-09-23T11:01:09Z">
              <w:rPr/>
            </w:rPrChange>
          </w:rPr>
          <w:fldChar w:fldCharType="begin"/>
        </w:r>
      </w:del>
      <w:del w:id="1545" w:author="小多 [2]" w:date="2020-09-23T10:30:13Z">
        <w:r>
          <w:rPr>
            <w:color w:val="auto"/>
            <w:rPrChange w:id="1546" w:author="小多 [2]" w:date="2020-09-23T11:01:09Z">
              <w:rPr/>
            </w:rPrChange>
          </w:rPr>
          <w:delInstrText xml:space="preserve"> HYPERLINK \l _Toc24535 </w:delInstrText>
        </w:r>
      </w:del>
      <w:del w:id="1548" w:author="小多 [2]" w:date="2020-09-23T10:30:13Z">
        <w:r>
          <w:rPr>
            <w:color w:val="auto"/>
            <w:rPrChange w:id="1549" w:author="小多 [2]" w:date="2020-09-23T11:01:09Z">
              <w:rPr/>
            </w:rPrChange>
          </w:rPr>
          <w:fldChar w:fldCharType="separate"/>
        </w:r>
      </w:del>
      <w:del w:id="1551" w:author="小多 [2]" w:date="2020-09-23T10:30:13Z">
        <w:r>
          <w:rPr>
            <w:rFonts w:hint="eastAsia"/>
            <w:bCs/>
            <w:color w:val="auto"/>
            <w:rPrChange w:id="1552" w:author="小多 [2]" w:date="2020-09-23T11:01:09Z">
              <w:rPr>
                <w:rFonts w:hint="eastAsia"/>
                <w:bCs/>
              </w:rPr>
            </w:rPrChange>
          </w:rPr>
          <w:delText>7.1.27 参数设置功能</w:delText>
        </w:r>
      </w:del>
      <w:del w:id="1554" w:author="小多 [2]" w:date="2020-09-23T10:30:13Z">
        <w:r>
          <w:rPr>
            <w:color w:val="auto"/>
            <w:rPrChange w:id="1555" w:author="小多 [2]" w:date="2020-09-23T11:01:09Z">
              <w:rPr/>
            </w:rPrChange>
          </w:rPr>
          <w:tab/>
        </w:r>
      </w:del>
      <w:del w:id="1557" w:author="小多 [2]" w:date="2020-09-23T10:30:13Z">
        <w:r>
          <w:rPr>
            <w:color w:val="auto"/>
            <w:rPrChange w:id="1558" w:author="小多 [2]" w:date="2020-09-23T11:01:09Z">
              <w:rPr/>
            </w:rPrChange>
          </w:rPr>
          <w:fldChar w:fldCharType="begin"/>
        </w:r>
      </w:del>
      <w:del w:id="1560" w:author="小多 [2]" w:date="2020-09-23T10:30:13Z">
        <w:r>
          <w:rPr>
            <w:color w:val="auto"/>
            <w:rPrChange w:id="1561" w:author="小多 [2]" w:date="2020-09-23T11:01:09Z">
              <w:rPr/>
            </w:rPrChange>
          </w:rPr>
          <w:delInstrText xml:space="preserve"> PAGEREF _Toc24535 </w:delInstrText>
        </w:r>
      </w:del>
      <w:del w:id="1563" w:author="小多 [2]" w:date="2020-09-23T10:30:13Z">
        <w:r>
          <w:rPr>
            <w:color w:val="auto"/>
            <w:rPrChange w:id="1564" w:author="小多 [2]" w:date="2020-09-23T11:01:09Z">
              <w:rPr/>
            </w:rPrChange>
          </w:rPr>
          <w:fldChar w:fldCharType="separate"/>
        </w:r>
      </w:del>
      <w:del w:id="1566" w:author="小多 [2]" w:date="2020-09-23T10:30:13Z">
        <w:r>
          <w:rPr>
            <w:color w:val="auto"/>
            <w:rPrChange w:id="1567" w:author="小多 [2]" w:date="2020-09-23T11:01:09Z">
              <w:rPr/>
            </w:rPrChange>
          </w:rPr>
          <w:delText>16</w:delText>
        </w:r>
      </w:del>
      <w:del w:id="1569" w:author="小多 [2]" w:date="2020-09-23T10:30:13Z">
        <w:r>
          <w:rPr>
            <w:color w:val="auto"/>
            <w:rPrChange w:id="1570" w:author="小多 [2]" w:date="2020-09-23T11:01:09Z">
              <w:rPr/>
            </w:rPrChange>
          </w:rPr>
          <w:fldChar w:fldCharType="end"/>
        </w:r>
      </w:del>
      <w:del w:id="1572" w:author="小多 [2]" w:date="2020-09-23T10:30:13Z">
        <w:r>
          <w:rPr>
            <w:color w:val="auto"/>
            <w:rPrChange w:id="1573" w:author="小多 [2]" w:date="2020-09-23T11:01:09Z">
              <w:rPr/>
            </w:rPrChange>
          </w:rPr>
          <w:fldChar w:fldCharType="end"/>
        </w:r>
      </w:del>
    </w:p>
    <w:p>
      <w:pPr>
        <w:pStyle w:val="4"/>
        <w:tabs>
          <w:tab w:val="right" w:leader="dot" w:pos="9746"/>
        </w:tabs>
        <w:rPr>
          <w:del w:id="1575" w:author="小多 [2]" w:date="2020-09-23T10:30:13Z"/>
          <w:color w:val="auto"/>
          <w:rPrChange w:id="1576" w:author="小多 [2]" w:date="2020-09-23T11:01:09Z">
            <w:rPr>
              <w:del w:id="1577" w:author="小多 [2]" w:date="2020-09-23T10:30:13Z"/>
            </w:rPr>
          </w:rPrChange>
        </w:rPr>
      </w:pPr>
      <w:del w:id="1578" w:author="小多 [2]" w:date="2020-09-23T10:30:13Z">
        <w:r>
          <w:rPr>
            <w:color w:val="auto"/>
            <w:rPrChange w:id="1579" w:author="小多 [2]" w:date="2020-09-23T11:01:09Z">
              <w:rPr/>
            </w:rPrChange>
          </w:rPr>
          <w:fldChar w:fldCharType="begin"/>
        </w:r>
      </w:del>
      <w:del w:id="1581" w:author="小多 [2]" w:date="2020-09-23T10:30:13Z">
        <w:r>
          <w:rPr>
            <w:color w:val="auto"/>
            <w:rPrChange w:id="1582" w:author="小多 [2]" w:date="2020-09-23T11:01:09Z">
              <w:rPr/>
            </w:rPrChange>
          </w:rPr>
          <w:delInstrText xml:space="preserve"> HYPERLINK \l _Toc17318 </w:delInstrText>
        </w:r>
      </w:del>
      <w:del w:id="1584" w:author="小多 [2]" w:date="2020-09-23T10:30:13Z">
        <w:r>
          <w:rPr>
            <w:color w:val="auto"/>
            <w:rPrChange w:id="1585" w:author="小多 [2]" w:date="2020-09-23T11:01:09Z">
              <w:rPr/>
            </w:rPrChange>
          </w:rPr>
          <w:fldChar w:fldCharType="separate"/>
        </w:r>
      </w:del>
      <w:del w:id="1587" w:author="小多 [2]" w:date="2020-09-23T10:30:13Z">
        <w:r>
          <w:rPr>
            <w:rFonts w:hint="eastAsia"/>
            <w:bCs/>
            <w:color w:val="auto"/>
            <w:rPrChange w:id="1588" w:author="小多 [2]" w:date="2020-09-23T11:01:09Z">
              <w:rPr>
                <w:rFonts w:hint="eastAsia"/>
                <w:bCs/>
              </w:rPr>
            </w:rPrChange>
          </w:rPr>
          <w:delText>7.1.28 按分钟统计某一特定事件在一分钟内发生的次数</w:delText>
        </w:r>
      </w:del>
      <w:del w:id="1590" w:author="小多 [2]" w:date="2020-09-23T10:30:13Z">
        <w:r>
          <w:rPr>
            <w:color w:val="auto"/>
            <w:rPrChange w:id="1591" w:author="小多 [2]" w:date="2020-09-23T11:01:09Z">
              <w:rPr/>
            </w:rPrChange>
          </w:rPr>
          <w:tab/>
        </w:r>
      </w:del>
      <w:del w:id="1593" w:author="小多 [2]" w:date="2020-09-23T10:30:13Z">
        <w:r>
          <w:rPr>
            <w:color w:val="auto"/>
            <w:rPrChange w:id="1594" w:author="小多 [2]" w:date="2020-09-23T11:01:09Z">
              <w:rPr/>
            </w:rPrChange>
          </w:rPr>
          <w:fldChar w:fldCharType="begin"/>
        </w:r>
      </w:del>
      <w:del w:id="1596" w:author="小多 [2]" w:date="2020-09-23T10:30:13Z">
        <w:r>
          <w:rPr>
            <w:color w:val="auto"/>
            <w:rPrChange w:id="1597" w:author="小多 [2]" w:date="2020-09-23T11:01:09Z">
              <w:rPr/>
            </w:rPrChange>
          </w:rPr>
          <w:delInstrText xml:space="preserve"> PAGEREF _Toc17318 </w:delInstrText>
        </w:r>
      </w:del>
      <w:del w:id="1599" w:author="小多 [2]" w:date="2020-09-23T10:30:13Z">
        <w:r>
          <w:rPr>
            <w:color w:val="auto"/>
            <w:rPrChange w:id="1600" w:author="小多 [2]" w:date="2020-09-23T11:01:09Z">
              <w:rPr/>
            </w:rPrChange>
          </w:rPr>
          <w:fldChar w:fldCharType="separate"/>
        </w:r>
      </w:del>
      <w:del w:id="1602" w:author="小多 [2]" w:date="2020-09-23T10:30:13Z">
        <w:r>
          <w:rPr>
            <w:color w:val="auto"/>
            <w:rPrChange w:id="1603" w:author="小多 [2]" w:date="2020-09-23T11:01:09Z">
              <w:rPr/>
            </w:rPrChange>
          </w:rPr>
          <w:delText>16</w:delText>
        </w:r>
      </w:del>
      <w:del w:id="1605" w:author="小多 [2]" w:date="2020-09-23T10:30:13Z">
        <w:r>
          <w:rPr>
            <w:color w:val="auto"/>
            <w:rPrChange w:id="1606" w:author="小多 [2]" w:date="2020-09-23T11:01:09Z">
              <w:rPr/>
            </w:rPrChange>
          </w:rPr>
          <w:fldChar w:fldCharType="end"/>
        </w:r>
      </w:del>
      <w:del w:id="1608" w:author="小多 [2]" w:date="2020-09-23T10:30:13Z">
        <w:r>
          <w:rPr>
            <w:color w:val="auto"/>
            <w:rPrChange w:id="1609" w:author="小多 [2]" w:date="2020-09-23T11:01:09Z">
              <w:rPr/>
            </w:rPrChange>
          </w:rPr>
          <w:fldChar w:fldCharType="end"/>
        </w:r>
      </w:del>
    </w:p>
    <w:p>
      <w:pPr>
        <w:pStyle w:val="4"/>
        <w:tabs>
          <w:tab w:val="right" w:leader="dot" w:pos="9746"/>
        </w:tabs>
        <w:rPr>
          <w:del w:id="1611" w:author="小多 [2]" w:date="2020-09-23T10:30:13Z"/>
          <w:color w:val="auto"/>
          <w:rPrChange w:id="1612" w:author="小多 [2]" w:date="2020-09-23T11:01:09Z">
            <w:rPr>
              <w:del w:id="1613" w:author="小多 [2]" w:date="2020-09-23T10:30:13Z"/>
            </w:rPr>
          </w:rPrChange>
        </w:rPr>
      </w:pPr>
      <w:del w:id="1614" w:author="小多 [2]" w:date="2020-09-23T10:30:13Z">
        <w:r>
          <w:rPr>
            <w:color w:val="auto"/>
            <w:rPrChange w:id="1615" w:author="小多 [2]" w:date="2020-09-23T11:01:09Z">
              <w:rPr/>
            </w:rPrChange>
          </w:rPr>
          <w:fldChar w:fldCharType="begin"/>
        </w:r>
      </w:del>
      <w:del w:id="1617" w:author="小多 [2]" w:date="2020-09-23T10:30:13Z">
        <w:r>
          <w:rPr>
            <w:color w:val="auto"/>
            <w:rPrChange w:id="1618" w:author="小多 [2]" w:date="2020-09-23T11:01:09Z">
              <w:rPr/>
            </w:rPrChange>
          </w:rPr>
          <w:delInstrText xml:space="preserve"> HYPERLINK \l _Toc19744 </w:delInstrText>
        </w:r>
      </w:del>
      <w:del w:id="1620" w:author="小多 [2]" w:date="2020-09-23T10:30:13Z">
        <w:r>
          <w:rPr>
            <w:color w:val="auto"/>
            <w:rPrChange w:id="1621" w:author="小多 [2]" w:date="2020-09-23T11:01:09Z">
              <w:rPr/>
            </w:rPrChange>
          </w:rPr>
          <w:fldChar w:fldCharType="separate"/>
        </w:r>
      </w:del>
      <w:del w:id="1623" w:author="小多 [2]" w:date="2020-09-23T10:30:13Z">
        <w:r>
          <w:rPr>
            <w:rFonts w:hint="eastAsia"/>
            <w:bCs/>
            <w:color w:val="auto"/>
            <w:rPrChange w:id="1624" w:author="小多 [2]" w:date="2020-09-23T11:01:09Z">
              <w:rPr>
                <w:rFonts w:hint="eastAsia"/>
                <w:bCs/>
              </w:rPr>
            </w:rPrChange>
          </w:rPr>
          <w:delText>7.1.29 显示具体事件波形图区域</w:delText>
        </w:r>
      </w:del>
      <w:del w:id="1626" w:author="小多 [2]" w:date="2020-09-23T10:30:13Z">
        <w:r>
          <w:rPr>
            <w:color w:val="auto"/>
            <w:rPrChange w:id="1627" w:author="小多 [2]" w:date="2020-09-23T11:01:09Z">
              <w:rPr/>
            </w:rPrChange>
          </w:rPr>
          <w:tab/>
        </w:r>
      </w:del>
      <w:del w:id="1629" w:author="小多 [2]" w:date="2020-09-23T10:30:13Z">
        <w:r>
          <w:rPr>
            <w:color w:val="auto"/>
            <w:rPrChange w:id="1630" w:author="小多 [2]" w:date="2020-09-23T11:01:09Z">
              <w:rPr/>
            </w:rPrChange>
          </w:rPr>
          <w:fldChar w:fldCharType="begin"/>
        </w:r>
      </w:del>
      <w:del w:id="1632" w:author="小多 [2]" w:date="2020-09-23T10:30:13Z">
        <w:r>
          <w:rPr>
            <w:color w:val="auto"/>
            <w:rPrChange w:id="1633" w:author="小多 [2]" w:date="2020-09-23T11:01:09Z">
              <w:rPr/>
            </w:rPrChange>
          </w:rPr>
          <w:delInstrText xml:space="preserve"> PAGEREF _Toc19744 </w:delInstrText>
        </w:r>
      </w:del>
      <w:del w:id="1635" w:author="小多 [2]" w:date="2020-09-23T10:30:13Z">
        <w:r>
          <w:rPr>
            <w:color w:val="auto"/>
            <w:rPrChange w:id="1636" w:author="小多 [2]" w:date="2020-09-23T11:01:09Z">
              <w:rPr/>
            </w:rPrChange>
          </w:rPr>
          <w:fldChar w:fldCharType="separate"/>
        </w:r>
      </w:del>
      <w:del w:id="1638" w:author="小多 [2]" w:date="2020-09-23T10:30:13Z">
        <w:r>
          <w:rPr>
            <w:color w:val="auto"/>
            <w:rPrChange w:id="1639" w:author="小多 [2]" w:date="2020-09-23T11:01:09Z">
              <w:rPr/>
            </w:rPrChange>
          </w:rPr>
          <w:delText>17</w:delText>
        </w:r>
      </w:del>
      <w:del w:id="1641" w:author="小多 [2]" w:date="2020-09-23T10:30:13Z">
        <w:r>
          <w:rPr>
            <w:color w:val="auto"/>
            <w:rPrChange w:id="1642" w:author="小多 [2]" w:date="2020-09-23T11:01:09Z">
              <w:rPr/>
            </w:rPrChange>
          </w:rPr>
          <w:fldChar w:fldCharType="end"/>
        </w:r>
      </w:del>
      <w:del w:id="1644" w:author="小多 [2]" w:date="2020-09-23T10:30:13Z">
        <w:r>
          <w:rPr>
            <w:color w:val="auto"/>
            <w:rPrChange w:id="1645" w:author="小多 [2]" w:date="2020-09-23T11:01:09Z">
              <w:rPr/>
            </w:rPrChange>
          </w:rPr>
          <w:fldChar w:fldCharType="end"/>
        </w:r>
      </w:del>
    </w:p>
    <w:p>
      <w:pPr>
        <w:pStyle w:val="4"/>
        <w:tabs>
          <w:tab w:val="right" w:leader="dot" w:pos="9746"/>
        </w:tabs>
        <w:rPr>
          <w:del w:id="1647" w:author="小多 [2]" w:date="2020-09-23T10:30:13Z"/>
          <w:color w:val="auto"/>
          <w:rPrChange w:id="1648" w:author="小多 [2]" w:date="2020-09-23T11:01:09Z">
            <w:rPr>
              <w:del w:id="1649" w:author="小多 [2]" w:date="2020-09-23T10:30:13Z"/>
            </w:rPr>
          </w:rPrChange>
        </w:rPr>
      </w:pPr>
      <w:del w:id="1650" w:author="小多 [2]" w:date="2020-09-23T10:30:13Z">
        <w:r>
          <w:rPr>
            <w:color w:val="auto"/>
            <w:rPrChange w:id="1651" w:author="小多 [2]" w:date="2020-09-23T11:01:09Z">
              <w:rPr/>
            </w:rPrChange>
          </w:rPr>
          <w:fldChar w:fldCharType="begin"/>
        </w:r>
      </w:del>
      <w:del w:id="1653" w:author="小多 [2]" w:date="2020-09-23T10:30:13Z">
        <w:r>
          <w:rPr>
            <w:color w:val="auto"/>
            <w:rPrChange w:id="1654" w:author="小多 [2]" w:date="2020-09-23T11:01:09Z">
              <w:rPr/>
            </w:rPrChange>
          </w:rPr>
          <w:delInstrText xml:space="preserve"> HYPERLINK \l _Toc12782 </w:delInstrText>
        </w:r>
      </w:del>
      <w:del w:id="1656" w:author="小多 [2]" w:date="2020-09-23T10:30:13Z">
        <w:r>
          <w:rPr>
            <w:color w:val="auto"/>
            <w:rPrChange w:id="1657" w:author="小多 [2]" w:date="2020-09-23T11:01:09Z">
              <w:rPr/>
            </w:rPrChange>
          </w:rPr>
          <w:fldChar w:fldCharType="separate"/>
        </w:r>
      </w:del>
      <w:del w:id="1659" w:author="小多 [2]" w:date="2020-09-23T10:30:13Z">
        <w:r>
          <w:rPr>
            <w:rFonts w:hint="eastAsia"/>
            <w:bCs/>
            <w:color w:val="auto"/>
            <w:rPrChange w:id="1660" w:author="小多 [2]" w:date="2020-09-23T11:01:09Z">
              <w:rPr>
                <w:rFonts w:hint="eastAsia"/>
                <w:bCs/>
              </w:rPr>
            </w:rPrChange>
          </w:rPr>
          <w:delText>7.1.30 下载Ecg文件和分析文件功能</w:delText>
        </w:r>
      </w:del>
      <w:del w:id="1662" w:author="小多 [2]" w:date="2020-09-23T10:30:13Z">
        <w:r>
          <w:rPr>
            <w:color w:val="auto"/>
            <w:rPrChange w:id="1663" w:author="小多 [2]" w:date="2020-09-23T11:01:09Z">
              <w:rPr/>
            </w:rPrChange>
          </w:rPr>
          <w:tab/>
        </w:r>
      </w:del>
      <w:del w:id="1665" w:author="小多 [2]" w:date="2020-09-23T10:30:13Z">
        <w:r>
          <w:rPr>
            <w:color w:val="auto"/>
            <w:rPrChange w:id="1666" w:author="小多 [2]" w:date="2020-09-23T11:01:09Z">
              <w:rPr/>
            </w:rPrChange>
          </w:rPr>
          <w:fldChar w:fldCharType="begin"/>
        </w:r>
      </w:del>
      <w:del w:id="1668" w:author="小多 [2]" w:date="2020-09-23T10:30:13Z">
        <w:r>
          <w:rPr>
            <w:color w:val="auto"/>
            <w:rPrChange w:id="1669" w:author="小多 [2]" w:date="2020-09-23T11:01:09Z">
              <w:rPr/>
            </w:rPrChange>
          </w:rPr>
          <w:delInstrText xml:space="preserve"> PAGEREF _Toc12782 </w:delInstrText>
        </w:r>
      </w:del>
      <w:del w:id="1671" w:author="小多 [2]" w:date="2020-09-23T10:30:13Z">
        <w:r>
          <w:rPr>
            <w:color w:val="auto"/>
            <w:rPrChange w:id="1672" w:author="小多 [2]" w:date="2020-09-23T11:01:09Z">
              <w:rPr/>
            </w:rPrChange>
          </w:rPr>
          <w:fldChar w:fldCharType="separate"/>
        </w:r>
      </w:del>
      <w:del w:id="1674" w:author="小多 [2]" w:date="2020-09-23T10:30:13Z">
        <w:r>
          <w:rPr>
            <w:color w:val="auto"/>
            <w:rPrChange w:id="1675" w:author="小多 [2]" w:date="2020-09-23T11:01:09Z">
              <w:rPr/>
            </w:rPrChange>
          </w:rPr>
          <w:delText>17</w:delText>
        </w:r>
      </w:del>
      <w:del w:id="1677" w:author="小多 [2]" w:date="2020-09-23T10:30:13Z">
        <w:r>
          <w:rPr>
            <w:color w:val="auto"/>
            <w:rPrChange w:id="1678" w:author="小多 [2]" w:date="2020-09-23T11:01:09Z">
              <w:rPr/>
            </w:rPrChange>
          </w:rPr>
          <w:fldChar w:fldCharType="end"/>
        </w:r>
      </w:del>
      <w:del w:id="1680" w:author="小多 [2]" w:date="2020-09-23T10:30:13Z">
        <w:r>
          <w:rPr>
            <w:color w:val="auto"/>
            <w:rPrChange w:id="1681" w:author="小多 [2]" w:date="2020-09-23T11:01:09Z">
              <w:rPr/>
            </w:rPrChange>
          </w:rPr>
          <w:fldChar w:fldCharType="end"/>
        </w:r>
      </w:del>
    </w:p>
    <w:p>
      <w:pPr>
        <w:pStyle w:val="4"/>
        <w:tabs>
          <w:tab w:val="right" w:leader="dot" w:pos="9746"/>
        </w:tabs>
        <w:rPr>
          <w:del w:id="1683" w:author="小多 [2]" w:date="2020-09-23T10:30:13Z"/>
          <w:color w:val="auto"/>
          <w:rPrChange w:id="1684" w:author="小多 [2]" w:date="2020-09-23T11:01:09Z">
            <w:rPr>
              <w:del w:id="1685" w:author="小多 [2]" w:date="2020-09-23T10:30:13Z"/>
            </w:rPr>
          </w:rPrChange>
        </w:rPr>
      </w:pPr>
      <w:del w:id="1686" w:author="小多 [2]" w:date="2020-09-23T10:30:13Z">
        <w:r>
          <w:rPr>
            <w:color w:val="auto"/>
            <w:rPrChange w:id="1687" w:author="小多 [2]" w:date="2020-09-23T11:01:09Z">
              <w:rPr/>
            </w:rPrChange>
          </w:rPr>
          <w:fldChar w:fldCharType="begin"/>
        </w:r>
      </w:del>
      <w:del w:id="1689" w:author="小多 [2]" w:date="2020-09-23T10:30:13Z">
        <w:r>
          <w:rPr>
            <w:color w:val="auto"/>
            <w:rPrChange w:id="1690" w:author="小多 [2]" w:date="2020-09-23T11:01:09Z">
              <w:rPr/>
            </w:rPrChange>
          </w:rPr>
          <w:delInstrText xml:space="preserve"> HYPERLINK \l _Toc24582 </w:delInstrText>
        </w:r>
      </w:del>
      <w:del w:id="1692" w:author="小多 [2]" w:date="2020-09-23T10:30:13Z">
        <w:r>
          <w:rPr>
            <w:color w:val="auto"/>
            <w:rPrChange w:id="1693" w:author="小多 [2]" w:date="2020-09-23T11:01:09Z">
              <w:rPr/>
            </w:rPrChange>
          </w:rPr>
          <w:fldChar w:fldCharType="separate"/>
        </w:r>
      </w:del>
      <w:del w:id="1695" w:author="小多 [2]" w:date="2020-09-23T10:30:13Z">
        <w:r>
          <w:rPr>
            <w:rFonts w:hint="eastAsia"/>
            <w:bCs/>
            <w:color w:val="auto"/>
            <w:rPrChange w:id="1696" w:author="小多 [2]" w:date="2020-09-23T11:01:09Z">
              <w:rPr>
                <w:rFonts w:hint="eastAsia"/>
                <w:bCs/>
              </w:rPr>
            </w:rPrChange>
          </w:rPr>
          <w:delText>7.1.3</w:delText>
        </w:r>
      </w:del>
      <w:del w:id="1698" w:author="小多 [2]" w:date="2020-09-23T10:30:13Z">
        <w:r>
          <w:rPr>
            <w:rFonts w:hint="eastAsia"/>
            <w:bCs/>
            <w:color w:val="auto"/>
            <w:lang w:val="en-US" w:eastAsia="zh-CN"/>
            <w:rPrChange w:id="1699" w:author="小多 [2]" w:date="2020-09-23T11:01:09Z">
              <w:rPr>
                <w:rFonts w:hint="eastAsia"/>
                <w:bCs/>
                <w:lang w:val="en-US" w:eastAsia="zh-CN"/>
              </w:rPr>
            </w:rPrChange>
          </w:rPr>
          <w:delText>1</w:delText>
        </w:r>
      </w:del>
      <w:del w:id="1701" w:author="小多 [2]" w:date="2020-09-23T10:30:13Z">
        <w:r>
          <w:rPr>
            <w:rFonts w:hint="eastAsia"/>
            <w:bCs/>
            <w:color w:val="auto"/>
            <w:rPrChange w:id="1702" w:author="小多 [2]" w:date="2020-09-23T11:01:09Z">
              <w:rPr>
                <w:rFonts w:hint="eastAsia"/>
                <w:bCs/>
              </w:rPr>
            </w:rPrChange>
          </w:rPr>
          <w:delText xml:space="preserve"> </w:delText>
        </w:r>
      </w:del>
      <w:del w:id="1704" w:author="小多 [2]" w:date="2020-09-23T10:30:13Z">
        <w:r>
          <w:rPr>
            <w:rFonts w:hint="eastAsia"/>
            <w:bCs/>
            <w:color w:val="auto"/>
            <w:lang w:val="en-US" w:eastAsia="zh-CN"/>
            <w:rPrChange w:id="1705" w:author="小多 [2]" w:date="2020-09-23T11:01:09Z">
              <w:rPr>
                <w:rFonts w:hint="eastAsia"/>
                <w:bCs/>
                <w:lang w:val="en-US" w:eastAsia="zh-CN"/>
              </w:rPr>
            </w:rPrChange>
          </w:rPr>
          <w:delText>处理数据格式</w:delText>
        </w:r>
      </w:del>
      <w:del w:id="1707" w:author="小多 [2]" w:date="2020-09-23T10:30:13Z">
        <w:r>
          <w:rPr>
            <w:color w:val="auto"/>
            <w:rPrChange w:id="1708" w:author="小多 [2]" w:date="2020-09-23T11:01:09Z">
              <w:rPr/>
            </w:rPrChange>
          </w:rPr>
          <w:tab/>
        </w:r>
      </w:del>
      <w:del w:id="1710" w:author="小多 [2]" w:date="2020-09-23T10:30:13Z">
        <w:r>
          <w:rPr>
            <w:color w:val="auto"/>
            <w:rPrChange w:id="1711" w:author="小多 [2]" w:date="2020-09-23T11:01:09Z">
              <w:rPr/>
            </w:rPrChange>
          </w:rPr>
          <w:fldChar w:fldCharType="begin"/>
        </w:r>
      </w:del>
      <w:del w:id="1713" w:author="小多 [2]" w:date="2020-09-23T10:30:13Z">
        <w:r>
          <w:rPr>
            <w:color w:val="auto"/>
            <w:rPrChange w:id="1714" w:author="小多 [2]" w:date="2020-09-23T11:01:09Z">
              <w:rPr/>
            </w:rPrChange>
          </w:rPr>
          <w:delInstrText xml:space="preserve"> PAGEREF _Toc24582 </w:delInstrText>
        </w:r>
      </w:del>
      <w:del w:id="1716" w:author="小多 [2]" w:date="2020-09-23T10:30:13Z">
        <w:r>
          <w:rPr>
            <w:color w:val="auto"/>
            <w:rPrChange w:id="1717" w:author="小多 [2]" w:date="2020-09-23T11:01:09Z">
              <w:rPr/>
            </w:rPrChange>
          </w:rPr>
          <w:fldChar w:fldCharType="separate"/>
        </w:r>
      </w:del>
      <w:del w:id="1719" w:author="小多 [2]" w:date="2020-09-23T10:30:13Z">
        <w:r>
          <w:rPr>
            <w:color w:val="auto"/>
            <w:rPrChange w:id="1720" w:author="小多 [2]" w:date="2020-09-23T11:01:09Z">
              <w:rPr/>
            </w:rPrChange>
          </w:rPr>
          <w:delText>18</w:delText>
        </w:r>
      </w:del>
      <w:del w:id="1722" w:author="小多 [2]" w:date="2020-09-23T10:30:13Z">
        <w:r>
          <w:rPr>
            <w:color w:val="auto"/>
            <w:rPrChange w:id="1723" w:author="小多 [2]" w:date="2020-09-23T11:01:09Z">
              <w:rPr/>
            </w:rPrChange>
          </w:rPr>
          <w:fldChar w:fldCharType="end"/>
        </w:r>
      </w:del>
      <w:del w:id="1725" w:author="小多 [2]" w:date="2020-09-23T10:30:13Z">
        <w:r>
          <w:rPr>
            <w:color w:val="auto"/>
            <w:rPrChange w:id="1726" w:author="小多 [2]" w:date="2020-09-23T11:01:09Z">
              <w:rPr/>
            </w:rPrChange>
          </w:rPr>
          <w:fldChar w:fldCharType="end"/>
        </w:r>
      </w:del>
    </w:p>
    <w:p>
      <w:pPr>
        <w:pStyle w:val="4"/>
        <w:tabs>
          <w:tab w:val="right" w:leader="dot" w:pos="9746"/>
        </w:tabs>
        <w:rPr>
          <w:del w:id="1728" w:author="小多 [2]" w:date="2020-09-23T10:30:13Z"/>
          <w:color w:val="auto"/>
          <w:rPrChange w:id="1729" w:author="小多 [2]" w:date="2020-09-23T11:01:09Z">
            <w:rPr>
              <w:del w:id="1730" w:author="小多 [2]" w:date="2020-09-23T10:30:13Z"/>
            </w:rPr>
          </w:rPrChange>
        </w:rPr>
      </w:pPr>
      <w:del w:id="1731" w:author="小多 [2]" w:date="2020-09-23T10:30:13Z">
        <w:r>
          <w:rPr>
            <w:color w:val="auto"/>
            <w:rPrChange w:id="1732" w:author="小多 [2]" w:date="2020-09-23T11:01:09Z">
              <w:rPr/>
            </w:rPrChange>
          </w:rPr>
          <w:fldChar w:fldCharType="begin"/>
        </w:r>
      </w:del>
      <w:del w:id="1734" w:author="小多 [2]" w:date="2020-09-23T10:30:13Z">
        <w:r>
          <w:rPr>
            <w:color w:val="auto"/>
            <w:rPrChange w:id="1735" w:author="小多 [2]" w:date="2020-09-23T11:01:09Z">
              <w:rPr/>
            </w:rPrChange>
          </w:rPr>
          <w:delInstrText xml:space="preserve"> HYPERLINK \l _Toc24490 </w:delInstrText>
        </w:r>
      </w:del>
      <w:del w:id="1737" w:author="小多 [2]" w:date="2020-09-23T10:30:13Z">
        <w:r>
          <w:rPr>
            <w:color w:val="auto"/>
            <w:rPrChange w:id="1738" w:author="小多 [2]" w:date="2020-09-23T11:01:09Z">
              <w:rPr/>
            </w:rPrChange>
          </w:rPr>
          <w:fldChar w:fldCharType="separate"/>
        </w:r>
      </w:del>
      <w:del w:id="1740" w:author="小多 [2]" w:date="2020-09-23T10:30:13Z">
        <w:r>
          <w:rPr>
            <w:rFonts w:hint="eastAsia"/>
            <w:bCs/>
            <w:color w:val="auto"/>
            <w:rPrChange w:id="1741" w:author="小多 [2]" w:date="2020-09-23T11:01:09Z">
              <w:rPr>
                <w:rFonts w:hint="eastAsia"/>
                <w:bCs/>
              </w:rPr>
            </w:rPrChange>
          </w:rPr>
          <w:delText>7.1.3</w:delText>
        </w:r>
      </w:del>
      <w:del w:id="1743" w:author="小多 [2]" w:date="2020-09-23T10:30:13Z">
        <w:r>
          <w:rPr>
            <w:rFonts w:hint="eastAsia"/>
            <w:bCs/>
            <w:color w:val="auto"/>
            <w:lang w:val="en-US" w:eastAsia="zh-CN"/>
            <w:rPrChange w:id="1744" w:author="小多 [2]" w:date="2020-09-23T11:01:09Z">
              <w:rPr>
                <w:rFonts w:hint="eastAsia"/>
                <w:bCs/>
                <w:lang w:val="en-US" w:eastAsia="zh-CN"/>
              </w:rPr>
            </w:rPrChange>
          </w:rPr>
          <w:delText>2</w:delText>
        </w:r>
      </w:del>
      <w:del w:id="1746" w:author="小多 [2]" w:date="2020-09-23T10:30:13Z">
        <w:r>
          <w:rPr>
            <w:rFonts w:hint="eastAsia"/>
            <w:bCs/>
            <w:color w:val="auto"/>
            <w:rPrChange w:id="1747" w:author="小多 [2]" w:date="2020-09-23T11:01:09Z">
              <w:rPr>
                <w:rFonts w:hint="eastAsia"/>
                <w:bCs/>
              </w:rPr>
            </w:rPrChange>
          </w:rPr>
          <w:delText xml:space="preserve"> </w:delText>
        </w:r>
      </w:del>
      <w:del w:id="1749" w:author="小多 [2]" w:date="2020-09-23T10:30:13Z">
        <w:r>
          <w:rPr>
            <w:rFonts w:hint="eastAsia"/>
            <w:bCs/>
            <w:color w:val="auto"/>
            <w:lang w:val="en-US" w:eastAsia="zh-CN"/>
            <w:rPrChange w:id="1750" w:author="小多 [2]" w:date="2020-09-23T11:01:09Z">
              <w:rPr>
                <w:rFonts w:hint="eastAsia"/>
                <w:bCs/>
                <w:lang w:val="en-US" w:eastAsia="zh-CN"/>
              </w:rPr>
            </w:rPrChange>
          </w:rPr>
          <w:delText>数据接口</w:delText>
        </w:r>
      </w:del>
      <w:del w:id="1752" w:author="小多 [2]" w:date="2020-09-23T10:30:13Z">
        <w:r>
          <w:rPr>
            <w:color w:val="auto"/>
            <w:rPrChange w:id="1753" w:author="小多 [2]" w:date="2020-09-23T11:01:09Z">
              <w:rPr/>
            </w:rPrChange>
          </w:rPr>
          <w:tab/>
        </w:r>
      </w:del>
      <w:del w:id="1755" w:author="小多 [2]" w:date="2020-09-23T10:30:13Z">
        <w:r>
          <w:rPr>
            <w:color w:val="auto"/>
            <w:rPrChange w:id="1756" w:author="小多 [2]" w:date="2020-09-23T11:01:09Z">
              <w:rPr/>
            </w:rPrChange>
          </w:rPr>
          <w:fldChar w:fldCharType="begin"/>
        </w:r>
      </w:del>
      <w:del w:id="1758" w:author="小多 [2]" w:date="2020-09-23T10:30:13Z">
        <w:r>
          <w:rPr>
            <w:color w:val="auto"/>
            <w:rPrChange w:id="1759" w:author="小多 [2]" w:date="2020-09-23T11:01:09Z">
              <w:rPr/>
            </w:rPrChange>
          </w:rPr>
          <w:delInstrText xml:space="preserve"> PAGEREF _Toc24490 </w:delInstrText>
        </w:r>
      </w:del>
      <w:del w:id="1761" w:author="小多 [2]" w:date="2020-09-23T10:30:13Z">
        <w:r>
          <w:rPr>
            <w:color w:val="auto"/>
            <w:rPrChange w:id="1762" w:author="小多 [2]" w:date="2020-09-23T11:01:09Z">
              <w:rPr/>
            </w:rPrChange>
          </w:rPr>
          <w:fldChar w:fldCharType="separate"/>
        </w:r>
      </w:del>
      <w:del w:id="1764" w:author="小多 [2]" w:date="2020-09-23T10:30:13Z">
        <w:r>
          <w:rPr>
            <w:color w:val="auto"/>
            <w:rPrChange w:id="1765" w:author="小多 [2]" w:date="2020-09-23T11:01:09Z">
              <w:rPr/>
            </w:rPrChange>
          </w:rPr>
          <w:delText>18</w:delText>
        </w:r>
      </w:del>
      <w:del w:id="1767" w:author="小多 [2]" w:date="2020-09-23T10:30:13Z">
        <w:r>
          <w:rPr>
            <w:color w:val="auto"/>
            <w:rPrChange w:id="1768" w:author="小多 [2]" w:date="2020-09-23T11:01:09Z">
              <w:rPr/>
            </w:rPrChange>
          </w:rPr>
          <w:fldChar w:fldCharType="end"/>
        </w:r>
      </w:del>
      <w:del w:id="1770" w:author="小多 [2]" w:date="2020-09-23T10:30:13Z">
        <w:r>
          <w:rPr>
            <w:color w:val="auto"/>
            <w:rPrChange w:id="1771" w:author="小多 [2]" w:date="2020-09-23T11:01:09Z">
              <w:rPr/>
            </w:rPrChange>
          </w:rPr>
          <w:fldChar w:fldCharType="end"/>
        </w:r>
      </w:del>
    </w:p>
    <w:p>
      <w:pPr>
        <w:pStyle w:val="9"/>
        <w:tabs>
          <w:tab w:val="right" w:leader="dot" w:pos="9746"/>
        </w:tabs>
        <w:rPr>
          <w:del w:id="1773" w:author="小多 [2]" w:date="2020-09-23T10:30:13Z"/>
          <w:color w:val="auto"/>
          <w:rPrChange w:id="1774" w:author="小多 [2]" w:date="2020-09-23T11:01:09Z">
            <w:rPr>
              <w:del w:id="1775" w:author="小多 [2]" w:date="2020-09-23T10:30:13Z"/>
            </w:rPr>
          </w:rPrChange>
        </w:rPr>
      </w:pPr>
      <w:del w:id="1776" w:author="小多 [2]" w:date="2020-09-23T10:30:13Z">
        <w:r>
          <w:rPr>
            <w:color w:val="auto"/>
            <w:rPrChange w:id="1777" w:author="小多 [2]" w:date="2020-09-23T11:01:09Z">
              <w:rPr/>
            </w:rPrChange>
          </w:rPr>
          <w:fldChar w:fldCharType="begin"/>
        </w:r>
      </w:del>
      <w:del w:id="1779" w:author="小多 [2]" w:date="2020-09-23T10:30:13Z">
        <w:r>
          <w:rPr>
            <w:color w:val="auto"/>
            <w:rPrChange w:id="1780" w:author="小多 [2]" w:date="2020-09-23T11:01:09Z">
              <w:rPr/>
            </w:rPrChange>
          </w:rPr>
          <w:delInstrText xml:space="preserve"> HYPERLINK \l _Toc9385 </w:delInstrText>
        </w:r>
      </w:del>
      <w:del w:id="1782" w:author="小多 [2]" w:date="2020-09-23T10:30:13Z">
        <w:r>
          <w:rPr>
            <w:color w:val="auto"/>
            <w:rPrChange w:id="1783" w:author="小多 [2]" w:date="2020-09-23T11:01:09Z">
              <w:rPr/>
            </w:rPrChange>
          </w:rPr>
          <w:fldChar w:fldCharType="separate"/>
        </w:r>
      </w:del>
      <w:del w:id="1785" w:author="小多 [2]" w:date="2020-09-23T10:30:13Z">
        <w:r>
          <w:rPr>
            <w:rFonts w:hint="eastAsia"/>
            <w:bCs/>
            <w:color w:val="auto"/>
            <w:szCs w:val="28"/>
            <w:rPrChange w:id="1786" w:author="小多 [2]" w:date="2020-09-23T11:01:09Z">
              <w:rPr>
                <w:rFonts w:hint="eastAsia"/>
                <w:bCs/>
                <w:szCs w:val="28"/>
              </w:rPr>
            </w:rPrChange>
          </w:rPr>
          <w:delText>7.2 系统功能</w:delText>
        </w:r>
      </w:del>
      <w:del w:id="1788" w:author="小多 [2]" w:date="2020-09-23T10:30:13Z">
        <w:r>
          <w:rPr>
            <w:color w:val="auto"/>
            <w:rPrChange w:id="1789" w:author="小多 [2]" w:date="2020-09-23T11:01:09Z">
              <w:rPr/>
            </w:rPrChange>
          </w:rPr>
          <w:tab/>
        </w:r>
      </w:del>
      <w:del w:id="1791" w:author="小多 [2]" w:date="2020-09-23T10:30:13Z">
        <w:r>
          <w:rPr>
            <w:color w:val="auto"/>
            <w:rPrChange w:id="1792" w:author="小多 [2]" w:date="2020-09-23T11:01:09Z">
              <w:rPr/>
            </w:rPrChange>
          </w:rPr>
          <w:fldChar w:fldCharType="begin"/>
        </w:r>
      </w:del>
      <w:del w:id="1794" w:author="小多 [2]" w:date="2020-09-23T10:30:13Z">
        <w:r>
          <w:rPr>
            <w:color w:val="auto"/>
            <w:rPrChange w:id="1795" w:author="小多 [2]" w:date="2020-09-23T11:01:09Z">
              <w:rPr/>
            </w:rPrChange>
          </w:rPr>
          <w:delInstrText xml:space="preserve"> PAGEREF _Toc9385 </w:delInstrText>
        </w:r>
      </w:del>
      <w:del w:id="1797" w:author="小多 [2]" w:date="2020-09-23T10:30:13Z">
        <w:r>
          <w:rPr>
            <w:color w:val="auto"/>
            <w:rPrChange w:id="1798" w:author="小多 [2]" w:date="2020-09-23T11:01:09Z">
              <w:rPr/>
            </w:rPrChange>
          </w:rPr>
          <w:fldChar w:fldCharType="separate"/>
        </w:r>
      </w:del>
      <w:del w:id="1800" w:author="小多 [2]" w:date="2020-09-23T10:30:13Z">
        <w:r>
          <w:rPr>
            <w:color w:val="auto"/>
            <w:rPrChange w:id="1801" w:author="小多 [2]" w:date="2020-09-23T11:01:09Z">
              <w:rPr/>
            </w:rPrChange>
          </w:rPr>
          <w:delText>18</w:delText>
        </w:r>
      </w:del>
      <w:del w:id="1803" w:author="小多 [2]" w:date="2020-09-23T10:30:13Z">
        <w:r>
          <w:rPr>
            <w:color w:val="auto"/>
            <w:rPrChange w:id="1804" w:author="小多 [2]" w:date="2020-09-23T11:01:09Z">
              <w:rPr/>
            </w:rPrChange>
          </w:rPr>
          <w:fldChar w:fldCharType="end"/>
        </w:r>
      </w:del>
      <w:del w:id="1806" w:author="小多 [2]" w:date="2020-09-23T10:30:13Z">
        <w:r>
          <w:rPr>
            <w:color w:val="auto"/>
            <w:rPrChange w:id="1807" w:author="小多 [2]" w:date="2020-09-23T11:01:09Z">
              <w:rPr/>
            </w:rPrChange>
          </w:rPr>
          <w:fldChar w:fldCharType="end"/>
        </w:r>
      </w:del>
    </w:p>
    <w:p>
      <w:pPr>
        <w:pStyle w:val="4"/>
        <w:tabs>
          <w:tab w:val="right" w:leader="dot" w:pos="9746"/>
        </w:tabs>
        <w:rPr>
          <w:del w:id="1809" w:author="小多 [2]" w:date="2020-09-23T10:30:13Z"/>
          <w:color w:val="auto"/>
          <w:rPrChange w:id="1810" w:author="小多 [2]" w:date="2020-09-23T11:01:09Z">
            <w:rPr>
              <w:del w:id="1811" w:author="小多 [2]" w:date="2020-09-23T10:30:13Z"/>
            </w:rPr>
          </w:rPrChange>
        </w:rPr>
      </w:pPr>
      <w:del w:id="1812" w:author="小多 [2]" w:date="2020-09-23T10:30:13Z">
        <w:r>
          <w:rPr>
            <w:color w:val="auto"/>
            <w:rPrChange w:id="1813" w:author="小多 [2]" w:date="2020-09-23T11:01:09Z">
              <w:rPr/>
            </w:rPrChange>
          </w:rPr>
          <w:fldChar w:fldCharType="begin"/>
        </w:r>
      </w:del>
      <w:del w:id="1815" w:author="小多 [2]" w:date="2020-09-23T10:30:13Z">
        <w:r>
          <w:rPr>
            <w:color w:val="auto"/>
            <w:rPrChange w:id="1816" w:author="小多 [2]" w:date="2020-09-23T11:01:09Z">
              <w:rPr/>
            </w:rPrChange>
          </w:rPr>
          <w:delInstrText xml:space="preserve"> HYPERLINK \l _Toc9437 </w:delInstrText>
        </w:r>
      </w:del>
      <w:del w:id="1818" w:author="小多 [2]" w:date="2020-09-23T10:30:13Z">
        <w:r>
          <w:rPr>
            <w:color w:val="auto"/>
            <w:rPrChange w:id="1819" w:author="小多 [2]" w:date="2020-09-23T11:01:09Z">
              <w:rPr/>
            </w:rPrChange>
          </w:rPr>
          <w:fldChar w:fldCharType="separate"/>
        </w:r>
      </w:del>
      <w:del w:id="1821" w:author="小多 [2]" w:date="2020-09-23T10:30:13Z">
        <w:r>
          <w:rPr>
            <w:rFonts w:hint="eastAsia"/>
            <w:bCs/>
            <w:color w:val="auto"/>
            <w:rPrChange w:id="1822" w:author="小多 [2]" w:date="2020-09-23T11:01:09Z">
              <w:rPr>
                <w:rFonts w:hint="eastAsia"/>
                <w:bCs/>
              </w:rPr>
            </w:rPrChange>
          </w:rPr>
          <w:delText>7.2.1 用户登录</w:delText>
        </w:r>
      </w:del>
      <w:del w:id="1824" w:author="小多 [2]" w:date="2020-09-23T10:30:13Z">
        <w:r>
          <w:rPr>
            <w:color w:val="auto"/>
            <w:rPrChange w:id="1825" w:author="小多 [2]" w:date="2020-09-23T11:01:09Z">
              <w:rPr/>
            </w:rPrChange>
          </w:rPr>
          <w:tab/>
        </w:r>
      </w:del>
      <w:del w:id="1827" w:author="小多 [2]" w:date="2020-09-23T10:30:13Z">
        <w:r>
          <w:rPr>
            <w:color w:val="auto"/>
            <w:rPrChange w:id="1828" w:author="小多 [2]" w:date="2020-09-23T11:01:09Z">
              <w:rPr/>
            </w:rPrChange>
          </w:rPr>
          <w:fldChar w:fldCharType="begin"/>
        </w:r>
      </w:del>
      <w:del w:id="1830" w:author="小多 [2]" w:date="2020-09-23T10:30:13Z">
        <w:r>
          <w:rPr>
            <w:color w:val="auto"/>
            <w:rPrChange w:id="1831" w:author="小多 [2]" w:date="2020-09-23T11:01:09Z">
              <w:rPr/>
            </w:rPrChange>
          </w:rPr>
          <w:delInstrText xml:space="preserve"> PAGEREF _Toc9437 </w:delInstrText>
        </w:r>
      </w:del>
      <w:del w:id="1833" w:author="小多 [2]" w:date="2020-09-23T10:30:13Z">
        <w:r>
          <w:rPr>
            <w:color w:val="auto"/>
            <w:rPrChange w:id="1834" w:author="小多 [2]" w:date="2020-09-23T11:01:09Z">
              <w:rPr/>
            </w:rPrChange>
          </w:rPr>
          <w:fldChar w:fldCharType="separate"/>
        </w:r>
      </w:del>
      <w:del w:id="1836" w:author="小多 [2]" w:date="2020-09-23T10:30:13Z">
        <w:r>
          <w:rPr>
            <w:color w:val="auto"/>
            <w:rPrChange w:id="1837" w:author="小多 [2]" w:date="2020-09-23T11:01:09Z">
              <w:rPr/>
            </w:rPrChange>
          </w:rPr>
          <w:delText>18</w:delText>
        </w:r>
      </w:del>
      <w:del w:id="1839" w:author="小多 [2]" w:date="2020-09-23T10:30:13Z">
        <w:r>
          <w:rPr>
            <w:color w:val="auto"/>
            <w:rPrChange w:id="1840" w:author="小多 [2]" w:date="2020-09-23T11:01:09Z">
              <w:rPr/>
            </w:rPrChange>
          </w:rPr>
          <w:fldChar w:fldCharType="end"/>
        </w:r>
      </w:del>
      <w:del w:id="1842" w:author="小多 [2]" w:date="2020-09-23T10:30:13Z">
        <w:r>
          <w:rPr>
            <w:color w:val="auto"/>
            <w:rPrChange w:id="1843" w:author="小多 [2]" w:date="2020-09-23T11:01:09Z">
              <w:rPr/>
            </w:rPrChange>
          </w:rPr>
          <w:fldChar w:fldCharType="end"/>
        </w:r>
      </w:del>
    </w:p>
    <w:p>
      <w:pPr>
        <w:pStyle w:val="4"/>
        <w:tabs>
          <w:tab w:val="right" w:leader="dot" w:pos="9746"/>
        </w:tabs>
        <w:rPr>
          <w:del w:id="1845" w:author="小多 [2]" w:date="2020-09-23T10:30:13Z"/>
          <w:color w:val="auto"/>
          <w:rPrChange w:id="1846" w:author="小多 [2]" w:date="2020-09-23T11:01:09Z">
            <w:rPr>
              <w:del w:id="1847" w:author="小多 [2]" w:date="2020-09-23T10:30:13Z"/>
            </w:rPr>
          </w:rPrChange>
        </w:rPr>
      </w:pPr>
      <w:del w:id="1848" w:author="小多 [2]" w:date="2020-09-23T10:30:13Z">
        <w:r>
          <w:rPr>
            <w:color w:val="auto"/>
            <w:rPrChange w:id="1849" w:author="小多 [2]" w:date="2020-09-23T11:01:09Z">
              <w:rPr/>
            </w:rPrChange>
          </w:rPr>
          <w:fldChar w:fldCharType="begin"/>
        </w:r>
      </w:del>
      <w:del w:id="1851" w:author="小多 [2]" w:date="2020-09-23T10:30:13Z">
        <w:r>
          <w:rPr>
            <w:color w:val="auto"/>
            <w:rPrChange w:id="1852" w:author="小多 [2]" w:date="2020-09-23T11:01:09Z">
              <w:rPr/>
            </w:rPrChange>
          </w:rPr>
          <w:delInstrText xml:space="preserve"> HYPERLINK \l _Toc9690 </w:delInstrText>
        </w:r>
      </w:del>
      <w:del w:id="1854" w:author="小多 [2]" w:date="2020-09-23T10:30:13Z">
        <w:r>
          <w:rPr>
            <w:color w:val="auto"/>
            <w:rPrChange w:id="1855" w:author="小多 [2]" w:date="2020-09-23T11:01:09Z">
              <w:rPr/>
            </w:rPrChange>
          </w:rPr>
          <w:fldChar w:fldCharType="separate"/>
        </w:r>
      </w:del>
      <w:del w:id="1857" w:author="小多 [2]" w:date="2020-09-23T10:30:13Z">
        <w:r>
          <w:rPr>
            <w:rFonts w:hint="eastAsia"/>
            <w:bCs/>
            <w:color w:val="auto"/>
            <w:rPrChange w:id="1858" w:author="小多 [2]" w:date="2020-09-23T11:01:09Z">
              <w:rPr>
                <w:rFonts w:hint="eastAsia"/>
                <w:bCs/>
              </w:rPr>
            </w:rPrChange>
          </w:rPr>
          <w:delText>7.2.2 记录列表</w:delText>
        </w:r>
      </w:del>
      <w:del w:id="1860" w:author="小多 [2]" w:date="2020-09-23T10:30:13Z">
        <w:r>
          <w:rPr>
            <w:color w:val="auto"/>
            <w:rPrChange w:id="1861" w:author="小多 [2]" w:date="2020-09-23T11:01:09Z">
              <w:rPr/>
            </w:rPrChange>
          </w:rPr>
          <w:tab/>
        </w:r>
      </w:del>
      <w:del w:id="1863" w:author="小多 [2]" w:date="2020-09-23T10:30:13Z">
        <w:r>
          <w:rPr>
            <w:color w:val="auto"/>
            <w:rPrChange w:id="1864" w:author="小多 [2]" w:date="2020-09-23T11:01:09Z">
              <w:rPr/>
            </w:rPrChange>
          </w:rPr>
          <w:fldChar w:fldCharType="begin"/>
        </w:r>
      </w:del>
      <w:del w:id="1866" w:author="小多 [2]" w:date="2020-09-23T10:30:13Z">
        <w:r>
          <w:rPr>
            <w:color w:val="auto"/>
            <w:rPrChange w:id="1867" w:author="小多 [2]" w:date="2020-09-23T11:01:09Z">
              <w:rPr/>
            </w:rPrChange>
          </w:rPr>
          <w:delInstrText xml:space="preserve"> PAGEREF _Toc9690 </w:delInstrText>
        </w:r>
      </w:del>
      <w:del w:id="1869" w:author="小多 [2]" w:date="2020-09-23T10:30:13Z">
        <w:r>
          <w:rPr>
            <w:color w:val="auto"/>
            <w:rPrChange w:id="1870" w:author="小多 [2]" w:date="2020-09-23T11:01:09Z">
              <w:rPr/>
            </w:rPrChange>
          </w:rPr>
          <w:fldChar w:fldCharType="separate"/>
        </w:r>
      </w:del>
      <w:del w:id="1872" w:author="小多 [2]" w:date="2020-09-23T10:30:13Z">
        <w:r>
          <w:rPr>
            <w:color w:val="auto"/>
            <w:rPrChange w:id="1873" w:author="小多 [2]" w:date="2020-09-23T11:01:09Z">
              <w:rPr/>
            </w:rPrChange>
          </w:rPr>
          <w:delText>18</w:delText>
        </w:r>
      </w:del>
      <w:del w:id="1875" w:author="小多 [2]" w:date="2020-09-23T10:30:13Z">
        <w:r>
          <w:rPr>
            <w:color w:val="auto"/>
            <w:rPrChange w:id="1876" w:author="小多 [2]" w:date="2020-09-23T11:01:09Z">
              <w:rPr/>
            </w:rPrChange>
          </w:rPr>
          <w:fldChar w:fldCharType="end"/>
        </w:r>
      </w:del>
      <w:del w:id="1878" w:author="小多 [2]" w:date="2020-09-23T10:30:13Z">
        <w:r>
          <w:rPr>
            <w:color w:val="auto"/>
            <w:rPrChange w:id="1879" w:author="小多 [2]" w:date="2020-09-23T11:01:09Z">
              <w:rPr/>
            </w:rPrChange>
          </w:rPr>
          <w:fldChar w:fldCharType="end"/>
        </w:r>
      </w:del>
    </w:p>
    <w:p>
      <w:pPr>
        <w:pStyle w:val="4"/>
        <w:tabs>
          <w:tab w:val="right" w:leader="dot" w:pos="9746"/>
        </w:tabs>
        <w:rPr>
          <w:del w:id="1881" w:author="小多 [2]" w:date="2020-09-23T10:30:13Z"/>
          <w:color w:val="auto"/>
          <w:rPrChange w:id="1882" w:author="小多 [2]" w:date="2020-09-23T11:01:09Z">
            <w:rPr>
              <w:del w:id="1883" w:author="小多 [2]" w:date="2020-09-23T10:30:13Z"/>
            </w:rPr>
          </w:rPrChange>
        </w:rPr>
      </w:pPr>
      <w:del w:id="1884" w:author="小多 [2]" w:date="2020-09-23T10:30:13Z">
        <w:r>
          <w:rPr>
            <w:color w:val="auto"/>
            <w:rPrChange w:id="1885" w:author="小多 [2]" w:date="2020-09-23T11:01:09Z">
              <w:rPr/>
            </w:rPrChange>
          </w:rPr>
          <w:fldChar w:fldCharType="begin"/>
        </w:r>
      </w:del>
      <w:del w:id="1887" w:author="小多 [2]" w:date="2020-09-23T10:30:13Z">
        <w:r>
          <w:rPr>
            <w:color w:val="auto"/>
            <w:rPrChange w:id="1888" w:author="小多 [2]" w:date="2020-09-23T11:01:09Z">
              <w:rPr/>
            </w:rPrChange>
          </w:rPr>
          <w:delInstrText xml:space="preserve"> HYPERLINK \l _Toc4231 </w:delInstrText>
        </w:r>
      </w:del>
      <w:del w:id="1890" w:author="小多 [2]" w:date="2020-09-23T10:30:13Z">
        <w:r>
          <w:rPr>
            <w:color w:val="auto"/>
            <w:rPrChange w:id="1891" w:author="小多 [2]" w:date="2020-09-23T11:01:09Z">
              <w:rPr/>
            </w:rPrChange>
          </w:rPr>
          <w:fldChar w:fldCharType="separate"/>
        </w:r>
      </w:del>
      <w:del w:id="1893" w:author="小多 [2]" w:date="2020-09-23T10:30:13Z">
        <w:r>
          <w:rPr>
            <w:rFonts w:hint="eastAsia"/>
            <w:bCs/>
            <w:color w:val="auto"/>
            <w:rPrChange w:id="1894" w:author="小多 [2]" w:date="2020-09-23T11:01:09Z">
              <w:rPr>
                <w:rFonts w:hint="eastAsia"/>
                <w:bCs/>
              </w:rPr>
            </w:rPrChange>
          </w:rPr>
          <w:delText>7.2.3 辅助分析主控程序</w:delText>
        </w:r>
      </w:del>
      <w:del w:id="1896" w:author="小多 [2]" w:date="2020-09-23T10:30:13Z">
        <w:r>
          <w:rPr>
            <w:color w:val="auto"/>
            <w:rPrChange w:id="1897" w:author="小多 [2]" w:date="2020-09-23T11:01:09Z">
              <w:rPr/>
            </w:rPrChange>
          </w:rPr>
          <w:tab/>
        </w:r>
      </w:del>
      <w:del w:id="1899" w:author="小多 [2]" w:date="2020-09-23T10:30:13Z">
        <w:r>
          <w:rPr>
            <w:color w:val="auto"/>
            <w:rPrChange w:id="1900" w:author="小多 [2]" w:date="2020-09-23T11:01:09Z">
              <w:rPr/>
            </w:rPrChange>
          </w:rPr>
          <w:fldChar w:fldCharType="begin"/>
        </w:r>
      </w:del>
      <w:del w:id="1902" w:author="小多 [2]" w:date="2020-09-23T10:30:13Z">
        <w:r>
          <w:rPr>
            <w:color w:val="auto"/>
            <w:rPrChange w:id="1903" w:author="小多 [2]" w:date="2020-09-23T11:01:09Z">
              <w:rPr/>
            </w:rPrChange>
          </w:rPr>
          <w:delInstrText xml:space="preserve"> PAGEREF _Toc4231 </w:delInstrText>
        </w:r>
      </w:del>
      <w:del w:id="1905" w:author="小多 [2]" w:date="2020-09-23T10:30:13Z">
        <w:r>
          <w:rPr>
            <w:color w:val="auto"/>
            <w:rPrChange w:id="1906" w:author="小多 [2]" w:date="2020-09-23T11:01:09Z">
              <w:rPr/>
            </w:rPrChange>
          </w:rPr>
          <w:fldChar w:fldCharType="separate"/>
        </w:r>
      </w:del>
      <w:del w:id="1908" w:author="小多 [2]" w:date="2020-09-23T10:30:13Z">
        <w:r>
          <w:rPr>
            <w:color w:val="auto"/>
            <w:rPrChange w:id="1909" w:author="小多 [2]" w:date="2020-09-23T11:01:09Z">
              <w:rPr/>
            </w:rPrChange>
          </w:rPr>
          <w:delText>19</w:delText>
        </w:r>
      </w:del>
      <w:del w:id="1911" w:author="小多 [2]" w:date="2020-09-23T10:30:13Z">
        <w:r>
          <w:rPr>
            <w:color w:val="auto"/>
            <w:rPrChange w:id="1912" w:author="小多 [2]" w:date="2020-09-23T11:01:09Z">
              <w:rPr/>
            </w:rPrChange>
          </w:rPr>
          <w:fldChar w:fldCharType="end"/>
        </w:r>
      </w:del>
      <w:del w:id="1914" w:author="小多 [2]" w:date="2020-09-23T10:30:13Z">
        <w:r>
          <w:rPr>
            <w:color w:val="auto"/>
            <w:rPrChange w:id="1915" w:author="小多 [2]" w:date="2020-09-23T11:01:09Z">
              <w:rPr/>
            </w:rPrChange>
          </w:rPr>
          <w:fldChar w:fldCharType="end"/>
        </w:r>
      </w:del>
    </w:p>
    <w:p>
      <w:pPr>
        <w:pStyle w:val="4"/>
        <w:tabs>
          <w:tab w:val="right" w:leader="dot" w:pos="9746"/>
        </w:tabs>
        <w:rPr>
          <w:del w:id="1917" w:author="小多 [2]" w:date="2020-09-23T10:30:13Z"/>
          <w:color w:val="auto"/>
          <w:rPrChange w:id="1918" w:author="小多 [2]" w:date="2020-09-23T11:01:09Z">
            <w:rPr>
              <w:del w:id="1919" w:author="小多 [2]" w:date="2020-09-23T10:30:13Z"/>
            </w:rPr>
          </w:rPrChange>
        </w:rPr>
      </w:pPr>
      <w:del w:id="1920" w:author="小多 [2]" w:date="2020-09-23T10:30:13Z">
        <w:r>
          <w:rPr>
            <w:color w:val="auto"/>
            <w:rPrChange w:id="1921" w:author="小多 [2]" w:date="2020-09-23T11:01:09Z">
              <w:rPr/>
            </w:rPrChange>
          </w:rPr>
          <w:fldChar w:fldCharType="begin"/>
        </w:r>
      </w:del>
      <w:del w:id="1923" w:author="小多 [2]" w:date="2020-09-23T10:30:13Z">
        <w:r>
          <w:rPr>
            <w:color w:val="auto"/>
            <w:rPrChange w:id="1924" w:author="小多 [2]" w:date="2020-09-23T11:01:09Z">
              <w:rPr/>
            </w:rPrChange>
          </w:rPr>
          <w:delInstrText xml:space="preserve"> HYPERLINK \l _Toc28743 </w:delInstrText>
        </w:r>
      </w:del>
      <w:del w:id="1926" w:author="小多 [2]" w:date="2020-09-23T10:30:13Z">
        <w:r>
          <w:rPr>
            <w:color w:val="auto"/>
            <w:rPrChange w:id="1927" w:author="小多 [2]" w:date="2020-09-23T11:01:09Z">
              <w:rPr/>
            </w:rPrChange>
          </w:rPr>
          <w:fldChar w:fldCharType="separate"/>
        </w:r>
      </w:del>
      <w:del w:id="1929" w:author="小多 [2]" w:date="2020-09-23T10:30:13Z">
        <w:r>
          <w:rPr>
            <w:rFonts w:hint="eastAsia"/>
            <w:bCs/>
            <w:color w:val="auto"/>
            <w:rPrChange w:id="1930" w:author="小多 [2]" w:date="2020-09-23T11:01:09Z">
              <w:rPr>
                <w:rFonts w:hint="eastAsia"/>
                <w:bCs/>
              </w:rPr>
            </w:rPrChange>
          </w:rPr>
          <w:delText>7.2.4 返回</w:delText>
        </w:r>
      </w:del>
      <w:del w:id="1932" w:author="小多 [2]" w:date="2020-09-23T10:30:13Z">
        <w:r>
          <w:rPr>
            <w:color w:val="auto"/>
            <w:rPrChange w:id="1933" w:author="小多 [2]" w:date="2020-09-23T11:01:09Z">
              <w:rPr/>
            </w:rPrChange>
          </w:rPr>
          <w:tab/>
        </w:r>
      </w:del>
      <w:del w:id="1935" w:author="小多 [2]" w:date="2020-09-23T10:30:13Z">
        <w:r>
          <w:rPr>
            <w:color w:val="auto"/>
            <w:rPrChange w:id="1936" w:author="小多 [2]" w:date="2020-09-23T11:01:09Z">
              <w:rPr/>
            </w:rPrChange>
          </w:rPr>
          <w:fldChar w:fldCharType="begin"/>
        </w:r>
      </w:del>
      <w:del w:id="1938" w:author="小多 [2]" w:date="2020-09-23T10:30:13Z">
        <w:r>
          <w:rPr>
            <w:color w:val="auto"/>
            <w:rPrChange w:id="1939" w:author="小多 [2]" w:date="2020-09-23T11:01:09Z">
              <w:rPr/>
            </w:rPrChange>
          </w:rPr>
          <w:delInstrText xml:space="preserve"> PAGEREF _Toc28743 </w:delInstrText>
        </w:r>
      </w:del>
      <w:del w:id="1941" w:author="小多 [2]" w:date="2020-09-23T10:30:13Z">
        <w:r>
          <w:rPr>
            <w:color w:val="auto"/>
            <w:rPrChange w:id="1942" w:author="小多 [2]" w:date="2020-09-23T11:01:09Z">
              <w:rPr/>
            </w:rPrChange>
          </w:rPr>
          <w:fldChar w:fldCharType="separate"/>
        </w:r>
      </w:del>
      <w:del w:id="1944" w:author="小多 [2]" w:date="2020-09-23T10:30:13Z">
        <w:r>
          <w:rPr>
            <w:color w:val="auto"/>
            <w:rPrChange w:id="1945" w:author="小多 [2]" w:date="2020-09-23T11:01:09Z">
              <w:rPr/>
            </w:rPrChange>
          </w:rPr>
          <w:delText>19</w:delText>
        </w:r>
      </w:del>
      <w:del w:id="1947" w:author="小多 [2]" w:date="2020-09-23T10:30:13Z">
        <w:r>
          <w:rPr>
            <w:color w:val="auto"/>
            <w:rPrChange w:id="1948" w:author="小多 [2]" w:date="2020-09-23T11:01:09Z">
              <w:rPr/>
            </w:rPrChange>
          </w:rPr>
          <w:fldChar w:fldCharType="end"/>
        </w:r>
      </w:del>
      <w:del w:id="1950" w:author="小多 [2]" w:date="2020-09-23T10:30:13Z">
        <w:r>
          <w:rPr>
            <w:color w:val="auto"/>
            <w:rPrChange w:id="1951" w:author="小多 [2]" w:date="2020-09-23T11:01:09Z">
              <w:rPr/>
            </w:rPrChange>
          </w:rPr>
          <w:fldChar w:fldCharType="end"/>
        </w:r>
      </w:del>
    </w:p>
    <w:p>
      <w:pPr>
        <w:pStyle w:val="4"/>
        <w:tabs>
          <w:tab w:val="right" w:leader="dot" w:pos="9746"/>
        </w:tabs>
        <w:rPr>
          <w:del w:id="1953" w:author="小多 [2]" w:date="2020-09-23T10:30:13Z"/>
          <w:color w:val="auto"/>
          <w:rPrChange w:id="1954" w:author="小多 [2]" w:date="2020-09-23T11:01:09Z">
            <w:rPr>
              <w:del w:id="1955" w:author="小多 [2]" w:date="2020-09-23T10:30:13Z"/>
            </w:rPr>
          </w:rPrChange>
        </w:rPr>
      </w:pPr>
      <w:del w:id="1956" w:author="小多 [2]" w:date="2020-09-23T10:30:13Z">
        <w:r>
          <w:rPr>
            <w:color w:val="auto"/>
            <w:rPrChange w:id="1957" w:author="小多 [2]" w:date="2020-09-23T11:01:09Z">
              <w:rPr/>
            </w:rPrChange>
          </w:rPr>
          <w:fldChar w:fldCharType="begin"/>
        </w:r>
      </w:del>
      <w:del w:id="1959" w:author="小多 [2]" w:date="2020-09-23T10:30:13Z">
        <w:r>
          <w:rPr>
            <w:color w:val="auto"/>
            <w:rPrChange w:id="1960" w:author="小多 [2]" w:date="2020-09-23T11:01:09Z">
              <w:rPr/>
            </w:rPrChange>
          </w:rPr>
          <w:delInstrText xml:space="preserve"> HYPERLINK \l _Toc30620 </w:delInstrText>
        </w:r>
      </w:del>
      <w:del w:id="1962" w:author="小多 [2]" w:date="2020-09-23T10:30:13Z">
        <w:r>
          <w:rPr>
            <w:color w:val="auto"/>
            <w:rPrChange w:id="1963" w:author="小多 [2]" w:date="2020-09-23T11:01:09Z">
              <w:rPr/>
            </w:rPrChange>
          </w:rPr>
          <w:fldChar w:fldCharType="separate"/>
        </w:r>
      </w:del>
      <w:del w:id="1965" w:author="小多 [2]" w:date="2020-09-23T10:30:13Z">
        <w:r>
          <w:rPr>
            <w:rFonts w:hint="eastAsia"/>
            <w:bCs/>
            <w:color w:val="auto"/>
            <w:rPrChange w:id="1966" w:author="小多 [2]" w:date="2020-09-23T11:01:09Z">
              <w:rPr>
                <w:rFonts w:hint="eastAsia"/>
                <w:bCs/>
              </w:rPr>
            </w:rPrChange>
          </w:rPr>
          <w:delText>7.2.5 患者信息</w:delText>
        </w:r>
      </w:del>
      <w:del w:id="1968" w:author="小多 [2]" w:date="2020-09-23T10:30:13Z">
        <w:r>
          <w:rPr>
            <w:color w:val="auto"/>
            <w:rPrChange w:id="1969" w:author="小多 [2]" w:date="2020-09-23T11:01:09Z">
              <w:rPr/>
            </w:rPrChange>
          </w:rPr>
          <w:tab/>
        </w:r>
      </w:del>
      <w:del w:id="1971" w:author="小多 [2]" w:date="2020-09-23T10:30:13Z">
        <w:r>
          <w:rPr>
            <w:color w:val="auto"/>
            <w:rPrChange w:id="1972" w:author="小多 [2]" w:date="2020-09-23T11:01:09Z">
              <w:rPr/>
            </w:rPrChange>
          </w:rPr>
          <w:fldChar w:fldCharType="begin"/>
        </w:r>
      </w:del>
      <w:del w:id="1974" w:author="小多 [2]" w:date="2020-09-23T10:30:13Z">
        <w:r>
          <w:rPr>
            <w:color w:val="auto"/>
            <w:rPrChange w:id="1975" w:author="小多 [2]" w:date="2020-09-23T11:01:09Z">
              <w:rPr/>
            </w:rPrChange>
          </w:rPr>
          <w:delInstrText xml:space="preserve"> PAGEREF _Toc30620 </w:delInstrText>
        </w:r>
      </w:del>
      <w:del w:id="1977" w:author="小多 [2]" w:date="2020-09-23T10:30:13Z">
        <w:r>
          <w:rPr>
            <w:color w:val="auto"/>
            <w:rPrChange w:id="1978" w:author="小多 [2]" w:date="2020-09-23T11:01:09Z">
              <w:rPr/>
            </w:rPrChange>
          </w:rPr>
          <w:fldChar w:fldCharType="separate"/>
        </w:r>
      </w:del>
      <w:del w:id="1980" w:author="小多 [2]" w:date="2020-09-23T10:30:13Z">
        <w:r>
          <w:rPr>
            <w:color w:val="auto"/>
            <w:rPrChange w:id="1981" w:author="小多 [2]" w:date="2020-09-23T11:01:09Z">
              <w:rPr/>
            </w:rPrChange>
          </w:rPr>
          <w:delText>20</w:delText>
        </w:r>
      </w:del>
      <w:del w:id="1983" w:author="小多 [2]" w:date="2020-09-23T10:30:13Z">
        <w:r>
          <w:rPr>
            <w:color w:val="auto"/>
            <w:rPrChange w:id="1984" w:author="小多 [2]" w:date="2020-09-23T11:01:09Z">
              <w:rPr/>
            </w:rPrChange>
          </w:rPr>
          <w:fldChar w:fldCharType="end"/>
        </w:r>
      </w:del>
      <w:del w:id="1986" w:author="小多 [2]" w:date="2020-09-23T10:30:13Z">
        <w:r>
          <w:rPr>
            <w:color w:val="auto"/>
            <w:rPrChange w:id="1987" w:author="小多 [2]" w:date="2020-09-23T11:01:09Z">
              <w:rPr/>
            </w:rPrChange>
          </w:rPr>
          <w:fldChar w:fldCharType="end"/>
        </w:r>
      </w:del>
    </w:p>
    <w:p>
      <w:pPr>
        <w:pStyle w:val="4"/>
        <w:tabs>
          <w:tab w:val="right" w:leader="dot" w:pos="9746"/>
        </w:tabs>
        <w:rPr>
          <w:del w:id="1989" w:author="小多 [2]" w:date="2020-09-23T10:30:13Z"/>
          <w:color w:val="auto"/>
          <w:rPrChange w:id="1990" w:author="小多 [2]" w:date="2020-09-23T11:01:09Z">
            <w:rPr>
              <w:del w:id="1991" w:author="小多 [2]" w:date="2020-09-23T10:30:13Z"/>
            </w:rPr>
          </w:rPrChange>
        </w:rPr>
      </w:pPr>
      <w:del w:id="1992" w:author="小多 [2]" w:date="2020-09-23T10:30:13Z">
        <w:r>
          <w:rPr>
            <w:color w:val="auto"/>
            <w:rPrChange w:id="1993" w:author="小多 [2]" w:date="2020-09-23T11:01:09Z">
              <w:rPr/>
            </w:rPrChange>
          </w:rPr>
          <w:fldChar w:fldCharType="begin"/>
        </w:r>
      </w:del>
      <w:del w:id="1995" w:author="小多 [2]" w:date="2020-09-23T10:30:13Z">
        <w:r>
          <w:rPr>
            <w:color w:val="auto"/>
            <w:rPrChange w:id="1996" w:author="小多 [2]" w:date="2020-09-23T11:01:09Z">
              <w:rPr/>
            </w:rPrChange>
          </w:rPr>
          <w:delInstrText xml:space="preserve"> HYPERLINK \l _Toc7179 </w:delInstrText>
        </w:r>
      </w:del>
      <w:del w:id="1998" w:author="小多 [2]" w:date="2020-09-23T10:30:13Z">
        <w:r>
          <w:rPr>
            <w:color w:val="auto"/>
            <w:rPrChange w:id="1999" w:author="小多 [2]" w:date="2020-09-23T11:01:09Z">
              <w:rPr/>
            </w:rPrChange>
          </w:rPr>
          <w:fldChar w:fldCharType="separate"/>
        </w:r>
      </w:del>
      <w:del w:id="2001" w:author="小多 [2]" w:date="2020-09-23T10:30:13Z">
        <w:r>
          <w:rPr>
            <w:rFonts w:hint="eastAsia"/>
            <w:bCs/>
            <w:color w:val="auto"/>
            <w:rPrChange w:id="2002" w:author="小多 [2]" w:date="2020-09-23T11:01:09Z">
              <w:rPr>
                <w:rFonts w:hint="eastAsia"/>
                <w:bCs/>
              </w:rPr>
            </w:rPrChange>
          </w:rPr>
          <w:delText>7.2.6 编辑模板</w:delText>
        </w:r>
      </w:del>
      <w:del w:id="2004" w:author="小多 [2]" w:date="2020-09-23T10:30:13Z">
        <w:r>
          <w:rPr>
            <w:color w:val="auto"/>
            <w:rPrChange w:id="2005" w:author="小多 [2]" w:date="2020-09-23T11:01:09Z">
              <w:rPr/>
            </w:rPrChange>
          </w:rPr>
          <w:tab/>
        </w:r>
      </w:del>
      <w:del w:id="2007" w:author="小多 [2]" w:date="2020-09-23T10:30:13Z">
        <w:r>
          <w:rPr>
            <w:color w:val="auto"/>
            <w:rPrChange w:id="2008" w:author="小多 [2]" w:date="2020-09-23T11:01:09Z">
              <w:rPr/>
            </w:rPrChange>
          </w:rPr>
          <w:fldChar w:fldCharType="begin"/>
        </w:r>
      </w:del>
      <w:del w:id="2010" w:author="小多 [2]" w:date="2020-09-23T10:30:13Z">
        <w:r>
          <w:rPr>
            <w:color w:val="auto"/>
            <w:rPrChange w:id="2011" w:author="小多 [2]" w:date="2020-09-23T11:01:09Z">
              <w:rPr/>
            </w:rPrChange>
          </w:rPr>
          <w:delInstrText xml:space="preserve"> PAGEREF _Toc7179 </w:delInstrText>
        </w:r>
      </w:del>
      <w:del w:id="2013" w:author="小多 [2]" w:date="2020-09-23T10:30:13Z">
        <w:r>
          <w:rPr>
            <w:color w:val="auto"/>
            <w:rPrChange w:id="2014" w:author="小多 [2]" w:date="2020-09-23T11:01:09Z">
              <w:rPr/>
            </w:rPrChange>
          </w:rPr>
          <w:fldChar w:fldCharType="separate"/>
        </w:r>
      </w:del>
      <w:del w:id="2016" w:author="小多 [2]" w:date="2020-09-23T10:30:13Z">
        <w:r>
          <w:rPr>
            <w:color w:val="auto"/>
            <w:rPrChange w:id="2017" w:author="小多 [2]" w:date="2020-09-23T11:01:09Z">
              <w:rPr/>
            </w:rPrChange>
          </w:rPr>
          <w:delText>20</w:delText>
        </w:r>
      </w:del>
      <w:del w:id="2019" w:author="小多 [2]" w:date="2020-09-23T10:30:13Z">
        <w:r>
          <w:rPr>
            <w:color w:val="auto"/>
            <w:rPrChange w:id="2020" w:author="小多 [2]" w:date="2020-09-23T11:01:09Z">
              <w:rPr/>
            </w:rPrChange>
          </w:rPr>
          <w:fldChar w:fldCharType="end"/>
        </w:r>
      </w:del>
      <w:del w:id="2022" w:author="小多 [2]" w:date="2020-09-23T10:30:13Z">
        <w:r>
          <w:rPr>
            <w:color w:val="auto"/>
            <w:rPrChange w:id="2023" w:author="小多 [2]" w:date="2020-09-23T11:01:09Z">
              <w:rPr/>
            </w:rPrChange>
          </w:rPr>
          <w:fldChar w:fldCharType="end"/>
        </w:r>
      </w:del>
    </w:p>
    <w:p>
      <w:pPr>
        <w:pStyle w:val="4"/>
        <w:tabs>
          <w:tab w:val="right" w:leader="dot" w:pos="9746"/>
        </w:tabs>
        <w:rPr>
          <w:del w:id="2025" w:author="小多 [2]" w:date="2020-09-23T10:30:13Z"/>
          <w:color w:val="auto"/>
          <w:rPrChange w:id="2026" w:author="小多 [2]" w:date="2020-09-23T11:01:09Z">
            <w:rPr>
              <w:del w:id="2027" w:author="小多 [2]" w:date="2020-09-23T10:30:13Z"/>
            </w:rPr>
          </w:rPrChange>
        </w:rPr>
      </w:pPr>
      <w:del w:id="2028" w:author="小多 [2]" w:date="2020-09-23T10:30:13Z">
        <w:r>
          <w:rPr>
            <w:color w:val="auto"/>
            <w:rPrChange w:id="2029" w:author="小多 [2]" w:date="2020-09-23T11:01:09Z">
              <w:rPr/>
            </w:rPrChange>
          </w:rPr>
          <w:fldChar w:fldCharType="begin"/>
        </w:r>
      </w:del>
      <w:del w:id="2031" w:author="小多 [2]" w:date="2020-09-23T10:30:13Z">
        <w:r>
          <w:rPr>
            <w:color w:val="auto"/>
            <w:rPrChange w:id="2032" w:author="小多 [2]" w:date="2020-09-23T11:01:09Z">
              <w:rPr/>
            </w:rPrChange>
          </w:rPr>
          <w:delInstrText xml:space="preserve"> HYPERLINK \l _Toc13539 </w:delInstrText>
        </w:r>
      </w:del>
      <w:del w:id="2034" w:author="小多 [2]" w:date="2020-09-23T10:30:13Z">
        <w:r>
          <w:rPr>
            <w:color w:val="auto"/>
            <w:rPrChange w:id="2035" w:author="小多 [2]" w:date="2020-09-23T11:01:09Z">
              <w:rPr/>
            </w:rPrChange>
          </w:rPr>
          <w:fldChar w:fldCharType="separate"/>
        </w:r>
      </w:del>
      <w:del w:id="2037" w:author="小多 [2]" w:date="2020-09-23T10:30:13Z">
        <w:r>
          <w:rPr>
            <w:rFonts w:hint="eastAsia"/>
            <w:bCs/>
            <w:color w:val="auto"/>
            <w:rPrChange w:id="2038" w:author="小多 [2]" w:date="2020-09-23T11:01:09Z">
              <w:rPr>
                <w:rFonts w:hint="eastAsia"/>
                <w:bCs/>
              </w:rPr>
            </w:rPrChange>
          </w:rPr>
          <w:delText>7.2.7 事件统计</w:delText>
        </w:r>
      </w:del>
      <w:del w:id="2040" w:author="小多 [2]" w:date="2020-09-23T10:30:13Z">
        <w:r>
          <w:rPr>
            <w:color w:val="auto"/>
            <w:rPrChange w:id="2041" w:author="小多 [2]" w:date="2020-09-23T11:01:09Z">
              <w:rPr/>
            </w:rPrChange>
          </w:rPr>
          <w:tab/>
        </w:r>
      </w:del>
      <w:del w:id="2043" w:author="小多 [2]" w:date="2020-09-23T10:30:13Z">
        <w:r>
          <w:rPr>
            <w:color w:val="auto"/>
            <w:rPrChange w:id="2044" w:author="小多 [2]" w:date="2020-09-23T11:01:09Z">
              <w:rPr/>
            </w:rPrChange>
          </w:rPr>
          <w:fldChar w:fldCharType="begin"/>
        </w:r>
      </w:del>
      <w:del w:id="2046" w:author="小多 [2]" w:date="2020-09-23T10:30:13Z">
        <w:r>
          <w:rPr>
            <w:color w:val="auto"/>
            <w:rPrChange w:id="2047" w:author="小多 [2]" w:date="2020-09-23T11:01:09Z">
              <w:rPr/>
            </w:rPrChange>
          </w:rPr>
          <w:delInstrText xml:space="preserve"> PAGEREF _Toc13539 </w:delInstrText>
        </w:r>
      </w:del>
      <w:del w:id="2049" w:author="小多 [2]" w:date="2020-09-23T10:30:13Z">
        <w:r>
          <w:rPr>
            <w:color w:val="auto"/>
            <w:rPrChange w:id="2050" w:author="小多 [2]" w:date="2020-09-23T11:01:09Z">
              <w:rPr/>
            </w:rPrChange>
          </w:rPr>
          <w:fldChar w:fldCharType="separate"/>
        </w:r>
      </w:del>
      <w:del w:id="2052" w:author="小多 [2]" w:date="2020-09-23T10:30:13Z">
        <w:r>
          <w:rPr>
            <w:color w:val="auto"/>
            <w:rPrChange w:id="2053" w:author="小多 [2]" w:date="2020-09-23T11:01:09Z">
              <w:rPr/>
            </w:rPrChange>
          </w:rPr>
          <w:delText>20</w:delText>
        </w:r>
      </w:del>
      <w:del w:id="2055" w:author="小多 [2]" w:date="2020-09-23T10:30:13Z">
        <w:r>
          <w:rPr>
            <w:color w:val="auto"/>
            <w:rPrChange w:id="2056" w:author="小多 [2]" w:date="2020-09-23T11:01:09Z">
              <w:rPr/>
            </w:rPrChange>
          </w:rPr>
          <w:fldChar w:fldCharType="end"/>
        </w:r>
      </w:del>
      <w:del w:id="2058" w:author="小多 [2]" w:date="2020-09-23T10:30:13Z">
        <w:r>
          <w:rPr>
            <w:color w:val="auto"/>
            <w:rPrChange w:id="2059" w:author="小多 [2]" w:date="2020-09-23T11:01:09Z">
              <w:rPr/>
            </w:rPrChange>
          </w:rPr>
          <w:fldChar w:fldCharType="end"/>
        </w:r>
      </w:del>
    </w:p>
    <w:p>
      <w:pPr>
        <w:pStyle w:val="4"/>
        <w:tabs>
          <w:tab w:val="right" w:leader="dot" w:pos="9746"/>
        </w:tabs>
        <w:rPr>
          <w:del w:id="2061" w:author="小多 [2]" w:date="2020-09-23T10:30:13Z"/>
          <w:color w:val="auto"/>
          <w:rPrChange w:id="2062" w:author="小多 [2]" w:date="2020-09-23T11:01:09Z">
            <w:rPr>
              <w:del w:id="2063" w:author="小多 [2]" w:date="2020-09-23T10:30:13Z"/>
            </w:rPr>
          </w:rPrChange>
        </w:rPr>
      </w:pPr>
      <w:del w:id="2064" w:author="小多 [2]" w:date="2020-09-23T10:30:13Z">
        <w:r>
          <w:rPr>
            <w:color w:val="auto"/>
            <w:rPrChange w:id="2065" w:author="小多 [2]" w:date="2020-09-23T11:01:09Z">
              <w:rPr/>
            </w:rPrChange>
          </w:rPr>
          <w:fldChar w:fldCharType="begin"/>
        </w:r>
      </w:del>
      <w:del w:id="2067" w:author="小多 [2]" w:date="2020-09-23T10:30:13Z">
        <w:r>
          <w:rPr>
            <w:color w:val="auto"/>
            <w:rPrChange w:id="2068" w:author="小多 [2]" w:date="2020-09-23T11:01:09Z">
              <w:rPr/>
            </w:rPrChange>
          </w:rPr>
          <w:delInstrText xml:space="preserve"> HYPERLINK \l _Toc30625 </w:delInstrText>
        </w:r>
      </w:del>
      <w:del w:id="2070" w:author="小多 [2]" w:date="2020-09-23T10:30:13Z">
        <w:r>
          <w:rPr>
            <w:color w:val="auto"/>
            <w:rPrChange w:id="2071" w:author="小多 [2]" w:date="2020-09-23T11:01:09Z">
              <w:rPr/>
            </w:rPrChange>
          </w:rPr>
          <w:fldChar w:fldCharType="separate"/>
        </w:r>
      </w:del>
      <w:del w:id="2073" w:author="小多 [2]" w:date="2020-09-23T10:30:13Z">
        <w:r>
          <w:rPr>
            <w:rFonts w:hint="eastAsia"/>
            <w:bCs/>
            <w:color w:val="auto"/>
            <w:rPrChange w:id="2074" w:author="小多 [2]" w:date="2020-09-23T11:01:09Z">
              <w:rPr>
                <w:rFonts w:hint="eastAsia"/>
                <w:bCs/>
              </w:rPr>
            </w:rPrChange>
          </w:rPr>
          <w:delText>7.2.8 片段图编辑</w:delText>
        </w:r>
      </w:del>
      <w:del w:id="2076" w:author="小多 [2]" w:date="2020-09-23T10:30:13Z">
        <w:r>
          <w:rPr>
            <w:color w:val="auto"/>
            <w:rPrChange w:id="2077" w:author="小多 [2]" w:date="2020-09-23T11:01:09Z">
              <w:rPr/>
            </w:rPrChange>
          </w:rPr>
          <w:tab/>
        </w:r>
      </w:del>
      <w:del w:id="2079" w:author="小多 [2]" w:date="2020-09-23T10:30:13Z">
        <w:r>
          <w:rPr>
            <w:color w:val="auto"/>
            <w:rPrChange w:id="2080" w:author="小多 [2]" w:date="2020-09-23T11:01:09Z">
              <w:rPr/>
            </w:rPrChange>
          </w:rPr>
          <w:fldChar w:fldCharType="begin"/>
        </w:r>
      </w:del>
      <w:del w:id="2082" w:author="小多 [2]" w:date="2020-09-23T10:30:13Z">
        <w:r>
          <w:rPr>
            <w:color w:val="auto"/>
            <w:rPrChange w:id="2083" w:author="小多 [2]" w:date="2020-09-23T11:01:09Z">
              <w:rPr/>
            </w:rPrChange>
          </w:rPr>
          <w:delInstrText xml:space="preserve"> PAGEREF _Toc30625 </w:delInstrText>
        </w:r>
      </w:del>
      <w:del w:id="2085" w:author="小多 [2]" w:date="2020-09-23T10:30:13Z">
        <w:r>
          <w:rPr>
            <w:color w:val="auto"/>
            <w:rPrChange w:id="2086" w:author="小多 [2]" w:date="2020-09-23T11:01:09Z">
              <w:rPr/>
            </w:rPrChange>
          </w:rPr>
          <w:fldChar w:fldCharType="separate"/>
        </w:r>
      </w:del>
      <w:del w:id="2088" w:author="小多 [2]" w:date="2020-09-23T10:30:13Z">
        <w:r>
          <w:rPr>
            <w:color w:val="auto"/>
            <w:rPrChange w:id="2089" w:author="小多 [2]" w:date="2020-09-23T11:01:09Z">
              <w:rPr/>
            </w:rPrChange>
          </w:rPr>
          <w:delText>20</w:delText>
        </w:r>
      </w:del>
      <w:del w:id="2091" w:author="小多 [2]" w:date="2020-09-23T10:30:13Z">
        <w:r>
          <w:rPr>
            <w:color w:val="auto"/>
            <w:rPrChange w:id="2092" w:author="小多 [2]" w:date="2020-09-23T11:01:09Z">
              <w:rPr/>
            </w:rPrChange>
          </w:rPr>
          <w:fldChar w:fldCharType="end"/>
        </w:r>
      </w:del>
      <w:del w:id="2094" w:author="小多 [2]" w:date="2020-09-23T10:30:13Z">
        <w:r>
          <w:rPr>
            <w:color w:val="auto"/>
            <w:rPrChange w:id="2095" w:author="小多 [2]" w:date="2020-09-23T11:01:09Z">
              <w:rPr/>
            </w:rPrChange>
          </w:rPr>
          <w:fldChar w:fldCharType="end"/>
        </w:r>
      </w:del>
    </w:p>
    <w:p>
      <w:pPr>
        <w:pStyle w:val="4"/>
        <w:tabs>
          <w:tab w:val="right" w:leader="dot" w:pos="9746"/>
        </w:tabs>
        <w:rPr>
          <w:del w:id="2097" w:author="小多 [2]" w:date="2020-09-23T10:30:13Z"/>
          <w:color w:val="auto"/>
          <w:rPrChange w:id="2098" w:author="小多 [2]" w:date="2020-09-23T11:01:09Z">
            <w:rPr>
              <w:del w:id="2099" w:author="小多 [2]" w:date="2020-09-23T10:30:13Z"/>
            </w:rPr>
          </w:rPrChange>
        </w:rPr>
      </w:pPr>
      <w:del w:id="2100" w:author="小多 [2]" w:date="2020-09-23T10:30:13Z">
        <w:r>
          <w:rPr>
            <w:color w:val="auto"/>
            <w:rPrChange w:id="2101" w:author="小多 [2]" w:date="2020-09-23T11:01:09Z">
              <w:rPr/>
            </w:rPrChange>
          </w:rPr>
          <w:fldChar w:fldCharType="begin"/>
        </w:r>
      </w:del>
      <w:del w:id="2103" w:author="小多 [2]" w:date="2020-09-23T10:30:13Z">
        <w:r>
          <w:rPr>
            <w:color w:val="auto"/>
            <w:rPrChange w:id="2104" w:author="小多 [2]" w:date="2020-09-23T11:01:09Z">
              <w:rPr/>
            </w:rPrChange>
          </w:rPr>
          <w:delInstrText xml:space="preserve"> HYPERLINK \l _Toc26764 </w:delInstrText>
        </w:r>
      </w:del>
      <w:del w:id="2106" w:author="小多 [2]" w:date="2020-09-23T10:30:13Z">
        <w:r>
          <w:rPr>
            <w:color w:val="auto"/>
            <w:rPrChange w:id="2107" w:author="小多 [2]" w:date="2020-09-23T11:01:09Z">
              <w:rPr/>
            </w:rPrChange>
          </w:rPr>
          <w:fldChar w:fldCharType="separate"/>
        </w:r>
      </w:del>
      <w:del w:id="2109" w:author="小多 [2]" w:date="2020-09-23T10:30:13Z">
        <w:r>
          <w:rPr>
            <w:rFonts w:hint="eastAsia"/>
            <w:bCs/>
            <w:color w:val="auto"/>
            <w:rPrChange w:id="2110" w:author="小多 [2]" w:date="2020-09-23T11:01:09Z">
              <w:rPr>
                <w:rFonts w:hint="eastAsia"/>
                <w:bCs/>
              </w:rPr>
            </w:rPrChange>
          </w:rPr>
          <w:delText>7.2.9 页扫描</w:delText>
        </w:r>
      </w:del>
      <w:del w:id="2112" w:author="小多 [2]" w:date="2020-09-23T10:30:13Z">
        <w:r>
          <w:rPr>
            <w:color w:val="auto"/>
            <w:rPrChange w:id="2113" w:author="小多 [2]" w:date="2020-09-23T11:01:09Z">
              <w:rPr/>
            </w:rPrChange>
          </w:rPr>
          <w:tab/>
        </w:r>
      </w:del>
      <w:del w:id="2115" w:author="小多 [2]" w:date="2020-09-23T10:30:13Z">
        <w:r>
          <w:rPr>
            <w:color w:val="auto"/>
            <w:rPrChange w:id="2116" w:author="小多 [2]" w:date="2020-09-23T11:01:09Z">
              <w:rPr/>
            </w:rPrChange>
          </w:rPr>
          <w:fldChar w:fldCharType="begin"/>
        </w:r>
      </w:del>
      <w:del w:id="2118" w:author="小多 [2]" w:date="2020-09-23T10:30:13Z">
        <w:r>
          <w:rPr>
            <w:color w:val="auto"/>
            <w:rPrChange w:id="2119" w:author="小多 [2]" w:date="2020-09-23T11:01:09Z">
              <w:rPr/>
            </w:rPrChange>
          </w:rPr>
          <w:delInstrText xml:space="preserve"> PAGEREF _Toc26764 </w:delInstrText>
        </w:r>
      </w:del>
      <w:del w:id="2121" w:author="小多 [2]" w:date="2020-09-23T10:30:13Z">
        <w:r>
          <w:rPr>
            <w:color w:val="auto"/>
            <w:rPrChange w:id="2122" w:author="小多 [2]" w:date="2020-09-23T11:01:09Z">
              <w:rPr/>
            </w:rPrChange>
          </w:rPr>
          <w:fldChar w:fldCharType="separate"/>
        </w:r>
      </w:del>
      <w:del w:id="2124" w:author="小多 [2]" w:date="2020-09-23T10:30:13Z">
        <w:r>
          <w:rPr>
            <w:color w:val="auto"/>
            <w:rPrChange w:id="2125" w:author="小多 [2]" w:date="2020-09-23T11:01:09Z">
              <w:rPr/>
            </w:rPrChange>
          </w:rPr>
          <w:delText>20</w:delText>
        </w:r>
      </w:del>
      <w:del w:id="2127" w:author="小多 [2]" w:date="2020-09-23T10:30:13Z">
        <w:r>
          <w:rPr>
            <w:color w:val="auto"/>
            <w:rPrChange w:id="2128" w:author="小多 [2]" w:date="2020-09-23T11:01:09Z">
              <w:rPr/>
            </w:rPrChange>
          </w:rPr>
          <w:fldChar w:fldCharType="end"/>
        </w:r>
      </w:del>
      <w:del w:id="2130" w:author="小多 [2]" w:date="2020-09-23T10:30:13Z">
        <w:r>
          <w:rPr>
            <w:color w:val="auto"/>
            <w:rPrChange w:id="2131" w:author="小多 [2]" w:date="2020-09-23T11:01:09Z">
              <w:rPr/>
            </w:rPrChange>
          </w:rPr>
          <w:fldChar w:fldCharType="end"/>
        </w:r>
      </w:del>
    </w:p>
    <w:p>
      <w:pPr>
        <w:pStyle w:val="4"/>
        <w:tabs>
          <w:tab w:val="right" w:leader="dot" w:pos="9746"/>
        </w:tabs>
        <w:rPr>
          <w:del w:id="2133" w:author="小多 [2]" w:date="2020-09-23T10:30:13Z"/>
          <w:color w:val="auto"/>
          <w:rPrChange w:id="2134" w:author="小多 [2]" w:date="2020-09-23T11:01:09Z">
            <w:rPr>
              <w:del w:id="2135" w:author="小多 [2]" w:date="2020-09-23T10:30:13Z"/>
            </w:rPr>
          </w:rPrChange>
        </w:rPr>
      </w:pPr>
      <w:del w:id="2136" w:author="小多 [2]" w:date="2020-09-23T10:30:13Z">
        <w:r>
          <w:rPr>
            <w:color w:val="auto"/>
            <w:rPrChange w:id="2137" w:author="小多 [2]" w:date="2020-09-23T11:01:09Z">
              <w:rPr/>
            </w:rPrChange>
          </w:rPr>
          <w:fldChar w:fldCharType="begin"/>
        </w:r>
      </w:del>
      <w:del w:id="2139" w:author="小多 [2]" w:date="2020-09-23T10:30:13Z">
        <w:r>
          <w:rPr>
            <w:color w:val="auto"/>
            <w:rPrChange w:id="2140" w:author="小多 [2]" w:date="2020-09-23T11:01:09Z">
              <w:rPr/>
            </w:rPrChange>
          </w:rPr>
          <w:delInstrText xml:space="preserve"> HYPERLINK \l _Toc1929 </w:delInstrText>
        </w:r>
      </w:del>
      <w:del w:id="2142" w:author="小多 [2]" w:date="2020-09-23T10:30:13Z">
        <w:r>
          <w:rPr>
            <w:color w:val="auto"/>
            <w:rPrChange w:id="2143" w:author="小多 [2]" w:date="2020-09-23T11:01:09Z">
              <w:rPr/>
            </w:rPrChange>
          </w:rPr>
          <w:fldChar w:fldCharType="separate"/>
        </w:r>
      </w:del>
      <w:del w:id="2145" w:author="小多 [2]" w:date="2020-09-23T10:30:13Z">
        <w:r>
          <w:rPr>
            <w:rFonts w:hint="eastAsia"/>
            <w:bCs/>
            <w:color w:val="auto"/>
            <w:rPrChange w:id="2146" w:author="小多 [2]" w:date="2020-09-23T11:01:09Z">
              <w:rPr>
                <w:rFonts w:hint="eastAsia"/>
                <w:bCs/>
              </w:rPr>
            </w:rPrChange>
          </w:rPr>
          <w:delText>7.2.10 房颤</w:delText>
        </w:r>
      </w:del>
      <w:del w:id="2148" w:author="小多 [2]" w:date="2020-09-23T10:30:13Z">
        <w:r>
          <w:rPr>
            <w:color w:val="auto"/>
            <w:rPrChange w:id="2149" w:author="小多 [2]" w:date="2020-09-23T11:01:09Z">
              <w:rPr/>
            </w:rPrChange>
          </w:rPr>
          <w:tab/>
        </w:r>
      </w:del>
      <w:del w:id="2151" w:author="小多 [2]" w:date="2020-09-23T10:30:13Z">
        <w:r>
          <w:rPr>
            <w:color w:val="auto"/>
            <w:rPrChange w:id="2152" w:author="小多 [2]" w:date="2020-09-23T11:01:09Z">
              <w:rPr/>
            </w:rPrChange>
          </w:rPr>
          <w:fldChar w:fldCharType="begin"/>
        </w:r>
      </w:del>
      <w:del w:id="2154" w:author="小多 [2]" w:date="2020-09-23T10:30:13Z">
        <w:r>
          <w:rPr>
            <w:color w:val="auto"/>
            <w:rPrChange w:id="2155" w:author="小多 [2]" w:date="2020-09-23T11:01:09Z">
              <w:rPr/>
            </w:rPrChange>
          </w:rPr>
          <w:delInstrText xml:space="preserve"> PAGEREF _Toc1929 </w:delInstrText>
        </w:r>
      </w:del>
      <w:del w:id="2157" w:author="小多 [2]" w:date="2020-09-23T10:30:13Z">
        <w:r>
          <w:rPr>
            <w:color w:val="auto"/>
            <w:rPrChange w:id="2158" w:author="小多 [2]" w:date="2020-09-23T11:01:09Z">
              <w:rPr/>
            </w:rPrChange>
          </w:rPr>
          <w:fldChar w:fldCharType="separate"/>
        </w:r>
      </w:del>
      <w:del w:id="2160" w:author="小多 [2]" w:date="2020-09-23T10:30:13Z">
        <w:r>
          <w:rPr>
            <w:color w:val="auto"/>
            <w:rPrChange w:id="2161" w:author="小多 [2]" w:date="2020-09-23T11:01:09Z">
              <w:rPr/>
            </w:rPrChange>
          </w:rPr>
          <w:delText>20</w:delText>
        </w:r>
      </w:del>
      <w:del w:id="2163" w:author="小多 [2]" w:date="2020-09-23T10:30:13Z">
        <w:r>
          <w:rPr>
            <w:color w:val="auto"/>
            <w:rPrChange w:id="2164" w:author="小多 [2]" w:date="2020-09-23T11:01:09Z">
              <w:rPr/>
            </w:rPrChange>
          </w:rPr>
          <w:fldChar w:fldCharType="end"/>
        </w:r>
      </w:del>
      <w:del w:id="2166" w:author="小多 [2]" w:date="2020-09-23T10:30:13Z">
        <w:r>
          <w:rPr>
            <w:color w:val="auto"/>
            <w:rPrChange w:id="2167" w:author="小多 [2]" w:date="2020-09-23T11:01:09Z">
              <w:rPr/>
            </w:rPrChange>
          </w:rPr>
          <w:fldChar w:fldCharType="end"/>
        </w:r>
      </w:del>
    </w:p>
    <w:p>
      <w:pPr>
        <w:pStyle w:val="4"/>
        <w:tabs>
          <w:tab w:val="right" w:leader="dot" w:pos="9746"/>
        </w:tabs>
        <w:rPr>
          <w:del w:id="2169" w:author="小多 [2]" w:date="2020-09-23T10:30:13Z"/>
          <w:color w:val="auto"/>
          <w:rPrChange w:id="2170" w:author="小多 [2]" w:date="2020-09-23T11:01:09Z">
            <w:rPr>
              <w:del w:id="2171" w:author="小多 [2]" w:date="2020-09-23T10:30:13Z"/>
            </w:rPr>
          </w:rPrChange>
        </w:rPr>
      </w:pPr>
      <w:del w:id="2172" w:author="小多 [2]" w:date="2020-09-23T10:30:13Z">
        <w:r>
          <w:rPr>
            <w:color w:val="auto"/>
            <w:rPrChange w:id="2173" w:author="小多 [2]" w:date="2020-09-23T11:01:09Z">
              <w:rPr/>
            </w:rPrChange>
          </w:rPr>
          <w:fldChar w:fldCharType="begin"/>
        </w:r>
      </w:del>
      <w:del w:id="2175" w:author="小多 [2]" w:date="2020-09-23T10:30:13Z">
        <w:r>
          <w:rPr>
            <w:color w:val="auto"/>
            <w:rPrChange w:id="2176" w:author="小多 [2]" w:date="2020-09-23T11:01:09Z">
              <w:rPr/>
            </w:rPrChange>
          </w:rPr>
          <w:delInstrText xml:space="preserve"> HYPERLINK \l _Toc15811 </w:delInstrText>
        </w:r>
      </w:del>
      <w:del w:id="2178" w:author="小多 [2]" w:date="2020-09-23T10:30:13Z">
        <w:r>
          <w:rPr>
            <w:color w:val="auto"/>
            <w:rPrChange w:id="2179" w:author="小多 [2]" w:date="2020-09-23T11:01:09Z">
              <w:rPr/>
            </w:rPrChange>
          </w:rPr>
          <w:fldChar w:fldCharType="separate"/>
        </w:r>
      </w:del>
      <w:del w:id="2181" w:author="小多 [2]" w:date="2020-09-23T10:30:13Z">
        <w:r>
          <w:rPr>
            <w:rFonts w:hint="eastAsia"/>
            <w:bCs/>
            <w:color w:val="auto"/>
            <w:rPrChange w:id="2182" w:author="小多 [2]" w:date="2020-09-23T11:01:09Z">
              <w:rPr>
                <w:rFonts w:hint="eastAsia"/>
                <w:bCs/>
              </w:rPr>
            </w:rPrChange>
          </w:rPr>
          <w:delText>7.2.11 ST</w:delText>
        </w:r>
      </w:del>
      <w:del w:id="2184" w:author="小多 [2]" w:date="2020-09-23T10:30:13Z">
        <w:r>
          <w:rPr>
            <w:color w:val="auto"/>
            <w:rPrChange w:id="2185" w:author="小多 [2]" w:date="2020-09-23T11:01:09Z">
              <w:rPr/>
            </w:rPrChange>
          </w:rPr>
          <w:tab/>
        </w:r>
      </w:del>
      <w:del w:id="2187" w:author="小多 [2]" w:date="2020-09-23T10:30:13Z">
        <w:r>
          <w:rPr>
            <w:color w:val="auto"/>
            <w:rPrChange w:id="2188" w:author="小多 [2]" w:date="2020-09-23T11:01:09Z">
              <w:rPr/>
            </w:rPrChange>
          </w:rPr>
          <w:fldChar w:fldCharType="begin"/>
        </w:r>
      </w:del>
      <w:del w:id="2190" w:author="小多 [2]" w:date="2020-09-23T10:30:13Z">
        <w:r>
          <w:rPr>
            <w:color w:val="auto"/>
            <w:rPrChange w:id="2191" w:author="小多 [2]" w:date="2020-09-23T11:01:09Z">
              <w:rPr/>
            </w:rPrChange>
          </w:rPr>
          <w:delInstrText xml:space="preserve"> PAGEREF _Toc15811 </w:delInstrText>
        </w:r>
      </w:del>
      <w:del w:id="2193" w:author="小多 [2]" w:date="2020-09-23T10:30:13Z">
        <w:r>
          <w:rPr>
            <w:color w:val="auto"/>
            <w:rPrChange w:id="2194" w:author="小多 [2]" w:date="2020-09-23T11:01:09Z">
              <w:rPr/>
            </w:rPrChange>
          </w:rPr>
          <w:fldChar w:fldCharType="separate"/>
        </w:r>
      </w:del>
      <w:del w:id="2196" w:author="小多 [2]" w:date="2020-09-23T10:30:13Z">
        <w:r>
          <w:rPr>
            <w:color w:val="auto"/>
            <w:rPrChange w:id="2197" w:author="小多 [2]" w:date="2020-09-23T11:01:09Z">
              <w:rPr/>
            </w:rPrChange>
          </w:rPr>
          <w:delText>21</w:delText>
        </w:r>
      </w:del>
      <w:del w:id="2199" w:author="小多 [2]" w:date="2020-09-23T10:30:13Z">
        <w:r>
          <w:rPr>
            <w:color w:val="auto"/>
            <w:rPrChange w:id="2200" w:author="小多 [2]" w:date="2020-09-23T11:01:09Z">
              <w:rPr/>
            </w:rPrChange>
          </w:rPr>
          <w:fldChar w:fldCharType="end"/>
        </w:r>
      </w:del>
      <w:del w:id="2202" w:author="小多 [2]" w:date="2020-09-23T10:30:13Z">
        <w:r>
          <w:rPr>
            <w:color w:val="auto"/>
            <w:rPrChange w:id="2203" w:author="小多 [2]" w:date="2020-09-23T11:01:09Z">
              <w:rPr/>
            </w:rPrChange>
          </w:rPr>
          <w:fldChar w:fldCharType="end"/>
        </w:r>
      </w:del>
    </w:p>
    <w:p>
      <w:pPr>
        <w:pStyle w:val="4"/>
        <w:tabs>
          <w:tab w:val="right" w:leader="dot" w:pos="9746"/>
        </w:tabs>
        <w:rPr>
          <w:del w:id="2205" w:author="小多 [2]" w:date="2020-09-23T10:30:13Z"/>
          <w:color w:val="auto"/>
          <w:rPrChange w:id="2206" w:author="小多 [2]" w:date="2020-09-23T11:01:09Z">
            <w:rPr>
              <w:del w:id="2207" w:author="小多 [2]" w:date="2020-09-23T10:30:13Z"/>
            </w:rPr>
          </w:rPrChange>
        </w:rPr>
      </w:pPr>
      <w:del w:id="2208" w:author="小多 [2]" w:date="2020-09-23T10:30:13Z">
        <w:r>
          <w:rPr>
            <w:color w:val="auto"/>
            <w:rPrChange w:id="2209" w:author="小多 [2]" w:date="2020-09-23T11:01:09Z">
              <w:rPr/>
            </w:rPrChange>
          </w:rPr>
          <w:fldChar w:fldCharType="begin"/>
        </w:r>
      </w:del>
      <w:del w:id="2211" w:author="小多 [2]" w:date="2020-09-23T10:30:13Z">
        <w:r>
          <w:rPr>
            <w:color w:val="auto"/>
            <w:rPrChange w:id="2212" w:author="小多 [2]" w:date="2020-09-23T11:01:09Z">
              <w:rPr/>
            </w:rPrChange>
          </w:rPr>
          <w:delInstrText xml:space="preserve"> HYPERLINK \l _Toc26672 </w:delInstrText>
        </w:r>
      </w:del>
      <w:del w:id="2214" w:author="小多 [2]" w:date="2020-09-23T10:30:13Z">
        <w:r>
          <w:rPr>
            <w:color w:val="auto"/>
            <w:rPrChange w:id="2215" w:author="小多 [2]" w:date="2020-09-23T11:01:09Z">
              <w:rPr/>
            </w:rPrChange>
          </w:rPr>
          <w:fldChar w:fldCharType="separate"/>
        </w:r>
      </w:del>
      <w:del w:id="2217" w:author="小多 [2]" w:date="2020-09-23T10:30:13Z">
        <w:r>
          <w:rPr>
            <w:rFonts w:hint="eastAsia"/>
            <w:bCs/>
            <w:color w:val="auto"/>
            <w:rPrChange w:id="2218" w:author="小多 [2]" w:date="2020-09-23T11:01:09Z">
              <w:rPr>
                <w:rFonts w:hint="eastAsia"/>
                <w:bCs/>
              </w:rPr>
            </w:rPrChange>
          </w:rPr>
          <w:delText>7.2.12 HRV</w:delText>
        </w:r>
      </w:del>
      <w:del w:id="2220" w:author="小多 [2]" w:date="2020-09-23T10:30:13Z">
        <w:r>
          <w:rPr>
            <w:color w:val="auto"/>
            <w:rPrChange w:id="2221" w:author="小多 [2]" w:date="2020-09-23T11:01:09Z">
              <w:rPr/>
            </w:rPrChange>
          </w:rPr>
          <w:tab/>
        </w:r>
      </w:del>
      <w:del w:id="2223" w:author="小多 [2]" w:date="2020-09-23T10:30:13Z">
        <w:r>
          <w:rPr>
            <w:color w:val="auto"/>
            <w:rPrChange w:id="2224" w:author="小多 [2]" w:date="2020-09-23T11:01:09Z">
              <w:rPr/>
            </w:rPrChange>
          </w:rPr>
          <w:fldChar w:fldCharType="begin"/>
        </w:r>
      </w:del>
      <w:del w:id="2226" w:author="小多 [2]" w:date="2020-09-23T10:30:13Z">
        <w:r>
          <w:rPr>
            <w:color w:val="auto"/>
            <w:rPrChange w:id="2227" w:author="小多 [2]" w:date="2020-09-23T11:01:09Z">
              <w:rPr/>
            </w:rPrChange>
          </w:rPr>
          <w:delInstrText xml:space="preserve"> PAGEREF _Toc26672 </w:delInstrText>
        </w:r>
      </w:del>
      <w:del w:id="2229" w:author="小多 [2]" w:date="2020-09-23T10:30:13Z">
        <w:r>
          <w:rPr>
            <w:color w:val="auto"/>
            <w:rPrChange w:id="2230" w:author="小多 [2]" w:date="2020-09-23T11:01:09Z">
              <w:rPr/>
            </w:rPrChange>
          </w:rPr>
          <w:fldChar w:fldCharType="separate"/>
        </w:r>
      </w:del>
      <w:del w:id="2232" w:author="小多 [2]" w:date="2020-09-23T10:30:13Z">
        <w:r>
          <w:rPr>
            <w:color w:val="auto"/>
            <w:rPrChange w:id="2233" w:author="小多 [2]" w:date="2020-09-23T11:01:09Z">
              <w:rPr/>
            </w:rPrChange>
          </w:rPr>
          <w:delText>21</w:delText>
        </w:r>
      </w:del>
      <w:del w:id="2235" w:author="小多 [2]" w:date="2020-09-23T10:30:13Z">
        <w:r>
          <w:rPr>
            <w:color w:val="auto"/>
            <w:rPrChange w:id="2236" w:author="小多 [2]" w:date="2020-09-23T11:01:09Z">
              <w:rPr/>
            </w:rPrChange>
          </w:rPr>
          <w:fldChar w:fldCharType="end"/>
        </w:r>
      </w:del>
      <w:del w:id="2238" w:author="小多 [2]" w:date="2020-09-23T10:30:13Z">
        <w:r>
          <w:rPr>
            <w:color w:val="auto"/>
            <w:rPrChange w:id="2239" w:author="小多 [2]" w:date="2020-09-23T11:01:09Z">
              <w:rPr/>
            </w:rPrChange>
          </w:rPr>
          <w:fldChar w:fldCharType="end"/>
        </w:r>
      </w:del>
    </w:p>
    <w:p>
      <w:pPr>
        <w:pStyle w:val="4"/>
        <w:tabs>
          <w:tab w:val="right" w:leader="dot" w:pos="9746"/>
        </w:tabs>
        <w:rPr>
          <w:del w:id="2241" w:author="小多 [2]" w:date="2020-09-23T10:30:13Z"/>
          <w:color w:val="auto"/>
          <w:rPrChange w:id="2242" w:author="小多 [2]" w:date="2020-09-23T11:01:09Z">
            <w:rPr>
              <w:del w:id="2243" w:author="小多 [2]" w:date="2020-09-23T10:30:13Z"/>
            </w:rPr>
          </w:rPrChange>
        </w:rPr>
      </w:pPr>
      <w:del w:id="2244" w:author="小多 [2]" w:date="2020-09-23T10:30:13Z">
        <w:r>
          <w:rPr>
            <w:color w:val="auto"/>
            <w:rPrChange w:id="2245" w:author="小多 [2]" w:date="2020-09-23T11:01:09Z">
              <w:rPr/>
            </w:rPrChange>
          </w:rPr>
          <w:fldChar w:fldCharType="begin"/>
        </w:r>
      </w:del>
      <w:del w:id="2247" w:author="小多 [2]" w:date="2020-09-23T10:30:13Z">
        <w:r>
          <w:rPr>
            <w:color w:val="auto"/>
            <w:rPrChange w:id="2248" w:author="小多 [2]" w:date="2020-09-23T11:01:09Z">
              <w:rPr/>
            </w:rPrChange>
          </w:rPr>
          <w:delInstrText xml:space="preserve"> HYPERLINK \l _Toc11658 </w:delInstrText>
        </w:r>
      </w:del>
      <w:del w:id="2250" w:author="小多 [2]" w:date="2020-09-23T10:30:13Z">
        <w:r>
          <w:rPr>
            <w:color w:val="auto"/>
            <w:rPrChange w:id="2251" w:author="小多 [2]" w:date="2020-09-23T11:01:09Z">
              <w:rPr/>
            </w:rPrChange>
          </w:rPr>
          <w:fldChar w:fldCharType="separate"/>
        </w:r>
      </w:del>
      <w:del w:id="2253" w:author="小多 [2]" w:date="2020-09-23T10:30:13Z">
        <w:r>
          <w:rPr>
            <w:rFonts w:hint="eastAsia"/>
            <w:bCs/>
            <w:color w:val="auto"/>
            <w:rPrChange w:id="2254" w:author="小多 [2]" w:date="2020-09-23T11:01:09Z">
              <w:rPr>
                <w:rFonts w:hint="eastAsia"/>
                <w:bCs/>
              </w:rPr>
            </w:rPrChange>
          </w:rPr>
          <w:delText>7.2.13 直方图</w:delText>
        </w:r>
      </w:del>
      <w:del w:id="2256" w:author="小多 [2]" w:date="2020-09-23T10:30:13Z">
        <w:r>
          <w:rPr>
            <w:color w:val="auto"/>
            <w:rPrChange w:id="2257" w:author="小多 [2]" w:date="2020-09-23T11:01:09Z">
              <w:rPr/>
            </w:rPrChange>
          </w:rPr>
          <w:tab/>
        </w:r>
      </w:del>
      <w:del w:id="2259" w:author="小多 [2]" w:date="2020-09-23T10:30:13Z">
        <w:r>
          <w:rPr>
            <w:color w:val="auto"/>
            <w:rPrChange w:id="2260" w:author="小多 [2]" w:date="2020-09-23T11:01:09Z">
              <w:rPr/>
            </w:rPrChange>
          </w:rPr>
          <w:fldChar w:fldCharType="begin"/>
        </w:r>
      </w:del>
      <w:del w:id="2262" w:author="小多 [2]" w:date="2020-09-23T10:30:13Z">
        <w:r>
          <w:rPr>
            <w:color w:val="auto"/>
            <w:rPrChange w:id="2263" w:author="小多 [2]" w:date="2020-09-23T11:01:09Z">
              <w:rPr/>
            </w:rPrChange>
          </w:rPr>
          <w:delInstrText xml:space="preserve"> PAGEREF _Toc11658 </w:delInstrText>
        </w:r>
      </w:del>
      <w:del w:id="2265" w:author="小多 [2]" w:date="2020-09-23T10:30:13Z">
        <w:r>
          <w:rPr>
            <w:color w:val="auto"/>
            <w:rPrChange w:id="2266" w:author="小多 [2]" w:date="2020-09-23T11:01:09Z">
              <w:rPr/>
            </w:rPrChange>
          </w:rPr>
          <w:fldChar w:fldCharType="separate"/>
        </w:r>
      </w:del>
      <w:del w:id="2268" w:author="小多 [2]" w:date="2020-09-23T10:30:13Z">
        <w:r>
          <w:rPr>
            <w:color w:val="auto"/>
            <w:rPrChange w:id="2269" w:author="小多 [2]" w:date="2020-09-23T11:01:09Z">
              <w:rPr/>
            </w:rPrChange>
          </w:rPr>
          <w:delText>21</w:delText>
        </w:r>
      </w:del>
      <w:del w:id="2271" w:author="小多 [2]" w:date="2020-09-23T10:30:13Z">
        <w:r>
          <w:rPr>
            <w:color w:val="auto"/>
            <w:rPrChange w:id="2272" w:author="小多 [2]" w:date="2020-09-23T11:01:09Z">
              <w:rPr/>
            </w:rPrChange>
          </w:rPr>
          <w:fldChar w:fldCharType="end"/>
        </w:r>
      </w:del>
      <w:del w:id="2274" w:author="小多 [2]" w:date="2020-09-23T10:30:13Z">
        <w:r>
          <w:rPr>
            <w:color w:val="auto"/>
            <w:rPrChange w:id="2275" w:author="小多 [2]" w:date="2020-09-23T11:01:09Z">
              <w:rPr/>
            </w:rPrChange>
          </w:rPr>
          <w:fldChar w:fldCharType="end"/>
        </w:r>
      </w:del>
    </w:p>
    <w:p>
      <w:pPr>
        <w:pStyle w:val="4"/>
        <w:tabs>
          <w:tab w:val="right" w:leader="dot" w:pos="9746"/>
        </w:tabs>
        <w:rPr>
          <w:del w:id="2277" w:author="小多 [2]" w:date="2020-09-23T10:30:13Z"/>
          <w:color w:val="auto"/>
          <w:rPrChange w:id="2278" w:author="小多 [2]" w:date="2020-09-23T11:01:09Z">
            <w:rPr>
              <w:del w:id="2279" w:author="小多 [2]" w:date="2020-09-23T10:30:13Z"/>
            </w:rPr>
          </w:rPrChange>
        </w:rPr>
      </w:pPr>
      <w:del w:id="2280" w:author="小多 [2]" w:date="2020-09-23T10:30:13Z">
        <w:r>
          <w:rPr>
            <w:color w:val="auto"/>
            <w:rPrChange w:id="2281" w:author="小多 [2]" w:date="2020-09-23T11:01:09Z">
              <w:rPr/>
            </w:rPrChange>
          </w:rPr>
          <w:fldChar w:fldCharType="begin"/>
        </w:r>
      </w:del>
      <w:del w:id="2283" w:author="小多 [2]" w:date="2020-09-23T10:30:13Z">
        <w:r>
          <w:rPr>
            <w:color w:val="auto"/>
            <w:rPrChange w:id="2284" w:author="小多 [2]" w:date="2020-09-23T11:01:09Z">
              <w:rPr/>
            </w:rPrChange>
          </w:rPr>
          <w:delInstrText xml:space="preserve"> HYPERLINK \l _Toc19401 </w:delInstrText>
        </w:r>
      </w:del>
      <w:del w:id="2286" w:author="小多 [2]" w:date="2020-09-23T10:30:13Z">
        <w:r>
          <w:rPr>
            <w:color w:val="auto"/>
            <w:rPrChange w:id="2287" w:author="小多 [2]" w:date="2020-09-23T11:01:09Z">
              <w:rPr/>
            </w:rPrChange>
          </w:rPr>
          <w:fldChar w:fldCharType="separate"/>
        </w:r>
      </w:del>
      <w:del w:id="2289" w:author="小多 [2]" w:date="2020-09-23T10:30:13Z">
        <w:r>
          <w:rPr>
            <w:rFonts w:hint="eastAsia"/>
            <w:bCs/>
            <w:color w:val="auto"/>
            <w:rPrChange w:id="2290" w:author="小多 [2]" w:date="2020-09-23T11:01:09Z">
              <w:rPr>
                <w:rFonts w:hint="eastAsia"/>
                <w:bCs/>
              </w:rPr>
            </w:rPrChange>
          </w:rPr>
          <w:delText>7.2.14 报告编辑</w:delText>
        </w:r>
      </w:del>
      <w:del w:id="2292" w:author="小多 [2]" w:date="2020-09-23T10:30:13Z">
        <w:r>
          <w:rPr>
            <w:color w:val="auto"/>
            <w:rPrChange w:id="2293" w:author="小多 [2]" w:date="2020-09-23T11:01:09Z">
              <w:rPr/>
            </w:rPrChange>
          </w:rPr>
          <w:tab/>
        </w:r>
      </w:del>
      <w:del w:id="2295" w:author="小多 [2]" w:date="2020-09-23T10:30:13Z">
        <w:r>
          <w:rPr>
            <w:color w:val="auto"/>
            <w:rPrChange w:id="2296" w:author="小多 [2]" w:date="2020-09-23T11:01:09Z">
              <w:rPr/>
            </w:rPrChange>
          </w:rPr>
          <w:fldChar w:fldCharType="begin"/>
        </w:r>
      </w:del>
      <w:del w:id="2298" w:author="小多 [2]" w:date="2020-09-23T10:30:13Z">
        <w:r>
          <w:rPr>
            <w:color w:val="auto"/>
            <w:rPrChange w:id="2299" w:author="小多 [2]" w:date="2020-09-23T11:01:09Z">
              <w:rPr/>
            </w:rPrChange>
          </w:rPr>
          <w:delInstrText xml:space="preserve"> PAGEREF _Toc19401 </w:delInstrText>
        </w:r>
      </w:del>
      <w:del w:id="2301" w:author="小多 [2]" w:date="2020-09-23T10:30:13Z">
        <w:r>
          <w:rPr>
            <w:color w:val="auto"/>
            <w:rPrChange w:id="2302" w:author="小多 [2]" w:date="2020-09-23T11:01:09Z">
              <w:rPr/>
            </w:rPrChange>
          </w:rPr>
          <w:fldChar w:fldCharType="separate"/>
        </w:r>
      </w:del>
      <w:del w:id="2304" w:author="小多 [2]" w:date="2020-09-23T10:30:13Z">
        <w:r>
          <w:rPr>
            <w:color w:val="auto"/>
            <w:rPrChange w:id="2305" w:author="小多 [2]" w:date="2020-09-23T11:01:09Z">
              <w:rPr/>
            </w:rPrChange>
          </w:rPr>
          <w:delText>21</w:delText>
        </w:r>
      </w:del>
      <w:del w:id="2307" w:author="小多 [2]" w:date="2020-09-23T10:30:13Z">
        <w:r>
          <w:rPr>
            <w:color w:val="auto"/>
            <w:rPrChange w:id="2308" w:author="小多 [2]" w:date="2020-09-23T11:01:09Z">
              <w:rPr/>
            </w:rPrChange>
          </w:rPr>
          <w:fldChar w:fldCharType="end"/>
        </w:r>
      </w:del>
      <w:del w:id="2310" w:author="小多 [2]" w:date="2020-09-23T10:30:13Z">
        <w:r>
          <w:rPr>
            <w:color w:val="auto"/>
            <w:rPrChange w:id="2311" w:author="小多 [2]" w:date="2020-09-23T11:01:09Z">
              <w:rPr/>
            </w:rPrChange>
          </w:rPr>
          <w:fldChar w:fldCharType="end"/>
        </w:r>
      </w:del>
    </w:p>
    <w:p>
      <w:pPr>
        <w:pStyle w:val="4"/>
        <w:tabs>
          <w:tab w:val="right" w:leader="dot" w:pos="9746"/>
        </w:tabs>
        <w:rPr>
          <w:del w:id="2313" w:author="小多 [2]" w:date="2020-09-23T10:30:13Z"/>
          <w:color w:val="auto"/>
          <w:rPrChange w:id="2314" w:author="小多 [2]" w:date="2020-09-23T11:01:09Z">
            <w:rPr>
              <w:del w:id="2315" w:author="小多 [2]" w:date="2020-09-23T10:30:13Z"/>
            </w:rPr>
          </w:rPrChange>
        </w:rPr>
      </w:pPr>
      <w:del w:id="2316" w:author="小多 [2]" w:date="2020-09-23T10:30:13Z">
        <w:r>
          <w:rPr>
            <w:color w:val="auto"/>
            <w:rPrChange w:id="2317" w:author="小多 [2]" w:date="2020-09-23T11:01:09Z">
              <w:rPr/>
            </w:rPrChange>
          </w:rPr>
          <w:fldChar w:fldCharType="begin"/>
        </w:r>
      </w:del>
      <w:del w:id="2319" w:author="小多 [2]" w:date="2020-09-23T10:30:13Z">
        <w:r>
          <w:rPr>
            <w:color w:val="auto"/>
            <w:rPrChange w:id="2320" w:author="小多 [2]" w:date="2020-09-23T11:01:09Z">
              <w:rPr/>
            </w:rPrChange>
          </w:rPr>
          <w:delInstrText xml:space="preserve"> HYPERLINK \l _Toc12695 </w:delInstrText>
        </w:r>
      </w:del>
      <w:del w:id="2322" w:author="小多 [2]" w:date="2020-09-23T10:30:13Z">
        <w:r>
          <w:rPr>
            <w:color w:val="auto"/>
            <w:rPrChange w:id="2323" w:author="小多 [2]" w:date="2020-09-23T11:01:09Z">
              <w:rPr/>
            </w:rPrChange>
          </w:rPr>
          <w:fldChar w:fldCharType="separate"/>
        </w:r>
      </w:del>
      <w:del w:id="2325" w:author="小多 [2]" w:date="2020-09-23T10:30:13Z">
        <w:r>
          <w:rPr>
            <w:rFonts w:hint="eastAsia"/>
            <w:bCs/>
            <w:color w:val="auto"/>
            <w:rPrChange w:id="2326" w:author="小多 [2]" w:date="2020-09-23T11:01:09Z">
              <w:rPr>
                <w:rFonts w:hint="eastAsia"/>
                <w:bCs/>
              </w:rPr>
            </w:rPrChange>
          </w:rPr>
          <w:delText>7.2.15 生成报告</w:delText>
        </w:r>
      </w:del>
      <w:del w:id="2328" w:author="小多 [2]" w:date="2020-09-23T10:30:13Z">
        <w:r>
          <w:rPr>
            <w:color w:val="auto"/>
            <w:rPrChange w:id="2329" w:author="小多 [2]" w:date="2020-09-23T11:01:09Z">
              <w:rPr/>
            </w:rPrChange>
          </w:rPr>
          <w:tab/>
        </w:r>
      </w:del>
      <w:del w:id="2331" w:author="小多 [2]" w:date="2020-09-23T10:30:13Z">
        <w:r>
          <w:rPr>
            <w:color w:val="auto"/>
            <w:rPrChange w:id="2332" w:author="小多 [2]" w:date="2020-09-23T11:01:09Z">
              <w:rPr/>
            </w:rPrChange>
          </w:rPr>
          <w:fldChar w:fldCharType="begin"/>
        </w:r>
      </w:del>
      <w:del w:id="2334" w:author="小多 [2]" w:date="2020-09-23T10:30:13Z">
        <w:r>
          <w:rPr>
            <w:color w:val="auto"/>
            <w:rPrChange w:id="2335" w:author="小多 [2]" w:date="2020-09-23T11:01:09Z">
              <w:rPr/>
            </w:rPrChange>
          </w:rPr>
          <w:delInstrText xml:space="preserve"> PAGEREF _Toc12695 </w:delInstrText>
        </w:r>
      </w:del>
      <w:del w:id="2337" w:author="小多 [2]" w:date="2020-09-23T10:30:13Z">
        <w:r>
          <w:rPr>
            <w:color w:val="auto"/>
            <w:rPrChange w:id="2338" w:author="小多 [2]" w:date="2020-09-23T11:01:09Z">
              <w:rPr/>
            </w:rPrChange>
          </w:rPr>
          <w:fldChar w:fldCharType="separate"/>
        </w:r>
      </w:del>
      <w:del w:id="2340" w:author="小多 [2]" w:date="2020-09-23T10:30:13Z">
        <w:r>
          <w:rPr>
            <w:color w:val="auto"/>
            <w:rPrChange w:id="2341" w:author="小多 [2]" w:date="2020-09-23T11:01:09Z">
              <w:rPr/>
            </w:rPrChange>
          </w:rPr>
          <w:delText>21</w:delText>
        </w:r>
      </w:del>
      <w:del w:id="2343" w:author="小多 [2]" w:date="2020-09-23T10:30:13Z">
        <w:r>
          <w:rPr>
            <w:color w:val="auto"/>
            <w:rPrChange w:id="2344" w:author="小多 [2]" w:date="2020-09-23T11:01:09Z">
              <w:rPr/>
            </w:rPrChange>
          </w:rPr>
          <w:fldChar w:fldCharType="end"/>
        </w:r>
      </w:del>
      <w:del w:id="2346" w:author="小多 [2]" w:date="2020-09-23T10:30:13Z">
        <w:r>
          <w:rPr>
            <w:color w:val="auto"/>
            <w:rPrChange w:id="2347" w:author="小多 [2]" w:date="2020-09-23T11:01:09Z">
              <w:rPr/>
            </w:rPrChange>
          </w:rPr>
          <w:fldChar w:fldCharType="end"/>
        </w:r>
      </w:del>
    </w:p>
    <w:p>
      <w:pPr>
        <w:pStyle w:val="4"/>
        <w:tabs>
          <w:tab w:val="right" w:leader="dot" w:pos="9746"/>
        </w:tabs>
        <w:rPr>
          <w:del w:id="2349" w:author="小多 [2]" w:date="2020-09-23T10:30:13Z"/>
          <w:color w:val="auto"/>
          <w:rPrChange w:id="2350" w:author="小多 [2]" w:date="2020-09-23T11:01:09Z">
            <w:rPr>
              <w:del w:id="2351" w:author="小多 [2]" w:date="2020-09-23T10:30:13Z"/>
            </w:rPr>
          </w:rPrChange>
        </w:rPr>
      </w:pPr>
      <w:del w:id="2352" w:author="小多 [2]" w:date="2020-09-23T10:30:13Z">
        <w:r>
          <w:rPr>
            <w:color w:val="auto"/>
            <w:rPrChange w:id="2353" w:author="小多 [2]" w:date="2020-09-23T11:01:09Z">
              <w:rPr/>
            </w:rPrChange>
          </w:rPr>
          <w:fldChar w:fldCharType="begin"/>
        </w:r>
      </w:del>
      <w:del w:id="2355" w:author="小多 [2]" w:date="2020-09-23T10:30:13Z">
        <w:r>
          <w:rPr>
            <w:color w:val="auto"/>
            <w:rPrChange w:id="2356" w:author="小多 [2]" w:date="2020-09-23T11:01:09Z">
              <w:rPr/>
            </w:rPrChange>
          </w:rPr>
          <w:delInstrText xml:space="preserve"> HYPERLINK \l _Toc23612 </w:delInstrText>
        </w:r>
      </w:del>
      <w:del w:id="2358" w:author="小多 [2]" w:date="2020-09-23T10:30:13Z">
        <w:r>
          <w:rPr>
            <w:color w:val="auto"/>
            <w:rPrChange w:id="2359" w:author="小多 [2]" w:date="2020-09-23T11:01:09Z">
              <w:rPr/>
            </w:rPrChange>
          </w:rPr>
          <w:fldChar w:fldCharType="separate"/>
        </w:r>
      </w:del>
      <w:del w:id="2361" w:author="小多 [2]" w:date="2020-09-23T10:30:13Z">
        <w:r>
          <w:rPr>
            <w:rFonts w:hint="eastAsia"/>
            <w:bCs/>
            <w:color w:val="auto"/>
            <w:rPrChange w:id="2362" w:author="小多 [2]" w:date="2020-09-23T11:01:09Z">
              <w:rPr>
                <w:rFonts w:hint="eastAsia"/>
                <w:bCs/>
              </w:rPr>
            </w:rPrChange>
          </w:rPr>
          <w:delText>7.2.1</w:delText>
        </w:r>
      </w:del>
      <w:del w:id="2364" w:author="小多 [2]" w:date="2020-09-23T10:30:13Z">
        <w:r>
          <w:rPr>
            <w:rFonts w:hint="eastAsia"/>
            <w:bCs/>
            <w:color w:val="auto"/>
            <w:lang w:val="en-US" w:eastAsia="zh-CN"/>
            <w:rPrChange w:id="2365" w:author="小多 [2]" w:date="2020-09-23T11:01:09Z">
              <w:rPr>
                <w:rFonts w:hint="eastAsia"/>
                <w:bCs/>
                <w:lang w:val="en-US" w:eastAsia="zh-CN"/>
              </w:rPr>
            </w:rPrChange>
          </w:rPr>
          <w:delText>6</w:delText>
        </w:r>
      </w:del>
      <w:del w:id="2367" w:author="小多 [2]" w:date="2020-09-23T10:30:13Z">
        <w:r>
          <w:rPr>
            <w:rFonts w:hint="eastAsia"/>
            <w:bCs/>
            <w:color w:val="auto"/>
            <w:rPrChange w:id="2368" w:author="小多 [2]" w:date="2020-09-23T11:01:09Z">
              <w:rPr>
                <w:rFonts w:hint="eastAsia"/>
                <w:bCs/>
              </w:rPr>
            </w:rPrChange>
          </w:rPr>
          <w:delText xml:space="preserve"> </w:delText>
        </w:r>
      </w:del>
      <w:del w:id="2370" w:author="小多 [2]" w:date="2020-09-23T10:30:13Z">
        <w:r>
          <w:rPr>
            <w:rFonts w:hint="eastAsia"/>
            <w:bCs/>
            <w:color w:val="auto"/>
            <w:lang w:val="en-US" w:eastAsia="zh-CN"/>
            <w:rPrChange w:id="2371" w:author="小多 [2]" w:date="2020-09-23T11:01:09Z">
              <w:rPr>
                <w:rFonts w:hint="eastAsia"/>
                <w:bCs/>
                <w:lang w:val="en-US" w:eastAsia="zh-CN"/>
              </w:rPr>
            </w:rPrChange>
          </w:rPr>
          <w:delText>单例运行</w:delText>
        </w:r>
      </w:del>
      <w:del w:id="2373" w:author="小多 [2]" w:date="2020-09-23T10:30:13Z">
        <w:r>
          <w:rPr>
            <w:color w:val="auto"/>
            <w:rPrChange w:id="2374" w:author="小多 [2]" w:date="2020-09-23T11:01:09Z">
              <w:rPr/>
            </w:rPrChange>
          </w:rPr>
          <w:tab/>
        </w:r>
      </w:del>
      <w:del w:id="2376" w:author="小多 [2]" w:date="2020-09-23T10:30:13Z">
        <w:r>
          <w:rPr>
            <w:color w:val="auto"/>
            <w:rPrChange w:id="2377" w:author="小多 [2]" w:date="2020-09-23T11:01:09Z">
              <w:rPr/>
            </w:rPrChange>
          </w:rPr>
          <w:fldChar w:fldCharType="begin"/>
        </w:r>
      </w:del>
      <w:del w:id="2379" w:author="小多 [2]" w:date="2020-09-23T10:30:13Z">
        <w:r>
          <w:rPr>
            <w:color w:val="auto"/>
            <w:rPrChange w:id="2380" w:author="小多 [2]" w:date="2020-09-23T11:01:09Z">
              <w:rPr/>
            </w:rPrChange>
          </w:rPr>
          <w:delInstrText xml:space="preserve"> PAGEREF _Toc23612 </w:delInstrText>
        </w:r>
      </w:del>
      <w:del w:id="2382" w:author="小多 [2]" w:date="2020-09-23T10:30:13Z">
        <w:r>
          <w:rPr>
            <w:color w:val="auto"/>
            <w:rPrChange w:id="2383" w:author="小多 [2]" w:date="2020-09-23T11:01:09Z">
              <w:rPr/>
            </w:rPrChange>
          </w:rPr>
          <w:fldChar w:fldCharType="separate"/>
        </w:r>
      </w:del>
      <w:del w:id="2385" w:author="小多 [2]" w:date="2020-09-23T10:30:13Z">
        <w:r>
          <w:rPr>
            <w:color w:val="auto"/>
            <w:rPrChange w:id="2386" w:author="小多 [2]" w:date="2020-09-23T11:01:09Z">
              <w:rPr/>
            </w:rPrChange>
          </w:rPr>
          <w:delText>22</w:delText>
        </w:r>
      </w:del>
      <w:del w:id="2388" w:author="小多 [2]" w:date="2020-09-23T10:30:13Z">
        <w:r>
          <w:rPr>
            <w:color w:val="auto"/>
            <w:rPrChange w:id="2389" w:author="小多 [2]" w:date="2020-09-23T11:01:09Z">
              <w:rPr/>
            </w:rPrChange>
          </w:rPr>
          <w:fldChar w:fldCharType="end"/>
        </w:r>
      </w:del>
      <w:del w:id="2391" w:author="小多 [2]" w:date="2020-09-23T10:30:13Z">
        <w:r>
          <w:rPr>
            <w:color w:val="auto"/>
            <w:rPrChange w:id="2392" w:author="小多 [2]" w:date="2020-09-23T11:01:09Z">
              <w:rPr/>
            </w:rPrChange>
          </w:rPr>
          <w:fldChar w:fldCharType="end"/>
        </w:r>
      </w:del>
    </w:p>
    <w:p>
      <w:pPr>
        <w:pStyle w:val="4"/>
        <w:tabs>
          <w:tab w:val="right" w:leader="dot" w:pos="9746"/>
        </w:tabs>
        <w:rPr>
          <w:del w:id="2394" w:author="小多 [2]" w:date="2020-09-23T10:30:13Z"/>
          <w:color w:val="auto"/>
          <w:rPrChange w:id="2395" w:author="小多 [2]" w:date="2020-09-23T11:01:09Z">
            <w:rPr>
              <w:del w:id="2396" w:author="小多 [2]" w:date="2020-09-23T10:30:13Z"/>
            </w:rPr>
          </w:rPrChange>
        </w:rPr>
      </w:pPr>
      <w:del w:id="2397" w:author="小多 [2]" w:date="2020-09-23T10:30:13Z">
        <w:r>
          <w:rPr>
            <w:color w:val="auto"/>
            <w:rPrChange w:id="2398" w:author="小多 [2]" w:date="2020-09-23T11:01:09Z">
              <w:rPr/>
            </w:rPrChange>
          </w:rPr>
          <w:fldChar w:fldCharType="begin"/>
        </w:r>
      </w:del>
      <w:del w:id="2400" w:author="小多 [2]" w:date="2020-09-23T10:30:13Z">
        <w:r>
          <w:rPr>
            <w:color w:val="auto"/>
            <w:rPrChange w:id="2401" w:author="小多 [2]" w:date="2020-09-23T11:01:09Z">
              <w:rPr/>
            </w:rPrChange>
          </w:rPr>
          <w:delInstrText xml:space="preserve"> HYPERLINK \l _Toc12053 </w:delInstrText>
        </w:r>
      </w:del>
      <w:del w:id="2403" w:author="小多 [2]" w:date="2020-09-23T10:30:13Z">
        <w:r>
          <w:rPr>
            <w:color w:val="auto"/>
            <w:rPrChange w:id="2404" w:author="小多 [2]" w:date="2020-09-23T11:01:09Z">
              <w:rPr/>
            </w:rPrChange>
          </w:rPr>
          <w:fldChar w:fldCharType="separate"/>
        </w:r>
      </w:del>
      <w:del w:id="2406" w:author="小多 [2]" w:date="2020-09-23T10:30:13Z">
        <w:r>
          <w:rPr>
            <w:rFonts w:hint="eastAsia"/>
            <w:bCs/>
            <w:color w:val="auto"/>
            <w:rPrChange w:id="2407" w:author="小多 [2]" w:date="2020-09-23T11:01:09Z">
              <w:rPr>
                <w:rFonts w:hint="eastAsia"/>
                <w:bCs/>
              </w:rPr>
            </w:rPrChange>
          </w:rPr>
          <w:delText>7.2.</w:delText>
        </w:r>
      </w:del>
      <w:del w:id="2409" w:author="小多 [2]" w:date="2020-09-23T10:30:13Z">
        <w:r>
          <w:rPr>
            <w:rFonts w:hint="eastAsia"/>
            <w:bCs/>
            <w:color w:val="auto"/>
            <w:lang w:val="en-US" w:eastAsia="zh-CN"/>
            <w:rPrChange w:id="2410" w:author="小多 [2]" w:date="2020-09-23T11:01:09Z">
              <w:rPr>
                <w:rFonts w:hint="eastAsia"/>
                <w:bCs/>
                <w:lang w:val="en-US" w:eastAsia="zh-CN"/>
              </w:rPr>
            </w:rPrChange>
          </w:rPr>
          <w:delText>17</w:delText>
        </w:r>
      </w:del>
      <w:del w:id="2412" w:author="小多 [2]" w:date="2020-09-23T10:30:13Z">
        <w:r>
          <w:rPr>
            <w:rFonts w:hint="eastAsia"/>
            <w:bCs/>
            <w:color w:val="auto"/>
            <w:rPrChange w:id="2413" w:author="小多 [2]" w:date="2020-09-23T11:01:09Z">
              <w:rPr>
                <w:rFonts w:hint="eastAsia"/>
                <w:bCs/>
              </w:rPr>
            </w:rPrChange>
          </w:rPr>
          <w:delText xml:space="preserve"> </w:delText>
        </w:r>
      </w:del>
      <w:del w:id="2415" w:author="小多 [2]" w:date="2020-09-23T10:30:13Z">
        <w:r>
          <w:rPr>
            <w:rFonts w:hint="eastAsia"/>
            <w:bCs/>
            <w:color w:val="auto"/>
            <w:lang w:val="en-US" w:eastAsia="zh-CN"/>
            <w:rPrChange w:id="2416" w:author="小多 [2]" w:date="2020-09-23T11:01:09Z">
              <w:rPr>
                <w:rFonts w:hint="eastAsia"/>
                <w:bCs/>
                <w:lang w:val="en-US" w:eastAsia="zh-CN"/>
              </w:rPr>
            </w:rPrChange>
          </w:rPr>
          <w:delText>最大并发数</w:delText>
        </w:r>
      </w:del>
      <w:del w:id="2418" w:author="小多 [2]" w:date="2020-09-23T10:30:13Z">
        <w:r>
          <w:rPr>
            <w:color w:val="auto"/>
            <w:rPrChange w:id="2419" w:author="小多 [2]" w:date="2020-09-23T11:01:09Z">
              <w:rPr/>
            </w:rPrChange>
          </w:rPr>
          <w:tab/>
        </w:r>
      </w:del>
      <w:del w:id="2421" w:author="小多 [2]" w:date="2020-09-23T10:30:13Z">
        <w:r>
          <w:rPr>
            <w:color w:val="auto"/>
            <w:rPrChange w:id="2422" w:author="小多 [2]" w:date="2020-09-23T11:01:09Z">
              <w:rPr/>
            </w:rPrChange>
          </w:rPr>
          <w:fldChar w:fldCharType="begin"/>
        </w:r>
      </w:del>
      <w:del w:id="2424" w:author="小多 [2]" w:date="2020-09-23T10:30:13Z">
        <w:r>
          <w:rPr>
            <w:color w:val="auto"/>
            <w:rPrChange w:id="2425" w:author="小多 [2]" w:date="2020-09-23T11:01:09Z">
              <w:rPr/>
            </w:rPrChange>
          </w:rPr>
          <w:delInstrText xml:space="preserve"> PAGEREF _Toc12053 </w:delInstrText>
        </w:r>
      </w:del>
      <w:del w:id="2427" w:author="小多 [2]" w:date="2020-09-23T10:30:13Z">
        <w:r>
          <w:rPr>
            <w:color w:val="auto"/>
            <w:rPrChange w:id="2428" w:author="小多 [2]" w:date="2020-09-23T11:01:09Z">
              <w:rPr/>
            </w:rPrChange>
          </w:rPr>
          <w:fldChar w:fldCharType="separate"/>
        </w:r>
      </w:del>
      <w:del w:id="2430" w:author="小多 [2]" w:date="2020-09-23T10:30:13Z">
        <w:r>
          <w:rPr>
            <w:color w:val="auto"/>
            <w:rPrChange w:id="2431" w:author="小多 [2]" w:date="2020-09-23T11:01:09Z">
              <w:rPr/>
            </w:rPrChange>
          </w:rPr>
          <w:delText>22</w:delText>
        </w:r>
      </w:del>
      <w:del w:id="2433" w:author="小多 [2]" w:date="2020-09-23T10:30:13Z">
        <w:r>
          <w:rPr>
            <w:color w:val="auto"/>
            <w:rPrChange w:id="2434" w:author="小多 [2]" w:date="2020-09-23T11:01:09Z">
              <w:rPr/>
            </w:rPrChange>
          </w:rPr>
          <w:fldChar w:fldCharType="end"/>
        </w:r>
      </w:del>
      <w:del w:id="2436" w:author="小多 [2]" w:date="2020-09-23T10:30:13Z">
        <w:r>
          <w:rPr>
            <w:color w:val="auto"/>
            <w:rPrChange w:id="2437" w:author="小多 [2]" w:date="2020-09-23T11:01:09Z">
              <w:rPr/>
            </w:rPrChange>
          </w:rPr>
          <w:fldChar w:fldCharType="end"/>
        </w:r>
      </w:del>
    </w:p>
    <w:p>
      <w:pPr>
        <w:pStyle w:val="4"/>
        <w:tabs>
          <w:tab w:val="right" w:leader="dot" w:pos="9746"/>
        </w:tabs>
        <w:rPr>
          <w:del w:id="2439" w:author="小多 [2]" w:date="2020-09-23T10:30:13Z"/>
          <w:color w:val="auto"/>
          <w:rPrChange w:id="2440" w:author="小多 [2]" w:date="2020-09-23T11:01:09Z">
            <w:rPr>
              <w:del w:id="2441" w:author="小多 [2]" w:date="2020-09-23T10:30:13Z"/>
            </w:rPr>
          </w:rPrChange>
        </w:rPr>
      </w:pPr>
      <w:del w:id="2442" w:author="小多 [2]" w:date="2020-09-23T10:30:13Z">
        <w:r>
          <w:rPr>
            <w:color w:val="auto"/>
            <w:rPrChange w:id="2443" w:author="小多 [2]" w:date="2020-09-23T11:01:09Z">
              <w:rPr/>
            </w:rPrChange>
          </w:rPr>
          <w:fldChar w:fldCharType="begin"/>
        </w:r>
      </w:del>
      <w:del w:id="2445" w:author="小多 [2]" w:date="2020-09-23T10:30:13Z">
        <w:r>
          <w:rPr>
            <w:color w:val="auto"/>
            <w:rPrChange w:id="2446" w:author="小多 [2]" w:date="2020-09-23T11:01:09Z">
              <w:rPr/>
            </w:rPrChange>
          </w:rPr>
          <w:delInstrText xml:space="preserve"> HYPERLINK \l _Toc18781 </w:delInstrText>
        </w:r>
      </w:del>
      <w:del w:id="2448" w:author="小多 [2]" w:date="2020-09-23T10:30:13Z">
        <w:r>
          <w:rPr>
            <w:color w:val="auto"/>
            <w:rPrChange w:id="2449" w:author="小多 [2]" w:date="2020-09-23T11:01:09Z">
              <w:rPr/>
            </w:rPrChange>
          </w:rPr>
          <w:fldChar w:fldCharType="separate"/>
        </w:r>
      </w:del>
      <w:del w:id="2451" w:author="小多 [2]" w:date="2020-09-23T10:30:13Z">
        <w:r>
          <w:rPr>
            <w:rFonts w:hint="eastAsia"/>
            <w:bCs/>
            <w:color w:val="auto"/>
            <w:rPrChange w:id="2452" w:author="小多 [2]" w:date="2020-09-23T11:01:09Z">
              <w:rPr>
                <w:rFonts w:hint="eastAsia"/>
                <w:bCs/>
              </w:rPr>
            </w:rPrChange>
          </w:rPr>
          <w:delText>7.2.1</w:delText>
        </w:r>
      </w:del>
      <w:del w:id="2454" w:author="小多 [2]" w:date="2020-09-23T10:30:13Z">
        <w:r>
          <w:rPr>
            <w:rFonts w:hint="eastAsia"/>
            <w:bCs/>
            <w:color w:val="auto"/>
            <w:lang w:val="en-US" w:eastAsia="zh-CN"/>
            <w:rPrChange w:id="2455" w:author="小多 [2]" w:date="2020-09-23T11:01:09Z">
              <w:rPr>
                <w:rFonts w:hint="eastAsia"/>
                <w:bCs/>
                <w:lang w:val="en-US" w:eastAsia="zh-CN"/>
              </w:rPr>
            </w:rPrChange>
          </w:rPr>
          <w:delText>8</w:delText>
        </w:r>
      </w:del>
      <w:del w:id="2457" w:author="小多 [2]" w:date="2020-09-23T10:30:13Z">
        <w:r>
          <w:rPr>
            <w:rFonts w:hint="eastAsia"/>
            <w:bCs/>
            <w:color w:val="auto"/>
            <w:rPrChange w:id="2458" w:author="小多 [2]" w:date="2020-09-23T11:01:09Z">
              <w:rPr>
                <w:rFonts w:hint="eastAsia"/>
                <w:bCs/>
              </w:rPr>
            </w:rPrChange>
          </w:rPr>
          <w:delText xml:space="preserve"> </w:delText>
        </w:r>
      </w:del>
      <w:del w:id="2460" w:author="小多 [2]" w:date="2020-09-23T10:30:13Z">
        <w:r>
          <w:rPr>
            <w:rFonts w:hint="eastAsia"/>
            <w:bCs/>
            <w:color w:val="auto"/>
            <w:lang w:val="en-US" w:eastAsia="zh-CN"/>
            <w:rPrChange w:id="2461" w:author="小多 [2]" w:date="2020-09-23T11:01:09Z">
              <w:rPr>
                <w:rFonts w:hint="eastAsia"/>
                <w:bCs/>
                <w:lang w:val="en-US" w:eastAsia="zh-CN"/>
              </w:rPr>
            </w:rPrChange>
          </w:rPr>
          <w:delText>可靠性</w:delText>
        </w:r>
      </w:del>
      <w:del w:id="2463" w:author="小多 [2]" w:date="2020-09-23T10:30:13Z">
        <w:r>
          <w:rPr>
            <w:color w:val="auto"/>
            <w:rPrChange w:id="2464" w:author="小多 [2]" w:date="2020-09-23T11:01:09Z">
              <w:rPr/>
            </w:rPrChange>
          </w:rPr>
          <w:tab/>
        </w:r>
      </w:del>
      <w:del w:id="2466" w:author="小多 [2]" w:date="2020-09-23T10:30:13Z">
        <w:r>
          <w:rPr>
            <w:color w:val="auto"/>
            <w:rPrChange w:id="2467" w:author="小多 [2]" w:date="2020-09-23T11:01:09Z">
              <w:rPr/>
            </w:rPrChange>
          </w:rPr>
          <w:fldChar w:fldCharType="begin"/>
        </w:r>
      </w:del>
      <w:del w:id="2469" w:author="小多 [2]" w:date="2020-09-23T10:30:13Z">
        <w:r>
          <w:rPr>
            <w:color w:val="auto"/>
            <w:rPrChange w:id="2470" w:author="小多 [2]" w:date="2020-09-23T11:01:09Z">
              <w:rPr/>
            </w:rPrChange>
          </w:rPr>
          <w:delInstrText xml:space="preserve"> PAGEREF _Toc18781 </w:delInstrText>
        </w:r>
      </w:del>
      <w:del w:id="2472" w:author="小多 [2]" w:date="2020-09-23T10:30:13Z">
        <w:r>
          <w:rPr>
            <w:color w:val="auto"/>
            <w:rPrChange w:id="2473" w:author="小多 [2]" w:date="2020-09-23T11:01:09Z">
              <w:rPr/>
            </w:rPrChange>
          </w:rPr>
          <w:fldChar w:fldCharType="separate"/>
        </w:r>
      </w:del>
      <w:del w:id="2475" w:author="小多 [2]" w:date="2020-09-23T10:30:13Z">
        <w:r>
          <w:rPr>
            <w:color w:val="auto"/>
            <w:rPrChange w:id="2476" w:author="小多 [2]" w:date="2020-09-23T11:01:09Z">
              <w:rPr/>
            </w:rPrChange>
          </w:rPr>
          <w:delText>22</w:delText>
        </w:r>
      </w:del>
      <w:del w:id="2478" w:author="小多 [2]" w:date="2020-09-23T10:30:13Z">
        <w:r>
          <w:rPr>
            <w:color w:val="auto"/>
            <w:rPrChange w:id="2479" w:author="小多 [2]" w:date="2020-09-23T11:01:09Z">
              <w:rPr/>
            </w:rPrChange>
          </w:rPr>
          <w:fldChar w:fldCharType="end"/>
        </w:r>
      </w:del>
      <w:del w:id="2481" w:author="小多 [2]" w:date="2020-09-23T10:30:13Z">
        <w:r>
          <w:rPr>
            <w:color w:val="auto"/>
            <w:rPrChange w:id="2482" w:author="小多 [2]" w:date="2020-09-23T11:01:09Z">
              <w:rPr/>
            </w:rPrChange>
          </w:rPr>
          <w:fldChar w:fldCharType="end"/>
        </w:r>
      </w:del>
    </w:p>
    <w:p>
      <w:pPr>
        <w:pStyle w:val="4"/>
        <w:tabs>
          <w:tab w:val="right" w:leader="dot" w:pos="9746"/>
        </w:tabs>
        <w:rPr>
          <w:del w:id="2484" w:author="小多 [2]" w:date="2020-09-23T10:30:13Z"/>
          <w:color w:val="auto"/>
          <w:rPrChange w:id="2485" w:author="小多 [2]" w:date="2020-09-23T11:01:09Z">
            <w:rPr>
              <w:del w:id="2486" w:author="小多 [2]" w:date="2020-09-23T10:30:13Z"/>
            </w:rPr>
          </w:rPrChange>
        </w:rPr>
      </w:pPr>
      <w:del w:id="2487" w:author="小多 [2]" w:date="2020-09-23T10:30:13Z">
        <w:r>
          <w:rPr>
            <w:color w:val="auto"/>
            <w:rPrChange w:id="2488" w:author="小多 [2]" w:date="2020-09-23T11:01:09Z">
              <w:rPr/>
            </w:rPrChange>
          </w:rPr>
          <w:fldChar w:fldCharType="begin"/>
        </w:r>
      </w:del>
      <w:del w:id="2490" w:author="小多 [2]" w:date="2020-09-23T10:30:13Z">
        <w:r>
          <w:rPr>
            <w:color w:val="auto"/>
            <w:rPrChange w:id="2491" w:author="小多 [2]" w:date="2020-09-23T11:01:09Z">
              <w:rPr/>
            </w:rPrChange>
          </w:rPr>
          <w:delInstrText xml:space="preserve"> HYPERLINK \l _Toc24695 </w:delInstrText>
        </w:r>
      </w:del>
      <w:del w:id="2493" w:author="小多 [2]" w:date="2020-09-23T10:30:13Z">
        <w:r>
          <w:rPr>
            <w:color w:val="auto"/>
            <w:rPrChange w:id="2494" w:author="小多 [2]" w:date="2020-09-23T11:01:09Z">
              <w:rPr/>
            </w:rPrChange>
          </w:rPr>
          <w:fldChar w:fldCharType="separate"/>
        </w:r>
      </w:del>
      <w:del w:id="2496" w:author="小多 [2]" w:date="2020-09-23T10:30:13Z">
        <w:r>
          <w:rPr>
            <w:rFonts w:hint="eastAsia"/>
            <w:bCs/>
            <w:color w:val="auto"/>
            <w:rPrChange w:id="2497" w:author="小多 [2]" w:date="2020-09-23T11:01:09Z">
              <w:rPr>
                <w:rFonts w:hint="eastAsia"/>
                <w:bCs/>
              </w:rPr>
            </w:rPrChange>
          </w:rPr>
          <w:delText>7.2.1</w:delText>
        </w:r>
      </w:del>
      <w:del w:id="2499" w:author="小多 [2]" w:date="2020-09-23T10:30:13Z">
        <w:r>
          <w:rPr>
            <w:rFonts w:hint="eastAsia"/>
            <w:bCs/>
            <w:color w:val="auto"/>
            <w:lang w:val="en-US" w:eastAsia="zh-CN"/>
            <w:rPrChange w:id="2500" w:author="小多 [2]" w:date="2020-09-23T11:01:09Z">
              <w:rPr>
                <w:rFonts w:hint="eastAsia"/>
                <w:bCs/>
                <w:lang w:val="en-US" w:eastAsia="zh-CN"/>
              </w:rPr>
            </w:rPrChange>
          </w:rPr>
          <w:delText>9</w:delText>
        </w:r>
      </w:del>
      <w:del w:id="2502" w:author="小多 [2]" w:date="2020-09-23T10:30:13Z">
        <w:r>
          <w:rPr>
            <w:rFonts w:hint="eastAsia"/>
            <w:bCs/>
            <w:color w:val="auto"/>
            <w:rPrChange w:id="2503" w:author="小多 [2]" w:date="2020-09-23T11:01:09Z">
              <w:rPr>
                <w:rFonts w:hint="eastAsia"/>
                <w:bCs/>
              </w:rPr>
            </w:rPrChange>
          </w:rPr>
          <w:delText xml:space="preserve"> </w:delText>
        </w:r>
      </w:del>
      <w:del w:id="2505" w:author="小多 [2]" w:date="2020-09-23T10:30:13Z">
        <w:r>
          <w:rPr>
            <w:rFonts w:hint="eastAsia"/>
            <w:bCs/>
            <w:color w:val="auto"/>
            <w:lang w:val="en-US" w:eastAsia="zh-CN"/>
            <w:rPrChange w:id="2506" w:author="小多 [2]" w:date="2020-09-23T11:01:09Z">
              <w:rPr>
                <w:rFonts w:hint="eastAsia"/>
                <w:bCs/>
                <w:lang w:val="en-US" w:eastAsia="zh-CN"/>
              </w:rPr>
            </w:rPrChange>
          </w:rPr>
          <w:delText>维护性</w:delText>
        </w:r>
      </w:del>
      <w:del w:id="2508" w:author="小多 [2]" w:date="2020-09-23T10:30:13Z">
        <w:r>
          <w:rPr>
            <w:color w:val="auto"/>
            <w:rPrChange w:id="2509" w:author="小多 [2]" w:date="2020-09-23T11:01:09Z">
              <w:rPr/>
            </w:rPrChange>
          </w:rPr>
          <w:tab/>
        </w:r>
      </w:del>
      <w:del w:id="2511" w:author="小多 [2]" w:date="2020-09-23T10:30:13Z">
        <w:r>
          <w:rPr>
            <w:color w:val="auto"/>
            <w:rPrChange w:id="2512" w:author="小多 [2]" w:date="2020-09-23T11:01:09Z">
              <w:rPr/>
            </w:rPrChange>
          </w:rPr>
          <w:fldChar w:fldCharType="begin"/>
        </w:r>
      </w:del>
      <w:del w:id="2514" w:author="小多 [2]" w:date="2020-09-23T10:30:13Z">
        <w:r>
          <w:rPr>
            <w:color w:val="auto"/>
            <w:rPrChange w:id="2515" w:author="小多 [2]" w:date="2020-09-23T11:01:09Z">
              <w:rPr/>
            </w:rPrChange>
          </w:rPr>
          <w:delInstrText xml:space="preserve"> PAGEREF _Toc24695 </w:delInstrText>
        </w:r>
      </w:del>
      <w:del w:id="2517" w:author="小多 [2]" w:date="2020-09-23T10:30:13Z">
        <w:r>
          <w:rPr>
            <w:color w:val="auto"/>
            <w:rPrChange w:id="2518" w:author="小多 [2]" w:date="2020-09-23T11:01:09Z">
              <w:rPr/>
            </w:rPrChange>
          </w:rPr>
          <w:fldChar w:fldCharType="separate"/>
        </w:r>
      </w:del>
      <w:del w:id="2520" w:author="小多 [2]" w:date="2020-09-23T10:30:13Z">
        <w:r>
          <w:rPr>
            <w:color w:val="auto"/>
            <w:rPrChange w:id="2521" w:author="小多 [2]" w:date="2020-09-23T11:01:09Z">
              <w:rPr/>
            </w:rPrChange>
          </w:rPr>
          <w:delText>22</w:delText>
        </w:r>
      </w:del>
      <w:del w:id="2523" w:author="小多 [2]" w:date="2020-09-23T10:30:13Z">
        <w:r>
          <w:rPr>
            <w:color w:val="auto"/>
            <w:rPrChange w:id="2524" w:author="小多 [2]" w:date="2020-09-23T11:01:09Z">
              <w:rPr/>
            </w:rPrChange>
          </w:rPr>
          <w:fldChar w:fldCharType="end"/>
        </w:r>
      </w:del>
      <w:del w:id="2526" w:author="小多 [2]" w:date="2020-09-23T10:30:13Z">
        <w:r>
          <w:rPr>
            <w:color w:val="auto"/>
            <w:rPrChange w:id="2527" w:author="小多 [2]" w:date="2020-09-23T11:01:09Z">
              <w:rPr/>
            </w:rPrChange>
          </w:rPr>
          <w:fldChar w:fldCharType="end"/>
        </w:r>
      </w:del>
    </w:p>
    <w:p>
      <w:pPr>
        <w:pStyle w:val="4"/>
        <w:tabs>
          <w:tab w:val="right" w:leader="dot" w:pos="9746"/>
        </w:tabs>
        <w:rPr>
          <w:del w:id="2529" w:author="小多 [2]" w:date="2020-09-23T10:30:13Z"/>
          <w:color w:val="auto"/>
          <w:rPrChange w:id="2530" w:author="小多 [2]" w:date="2020-09-23T11:01:09Z">
            <w:rPr>
              <w:del w:id="2531" w:author="小多 [2]" w:date="2020-09-23T10:30:13Z"/>
            </w:rPr>
          </w:rPrChange>
        </w:rPr>
      </w:pPr>
      <w:del w:id="2532" w:author="小多 [2]" w:date="2020-09-23T10:30:13Z">
        <w:r>
          <w:rPr>
            <w:color w:val="auto"/>
            <w:rPrChange w:id="2533" w:author="小多 [2]" w:date="2020-09-23T11:01:09Z">
              <w:rPr/>
            </w:rPrChange>
          </w:rPr>
          <w:fldChar w:fldCharType="begin"/>
        </w:r>
      </w:del>
      <w:del w:id="2535" w:author="小多 [2]" w:date="2020-09-23T10:30:13Z">
        <w:r>
          <w:rPr>
            <w:color w:val="auto"/>
            <w:rPrChange w:id="2536" w:author="小多 [2]" w:date="2020-09-23T11:01:09Z">
              <w:rPr/>
            </w:rPrChange>
          </w:rPr>
          <w:delInstrText xml:space="preserve"> HYPERLINK \l _Toc19975 </w:delInstrText>
        </w:r>
      </w:del>
      <w:del w:id="2538" w:author="小多 [2]" w:date="2020-09-23T10:30:13Z">
        <w:r>
          <w:rPr>
            <w:color w:val="auto"/>
            <w:rPrChange w:id="2539" w:author="小多 [2]" w:date="2020-09-23T11:01:09Z">
              <w:rPr/>
            </w:rPrChange>
          </w:rPr>
          <w:fldChar w:fldCharType="separate"/>
        </w:r>
      </w:del>
      <w:del w:id="2541" w:author="小多 [2]" w:date="2020-09-23T10:30:13Z">
        <w:r>
          <w:rPr>
            <w:rFonts w:hint="eastAsia"/>
            <w:bCs/>
            <w:color w:val="auto"/>
            <w:rPrChange w:id="2542" w:author="小多 [2]" w:date="2020-09-23T11:01:09Z">
              <w:rPr>
                <w:rFonts w:hint="eastAsia"/>
                <w:bCs/>
              </w:rPr>
            </w:rPrChange>
          </w:rPr>
          <w:delText>7.2.</w:delText>
        </w:r>
      </w:del>
      <w:del w:id="2544" w:author="小多 [2]" w:date="2020-09-23T10:30:13Z">
        <w:r>
          <w:rPr>
            <w:rFonts w:hint="eastAsia"/>
            <w:bCs/>
            <w:color w:val="auto"/>
            <w:lang w:val="en-US" w:eastAsia="zh-CN"/>
            <w:rPrChange w:id="2545" w:author="小多 [2]" w:date="2020-09-23T11:01:09Z">
              <w:rPr>
                <w:rFonts w:hint="eastAsia"/>
                <w:bCs/>
                <w:lang w:val="en-US" w:eastAsia="zh-CN"/>
              </w:rPr>
            </w:rPrChange>
          </w:rPr>
          <w:delText>20</w:delText>
        </w:r>
      </w:del>
      <w:del w:id="2547" w:author="小多 [2]" w:date="2020-09-23T10:30:13Z">
        <w:r>
          <w:rPr>
            <w:rFonts w:hint="eastAsia"/>
            <w:bCs/>
            <w:color w:val="auto"/>
            <w:rPrChange w:id="2548" w:author="小多 [2]" w:date="2020-09-23T11:01:09Z">
              <w:rPr>
                <w:rFonts w:hint="eastAsia"/>
                <w:bCs/>
              </w:rPr>
            </w:rPrChange>
          </w:rPr>
          <w:delText xml:space="preserve"> </w:delText>
        </w:r>
      </w:del>
      <w:del w:id="2550" w:author="小多 [2]" w:date="2020-09-23T10:30:13Z">
        <w:r>
          <w:rPr>
            <w:rFonts w:hint="eastAsia"/>
            <w:bCs/>
            <w:color w:val="auto"/>
            <w:lang w:val="en-US" w:eastAsia="zh-CN"/>
            <w:rPrChange w:id="2551" w:author="小多 [2]" w:date="2020-09-23T11:01:09Z">
              <w:rPr>
                <w:rFonts w:hint="eastAsia"/>
                <w:bCs/>
                <w:lang w:val="en-US" w:eastAsia="zh-CN"/>
              </w:rPr>
            </w:rPrChange>
          </w:rPr>
          <w:delText>效率</w:delText>
        </w:r>
      </w:del>
      <w:del w:id="2553" w:author="小多 [2]" w:date="2020-09-23T10:30:13Z">
        <w:r>
          <w:rPr>
            <w:color w:val="auto"/>
            <w:rPrChange w:id="2554" w:author="小多 [2]" w:date="2020-09-23T11:01:09Z">
              <w:rPr/>
            </w:rPrChange>
          </w:rPr>
          <w:tab/>
        </w:r>
      </w:del>
      <w:del w:id="2556" w:author="小多 [2]" w:date="2020-09-23T10:30:13Z">
        <w:r>
          <w:rPr>
            <w:color w:val="auto"/>
            <w:rPrChange w:id="2557" w:author="小多 [2]" w:date="2020-09-23T11:01:09Z">
              <w:rPr/>
            </w:rPrChange>
          </w:rPr>
          <w:fldChar w:fldCharType="begin"/>
        </w:r>
      </w:del>
      <w:del w:id="2559" w:author="小多 [2]" w:date="2020-09-23T10:30:13Z">
        <w:r>
          <w:rPr>
            <w:color w:val="auto"/>
            <w:rPrChange w:id="2560" w:author="小多 [2]" w:date="2020-09-23T11:01:09Z">
              <w:rPr/>
            </w:rPrChange>
          </w:rPr>
          <w:delInstrText xml:space="preserve"> PAGEREF _Toc19975 </w:delInstrText>
        </w:r>
      </w:del>
      <w:del w:id="2562" w:author="小多 [2]" w:date="2020-09-23T10:30:13Z">
        <w:r>
          <w:rPr>
            <w:color w:val="auto"/>
            <w:rPrChange w:id="2563" w:author="小多 [2]" w:date="2020-09-23T11:01:09Z">
              <w:rPr/>
            </w:rPrChange>
          </w:rPr>
          <w:fldChar w:fldCharType="separate"/>
        </w:r>
      </w:del>
      <w:del w:id="2565" w:author="小多 [2]" w:date="2020-09-23T10:30:13Z">
        <w:r>
          <w:rPr>
            <w:color w:val="auto"/>
            <w:rPrChange w:id="2566" w:author="小多 [2]" w:date="2020-09-23T11:01:09Z">
              <w:rPr/>
            </w:rPrChange>
          </w:rPr>
          <w:delText>22</w:delText>
        </w:r>
      </w:del>
      <w:del w:id="2568" w:author="小多 [2]" w:date="2020-09-23T10:30:13Z">
        <w:r>
          <w:rPr>
            <w:color w:val="auto"/>
            <w:rPrChange w:id="2569" w:author="小多 [2]" w:date="2020-09-23T11:01:09Z">
              <w:rPr/>
            </w:rPrChange>
          </w:rPr>
          <w:fldChar w:fldCharType="end"/>
        </w:r>
      </w:del>
      <w:del w:id="2571" w:author="小多 [2]" w:date="2020-09-23T10:30:13Z">
        <w:r>
          <w:rPr>
            <w:color w:val="auto"/>
            <w:rPrChange w:id="2572" w:author="小多 [2]" w:date="2020-09-23T11:01:09Z">
              <w:rPr/>
            </w:rPrChange>
          </w:rPr>
          <w:fldChar w:fldCharType="end"/>
        </w:r>
      </w:del>
    </w:p>
    <w:p>
      <w:pPr>
        <w:pStyle w:val="8"/>
        <w:tabs>
          <w:tab w:val="right" w:leader="dot" w:pos="9746"/>
        </w:tabs>
        <w:rPr>
          <w:del w:id="2574" w:author="小多 [2]" w:date="2020-09-23T10:30:13Z"/>
          <w:color w:val="auto"/>
          <w:rPrChange w:id="2575" w:author="小多 [2]" w:date="2020-09-23T11:01:09Z">
            <w:rPr>
              <w:del w:id="2576" w:author="小多 [2]" w:date="2020-09-23T10:30:13Z"/>
            </w:rPr>
          </w:rPrChange>
        </w:rPr>
      </w:pPr>
      <w:del w:id="2577" w:author="小多 [2]" w:date="2020-09-23T10:30:13Z">
        <w:r>
          <w:rPr>
            <w:color w:val="auto"/>
            <w:rPrChange w:id="2578" w:author="小多 [2]" w:date="2020-09-23T11:01:09Z">
              <w:rPr/>
            </w:rPrChange>
          </w:rPr>
          <w:fldChar w:fldCharType="begin"/>
        </w:r>
      </w:del>
      <w:del w:id="2580" w:author="小多 [2]" w:date="2020-09-23T10:30:13Z">
        <w:r>
          <w:rPr>
            <w:color w:val="auto"/>
            <w:rPrChange w:id="2581" w:author="小多 [2]" w:date="2020-09-23T11:01:09Z">
              <w:rPr/>
            </w:rPrChange>
          </w:rPr>
          <w:delInstrText xml:space="preserve"> HYPERLINK \l _Toc32435 </w:delInstrText>
        </w:r>
      </w:del>
      <w:del w:id="2583" w:author="小多 [2]" w:date="2020-09-23T10:30:13Z">
        <w:r>
          <w:rPr>
            <w:color w:val="auto"/>
            <w:rPrChange w:id="2584" w:author="小多 [2]" w:date="2020-09-23T11:01:09Z">
              <w:rPr/>
            </w:rPrChange>
          </w:rPr>
          <w:fldChar w:fldCharType="separate"/>
        </w:r>
      </w:del>
      <w:del w:id="2586" w:author="小多 [2]" w:date="2020-09-23T10:30:13Z">
        <w:r>
          <w:rPr>
            <w:rFonts w:hint="eastAsia"/>
            <w:bCs/>
            <w:i w:val="0"/>
            <w:color w:val="auto"/>
            <w:szCs w:val="28"/>
            <w:rPrChange w:id="2587" w:author="小多 [2]" w:date="2020-09-23T11:01:09Z">
              <w:rPr>
                <w:rFonts w:hint="eastAsia"/>
                <w:bCs/>
                <w:i w:val="0"/>
                <w:szCs w:val="28"/>
              </w:rPr>
            </w:rPrChange>
          </w:rPr>
          <w:delText xml:space="preserve">8 </w:delText>
        </w:r>
      </w:del>
      <w:del w:id="2589" w:author="小多 [2]" w:date="2020-09-23T10:30:13Z">
        <w:r>
          <w:rPr>
            <w:bCs/>
            <w:color w:val="auto"/>
            <w:szCs w:val="28"/>
            <w:rPrChange w:id="2590" w:author="小多 [2]" w:date="2020-09-23T11:01:09Z">
              <w:rPr>
                <w:bCs/>
                <w:szCs w:val="28"/>
              </w:rPr>
            </w:rPrChange>
          </w:rPr>
          <w:delText>算法要求</w:delText>
        </w:r>
      </w:del>
      <w:del w:id="2592" w:author="小多 [2]" w:date="2020-09-23T10:30:13Z">
        <w:r>
          <w:rPr>
            <w:color w:val="auto"/>
            <w:rPrChange w:id="2593" w:author="小多 [2]" w:date="2020-09-23T11:01:09Z">
              <w:rPr/>
            </w:rPrChange>
          </w:rPr>
          <w:tab/>
        </w:r>
      </w:del>
      <w:del w:id="2595" w:author="小多 [2]" w:date="2020-09-23T10:30:13Z">
        <w:r>
          <w:rPr>
            <w:color w:val="auto"/>
            <w:rPrChange w:id="2596" w:author="小多 [2]" w:date="2020-09-23T11:01:09Z">
              <w:rPr/>
            </w:rPrChange>
          </w:rPr>
          <w:fldChar w:fldCharType="begin"/>
        </w:r>
      </w:del>
      <w:del w:id="2598" w:author="小多 [2]" w:date="2020-09-23T10:30:13Z">
        <w:r>
          <w:rPr>
            <w:color w:val="auto"/>
            <w:rPrChange w:id="2599" w:author="小多 [2]" w:date="2020-09-23T11:01:09Z">
              <w:rPr/>
            </w:rPrChange>
          </w:rPr>
          <w:delInstrText xml:space="preserve"> PAGEREF _Toc32435 </w:delInstrText>
        </w:r>
      </w:del>
      <w:del w:id="2601" w:author="小多 [2]" w:date="2020-09-23T10:30:13Z">
        <w:r>
          <w:rPr>
            <w:color w:val="auto"/>
            <w:rPrChange w:id="2602" w:author="小多 [2]" w:date="2020-09-23T11:01:09Z">
              <w:rPr/>
            </w:rPrChange>
          </w:rPr>
          <w:fldChar w:fldCharType="separate"/>
        </w:r>
      </w:del>
      <w:del w:id="2604" w:author="小多 [2]" w:date="2020-09-23T10:30:13Z">
        <w:r>
          <w:rPr>
            <w:color w:val="auto"/>
            <w:rPrChange w:id="2605" w:author="小多 [2]" w:date="2020-09-23T11:01:09Z">
              <w:rPr/>
            </w:rPrChange>
          </w:rPr>
          <w:delText>22</w:delText>
        </w:r>
      </w:del>
      <w:del w:id="2607" w:author="小多 [2]" w:date="2020-09-23T10:30:13Z">
        <w:r>
          <w:rPr>
            <w:color w:val="auto"/>
            <w:rPrChange w:id="2608" w:author="小多 [2]" w:date="2020-09-23T11:01:09Z">
              <w:rPr/>
            </w:rPrChange>
          </w:rPr>
          <w:fldChar w:fldCharType="end"/>
        </w:r>
      </w:del>
      <w:del w:id="2610" w:author="小多 [2]" w:date="2020-09-23T10:30:13Z">
        <w:r>
          <w:rPr>
            <w:color w:val="auto"/>
            <w:rPrChange w:id="2611" w:author="小多 [2]" w:date="2020-09-23T11:01:09Z">
              <w:rPr/>
            </w:rPrChange>
          </w:rPr>
          <w:fldChar w:fldCharType="end"/>
        </w:r>
      </w:del>
    </w:p>
    <w:p>
      <w:pPr>
        <w:pStyle w:val="8"/>
        <w:tabs>
          <w:tab w:val="right" w:leader="dot" w:pos="9746"/>
        </w:tabs>
        <w:rPr>
          <w:del w:id="2613" w:author="小多 [2]" w:date="2020-09-23T10:30:13Z"/>
          <w:color w:val="auto"/>
          <w:rPrChange w:id="2614" w:author="小多 [2]" w:date="2020-09-23T11:01:09Z">
            <w:rPr>
              <w:del w:id="2615" w:author="小多 [2]" w:date="2020-09-23T10:30:13Z"/>
            </w:rPr>
          </w:rPrChange>
        </w:rPr>
      </w:pPr>
      <w:del w:id="2616" w:author="小多 [2]" w:date="2020-09-23T10:30:13Z">
        <w:r>
          <w:rPr>
            <w:color w:val="auto"/>
            <w:rPrChange w:id="2617" w:author="小多 [2]" w:date="2020-09-23T11:01:09Z">
              <w:rPr/>
            </w:rPrChange>
          </w:rPr>
          <w:fldChar w:fldCharType="begin"/>
        </w:r>
      </w:del>
      <w:del w:id="2619" w:author="小多 [2]" w:date="2020-09-23T10:30:13Z">
        <w:r>
          <w:rPr>
            <w:color w:val="auto"/>
            <w:rPrChange w:id="2620" w:author="小多 [2]" w:date="2020-09-23T11:01:09Z">
              <w:rPr/>
            </w:rPrChange>
          </w:rPr>
          <w:delInstrText xml:space="preserve"> HYPERLINK \l _Toc2760 </w:delInstrText>
        </w:r>
      </w:del>
      <w:del w:id="2622" w:author="小多 [2]" w:date="2020-09-23T10:30:13Z">
        <w:r>
          <w:rPr>
            <w:color w:val="auto"/>
            <w:rPrChange w:id="2623" w:author="小多 [2]" w:date="2020-09-23T11:01:09Z">
              <w:rPr/>
            </w:rPrChange>
          </w:rPr>
          <w:fldChar w:fldCharType="separate"/>
        </w:r>
      </w:del>
      <w:del w:id="2625" w:author="小多 [2]" w:date="2020-09-23T10:30:13Z">
        <w:r>
          <w:rPr>
            <w:rFonts w:hint="eastAsia"/>
            <w:bCs/>
            <w:i w:val="0"/>
            <w:color w:val="auto"/>
            <w:szCs w:val="28"/>
            <w:rPrChange w:id="2626" w:author="小多 [2]" w:date="2020-09-23T11:01:09Z">
              <w:rPr>
                <w:rFonts w:hint="eastAsia"/>
                <w:bCs/>
                <w:i w:val="0"/>
                <w:szCs w:val="28"/>
              </w:rPr>
            </w:rPrChange>
          </w:rPr>
          <w:delText xml:space="preserve">9 </w:delText>
        </w:r>
      </w:del>
      <w:del w:id="2628" w:author="小多 [2]" w:date="2020-09-23T10:30:13Z">
        <w:r>
          <w:rPr>
            <w:bCs/>
            <w:color w:val="auto"/>
            <w:szCs w:val="28"/>
            <w:rPrChange w:id="2629" w:author="小多 [2]" w:date="2020-09-23T11:01:09Z">
              <w:rPr>
                <w:bCs/>
                <w:szCs w:val="28"/>
              </w:rPr>
            </w:rPrChange>
          </w:rPr>
          <w:delText>其他要求</w:delText>
        </w:r>
      </w:del>
      <w:del w:id="2631" w:author="小多 [2]" w:date="2020-09-23T10:30:13Z">
        <w:r>
          <w:rPr>
            <w:color w:val="auto"/>
            <w:rPrChange w:id="2632" w:author="小多 [2]" w:date="2020-09-23T11:01:09Z">
              <w:rPr/>
            </w:rPrChange>
          </w:rPr>
          <w:tab/>
        </w:r>
      </w:del>
      <w:del w:id="2634" w:author="小多 [2]" w:date="2020-09-23T10:30:13Z">
        <w:r>
          <w:rPr>
            <w:color w:val="auto"/>
            <w:rPrChange w:id="2635" w:author="小多 [2]" w:date="2020-09-23T11:01:09Z">
              <w:rPr/>
            </w:rPrChange>
          </w:rPr>
          <w:fldChar w:fldCharType="begin"/>
        </w:r>
      </w:del>
      <w:del w:id="2637" w:author="小多 [2]" w:date="2020-09-23T10:30:13Z">
        <w:r>
          <w:rPr>
            <w:color w:val="auto"/>
            <w:rPrChange w:id="2638" w:author="小多 [2]" w:date="2020-09-23T11:01:09Z">
              <w:rPr/>
            </w:rPrChange>
          </w:rPr>
          <w:delInstrText xml:space="preserve"> PAGEREF _Toc2760 </w:delInstrText>
        </w:r>
      </w:del>
      <w:del w:id="2640" w:author="小多 [2]" w:date="2020-09-23T10:30:13Z">
        <w:r>
          <w:rPr>
            <w:color w:val="auto"/>
            <w:rPrChange w:id="2641" w:author="小多 [2]" w:date="2020-09-23T11:01:09Z">
              <w:rPr/>
            </w:rPrChange>
          </w:rPr>
          <w:fldChar w:fldCharType="separate"/>
        </w:r>
      </w:del>
      <w:del w:id="2643" w:author="小多 [2]" w:date="2020-09-23T10:30:13Z">
        <w:r>
          <w:rPr>
            <w:color w:val="auto"/>
            <w:rPrChange w:id="2644" w:author="小多 [2]" w:date="2020-09-23T11:01:09Z">
              <w:rPr/>
            </w:rPrChange>
          </w:rPr>
          <w:delText>25</w:delText>
        </w:r>
      </w:del>
      <w:del w:id="2646" w:author="小多 [2]" w:date="2020-09-23T10:30:13Z">
        <w:r>
          <w:rPr>
            <w:color w:val="auto"/>
            <w:rPrChange w:id="2647" w:author="小多 [2]" w:date="2020-09-23T11:01:09Z">
              <w:rPr/>
            </w:rPrChange>
          </w:rPr>
          <w:fldChar w:fldCharType="end"/>
        </w:r>
      </w:del>
      <w:del w:id="2649" w:author="小多 [2]" w:date="2020-09-23T10:30:13Z">
        <w:r>
          <w:rPr>
            <w:color w:val="auto"/>
            <w:rPrChange w:id="2650" w:author="小多 [2]" w:date="2020-09-23T11:01:09Z">
              <w:rPr/>
            </w:rPrChange>
          </w:rPr>
          <w:fldChar w:fldCharType="end"/>
        </w:r>
      </w:del>
    </w:p>
    <w:p>
      <w:pPr>
        <w:pStyle w:val="9"/>
        <w:tabs>
          <w:tab w:val="right" w:leader="dot" w:pos="9746"/>
        </w:tabs>
        <w:rPr>
          <w:del w:id="2652" w:author="小多 [2]" w:date="2020-09-23T10:30:13Z"/>
          <w:color w:val="auto"/>
          <w:rPrChange w:id="2653" w:author="小多 [2]" w:date="2020-09-23T11:01:09Z">
            <w:rPr>
              <w:del w:id="2654" w:author="小多 [2]" w:date="2020-09-23T10:30:13Z"/>
            </w:rPr>
          </w:rPrChange>
        </w:rPr>
      </w:pPr>
      <w:del w:id="2655" w:author="小多 [2]" w:date="2020-09-23T10:30:13Z">
        <w:r>
          <w:rPr>
            <w:color w:val="auto"/>
            <w:rPrChange w:id="2656" w:author="小多 [2]" w:date="2020-09-23T11:01:09Z">
              <w:rPr/>
            </w:rPrChange>
          </w:rPr>
          <w:fldChar w:fldCharType="begin"/>
        </w:r>
      </w:del>
      <w:del w:id="2658" w:author="小多 [2]" w:date="2020-09-23T10:30:13Z">
        <w:r>
          <w:rPr>
            <w:color w:val="auto"/>
            <w:rPrChange w:id="2659" w:author="小多 [2]" w:date="2020-09-23T11:01:09Z">
              <w:rPr/>
            </w:rPrChange>
          </w:rPr>
          <w:delInstrText xml:space="preserve"> HYPERLINK \l _Toc11692 </w:delInstrText>
        </w:r>
      </w:del>
      <w:del w:id="2661" w:author="小多 [2]" w:date="2020-09-23T10:30:13Z">
        <w:r>
          <w:rPr>
            <w:color w:val="auto"/>
            <w:rPrChange w:id="2662" w:author="小多 [2]" w:date="2020-09-23T11:01:09Z">
              <w:rPr/>
            </w:rPrChange>
          </w:rPr>
          <w:fldChar w:fldCharType="separate"/>
        </w:r>
      </w:del>
      <w:del w:id="2664" w:author="小多 [2]" w:date="2020-09-23T10:30:13Z">
        <w:r>
          <w:rPr>
            <w:rFonts w:hint="eastAsia"/>
            <w:bCs/>
            <w:i w:val="0"/>
            <w:color w:val="auto"/>
            <w:rPrChange w:id="2665" w:author="小多 [2]" w:date="2020-09-23T11:01:09Z">
              <w:rPr>
                <w:rFonts w:hint="eastAsia"/>
                <w:bCs/>
                <w:i w:val="0"/>
              </w:rPr>
            </w:rPrChange>
          </w:rPr>
          <w:delText xml:space="preserve">9.1 </w:delText>
        </w:r>
      </w:del>
      <w:del w:id="2667" w:author="小多 [2]" w:date="2020-09-23T10:30:13Z">
        <w:r>
          <w:rPr>
            <w:bCs/>
            <w:color w:val="auto"/>
            <w:rPrChange w:id="2668" w:author="小多 [2]" w:date="2020-09-23T11:01:09Z">
              <w:rPr>
                <w:bCs/>
              </w:rPr>
            </w:rPrChange>
          </w:rPr>
          <w:delText>保密安全需求</w:delText>
        </w:r>
      </w:del>
      <w:del w:id="2670" w:author="小多 [2]" w:date="2020-09-23T10:30:13Z">
        <w:r>
          <w:rPr>
            <w:color w:val="auto"/>
            <w:rPrChange w:id="2671" w:author="小多 [2]" w:date="2020-09-23T11:01:09Z">
              <w:rPr/>
            </w:rPrChange>
          </w:rPr>
          <w:tab/>
        </w:r>
      </w:del>
      <w:del w:id="2673" w:author="小多 [2]" w:date="2020-09-23T10:30:13Z">
        <w:r>
          <w:rPr>
            <w:color w:val="auto"/>
            <w:rPrChange w:id="2674" w:author="小多 [2]" w:date="2020-09-23T11:01:09Z">
              <w:rPr/>
            </w:rPrChange>
          </w:rPr>
          <w:fldChar w:fldCharType="begin"/>
        </w:r>
      </w:del>
      <w:del w:id="2676" w:author="小多 [2]" w:date="2020-09-23T10:30:13Z">
        <w:r>
          <w:rPr>
            <w:color w:val="auto"/>
            <w:rPrChange w:id="2677" w:author="小多 [2]" w:date="2020-09-23T11:01:09Z">
              <w:rPr/>
            </w:rPrChange>
          </w:rPr>
          <w:delInstrText xml:space="preserve"> PAGEREF _Toc11692 </w:delInstrText>
        </w:r>
      </w:del>
      <w:del w:id="2679" w:author="小多 [2]" w:date="2020-09-23T10:30:13Z">
        <w:r>
          <w:rPr>
            <w:color w:val="auto"/>
            <w:rPrChange w:id="2680" w:author="小多 [2]" w:date="2020-09-23T11:01:09Z">
              <w:rPr/>
            </w:rPrChange>
          </w:rPr>
          <w:fldChar w:fldCharType="separate"/>
        </w:r>
      </w:del>
      <w:del w:id="2682" w:author="小多 [2]" w:date="2020-09-23T10:30:13Z">
        <w:r>
          <w:rPr>
            <w:color w:val="auto"/>
            <w:rPrChange w:id="2683" w:author="小多 [2]" w:date="2020-09-23T11:01:09Z">
              <w:rPr/>
            </w:rPrChange>
          </w:rPr>
          <w:delText>25</w:delText>
        </w:r>
      </w:del>
      <w:del w:id="2685" w:author="小多 [2]" w:date="2020-09-23T10:30:13Z">
        <w:r>
          <w:rPr>
            <w:color w:val="auto"/>
            <w:rPrChange w:id="2686" w:author="小多 [2]" w:date="2020-09-23T11:01:09Z">
              <w:rPr/>
            </w:rPrChange>
          </w:rPr>
          <w:fldChar w:fldCharType="end"/>
        </w:r>
      </w:del>
      <w:del w:id="2688" w:author="小多 [2]" w:date="2020-09-23T10:30:13Z">
        <w:r>
          <w:rPr>
            <w:color w:val="auto"/>
            <w:rPrChange w:id="2689" w:author="小多 [2]" w:date="2020-09-23T11:01:09Z">
              <w:rPr/>
            </w:rPrChange>
          </w:rPr>
          <w:fldChar w:fldCharType="end"/>
        </w:r>
      </w:del>
    </w:p>
    <w:p>
      <w:pPr>
        <w:pStyle w:val="9"/>
        <w:tabs>
          <w:tab w:val="right" w:leader="dot" w:pos="9746"/>
        </w:tabs>
        <w:rPr>
          <w:del w:id="2691" w:author="小多 [2]" w:date="2020-09-23T10:30:13Z"/>
          <w:color w:val="auto"/>
          <w:rPrChange w:id="2692" w:author="小多 [2]" w:date="2020-09-23T11:01:09Z">
            <w:rPr>
              <w:del w:id="2693" w:author="小多 [2]" w:date="2020-09-23T10:30:13Z"/>
            </w:rPr>
          </w:rPrChange>
        </w:rPr>
      </w:pPr>
      <w:del w:id="2694" w:author="小多 [2]" w:date="2020-09-23T10:30:13Z">
        <w:r>
          <w:rPr>
            <w:color w:val="auto"/>
            <w:rPrChange w:id="2695" w:author="小多 [2]" w:date="2020-09-23T11:01:09Z">
              <w:rPr/>
            </w:rPrChange>
          </w:rPr>
          <w:fldChar w:fldCharType="begin"/>
        </w:r>
      </w:del>
      <w:del w:id="2697" w:author="小多 [2]" w:date="2020-09-23T10:30:13Z">
        <w:r>
          <w:rPr>
            <w:color w:val="auto"/>
            <w:rPrChange w:id="2698" w:author="小多 [2]" w:date="2020-09-23T11:01:09Z">
              <w:rPr/>
            </w:rPrChange>
          </w:rPr>
          <w:delInstrText xml:space="preserve"> HYPERLINK \l _Toc19272 </w:delInstrText>
        </w:r>
      </w:del>
      <w:del w:id="2700" w:author="小多 [2]" w:date="2020-09-23T10:30:13Z">
        <w:r>
          <w:rPr>
            <w:color w:val="auto"/>
            <w:rPrChange w:id="2701" w:author="小多 [2]" w:date="2020-09-23T11:01:09Z">
              <w:rPr/>
            </w:rPrChange>
          </w:rPr>
          <w:fldChar w:fldCharType="separate"/>
        </w:r>
      </w:del>
      <w:del w:id="2703" w:author="小多 [2]" w:date="2020-09-23T10:30:13Z">
        <w:r>
          <w:rPr>
            <w:rFonts w:hint="eastAsia"/>
            <w:bCs/>
            <w:i w:val="0"/>
            <w:color w:val="auto"/>
            <w:rPrChange w:id="2704" w:author="小多 [2]" w:date="2020-09-23T11:01:09Z">
              <w:rPr>
                <w:rFonts w:hint="eastAsia"/>
                <w:bCs/>
                <w:i w:val="0"/>
              </w:rPr>
            </w:rPrChange>
          </w:rPr>
          <w:delText xml:space="preserve">9.2 </w:delText>
        </w:r>
      </w:del>
      <w:del w:id="2706" w:author="小多 [2]" w:date="2020-09-23T10:30:13Z">
        <w:r>
          <w:rPr>
            <w:bCs/>
            <w:color w:val="auto"/>
            <w:rPrChange w:id="2707" w:author="小多 [2]" w:date="2020-09-23T11:01:09Z">
              <w:rPr>
                <w:bCs/>
              </w:rPr>
            </w:rPrChange>
          </w:rPr>
          <w:delText>对人为错误敏感的适用性工程要求和培训</w:delText>
        </w:r>
      </w:del>
      <w:del w:id="2709" w:author="小多 [2]" w:date="2020-09-23T10:30:13Z">
        <w:r>
          <w:rPr>
            <w:color w:val="auto"/>
            <w:rPrChange w:id="2710" w:author="小多 [2]" w:date="2020-09-23T11:01:09Z">
              <w:rPr/>
            </w:rPrChange>
          </w:rPr>
          <w:tab/>
        </w:r>
      </w:del>
      <w:del w:id="2712" w:author="小多 [2]" w:date="2020-09-23T10:30:13Z">
        <w:r>
          <w:rPr>
            <w:color w:val="auto"/>
            <w:rPrChange w:id="2713" w:author="小多 [2]" w:date="2020-09-23T11:01:09Z">
              <w:rPr/>
            </w:rPrChange>
          </w:rPr>
          <w:fldChar w:fldCharType="begin"/>
        </w:r>
      </w:del>
      <w:del w:id="2715" w:author="小多 [2]" w:date="2020-09-23T10:30:13Z">
        <w:r>
          <w:rPr>
            <w:color w:val="auto"/>
            <w:rPrChange w:id="2716" w:author="小多 [2]" w:date="2020-09-23T11:01:09Z">
              <w:rPr/>
            </w:rPrChange>
          </w:rPr>
          <w:delInstrText xml:space="preserve"> PAGEREF _Toc19272 </w:delInstrText>
        </w:r>
      </w:del>
      <w:del w:id="2718" w:author="小多 [2]" w:date="2020-09-23T10:30:13Z">
        <w:r>
          <w:rPr>
            <w:color w:val="auto"/>
            <w:rPrChange w:id="2719" w:author="小多 [2]" w:date="2020-09-23T11:01:09Z">
              <w:rPr/>
            </w:rPrChange>
          </w:rPr>
          <w:fldChar w:fldCharType="separate"/>
        </w:r>
      </w:del>
      <w:del w:id="2721" w:author="小多 [2]" w:date="2020-09-23T10:30:13Z">
        <w:r>
          <w:rPr>
            <w:color w:val="auto"/>
            <w:rPrChange w:id="2722" w:author="小多 [2]" w:date="2020-09-23T11:01:09Z">
              <w:rPr/>
            </w:rPrChange>
          </w:rPr>
          <w:delText>25</w:delText>
        </w:r>
      </w:del>
      <w:del w:id="2724" w:author="小多 [2]" w:date="2020-09-23T10:30:13Z">
        <w:r>
          <w:rPr>
            <w:color w:val="auto"/>
            <w:rPrChange w:id="2725" w:author="小多 [2]" w:date="2020-09-23T11:01:09Z">
              <w:rPr/>
            </w:rPrChange>
          </w:rPr>
          <w:fldChar w:fldCharType="end"/>
        </w:r>
      </w:del>
      <w:del w:id="2727" w:author="小多 [2]" w:date="2020-09-23T10:30:13Z">
        <w:r>
          <w:rPr>
            <w:color w:val="auto"/>
            <w:rPrChange w:id="2728" w:author="小多 [2]" w:date="2020-09-23T11:01:09Z">
              <w:rPr/>
            </w:rPrChange>
          </w:rPr>
          <w:fldChar w:fldCharType="end"/>
        </w:r>
      </w:del>
    </w:p>
    <w:p>
      <w:pPr>
        <w:pStyle w:val="9"/>
        <w:tabs>
          <w:tab w:val="right" w:leader="dot" w:pos="9746"/>
        </w:tabs>
        <w:rPr>
          <w:del w:id="2730" w:author="小多 [2]" w:date="2020-09-23T10:30:13Z"/>
          <w:color w:val="auto"/>
          <w:rPrChange w:id="2731" w:author="小多 [2]" w:date="2020-09-23T11:01:09Z">
            <w:rPr>
              <w:del w:id="2732" w:author="小多 [2]" w:date="2020-09-23T10:30:13Z"/>
            </w:rPr>
          </w:rPrChange>
        </w:rPr>
      </w:pPr>
      <w:del w:id="2733" w:author="小多 [2]" w:date="2020-09-23T10:30:13Z">
        <w:r>
          <w:rPr>
            <w:color w:val="auto"/>
            <w:rPrChange w:id="2734" w:author="小多 [2]" w:date="2020-09-23T11:01:09Z">
              <w:rPr/>
            </w:rPrChange>
          </w:rPr>
          <w:fldChar w:fldCharType="begin"/>
        </w:r>
      </w:del>
      <w:del w:id="2736" w:author="小多 [2]" w:date="2020-09-23T10:30:13Z">
        <w:r>
          <w:rPr>
            <w:color w:val="auto"/>
            <w:rPrChange w:id="2737" w:author="小多 [2]" w:date="2020-09-23T11:01:09Z">
              <w:rPr/>
            </w:rPrChange>
          </w:rPr>
          <w:delInstrText xml:space="preserve"> HYPERLINK \l _Toc3216 </w:delInstrText>
        </w:r>
      </w:del>
      <w:del w:id="2739" w:author="小多 [2]" w:date="2020-09-23T10:30:13Z">
        <w:r>
          <w:rPr>
            <w:color w:val="auto"/>
            <w:rPrChange w:id="2740" w:author="小多 [2]" w:date="2020-09-23T11:01:09Z">
              <w:rPr/>
            </w:rPrChange>
          </w:rPr>
          <w:fldChar w:fldCharType="separate"/>
        </w:r>
      </w:del>
      <w:del w:id="2742" w:author="小多 [2]" w:date="2020-09-23T10:30:13Z">
        <w:r>
          <w:rPr>
            <w:rFonts w:hint="eastAsia"/>
            <w:bCs/>
            <w:i w:val="0"/>
            <w:color w:val="auto"/>
            <w:rPrChange w:id="2743" w:author="小多 [2]" w:date="2020-09-23T11:01:09Z">
              <w:rPr>
                <w:rFonts w:hint="eastAsia"/>
                <w:bCs/>
                <w:i w:val="0"/>
              </w:rPr>
            </w:rPrChange>
          </w:rPr>
          <w:delText xml:space="preserve">9.3 </w:delText>
        </w:r>
      </w:del>
      <w:del w:id="2745" w:author="小多 [2]" w:date="2020-09-23T10:30:13Z">
        <w:r>
          <w:rPr>
            <w:bCs/>
            <w:color w:val="auto"/>
            <w:rPrChange w:id="2746" w:author="小多 [2]" w:date="2020-09-23T11:01:09Z">
              <w:rPr>
                <w:bCs/>
              </w:rPr>
            </w:rPrChange>
          </w:rPr>
          <w:delText>数据定义和数据库需求</w:delText>
        </w:r>
      </w:del>
      <w:del w:id="2748" w:author="小多 [2]" w:date="2020-09-23T10:30:13Z">
        <w:r>
          <w:rPr>
            <w:color w:val="auto"/>
            <w:rPrChange w:id="2749" w:author="小多 [2]" w:date="2020-09-23T11:01:09Z">
              <w:rPr/>
            </w:rPrChange>
          </w:rPr>
          <w:tab/>
        </w:r>
      </w:del>
      <w:del w:id="2751" w:author="小多 [2]" w:date="2020-09-23T10:30:13Z">
        <w:r>
          <w:rPr>
            <w:color w:val="auto"/>
            <w:rPrChange w:id="2752" w:author="小多 [2]" w:date="2020-09-23T11:01:09Z">
              <w:rPr/>
            </w:rPrChange>
          </w:rPr>
          <w:fldChar w:fldCharType="begin"/>
        </w:r>
      </w:del>
      <w:del w:id="2754" w:author="小多 [2]" w:date="2020-09-23T10:30:13Z">
        <w:r>
          <w:rPr>
            <w:color w:val="auto"/>
            <w:rPrChange w:id="2755" w:author="小多 [2]" w:date="2020-09-23T11:01:09Z">
              <w:rPr/>
            </w:rPrChange>
          </w:rPr>
          <w:delInstrText xml:space="preserve"> PAGEREF _Toc3216 </w:delInstrText>
        </w:r>
      </w:del>
      <w:del w:id="2757" w:author="小多 [2]" w:date="2020-09-23T10:30:13Z">
        <w:r>
          <w:rPr>
            <w:color w:val="auto"/>
            <w:rPrChange w:id="2758" w:author="小多 [2]" w:date="2020-09-23T11:01:09Z">
              <w:rPr/>
            </w:rPrChange>
          </w:rPr>
          <w:fldChar w:fldCharType="separate"/>
        </w:r>
      </w:del>
      <w:del w:id="2760" w:author="小多 [2]" w:date="2020-09-23T10:30:13Z">
        <w:r>
          <w:rPr>
            <w:color w:val="auto"/>
            <w:rPrChange w:id="2761" w:author="小多 [2]" w:date="2020-09-23T11:01:09Z">
              <w:rPr/>
            </w:rPrChange>
          </w:rPr>
          <w:delText>26</w:delText>
        </w:r>
      </w:del>
      <w:del w:id="2763" w:author="小多 [2]" w:date="2020-09-23T10:30:13Z">
        <w:r>
          <w:rPr>
            <w:color w:val="auto"/>
            <w:rPrChange w:id="2764" w:author="小多 [2]" w:date="2020-09-23T11:01:09Z">
              <w:rPr/>
            </w:rPrChange>
          </w:rPr>
          <w:fldChar w:fldCharType="end"/>
        </w:r>
      </w:del>
      <w:del w:id="2766" w:author="小多 [2]" w:date="2020-09-23T10:30:13Z">
        <w:r>
          <w:rPr>
            <w:color w:val="auto"/>
            <w:rPrChange w:id="2767" w:author="小多 [2]" w:date="2020-09-23T11:01:09Z">
              <w:rPr/>
            </w:rPrChange>
          </w:rPr>
          <w:fldChar w:fldCharType="end"/>
        </w:r>
      </w:del>
    </w:p>
    <w:p>
      <w:pPr>
        <w:pStyle w:val="9"/>
        <w:tabs>
          <w:tab w:val="right" w:leader="dot" w:pos="9746"/>
        </w:tabs>
        <w:rPr>
          <w:del w:id="2769" w:author="小多 [2]" w:date="2020-09-23T10:30:13Z"/>
          <w:color w:val="auto"/>
          <w:rPrChange w:id="2770" w:author="小多 [2]" w:date="2020-09-23T11:01:09Z">
            <w:rPr>
              <w:del w:id="2771" w:author="小多 [2]" w:date="2020-09-23T10:30:13Z"/>
            </w:rPr>
          </w:rPrChange>
        </w:rPr>
      </w:pPr>
      <w:del w:id="2772" w:author="小多 [2]" w:date="2020-09-23T10:30:13Z">
        <w:r>
          <w:rPr>
            <w:color w:val="auto"/>
            <w:rPrChange w:id="2773" w:author="小多 [2]" w:date="2020-09-23T11:01:09Z">
              <w:rPr/>
            </w:rPrChange>
          </w:rPr>
          <w:fldChar w:fldCharType="begin"/>
        </w:r>
      </w:del>
      <w:del w:id="2775" w:author="小多 [2]" w:date="2020-09-23T10:30:13Z">
        <w:r>
          <w:rPr>
            <w:color w:val="auto"/>
            <w:rPrChange w:id="2776" w:author="小多 [2]" w:date="2020-09-23T11:01:09Z">
              <w:rPr/>
            </w:rPrChange>
          </w:rPr>
          <w:delInstrText xml:space="preserve"> HYPERLINK \l _Toc13200 </w:delInstrText>
        </w:r>
      </w:del>
      <w:del w:id="2778" w:author="小多 [2]" w:date="2020-09-23T10:30:13Z">
        <w:r>
          <w:rPr>
            <w:color w:val="auto"/>
            <w:rPrChange w:id="2779" w:author="小多 [2]" w:date="2020-09-23T11:01:09Z">
              <w:rPr/>
            </w:rPrChange>
          </w:rPr>
          <w:fldChar w:fldCharType="separate"/>
        </w:r>
      </w:del>
      <w:del w:id="2781" w:author="小多 [2]" w:date="2020-09-23T10:30:13Z">
        <w:r>
          <w:rPr>
            <w:rFonts w:hint="eastAsia"/>
            <w:bCs/>
            <w:i w:val="0"/>
            <w:color w:val="auto"/>
            <w:rPrChange w:id="2782" w:author="小多 [2]" w:date="2020-09-23T11:01:09Z">
              <w:rPr>
                <w:rFonts w:hint="eastAsia"/>
                <w:bCs/>
                <w:i w:val="0"/>
              </w:rPr>
            </w:rPrChange>
          </w:rPr>
          <w:delText xml:space="preserve">9.4 </w:delText>
        </w:r>
      </w:del>
      <w:del w:id="2784" w:author="小多 [2]" w:date="2020-09-23T10:30:13Z">
        <w:r>
          <w:rPr>
            <w:bCs/>
            <w:color w:val="auto"/>
            <w:rPrChange w:id="2785" w:author="小多 [2]" w:date="2020-09-23T11:01:09Z">
              <w:rPr>
                <w:bCs/>
              </w:rPr>
            </w:rPrChange>
          </w:rPr>
          <w:delText>对已交付的医疗器械软件的安装验证要求</w:delText>
        </w:r>
      </w:del>
      <w:del w:id="2787" w:author="小多 [2]" w:date="2020-09-23T10:30:13Z">
        <w:r>
          <w:rPr>
            <w:color w:val="auto"/>
            <w:rPrChange w:id="2788" w:author="小多 [2]" w:date="2020-09-23T11:01:09Z">
              <w:rPr/>
            </w:rPrChange>
          </w:rPr>
          <w:tab/>
        </w:r>
      </w:del>
      <w:del w:id="2790" w:author="小多 [2]" w:date="2020-09-23T10:30:13Z">
        <w:r>
          <w:rPr>
            <w:color w:val="auto"/>
            <w:rPrChange w:id="2791" w:author="小多 [2]" w:date="2020-09-23T11:01:09Z">
              <w:rPr/>
            </w:rPrChange>
          </w:rPr>
          <w:fldChar w:fldCharType="begin"/>
        </w:r>
      </w:del>
      <w:del w:id="2793" w:author="小多 [2]" w:date="2020-09-23T10:30:13Z">
        <w:r>
          <w:rPr>
            <w:color w:val="auto"/>
            <w:rPrChange w:id="2794" w:author="小多 [2]" w:date="2020-09-23T11:01:09Z">
              <w:rPr/>
            </w:rPrChange>
          </w:rPr>
          <w:delInstrText xml:space="preserve"> PAGEREF _Toc13200 </w:delInstrText>
        </w:r>
      </w:del>
      <w:del w:id="2796" w:author="小多 [2]" w:date="2020-09-23T10:30:13Z">
        <w:r>
          <w:rPr>
            <w:color w:val="auto"/>
            <w:rPrChange w:id="2797" w:author="小多 [2]" w:date="2020-09-23T11:01:09Z">
              <w:rPr/>
            </w:rPrChange>
          </w:rPr>
          <w:fldChar w:fldCharType="separate"/>
        </w:r>
      </w:del>
      <w:del w:id="2799" w:author="小多 [2]" w:date="2020-09-23T10:30:13Z">
        <w:r>
          <w:rPr>
            <w:color w:val="auto"/>
            <w:rPrChange w:id="2800" w:author="小多 [2]" w:date="2020-09-23T11:01:09Z">
              <w:rPr/>
            </w:rPrChange>
          </w:rPr>
          <w:delText>26</w:delText>
        </w:r>
      </w:del>
      <w:del w:id="2802" w:author="小多 [2]" w:date="2020-09-23T10:30:13Z">
        <w:r>
          <w:rPr>
            <w:color w:val="auto"/>
            <w:rPrChange w:id="2803" w:author="小多 [2]" w:date="2020-09-23T11:01:09Z">
              <w:rPr/>
            </w:rPrChange>
          </w:rPr>
          <w:fldChar w:fldCharType="end"/>
        </w:r>
      </w:del>
      <w:del w:id="2805" w:author="小多 [2]" w:date="2020-09-23T10:30:13Z">
        <w:r>
          <w:rPr>
            <w:color w:val="auto"/>
            <w:rPrChange w:id="2806" w:author="小多 [2]" w:date="2020-09-23T11:01:09Z">
              <w:rPr/>
            </w:rPrChange>
          </w:rPr>
          <w:fldChar w:fldCharType="end"/>
        </w:r>
      </w:del>
    </w:p>
    <w:p>
      <w:pPr>
        <w:pStyle w:val="9"/>
        <w:tabs>
          <w:tab w:val="right" w:leader="dot" w:pos="9746"/>
        </w:tabs>
        <w:rPr>
          <w:del w:id="2808" w:author="小多 [2]" w:date="2020-09-23T10:30:13Z"/>
          <w:color w:val="auto"/>
          <w:rPrChange w:id="2809" w:author="小多 [2]" w:date="2020-09-23T11:01:09Z">
            <w:rPr>
              <w:del w:id="2810" w:author="小多 [2]" w:date="2020-09-23T10:30:13Z"/>
            </w:rPr>
          </w:rPrChange>
        </w:rPr>
      </w:pPr>
      <w:del w:id="2811" w:author="小多 [2]" w:date="2020-09-23T10:30:13Z">
        <w:r>
          <w:rPr>
            <w:color w:val="auto"/>
            <w:rPrChange w:id="2812" w:author="小多 [2]" w:date="2020-09-23T11:01:09Z">
              <w:rPr/>
            </w:rPrChange>
          </w:rPr>
          <w:fldChar w:fldCharType="begin"/>
        </w:r>
      </w:del>
      <w:del w:id="2814" w:author="小多 [2]" w:date="2020-09-23T10:30:13Z">
        <w:r>
          <w:rPr>
            <w:color w:val="auto"/>
            <w:rPrChange w:id="2815" w:author="小多 [2]" w:date="2020-09-23T11:01:09Z">
              <w:rPr/>
            </w:rPrChange>
          </w:rPr>
          <w:delInstrText xml:space="preserve"> HYPERLINK \l _Toc4722 </w:delInstrText>
        </w:r>
      </w:del>
      <w:del w:id="2817" w:author="小多 [2]" w:date="2020-09-23T10:30:13Z">
        <w:r>
          <w:rPr>
            <w:color w:val="auto"/>
            <w:rPrChange w:id="2818" w:author="小多 [2]" w:date="2020-09-23T11:01:09Z">
              <w:rPr/>
            </w:rPrChange>
          </w:rPr>
          <w:fldChar w:fldCharType="separate"/>
        </w:r>
      </w:del>
      <w:del w:id="2820" w:author="小多 [2]" w:date="2020-09-23T10:30:13Z">
        <w:r>
          <w:rPr>
            <w:rFonts w:hint="eastAsia"/>
            <w:bCs/>
            <w:i w:val="0"/>
            <w:color w:val="auto"/>
            <w:rPrChange w:id="2821" w:author="小多 [2]" w:date="2020-09-23T11:01:09Z">
              <w:rPr>
                <w:rFonts w:hint="eastAsia"/>
                <w:bCs/>
                <w:i w:val="0"/>
              </w:rPr>
            </w:rPrChange>
          </w:rPr>
          <w:delText xml:space="preserve">9.5 </w:delText>
        </w:r>
      </w:del>
      <w:del w:id="2823" w:author="小多 [2]" w:date="2020-09-23T10:30:13Z">
        <w:r>
          <w:rPr>
            <w:bCs/>
            <w:color w:val="auto"/>
            <w:rPrChange w:id="2824" w:author="小多 [2]" w:date="2020-09-23T11:01:09Z">
              <w:rPr>
                <w:bCs/>
              </w:rPr>
            </w:rPrChange>
          </w:rPr>
          <w:delText>与操作和维护方法有关的要求</w:delText>
        </w:r>
      </w:del>
      <w:del w:id="2826" w:author="小多 [2]" w:date="2020-09-23T10:30:13Z">
        <w:r>
          <w:rPr>
            <w:color w:val="auto"/>
            <w:rPrChange w:id="2827" w:author="小多 [2]" w:date="2020-09-23T11:01:09Z">
              <w:rPr/>
            </w:rPrChange>
          </w:rPr>
          <w:tab/>
        </w:r>
      </w:del>
      <w:del w:id="2829" w:author="小多 [2]" w:date="2020-09-23T10:30:13Z">
        <w:r>
          <w:rPr>
            <w:color w:val="auto"/>
            <w:rPrChange w:id="2830" w:author="小多 [2]" w:date="2020-09-23T11:01:09Z">
              <w:rPr/>
            </w:rPrChange>
          </w:rPr>
          <w:fldChar w:fldCharType="begin"/>
        </w:r>
      </w:del>
      <w:del w:id="2832" w:author="小多 [2]" w:date="2020-09-23T10:30:13Z">
        <w:r>
          <w:rPr>
            <w:color w:val="auto"/>
            <w:rPrChange w:id="2833" w:author="小多 [2]" w:date="2020-09-23T11:01:09Z">
              <w:rPr/>
            </w:rPrChange>
          </w:rPr>
          <w:delInstrText xml:space="preserve"> PAGEREF _Toc4722 </w:delInstrText>
        </w:r>
      </w:del>
      <w:del w:id="2835" w:author="小多 [2]" w:date="2020-09-23T10:30:13Z">
        <w:r>
          <w:rPr>
            <w:color w:val="auto"/>
            <w:rPrChange w:id="2836" w:author="小多 [2]" w:date="2020-09-23T11:01:09Z">
              <w:rPr/>
            </w:rPrChange>
          </w:rPr>
          <w:fldChar w:fldCharType="separate"/>
        </w:r>
      </w:del>
      <w:del w:id="2838" w:author="小多 [2]" w:date="2020-09-23T10:30:13Z">
        <w:r>
          <w:rPr>
            <w:color w:val="auto"/>
            <w:rPrChange w:id="2839" w:author="小多 [2]" w:date="2020-09-23T11:01:09Z">
              <w:rPr/>
            </w:rPrChange>
          </w:rPr>
          <w:delText>26</w:delText>
        </w:r>
      </w:del>
      <w:del w:id="2841" w:author="小多 [2]" w:date="2020-09-23T10:30:13Z">
        <w:r>
          <w:rPr>
            <w:color w:val="auto"/>
            <w:rPrChange w:id="2842" w:author="小多 [2]" w:date="2020-09-23T11:01:09Z">
              <w:rPr/>
            </w:rPrChange>
          </w:rPr>
          <w:fldChar w:fldCharType="end"/>
        </w:r>
      </w:del>
      <w:del w:id="2844" w:author="小多 [2]" w:date="2020-09-23T10:30:13Z">
        <w:r>
          <w:rPr>
            <w:color w:val="auto"/>
            <w:rPrChange w:id="2845" w:author="小多 [2]" w:date="2020-09-23T11:01:09Z">
              <w:rPr/>
            </w:rPrChange>
          </w:rPr>
          <w:fldChar w:fldCharType="end"/>
        </w:r>
      </w:del>
    </w:p>
    <w:p>
      <w:pPr>
        <w:pStyle w:val="9"/>
        <w:tabs>
          <w:tab w:val="right" w:leader="dot" w:pos="9746"/>
        </w:tabs>
        <w:rPr>
          <w:del w:id="2847" w:author="小多 [2]" w:date="2020-09-23T10:30:13Z"/>
          <w:color w:val="auto"/>
          <w:rPrChange w:id="2848" w:author="小多 [2]" w:date="2020-09-23T11:01:09Z">
            <w:rPr>
              <w:del w:id="2849" w:author="小多 [2]" w:date="2020-09-23T10:30:13Z"/>
            </w:rPr>
          </w:rPrChange>
        </w:rPr>
      </w:pPr>
      <w:del w:id="2850" w:author="小多 [2]" w:date="2020-09-23T10:30:13Z">
        <w:r>
          <w:rPr>
            <w:color w:val="auto"/>
            <w:rPrChange w:id="2851" w:author="小多 [2]" w:date="2020-09-23T11:01:09Z">
              <w:rPr/>
            </w:rPrChange>
          </w:rPr>
          <w:fldChar w:fldCharType="begin"/>
        </w:r>
      </w:del>
      <w:del w:id="2853" w:author="小多 [2]" w:date="2020-09-23T10:30:13Z">
        <w:r>
          <w:rPr>
            <w:color w:val="auto"/>
            <w:rPrChange w:id="2854" w:author="小多 [2]" w:date="2020-09-23T11:01:09Z">
              <w:rPr/>
            </w:rPrChange>
          </w:rPr>
          <w:delInstrText xml:space="preserve"> HYPERLINK \l _Toc31962 </w:delInstrText>
        </w:r>
      </w:del>
      <w:del w:id="2856" w:author="小多 [2]" w:date="2020-09-23T10:30:13Z">
        <w:r>
          <w:rPr>
            <w:color w:val="auto"/>
            <w:rPrChange w:id="2857" w:author="小多 [2]" w:date="2020-09-23T11:01:09Z">
              <w:rPr/>
            </w:rPrChange>
          </w:rPr>
          <w:fldChar w:fldCharType="separate"/>
        </w:r>
      </w:del>
      <w:del w:id="2859" w:author="小多 [2]" w:date="2020-09-23T10:30:13Z">
        <w:r>
          <w:rPr>
            <w:rFonts w:hint="eastAsia"/>
            <w:bCs/>
            <w:i w:val="0"/>
            <w:color w:val="auto"/>
            <w:rPrChange w:id="2860" w:author="小多 [2]" w:date="2020-09-23T11:01:09Z">
              <w:rPr>
                <w:rFonts w:hint="eastAsia"/>
                <w:bCs/>
                <w:i w:val="0"/>
              </w:rPr>
            </w:rPrChange>
          </w:rPr>
          <w:delText xml:space="preserve">9.6 </w:delText>
        </w:r>
      </w:del>
      <w:del w:id="2862" w:author="小多 [2]" w:date="2020-09-23T10:30:13Z">
        <w:r>
          <w:rPr>
            <w:bCs/>
            <w:color w:val="auto"/>
            <w:rPrChange w:id="2863" w:author="小多 [2]" w:date="2020-09-23T11:01:09Z">
              <w:rPr>
                <w:bCs/>
              </w:rPr>
            </w:rPrChange>
          </w:rPr>
          <w:delText>编制的用户文档要求</w:delText>
        </w:r>
      </w:del>
      <w:del w:id="2865" w:author="小多 [2]" w:date="2020-09-23T10:30:13Z">
        <w:r>
          <w:rPr>
            <w:color w:val="auto"/>
            <w:rPrChange w:id="2866" w:author="小多 [2]" w:date="2020-09-23T11:01:09Z">
              <w:rPr/>
            </w:rPrChange>
          </w:rPr>
          <w:tab/>
        </w:r>
      </w:del>
      <w:del w:id="2868" w:author="小多 [2]" w:date="2020-09-23T10:30:13Z">
        <w:r>
          <w:rPr>
            <w:color w:val="auto"/>
            <w:rPrChange w:id="2869" w:author="小多 [2]" w:date="2020-09-23T11:01:09Z">
              <w:rPr/>
            </w:rPrChange>
          </w:rPr>
          <w:fldChar w:fldCharType="begin"/>
        </w:r>
      </w:del>
      <w:del w:id="2871" w:author="小多 [2]" w:date="2020-09-23T10:30:13Z">
        <w:r>
          <w:rPr>
            <w:color w:val="auto"/>
            <w:rPrChange w:id="2872" w:author="小多 [2]" w:date="2020-09-23T11:01:09Z">
              <w:rPr/>
            </w:rPrChange>
          </w:rPr>
          <w:delInstrText xml:space="preserve"> PAGEREF _Toc31962 </w:delInstrText>
        </w:r>
      </w:del>
      <w:del w:id="2874" w:author="小多 [2]" w:date="2020-09-23T10:30:13Z">
        <w:r>
          <w:rPr>
            <w:color w:val="auto"/>
            <w:rPrChange w:id="2875" w:author="小多 [2]" w:date="2020-09-23T11:01:09Z">
              <w:rPr/>
            </w:rPrChange>
          </w:rPr>
          <w:fldChar w:fldCharType="separate"/>
        </w:r>
      </w:del>
      <w:del w:id="2877" w:author="小多 [2]" w:date="2020-09-23T10:30:13Z">
        <w:r>
          <w:rPr>
            <w:color w:val="auto"/>
            <w:rPrChange w:id="2878" w:author="小多 [2]" w:date="2020-09-23T11:01:09Z">
              <w:rPr/>
            </w:rPrChange>
          </w:rPr>
          <w:delText>26</w:delText>
        </w:r>
      </w:del>
      <w:del w:id="2880" w:author="小多 [2]" w:date="2020-09-23T10:30:13Z">
        <w:r>
          <w:rPr>
            <w:color w:val="auto"/>
            <w:rPrChange w:id="2881" w:author="小多 [2]" w:date="2020-09-23T11:01:09Z">
              <w:rPr/>
            </w:rPrChange>
          </w:rPr>
          <w:fldChar w:fldCharType="end"/>
        </w:r>
      </w:del>
      <w:del w:id="2883" w:author="小多 [2]" w:date="2020-09-23T10:30:13Z">
        <w:r>
          <w:rPr>
            <w:color w:val="auto"/>
            <w:rPrChange w:id="2884" w:author="小多 [2]" w:date="2020-09-23T11:01:09Z">
              <w:rPr/>
            </w:rPrChange>
          </w:rPr>
          <w:fldChar w:fldCharType="end"/>
        </w:r>
      </w:del>
    </w:p>
    <w:p>
      <w:pPr>
        <w:pStyle w:val="9"/>
        <w:tabs>
          <w:tab w:val="right" w:leader="dot" w:pos="9746"/>
        </w:tabs>
        <w:rPr>
          <w:del w:id="2886" w:author="小多 [2]" w:date="2020-09-23T10:30:13Z"/>
          <w:color w:val="auto"/>
          <w:rPrChange w:id="2887" w:author="小多 [2]" w:date="2020-09-23T11:01:09Z">
            <w:rPr>
              <w:del w:id="2888" w:author="小多 [2]" w:date="2020-09-23T10:30:13Z"/>
            </w:rPr>
          </w:rPrChange>
        </w:rPr>
      </w:pPr>
      <w:del w:id="2889" w:author="小多 [2]" w:date="2020-09-23T10:30:13Z">
        <w:r>
          <w:rPr>
            <w:color w:val="auto"/>
            <w:rPrChange w:id="2890" w:author="小多 [2]" w:date="2020-09-23T11:01:09Z">
              <w:rPr/>
            </w:rPrChange>
          </w:rPr>
          <w:fldChar w:fldCharType="begin"/>
        </w:r>
      </w:del>
      <w:del w:id="2892" w:author="小多 [2]" w:date="2020-09-23T10:30:13Z">
        <w:r>
          <w:rPr>
            <w:color w:val="auto"/>
            <w:rPrChange w:id="2893" w:author="小多 [2]" w:date="2020-09-23T11:01:09Z">
              <w:rPr/>
            </w:rPrChange>
          </w:rPr>
          <w:delInstrText xml:space="preserve"> HYPERLINK \l _Toc24681 </w:delInstrText>
        </w:r>
      </w:del>
      <w:del w:id="2895" w:author="小多 [2]" w:date="2020-09-23T10:30:13Z">
        <w:r>
          <w:rPr>
            <w:color w:val="auto"/>
            <w:rPrChange w:id="2896" w:author="小多 [2]" w:date="2020-09-23T11:01:09Z">
              <w:rPr/>
            </w:rPrChange>
          </w:rPr>
          <w:fldChar w:fldCharType="separate"/>
        </w:r>
      </w:del>
      <w:del w:id="2898" w:author="小多 [2]" w:date="2020-09-23T10:30:13Z">
        <w:r>
          <w:rPr>
            <w:rFonts w:hint="eastAsia"/>
            <w:bCs/>
            <w:i w:val="0"/>
            <w:color w:val="auto"/>
            <w:rPrChange w:id="2899" w:author="小多 [2]" w:date="2020-09-23T11:01:09Z">
              <w:rPr>
                <w:rFonts w:hint="eastAsia"/>
                <w:bCs/>
                <w:i w:val="0"/>
              </w:rPr>
            </w:rPrChange>
          </w:rPr>
          <w:delText xml:space="preserve">9.7 </w:delText>
        </w:r>
      </w:del>
      <w:del w:id="2901" w:author="小多 [2]" w:date="2020-09-23T10:30:13Z">
        <w:r>
          <w:rPr>
            <w:bCs/>
            <w:color w:val="auto"/>
            <w:rPrChange w:id="2902" w:author="小多 [2]" w:date="2020-09-23T11:01:09Z">
              <w:rPr>
                <w:bCs/>
              </w:rPr>
            </w:rPrChange>
          </w:rPr>
          <w:delText>用户维护要求</w:delText>
        </w:r>
      </w:del>
      <w:del w:id="2904" w:author="小多 [2]" w:date="2020-09-23T10:30:13Z">
        <w:r>
          <w:rPr>
            <w:color w:val="auto"/>
            <w:rPrChange w:id="2905" w:author="小多 [2]" w:date="2020-09-23T11:01:09Z">
              <w:rPr/>
            </w:rPrChange>
          </w:rPr>
          <w:tab/>
        </w:r>
      </w:del>
      <w:del w:id="2907" w:author="小多 [2]" w:date="2020-09-23T10:30:13Z">
        <w:r>
          <w:rPr>
            <w:color w:val="auto"/>
            <w:rPrChange w:id="2908" w:author="小多 [2]" w:date="2020-09-23T11:01:09Z">
              <w:rPr/>
            </w:rPrChange>
          </w:rPr>
          <w:fldChar w:fldCharType="begin"/>
        </w:r>
      </w:del>
      <w:del w:id="2910" w:author="小多 [2]" w:date="2020-09-23T10:30:13Z">
        <w:r>
          <w:rPr>
            <w:color w:val="auto"/>
            <w:rPrChange w:id="2911" w:author="小多 [2]" w:date="2020-09-23T11:01:09Z">
              <w:rPr/>
            </w:rPrChange>
          </w:rPr>
          <w:delInstrText xml:space="preserve"> PAGEREF _Toc24681 </w:delInstrText>
        </w:r>
      </w:del>
      <w:del w:id="2913" w:author="小多 [2]" w:date="2020-09-23T10:30:13Z">
        <w:r>
          <w:rPr>
            <w:color w:val="auto"/>
            <w:rPrChange w:id="2914" w:author="小多 [2]" w:date="2020-09-23T11:01:09Z">
              <w:rPr/>
            </w:rPrChange>
          </w:rPr>
          <w:fldChar w:fldCharType="separate"/>
        </w:r>
      </w:del>
      <w:del w:id="2916" w:author="小多 [2]" w:date="2020-09-23T10:30:13Z">
        <w:r>
          <w:rPr>
            <w:color w:val="auto"/>
            <w:rPrChange w:id="2917" w:author="小多 [2]" w:date="2020-09-23T11:01:09Z">
              <w:rPr/>
            </w:rPrChange>
          </w:rPr>
          <w:delText>26</w:delText>
        </w:r>
      </w:del>
      <w:del w:id="2919" w:author="小多 [2]" w:date="2020-09-23T10:30:13Z">
        <w:r>
          <w:rPr>
            <w:color w:val="auto"/>
            <w:rPrChange w:id="2920" w:author="小多 [2]" w:date="2020-09-23T11:01:09Z">
              <w:rPr/>
            </w:rPrChange>
          </w:rPr>
          <w:fldChar w:fldCharType="end"/>
        </w:r>
      </w:del>
      <w:del w:id="2922" w:author="小多 [2]" w:date="2020-09-23T10:30:13Z">
        <w:r>
          <w:rPr>
            <w:color w:val="auto"/>
            <w:rPrChange w:id="2923" w:author="小多 [2]" w:date="2020-09-23T11:01:09Z">
              <w:rPr/>
            </w:rPrChange>
          </w:rPr>
          <w:fldChar w:fldCharType="end"/>
        </w:r>
      </w:del>
    </w:p>
    <w:p>
      <w:pPr>
        <w:pStyle w:val="9"/>
        <w:tabs>
          <w:tab w:val="right" w:leader="dot" w:pos="9746"/>
        </w:tabs>
        <w:rPr>
          <w:del w:id="2925" w:author="小多 [2]" w:date="2020-09-23T10:30:13Z"/>
          <w:color w:val="auto"/>
          <w:rPrChange w:id="2926" w:author="小多 [2]" w:date="2020-09-23T11:01:09Z">
            <w:rPr>
              <w:del w:id="2927" w:author="小多 [2]" w:date="2020-09-23T10:30:13Z"/>
            </w:rPr>
          </w:rPrChange>
        </w:rPr>
      </w:pPr>
      <w:del w:id="2928" w:author="小多 [2]" w:date="2020-09-23T10:30:13Z">
        <w:r>
          <w:rPr>
            <w:color w:val="auto"/>
            <w:rPrChange w:id="2929" w:author="小多 [2]" w:date="2020-09-23T11:01:09Z">
              <w:rPr/>
            </w:rPrChange>
          </w:rPr>
          <w:fldChar w:fldCharType="begin"/>
        </w:r>
      </w:del>
      <w:del w:id="2931" w:author="小多 [2]" w:date="2020-09-23T10:30:13Z">
        <w:r>
          <w:rPr>
            <w:color w:val="auto"/>
            <w:rPrChange w:id="2932" w:author="小多 [2]" w:date="2020-09-23T11:01:09Z">
              <w:rPr/>
            </w:rPrChange>
          </w:rPr>
          <w:delInstrText xml:space="preserve"> HYPERLINK \l _Toc26005 </w:delInstrText>
        </w:r>
      </w:del>
      <w:del w:id="2934" w:author="小多 [2]" w:date="2020-09-23T10:30:13Z">
        <w:r>
          <w:rPr>
            <w:color w:val="auto"/>
            <w:rPrChange w:id="2935" w:author="小多 [2]" w:date="2020-09-23T11:01:09Z">
              <w:rPr/>
            </w:rPrChange>
          </w:rPr>
          <w:fldChar w:fldCharType="separate"/>
        </w:r>
      </w:del>
      <w:del w:id="2937" w:author="小多 [2]" w:date="2020-09-23T10:30:13Z">
        <w:r>
          <w:rPr>
            <w:rFonts w:hint="eastAsia"/>
            <w:bCs/>
            <w:i w:val="0"/>
            <w:color w:val="auto"/>
            <w:rPrChange w:id="2938" w:author="小多 [2]" w:date="2020-09-23T11:01:09Z">
              <w:rPr>
                <w:rFonts w:hint="eastAsia"/>
                <w:bCs/>
                <w:i w:val="0"/>
              </w:rPr>
            </w:rPrChange>
          </w:rPr>
          <w:delText xml:space="preserve">9.8 </w:delText>
        </w:r>
      </w:del>
      <w:del w:id="2940" w:author="小多 [2]" w:date="2020-09-23T10:30:13Z">
        <w:r>
          <w:rPr>
            <w:rFonts w:hint="eastAsia"/>
            <w:bCs/>
            <w:color w:val="auto"/>
            <w:rPrChange w:id="2941" w:author="小多 [2]" w:date="2020-09-23T11:01:09Z">
              <w:rPr>
                <w:rFonts w:hint="eastAsia"/>
                <w:bCs/>
              </w:rPr>
            </w:rPrChange>
          </w:rPr>
          <w:delText>软件检测</w:delText>
        </w:r>
      </w:del>
      <w:del w:id="2943" w:author="小多 [2]" w:date="2020-09-23T10:30:13Z">
        <w:r>
          <w:rPr>
            <w:color w:val="auto"/>
            <w:rPrChange w:id="2944" w:author="小多 [2]" w:date="2020-09-23T11:01:09Z">
              <w:rPr/>
            </w:rPrChange>
          </w:rPr>
          <w:tab/>
        </w:r>
      </w:del>
      <w:del w:id="2946" w:author="小多 [2]" w:date="2020-09-23T10:30:13Z">
        <w:r>
          <w:rPr>
            <w:color w:val="auto"/>
            <w:rPrChange w:id="2947" w:author="小多 [2]" w:date="2020-09-23T11:01:09Z">
              <w:rPr/>
            </w:rPrChange>
          </w:rPr>
          <w:fldChar w:fldCharType="begin"/>
        </w:r>
      </w:del>
      <w:del w:id="2949" w:author="小多 [2]" w:date="2020-09-23T10:30:13Z">
        <w:r>
          <w:rPr>
            <w:color w:val="auto"/>
            <w:rPrChange w:id="2950" w:author="小多 [2]" w:date="2020-09-23T11:01:09Z">
              <w:rPr/>
            </w:rPrChange>
          </w:rPr>
          <w:delInstrText xml:space="preserve"> PAGEREF _Toc26005 </w:delInstrText>
        </w:r>
      </w:del>
      <w:del w:id="2952" w:author="小多 [2]" w:date="2020-09-23T10:30:13Z">
        <w:r>
          <w:rPr>
            <w:color w:val="auto"/>
            <w:rPrChange w:id="2953" w:author="小多 [2]" w:date="2020-09-23T11:01:09Z">
              <w:rPr/>
            </w:rPrChange>
          </w:rPr>
          <w:fldChar w:fldCharType="separate"/>
        </w:r>
      </w:del>
      <w:del w:id="2955" w:author="小多 [2]" w:date="2020-09-23T10:30:13Z">
        <w:r>
          <w:rPr>
            <w:color w:val="auto"/>
            <w:rPrChange w:id="2956" w:author="小多 [2]" w:date="2020-09-23T11:01:09Z">
              <w:rPr/>
            </w:rPrChange>
          </w:rPr>
          <w:delText>26</w:delText>
        </w:r>
      </w:del>
      <w:del w:id="2958" w:author="小多 [2]" w:date="2020-09-23T10:30:13Z">
        <w:r>
          <w:rPr>
            <w:color w:val="auto"/>
            <w:rPrChange w:id="2959" w:author="小多 [2]" w:date="2020-09-23T11:01:09Z">
              <w:rPr/>
            </w:rPrChange>
          </w:rPr>
          <w:fldChar w:fldCharType="end"/>
        </w:r>
      </w:del>
      <w:del w:id="2961" w:author="小多 [2]" w:date="2020-09-23T10:30:13Z">
        <w:r>
          <w:rPr>
            <w:color w:val="auto"/>
            <w:rPrChange w:id="2962" w:author="小多 [2]" w:date="2020-09-23T11:01:09Z">
              <w:rPr/>
            </w:rPrChange>
          </w:rPr>
          <w:fldChar w:fldCharType="end"/>
        </w:r>
      </w:del>
    </w:p>
    <w:p>
      <w:pPr>
        <w:pStyle w:val="9"/>
        <w:tabs>
          <w:tab w:val="right" w:leader="dot" w:pos="9746"/>
        </w:tabs>
        <w:rPr>
          <w:del w:id="2964" w:author="小多 [2]" w:date="2020-09-23T10:30:13Z"/>
          <w:color w:val="auto"/>
          <w:rPrChange w:id="2965" w:author="小多 [2]" w:date="2020-09-23T11:01:09Z">
            <w:rPr>
              <w:del w:id="2966" w:author="小多 [2]" w:date="2020-09-23T10:30:13Z"/>
            </w:rPr>
          </w:rPrChange>
        </w:rPr>
      </w:pPr>
      <w:del w:id="2967" w:author="小多 [2]" w:date="2020-09-23T10:30:13Z">
        <w:r>
          <w:rPr>
            <w:color w:val="auto"/>
            <w:rPrChange w:id="2968" w:author="小多 [2]" w:date="2020-09-23T11:01:09Z">
              <w:rPr/>
            </w:rPrChange>
          </w:rPr>
          <w:fldChar w:fldCharType="begin"/>
        </w:r>
      </w:del>
      <w:del w:id="2970" w:author="小多 [2]" w:date="2020-09-23T10:30:13Z">
        <w:r>
          <w:rPr>
            <w:color w:val="auto"/>
            <w:rPrChange w:id="2971" w:author="小多 [2]" w:date="2020-09-23T11:01:09Z">
              <w:rPr/>
            </w:rPrChange>
          </w:rPr>
          <w:delInstrText xml:space="preserve"> HYPERLINK \l _Toc15868 </w:delInstrText>
        </w:r>
      </w:del>
      <w:del w:id="2973" w:author="小多 [2]" w:date="2020-09-23T10:30:13Z">
        <w:r>
          <w:rPr>
            <w:color w:val="auto"/>
            <w:rPrChange w:id="2974" w:author="小多 [2]" w:date="2020-09-23T11:01:09Z">
              <w:rPr/>
            </w:rPrChange>
          </w:rPr>
          <w:fldChar w:fldCharType="separate"/>
        </w:r>
      </w:del>
      <w:del w:id="2976" w:author="小多 [2]" w:date="2020-09-23T10:30:13Z">
        <w:r>
          <w:rPr>
            <w:rFonts w:hint="eastAsia"/>
            <w:color w:val="auto"/>
            <w:kern w:val="0"/>
            <w:rPrChange w:id="2977" w:author="小多 [2]" w:date="2020-09-23T11:01:09Z">
              <w:rPr>
                <w:rFonts w:hint="eastAsia"/>
                <w:kern w:val="0"/>
              </w:rPr>
            </w:rPrChange>
          </w:rPr>
          <w:delText>9.9 软件测试</w:delText>
        </w:r>
      </w:del>
      <w:del w:id="2979" w:author="小多 [2]" w:date="2020-09-23T10:30:13Z">
        <w:r>
          <w:rPr>
            <w:color w:val="auto"/>
            <w:rPrChange w:id="2980" w:author="小多 [2]" w:date="2020-09-23T11:01:09Z">
              <w:rPr/>
            </w:rPrChange>
          </w:rPr>
          <w:tab/>
        </w:r>
      </w:del>
      <w:del w:id="2982" w:author="小多 [2]" w:date="2020-09-23T10:30:13Z">
        <w:r>
          <w:rPr>
            <w:color w:val="auto"/>
            <w:rPrChange w:id="2983" w:author="小多 [2]" w:date="2020-09-23T11:01:09Z">
              <w:rPr/>
            </w:rPrChange>
          </w:rPr>
          <w:fldChar w:fldCharType="begin"/>
        </w:r>
      </w:del>
      <w:del w:id="2985" w:author="小多 [2]" w:date="2020-09-23T10:30:13Z">
        <w:r>
          <w:rPr>
            <w:color w:val="auto"/>
            <w:rPrChange w:id="2986" w:author="小多 [2]" w:date="2020-09-23T11:01:09Z">
              <w:rPr/>
            </w:rPrChange>
          </w:rPr>
          <w:delInstrText xml:space="preserve"> PAGEREF _Toc15868 </w:delInstrText>
        </w:r>
      </w:del>
      <w:del w:id="2988" w:author="小多 [2]" w:date="2020-09-23T10:30:13Z">
        <w:r>
          <w:rPr>
            <w:color w:val="auto"/>
            <w:rPrChange w:id="2989" w:author="小多 [2]" w:date="2020-09-23T11:01:09Z">
              <w:rPr/>
            </w:rPrChange>
          </w:rPr>
          <w:fldChar w:fldCharType="separate"/>
        </w:r>
      </w:del>
      <w:del w:id="2991" w:author="小多 [2]" w:date="2020-09-23T10:30:13Z">
        <w:r>
          <w:rPr>
            <w:color w:val="auto"/>
            <w:rPrChange w:id="2992" w:author="小多 [2]" w:date="2020-09-23T11:01:09Z">
              <w:rPr/>
            </w:rPrChange>
          </w:rPr>
          <w:delText>26</w:delText>
        </w:r>
      </w:del>
      <w:del w:id="2994" w:author="小多 [2]" w:date="2020-09-23T10:30:13Z">
        <w:r>
          <w:rPr>
            <w:color w:val="auto"/>
            <w:rPrChange w:id="2995" w:author="小多 [2]" w:date="2020-09-23T11:01:09Z">
              <w:rPr/>
            </w:rPrChange>
          </w:rPr>
          <w:fldChar w:fldCharType="end"/>
        </w:r>
      </w:del>
      <w:del w:id="2997" w:author="小多 [2]" w:date="2020-09-23T10:30:13Z">
        <w:r>
          <w:rPr>
            <w:color w:val="auto"/>
            <w:rPrChange w:id="2998" w:author="小多 [2]" w:date="2020-09-23T11:01:09Z">
              <w:rPr/>
            </w:rPrChange>
          </w:rPr>
          <w:fldChar w:fldCharType="end"/>
        </w:r>
      </w:del>
    </w:p>
    <w:p>
      <w:pPr>
        <w:pStyle w:val="9"/>
        <w:tabs>
          <w:tab w:val="right" w:leader="dot" w:pos="9746"/>
        </w:tabs>
        <w:rPr>
          <w:del w:id="3000" w:author="小多 [2]" w:date="2020-09-23T10:30:13Z"/>
          <w:color w:val="auto"/>
          <w:rPrChange w:id="3001" w:author="小多 [2]" w:date="2020-09-23T11:01:09Z">
            <w:rPr>
              <w:del w:id="3002" w:author="小多 [2]" w:date="2020-09-23T10:30:13Z"/>
            </w:rPr>
          </w:rPrChange>
        </w:rPr>
      </w:pPr>
      <w:del w:id="3003" w:author="小多 [2]" w:date="2020-09-23T10:30:13Z">
        <w:r>
          <w:rPr>
            <w:color w:val="auto"/>
            <w:rPrChange w:id="3004" w:author="小多 [2]" w:date="2020-09-23T11:01:09Z">
              <w:rPr/>
            </w:rPrChange>
          </w:rPr>
          <w:fldChar w:fldCharType="begin"/>
        </w:r>
      </w:del>
      <w:del w:id="3006" w:author="小多 [2]" w:date="2020-09-23T10:30:13Z">
        <w:r>
          <w:rPr>
            <w:color w:val="auto"/>
            <w:rPrChange w:id="3007" w:author="小多 [2]" w:date="2020-09-23T11:01:09Z">
              <w:rPr/>
            </w:rPrChange>
          </w:rPr>
          <w:delInstrText xml:space="preserve"> HYPERLINK \l _Toc22198 </w:delInstrText>
        </w:r>
      </w:del>
      <w:del w:id="3009" w:author="小多 [2]" w:date="2020-09-23T10:30:13Z">
        <w:r>
          <w:rPr>
            <w:color w:val="auto"/>
            <w:rPrChange w:id="3010" w:author="小多 [2]" w:date="2020-09-23T11:01:09Z">
              <w:rPr/>
            </w:rPrChange>
          </w:rPr>
          <w:fldChar w:fldCharType="separate"/>
        </w:r>
      </w:del>
      <w:del w:id="3012" w:author="小多 [2]" w:date="2020-09-23T10:30:13Z">
        <w:r>
          <w:rPr>
            <w:rFonts w:hint="eastAsia"/>
            <w:color w:val="auto"/>
            <w:kern w:val="0"/>
            <w:lang w:val="en-US" w:eastAsia="zh-CN"/>
            <w:rPrChange w:id="3013" w:author="小多 [2]" w:date="2020-09-23T11:01:09Z">
              <w:rPr>
                <w:rFonts w:hint="eastAsia"/>
                <w:kern w:val="0"/>
                <w:lang w:val="en-US" w:eastAsia="zh-CN"/>
              </w:rPr>
            </w:rPrChange>
          </w:rPr>
          <w:delText>9.10 法规要求</w:delText>
        </w:r>
      </w:del>
      <w:del w:id="3015" w:author="小多 [2]" w:date="2020-09-23T10:30:13Z">
        <w:r>
          <w:rPr>
            <w:color w:val="auto"/>
            <w:rPrChange w:id="3016" w:author="小多 [2]" w:date="2020-09-23T11:01:09Z">
              <w:rPr/>
            </w:rPrChange>
          </w:rPr>
          <w:tab/>
        </w:r>
      </w:del>
      <w:del w:id="3018" w:author="小多 [2]" w:date="2020-09-23T10:30:13Z">
        <w:r>
          <w:rPr>
            <w:color w:val="auto"/>
            <w:rPrChange w:id="3019" w:author="小多 [2]" w:date="2020-09-23T11:01:09Z">
              <w:rPr/>
            </w:rPrChange>
          </w:rPr>
          <w:fldChar w:fldCharType="begin"/>
        </w:r>
      </w:del>
      <w:del w:id="3021" w:author="小多 [2]" w:date="2020-09-23T10:30:13Z">
        <w:r>
          <w:rPr>
            <w:color w:val="auto"/>
            <w:rPrChange w:id="3022" w:author="小多 [2]" w:date="2020-09-23T11:01:09Z">
              <w:rPr/>
            </w:rPrChange>
          </w:rPr>
          <w:delInstrText xml:space="preserve"> PAGEREF _Toc22198 </w:delInstrText>
        </w:r>
      </w:del>
      <w:del w:id="3024" w:author="小多 [2]" w:date="2020-09-23T10:30:13Z">
        <w:r>
          <w:rPr>
            <w:color w:val="auto"/>
            <w:rPrChange w:id="3025" w:author="小多 [2]" w:date="2020-09-23T11:01:09Z">
              <w:rPr/>
            </w:rPrChange>
          </w:rPr>
          <w:fldChar w:fldCharType="separate"/>
        </w:r>
      </w:del>
      <w:del w:id="3027" w:author="小多 [2]" w:date="2020-09-23T10:30:13Z">
        <w:r>
          <w:rPr>
            <w:color w:val="auto"/>
            <w:rPrChange w:id="3028" w:author="小多 [2]" w:date="2020-09-23T11:01:09Z">
              <w:rPr/>
            </w:rPrChange>
          </w:rPr>
          <w:delText>26</w:delText>
        </w:r>
      </w:del>
      <w:del w:id="3030" w:author="小多 [2]" w:date="2020-09-23T10:30:13Z">
        <w:r>
          <w:rPr>
            <w:color w:val="auto"/>
            <w:rPrChange w:id="3031" w:author="小多 [2]" w:date="2020-09-23T11:01:09Z">
              <w:rPr/>
            </w:rPrChange>
          </w:rPr>
          <w:fldChar w:fldCharType="end"/>
        </w:r>
      </w:del>
      <w:del w:id="3033" w:author="小多 [2]" w:date="2020-09-23T10:30:13Z">
        <w:r>
          <w:rPr>
            <w:color w:val="auto"/>
            <w:rPrChange w:id="3034" w:author="小多 [2]" w:date="2020-09-23T11:01:09Z">
              <w:rPr/>
            </w:rPrChange>
          </w:rPr>
          <w:fldChar w:fldCharType="end"/>
        </w:r>
      </w:del>
    </w:p>
    <w:p>
      <w:pPr>
        <w:pStyle w:val="8"/>
        <w:tabs>
          <w:tab w:val="right" w:leader="dot" w:pos="9746"/>
        </w:tabs>
        <w:rPr>
          <w:del w:id="3036" w:author="小多 [2]" w:date="2020-09-23T10:30:13Z"/>
          <w:color w:val="auto"/>
          <w:rPrChange w:id="3037" w:author="小多 [2]" w:date="2020-09-23T11:01:09Z">
            <w:rPr>
              <w:del w:id="3038" w:author="小多 [2]" w:date="2020-09-23T10:30:13Z"/>
            </w:rPr>
          </w:rPrChange>
        </w:rPr>
      </w:pPr>
      <w:del w:id="3039" w:author="小多 [2]" w:date="2020-09-23T10:30:13Z">
        <w:r>
          <w:rPr>
            <w:color w:val="auto"/>
            <w:rPrChange w:id="3040" w:author="小多 [2]" w:date="2020-09-23T11:01:09Z">
              <w:rPr/>
            </w:rPrChange>
          </w:rPr>
          <w:fldChar w:fldCharType="begin"/>
        </w:r>
      </w:del>
      <w:del w:id="3042" w:author="小多 [2]" w:date="2020-09-23T10:30:13Z">
        <w:r>
          <w:rPr>
            <w:color w:val="auto"/>
            <w:rPrChange w:id="3043" w:author="小多 [2]" w:date="2020-09-23T11:01:09Z">
              <w:rPr/>
            </w:rPrChange>
          </w:rPr>
          <w:delInstrText xml:space="preserve"> HYPERLINK \l _Toc22952 </w:delInstrText>
        </w:r>
      </w:del>
      <w:del w:id="3045" w:author="小多 [2]" w:date="2020-09-23T10:30:13Z">
        <w:r>
          <w:rPr>
            <w:color w:val="auto"/>
            <w:rPrChange w:id="3046" w:author="小多 [2]" w:date="2020-09-23T11:01:09Z">
              <w:rPr/>
            </w:rPrChange>
          </w:rPr>
          <w:fldChar w:fldCharType="separate"/>
        </w:r>
      </w:del>
      <w:del w:id="3048" w:author="小多 [2]" w:date="2020-09-23T10:30:13Z">
        <w:r>
          <w:rPr>
            <w:rFonts w:hint="eastAsia"/>
            <w:bCs/>
            <w:i w:val="0"/>
            <w:color w:val="auto"/>
            <w:szCs w:val="28"/>
            <w:rPrChange w:id="3049" w:author="小多 [2]" w:date="2020-09-23T11:01:09Z">
              <w:rPr>
                <w:rFonts w:hint="eastAsia"/>
                <w:bCs/>
                <w:i w:val="0"/>
                <w:szCs w:val="28"/>
              </w:rPr>
            </w:rPrChange>
          </w:rPr>
          <w:delText xml:space="preserve">10 </w:delText>
        </w:r>
      </w:del>
      <w:del w:id="3051" w:author="小多 [2]" w:date="2020-09-23T10:30:13Z">
        <w:r>
          <w:rPr>
            <w:bCs/>
            <w:color w:val="auto"/>
            <w:szCs w:val="28"/>
            <w:rPrChange w:id="3052" w:author="小多 [2]" w:date="2020-09-23T11:01:09Z">
              <w:rPr>
                <w:bCs/>
                <w:szCs w:val="28"/>
              </w:rPr>
            </w:rPrChange>
          </w:rPr>
          <w:delText>特定约束</w:delText>
        </w:r>
      </w:del>
      <w:del w:id="3054" w:author="小多 [2]" w:date="2020-09-23T10:30:13Z">
        <w:r>
          <w:rPr>
            <w:color w:val="auto"/>
            <w:rPrChange w:id="3055" w:author="小多 [2]" w:date="2020-09-23T11:01:09Z">
              <w:rPr/>
            </w:rPrChange>
          </w:rPr>
          <w:tab/>
        </w:r>
      </w:del>
      <w:del w:id="3057" w:author="小多 [2]" w:date="2020-09-23T10:30:13Z">
        <w:r>
          <w:rPr>
            <w:color w:val="auto"/>
            <w:rPrChange w:id="3058" w:author="小多 [2]" w:date="2020-09-23T11:01:09Z">
              <w:rPr/>
            </w:rPrChange>
          </w:rPr>
          <w:fldChar w:fldCharType="begin"/>
        </w:r>
      </w:del>
      <w:del w:id="3060" w:author="小多 [2]" w:date="2020-09-23T10:30:13Z">
        <w:r>
          <w:rPr>
            <w:color w:val="auto"/>
            <w:rPrChange w:id="3061" w:author="小多 [2]" w:date="2020-09-23T11:01:09Z">
              <w:rPr/>
            </w:rPrChange>
          </w:rPr>
          <w:delInstrText xml:space="preserve"> PAGEREF _Toc22952 </w:delInstrText>
        </w:r>
      </w:del>
      <w:del w:id="3063" w:author="小多 [2]" w:date="2020-09-23T10:30:13Z">
        <w:r>
          <w:rPr>
            <w:color w:val="auto"/>
            <w:rPrChange w:id="3064" w:author="小多 [2]" w:date="2020-09-23T11:01:09Z">
              <w:rPr/>
            </w:rPrChange>
          </w:rPr>
          <w:fldChar w:fldCharType="separate"/>
        </w:r>
      </w:del>
      <w:del w:id="3066" w:author="小多 [2]" w:date="2020-09-23T10:30:13Z">
        <w:r>
          <w:rPr>
            <w:color w:val="auto"/>
            <w:rPrChange w:id="3067" w:author="小多 [2]" w:date="2020-09-23T11:01:09Z">
              <w:rPr/>
            </w:rPrChange>
          </w:rPr>
          <w:delText>26</w:delText>
        </w:r>
      </w:del>
      <w:del w:id="3069" w:author="小多 [2]" w:date="2020-09-23T10:30:13Z">
        <w:r>
          <w:rPr>
            <w:color w:val="auto"/>
            <w:rPrChange w:id="3070" w:author="小多 [2]" w:date="2020-09-23T11:01:09Z">
              <w:rPr/>
            </w:rPrChange>
          </w:rPr>
          <w:fldChar w:fldCharType="end"/>
        </w:r>
      </w:del>
      <w:del w:id="3072" w:author="小多 [2]" w:date="2020-09-23T10:30:13Z">
        <w:r>
          <w:rPr>
            <w:color w:val="auto"/>
            <w:rPrChange w:id="3073" w:author="小多 [2]" w:date="2020-09-23T11:01:09Z">
              <w:rPr/>
            </w:rPrChange>
          </w:rPr>
          <w:fldChar w:fldCharType="end"/>
        </w:r>
      </w:del>
    </w:p>
    <w:p>
      <w:pPr>
        <w:pStyle w:val="8"/>
        <w:tabs>
          <w:tab w:val="right" w:leader="dot" w:pos="9746"/>
        </w:tabs>
        <w:rPr>
          <w:del w:id="3075" w:author="小多 [2]" w:date="2020-09-23T10:30:13Z"/>
          <w:color w:val="auto"/>
          <w:rPrChange w:id="3076" w:author="小多 [2]" w:date="2020-09-23T11:01:09Z">
            <w:rPr>
              <w:del w:id="3077" w:author="小多 [2]" w:date="2020-09-23T10:30:13Z"/>
            </w:rPr>
          </w:rPrChange>
        </w:rPr>
      </w:pPr>
      <w:del w:id="3078" w:author="小多 [2]" w:date="2020-09-23T10:30:13Z">
        <w:r>
          <w:rPr>
            <w:color w:val="auto"/>
            <w:rPrChange w:id="3079" w:author="小多 [2]" w:date="2020-09-23T11:01:09Z">
              <w:rPr/>
            </w:rPrChange>
          </w:rPr>
          <w:fldChar w:fldCharType="begin"/>
        </w:r>
      </w:del>
      <w:del w:id="3081" w:author="小多 [2]" w:date="2020-09-23T10:30:13Z">
        <w:r>
          <w:rPr>
            <w:color w:val="auto"/>
            <w:rPrChange w:id="3082" w:author="小多 [2]" w:date="2020-09-23T11:01:09Z">
              <w:rPr/>
            </w:rPrChange>
          </w:rPr>
          <w:delInstrText xml:space="preserve"> HYPERLINK \l _Toc4256 </w:delInstrText>
        </w:r>
      </w:del>
      <w:del w:id="3084" w:author="小多 [2]" w:date="2020-09-23T10:30:13Z">
        <w:r>
          <w:rPr>
            <w:color w:val="auto"/>
            <w:rPrChange w:id="3085" w:author="小多 [2]" w:date="2020-09-23T11:01:09Z">
              <w:rPr/>
            </w:rPrChange>
          </w:rPr>
          <w:fldChar w:fldCharType="separate"/>
        </w:r>
      </w:del>
      <w:del w:id="3087" w:author="小多 [2]" w:date="2020-09-23T10:30:13Z">
        <w:r>
          <w:rPr>
            <w:rFonts w:hint="eastAsia"/>
            <w:bCs/>
            <w:i w:val="0"/>
            <w:color w:val="auto"/>
            <w:szCs w:val="28"/>
            <w:rPrChange w:id="3088" w:author="小多 [2]" w:date="2020-09-23T11:01:09Z">
              <w:rPr>
                <w:rFonts w:hint="eastAsia"/>
                <w:bCs/>
                <w:i w:val="0"/>
                <w:szCs w:val="28"/>
              </w:rPr>
            </w:rPrChange>
          </w:rPr>
          <w:delText xml:space="preserve">11 </w:delText>
        </w:r>
      </w:del>
      <w:del w:id="3090" w:author="小多 [2]" w:date="2020-09-23T10:30:13Z">
        <w:r>
          <w:rPr>
            <w:bCs/>
            <w:color w:val="auto"/>
            <w:szCs w:val="28"/>
            <w:rPrChange w:id="3091" w:author="小多 [2]" w:date="2020-09-23T11:01:09Z">
              <w:rPr>
                <w:bCs/>
                <w:szCs w:val="28"/>
              </w:rPr>
            </w:rPrChange>
          </w:rPr>
          <w:delText>遗留问题</w:delText>
        </w:r>
      </w:del>
      <w:del w:id="3093" w:author="小多 [2]" w:date="2020-09-23T10:30:13Z">
        <w:r>
          <w:rPr>
            <w:color w:val="auto"/>
            <w:rPrChange w:id="3094" w:author="小多 [2]" w:date="2020-09-23T11:01:09Z">
              <w:rPr/>
            </w:rPrChange>
          </w:rPr>
          <w:tab/>
        </w:r>
      </w:del>
      <w:del w:id="3096" w:author="小多 [2]" w:date="2020-09-23T10:30:13Z">
        <w:r>
          <w:rPr>
            <w:color w:val="auto"/>
            <w:rPrChange w:id="3097" w:author="小多 [2]" w:date="2020-09-23T11:01:09Z">
              <w:rPr/>
            </w:rPrChange>
          </w:rPr>
          <w:fldChar w:fldCharType="begin"/>
        </w:r>
      </w:del>
      <w:del w:id="3099" w:author="小多 [2]" w:date="2020-09-23T10:30:13Z">
        <w:r>
          <w:rPr>
            <w:color w:val="auto"/>
            <w:rPrChange w:id="3100" w:author="小多 [2]" w:date="2020-09-23T11:01:09Z">
              <w:rPr/>
            </w:rPrChange>
          </w:rPr>
          <w:delInstrText xml:space="preserve"> PAGEREF _Toc4256 </w:delInstrText>
        </w:r>
      </w:del>
      <w:del w:id="3102" w:author="小多 [2]" w:date="2020-09-23T10:30:13Z">
        <w:r>
          <w:rPr>
            <w:color w:val="auto"/>
            <w:rPrChange w:id="3103" w:author="小多 [2]" w:date="2020-09-23T11:01:09Z">
              <w:rPr/>
            </w:rPrChange>
          </w:rPr>
          <w:fldChar w:fldCharType="separate"/>
        </w:r>
      </w:del>
      <w:del w:id="3105" w:author="小多 [2]" w:date="2020-09-23T10:30:13Z">
        <w:r>
          <w:rPr>
            <w:color w:val="auto"/>
            <w:rPrChange w:id="3106" w:author="小多 [2]" w:date="2020-09-23T11:01:09Z">
              <w:rPr/>
            </w:rPrChange>
          </w:rPr>
          <w:delText>26</w:delText>
        </w:r>
      </w:del>
      <w:del w:id="3108" w:author="小多 [2]" w:date="2020-09-23T10:30:13Z">
        <w:r>
          <w:rPr>
            <w:color w:val="auto"/>
            <w:rPrChange w:id="3109" w:author="小多 [2]" w:date="2020-09-23T11:01:09Z">
              <w:rPr/>
            </w:rPrChange>
          </w:rPr>
          <w:fldChar w:fldCharType="end"/>
        </w:r>
      </w:del>
      <w:del w:id="3111" w:author="小多 [2]" w:date="2020-09-23T10:30:13Z">
        <w:r>
          <w:rPr>
            <w:color w:val="auto"/>
            <w:rPrChange w:id="3112" w:author="小多 [2]" w:date="2020-09-23T11:01:09Z">
              <w:rPr/>
            </w:rPrChange>
          </w:rPr>
          <w:fldChar w:fldCharType="end"/>
        </w:r>
      </w:del>
    </w:p>
    <w:p>
      <w:pPr>
        <w:pStyle w:val="8"/>
        <w:tabs>
          <w:tab w:val="right" w:leader="dot" w:pos="9746"/>
        </w:tabs>
        <w:rPr>
          <w:del w:id="3114" w:author="小多 [2]" w:date="2020-09-23T10:30:13Z"/>
          <w:color w:val="auto"/>
          <w:rPrChange w:id="3115" w:author="小多 [2]" w:date="2020-09-23T11:01:09Z">
            <w:rPr>
              <w:del w:id="3116" w:author="小多 [2]" w:date="2020-09-23T10:30:13Z"/>
            </w:rPr>
          </w:rPrChange>
        </w:rPr>
      </w:pPr>
      <w:del w:id="3117" w:author="小多 [2]" w:date="2020-09-23T10:30:13Z">
        <w:r>
          <w:rPr>
            <w:color w:val="auto"/>
            <w:rPrChange w:id="3118" w:author="小多 [2]" w:date="2020-09-23T11:01:09Z">
              <w:rPr/>
            </w:rPrChange>
          </w:rPr>
          <w:fldChar w:fldCharType="begin"/>
        </w:r>
      </w:del>
      <w:del w:id="3120" w:author="小多 [2]" w:date="2020-09-23T10:30:13Z">
        <w:r>
          <w:rPr>
            <w:color w:val="auto"/>
            <w:rPrChange w:id="3121" w:author="小多 [2]" w:date="2020-09-23T11:01:09Z">
              <w:rPr/>
            </w:rPrChange>
          </w:rPr>
          <w:delInstrText xml:space="preserve"> HYPERLINK \l _Toc30393 </w:delInstrText>
        </w:r>
      </w:del>
      <w:del w:id="3123" w:author="小多 [2]" w:date="2020-09-23T10:30:13Z">
        <w:r>
          <w:rPr>
            <w:color w:val="auto"/>
            <w:rPrChange w:id="3124" w:author="小多 [2]" w:date="2020-09-23T11:01:09Z">
              <w:rPr/>
            </w:rPrChange>
          </w:rPr>
          <w:fldChar w:fldCharType="separate"/>
        </w:r>
      </w:del>
      <w:del w:id="3126" w:author="小多 [2]" w:date="2020-09-23T10:30:13Z">
        <w:r>
          <w:rPr>
            <w:rFonts w:hint="eastAsia"/>
            <w:bCs/>
            <w:i w:val="0"/>
            <w:color w:val="auto"/>
            <w:szCs w:val="28"/>
            <w:rPrChange w:id="3127" w:author="小多 [2]" w:date="2020-09-23T11:01:09Z">
              <w:rPr>
                <w:rFonts w:hint="eastAsia"/>
                <w:bCs/>
                <w:i w:val="0"/>
                <w:szCs w:val="28"/>
              </w:rPr>
            </w:rPrChange>
          </w:rPr>
          <w:delText xml:space="preserve">12 </w:delText>
        </w:r>
      </w:del>
      <w:del w:id="3129" w:author="小多 [2]" w:date="2020-09-23T10:30:13Z">
        <w:r>
          <w:rPr>
            <w:bCs/>
            <w:color w:val="auto"/>
            <w:szCs w:val="28"/>
            <w:rPrChange w:id="3130" w:author="小多 [2]" w:date="2020-09-23T11:01:09Z">
              <w:rPr>
                <w:bCs/>
                <w:szCs w:val="28"/>
              </w:rPr>
            </w:rPrChange>
          </w:rPr>
          <w:delText>风险控制要求</w:delText>
        </w:r>
      </w:del>
      <w:del w:id="3132" w:author="小多 [2]" w:date="2020-09-23T10:30:13Z">
        <w:r>
          <w:rPr>
            <w:color w:val="auto"/>
            <w:rPrChange w:id="3133" w:author="小多 [2]" w:date="2020-09-23T11:01:09Z">
              <w:rPr/>
            </w:rPrChange>
          </w:rPr>
          <w:tab/>
        </w:r>
      </w:del>
      <w:del w:id="3135" w:author="小多 [2]" w:date="2020-09-23T10:30:13Z">
        <w:r>
          <w:rPr>
            <w:color w:val="auto"/>
            <w:rPrChange w:id="3136" w:author="小多 [2]" w:date="2020-09-23T11:01:09Z">
              <w:rPr/>
            </w:rPrChange>
          </w:rPr>
          <w:fldChar w:fldCharType="begin"/>
        </w:r>
      </w:del>
      <w:del w:id="3138" w:author="小多 [2]" w:date="2020-09-23T10:30:13Z">
        <w:r>
          <w:rPr>
            <w:color w:val="auto"/>
            <w:rPrChange w:id="3139" w:author="小多 [2]" w:date="2020-09-23T11:01:09Z">
              <w:rPr/>
            </w:rPrChange>
          </w:rPr>
          <w:delInstrText xml:space="preserve"> PAGEREF _Toc30393 </w:delInstrText>
        </w:r>
      </w:del>
      <w:del w:id="3141" w:author="小多 [2]" w:date="2020-09-23T10:30:13Z">
        <w:r>
          <w:rPr>
            <w:color w:val="auto"/>
            <w:rPrChange w:id="3142" w:author="小多 [2]" w:date="2020-09-23T11:01:09Z">
              <w:rPr/>
            </w:rPrChange>
          </w:rPr>
          <w:fldChar w:fldCharType="separate"/>
        </w:r>
      </w:del>
      <w:del w:id="3144" w:author="小多 [2]" w:date="2020-09-23T10:30:13Z">
        <w:r>
          <w:rPr>
            <w:color w:val="auto"/>
            <w:rPrChange w:id="3145" w:author="小多 [2]" w:date="2020-09-23T11:01:09Z">
              <w:rPr/>
            </w:rPrChange>
          </w:rPr>
          <w:delText>26</w:delText>
        </w:r>
      </w:del>
      <w:del w:id="3147" w:author="小多 [2]" w:date="2020-09-23T10:30:13Z">
        <w:r>
          <w:rPr>
            <w:color w:val="auto"/>
            <w:rPrChange w:id="3148" w:author="小多 [2]" w:date="2020-09-23T11:01:09Z">
              <w:rPr/>
            </w:rPrChange>
          </w:rPr>
          <w:fldChar w:fldCharType="end"/>
        </w:r>
      </w:del>
      <w:del w:id="3150" w:author="小多 [2]" w:date="2020-09-23T10:30:13Z">
        <w:r>
          <w:rPr>
            <w:color w:val="auto"/>
            <w:rPrChange w:id="3151" w:author="小多 [2]" w:date="2020-09-23T11:01:09Z">
              <w:rPr/>
            </w:rPrChange>
          </w:rPr>
          <w:fldChar w:fldCharType="end"/>
        </w:r>
      </w:del>
    </w:p>
    <w:p>
      <w:pPr>
        <w:pStyle w:val="9"/>
        <w:tabs>
          <w:tab w:val="right" w:leader="dot" w:pos="9746"/>
        </w:tabs>
        <w:rPr>
          <w:del w:id="3153" w:author="小多 [2]" w:date="2020-09-23T10:30:13Z"/>
          <w:color w:val="auto"/>
          <w:rPrChange w:id="3154" w:author="小多 [2]" w:date="2020-09-23T11:01:09Z">
            <w:rPr>
              <w:del w:id="3155" w:author="小多 [2]" w:date="2020-09-23T10:30:13Z"/>
            </w:rPr>
          </w:rPrChange>
        </w:rPr>
      </w:pPr>
      <w:del w:id="3156" w:author="小多 [2]" w:date="2020-09-23T10:30:13Z">
        <w:r>
          <w:rPr>
            <w:color w:val="auto"/>
            <w:rPrChange w:id="3157" w:author="小多 [2]" w:date="2020-09-23T11:01:09Z">
              <w:rPr/>
            </w:rPrChange>
          </w:rPr>
          <w:fldChar w:fldCharType="begin"/>
        </w:r>
      </w:del>
      <w:del w:id="3159" w:author="小多 [2]" w:date="2020-09-23T10:30:13Z">
        <w:r>
          <w:rPr>
            <w:color w:val="auto"/>
            <w:rPrChange w:id="3160" w:author="小多 [2]" w:date="2020-09-23T11:01:09Z">
              <w:rPr/>
            </w:rPrChange>
          </w:rPr>
          <w:delInstrText xml:space="preserve"> HYPERLINK \l _Toc1055 </w:delInstrText>
        </w:r>
      </w:del>
      <w:del w:id="3162" w:author="小多 [2]" w:date="2020-09-23T10:30:13Z">
        <w:r>
          <w:rPr>
            <w:color w:val="auto"/>
            <w:rPrChange w:id="3163" w:author="小多 [2]" w:date="2020-09-23T11:01:09Z">
              <w:rPr/>
            </w:rPrChange>
          </w:rPr>
          <w:fldChar w:fldCharType="separate"/>
        </w:r>
      </w:del>
      <w:del w:id="3165" w:author="小多 [2]" w:date="2020-09-23T10:30:13Z">
        <w:r>
          <w:rPr>
            <w:rFonts w:hint="eastAsia"/>
            <w:bCs/>
            <w:i w:val="0"/>
            <w:color w:val="auto"/>
            <w:rPrChange w:id="3166" w:author="小多 [2]" w:date="2020-09-23T11:01:09Z">
              <w:rPr>
                <w:rFonts w:hint="eastAsia"/>
                <w:bCs/>
                <w:i w:val="0"/>
              </w:rPr>
            </w:rPrChange>
          </w:rPr>
          <w:delText xml:space="preserve">12.1 </w:delText>
        </w:r>
      </w:del>
      <w:del w:id="3168" w:author="小多 [2]" w:date="2020-09-23T10:30:13Z">
        <w:r>
          <w:rPr>
            <w:bCs/>
            <w:color w:val="auto"/>
            <w:rPrChange w:id="3169" w:author="小多 [2]" w:date="2020-09-23T11:01:09Z">
              <w:rPr>
                <w:bCs/>
              </w:rPr>
            </w:rPrChange>
          </w:rPr>
          <w:delText>初步</w:delText>
        </w:r>
      </w:del>
      <w:del w:id="3171" w:author="小多 [2]" w:date="2020-09-23T10:30:13Z">
        <w:r>
          <w:rPr>
            <w:rFonts w:hint="eastAsia"/>
            <w:bCs/>
            <w:color w:val="auto"/>
            <w:rPrChange w:id="3172" w:author="小多 [2]" w:date="2020-09-23T11:01:09Z">
              <w:rPr>
                <w:rFonts w:hint="eastAsia"/>
                <w:bCs/>
              </w:rPr>
            </w:rPrChange>
          </w:rPr>
          <w:delText>危险（源）</w:delText>
        </w:r>
      </w:del>
      <w:del w:id="3174" w:author="小多 [2]" w:date="2020-09-23T10:30:13Z">
        <w:r>
          <w:rPr>
            <w:bCs/>
            <w:color w:val="auto"/>
            <w:rPrChange w:id="3175" w:author="小多 [2]" w:date="2020-09-23T11:01:09Z">
              <w:rPr>
                <w:bCs/>
              </w:rPr>
            </w:rPrChange>
          </w:rPr>
          <w:delText>分析软件控制点</w:delText>
        </w:r>
      </w:del>
      <w:del w:id="3177" w:author="小多 [2]" w:date="2020-09-23T10:30:13Z">
        <w:r>
          <w:rPr>
            <w:color w:val="auto"/>
            <w:rPrChange w:id="3178" w:author="小多 [2]" w:date="2020-09-23T11:01:09Z">
              <w:rPr/>
            </w:rPrChange>
          </w:rPr>
          <w:tab/>
        </w:r>
      </w:del>
      <w:del w:id="3180" w:author="小多 [2]" w:date="2020-09-23T10:30:13Z">
        <w:r>
          <w:rPr>
            <w:color w:val="auto"/>
            <w:rPrChange w:id="3181" w:author="小多 [2]" w:date="2020-09-23T11:01:09Z">
              <w:rPr/>
            </w:rPrChange>
          </w:rPr>
          <w:fldChar w:fldCharType="begin"/>
        </w:r>
      </w:del>
      <w:del w:id="3183" w:author="小多 [2]" w:date="2020-09-23T10:30:13Z">
        <w:r>
          <w:rPr>
            <w:color w:val="auto"/>
            <w:rPrChange w:id="3184" w:author="小多 [2]" w:date="2020-09-23T11:01:09Z">
              <w:rPr/>
            </w:rPrChange>
          </w:rPr>
          <w:delInstrText xml:space="preserve"> PAGEREF _Toc1055 </w:delInstrText>
        </w:r>
      </w:del>
      <w:del w:id="3186" w:author="小多 [2]" w:date="2020-09-23T10:30:13Z">
        <w:r>
          <w:rPr>
            <w:color w:val="auto"/>
            <w:rPrChange w:id="3187" w:author="小多 [2]" w:date="2020-09-23T11:01:09Z">
              <w:rPr/>
            </w:rPrChange>
          </w:rPr>
          <w:fldChar w:fldCharType="separate"/>
        </w:r>
      </w:del>
      <w:del w:id="3189" w:author="小多 [2]" w:date="2020-09-23T10:30:13Z">
        <w:r>
          <w:rPr>
            <w:color w:val="auto"/>
            <w:rPrChange w:id="3190" w:author="小多 [2]" w:date="2020-09-23T11:01:09Z">
              <w:rPr/>
            </w:rPrChange>
          </w:rPr>
          <w:delText>27</w:delText>
        </w:r>
      </w:del>
      <w:del w:id="3192" w:author="小多 [2]" w:date="2020-09-23T10:30:13Z">
        <w:r>
          <w:rPr>
            <w:color w:val="auto"/>
            <w:rPrChange w:id="3193" w:author="小多 [2]" w:date="2020-09-23T11:01:09Z">
              <w:rPr/>
            </w:rPrChange>
          </w:rPr>
          <w:fldChar w:fldCharType="end"/>
        </w:r>
      </w:del>
      <w:del w:id="3195" w:author="小多 [2]" w:date="2020-09-23T10:30:13Z">
        <w:r>
          <w:rPr>
            <w:color w:val="auto"/>
            <w:rPrChange w:id="3196" w:author="小多 [2]" w:date="2020-09-23T11:01:09Z">
              <w:rPr/>
            </w:rPrChange>
          </w:rPr>
          <w:fldChar w:fldCharType="end"/>
        </w:r>
      </w:del>
    </w:p>
    <w:p>
      <w:pPr>
        <w:pStyle w:val="9"/>
        <w:tabs>
          <w:tab w:val="right" w:leader="dot" w:pos="9746"/>
        </w:tabs>
        <w:rPr>
          <w:del w:id="3198" w:author="小多 [2]" w:date="2020-09-23T10:30:13Z"/>
          <w:color w:val="auto"/>
          <w:rPrChange w:id="3199" w:author="小多 [2]" w:date="2020-09-23T11:01:09Z">
            <w:rPr>
              <w:del w:id="3200" w:author="小多 [2]" w:date="2020-09-23T10:30:13Z"/>
            </w:rPr>
          </w:rPrChange>
        </w:rPr>
      </w:pPr>
      <w:del w:id="3201" w:author="小多 [2]" w:date="2020-09-23T10:30:13Z">
        <w:r>
          <w:rPr>
            <w:color w:val="auto"/>
            <w:rPrChange w:id="3202" w:author="小多 [2]" w:date="2020-09-23T11:01:09Z">
              <w:rPr/>
            </w:rPrChange>
          </w:rPr>
          <w:fldChar w:fldCharType="begin"/>
        </w:r>
      </w:del>
      <w:del w:id="3204" w:author="小多 [2]" w:date="2020-09-23T10:30:13Z">
        <w:r>
          <w:rPr>
            <w:color w:val="auto"/>
            <w:rPrChange w:id="3205" w:author="小多 [2]" w:date="2020-09-23T11:01:09Z">
              <w:rPr/>
            </w:rPrChange>
          </w:rPr>
          <w:delInstrText xml:space="preserve"> HYPERLINK \l _Toc15057 </w:delInstrText>
        </w:r>
      </w:del>
      <w:del w:id="3207" w:author="小多 [2]" w:date="2020-09-23T10:30:13Z">
        <w:r>
          <w:rPr>
            <w:color w:val="auto"/>
            <w:rPrChange w:id="3208" w:author="小多 [2]" w:date="2020-09-23T11:01:09Z">
              <w:rPr/>
            </w:rPrChange>
          </w:rPr>
          <w:fldChar w:fldCharType="separate"/>
        </w:r>
      </w:del>
      <w:del w:id="3210" w:author="小多 [2]" w:date="2020-09-23T10:30:13Z">
        <w:r>
          <w:rPr>
            <w:rFonts w:hint="eastAsia"/>
            <w:bCs/>
            <w:i w:val="0"/>
            <w:color w:val="auto"/>
            <w:rPrChange w:id="3211" w:author="小多 [2]" w:date="2020-09-23T11:01:09Z">
              <w:rPr>
                <w:rFonts w:hint="eastAsia"/>
                <w:bCs/>
                <w:i w:val="0"/>
              </w:rPr>
            </w:rPrChange>
          </w:rPr>
          <w:delText xml:space="preserve">12.2 </w:delText>
        </w:r>
      </w:del>
      <w:del w:id="3213" w:author="小多 [2]" w:date="2020-09-23T10:30:13Z">
        <w:r>
          <w:rPr>
            <w:bCs/>
            <w:color w:val="auto"/>
            <w:rPrChange w:id="3214" w:author="小多 [2]" w:date="2020-09-23T11:01:09Z">
              <w:rPr>
                <w:bCs/>
              </w:rPr>
            </w:rPrChange>
          </w:rPr>
          <w:delText>软件风险级别确定</w:delText>
        </w:r>
      </w:del>
      <w:del w:id="3216" w:author="小多 [2]" w:date="2020-09-23T10:30:13Z">
        <w:r>
          <w:rPr>
            <w:color w:val="auto"/>
            <w:rPrChange w:id="3217" w:author="小多 [2]" w:date="2020-09-23T11:01:09Z">
              <w:rPr/>
            </w:rPrChange>
          </w:rPr>
          <w:tab/>
        </w:r>
      </w:del>
      <w:del w:id="3219" w:author="小多 [2]" w:date="2020-09-23T10:30:13Z">
        <w:r>
          <w:rPr>
            <w:color w:val="auto"/>
            <w:rPrChange w:id="3220" w:author="小多 [2]" w:date="2020-09-23T11:01:09Z">
              <w:rPr/>
            </w:rPrChange>
          </w:rPr>
          <w:fldChar w:fldCharType="begin"/>
        </w:r>
      </w:del>
      <w:del w:id="3222" w:author="小多 [2]" w:date="2020-09-23T10:30:13Z">
        <w:r>
          <w:rPr>
            <w:color w:val="auto"/>
            <w:rPrChange w:id="3223" w:author="小多 [2]" w:date="2020-09-23T11:01:09Z">
              <w:rPr/>
            </w:rPrChange>
          </w:rPr>
          <w:delInstrText xml:space="preserve"> PAGEREF _Toc15057 </w:delInstrText>
        </w:r>
      </w:del>
      <w:del w:id="3225" w:author="小多 [2]" w:date="2020-09-23T10:30:13Z">
        <w:r>
          <w:rPr>
            <w:color w:val="auto"/>
            <w:rPrChange w:id="3226" w:author="小多 [2]" w:date="2020-09-23T11:01:09Z">
              <w:rPr/>
            </w:rPrChange>
          </w:rPr>
          <w:fldChar w:fldCharType="separate"/>
        </w:r>
      </w:del>
      <w:del w:id="3228" w:author="小多 [2]" w:date="2020-09-23T10:30:13Z">
        <w:r>
          <w:rPr>
            <w:color w:val="auto"/>
            <w:rPrChange w:id="3229" w:author="小多 [2]" w:date="2020-09-23T11:01:09Z">
              <w:rPr/>
            </w:rPrChange>
          </w:rPr>
          <w:delText>28</w:delText>
        </w:r>
      </w:del>
      <w:del w:id="3231" w:author="小多 [2]" w:date="2020-09-23T10:30:13Z">
        <w:r>
          <w:rPr>
            <w:color w:val="auto"/>
            <w:rPrChange w:id="3232" w:author="小多 [2]" w:date="2020-09-23T11:01:09Z">
              <w:rPr/>
            </w:rPrChange>
          </w:rPr>
          <w:fldChar w:fldCharType="end"/>
        </w:r>
      </w:del>
      <w:del w:id="3234" w:author="小多 [2]" w:date="2020-09-23T10:30:13Z">
        <w:r>
          <w:rPr>
            <w:color w:val="auto"/>
            <w:rPrChange w:id="3235" w:author="小多 [2]" w:date="2020-09-23T11:01:09Z">
              <w:rPr/>
            </w:rPrChange>
          </w:rPr>
          <w:fldChar w:fldCharType="end"/>
        </w:r>
      </w:del>
    </w:p>
    <w:p>
      <w:pPr>
        <w:pStyle w:val="8"/>
        <w:tabs>
          <w:tab w:val="right" w:leader="dot" w:pos="9746"/>
        </w:tabs>
        <w:rPr>
          <w:del w:id="3237" w:author="小多 [2]" w:date="2020-09-23T10:30:13Z"/>
          <w:color w:val="auto"/>
          <w:rPrChange w:id="3238" w:author="小多 [2]" w:date="2020-09-23T11:01:09Z">
            <w:rPr>
              <w:del w:id="3239" w:author="小多 [2]" w:date="2020-09-23T10:30:13Z"/>
            </w:rPr>
          </w:rPrChange>
        </w:rPr>
      </w:pPr>
      <w:del w:id="3240" w:author="小多 [2]" w:date="2020-09-23T10:30:13Z">
        <w:r>
          <w:rPr>
            <w:color w:val="auto"/>
            <w:rPrChange w:id="3241" w:author="小多 [2]" w:date="2020-09-23T11:01:09Z">
              <w:rPr/>
            </w:rPrChange>
          </w:rPr>
          <w:fldChar w:fldCharType="begin"/>
        </w:r>
      </w:del>
      <w:del w:id="3243" w:author="小多 [2]" w:date="2020-09-23T10:30:13Z">
        <w:r>
          <w:rPr>
            <w:color w:val="auto"/>
            <w:rPrChange w:id="3244" w:author="小多 [2]" w:date="2020-09-23T11:01:09Z">
              <w:rPr/>
            </w:rPrChange>
          </w:rPr>
          <w:delInstrText xml:space="preserve"> HYPERLINK \l _Toc24639 </w:delInstrText>
        </w:r>
      </w:del>
      <w:del w:id="3246" w:author="小多 [2]" w:date="2020-09-23T10:30:13Z">
        <w:r>
          <w:rPr>
            <w:color w:val="auto"/>
            <w:rPrChange w:id="3247" w:author="小多 [2]" w:date="2020-09-23T11:01:09Z">
              <w:rPr/>
            </w:rPrChange>
          </w:rPr>
          <w:fldChar w:fldCharType="separate"/>
        </w:r>
      </w:del>
      <w:del w:id="3249" w:author="小多 [2]" w:date="2020-09-23T10:30:13Z">
        <w:r>
          <w:rPr>
            <w:rFonts w:hint="eastAsia"/>
            <w:bCs/>
            <w:i w:val="0"/>
            <w:color w:val="auto"/>
            <w:szCs w:val="28"/>
            <w:rPrChange w:id="3250" w:author="小多 [2]" w:date="2020-09-23T11:01:09Z">
              <w:rPr>
                <w:rFonts w:hint="eastAsia"/>
                <w:bCs/>
                <w:i w:val="0"/>
                <w:szCs w:val="28"/>
              </w:rPr>
            </w:rPrChange>
          </w:rPr>
          <w:delText xml:space="preserve">13 </w:delText>
        </w:r>
      </w:del>
      <w:del w:id="3252" w:author="小多 [2]" w:date="2020-09-23T10:30:13Z">
        <w:r>
          <w:rPr>
            <w:bCs/>
            <w:color w:val="auto"/>
            <w:szCs w:val="28"/>
            <w:rPrChange w:id="3253" w:author="小多 [2]" w:date="2020-09-23T11:01:09Z">
              <w:rPr>
                <w:bCs/>
                <w:szCs w:val="28"/>
              </w:rPr>
            </w:rPrChange>
          </w:rPr>
          <w:delText>引用标准</w:delText>
        </w:r>
      </w:del>
      <w:del w:id="3255" w:author="小多 [2]" w:date="2020-09-23T10:30:13Z">
        <w:r>
          <w:rPr>
            <w:color w:val="auto"/>
            <w:rPrChange w:id="3256" w:author="小多 [2]" w:date="2020-09-23T11:01:09Z">
              <w:rPr/>
            </w:rPrChange>
          </w:rPr>
          <w:tab/>
        </w:r>
      </w:del>
      <w:del w:id="3258" w:author="小多 [2]" w:date="2020-09-23T10:30:13Z">
        <w:r>
          <w:rPr>
            <w:color w:val="auto"/>
            <w:rPrChange w:id="3259" w:author="小多 [2]" w:date="2020-09-23T11:01:09Z">
              <w:rPr/>
            </w:rPrChange>
          </w:rPr>
          <w:fldChar w:fldCharType="begin"/>
        </w:r>
      </w:del>
      <w:del w:id="3261" w:author="小多 [2]" w:date="2020-09-23T10:30:13Z">
        <w:r>
          <w:rPr>
            <w:color w:val="auto"/>
            <w:rPrChange w:id="3262" w:author="小多 [2]" w:date="2020-09-23T11:01:09Z">
              <w:rPr/>
            </w:rPrChange>
          </w:rPr>
          <w:delInstrText xml:space="preserve"> PAGEREF _Toc24639 </w:delInstrText>
        </w:r>
      </w:del>
      <w:del w:id="3264" w:author="小多 [2]" w:date="2020-09-23T10:30:13Z">
        <w:r>
          <w:rPr>
            <w:color w:val="auto"/>
            <w:rPrChange w:id="3265" w:author="小多 [2]" w:date="2020-09-23T11:01:09Z">
              <w:rPr/>
            </w:rPrChange>
          </w:rPr>
          <w:fldChar w:fldCharType="separate"/>
        </w:r>
      </w:del>
      <w:del w:id="3267" w:author="小多 [2]" w:date="2020-09-23T10:30:13Z">
        <w:r>
          <w:rPr>
            <w:color w:val="auto"/>
            <w:rPrChange w:id="3268" w:author="小多 [2]" w:date="2020-09-23T11:01:09Z">
              <w:rPr/>
            </w:rPrChange>
          </w:rPr>
          <w:delText>28</w:delText>
        </w:r>
      </w:del>
      <w:del w:id="3270" w:author="小多 [2]" w:date="2020-09-23T10:30:13Z">
        <w:r>
          <w:rPr>
            <w:color w:val="auto"/>
            <w:rPrChange w:id="3271" w:author="小多 [2]" w:date="2020-09-23T11:01:09Z">
              <w:rPr/>
            </w:rPrChange>
          </w:rPr>
          <w:fldChar w:fldCharType="end"/>
        </w:r>
      </w:del>
      <w:del w:id="3273" w:author="小多 [2]" w:date="2020-09-23T10:30:13Z">
        <w:r>
          <w:rPr>
            <w:color w:val="auto"/>
            <w:rPrChange w:id="3274" w:author="小多 [2]" w:date="2020-09-23T11:01:09Z">
              <w:rPr/>
            </w:rPrChange>
          </w:rPr>
          <w:fldChar w:fldCharType="end"/>
        </w:r>
      </w:del>
    </w:p>
    <w:p>
      <w:pPr>
        <w:pStyle w:val="8"/>
        <w:tabs>
          <w:tab w:val="right" w:leader="dot" w:pos="9746"/>
        </w:tabs>
        <w:rPr>
          <w:ins w:id="3276" w:author="小多 [2]" w:date="2020-09-23T10:30:13Z"/>
          <w:color w:val="auto"/>
          <w:rPrChange w:id="3277" w:author="小多 [2]" w:date="2020-09-23T11:01:09Z">
            <w:rPr>
              <w:ins w:id="3278" w:author="小多 [2]" w:date="2020-09-23T10:30:13Z"/>
            </w:rPr>
          </w:rPrChange>
        </w:rPr>
      </w:pPr>
      <w:ins w:id="3279" w:author="小多 [2]" w:date="2020-09-23T10:30:13Z">
        <w:r>
          <w:rPr>
            <w:color w:val="auto"/>
            <w:rPrChange w:id="3280" w:author="小多 [2]" w:date="2020-09-23T11:01:09Z">
              <w:rPr/>
            </w:rPrChange>
          </w:rPr>
          <w:fldChar w:fldCharType="begin"/>
        </w:r>
      </w:ins>
      <w:ins w:id="3282" w:author="小多 [2]" w:date="2020-09-23T10:30:13Z">
        <w:r>
          <w:rPr>
            <w:color w:val="auto"/>
            <w:rPrChange w:id="3283" w:author="小多 [2]" w:date="2020-09-23T11:01:09Z">
              <w:rPr/>
            </w:rPrChange>
          </w:rPr>
          <w:instrText xml:space="preserve"> HYPERLINK \l _Toc4138 </w:instrText>
        </w:r>
      </w:ins>
      <w:ins w:id="3285" w:author="小多 [2]" w:date="2020-09-23T10:30:13Z">
        <w:r>
          <w:rPr>
            <w:color w:val="auto"/>
            <w:rPrChange w:id="3286" w:author="小多 [2]" w:date="2020-09-23T11:01:09Z">
              <w:rPr/>
            </w:rPrChange>
          </w:rPr>
          <w:fldChar w:fldCharType="separate"/>
        </w:r>
      </w:ins>
      <w:ins w:id="3288" w:author="小多 [2]" w:date="2020-09-23T10:30:13Z">
        <w:r>
          <w:rPr>
            <w:rFonts w:hint="eastAsia"/>
            <w:bCs/>
            <w:i w:val="0"/>
            <w:color w:val="auto"/>
            <w:szCs w:val="28"/>
            <w:rPrChange w:id="3289" w:author="小多 [2]" w:date="2020-09-23T11:01:09Z">
              <w:rPr>
                <w:rFonts w:hint="eastAsia"/>
                <w:bCs/>
                <w:i w:val="0"/>
                <w:szCs w:val="28"/>
              </w:rPr>
            </w:rPrChange>
          </w:rPr>
          <w:t xml:space="preserve">1 </w:t>
        </w:r>
      </w:ins>
      <w:ins w:id="3291" w:author="小多 [2]" w:date="2020-09-23T10:30:13Z">
        <w:r>
          <w:rPr>
            <w:bCs/>
            <w:color w:val="auto"/>
            <w:szCs w:val="28"/>
            <w:rPrChange w:id="3292" w:author="小多 [2]" w:date="2020-09-23T11:01:09Z">
              <w:rPr>
                <w:bCs/>
                <w:szCs w:val="28"/>
              </w:rPr>
            </w:rPrChange>
          </w:rPr>
          <w:t>目的</w:t>
        </w:r>
      </w:ins>
      <w:ins w:id="3294" w:author="小多 [2]" w:date="2020-09-23T10:30:13Z">
        <w:r>
          <w:rPr>
            <w:color w:val="auto"/>
            <w:rPrChange w:id="3295" w:author="小多 [2]" w:date="2020-09-23T11:01:09Z">
              <w:rPr/>
            </w:rPrChange>
          </w:rPr>
          <w:tab/>
        </w:r>
      </w:ins>
      <w:ins w:id="3297" w:author="小多 [2]" w:date="2020-09-23T10:30:13Z">
        <w:r>
          <w:rPr>
            <w:color w:val="auto"/>
            <w:rPrChange w:id="3298" w:author="小多 [2]" w:date="2020-09-23T11:01:09Z">
              <w:rPr/>
            </w:rPrChange>
          </w:rPr>
          <w:fldChar w:fldCharType="begin"/>
        </w:r>
      </w:ins>
      <w:ins w:id="3300" w:author="小多 [2]" w:date="2020-09-23T10:30:13Z">
        <w:r>
          <w:rPr>
            <w:color w:val="auto"/>
            <w:rPrChange w:id="3301" w:author="小多 [2]" w:date="2020-09-23T11:01:09Z">
              <w:rPr/>
            </w:rPrChange>
          </w:rPr>
          <w:instrText xml:space="preserve"> PAGEREF _Toc4138 </w:instrText>
        </w:r>
      </w:ins>
      <w:ins w:id="3303" w:author="小多 [2]" w:date="2020-09-23T10:30:13Z">
        <w:r>
          <w:rPr>
            <w:color w:val="auto"/>
            <w:rPrChange w:id="3304" w:author="小多 [2]" w:date="2020-09-23T11:01:09Z">
              <w:rPr/>
            </w:rPrChange>
          </w:rPr>
          <w:fldChar w:fldCharType="separate"/>
        </w:r>
      </w:ins>
      <w:ins w:id="3306" w:author="小多 [2]" w:date="2020-09-23T11:17:40Z">
        <w:r>
          <w:rPr>
            <w:color w:val="auto"/>
          </w:rPr>
          <w:t>1</w:t>
        </w:r>
      </w:ins>
      <w:ins w:id="3307" w:author="小多 [2]" w:date="2020-09-23T10:30:13Z">
        <w:r>
          <w:rPr>
            <w:color w:val="auto"/>
            <w:rPrChange w:id="3308" w:author="小多 [2]" w:date="2020-09-23T11:01:09Z">
              <w:rPr/>
            </w:rPrChange>
          </w:rPr>
          <w:fldChar w:fldCharType="end"/>
        </w:r>
      </w:ins>
      <w:ins w:id="3310" w:author="小多 [2]" w:date="2020-09-23T10:30:13Z">
        <w:r>
          <w:rPr>
            <w:color w:val="auto"/>
            <w:rPrChange w:id="3311" w:author="小多 [2]" w:date="2020-09-23T11:01:09Z">
              <w:rPr/>
            </w:rPrChange>
          </w:rPr>
          <w:fldChar w:fldCharType="end"/>
        </w:r>
      </w:ins>
    </w:p>
    <w:p>
      <w:pPr>
        <w:pStyle w:val="8"/>
        <w:tabs>
          <w:tab w:val="right" w:leader="dot" w:pos="9746"/>
        </w:tabs>
        <w:rPr>
          <w:ins w:id="3313" w:author="小多 [2]" w:date="2020-09-23T10:30:13Z"/>
          <w:color w:val="auto"/>
          <w:rPrChange w:id="3314" w:author="小多 [2]" w:date="2020-09-23T11:01:09Z">
            <w:rPr>
              <w:ins w:id="3315" w:author="小多 [2]" w:date="2020-09-23T10:30:13Z"/>
            </w:rPr>
          </w:rPrChange>
        </w:rPr>
      </w:pPr>
      <w:ins w:id="3316" w:author="小多 [2]" w:date="2020-09-23T10:30:13Z">
        <w:r>
          <w:rPr>
            <w:color w:val="auto"/>
            <w:rPrChange w:id="3317" w:author="小多 [2]" w:date="2020-09-23T11:01:09Z">
              <w:rPr/>
            </w:rPrChange>
          </w:rPr>
          <w:fldChar w:fldCharType="begin"/>
        </w:r>
      </w:ins>
      <w:ins w:id="3319" w:author="小多 [2]" w:date="2020-09-23T10:30:13Z">
        <w:r>
          <w:rPr>
            <w:color w:val="auto"/>
            <w:rPrChange w:id="3320" w:author="小多 [2]" w:date="2020-09-23T11:01:09Z">
              <w:rPr/>
            </w:rPrChange>
          </w:rPr>
          <w:instrText xml:space="preserve"> HYPERLINK \l _Toc21415 </w:instrText>
        </w:r>
      </w:ins>
      <w:ins w:id="3322" w:author="小多 [2]" w:date="2020-09-23T10:30:13Z">
        <w:r>
          <w:rPr>
            <w:color w:val="auto"/>
            <w:rPrChange w:id="3323" w:author="小多 [2]" w:date="2020-09-23T11:01:09Z">
              <w:rPr/>
            </w:rPrChange>
          </w:rPr>
          <w:fldChar w:fldCharType="separate"/>
        </w:r>
      </w:ins>
      <w:ins w:id="3325" w:author="小多 [2]" w:date="2020-09-23T10:30:13Z">
        <w:r>
          <w:rPr>
            <w:rFonts w:hint="eastAsia"/>
            <w:bCs/>
            <w:i w:val="0"/>
            <w:color w:val="auto"/>
            <w:szCs w:val="28"/>
            <w:rPrChange w:id="3326" w:author="小多 [2]" w:date="2020-09-23T11:01:09Z">
              <w:rPr>
                <w:rFonts w:hint="eastAsia"/>
                <w:bCs/>
                <w:i w:val="0"/>
                <w:szCs w:val="28"/>
              </w:rPr>
            </w:rPrChange>
          </w:rPr>
          <w:t xml:space="preserve">2 </w:t>
        </w:r>
      </w:ins>
      <w:ins w:id="3328" w:author="小多 [2]" w:date="2020-09-23T10:30:13Z">
        <w:r>
          <w:rPr>
            <w:bCs/>
            <w:color w:val="auto"/>
            <w:szCs w:val="28"/>
            <w:rPrChange w:id="3329" w:author="小多 [2]" w:date="2020-09-23T11:01:09Z">
              <w:rPr>
                <w:bCs/>
                <w:szCs w:val="28"/>
              </w:rPr>
            </w:rPrChange>
          </w:rPr>
          <w:t>范围</w:t>
        </w:r>
      </w:ins>
      <w:ins w:id="3331" w:author="小多 [2]" w:date="2020-09-23T10:30:13Z">
        <w:r>
          <w:rPr>
            <w:color w:val="auto"/>
            <w:rPrChange w:id="3332" w:author="小多 [2]" w:date="2020-09-23T11:01:09Z">
              <w:rPr/>
            </w:rPrChange>
          </w:rPr>
          <w:tab/>
        </w:r>
      </w:ins>
      <w:ins w:id="3334" w:author="小多 [2]" w:date="2020-09-23T10:30:13Z">
        <w:r>
          <w:rPr>
            <w:color w:val="auto"/>
            <w:rPrChange w:id="3335" w:author="小多 [2]" w:date="2020-09-23T11:01:09Z">
              <w:rPr/>
            </w:rPrChange>
          </w:rPr>
          <w:fldChar w:fldCharType="begin"/>
        </w:r>
      </w:ins>
      <w:ins w:id="3337" w:author="小多 [2]" w:date="2020-09-23T10:30:13Z">
        <w:r>
          <w:rPr>
            <w:color w:val="auto"/>
            <w:rPrChange w:id="3338" w:author="小多 [2]" w:date="2020-09-23T11:01:09Z">
              <w:rPr/>
            </w:rPrChange>
          </w:rPr>
          <w:instrText xml:space="preserve"> PAGEREF _Toc21415 </w:instrText>
        </w:r>
      </w:ins>
      <w:ins w:id="3340" w:author="小多 [2]" w:date="2020-09-23T10:30:13Z">
        <w:r>
          <w:rPr>
            <w:color w:val="auto"/>
            <w:rPrChange w:id="3341" w:author="小多 [2]" w:date="2020-09-23T11:01:09Z">
              <w:rPr/>
            </w:rPrChange>
          </w:rPr>
          <w:fldChar w:fldCharType="separate"/>
        </w:r>
      </w:ins>
      <w:ins w:id="3343" w:author="小多 [2]" w:date="2020-09-23T11:17:40Z">
        <w:r>
          <w:rPr>
            <w:color w:val="auto"/>
          </w:rPr>
          <w:t>1</w:t>
        </w:r>
      </w:ins>
      <w:ins w:id="3344" w:author="小多 [2]" w:date="2020-09-23T10:30:13Z">
        <w:r>
          <w:rPr>
            <w:color w:val="auto"/>
            <w:rPrChange w:id="3345" w:author="小多 [2]" w:date="2020-09-23T11:01:09Z">
              <w:rPr/>
            </w:rPrChange>
          </w:rPr>
          <w:fldChar w:fldCharType="end"/>
        </w:r>
      </w:ins>
      <w:ins w:id="3347" w:author="小多 [2]" w:date="2020-09-23T10:30:13Z">
        <w:r>
          <w:rPr>
            <w:color w:val="auto"/>
            <w:rPrChange w:id="3348" w:author="小多 [2]" w:date="2020-09-23T11:01:09Z">
              <w:rPr/>
            </w:rPrChange>
          </w:rPr>
          <w:fldChar w:fldCharType="end"/>
        </w:r>
      </w:ins>
    </w:p>
    <w:p>
      <w:pPr>
        <w:pStyle w:val="8"/>
        <w:tabs>
          <w:tab w:val="right" w:leader="dot" w:pos="9746"/>
        </w:tabs>
        <w:rPr>
          <w:ins w:id="3350" w:author="小多 [2]" w:date="2020-09-23T10:30:13Z"/>
          <w:color w:val="auto"/>
          <w:rPrChange w:id="3351" w:author="小多 [2]" w:date="2020-09-23T11:01:09Z">
            <w:rPr>
              <w:ins w:id="3352" w:author="小多 [2]" w:date="2020-09-23T10:30:13Z"/>
            </w:rPr>
          </w:rPrChange>
        </w:rPr>
      </w:pPr>
      <w:ins w:id="3353" w:author="小多 [2]" w:date="2020-09-23T10:30:13Z">
        <w:r>
          <w:rPr>
            <w:color w:val="auto"/>
            <w:rPrChange w:id="3354" w:author="小多 [2]" w:date="2020-09-23T11:01:09Z">
              <w:rPr/>
            </w:rPrChange>
          </w:rPr>
          <w:fldChar w:fldCharType="begin"/>
        </w:r>
      </w:ins>
      <w:ins w:id="3356" w:author="小多 [2]" w:date="2020-09-23T10:30:13Z">
        <w:r>
          <w:rPr>
            <w:color w:val="auto"/>
            <w:rPrChange w:id="3357" w:author="小多 [2]" w:date="2020-09-23T11:01:09Z">
              <w:rPr/>
            </w:rPrChange>
          </w:rPr>
          <w:instrText xml:space="preserve"> HYPERLINK \l _Toc4708 </w:instrText>
        </w:r>
      </w:ins>
      <w:ins w:id="3359" w:author="小多 [2]" w:date="2020-09-23T10:30:13Z">
        <w:r>
          <w:rPr>
            <w:color w:val="auto"/>
            <w:rPrChange w:id="3360" w:author="小多 [2]" w:date="2020-09-23T11:01:09Z">
              <w:rPr/>
            </w:rPrChange>
          </w:rPr>
          <w:fldChar w:fldCharType="separate"/>
        </w:r>
      </w:ins>
      <w:ins w:id="3362" w:author="小多 [2]" w:date="2020-09-23T10:30:13Z">
        <w:r>
          <w:rPr>
            <w:rFonts w:hint="eastAsia"/>
            <w:bCs/>
            <w:i w:val="0"/>
            <w:color w:val="auto"/>
            <w:szCs w:val="28"/>
            <w:rPrChange w:id="3363" w:author="小多 [2]" w:date="2020-09-23T11:01:09Z">
              <w:rPr>
                <w:rFonts w:hint="eastAsia"/>
                <w:bCs/>
                <w:i w:val="0"/>
                <w:szCs w:val="28"/>
              </w:rPr>
            </w:rPrChange>
          </w:rPr>
          <w:t xml:space="preserve">3 </w:t>
        </w:r>
      </w:ins>
      <w:ins w:id="3365" w:author="小多 [2]" w:date="2020-09-23T10:30:13Z">
        <w:r>
          <w:rPr>
            <w:bCs/>
            <w:color w:val="auto"/>
            <w:szCs w:val="28"/>
            <w:rPrChange w:id="3366" w:author="小多 [2]" w:date="2020-09-23T11:01:09Z">
              <w:rPr>
                <w:bCs/>
                <w:szCs w:val="28"/>
              </w:rPr>
            </w:rPrChange>
          </w:rPr>
          <w:t>术语和缩写</w:t>
        </w:r>
      </w:ins>
      <w:ins w:id="3368" w:author="小多 [2]" w:date="2020-09-23T10:30:13Z">
        <w:r>
          <w:rPr>
            <w:color w:val="auto"/>
            <w:rPrChange w:id="3369" w:author="小多 [2]" w:date="2020-09-23T11:01:09Z">
              <w:rPr/>
            </w:rPrChange>
          </w:rPr>
          <w:tab/>
        </w:r>
      </w:ins>
      <w:ins w:id="3371" w:author="小多 [2]" w:date="2020-09-23T10:30:13Z">
        <w:r>
          <w:rPr>
            <w:color w:val="auto"/>
            <w:rPrChange w:id="3372" w:author="小多 [2]" w:date="2020-09-23T11:01:09Z">
              <w:rPr/>
            </w:rPrChange>
          </w:rPr>
          <w:fldChar w:fldCharType="begin"/>
        </w:r>
      </w:ins>
      <w:ins w:id="3374" w:author="小多 [2]" w:date="2020-09-23T10:30:13Z">
        <w:r>
          <w:rPr>
            <w:color w:val="auto"/>
            <w:rPrChange w:id="3375" w:author="小多 [2]" w:date="2020-09-23T11:01:09Z">
              <w:rPr/>
            </w:rPrChange>
          </w:rPr>
          <w:instrText xml:space="preserve"> PAGEREF _Toc4708 </w:instrText>
        </w:r>
      </w:ins>
      <w:ins w:id="3377" w:author="小多 [2]" w:date="2020-09-23T10:30:13Z">
        <w:r>
          <w:rPr>
            <w:color w:val="auto"/>
            <w:rPrChange w:id="3378" w:author="小多 [2]" w:date="2020-09-23T11:01:09Z">
              <w:rPr/>
            </w:rPrChange>
          </w:rPr>
          <w:fldChar w:fldCharType="separate"/>
        </w:r>
      </w:ins>
      <w:ins w:id="3380" w:author="小多 [2]" w:date="2020-09-23T11:17:40Z">
        <w:r>
          <w:rPr>
            <w:color w:val="auto"/>
          </w:rPr>
          <w:t>1</w:t>
        </w:r>
      </w:ins>
      <w:ins w:id="3381" w:author="小多 [2]" w:date="2020-09-23T10:30:13Z">
        <w:r>
          <w:rPr>
            <w:color w:val="auto"/>
            <w:rPrChange w:id="3382" w:author="小多 [2]" w:date="2020-09-23T11:01:09Z">
              <w:rPr/>
            </w:rPrChange>
          </w:rPr>
          <w:fldChar w:fldCharType="end"/>
        </w:r>
      </w:ins>
      <w:ins w:id="3384" w:author="小多 [2]" w:date="2020-09-23T10:30:13Z">
        <w:r>
          <w:rPr>
            <w:color w:val="auto"/>
            <w:rPrChange w:id="3385" w:author="小多 [2]" w:date="2020-09-23T11:01:09Z">
              <w:rPr/>
            </w:rPrChange>
          </w:rPr>
          <w:fldChar w:fldCharType="end"/>
        </w:r>
      </w:ins>
    </w:p>
    <w:p>
      <w:pPr>
        <w:pStyle w:val="8"/>
        <w:tabs>
          <w:tab w:val="right" w:leader="dot" w:pos="9746"/>
        </w:tabs>
        <w:rPr>
          <w:ins w:id="3387" w:author="小多 [2]" w:date="2020-09-23T10:30:13Z"/>
          <w:color w:val="auto"/>
          <w:rPrChange w:id="3388" w:author="小多 [2]" w:date="2020-09-23T11:01:09Z">
            <w:rPr>
              <w:ins w:id="3389" w:author="小多 [2]" w:date="2020-09-23T10:30:13Z"/>
            </w:rPr>
          </w:rPrChange>
        </w:rPr>
      </w:pPr>
      <w:ins w:id="3390" w:author="小多 [2]" w:date="2020-09-23T10:30:13Z">
        <w:r>
          <w:rPr>
            <w:color w:val="auto"/>
            <w:rPrChange w:id="3391" w:author="小多 [2]" w:date="2020-09-23T11:01:09Z">
              <w:rPr/>
            </w:rPrChange>
          </w:rPr>
          <w:fldChar w:fldCharType="begin"/>
        </w:r>
      </w:ins>
      <w:ins w:id="3393" w:author="小多 [2]" w:date="2020-09-23T10:30:13Z">
        <w:r>
          <w:rPr>
            <w:color w:val="auto"/>
            <w:rPrChange w:id="3394" w:author="小多 [2]" w:date="2020-09-23T11:01:09Z">
              <w:rPr/>
            </w:rPrChange>
          </w:rPr>
          <w:instrText xml:space="preserve"> HYPERLINK \l _Toc14780 </w:instrText>
        </w:r>
      </w:ins>
      <w:ins w:id="3396" w:author="小多 [2]" w:date="2020-09-23T10:30:13Z">
        <w:r>
          <w:rPr>
            <w:color w:val="auto"/>
            <w:rPrChange w:id="3397" w:author="小多 [2]" w:date="2020-09-23T11:01:09Z">
              <w:rPr/>
            </w:rPrChange>
          </w:rPr>
          <w:fldChar w:fldCharType="separate"/>
        </w:r>
      </w:ins>
      <w:ins w:id="3399" w:author="小多 [2]" w:date="2020-09-23T10:30:13Z">
        <w:r>
          <w:rPr>
            <w:rFonts w:hint="eastAsia"/>
            <w:bCs/>
            <w:i w:val="0"/>
            <w:color w:val="auto"/>
            <w:szCs w:val="28"/>
            <w:rPrChange w:id="3400" w:author="小多 [2]" w:date="2020-09-23T11:01:09Z">
              <w:rPr>
                <w:rFonts w:hint="eastAsia"/>
                <w:bCs/>
                <w:i w:val="0"/>
                <w:szCs w:val="28"/>
              </w:rPr>
            </w:rPrChange>
          </w:rPr>
          <w:t xml:space="preserve">4 </w:t>
        </w:r>
      </w:ins>
      <w:ins w:id="3402" w:author="小多 [2]" w:date="2020-09-23T10:30:13Z">
        <w:r>
          <w:rPr>
            <w:bCs/>
            <w:color w:val="auto"/>
            <w:szCs w:val="28"/>
            <w:rPrChange w:id="3403" w:author="小多 [2]" w:date="2020-09-23T11:01:09Z">
              <w:rPr>
                <w:bCs/>
                <w:szCs w:val="28"/>
              </w:rPr>
            </w:rPrChange>
          </w:rPr>
          <w:t>文件的更新要求</w:t>
        </w:r>
      </w:ins>
      <w:ins w:id="3405" w:author="小多 [2]" w:date="2020-09-23T10:30:13Z">
        <w:r>
          <w:rPr>
            <w:color w:val="auto"/>
            <w:rPrChange w:id="3406" w:author="小多 [2]" w:date="2020-09-23T11:01:09Z">
              <w:rPr/>
            </w:rPrChange>
          </w:rPr>
          <w:tab/>
        </w:r>
      </w:ins>
      <w:ins w:id="3408" w:author="小多 [2]" w:date="2020-09-23T10:30:13Z">
        <w:r>
          <w:rPr>
            <w:color w:val="auto"/>
            <w:rPrChange w:id="3409" w:author="小多 [2]" w:date="2020-09-23T11:01:09Z">
              <w:rPr/>
            </w:rPrChange>
          </w:rPr>
          <w:fldChar w:fldCharType="begin"/>
        </w:r>
      </w:ins>
      <w:ins w:id="3411" w:author="小多 [2]" w:date="2020-09-23T10:30:13Z">
        <w:r>
          <w:rPr>
            <w:color w:val="auto"/>
            <w:rPrChange w:id="3412" w:author="小多 [2]" w:date="2020-09-23T11:01:09Z">
              <w:rPr/>
            </w:rPrChange>
          </w:rPr>
          <w:instrText xml:space="preserve"> PAGEREF _Toc14780 </w:instrText>
        </w:r>
      </w:ins>
      <w:ins w:id="3414" w:author="小多 [2]" w:date="2020-09-23T10:30:13Z">
        <w:r>
          <w:rPr>
            <w:color w:val="auto"/>
            <w:rPrChange w:id="3415" w:author="小多 [2]" w:date="2020-09-23T11:01:09Z">
              <w:rPr/>
            </w:rPrChange>
          </w:rPr>
          <w:fldChar w:fldCharType="separate"/>
        </w:r>
      </w:ins>
      <w:ins w:id="3417" w:author="小多 [2]" w:date="2020-09-23T11:17:40Z">
        <w:r>
          <w:rPr>
            <w:color w:val="auto"/>
          </w:rPr>
          <w:t>1</w:t>
        </w:r>
      </w:ins>
      <w:ins w:id="3418" w:author="小多 [2]" w:date="2020-09-23T10:30:13Z">
        <w:r>
          <w:rPr>
            <w:color w:val="auto"/>
            <w:rPrChange w:id="3419" w:author="小多 [2]" w:date="2020-09-23T11:01:09Z">
              <w:rPr/>
            </w:rPrChange>
          </w:rPr>
          <w:fldChar w:fldCharType="end"/>
        </w:r>
      </w:ins>
      <w:ins w:id="3421" w:author="小多 [2]" w:date="2020-09-23T10:30:13Z">
        <w:r>
          <w:rPr>
            <w:color w:val="auto"/>
            <w:rPrChange w:id="3422" w:author="小多 [2]" w:date="2020-09-23T11:01:09Z">
              <w:rPr/>
            </w:rPrChange>
          </w:rPr>
          <w:fldChar w:fldCharType="end"/>
        </w:r>
      </w:ins>
    </w:p>
    <w:p>
      <w:pPr>
        <w:pStyle w:val="8"/>
        <w:tabs>
          <w:tab w:val="right" w:leader="dot" w:pos="9746"/>
        </w:tabs>
        <w:rPr>
          <w:ins w:id="3424" w:author="小多 [2]" w:date="2020-09-23T10:30:13Z"/>
          <w:color w:val="auto"/>
          <w:rPrChange w:id="3425" w:author="小多 [2]" w:date="2020-09-23T11:01:09Z">
            <w:rPr>
              <w:ins w:id="3426" w:author="小多 [2]" w:date="2020-09-23T10:30:13Z"/>
            </w:rPr>
          </w:rPrChange>
        </w:rPr>
      </w:pPr>
      <w:ins w:id="3427" w:author="小多 [2]" w:date="2020-09-23T10:30:13Z">
        <w:r>
          <w:rPr>
            <w:color w:val="auto"/>
            <w:rPrChange w:id="3428" w:author="小多 [2]" w:date="2020-09-23T11:01:09Z">
              <w:rPr/>
            </w:rPrChange>
          </w:rPr>
          <w:fldChar w:fldCharType="begin"/>
        </w:r>
      </w:ins>
      <w:ins w:id="3430" w:author="小多 [2]" w:date="2020-09-23T10:30:13Z">
        <w:r>
          <w:rPr>
            <w:color w:val="auto"/>
            <w:rPrChange w:id="3431" w:author="小多 [2]" w:date="2020-09-23T11:01:09Z">
              <w:rPr/>
            </w:rPrChange>
          </w:rPr>
          <w:instrText xml:space="preserve"> HYPERLINK \l _Toc23417 </w:instrText>
        </w:r>
      </w:ins>
      <w:ins w:id="3433" w:author="小多 [2]" w:date="2020-09-23T10:30:13Z">
        <w:r>
          <w:rPr>
            <w:color w:val="auto"/>
            <w:rPrChange w:id="3434" w:author="小多 [2]" w:date="2020-09-23T11:01:09Z">
              <w:rPr/>
            </w:rPrChange>
          </w:rPr>
          <w:fldChar w:fldCharType="separate"/>
        </w:r>
      </w:ins>
      <w:ins w:id="3436" w:author="小多 [2]" w:date="2020-09-23T10:30:13Z">
        <w:r>
          <w:rPr>
            <w:rFonts w:hint="eastAsia"/>
            <w:bCs/>
            <w:i w:val="0"/>
            <w:color w:val="auto"/>
            <w:szCs w:val="28"/>
            <w:rPrChange w:id="3437" w:author="小多 [2]" w:date="2020-09-23T11:01:09Z">
              <w:rPr>
                <w:rFonts w:hint="eastAsia"/>
                <w:bCs/>
                <w:i w:val="0"/>
                <w:szCs w:val="28"/>
              </w:rPr>
            </w:rPrChange>
          </w:rPr>
          <w:t xml:space="preserve">5 </w:t>
        </w:r>
      </w:ins>
      <w:ins w:id="3439" w:author="小多 [2]" w:date="2020-09-23T10:30:13Z">
        <w:r>
          <w:rPr>
            <w:bCs/>
            <w:color w:val="auto"/>
            <w:szCs w:val="28"/>
            <w:rPrChange w:id="3440" w:author="小多 [2]" w:date="2020-09-23T11:01:09Z">
              <w:rPr>
                <w:bCs/>
                <w:szCs w:val="28"/>
              </w:rPr>
            </w:rPrChange>
          </w:rPr>
          <w:t>软件概述</w:t>
        </w:r>
      </w:ins>
      <w:ins w:id="3442" w:author="小多 [2]" w:date="2020-09-23T10:30:13Z">
        <w:r>
          <w:rPr>
            <w:color w:val="auto"/>
            <w:rPrChange w:id="3443" w:author="小多 [2]" w:date="2020-09-23T11:01:09Z">
              <w:rPr/>
            </w:rPrChange>
          </w:rPr>
          <w:tab/>
        </w:r>
      </w:ins>
      <w:ins w:id="3445" w:author="小多 [2]" w:date="2020-09-23T10:30:13Z">
        <w:r>
          <w:rPr>
            <w:color w:val="auto"/>
            <w:rPrChange w:id="3446" w:author="小多 [2]" w:date="2020-09-23T11:01:09Z">
              <w:rPr/>
            </w:rPrChange>
          </w:rPr>
          <w:fldChar w:fldCharType="begin"/>
        </w:r>
      </w:ins>
      <w:ins w:id="3448" w:author="小多 [2]" w:date="2020-09-23T10:30:13Z">
        <w:r>
          <w:rPr>
            <w:color w:val="auto"/>
            <w:rPrChange w:id="3449" w:author="小多 [2]" w:date="2020-09-23T11:01:09Z">
              <w:rPr/>
            </w:rPrChange>
          </w:rPr>
          <w:instrText xml:space="preserve"> PAGEREF _Toc23417 </w:instrText>
        </w:r>
      </w:ins>
      <w:ins w:id="3451" w:author="小多 [2]" w:date="2020-09-23T10:30:13Z">
        <w:r>
          <w:rPr>
            <w:color w:val="auto"/>
            <w:rPrChange w:id="3452" w:author="小多 [2]" w:date="2020-09-23T11:01:09Z">
              <w:rPr/>
            </w:rPrChange>
          </w:rPr>
          <w:fldChar w:fldCharType="separate"/>
        </w:r>
      </w:ins>
      <w:ins w:id="3454" w:author="小多 [2]" w:date="2020-09-23T11:17:40Z">
        <w:r>
          <w:rPr>
            <w:color w:val="auto"/>
          </w:rPr>
          <w:t>1</w:t>
        </w:r>
      </w:ins>
      <w:ins w:id="3455" w:author="小多 [2]" w:date="2020-09-23T10:30:13Z">
        <w:r>
          <w:rPr>
            <w:color w:val="auto"/>
            <w:rPrChange w:id="3456" w:author="小多 [2]" w:date="2020-09-23T11:01:09Z">
              <w:rPr/>
            </w:rPrChange>
          </w:rPr>
          <w:fldChar w:fldCharType="end"/>
        </w:r>
      </w:ins>
      <w:ins w:id="3458" w:author="小多 [2]" w:date="2020-09-23T10:30:13Z">
        <w:r>
          <w:rPr>
            <w:color w:val="auto"/>
            <w:rPrChange w:id="3459" w:author="小多 [2]" w:date="2020-09-23T11:01:09Z">
              <w:rPr/>
            </w:rPrChange>
          </w:rPr>
          <w:fldChar w:fldCharType="end"/>
        </w:r>
      </w:ins>
    </w:p>
    <w:p>
      <w:pPr>
        <w:pStyle w:val="9"/>
        <w:tabs>
          <w:tab w:val="right" w:leader="dot" w:pos="9746"/>
        </w:tabs>
        <w:rPr>
          <w:ins w:id="3461" w:author="小多 [2]" w:date="2020-09-23T10:30:13Z"/>
          <w:color w:val="auto"/>
          <w:rPrChange w:id="3462" w:author="小多 [2]" w:date="2020-09-23T11:01:09Z">
            <w:rPr>
              <w:ins w:id="3463" w:author="小多 [2]" w:date="2020-09-23T10:30:13Z"/>
            </w:rPr>
          </w:rPrChange>
        </w:rPr>
      </w:pPr>
      <w:ins w:id="3464" w:author="小多 [2]" w:date="2020-09-23T10:30:13Z">
        <w:r>
          <w:rPr>
            <w:color w:val="auto"/>
            <w:rPrChange w:id="3465" w:author="小多 [2]" w:date="2020-09-23T11:01:09Z">
              <w:rPr/>
            </w:rPrChange>
          </w:rPr>
          <w:fldChar w:fldCharType="begin"/>
        </w:r>
      </w:ins>
      <w:ins w:id="3467" w:author="小多 [2]" w:date="2020-09-23T10:30:13Z">
        <w:r>
          <w:rPr>
            <w:color w:val="auto"/>
            <w:rPrChange w:id="3468" w:author="小多 [2]" w:date="2020-09-23T11:01:09Z">
              <w:rPr/>
            </w:rPrChange>
          </w:rPr>
          <w:instrText xml:space="preserve"> HYPERLINK \l _Toc10143 </w:instrText>
        </w:r>
      </w:ins>
      <w:ins w:id="3470" w:author="小多 [2]" w:date="2020-09-23T10:30:13Z">
        <w:r>
          <w:rPr>
            <w:color w:val="auto"/>
            <w:rPrChange w:id="3471" w:author="小多 [2]" w:date="2020-09-23T11:01:09Z">
              <w:rPr/>
            </w:rPrChange>
          </w:rPr>
          <w:fldChar w:fldCharType="separate"/>
        </w:r>
      </w:ins>
      <w:ins w:id="3473" w:author="小多 [2]" w:date="2020-09-23T10:30:13Z">
        <w:r>
          <w:rPr>
            <w:rFonts w:hint="eastAsia"/>
            <w:bCs/>
            <w:i w:val="0"/>
            <w:color w:val="auto"/>
            <w:rPrChange w:id="3474" w:author="小多 [2]" w:date="2020-09-23T11:01:09Z">
              <w:rPr>
                <w:rFonts w:hint="eastAsia"/>
                <w:bCs/>
                <w:i w:val="0"/>
              </w:rPr>
            </w:rPrChange>
          </w:rPr>
          <w:t xml:space="preserve">5.1 </w:t>
        </w:r>
      </w:ins>
      <w:ins w:id="3476" w:author="小多 [2]" w:date="2020-09-23T10:30:13Z">
        <w:r>
          <w:rPr>
            <w:bCs/>
            <w:color w:val="auto"/>
            <w:rPrChange w:id="3477" w:author="小多 [2]" w:date="2020-09-23T11:01:09Z">
              <w:rPr>
                <w:bCs/>
              </w:rPr>
            </w:rPrChange>
          </w:rPr>
          <w:t>软件描述</w:t>
        </w:r>
      </w:ins>
      <w:ins w:id="3479" w:author="小多 [2]" w:date="2020-09-23T10:30:13Z">
        <w:r>
          <w:rPr>
            <w:color w:val="auto"/>
            <w:rPrChange w:id="3480" w:author="小多 [2]" w:date="2020-09-23T11:01:09Z">
              <w:rPr/>
            </w:rPrChange>
          </w:rPr>
          <w:tab/>
        </w:r>
      </w:ins>
      <w:ins w:id="3482" w:author="小多 [2]" w:date="2020-09-23T10:30:13Z">
        <w:r>
          <w:rPr>
            <w:color w:val="auto"/>
            <w:rPrChange w:id="3483" w:author="小多 [2]" w:date="2020-09-23T11:01:09Z">
              <w:rPr/>
            </w:rPrChange>
          </w:rPr>
          <w:fldChar w:fldCharType="begin"/>
        </w:r>
      </w:ins>
      <w:ins w:id="3485" w:author="小多 [2]" w:date="2020-09-23T10:30:13Z">
        <w:r>
          <w:rPr>
            <w:color w:val="auto"/>
            <w:rPrChange w:id="3486" w:author="小多 [2]" w:date="2020-09-23T11:01:09Z">
              <w:rPr/>
            </w:rPrChange>
          </w:rPr>
          <w:instrText xml:space="preserve"> PAGEREF _Toc10143 </w:instrText>
        </w:r>
      </w:ins>
      <w:ins w:id="3488" w:author="小多 [2]" w:date="2020-09-23T10:30:13Z">
        <w:r>
          <w:rPr>
            <w:color w:val="auto"/>
            <w:rPrChange w:id="3489" w:author="小多 [2]" w:date="2020-09-23T11:01:09Z">
              <w:rPr/>
            </w:rPrChange>
          </w:rPr>
          <w:fldChar w:fldCharType="separate"/>
        </w:r>
      </w:ins>
      <w:ins w:id="3491" w:author="小多 [2]" w:date="2020-09-23T11:17:40Z">
        <w:r>
          <w:rPr>
            <w:color w:val="auto"/>
          </w:rPr>
          <w:t>1</w:t>
        </w:r>
      </w:ins>
      <w:ins w:id="3492" w:author="小多 [2]" w:date="2020-09-23T10:30:13Z">
        <w:r>
          <w:rPr>
            <w:color w:val="auto"/>
            <w:rPrChange w:id="3493" w:author="小多 [2]" w:date="2020-09-23T11:01:09Z">
              <w:rPr/>
            </w:rPrChange>
          </w:rPr>
          <w:fldChar w:fldCharType="end"/>
        </w:r>
      </w:ins>
      <w:ins w:id="3495" w:author="小多 [2]" w:date="2020-09-23T10:30:13Z">
        <w:r>
          <w:rPr>
            <w:color w:val="auto"/>
            <w:rPrChange w:id="3496" w:author="小多 [2]" w:date="2020-09-23T11:01:09Z">
              <w:rPr/>
            </w:rPrChange>
          </w:rPr>
          <w:fldChar w:fldCharType="end"/>
        </w:r>
      </w:ins>
    </w:p>
    <w:p>
      <w:pPr>
        <w:pStyle w:val="9"/>
        <w:tabs>
          <w:tab w:val="right" w:leader="dot" w:pos="9746"/>
        </w:tabs>
        <w:rPr>
          <w:ins w:id="3498" w:author="小多 [2]" w:date="2020-09-23T10:30:13Z"/>
          <w:color w:val="auto"/>
          <w:rPrChange w:id="3499" w:author="小多 [2]" w:date="2020-09-23T11:01:09Z">
            <w:rPr>
              <w:ins w:id="3500" w:author="小多 [2]" w:date="2020-09-23T10:30:13Z"/>
            </w:rPr>
          </w:rPrChange>
        </w:rPr>
      </w:pPr>
      <w:ins w:id="3501" w:author="小多 [2]" w:date="2020-09-23T10:30:13Z">
        <w:r>
          <w:rPr>
            <w:color w:val="auto"/>
            <w:rPrChange w:id="3502" w:author="小多 [2]" w:date="2020-09-23T11:01:09Z">
              <w:rPr/>
            </w:rPrChange>
          </w:rPr>
          <w:fldChar w:fldCharType="begin"/>
        </w:r>
      </w:ins>
      <w:ins w:id="3504" w:author="小多 [2]" w:date="2020-09-23T10:30:13Z">
        <w:r>
          <w:rPr>
            <w:color w:val="auto"/>
            <w:rPrChange w:id="3505" w:author="小多 [2]" w:date="2020-09-23T11:01:09Z">
              <w:rPr/>
            </w:rPrChange>
          </w:rPr>
          <w:instrText xml:space="preserve"> HYPERLINK \l _Toc1287 </w:instrText>
        </w:r>
      </w:ins>
      <w:ins w:id="3507" w:author="小多 [2]" w:date="2020-09-23T10:30:13Z">
        <w:r>
          <w:rPr>
            <w:color w:val="auto"/>
            <w:rPrChange w:id="3508" w:author="小多 [2]" w:date="2020-09-23T11:01:09Z">
              <w:rPr/>
            </w:rPrChange>
          </w:rPr>
          <w:fldChar w:fldCharType="separate"/>
        </w:r>
      </w:ins>
      <w:ins w:id="3510" w:author="小多 [2]" w:date="2020-09-23T10:30:13Z">
        <w:r>
          <w:rPr>
            <w:rFonts w:hint="eastAsia"/>
            <w:bCs/>
            <w:i w:val="0"/>
            <w:color w:val="auto"/>
            <w:rPrChange w:id="3511" w:author="小多 [2]" w:date="2020-09-23T11:01:09Z">
              <w:rPr>
                <w:rFonts w:hint="eastAsia"/>
                <w:bCs/>
                <w:i w:val="0"/>
              </w:rPr>
            </w:rPrChange>
          </w:rPr>
          <w:t xml:space="preserve">5.2 </w:t>
        </w:r>
      </w:ins>
      <w:ins w:id="3513" w:author="小多 [2]" w:date="2020-09-23T10:30:13Z">
        <w:r>
          <w:rPr>
            <w:bCs/>
            <w:color w:val="auto"/>
            <w:rPrChange w:id="3514" w:author="小多 [2]" w:date="2020-09-23T11:01:09Z">
              <w:rPr>
                <w:bCs/>
              </w:rPr>
            </w:rPrChange>
          </w:rPr>
          <w:t>软件主要功能结构</w:t>
        </w:r>
      </w:ins>
      <w:ins w:id="3516" w:author="小多 [2]" w:date="2020-09-23T10:30:13Z">
        <w:r>
          <w:rPr>
            <w:color w:val="auto"/>
            <w:rPrChange w:id="3517" w:author="小多 [2]" w:date="2020-09-23T11:01:09Z">
              <w:rPr/>
            </w:rPrChange>
          </w:rPr>
          <w:tab/>
        </w:r>
      </w:ins>
      <w:ins w:id="3519" w:author="小多 [2]" w:date="2020-09-23T10:30:13Z">
        <w:r>
          <w:rPr>
            <w:color w:val="auto"/>
            <w:rPrChange w:id="3520" w:author="小多 [2]" w:date="2020-09-23T11:01:09Z">
              <w:rPr/>
            </w:rPrChange>
          </w:rPr>
          <w:fldChar w:fldCharType="begin"/>
        </w:r>
      </w:ins>
      <w:ins w:id="3522" w:author="小多 [2]" w:date="2020-09-23T10:30:13Z">
        <w:r>
          <w:rPr>
            <w:color w:val="auto"/>
            <w:rPrChange w:id="3523" w:author="小多 [2]" w:date="2020-09-23T11:01:09Z">
              <w:rPr/>
            </w:rPrChange>
          </w:rPr>
          <w:instrText xml:space="preserve"> PAGEREF _Toc1287 </w:instrText>
        </w:r>
      </w:ins>
      <w:ins w:id="3525" w:author="小多 [2]" w:date="2020-09-23T10:30:13Z">
        <w:r>
          <w:rPr>
            <w:color w:val="auto"/>
            <w:rPrChange w:id="3526" w:author="小多 [2]" w:date="2020-09-23T11:01:09Z">
              <w:rPr/>
            </w:rPrChange>
          </w:rPr>
          <w:fldChar w:fldCharType="separate"/>
        </w:r>
      </w:ins>
      <w:ins w:id="3528" w:author="小多 [2]" w:date="2020-09-23T11:17:40Z">
        <w:r>
          <w:rPr>
            <w:color w:val="auto"/>
          </w:rPr>
          <w:t>2</w:t>
        </w:r>
      </w:ins>
      <w:ins w:id="3529" w:author="小多 [2]" w:date="2020-09-23T10:30:13Z">
        <w:r>
          <w:rPr>
            <w:color w:val="auto"/>
            <w:rPrChange w:id="3530" w:author="小多 [2]" w:date="2020-09-23T11:01:09Z">
              <w:rPr/>
            </w:rPrChange>
          </w:rPr>
          <w:fldChar w:fldCharType="end"/>
        </w:r>
      </w:ins>
      <w:ins w:id="3532" w:author="小多 [2]" w:date="2020-09-23T10:30:13Z">
        <w:r>
          <w:rPr>
            <w:color w:val="auto"/>
            <w:rPrChange w:id="3533" w:author="小多 [2]" w:date="2020-09-23T11:01:09Z">
              <w:rPr/>
            </w:rPrChange>
          </w:rPr>
          <w:fldChar w:fldCharType="end"/>
        </w:r>
      </w:ins>
    </w:p>
    <w:p>
      <w:pPr>
        <w:pStyle w:val="9"/>
        <w:tabs>
          <w:tab w:val="right" w:leader="dot" w:pos="9746"/>
        </w:tabs>
        <w:rPr>
          <w:ins w:id="3535" w:author="小多 [2]" w:date="2020-09-23T10:30:13Z"/>
          <w:color w:val="auto"/>
          <w:rPrChange w:id="3536" w:author="小多 [2]" w:date="2020-09-23T11:01:09Z">
            <w:rPr>
              <w:ins w:id="3537" w:author="小多 [2]" w:date="2020-09-23T10:30:13Z"/>
            </w:rPr>
          </w:rPrChange>
        </w:rPr>
      </w:pPr>
      <w:ins w:id="3538" w:author="小多 [2]" w:date="2020-09-23T10:30:13Z">
        <w:r>
          <w:rPr>
            <w:color w:val="auto"/>
            <w:rPrChange w:id="3539" w:author="小多 [2]" w:date="2020-09-23T11:01:09Z">
              <w:rPr/>
            </w:rPrChange>
          </w:rPr>
          <w:fldChar w:fldCharType="begin"/>
        </w:r>
      </w:ins>
      <w:ins w:id="3541" w:author="小多 [2]" w:date="2020-09-23T10:30:13Z">
        <w:r>
          <w:rPr>
            <w:color w:val="auto"/>
            <w:rPrChange w:id="3542" w:author="小多 [2]" w:date="2020-09-23T11:01:09Z">
              <w:rPr/>
            </w:rPrChange>
          </w:rPr>
          <w:instrText xml:space="preserve"> HYPERLINK \l _Toc25972 </w:instrText>
        </w:r>
      </w:ins>
      <w:ins w:id="3544" w:author="小多 [2]" w:date="2020-09-23T10:30:13Z">
        <w:r>
          <w:rPr>
            <w:color w:val="auto"/>
            <w:rPrChange w:id="3545" w:author="小多 [2]" w:date="2020-09-23T11:01:09Z">
              <w:rPr/>
            </w:rPrChange>
          </w:rPr>
          <w:fldChar w:fldCharType="separate"/>
        </w:r>
      </w:ins>
      <w:ins w:id="3547" w:author="小多 [2]" w:date="2020-09-23T10:30:13Z">
        <w:r>
          <w:rPr>
            <w:rFonts w:hint="eastAsia"/>
            <w:bCs/>
            <w:i w:val="0"/>
            <w:color w:val="auto"/>
            <w:rPrChange w:id="3548" w:author="小多 [2]" w:date="2020-09-23T11:01:09Z">
              <w:rPr>
                <w:rFonts w:hint="eastAsia"/>
                <w:bCs/>
                <w:i w:val="0"/>
              </w:rPr>
            </w:rPrChange>
          </w:rPr>
          <w:t xml:space="preserve">5.3 </w:t>
        </w:r>
      </w:ins>
      <w:ins w:id="3550" w:author="小多 [2]" w:date="2020-09-23T10:30:13Z">
        <w:r>
          <w:rPr>
            <w:bCs/>
            <w:color w:val="auto"/>
            <w:rPrChange w:id="3551" w:author="小多 [2]" w:date="2020-09-23T11:01:09Z">
              <w:rPr>
                <w:bCs/>
              </w:rPr>
            </w:rPrChange>
          </w:rPr>
          <w:t>软件运行环境</w:t>
        </w:r>
      </w:ins>
      <w:ins w:id="3553" w:author="小多 [2]" w:date="2020-09-23T10:30:13Z">
        <w:r>
          <w:rPr>
            <w:color w:val="auto"/>
            <w:rPrChange w:id="3554" w:author="小多 [2]" w:date="2020-09-23T11:01:09Z">
              <w:rPr/>
            </w:rPrChange>
          </w:rPr>
          <w:tab/>
        </w:r>
      </w:ins>
      <w:ins w:id="3556" w:author="小多 [2]" w:date="2020-09-23T10:30:13Z">
        <w:r>
          <w:rPr>
            <w:color w:val="auto"/>
            <w:rPrChange w:id="3557" w:author="小多 [2]" w:date="2020-09-23T11:01:09Z">
              <w:rPr/>
            </w:rPrChange>
          </w:rPr>
          <w:fldChar w:fldCharType="begin"/>
        </w:r>
      </w:ins>
      <w:ins w:id="3559" w:author="小多 [2]" w:date="2020-09-23T10:30:13Z">
        <w:r>
          <w:rPr>
            <w:color w:val="auto"/>
            <w:rPrChange w:id="3560" w:author="小多 [2]" w:date="2020-09-23T11:01:09Z">
              <w:rPr/>
            </w:rPrChange>
          </w:rPr>
          <w:instrText xml:space="preserve"> PAGEREF _Toc25972 </w:instrText>
        </w:r>
      </w:ins>
      <w:ins w:id="3562" w:author="小多 [2]" w:date="2020-09-23T10:30:13Z">
        <w:r>
          <w:rPr>
            <w:color w:val="auto"/>
            <w:rPrChange w:id="3563" w:author="小多 [2]" w:date="2020-09-23T11:01:09Z">
              <w:rPr/>
            </w:rPrChange>
          </w:rPr>
          <w:fldChar w:fldCharType="separate"/>
        </w:r>
      </w:ins>
      <w:ins w:id="3565" w:author="小多 [2]" w:date="2020-09-23T11:17:40Z">
        <w:r>
          <w:rPr>
            <w:color w:val="auto"/>
          </w:rPr>
          <w:t>2</w:t>
        </w:r>
      </w:ins>
      <w:ins w:id="3566" w:author="小多 [2]" w:date="2020-09-23T10:30:13Z">
        <w:r>
          <w:rPr>
            <w:color w:val="auto"/>
            <w:rPrChange w:id="3567" w:author="小多 [2]" w:date="2020-09-23T11:01:09Z">
              <w:rPr/>
            </w:rPrChange>
          </w:rPr>
          <w:fldChar w:fldCharType="end"/>
        </w:r>
      </w:ins>
      <w:ins w:id="3569" w:author="小多 [2]" w:date="2020-09-23T10:30:13Z">
        <w:r>
          <w:rPr>
            <w:color w:val="auto"/>
            <w:rPrChange w:id="3570" w:author="小多 [2]" w:date="2020-09-23T11:01:09Z">
              <w:rPr/>
            </w:rPrChange>
          </w:rPr>
          <w:fldChar w:fldCharType="end"/>
        </w:r>
      </w:ins>
    </w:p>
    <w:p>
      <w:pPr>
        <w:pStyle w:val="9"/>
        <w:tabs>
          <w:tab w:val="right" w:leader="dot" w:pos="9746"/>
        </w:tabs>
        <w:rPr>
          <w:ins w:id="3572" w:author="小多 [2]" w:date="2020-09-23T10:30:13Z"/>
          <w:color w:val="auto"/>
          <w:rPrChange w:id="3573" w:author="小多 [2]" w:date="2020-09-23T11:01:09Z">
            <w:rPr>
              <w:ins w:id="3574" w:author="小多 [2]" w:date="2020-09-23T10:30:13Z"/>
            </w:rPr>
          </w:rPrChange>
        </w:rPr>
      </w:pPr>
      <w:ins w:id="3575" w:author="小多 [2]" w:date="2020-09-23T10:30:13Z">
        <w:r>
          <w:rPr>
            <w:color w:val="auto"/>
            <w:rPrChange w:id="3576" w:author="小多 [2]" w:date="2020-09-23T11:01:09Z">
              <w:rPr/>
            </w:rPrChange>
          </w:rPr>
          <w:fldChar w:fldCharType="begin"/>
        </w:r>
      </w:ins>
      <w:ins w:id="3578" w:author="小多 [2]" w:date="2020-09-23T10:30:13Z">
        <w:r>
          <w:rPr>
            <w:color w:val="auto"/>
            <w:rPrChange w:id="3579" w:author="小多 [2]" w:date="2020-09-23T11:01:09Z">
              <w:rPr/>
            </w:rPrChange>
          </w:rPr>
          <w:instrText xml:space="preserve"> HYPERLINK \l _Toc24501 </w:instrText>
        </w:r>
      </w:ins>
      <w:ins w:id="3581" w:author="小多 [2]" w:date="2020-09-23T10:30:13Z">
        <w:r>
          <w:rPr>
            <w:color w:val="auto"/>
            <w:rPrChange w:id="3582" w:author="小多 [2]" w:date="2020-09-23T11:01:09Z">
              <w:rPr/>
            </w:rPrChange>
          </w:rPr>
          <w:fldChar w:fldCharType="separate"/>
        </w:r>
      </w:ins>
      <w:ins w:id="3584" w:author="小多 [2]" w:date="2020-09-23T10:30:13Z">
        <w:r>
          <w:rPr>
            <w:rFonts w:hint="eastAsia"/>
            <w:bCs/>
            <w:i w:val="0"/>
            <w:color w:val="auto"/>
            <w:rPrChange w:id="3585" w:author="小多 [2]" w:date="2020-09-23T11:01:09Z">
              <w:rPr>
                <w:rFonts w:hint="eastAsia"/>
                <w:bCs/>
                <w:i w:val="0"/>
              </w:rPr>
            </w:rPrChange>
          </w:rPr>
          <w:t xml:space="preserve">5.4 </w:t>
        </w:r>
      </w:ins>
      <w:ins w:id="3587" w:author="小多 [2]" w:date="2020-09-23T10:30:13Z">
        <w:r>
          <w:rPr>
            <w:bCs/>
            <w:color w:val="auto"/>
            <w:rPrChange w:id="3588" w:author="小多 [2]" w:date="2020-09-23T11:01:09Z">
              <w:rPr>
                <w:bCs/>
              </w:rPr>
            </w:rPrChange>
          </w:rPr>
          <w:t>软件开发环境</w:t>
        </w:r>
      </w:ins>
      <w:ins w:id="3590" w:author="小多 [2]" w:date="2020-09-23T10:30:13Z">
        <w:r>
          <w:rPr>
            <w:color w:val="auto"/>
            <w:rPrChange w:id="3591" w:author="小多 [2]" w:date="2020-09-23T11:01:09Z">
              <w:rPr/>
            </w:rPrChange>
          </w:rPr>
          <w:tab/>
        </w:r>
      </w:ins>
      <w:ins w:id="3593" w:author="小多 [2]" w:date="2020-09-23T10:30:13Z">
        <w:r>
          <w:rPr>
            <w:color w:val="auto"/>
            <w:rPrChange w:id="3594" w:author="小多 [2]" w:date="2020-09-23T11:01:09Z">
              <w:rPr/>
            </w:rPrChange>
          </w:rPr>
          <w:fldChar w:fldCharType="begin"/>
        </w:r>
      </w:ins>
      <w:ins w:id="3596" w:author="小多 [2]" w:date="2020-09-23T10:30:13Z">
        <w:r>
          <w:rPr>
            <w:color w:val="auto"/>
            <w:rPrChange w:id="3597" w:author="小多 [2]" w:date="2020-09-23T11:01:09Z">
              <w:rPr/>
            </w:rPrChange>
          </w:rPr>
          <w:instrText xml:space="preserve"> PAGEREF _Toc24501 </w:instrText>
        </w:r>
      </w:ins>
      <w:ins w:id="3599" w:author="小多 [2]" w:date="2020-09-23T10:30:13Z">
        <w:r>
          <w:rPr>
            <w:color w:val="auto"/>
            <w:rPrChange w:id="3600" w:author="小多 [2]" w:date="2020-09-23T11:01:09Z">
              <w:rPr/>
            </w:rPrChange>
          </w:rPr>
          <w:fldChar w:fldCharType="separate"/>
        </w:r>
      </w:ins>
      <w:ins w:id="3602" w:author="小多 [2]" w:date="2020-09-23T11:17:40Z">
        <w:r>
          <w:rPr>
            <w:color w:val="auto"/>
          </w:rPr>
          <w:t>3</w:t>
        </w:r>
      </w:ins>
      <w:ins w:id="3603" w:author="小多 [2]" w:date="2020-09-23T10:30:13Z">
        <w:r>
          <w:rPr>
            <w:color w:val="auto"/>
            <w:rPrChange w:id="3604" w:author="小多 [2]" w:date="2020-09-23T11:01:09Z">
              <w:rPr/>
            </w:rPrChange>
          </w:rPr>
          <w:fldChar w:fldCharType="end"/>
        </w:r>
      </w:ins>
      <w:ins w:id="3606" w:author="小多 [2]" w:date="2020-09-23T10:30:13Z">
        <w:r>
          <w:rPr>
            <w:color w:val="auto"/>
            <w:rPrChange w:id="3607" w:author="小多 [2]" w:date="2020-09-23T11:01:09Z">
              <w:rPr/>
            </w:rPrChange>
          </w:rPr>
          <w:fldChar w:fldCharType="end"/>
        </w:r>
      </w:ins>
    </w:p>
    <w:p>
      <w:pPr>
        <w:pStyle w:val="9"/>
        <w:tabs>
          <w:tab w:val="right" w:leader="dot" w:pos="9746"/>
        </w:tabs>
        <w:rPr>
          <w:ins w:id="3609" w:author="小多 [2]" w:date="2020-09-23T10:30:13Z"/>
          <w:color w:val="auto"/>
          <w:rPrChange w:id="3610" w:author="小多 [2]" w:date="2020-09-23T11:01:09Z">
            <w:rPr>
              <w:ins w:id="3611" w:author="小多 [2]" w:date="2020-09-23T10:30:13Z"/>
            </w:rPr>
          </w:rPrChange>
        </w:rPr>
      </w:pPr>
      <w:ins w:id="3612" w:author="小多 [2]" w:date="2020-09-23T10:30:13Z">
        <w:r>
          <w:rPr>
            <w:color w:val="auto"/>
            <w:rPrChange w:id="3613" w:author="小多 [2]" w:date="2020-09-23T11:01:09Z">
              <w:rPr/>
            </w:rPrChange>
          </w:rPr>
          <w:fldChar w:fldCharType="begin"/>
        </w:r>
      </w:ins>
      <w:ins w:id="3615" w:author="小多 [2]" w:date="2020-09-23T10:30:13Z">
        <w:r>
          <w:rPr>
            <w:color w:val="auto"/>
            <w:rPrChange w:id="3616" w:author="小多 [2]" w:date="2020-09-23T11:01:09Z">
              <w:rPr/>
            </w:rPrChange>
          </w:rPr>
          <w:instrText xml:space="preserve"> HYPERLINK \l _Toc19977 </w:instrText>
        </w:r>
      </w:ins>
      <w:ins w:id="3618" w:author="小多 [2]" w:date="2020-09-23T10:30:13Z">
        <w:r>
          <w:rPr>
            <w:color w:val="auto"/>
            <w:rPrChange w:id="3619" w:author="小多 [2]" w:date="2020-09-23T11:01:09Z">
              <w:rPr/>
            </w:rPrChange>
          </w:rPr>
          <w:fldChar w:fldCharType="separate"/>
        </w:r>
      </w:ins>
      <w:ins w:id="3621" w:author="小多 [2]" w:date="2020-09-23T10:30:13Z">
        <w:r>
          <w:rPr>
            <w:rFonts w:hint="eastAsia"/>
            <w:bCs/>
            <w:i w:val="0"/>
            <w:color w:val="auto"/>
            <w:rPrChange w:id="3622" w:author="小多 [2]" w:date="2020-09-23T11:01:09Z">
              <w:rPr>
                <w:rFonts w:hint="eastAsia"/>
                <w:bCs/>
                <w:i w:val="0"/>
              </w:rPr>
            </w:rPrChange>
          </w:rPr>
          <w:t xml:space="preserve">5.5 </w:t>
        </w:r>
      </w:ins>
      <w:ins w:id="3624" w:author="小多 [2]" w:date="2020-09-23T10:30:13Z">
        <w:r>
          <w:rPr>
            <w:bCs/>
            <w:color w:val="auto"/>
            <w:rPrChange w:id="3625" w:author="小多 [2]" w:date="2020-09-23T11:01:09Z">
              <w:rPr>
                <w:bCs/>
              </w:rPr>
            </w:rPrChange>
          </w:rPr>
          <w:t>软件系统和其他系统之间的接口</w:t>
        </w:r>
      </w:ins>
      <w:ins w:id="3627" w:author="小多 [2]" w:date="2020-09-23T10:30:13Z">
        <w:r>
          <w:rPr>
            <w:color w:val="auto"/>
            <w:rPrChange w:id="3628" w:author="小多 [2]" w:date="2020-09-23T11:01:09Z">
              <w:rPr/>
            </w:rPrChange>
          </w:rPr>
          <w:tab/>
        </w:r>
      </w:ins>
      <w:ins w:id="3630" w:author="小多 [2]" w:date="2020-09-23T10:30:13Z">
        <w:r>
          <w:rPr>
            <w:color w:val="auto"/>
            <w:rPrChange w:id="3631" w:author="小多 [2]" w:date="2020-09-23T11:01:09Z">
              <w:rPr/>
            </w:rPrChange>
          </w:rPr>
          <w:fldChar w:fldCharType="begin"/>
        </w:r>
      </w:ins>
      <w:ins w:id="3633" w:author="小多 [2]" w:date="2020-09-23T10:30:13Z">
        <w:r>
          <w:rPr>
            <w:color w:val="auto"/>
            <w:rPrChange w:id="3634" w:author="小多 [2]" w:date="2020-09-23T11:01:09Z">
              <w:rPr/>
            </w:rPrChange>
          </w:rPr>
          <w:instrText xml:space="preserve"> PAGEREF _Toc19977 </w:instrText>
        </w:r>
      </w:ins>
      <w:ins w:id="3636" w:author="小多 [2]" w:date="2020-09-23T10:30:13Z">
        <w:r>
          <w:rPr>
            <w:color w:val="auto"/>
            <w:rPrChange w:id="3637" w:author="小多 [2]" w:date="2020-09-23T11:01:09Z">
              <w:rPr/>
            </w:rPrChange>
          </w:rPr>
          <w:fldChar w:fldCharType="separate"/>
        </w:r>
      </w:ins>
      <w:ins w:id="3639" w:author="小多 [2]" w:date="2020-09-23T11:17:40Z">
        <w:r>
          <w:rPr>
            <w:color w:val="auto"/>
          </w:rPr>
          <w:t>3</w:t>
        </w:r>
      </w:ins>
      <w:ins w:id="3640" w:author="小多 [2]" w:date="2020-09-23T10:30:13Z">
        <w:r>
          <w:rPr>
            <w:color w:val="auto"/>
            <w:rPrChange w:id="3641" w:author="小多 [2]" w:date="2020-09-23T11:01:09Z">
              <w:rPr/>
            </w:rPrChange>
          </w:rPr>
          <w:fldChar w:fldCharType="end"/>
        </w:r>
      </w:ins>
      <w:ins w:id="3643" w:author="小多 [2]" w:date="2020-09-23T10:30:13Z">
        <w:r>
          <w:rPr>
            <w:color w:val="auto"/>
            <w:rPrChange w:id="3644" w:author="小多 [2]" w:date="2020-09-23T11:01:09Z">
              <w:rPr/>
            </w:rPrChange>
          </w:rPr>
          <w:fldChar w:fldCharType="end"/>
        </w:r>
      </w:ins>
    </w:p>
    <w:p>
      <w:pPr>
        <w:pStyle w:val="8"/>
        <w:tabs>
          <w:tab w:val="right" w:leader="dot" w:pos="9746"/>
        </w:tabs>
        <w:rPr>
          <w:ins w:id="3646" w:author="小多 [2]" w:date="2020-09-23T10:30:13Z"/>
          <w:color w:val="auto"/>
          <w:rPrChange w:id="3647" w:author="小多 [2]" w:date="2020-09-23T11:01:09Z">
            <w:rPr>
              <w:ins w:id="3648" w:author="小多 [2]" w:date="2020-09-23T10:30:13Z"/>
            </w:rPr>
          </w:rPrChange>
        </w:rPr>
      </w:pPr>
      <w:ins w:id="3649" w:author="小多 [2]" w:date="2020-09-23T10:30:13Z">
        <w:r>
          <w:rPr>
            <w:color w:val="auto"/>
            <w:rPrChange w:id="3650" w:author="小多 [2]" w:date="2020-09-23T11:01:09Z">
              <w:rPr/>
            </w:rPrChange>
          </w:rPr>
          <w:fldChar w:fldCharType="begin"/>
        </w:r>
      </w:ins>
      <w:ins w:id="3652" w:author="小多 [2]" w:date="2020-09-23T10:30:13Z">
        <w:r>
          <w:rPr>
            <w:color w:val="auto"/>
            <w:rPrChange w:id="3653" w:author="小多 [2]" w:date="2020-09-23T11:01:09Z">
              <w:rPr/>
            </w:rPrChange>
          </w:rPr>
          <w:instrText xml:space="preserve"> HYPERLINK \l _Toc7350 </w:instrText>
        </w:r>
      </w:ins>
      <w:ins w:id="3655" w:author="小多 [2]" w:date="2020-09-23T10:30:13Z">
        <w:r>
          <w:rPr>
            <w:color w:val="auto"/>
            <w:rPrChange w:id="3656" w:author="小多 [2]" w:date="2020-09-23T11:01:09Z">
              <w:rPr/>
            </w:rPrChange>
          </w:rPr>
          <w:fldChar w:fldCharType="separate"/>
        </w:r>
      </w:ins>
      <w:ins w:id="3658" w:author="小多 [2]" w:date="2020-09-23T10:30:13Z">
        <w:r>
          <w:rPr>
            <w:rFonts w:hint="eastAsia"/>
            <w:bCs/>
            <w:i w:val="0"/>
            <w:color w:val="auto"/>
            <w:szCs w:val="28"/>
            <w:rPrChange w:id="3659" w:author="小多 [2]" w:date="2020-09-23T11:01:09Z">
              <w:rPr>
                <w:rFonts w:hint="eastAsia"/>
                <w:bCs/>
                <w:i w:val="0"/>
                <w:szCs w:val="28"/>
              </w:rPr>
            </w:rPrChange>
          </w:rPr>
          <w:t xml:space="preserve">6 </w:t>
        </w:r>
      </w:ins>
      <w:ins w:id="3661" w:author="小多 [2]" w:date="2020-09-23T10:30:13Z">
        <w:r>
          <w:rPr>
            <w:bCs/>
            <w:color w:val="auto"/>
            <w:szCs w:val="28"/>
            <w:rPrChange w:id="3662" w:author="小多 [2]" w:date="2020-09-23T11:01:09Z">
              <w:rPr>
                <w:bCs/>
                <w:szCs w:val="28"/>
              </w:rPr>
            </w:rPrChange>
          </w:rPr>
          <w:t>界面需求</w:t>
        </w:r>
      </w:ins>
      <w:ins w:id="3664" w:author="小多 [2]" w:date="2020-09-23T10:30:13Z">
        <w:r>
          <w:rPr>
            <w:color w:val="auto"/>
            <w:rPrChange w:id="3665" w:author="小多 [2]" w:date="2020-09-23T11:01:09Z">
              <w:rPr/>
            </w:rPrChange>
          </w:rPr>
          <w:tab/>
        </w:r>
      </w:ins>
      <w:ins w:id="3667" w:author="小多 [2]" w:date="2020-09-23T10:30:13Z">
        <w:r>
          <w:rPr>
            <w:color w:val="auto"/>
            <w:rPrChange w:id="3668" w:author="小多 [2]" w:date="2020-09-23T11:01:09Z">
              <w:rPr/>
            </w:rPrChange>
          </w:rPr>
          <w:fldChar w:fldCharType="begin"/>
        </w:r>
      </w:ins>
      <w:ins w:id="3670" w:author="小多 [2]" w:date="2020-09-23T10:30:13Z">
        <w:r>
          <w:rPr>
            <w:color w:val="auto"/>
            <w:rPrChange w:id="3671" w:author="小多 [2]" w:date="2020-09-23T11:01:09Z">
              <w:rPr/>
            </w:rPrChange>
          </w:rPr>
          <w:instrText xml:space="preserve"> PAGEREF _Toc7350 </w:instrText>
        </w:r>
      </w:ins>
      <w:ins w:id="3673" w:author="小多 [2]" w:date="2020-09-23T10:30:13Z">
        <w:r>
          <w:rPr>
            <w:color w:val="auto"/>
            <w:rPrChange w:id="3674" w:author="小多 [2]" w:date="2020-09-23T11:01:09Z">
              <w:rPr/>
            </w:rPrChange>
          </w:rPr>
          <w:fldChar w:fldCharType="separate"/>
        </w:r>
      </w:ins>
      <w:ins w:id="3676" w:author="小多 [2]" w:date="2020-09-23T11:17:40Z">
        <w:r>
          <w:rPr>
            <w:color w:val="auto"/>
          </w:rPr>
          <w:t>3</w:t>
        </w:r>
      </w:ins>
      <w:ins w:id="3677" w:author="小多 [2]" w:date="2020-09-23T10:30:13Z">
        <w:r>
          <w:rPr>
            <w:color w:val="auto"/>
            <w:rPrChange w:id="3678" w:author="小多 [2]" w:date="2020-09-23T11:01:09Z">
              <w:rPr/>
            </w:rPrChange>
          </w:rPr>
          <w:fldChar w:fldCharType="end"/>
        </w:r>
      </w:ins>
      <w:ins w:id="3680" w:author="小多 [2]" w:date="2020-09-23T10:30:13Z">
        <w:r>
          <w:rPr>
            <w:color w:val="auto"/>
            <w:rPrChange w:id="3681" w:author="小多 [2]" w:date="2020-09-23T11:01:09Z">
              <w:rPr/>
            </w:rPrChange>
          </w:rPr>
          <w:fldChar w:fldCharType="end"/>
        </w:r>
      </w:ins>
    </w:p>
    <w:p>
      <w:pPr>
        <w:pStyle w:val="8"/>
        <w:tabs>
          <w:tab w:val="right" w:leader="dot" w:pos="9746"/>
        </w:tabs>
        <w:rPr>
          <w:ins w:id="3683" w:author="小多 [2]" w:date="2020-09-23T10:30:13Z"/>
          <w:color w:val="auto"/>
          <w:rPrChange w:id="3684" w:author="小多 [2]" w:date="2020-09-23T11:01:09Z">
            <w:rPr>
              <w:ins w:id="3685" w:author="小多 [2]" w:date="2020-09-23T10:30:13Z"/>
            </w:rPr>
          </w:rPrChange>
        </w:rPr>
      </w:pPr>
      <w:ins w:id="3686" w:author="小多 [2]" w:date="2020-09-23T10:30:13Z">
        <w:r>
          <w:rPr>
            <w:color w:val="auto"/>
            <w:rPrChange w:id="3687" w:author="小多 [2]" w:date="2020-09-23T11:01:09Z">
              <w:rPr/>
            </w:rPrChange>
          </w:rPr>
          <w:fldChar w:fldCharType="begin"/>
        </w:r>
      </w:ins>
      <w:ins w:id="3689" w:author="小多 [2]" w:date="2020-09-23T10:30:13Z">
        <w:r>
          <w:rPr>
            <w:color w:val="auto"/>
            <w:rPrChange w:id="3690" w:author="小多 [2]" w:date="2020-09-23T11:01:09Z">
              <w:rPr/>
            </w:rPrChange>
          </w:rPr>
          <w:instrText xml:space="preserve"> HYPERLINK \l _Toc4324 </w:instrText>
        </w:r>
      </w:ins>
      <w:ins w:id="3692" w:author="小多 [2]" w:date="2020-09-23T10:30:13Z">
        <w:r>
          <w:rPr>
            <w:color w:val="auto"/>
            <w:rPrChange w:id="3693" w:author="小多 [2]" w:date="2020-09-23T11:01:09Z">
              <w:rPr/>
            </w:rPrChange>
          </w:rPr>
          <w:fldChar w:fldCharType="separate"/>
        </w:r>
      </w:ins>
      <w:ins w:id="3695" w:author="小多 [2]" w:date="2020-09-23T10:30:13Z">
        <w:r>
          <w:rPr>
            <w:rFonts w:hint="eastAsia"/>
            <w:i w:val="0"/>
            <w:color w:val="auto"/>
            <w:rPrChange w:id="3696" w:author="小多 [2]" w:date="2020-09-23T11:01:09Z">
              <w:rPr>
                <w:rFonts w:hint="eastAsia"/>
                <w:i w:val="0"/>
              </w:rPr>
            </w:rPrChange>
          </w:rPr>
          <w:t xml:space="preserve">7 </w:t>
        </w:r>
      </w:ins>
      <w:ins w:id="3698" w:author="小多 [2]" w:date="2020-09-23T10:30:13Z">
        <w:r>
          <w:rPr>
            <w:bCs/>
            <w:color w:val="auto"/>
            <w:szCs w:val="28"/>
            <w:rPrChange w:id="3699" w:author="小多 [2]" w:date="2020-09-23T11:01:09Z">
              <w:rPr>
                <w:bCs/>
                <w:szCs w:val="28"/>
              </w:rPr>
            </w:rPrChange>
          </w:rPr>
          <w:t>软件功能与性能</w:t>
        </w:r>
      </w:ins>
      <w:ins w:id="3701" w:author="小多 [2]" w:date="2020-09-23T10:30:13Z">
        <w:r>
          <w:rPr>
            <w:color w:val="auto"/>
            <w:rPrChange w:id="3702" w:author="小多 [2]" w:date="2020-09-23T11:01:09Z">
              <w:rPr/>
            </w:rPrChange>
          </w:rPr>
          <w:tab/>
        </w:r>
      </w:ins>
      <w:ins w:id="3704" w:author="小多 [2]" w:date="2020-09-23T10:30:13Z">
        <w:r>
          <w:rPr>
            <w:color w:val="auto"/>
            <w:rPrChange w:id="3705" w:author="小多 [2]" w:date="2020-09-23T11:01:09Z">
              <w:rPr/>
            </w:rPrChange>
          </w:rPr>
          <w:fldChar w:fldCharType="begin"/>
        </w:r>
      </w:ins>
      <w:ins w:id="3707" w:author="小多 [2]" w:date="2020-09-23T10:30:13Z">
        <w:r>
          <w:rPr>
            <w:color w:val="auto"/>
            <w:rPrChange w:id="3708" w:author="小多 [2]" w:date="2020-09-23T11:01:09Z">
              <w:rPr/>
            </w:rPrChange>
          </w:rPr>
          <w:instrText xml:space="preserve"> PAGEREF _Toc4324 </w:instrText>
        </w:r>
      </w:ins>
      <w:ins w:id="3710" w:author="小多 [2]" w:date="2020-09-23T10:30:13Z">
        <w:r>
          <w:rPr>
            <w:color w:val="auto"/>
            <w:rPrChange w:id="3711" w:author="小多 [2]" w:date="2020-09-23T11:01:09Z">
              <w:rPr/>
            </w:rPrChange>
          </w:rPr>
          <w:fldChar w:fldCharType="separate"/>
        </w:r>
      </w:ins>
      <w:ins w:id="3713" w:author="小多 [2]" w:date="2020-09-23T11:17:40Z">
        <w:r>
          <w:rPr>
            <w:color w:val="auto"/>
          </w:rPr>
          <w:t>3</w:t>
        </w:r>
      </w:ins>
      <w:ins w:id="3714" w:author="小多 [2]" w:date="2020-09-23T10:30:13Z">
        <w:r>
          <w:rPr>
            <w:color w:val="auto"/>
            <w:rPrChange w:id="3715" w:author="小多 [2]" w:date="2020-09-23T11:01:09Z">
              <w:rPr/>
            </w:rPrChange>
          </w:rPr>
          <w:fldChar w:fldCharType="end"/>
        </w:r>
      </w:ins>
      <w:ins w:id="3717" w:author="小多 [2]" w:date="2020-09-23T10:30:13Z">
        <w:r>
          <w:rPr>
            <w:color w:val="auto"/>
            <w:rPrChange w:id="3718" w:author="小多 [2]" w:date="2020-09-23T11:01:09Z">
              <w:rPr/>
            </w:rPrChange>
          </w:rPr>
          <w:fldChar w:fldCharType="end"/>
        </w:r>
      </w:ins>
    </w:p>
    <w:p>
      <w:pPr>
        <w:pStyle w:val="9"/>
        <w:tabs>
          <w:tab w:val="right" w:leader="dot" w:pos="9746"/>
        </w:tabs>
        <w:rPr>
          <w:ins w:id="3720" w:author="小多 [2]" w:date="2020-09-23T10:30:13Z"/>
          <w:color w:val="auto"/>
          <w:rPrChange w:id="3721" w:author="小多 [2]" w:date="2020-09-23T11:01:09Z">
            <w:rPr>
              <w:ins w:id="3722" w:author="小多 [2]" w:date="2020-09-23T10:30:13Z"/>
            </w:rPr>
          </w:rPrChange>
        </w:rPr>
      </w:pPr>
      <w:ins w:id="3723" w:author="小多 [2]" w:date="2020-09-23T10:30:13Z">
        <w:r>
          <w:rPr>
            <w:color w:val="auto"/>
            <w:rPrChange w:id="3724" w:author="小多 [2]" w:date="2020-09-23T11:01:09Z">
              <w:rPr/>
            </w:rPrChange>
          </w:rPr>
          <w:fldChar w:fldCharType="begin"/>
        </w:r>
      </w:ins>
      <w:ins w:id="3726" w:author="小多 [2]" w:date="2020-09-23T10:30:13Z">
        <w:r>
          <w:rPr>
            <w:color w:val="auto"/>
            <w:rPrChange w:id="3727" w:author="小多 [2]" w:date="2020-09-23T11:01:09Z">
              <w:rPr/>
            </w:rPrChange>
          </w:rPr>
          <w:instrText xml:space="preserve"> HYPERLINK \l _Toc19503 </w:instrText>
        </w:r>
      </w:ins>
      <w:ins w:id="3729" w:author="小多 [2]" w:date="2020-09-23T10:30:13Z">
        <w:r>
          <w:rPr>
            <w:color w:val="auto"/>
            <w:rPrChange w:id="3730" w:author="小多 [2]" w:date="2020-09-23T11:01:09Z">
              <w:rPr/>
            </w:rPrChange>
          </w:rPr>
          <w:fldChar w:fldCharType="separate"/>
        </w:r>
      </w:ins>
      <w:ins w:id="3732" w:author="小多 [2]" w:date="2020-09-23T10:30:13Z">
        <w:r>
          <w:rPr>
            <w:rFonts w:hint="eastAsia"/>
            <w:bCs/>
            <w:color w:val="auto"/>
            <w:szCs w:val="28"/>
            <w:rPrChange w:id="3733" w:author="小多 [2]" w:date="2020-09-23T11:01:09Z">
              <w:rPr>
                <w:rFonts w:hint="eastAsia"/>
                <w:bCs/>
                <w:szCs w:val="28"/>
              </w:rPr>
            </w:rPrChange>
          </w:rPr>
          <w:t>7.1 基本功能</w:t>
        </w:r>
      </w:ins>
      <w:ins w:id="3735" w:author="小多 [2]" w:date="2020-09-23T10:30:13Z">
        <w:r>
          <w:rPr>
            <w:color w:val="auto"/>
            <w:rPrChange w:id="3736" w:author="小多 [2]" w:date="2020-09-23T11:01:09Z">
              <w:rPr/>
            </w:rPrChange>
          </w:rPr>
          <w:tab/>
        </w:r>
      </w:ins>
      <w:ins w:id="3738" w:author="小多 [2]" w:date="2020-09-23T10:30:13Z">
        <w:r>
          <w:rPr>
            <w:color w:val="auto"/>
            <w:rPrChange w:id="3739" w:author="小多 [2]" w:date="2020-09-23T11:01:09Z">
              <w:rPr/>
            </w:rPrChange>
          </w:rPr>
          <w:fldChar w:fldCharType="begin"/>
        </w:r>
      </w:ins>
      <w:ins w:id="3741" w:author="小多 [2]" w:date="2020-09-23T10:30:13Z">
        <w:r>
          <w:rPr>
            <w:color w:val="auto"/>
            <w:rPrChange w:id="3742" w:author="小多 [2]" w:date="2020-09-23T11:01:09Z">
              <w:rPr/>
            </w:rPrChange>
          </w:rPr>
          <w:instrText xml:space="preserve"> PAGEREF _Toc19503 </w:instrText>
        </w:r>
      </w:ins>
      <w:ins w:id="3744" w:author="小多 [2]" w:date="2020-09-23T10:30:13Z">
        <w:r>
          <w:rPr>
            <w:color w:val="auto"/>
            <w:rPrChange w:id="3745" w:author="小多 [2]" w:date="2020-09-23T11:01:09Z">
              <w:rPr/>
            </w:rPrChange>
          </w:rPr>
          <w:fldChar w:fldCharType="separate"/>
        </w:r>
      </w:ins>
      <w:ins w:id="3747" w:author="小多 [2]" w:date="2020-09-23T11:17:40Z">
        <w:r>
          <w:rPr>
            <w:color w:val="auto"/>
          </w:rPr>
          <w:t>3</w:t>
        </w:r>
      </w:ins>
      <w:ins w:id="3748" w:author="小多 [2]" w:date="2020-09-23T10:30:13Z">
        <w:r>
          <w:rPr>
            <w:color w:val="auto"/>
            <w:rPrChange w:id="3749" w:author="小多 [2]" w:date="2020-09-23T11:01:09Z">
              <w:rPr/>
            </w:rPrChange>
          </w:rPr>
          <w:fldChar w:fldCharType="end"/>
        </w:r>
      </w:ins>
      <w:ins w:id="3751" w:author="小多 [2]" w:date="2020-09-23T10:30:13Z">
        <w:r>
          <w:rPr>
            <w:color w:val="auto"/>
            <w:rPrChange w:id="3752" w:author="小多 [2]" w:date="2020-09-23T11:01:09Z">
              <w:rPr/>
            </w:rPrChange>
          </w:rPr>
          <w:fldChar w:fldCharType="end"/>
        </w:r>
      </w:ins>
    </w:p>
    <w:p>
      <w:pPr>
        <w:pStyle w:val="4"/>
        <w:tabs>
          <w:tab w:val="right" w:leader="dot" w:pos="9746"/>
        </w:tabs>
        <w:rPr>
          <w:ins w:id="3754" w:author="小多 [2]" w:date="2020-09-23T10:30:13Z"/>
          <w:color w:val="auto"/>
          <w:rPrChange w:id="3755" w:author="小多 [2]" w:date="2020-09-23T11:01:09Z">
            <w:rPr>
              <w:ins w:id="3756" w:author="小多 [2]" w:date="2020-09-23T10:30:13Z"/>
            </w:rPr>
          </w:rPrChange>
        </w:rPr>
      </w:pPr>
      <w:ins w:id="3757" w:author="小多 [2]" w:date="2020-09-23T10:30:13Z">
        <w:r>
          <w:rPr>
            <w:color w:val="auto"/>
            <w:rPrChange w:id="3758" w:author="小多 [2]" w:date="2020-09-23T11:01:09Z">
              <w:rPr/>
            </w:rPrChange>
          </w:rPr>
          <w:fldChar w:fldCharType="begin"/>
        </w:r>
      </w:ins>
      <w:ins w:id="3760" w:author="小多 [2]" w:date="2020-09-23T10:30:13Z">
        <w:r>
          <w:rPr>
            <w:color w:val="auto"/>
            <w:rPrChange w:id="3761" w:author="小多 [2]" w:date="2020-09-23T11:01:09Z">
              <w:rPr/>
            </w:rPrChange>
          </w:rPr>
          <w:instrText xml:space="preserve"> HYPERLINK \l _Toc27004 </w:instrText>
        </w:r>
      </w:ins>
      <w:ins w:id="3763" w:author="小多 [2]" w:date="2020-09-23T10:30:13Z">
        <w:r>
          <w:rPr>
            <w:color w:val="auto"/>
            <w:rPrChange w:id="3764" w:author="小多 [2]" w:date="2020-09-23T11:01:09Z">
              <w:rPr/>
            </w:rPrChange>
          </w:rPr>
          <w:fldChar w:fldCharType="separate"/>
        </w:r>
      </w:ins>
      <w:ins w:id="3766" w:author="小多 [2]" w:date="2020-09-23T10:30:13Z">
        <w:r>
          <w:rPr>
            <w:rFonts w:hint="eastAsia"/>
            <w:bCs/>
            <w:color w:val="auto"/>
            <w:rPrChange w:id="3767" w:author="小多 [2]" w:date="2020-09-23T11:01:09Z">
              <w:rPr>
                <w:rFonts w:hint="eastAsia"/>
                <w:bCs/>
              </w:rPr>
            </w:rPrChange>
          </w:rPr>
          <w:t>7.1.1 通用心电图编辑窗口</w:t>
        </w:r>
      </w:ins>
      <w:ins w:id="3769" w:author="小多 [2]" w:date="2020-09-23T10:30:13Z">
        <w:r>
          <w:rPr>
            <w:color w:val="auto"/>
            <w:rPrChange w:id="3770" w:author="小多 [2]" w:date="2020-09-23T11:01:09Z">
              <w:rPr/>
            </w:rPrChange>
          </w:rPr>
          <w:tab/>
        </w:r>
      </w:ins>
      <w:ins w:id="3772" w:author="小多 [2]" w:date="2020-09-23T10:30:13Z">
        <w:r>
          <w:rPr>
            <w:color w:val="auto"/>
            <w:rPrChange w:id="3773" w:author="小多 [2]" w:date="2020-09-23T11:01:09Z">
              <w:rPr/>
            </w:rPrChange>
          </w:rPr>
          <w:fldChar w:fldCharType="begin"/>
        </w:r>
      </w:ins>
      <w:ins w:id="3775" w:author="小多 [2]" w:date="2020-09-23T10:30:13Z">
        <w:r>
          <w:rPr>
            <w:color w:val="auto"/>
            <w:rPrChange w:id="3776" w:author="小多 [2]" w:date="2020-09-23T11:01:09Z">
              <w:rPr/>
            </w:rPrChange>
          </w:rPr>
          <w:instrText xml:space="preserve"> PAGEREF _Toc27004 </w:instrText>
        </w:r>
      </w:ins>
      <w:ins w:id="3778" w:author="小多 [2]" w:date="2020-09-23T10:30:13Z">
        <w:r>
          <w:rPr>
            <w:color w:val="auto"/>
            <w:rPrChange w:id="3779" w:author="小多 [2]" w:date="2020-09-23T11:01:09Z">
              <w:rPr/>
            </w:rPrChange>
          </w:rPr>
          <w:fldChar w:fldCharType="separate"/>
        </w:r>
      </w:ins>
      <w:ins w:id="3781" w:author="小多 [2]" w:date="2020-09-23T11:17:40Z">
        <w:r>
          <w:rPr>
            <w:color w:val="auto"/>
          </w:rPr>
          <w:t>3</w:t>
        </w:r>
      </w:ins>
      <w:ins w:id="3782" w:author="小多 [2]" w:date="2020-09-23T10:30:13Z">
        <w:r>
          <w:rPr>
            <w:color w:val="auto"/>
            <w:rPrChange w:id="3783" w:author="小多 [2]" w:date="2020-09-23T11:01:09Z">
              <w:rPr/>
            </w:rPrChange>
          </w:rPr>
          <w:fldChar w:fldCharType="end"/>
        </w:r>
      </w:ins>
      <w:ins w:id="3785" w:author="小多 [2]" w:date="2020-09-23T10:30:13Z">
        <w:r>
          <w:rPr>
            <w:color w:val="auto"/>
            <w:rPrChange w:id="3786" w:author="小多 [2]" w:date="2020-09-23T11:01:09Z">
              <w:rPr/>
            </w:rPrChange>
          </w:rPr>
          <w:fldChar w:fldCharType="end"/>
        </w:r>
      </w:ins>
    </w:p>
    <w:p>
      <w:pPr>
        <w:pStyle w:val="4"/>
        <w:tabs>
          <w:tab w:val="right" w:leader="dot" w:pos="9746"/>
        </w:tabs>
        <w:rPr>
          <w:ins w:id="3788" w:author="小多 [2]" w:date="2020-09-23T10:30:13Z"/>
          <w:color w:val="auto"/>
          <w:rPrChange w:id="3789" w:author="小多 [2]" w:date="2020-09-23T11:01:09Z">
            <w:rPr>
              <w:ins w:id="3790" w:author="小多 [2]" w:date="2020-09-23T10:30:13Z"/>
            </w:rPr>
          </w:rPrChange>
        </w:rPr>
      </w:pPr>
      <w:ins w:id="3791" w:author="小多 [2]" w:date="2020-09-23T10:30:13Z">
        <w:r>
          <w:rPr>
            <w:color w:val="auto"/>
            <w:rPrChange w:id="3792" w:author="小多 [2]" w:date="2020-09-23T11:01:09Z">
              <w:rPr/>
            </w:rPrChange>
          </w:rPr>
          <w:fldChar w:fldCharType="begin"/>
        </w:r>
      </w:ins>
      <w:ins w:id="3794" w:author="小多 [2]" w:date="2020-09-23T10:30:13Z">
        <w:r>
          <w:rPr>
            <w:color w:val="auto"/>
            <w:rPrChange w:id="3795" w:author="小多 [2]" w:date="2020-09-23T11:01:09Z">
              <w:rPr/>
            </w:rPrChange>
          </w:rPr>
          <w:instrText xml:space="preserve"> HYPERLINK \l _Toc8186 </w:instrText>
        </w:r>
      </w:ins>
      <w:ins w:id="3797" w:author="小多 [2]" w:date="2020-09-23T10:30:13Z">
        <w:r>
          <w:rPr>
            <w:color w:val="auto"/>
            <w:rPrChange w:id="3798" w:author="小多 [2]" w:date="2020-09-23T11:01:09Z">
              <w:rPr/>
            </w:rPrChange>
          </w:rPr>
          <w:fldChar w:fldCharType="separate"/>
        </w:r>
      </w:ins>
      <w:ins w:id="3800" w:author="小多 [2]" w:date="2020-09-23T10:30:13Z">
        <w:r>
          <w:rPr>
            <w:rFonts w:hint="eastAsia"/>
            <w:bCs/>
            <w:color w:val="auto"/>
            <w:rPrChange w:id="3801" w:author="小多 [2]" w:date="2020-09-23T11:01:09Z">
              <w:rPr>
                <w:rFonts w:hint="eastAsia"/>
                <w:bCs/>
              </w:rPr>
            </w:rPrChange>
          </w:rPr>
          <w:t>7.1.2 模板分类功能</w:t>
        </w:r>
      </w:ins>
      <w:ins w:id="3803" w:author="小多 [2]" w:date="2020-09-23T10:30:13Z">
        <w:r>
          <w:rPr>
            <w:color w:val="auto"/>
            <w:rPrChange w:id="3804" w:author="小多 [2]" w:date="2020-09-23T11:01:09Z">
              <w:rPr/>
            </w:rPrChange>
          </w:rPr>
          <w:tab/>
        </w:r>
      </w:ins>
      <w:ins w:id="3806" w:author="小多 [2]" w:date="2020-09-23T10:30:13Z">
        <w:r>
          <w:rPr>
            <w:color w:val="auto"/>
            <w:rPrChange w:id="3807" w:author="小多 [2]" w:date="2020-09-23T11:01:09Z">
              <w:rPr/>
            </w:rPrChange>
          </w:rPr>
          <w:fldChar w:fldCharType="begin"/>
        </w:r>
      </w:ins>
      <w:ins w:id="3809" w:author="小多 [2]" w:date="2020-09-23T10:30:13Z">
        <w:r>
          <w:rPr>
            <w:color w:val="auto"/>
            <w:rPrChange w:id="3810" w:author="小多 [2]" w:date="2020-09-23T11:01:09Z">
              <w:rPr/>
            </w:rPrChange>
          </w:rPr>
          <w:instrText xml:space="preserve"> PAGEREF _Toc8186 </w:instrText>
        </w:r>
      </w:ins>
      <w:ins w:id="3812" w:author="小多 [2]" w:date="2020-09-23T10:30:13Z">
        <w:r>
          <w:rPr>
            <w:color w:val="auto"/>
            <w:rPrChange w:id="3813" w:author="小多 [2]" w:date="2020-09-23T11:01:09Z">
              <w:rPr/>
            </w:rPrChange>
          </w:rPr>
          <w:fldChar w:fldCharType="separate"/>
        </w:r>
      </w:ins>
      <w:ins w:id="3815" w:author="小多 [2]" w:date="2020-09-23T11:17:40Z">
        <w:r>
          <w:rPr>
            <w:color w:val="auto"/>
          </w:rPr>
          <w:t>4</w:t>
        </w:r>
      </w:ins>
      <w:ins w:id="3816" w:author="小多 [2]" w:date="2020-09-23T10:30:13Z">
        <w:r>
          <w:rPr>
            <w:color w:val="auto"/>
            <w:rPrChange w:id="3817" w:author="小多 [2]" w:date="2020-09-23T11:01:09Z">
              <w:rPr/>
            </w:rPrChange>
          </w:rPr>
          <w:fldChar w:fldCharType="end"/>
        </w:r>
      </w:ins>
      <w:ins w:id="3819" w:author="小多 [2]" w:date="2020-09-23T10:30:13Z">
        <w:r>
          <w:rPr>
            <w:color w:val="auto"/>
            <w:rPrChange w:id="3820" w:author="小多 [2]" w:date="2020-09-23T11:01:09Z">
              <w:rPr/>
            </w:rPrChange>
          </w:rPr>
          <w:fldChar w:fldCharType="end"/>
        </w:r>
      </w:ins>
    </w:p>
    <w:p>
      <w:pPr>
        <w:pStyle w:val="4"/>
        <w:tabs>
          <w:tab w:val="right" w:leader="dot" w:pos="9746"/>
        </w:tabs>
        <w:rPr>
          <w:ins w:id="3822" w:author="小多 [2]" w:date="2020-09-23T10:30:13Z"/>
          <w:color w:val="auto"/>
          <w:rPrChange w:id="3823" w:author="小多 [2]" w:date="2020-09-23T11:01:09Z">
            <w:rPr>
              <w:ins w:id="3824" w:author="小多 [2]" w:date="2020-09-23T10:30:13Z"/>
            </w:rPr>
          </w:rPrChange>
        </w:rPr>
      </w:pPr>
      <w:ins w:id="3825" w:author="小多 [2]" w:date="2020-09-23T10:30:13Z">
        <w:r>
          <w:rPr>
            <w:color w:val="auto"/>
            <w:rPrChange w:id="3826" w:author="小多 [2]" w:date="2020-09-23T11:01:09Z">
              <w:rPr/>
            </w:rPrChange>
          </w:rPr>
          <w:fldChar w:fldCharType="begin"/>
        </w:r>
      </w:ins>
      <w:ins w:id="3828" w:author="小多 [2]" w:date="2020-09-23T10:30:13Z">
        <w:r>
          <w:rPr>
            <w:color w:val="auto"/>
            <w:rPrChange w:id="3829" w:author="小多 [2]" w:date="2020-09-23T11:01:09Z">
              <w:rPr/>
            </w:rPrChange>
          </w:rPr>
          <w:instrText xml:space="preserve"> HYPERLINK \l _Toc7551 </w:instrText>
        </w:r>
      </w:ins>
      <w:ins w:id="3831" w:author="小多 [2]" w:date="2020-09-23T10:30:13Z">
        <w:r>
          <w:rPr>
            <w:color w:val="auto"/>
            <w:rPrChange w:id="3832" w:author="小多 [2]" w:date="2020-09-23T11:01:09Z">
              <w:rPr/>
            </w:rPrChange>
          </w:rPr>
          <w:fldChar w:fldCharType="separate"/>
        </w:r>
      </w:ins>
      <w:ins w:id="3834" w:author="小多 [2]" w:date="2020-09-23T10:30:13Z">
        <w:r>
          <w:rPr>
            <w:rFonts w:hint="eastAsia"/>
            <w:bCs/>
            <w:color w:val="auto"/>
            <w:rPrChange w:id="3835" w:author="小多 [2]" w:date="2020-09-23T11:01:09Z">
              <w:rPr>
                <w:rFonts w:hint="eastAsia"/>
                <w:bCs/>
              </w:rPr>
            </w:rPrChange>
          </w:rPr>
          <w:t>7.1.3 模板详细功能</w:t>
        </w:r>
      </w:ins>
      <w:ins w:id="3837" w:author="小多 [2]" w:date="2020-09-23T10:30:13Z">
        <w:r>
          <w:rPr>
            <w:color w:val="auto"/>
            <w:rPrChange w:id="3838" w:author="小多 [2]" w:date="2020-09-23T11:01:09Z">
              <w:rPr/>
            </w:rPrChange>
          </w:rPr>
          <w:tab/>
        </w:r>
      </w:ins>
      <w:ins w:id="3840" w:author="小多 [2]" w:date="2020-09-23T10:30:13Z">
        <w:r>
          <w:rPr>
            <w:color w:val="auto"/>
            <w:rPrChange w:id="3841" w:author="小多 [2]" w:date="2020-09-23T11:01:09Z">
              <w:rPr/>
            </w:rPrChange>
          </w:rPr>
          <w:fldChar w:fldCharType="begin"/>
        </w:r>
      </w:ins>
      <w:ins w:id="3843" w:author="小多 [2]" w:date="2020-09-23T10:30:13Z">
        <w:r>
          <w:rPr>
            <w:color w:val="auto"/>
            <w:rPrChange w:id="3844" w:author="小多 [2]" w:date="2020-09-23T11:01:09Z">
              <w:rPr/>
            </w:rPrChange>
          </w:rPr>
          <w:instrText xml:space="preserve"> PAGEREF _Toc7551 </w:instrText>
        </w:r>
      </w:ins>
      <w:ins w:id="3846" w:author="小多 [2]" w:date="2020-09-23T10:30:13Z">
        <w:r>
          <w:rPr>
            <w:color w:val="auto"/>
            <w:rPrChange w:id="3847" w:author="小多 [2]" w:date="2020-09-23T11:01:09Z">
              <w:rPr/>
            </w:rPrChange>
          </w:rPr>
          <w:fldChar w:fldCharType="separate"/>
        </w:r>
      </w:ins>
      <w:ins w:id="3849" w:author="小多 [2]" w:date="2020-09-23T11:17:40Z">
        <w:r>
          <w:rPr>
            <w:color w:val="auto"/>
          </w:rPr>
          <w:t>4</w:t>
        </w:r>
      </w:ins>
      <w:ins w:id="3850" w:author="小多 [2]" w:date="2020-09-23T10:30:13Z">
        <w:r>
          <w:rPr>
            <w:color w:val="auto"/>
            <w:rPrChange w:id="3851" w:author="小多 [2]" w:date="2020-09-23T11:01:09Z">
              <w:rPr/>
            </w:rPrChange>
          </w:rPr>
          <w:fldChar w:fldCharType="end"/>
        </w:r>
      </w:ins>
      <w:ins w:id="3853" w:author="小多 [2]" w:date="2020-09-23T10:30:13Z">
        <w:r>
          <w:rPr>
            <w:color w:val="auto"/>
            <w:rPrChange w:id="3854" w:author="小多 [2]" w:date="2020-09-23T11:01:09Z">
              <w:rPr/>
            </w:rPrChange>
          </w:rPr>
          <w:fldChar w:fldCharType="end"/>
        </w:r>
      </w:ins>
    </w:p>
    <w:p>
      <w:pPr>
        <w:pStyle w:val="4"/>
        <w:tabs>
          <w:tab w:val="right" w:leader="dot" w:pos="9746"/>
        </w:tabs>
        <w:rPr>
          <w:ins w:id="3856" w:author="小多 [2]" w:date="2020-09-23T10:30:13Z"/>
          <w:color w:val="auto"/>
          <w:rPrChange w:id="3857" w:author="小多 [2]" w:date="2020-09-23T11:01:09Z">
            <w:rPr>
              <w:ins w:id="3858" w:author="小多 [2]" w:date="2020-09-23T10:30:13Z"/>
            </w:rPr>
          </w:rPrChange>
        </w:rPr>
      </w:pPr>
      <w:ins w:id="3859" w:author="小多 [2]" w:date="2020-09-23T10:30:13Z">
        <w:r>
          <w:rPr>
            <w:color w:val="auto"/>
            <w:rPrChange w:id="3860" w:author="小多 [2]" w:date="2020-09-23T11:01:09Z">
              <w:rPr/>
            </w:rPrChange>
          </w:rPr>
          <w:fldChar w:fldCharType="begin"/>
        </w:r>
      </w:ins>
      <w:ins w:id="3862" w:author="小多 [2]" w:date="2020-09-23T10:30:13Z">
        <w:r>
          <w:rPr>
            <w:color w:val="auto"/>
            <w:rPrChange w:id="3863" w:author="小多 [2]" w:date="2020-09-23T11:01:09Z">
              <w:rPr/>
            </w:rPrChange>
          </w:rPr>
          <w:instrText xml:space="preserve"> HYPERLINK \l _Toc7522 </w:instrText>
        </w:r>
      </w:ins>
      <w:ins w:id="3865" w:author="小多 [2]" w:date="2020-09-23T10:30:13Z">
        <w:r>
          <w:rPr>
            <w:color w:val="auto"/>
            <w:rPrChange w:id="3866" w:author="小多 [2]" w:date="2020-09-23T11:01:09Z">
              <w:rPr/>
            </w:rPrChange>
          </w:rPr>
          <w:fldChar w:fldCharType="separate"/>
        </w:r>
      </w:ins>
      <w:ins w:id="3868" w:author="小多 [2]" w:date="2020-09-23T10:30:13Z">
        <w:r>
          <w:rPr>
            <w:rFonts w:hint="eastAsia"/>
            <w:bCs/>
            <w:color w:val="auto"/>
            <w:rPrChange w:id="3869" w:author="小多 [2]" w:date="2020-09-23T11:01:09Z">
              <w:rPr>
                <w:rFonts w:hint="eastAsia"/>
                <w:bCs/>
              </w:rPr>
            </w:rPrChange>
          </w:rPr>
          <w:t>7.1.4 Demix功能</w:t>
        </w:r>
      </w:ins>
      <w:ins w:id="3871" w:author="小多 [2]" w:date="2020-09-23T10:30:13Z">
        <w:r>
          <w:rPr>
            <w:color w:val="auto"/>
            <w:rPrChange w:id="3872" w:author="小多 [2]" w:date="2020-09-23T11:01:09Z">
              <w:rPr/>
            </w:rPrChange>
          </w:rPr>
          <w:tab/>
        </w:r>
      </w:ins>
      <w:ins w:id="3874" w:author="小多 [2]" w:date="2020-09-23T10:30:13Z">
        <w:r>
          <w:rPr>
            <w:color w:val="auto"/>
            <w:rPrChange w:id="3875" w:author="小多 [2]" w:date="2020-09-23T11:01:09Z">
              <w:rPr/>
            </w:rPrChange>
          </w:rPr>
          <w:fldChar w:fldCharType="begin"/>
        </w:r>
      </w:ins>
      <w:ins w:id="3877" w:author="小多 [2]" w:date="2020-09-23T10:30:13Z">
        <w:r>
          <w:rPr>
            <w:color w:val="auto"/>
            <w:rPrChange w:id="3878" w:author="小多 [2]" w:date="2020-09-23T11:01:09Z">
              <w:rPr/>
            </w:rPrChange>
          </w:rPr>
          <w:instrText xml:space="preserve"> PAGEREF _Toc7522 </w:instrText>
        </w:r>
      </w:ins>
      <w:ins w:id="3880" w:author="小多 [2]" w:date="2020-09-23T10:30:13Z">
        <w:r>
          <w:rPr>
            <w:color w:val="auto"/>
            <w:rPrChange w:id="3881" w:author="小多 [2]" w:date="2020-09-23T11:01:09Z">
              <w:rPr/>
            </w:rPrChange>
          </w:rPr>
          <w:fldChar w:fldCharType="separate"/>
        </w:r>
      </w:ins>
      <w:ins w:id="3883" w:author="小多 [2]" w:date="2020-09-23T11:17:40Z">
        <w:r>
          <w:rPr>
            <w:color w:val="auto"/>
          </w:rPr>
          <w:t>5</w:t>
        </w:r>
      </w:ins>
      <w:ins w:id="3884" w:author="小多 [2]" w:date="2020-09-23T10:30:13Z">
        <w:r>
          <w:rPr>
            <w:color w:val="auto"/>
            <w:rPrChange w:id="3885" w:author="小多 [2]" w:date="2020-09-23T11:01:09Z">
              <w:rPr/>
            </w:rPrChange>
          </w:rPr>
          <w:fldChar w:fldCharType="end"/>
        </w:r>
      </w:ins>
      <w:ins w:id="3887" w:author="小多 [2]" w:date="2020-09-23T10:30:13Z">
        <w:r>
          <w:rPr>
            <w:color w:val="auto"/>
            <w:rPrChange w:id="3888" w:author="小多 [2]" w:date="2020-09-23T11:01:09Z">
              <w:rPr/>
            </w:rPrChange>
          </w:rPr>
          <w:fldChar w:fldCharType="end"/>
        </w:r>
      </w:ins>
    </w:p>
    <w:p>
      <w:pPr>
        <w:pStyle w:val="4"/>
        <w:tabs>
          <w:tab w:val="right" w:leader="dot" w:pos="9746"/>
        </w:tabs>
        <w:rPr>
          <w:ins w:id="3890" w:author="小多 [2]" w:date="2020-09-23T10:30:13Z"/>
          <w:color w:val="auto"/>
          <w:rPrChange w:id="3891" w:author="小多 [2]" w:date="2020-09-23T11:01:09Z">
            <w:rPr>
              <w:ins w:id="3892" w:author="小多 [2]" w:date="2020-09-23T10:30:13Z"/>
            </w:rPr>
          </w:rPrChange>
        </w:rPr>
      </w:pPr>
      <w:ins w:id="3893" w:author="小多 [2]" w:date="2020-09-23T10:30:13Z">
        <w:r>
          <w:rPr>
            <w:color w:val="auto"/>
            <w:rPrChange w:id="3894" w:author="小多 [2]" w:date="2020-09-23T11:01:09Z">
              <w:rPr/>
            </w:rPrChange>
          </w:rPr>
          <w:fldChar w:fldCharType="begin"/>
        </w:r>
      </w:ins>
      <w:ins w:id="3896" w:author="小多 [2]" w:date="2020-09-23T10:30:13Z">
        <w:r>
          <w:rPr>
            <w:color w:val="auto"/>
            <w:rPrChange w:id="3897" w:author="小多 [2]" w:date="2020-09-23T11:01:09Z">
              <w:rPr/>
            </w:rPrChange>
          </w:rPr>
          <w:instrText xml:space="preserve"> HYPERLINK \l _Toc25113 </w:instrText>
        </w:r>
      </w:ins>
      <w:ins w:id="3899" w:author="小多 [2]" w:date="2020-09-23T10:30:13Z">
        <w:r>
          <w:rPr>
            <w:color w:val="auto"/>
            <w:rPrChange w:id="3900" w:author="小多 [2]" w:date="2020-09-23T11:01:09Z">
              <w:rPr/>
            </w:rPrChange>
          </w:rPr>
          <w:fldChar w:fldCharType="separate"/>
        </w:r>
      </w:ins>
      <w:ins w:id="3902" w:author="小多 [2]" w:date="2020-09-23T10:30:13Z">
        <w:r>
          <w:rPr>
            <w:rFonts w:hint="eastAsia"/>
            <w:bCs/>
            <w:color w:val="auto"/>
            <w:rPrChange w:id="3903" w:author="小多 [2]" w:date="2020-09-23T11:01:09Z">
              <w:rPr>
                <w:rFonts w:hint="eastAsia"/>
                <w:bCs/>
              </w:rPr>
            </w:rPrChange>
          </w:rPr>
          <w:t>7.1.5 散点图功能</w:t>
        </w:r>
      </w:ins>
      <w:ins w:id="3905" w:author="小多 [2]" w:date="2020-09-23T10:30:13Z">
        <w:r>
          <w:rPr>
            <w:color w:val="auto"/>
            <w:rPrChange w:id="3906" w:author="小多 [2]" w:date="2020-09-23T11:01:09Z">
              <w:rPr/>
            </w:rPrChange>
          </w:rPr>
          <w:tab/>
        </w:r>
      </w:ins>
      <w:ins w:id="3908" w:author="小多 [2]" w:date="2020-09-23T10:30:13Z">
        <w:r>
          <w:rPr>
            <w:color w:val="auto"/>
            <w:rPrChange w:id="3909" w:author="小多 [2]" w:date="2020-09-23T11:01:09Z">
              <w:rPr/>
            </w:rPrChange>
          </w:rPr>
          <w:fldChar w:fldCharType="begin"/>
        </w:r>
      </w:ins>
      <w:ins w:id="3911" w:author="小多 [2]" w:date="2020-09-23T10:30:13Z">
        <w:r>
          <w:rPr>
            <w:color w:val="auto"/>
            <w:rPrChange w:id="3912" w:author="小多 [2]" w:date="2020-09-23T11:01:09Z">
              <w:rPr/>
            </w:rPrChange>
          </w:rPr>
          <w:instrText xml:space="preserve"> PAGEREF _Toc25113 </w:instrText>
        </w:r>
      </w:ins>
      <w:ins w:id="3914" w:author="小多 [2]" w:date="2020-09-23T10:30:13Z">
        <w:r>
          <w:rPr>
            <w:color w:val="auto"/>
            <w:rPrChange w:id="3915" w:author="小多 [2]" w:date="2020-09-23T11:01:09Z">
              <w:rPr/>
            </w:rPrChange>
          </w:rPr>
          <w:fldChar w:fldCharType="separate"/>
        </w:r>
      </w:ins>
      <w:ins w:id="3917" w:author="小多 [2]" w:date="2020-09-23T11:17:40Z">
        <w:r>
          <w:rPr>
            <w:color w:val="auto"/>
          </w:rPr>
          <w:t>5</w:t>
        </w:r>
      </w:ins>
      <w:ins w:id="3918" w:author="小多 [2]" w:date="2020-09-23T10:30:13Z">
        <w:r>
          <w:rPr>
            <w:color w:val="auto"/>
            <w:rPrChange w:id="3919" w:author="小多 [2]" w:date="2020-09-23T11:01:09Z">
              <w:rPr/>
            </w:rPrChange>
          </w:rPr>
          <w:fldChar w:fldCharType="end"/>
        </w:r>
      </w:ins>
      <w:ins w:id="3921" w:author="小多 [2]" w:date="2020-09-23T10:30:13Z">
        <w:r>
          <w:rPr>
            <w:color w:val="auto"/>
            <w:rPrChange w:id="3922" w:author="小多 [2]" w:date="2020-09-23T11:01:09Z">
              <w:rPr/>
            </w:rPrChange>
          </w:rPr>
          <w:fldChar w:fldCharType="end"/>
        </w:r>
      </w:ins>
    </w:p>
    <w:p>
      <w:pPr>
        <w:pStyle w:val="4"/>
        <w:tabs>
          <w:tab w:val="right" w:leader="dot" w:pos="9746"/>
        </w:tabs>
        <w:rPr>
          <w:ins w:id="3924" w:author="小多 [2]" w:date="2020-09-23T10:30:13Z"/>
          <w:color w:val="auto"/>
          <w:rPrChange w:id="3925" w:author="小多 [2]" w:date="2020-09-23T11:01:09Z">
            <w:rPr>
              <w:ins w:id="3926" w:author="小多 [2]" w:date="2020-09-23T10:30:13Z"/>
            </w:rPr>
          </w:rPrChange>
        </w:rPr>
      </w:pPr>
      <w:ins w:id="3927" w:author="小多 [2]" w:date="2020-09-23T10:30:13Z">
        <w:r>
          <w:rPr>
            <w:color w:val="auto"/>
            <w:rPrChange w:id="3928" w:author="小多 [2]" w:date="2020-09-23T11:01:09Z">
              <w:rPr/>
            </w:rPrChange>
          </w:rPr>
          <w:fldChar w:fldCharType="begin"/>
        </w:r>
      </w:ins>
      <w:ins w:id="3930" w:author="小多 [2]" w:date="2020-09-23T10:30:13Z">
        <w:r>
          <w:rPr>
            <w:color w:val="auto"/>
            <w:rPrChange w:id="3931" w:author="小多 [2]" w:date="2020-09-23T11:01:09Z">
              <w:rPr/>
            </w:rPrChange>
          </w:rPr>
          <w:instrText xml:space="preserve"> HYPERLINK \l _Toc32193 </w:instrText>
        </w:r>
      </w:ins>
      <w:ins w:id="3933" w:author="小多 [2]" w:date="2020-09-23T10:30:13Z">
        <w:r>
          <w:rPr>
            <w:color w:val="auto"/>
            <w:rPrChange w:id="3934" w:author="小多 [2]" w:date="2020-09-23T11:01:09Z">
              <w:rPr/>
            </w:rPrChange>
          </w:rPr>
          <w:fldChar w:fldCharType="separate"/>
        </w:r>
      </w:ins>
      <w:ins w:id="3936" w:author="小多 [2]" w:date="2020-09-23T10:30:13Z">
        <w:r>
          <w:rPr>
            <w:rFonts w:hint="eastAsia"/>
            <w:bCs/>
            <w:color w:val="auto"/>
            <w:rPrChange w:id="3937" w:author="小多 [2]" w:date="2020-09-23T11:01:09Z">
              <w:rPr>
                <w:rFonts w:hint="eastAsia"/>
                <w:bCs/>
              </w:rPr>
            </w:rPrChange>
          </w:rPr>
          <w:t>7.1.6 事件统计与显示功能</w:t>
        </w:r>
      </w:ins>
      <w:ins w:id="3939" w:author="小多 [2]" w:date="2020-09-23T10:30:13Z">
        <w:r>
          <w:rPr>
            <w:color w:val="auto"/>
            <w:rPrChange w:id="3940" w:author="小多 [2]" w:date="2020-09-23T11:01:09Z">
              <w:rPr/>
            </w:rPrChange>
          </w:rPr>
          <w:tab/>
        </w:r>
      </w:ins>
      <w:ins w:id="3942" w:author="小多 [2]" w:date="2020-09-23T10:30:13Z">
        <w:r>
          <w:rPr>
            <w:color w:val="auto"/>
            <w:rPrChange w:id="3943" w:author="小多 [2]" w:date="2020-09-23T11:01:09Z">
              <w:rPr/>
            </w:rPrChange>
          </w:rPr>
          <w:fldChar w:fldCharType="begin"/>
        </w:r>
      </w:ins>
      <w:ins w:id="3945" w:author="小多 [2]" w:date="2020-09-23T10:30:13Z">
        <w:r>
          <w:rPr>
            <w:color w:val="auto"/>
            <w:rPrChange w:id="3946" w:author="小多 [2]" w:date="2020-09-23T11:01:09Z">
              <w:rPr/>
            </w:rPrChange>
          </w:rPr>
          <w:instrText xml:space="preserve"> PAGEREF _Toc32193 </w:instrText>
        </w:r>
      </w:ins>
      <w:ins w:id="3948" w:author="小多 [2]" w:date="2020-09-23T10:30:13Z">
        <w:r>
          <w:rPr>
            <w:color w:val="auto"/>
            <w:rPrChange w:id="3949" w:author="小多 [2]" w:date="2020-09-23T11:01:09Z">
              <w:rPr/>
            </w:rPrChange>
          </w:rPr>
          <w:fldChar w:fldCharType="separate"/>
        </w:r>
      </w:ins>
      <w:ins w:id="3951" w:author="小多 [2]" w:date="2020-09-23T11:17:40Z">
        <w:r>
          <w:rPr>
            <w:color w:val="auto"/>
          </w:rPr>
          <w:t>6</w:t>
        </w:r>
      </w:ins>
      <w:ins w:id="3952" w:author="小多 [2]" w:date="2020-09-23T10:30:13Z">
        <w:r>
          <w:rPr>
            <w:color w:val="auto"/>
            <w:rPrChange w:id="3953" w:author="小多 [2]" w:date="2020-09-23T11:01:09Z">
              <w:rPr/>
            </w:rPrChange>
          </w:rPr>
          <w:fldChar w:fldCharType="end"/>
        </w:r>
      </w:ins>
      <w:ins w:id="3955" w:author="小多 [2]" w:date="2020-09-23T10:30:13Z">
        <w:r>
          <w:rPr>
            <w:color w:val="auto"/>
            <w:rPrChange w:id="3956" w:author="小多 [2]" w:date="2020-09-23T11:01:09Z">
              <w:rPr/>
            </w:rPrChange>
          </w:rPr>
          <w:fldChar w:fldCharType="end"/>
        </w:r>
      </w:ins>
    </w:p>
    <w:p>
      <w:pPr>
        <w:pStyle w:val="4"/>
        <w:tabs>
          <w:tab w:val="right" w:leader="dot" w:pos="9746"/>
        </w:tabs>
        <w:rPr>
          <w:ins w:id="3958" w:author="小多 [2]" w:date="2020-09-23T10:30:13Z"/>
          <w:color w:val="auto"/>
          <w:rPrChange w:id="3959" w:author="小多 [2]" w:date="2020-09-23T11:01:09Z">
            <w:rPr>
              <w:ins w:id="3960" w:author="小多 [2]" w:date="2020-09-23T10:30:13Z"/>
            </w:rPr>
          </w:rPrChange>
        </w:rPr>
      </w:pPr>
      <w:ins w:id="3961" w:author="小多 [2]" w:date="2020-09-23T10:30:13Z">
        <w:r>
          <w:rPr>
            <w:color w:val="auto"/>
            <w:rPrChange w:id="3962" w:author="小多 [2]" w:date="2020-09-23T11:01:09Z">
              <w:rPr/>
            </w:rPrChange>
          </w:rPr>
          <w:fldChar w:fldCharType="begin"/>
        </w:r>
      </w:ins>
      <w:ins w:id="3964" w:author="小多 [2]" w:date="2020-09-23T10:30:13Z">
        <w:r>
          <w:rPr>
            <w:color w:val="auto"/>
            <w:rPrChange w:id="3965" w:author="小多 [2]" w:date="2020-09-23T11:01:09Z">
              <w:rPr/>
            </w:rPrChange>
          </w:rPr>
          <w:instrText xml:space="preserve"> HYPERLINK \l _Toc2194 </w:instrText>
        </w:r>
      </w:ins>
      <w:ins w:id="3967" w:author="小多 [2]" w:date="2020-09-23T10:30:13Z">
        <w:r>
          <w:rPr>
            <w:color w:val="auto"/>
            <w:rPrChange w:id="3968" w:author="小多 [2]" w:date="2020-09-23T11:01:09Z">
              <w:rPr/>
            </w:rPrChange>
          </w:rPr>
          <w:fldChar w:fldCharType="separate"/>
        </w:r>
      </w:ins>
      <w:ins w:id="3970" w:author="小多 [2]" w:date="2020-09-23T10:30:13Z">
        <w:r>
          <w:rPr>
            <w:rFonts w:hint="eastAsia"/>
            <w:bCs/>
            <w:color w:val="auto"/>
            <w:rPrChange w:id="3971" w:author="小多 [2]" w:date="2020-09-23T11:01:09Z">
              <w:rPr>
                <w:rFonts w:hint="eastAsia"/>
                <w:bCs/>
              </w:rPr>
            </w:rPrChange>
          </w:rPr>
          <w:t>7.1.7 全程心率展示功能</w:t>
        </w:r>
      </w:ins>
      <w:ins w:id="3973" w:author="小多 [2]" w:date="2020-09-23T10:30:13Z">
        <w:r>
          <w:rPr>
            <w:color w:val="auto"/>
            <w:rPrChange w:id="3974" w:author="小多 [2]" w:date="2020-09-23T11:01:09Z">
              <w:rPr/>
            </w:rPrChange>
          </w:rPr>
          <w:tab/>
        </w:r>
      </w:ins>
      <w:ins w:id="3976" w:author="小多 [2]" w:date="2020-09-23T10:30:13Z">
        <w:r>
          <w:rPr>
            <w:color w:val="auto"/>
            <w:rPrChange w:id="3977" w:author="小多 [2]" w:date="2020-09-23T11:01:09Z">
              <w:rPr/>
            </w:rPrChange>
          </w:rPr>
          <w:fldChar w:fldCharType="begin"/>
        </w:r>
      </w:ins>
      <w:ins w:id="3979" w:author="小多 [2]" w:date="2020-09-23T10:30:13Z">
        <w:r>
          <w:rPr>
            <w:color w:val="auto"/>
            <w:rPrChange w:id="3980" w:author="小多 [2]" w:date="2020-09-23T11:01:09Z">
              <w:rPr/>
            </w:rPrChange>
          </w:rPr>
          <w:instrText xml:space="preserve"> PAGEREF _Toc2194 </w:instrText>
        </w:r>
      </w:ins>
      <w:ins w:id="3982" w:author="小多 [2]" w:date="2020-09-23T10:30:13Z">
        <w:r>
          <w:rPr>
            <w:color w:val="auto"/>
            <w:rPrChange w:id="3983" w:author="小多 [2]" w:date="2020-09-23T11:01:09Z">
              <w:rPr/>
            </w:rPrChange>
          </w:rPr>
          <w:fldChar w:fldCharType="separate"/>
        </w:r>
      </w:ins>
      <w:ins w:id="3985" w:author="小多 [2]" w:date="2020-09-23T11:17:40Z">
        <w:r>
          <w:rPr>
            <w:color w:val="auto"/>
          </w:rPr>
          <w:t>6</w:t>
        </w:r>
      </w:ins>
      <w:ins w:id="3986" w:author="小多 [2]" w:date="2020-09-23T10:30:13Z">
        <w:r>
          <w:rPr>
            <w:color w:val="auto"/>
            <w:rPrChange w:id="3987" w:author="小多 [2]" w:date="2020-09-23T11:01:09Z">
              <w:rPr/>
            </w:rPrChange>
          </w:rPr>
          <w:fldChar w:fldCharType="end"/>
        </w:r>
      </w:ins>
      <w:ins w:id="3989" w:author="小多 [2]" w:date="2020-09-23T10:30:13Z">
        <w:r>
          <w:rPr>
            <w:color w:val="auto"/>
            <w:rPrChange w:id="3990" w:author="小多 [2]" w:date="2020-09-23T11:01:09Z">
              <w:rPr/>
            </w:rPrChange>
          </w:rPr>
          <w:fldChar w:fldCharType="end"/>
        </w:r>
      </w:ins>
    </w:p>
    <w:p>
      <w:pPr>
        <w:pStyle w:val="4"/>
        <w:tabs>
          <w:tab w:val="right" w:leader="dot" w:pos="9746"/>
        </w:tabs>
        <w:rPr>
          <w:ins w:id="3992" w:author="小多 [2]" w:date="2020-09-23T10:30:13Z"/>
          <w:color w:val="auto"/>
          <w:rPrChange w:id="3993" w:author="小多 [2]" w:date="2020-09-23T11:01:09Z">
            <w:rPr>
              <w:ins w:id="3994" w:author="小多 [2]" w:date="2020-09-23T10:30:13Z"/>
            </w:rPr>
          </w:rPrChange>
        </w:rPr>
      </w:pPr>
      <w:ins w:id="3995" w:author="小多 [2]" w:date="2020-09-23T10:30:13Z">
        <w:r>
          <w:rPr>
            <w:color w:val="auto"/>
            <w:rPrChange w:id="3996" w:author="小多 [2]" w:date="2020-09-23T11:01:09Z">
              <w:rPr/>
            </w:rPrChange>
          </w:rPr>
          <w:fldChar w:fldCharType="begin"/>
        </w:r>
      </w:ins>
      <w:ins w:id="3998" w:author="小多 [2]" w:date="2020-09-23T10:30:13Z">
        <w:r>
          <w:rPr>
            <w:color w:val="auto"/>
            <w:rPrChange w:id="3999" w:author="小多 [2]" w:date="2020-09-23T11:01:09Z">
              <w:rPr/>
            </w:rPrChange>
          </w:rPr>
          <w:instrText xml:space="preserve"> HYPERLINK \l _Toc15667 </w:instrText>
        </w:r>
      </w:ins>
      <w:ins w:id="4001" w:author="小多 [2]" w:date="2020-09-23T10:30:13Z">
        <w:r>
          <w:rPr>
            <w:color w:val="auto"/>
            <w:rPrChange w:id="4002" w:author="小多 [2]" w:date="2020-09-23T11:01:09Z">
              <w:rPr/>
            </w:rPrChange>
          </w:rPr>
          <w:fldChar w:fldCharType="separate"/>
        </w:r>
      </w:ins>
      <w:ins w:id="4004" w:author="小多 [2]" w:date="2020-09-23T10:30:13Z">
        <w:r>
          <w:rPr>
            <w:rFonts w:hint="eastAsia"/>
            <w:bCs/>
            <w:color w:val="auto"/>
            <w:rPrChange w:id="4005" w:author="小多 [2]" w:date="2020-09-23T11:01:09Z">
              <w:rPr>
                <w:rFonts w:hint="eastAsia"/>
                <w:bCs/>
              </w:rPr>
            </w:rPrChange>
          </w:rPr>
          <w:t>7.1.8 片段图总览和编辑功能</w:t>
        </w:r>
      </w:ins>
      <w:ins w:id="4007" w:author="小多 [2]" w:date="2020-09-23T10:30:13Z">
        <w:r>
          <w:rPr>
            <w:color w:val="auto"/>
            <w:rPrChange w:id="4008" w:author="小多 [2]" w:date="2020-09-23T11:01:09Z">
              <w:rPr/>
            </w:rPrChange>
          </w:rPr>
          <w:tab/>
        </w:r>
      </w:ins>
      <w:ins w:id="4010" w:author="小多 [2]" w:date="2020-09-23T10:30:13Z">
        <w:r>
          <w:rPr>
            <w:color w:val="auto"/>
            <w:rPrChange w:id="4011" w:author="小多 [2]" w:date="2020-09-23T11:01:09Z">
              <w:rPr/>
            </w:rPrChange>
          </w:rPr>
          <w:fldChar w:fldCharType="begin"/>
        </w:r>
      </w:ins>
      <w:ins w:id="4013" w:author="小多 [2]" w:date="2020-09-23T10:30:13Z">
        <w:r>
          <w:rPr>
            <w:color w:val="auto"/>
            <w:rPrChange w:id="4014" w:author="小多 [2]" w:date="2020-09-23T11:01:09Z">
              <w:rPr/>
            </w:rPrChange>
          </w:rPr>
          <w:instrText xml:space="preserve"> PAGEREF _Toc15667 </w:instrText>
        </w:r>
      </w:ins>
      <w:ins w:id="4016" w:author="小多 [2]" w:date="2020-09-23T10:30:13Z">
        <w:r>
          <w:rPr>
            <w:color w:val="auto"/>
            <w:rPrChange w:id="4017" w:author="小多 [2]" w:date="2020-09-23T11:01:09Z">
              <w:rPr/>
            </w:rPrChange>
          </w:rPr>
          <w:fldChar w:fldCharType="separate"/>
        </w:r>
      </w:ins>
      <w:ins w:id="4019" w:author="小多 [2]" w:date="2020-09-23T11:17:40Z">
        <w:r>
          <w:rPr>
            <w:color w:val="auto"/>
          </w:rPr>
          <w:t>6</w:t>
        </w:r>
      </w:ins>
      <w:ins w:id="4020" w:author="小多 [2]" w:date="2020-09-23T10:30:13Z">
        <w:r>
          <w:rPr>
            <w:color w:val="auto"/>
            <w:rPrChange w:id="4021" w:author="小多 [2]" w:date="2020-09-23T11:01:09Z">
              <w:rPr/>
            </w:rPrChange>
          </w:rPr>
          <w:fldChar w:fldCharType="end"/>
        </w:r>
      </w:ins>
      <w:ins w:id="4023" w:author="小多 [2]" w:date="2020-09-23T10:30:13Z">
        <w:r>
          <w:rPr>
            <w:color w:val="auto"/>
            <w:rPrChange w:id="4024" w:author="小多 [2]" w:date="2020-09-23T11:01:09Z">
              <w:rPr/>
            </w:rPrChange>
          </w:rPr>
          <w:fldChar w:fldCharType="end"/>
        </w:r>
      </w:ins>
    </w:p>
    <w:p>
      <w:pPr>
        <w:pStyle w:val="4"/>
        <w:tabs>
          <w:tab w:val="right" w:leader="dot" w:pos="9746"/>
        </w:tabs>
        <w:rPr>
          <w:ins w:id="4026" w:author="小多 [2]" w:date="2020-09-23T10:30:13Z"/>
          <w:color w:val="auto"/>
          <w:rPrChange w:id="4027" w:author="小多 [2]" w:date="2020-09-23T11:01:09Z">
            <w:rPr>
              <w:ins w:id="4028" w:author="小多 [2]" w:date="2020-09-23T10:30:13Z"/>
            </w:rPr>
          </w:rPrChange>
        </w:rPr>
      </w:pPr>
      <w:ins w:id="4029" w:author="小多 [2]" w:date="2020-09-23T10:30:13Z">
        <w:r>
          <w:rPr>
            <w:color w:val="auto"/>
            <w:rPrChange w:id="4030" w:author="小多 [2]" w:date="2020-09-23T11:01:09Z">
              <w:rPr/>
            </w:rPrChange>
          </w:rPr>
          <w:fldChar w:fldCharType="begin"/>
        </w:r>
      </w:ins>
      <w:ins w:id="4032" w:author="小多 [2]" w:date="2020-09-23T10:30:13Z">
        <w:r>
          <w:rPr>
            <w:color w:val="auto"/>
            <w:rPrChange w:id="4033" w:author="小多 [2]" w:date="2020-09-23T11:01:09Z">
              <w:rPr/>
            </w:rPrChange>
          </w:rPr>
          <w:instrText xml:space="preserve"> HYPERLINK \l _Toc5313 </w:instrText>
        </w:r>
      </w:ins>
      <w:ins w:id="4035" w:author="小多 [2]" w:date="2020-09-23T10:30:13Z">
        <w:r>
          <w:rPr>
            <w:color w:val="auto"/>
            <w:rPrChange w:id="4036" w:author="小多 [2]" w:date="2020-09-23T11:01:09Z">
              <w:rPr/>
            </w:rPrChange>
          </w:rPr>
          <w:fldChar w:fldCharType="separate"/>
        </w:r>
      </w:ins>
      <w:ins w:id="4038" w:author="小多 [2]" w:date="2020-09-23T10:30:13Z">
        <w:r>
          <w:rPr>
            <w:rFonts w:hint="eastAsia"/>
            <w:bCs/>
            <w:color w:val="auto"/>
            <w:rPrChange w:id="4039" w:author="小多 [2]" w:date="2020-09-23T11:01:09Z">
              <w:rPr>
                <w:rFonts w:hint="eastAsia"/>
                <w:bCs/>
              </w:rPr>
            </w:rPrChange>
          </w:rPr>
          <w:t>7.1.9 页扫描功能</w:t>
        </w:r>
      </w:ins>
      <w:ins w:id="4041" w:author="小多 [2]" w:date="2020-09-23T10:30:13Z">
        <w:r>
          <w:rPr>
            <w:color w:val="auto"/>
            <w:rPrChange w:id="4042" w:author="小多 [2]" w:date="2020-09-23T11:01:09Z">
              <w:rPr/>
            </w:rPrChange>
          </w:rPr>
          <w:tab/>
        </w:r>
      </w:ins>
      <w:ins w:id="4044" w:author="小多 [2]" w:date="2020-09-23T10:30:13Z">
        <w:r>
          <w:rPr>
            <w:color w:val="auto"/>
            <w:rPrChange w:id="4045" w:author="小多 [2]" w:date="2020-09-23T11:01:09Z">
              <w:rPr/>
            </w:rPrChange>
          </w:rPr>
          <w:fldChar w:fldCharType="begin"/>
        </w:r>
      </w:ins>
      <w:ins w:id="4047" w:author="小多 [2]" w:date="2020-09-23T10:30:13Z">
        <w:r>
          <w:rPr>
            <w:color w:val="auto"/>
            <w:rPrChange w:id="4048" w:author="小多 [2]" w:date="2020-09-23T11:01:09Z">
              <w:rPr/>
            </w:rPrChange>
          </w:rPr>
          <w:instrText xml:space="preserve"> PAGEREF _Toc5313 </w:instrText>
        </w:r>
      </w:ins>
      <w:ins w:id="4050" w:author="小多 [2]" w:date="2020-09-23T10:30:13Z">
        <w:r>
          <w:rPr>
            <w:color w:val="auto"/>
            <w:rPrChange w:id="4051" w:author="小多 [2]" w:date="2020-09-23T11:01:09Z">
              <w:rPr/>
            </w:rPrChange>
          </w:rPr>
          <w:fldChar w:fldCharType="separate"/>
        </w:r>
      </w:ins>
      <w:ins w:id="4053" w:author="小多 [2]" w:date="2020-09-23T11:17:40Z">
        <w:r>
          <w:rPr>
            <w:color w:val="auto"/>
          </w:rPr>
          <w:t>7</w:t>
        </w:r>
      </w:ins>
      <w:ins w:id="4054" w:author="小多 [2]" w:date="2020-09-23T10:30:13Z">
        <w:r>
          <w:rPr>
            <w:color w:val="auto"/>
            <w:rPrChange w:id="4055" w:author="小多 [2]" w:date="2020-09-23T11:01:09Z">
              <w:rPr/>
            </w:rPrChange>
          </w:rPr>
          <w:fldChar w:fldCharType="end"/>
        </w:r>
      </w:ins>
      <w:ins w:id="4057" w:author="小多 [2]" w:date="2020-09-23T10:30:13Z">
        <w:r>
          <w:rPr>
            <w:color w:val="auto"/>
            <w:rPrChange w:id="4058" w:author="小多 [2]" w:date="2020-09-23T11:01:09Z">
              <w:rPr/>
            </w:rPrChange>
          </w:rPr>
          <w:fldChar w:fldCharType="end"/>
        </w:r>
      </w:ins>
    </w:p>
    <w:p>
      <w:pPr>
        <w:pStyle w:val="4"/>
        <w:tabs>
          <w:tab w:val="right" w:leader="dot" w:pos="9746"/>
        </w:tabs>
        <w:rPr>
          <w:ins w:id="4060" w:author="小多 [2]" w:date="2020-09-23T10:30:13Z"/>
          <w:color w:val="auto"/>
          <w:rPrChange w:id="4061" w:author="小多 [2]" w:date="2020-09-23T11:01:09Z">
            <w:rPr>
              <w:ins w:id="4062" w:author="小多 [2]" w:date="2020-09-23T10:30:13Z"/>
            </w:rPr>
          </w:rPrChange>
        </w:rPr>
      </w:pPr>
      <w:ins w:id="4063" w:author="小多 [2]" w:date="2020-09-23T10:30:13Z">
        <w:r>
          <w:rPr>
            <w:color w:val="auto"/>
            <w:rPrChange w:id="4064" w:author="小多 [2]" w:date="2020-09-23T11:01:09Z">
              <w:rPr/>
            </w:rPrChange>
          </w:rPr>
          <w:fldChar w:fldCharType="begin"/>
        </w:r>
      </w:ins>
      <w:ins w:id="4066" w:author="小多 [2]" w:date="2020-09-23T10:30:13Z">
        <w:r>
          <w:rPr>
            <w:color w:val="auto"/>
            <w:rPrChange w:id="4067" w:author="小多 [2]" w:date="2020-09-23T11:01:09Z">
              <w:rPr/>
            </w:rPrChange>
          </w:rPr>
          <w:instrText xml:space="preserve"> HYPERLINK \l _Toc4025 </w:instrText>
        </w:r>
      </w:ins>
      <w:ins w:id="4069" w:author="小多 [2]" w:date="2020-09-23T10:30:13Z">
        <w:r>
          <w:rPr>
            <w:color w:val="auto"/>
            <w:rPrChange w:id="4070" w:author="小多 [2]" w:date="2020-09-23T11:01:09Z">
              <w:rPr/>
            </w:rPrChange>
          </w:rPr>
          <w:fldChar w:fldCharType="separate"/>
        </w:r>
      </w:ins>
      <w:ins w:id="4072" w:author="小多 [2]" w:date="2020-09-23T10:30:13Z">
        <w:r>
          <w:rPr>
            <w:rFonts w:hint="eastAsia"/>
            <w:bCs/>
            <w:color w:val="auto"/>
            <w:rPrChange w:id="4073" w:author="小多 [2]" w:date="2020-09-23T11:01:09Z">
              <w:rPr>
                <w:rFonts w:hint="eastAsia"/>
                <w:bCs/>
              </w:rPr>
            </w:rPrChange>
          </w:rPr>
          <w:t>7.1.10 密度图功能</w:t>
        </w:r>
      </w:ins>
      <w:ins w:id="4075" w:author="小多 [2]" w:date="2020-09-23T10:30:13Z">
        <w:r>
          <w:rPr>
            <w:color w:val="auto"/>
            <w:rPrChange w:id="4076" w:author="小多 [2]" w:date="2020-09-23T11:01:09Z">
              <w:rPr/>
            </w:rPrChange>
          </w:rPr>
          <w:tab/>
        </w:r>
      </w:ins>
      <w:ins w:id="4078" w:author="小多 [2]" w:date="2020-09-23T10:30:13Z">
        <w:r>
          <w:rPr>
            <w:color w:val="auto"/>
            <w:rPrChange w:id="4079" w:author="小多 [2]" w:date="2020-09-23T11:01:09Z">
              <w:rPr/>
            </w:rPrChange>
          </w:rPr>
          <w:fldChar w:fldCharType="begin"/>
        </w:r>
      </w:ins>
      <w:ins w:id="4081" w:author="小多 [2]" w:date="2020-09-23T10:30:13Z">
        <w:r>
          <w:rPr>
            <w:color w:val="auto"/>
            <w:rPrChange w:id="4082" w:author="小多 [2]" w:date="2020-09-23T11:01:09Z">
              <w:rPr/>
            </w:rPrChange>
          </w:rPr>
          <w:instrText xml:space="preserve"> PAGEREF _Toc4025 </w:instrText>
        </w:r>
      </w:ins>
      <w:ins w:id="4084" w:author="小多 [2]" w:date="2020-09-23T10:30:13Z">
        <w:r>
          <w:rPr>
            <w:color w:val="auto"/>
            <w:rPrChange w:id="4085" w:author="小多 [2]" w:date="2020-09-23T11:01:09Z">
              <w:rPr/>
            </w:rPrChange>
          </w:rPr>
          <w:fldChar w:fldCharType="separate"/>
        </w:r>
      </w:ins>
      <w:ins w:id="4087" w:author="小多 [2]" w:date="2020-09-23T11:17:40Z">
        <w:r>
          <w:rPr>
            <w:color w:val="auto"/>
          </w:rPr>
          <w:t>7</w:t>
        </w:r>
      </w:ins>
      <w:ins w:id="4088" w:author="小多 [2]" w:date="2020-09-23T10:30:13Z">
        <w:r>
          <w:rPr>
            <w:color w:val="auto"/>
            <w:rPrChange w:id="4089" w:author="小多 [2]" w:date="2020-09-23T11:01:09Z">
              <w:rPr/>
            </w:rPrChange>
          </w:rPr>
          <w:fldChar w:fldCharType="end"/>
        </w:r>
      </w:ins>
      <w:ins w:id="4091" w:author="小多 [2]" w:date="2020-09-23T10:30:13Z">
        <w:r>
          <w:rPr>
            <w:color w:val="auto"/>
            <w:rPrChange w:id="4092" w:author="小多 [2]" w:date="2020-09-23T11:01:09Z">
              <w:rPr/>
            </w:rPrChange>
          </w:rPr>
          <w:fldChar w:fldCharType="end"/>
        </w:r>
      </w:ins>
    </w:p>
    <w:p>
      <w:pPr>
        <w:pStyle w:val="4"/>
        <w:tabs>
          <w:tab w:val="right" w:leader="dot" w:pos="9746"/>
        </w:tabs>
        <w:rPr>
          <w:ins w:id="4094" w:author="小多 [2]" w:date="2020-09-23T10:30:13Z"/>
          <w:color w:val="auto"/>
          <w:rPrChange w:id="4095" w:author="小多 [2]" w:date="2020-09-23T11:01:09Z">
            <w:rPr>
              <w:ins w:id="4096" w:author="小多 [2]" w:date="2020-09-23T10:30:13Z"/>
            </w:rPr>
          </w:rPrChange>
        </w:rPr>
      </w:pPr>
      <w:ins w:id="4097" w:author="小多 [2]" w:date="2020-09-23T10:30:13Z">
        <w:r>
          <w:rPr>
            <w:color w:val="auto"/>
            <w:rPrChange w:id="4098" w:author="小多 [2]" w:date="2020-09-23T11:01:09Z">
              <w:rPr/>
            </w:rPrChange>
          </w:rPr>
          <w:fldChar w:fldCharType="begin"/>
        </w:r>
      </w:ins>
      <w:ins w:id="4100" w:author="小多 [2]" w:date="2020-09-23T10:30:13Z">
        <w:r>
          <w:rPr>
            <w:color w:val="auto"/>
            <w:rPrChange w:id="4101" w:author="小多 [2]" w:date="2020-09-23T11:01:09Z">
              <w:rPr/>
            </w:rPrChange>
          </w:rPr>
          <w:instrText xml:space="preserve"> HYPERLINK \l _Toc13341 </w:instrText>
        </w:r>
      </w:ins>
      <w:ins w:id="4103" w:author="小多 [2]" w:date="2020-09-23T10:30:13Z">
        <w:r>
          <w:rPr>
            <w:color w:val="auto"/>
            <w:rPrChange w:id="4104" w:author="小多 [2]" w:date="2020-09-23T11:01:09Z">
              <w:rPr/>
            </w:rPrChange>
          </w:rPr>
          <w:fldChar w:fldCharType="separate"/>
        </w:r>
      </w:ins>
      <w:ins w:id="4106" w:author="小多 [2]" w:date="2020-09-23T10:30:13Z">
        <w:r>
          <w:rPr>
            <w:rFonts w:hint="eastAsia"/>
            <w:bCs/>
            <w:color w:val="auto"/>
            <w:rPrChange w:id="4107" w:author="小多 [2]" w:date="2020-09-23T11:01:09Z">
              <w:rPr>
                <w:rFonts w:hint="eastAsia"/>
                <w:bCs/>
              </w:rPr>
            </w:rPrChange>
          </w:rPr>
          <w:t>7.1.11 T-RR散点图功能</w:t>
        </w:r>
      </w:ins>
      <w:ins w:id="4109" w:author="小多 [2]" w:date="2020-09-23T10:30:13Z">
        <w:r>
          <w:rPr>
            <w:color w:val="auto"/>
            <w:rPrChange w:id="4110" w:author="小多 [2]" w:date="2020-09-23T11:01:09Z">
              <w:rPr/>
            </w:rPrChange>
          </w:rPr>
          <w:tab/>
        </w:r>
      </w:ins>
      <w:ins w:id="4112" w:author="小多 [2]" w:date="2020-09-23T10:30:13Z">
        <w:r>
          <w:rPr>
            <w:color w:val="auto"/>
            <w:rPrChange w:id="4113" w:author="小多 [2]" w:date="2020-09-23T11:01:09Z">
              <w:rPr/>
            </w:rPrChange>
          </w:rPr>
          <w:fldChar w:fldCharType="begin"/>
        </w:r>
      </w:ins>
      <w:ins w:id="4115" w:author="小多 [2]" w:date="2020-09-23T10:30:13Z">
        <w:r>
          <w:rPr>
            <w:color w:val="auto"/>
            <w:rPrChange w:id="4116" w:author="小多 [2]" w:date="2020-09-23T11:01:09Z">
              <w:rPr/>
            </w:rPrChange>
          </w:rPr>
          <w:instrText xml:space="preserve"> PAGEREF _Toc13341 </w:instrText>
        </w:r>
      </w:ins>
      <w:ins w:id="4118" w:author="小多 [2]" w:date="2020-09-23T10:30:13Z">
        <w:r>
          <w:rPr>
            <w:color w:val="auto"/>
            <w:rPrChange w:id="4119" w:author="小多 [2]" w:date="2020-09-23T11:01:09Z">
              <w:rPr/>
            </w:rPrChange>
          </w:rPr>
          <w:fldChar w:fldCharType="separate"/>
        </w:r>
      </w:ins>
      <w:ins w:id="4121" w:author="小多 [2]" w:date="2020-09-23T11:17:40Z">
        <w:r>
          <w:rPr>
            <w:color w:val="auto"/>
          </w:rPr>
          <w:t>7</w:t>
        </w:r>
      </w:ins>
      <w:ins w:id="4122" w:author="小多 [2]" w:date="2020-09-23T10:30:13Z">
        <w:r>
          <w:rPr>
            <w:color w:val="auto"/>
            <w:rPrChange w:id="4123" w:author="小多 [2]" w:date="2020-09-23T11:01:09Z">
              <w:rPr/>
            </w:rPrChange>
          </w:rPr>
          <w:fldChar w:fldCharType="end"/>
        </w:r>
      </w:ins>
      <w:ins w:id="4125" w:author="小多 [2]" w:date="2020-09-23T10:30:13Z">
        <w:r>
          <w:rPr>
            <w:color w:val="auto"/>
            <w:rPrChange w:id="4126" w:author="小多 [2]" w:date="2020-09-23T11:01:09Z">
              <w:rPr/>
            </w:rPrChange>
          </w:rPr>
          <w:fldChar w:fldCharType="end"/>
        </w:r>
      </w:ins>
    </w:p>
    <w:p>
      <w:pPr>
        <w:pStyle w:val="4"/>
        <w:tabs>
          <w:tab w:val="right" w:leader="dot" w:pos="9746"/>
        </w:tabs>
        <w:rPr>
          <w:ins w:id="4128" w:author="小多 [2]" w:date="2020-09-23T10:30:13Z"/>
          <w:color w:val="auto"/>
          <w:rPrChange w:id="4129" w:author="小多 [2]" w:date="2020-09-23T11:01:09Z">
            <w:rPr>
              <w:ins w:id="4130" w:author="小多 [2]" w:date="2020-09-23T10:30:13Z"/>
            </w:rPr>
          </w:rPrChange>
        </w:rPr>
      </w:pPr>
      <w:ins w:id="4131" w:author="小多 [2]" w:date="2020-09-23T10:30:13Z">
        <w:r>
          <w:rPr>
            <w:color w:val="auto"/>
            <w:rPrChange w:id="4132" w:author="小多 [2]" w:date="2020-09-23T11:01:09Z">
              <w:rPr/>
            </w:rPrChange>
          </w:rPr>
          <w:fldChar w:fldCharType="begin"/>
        </w:r>
      </w:ins>
      <w:ins w:id="4134" w:author="小多 [2]" w:date="2020-09-23T10:30:13Z">
        <w:r>
          <w:rPr>
            <w:color w:val="auto"/>
            <w:rPrChange w:id="4135" w:author="小多 [2]" w:date="2020-09-23T11:01:09Z">
              <w:rPr/>
            </w:rPrChange>
          </w:rPr>
          <w:instrText xml:space="preserve"> HYPERLINK \l _Toc30839 </w:instrText>
        </w:r>
      </w:ins>
      <w:ins w:id="4137" w:author="小多 [2]" w:date="2020-09-23T10:30:13Z">
        <w:r>
          <w:rPr>
            <w:color w:val="auto"/>
            <w:rPrChange w:id="4138" w:author="小多 [2]" w:date="2020-09-23T11:01:09Z">
              <w:rPr/>
            </w:rPrChange>
          </w:rPr>
          <w:fldChar w:fldCharType="separate"/>
        </w:r>
      </w:ins>
      <w:ins w:id="4140" w:author="小多 [2]" w:date="2020-09-23T10:30:13Z">
        <w:r>
          <w:rPr>
            <w:rFonts w:hint="eastAsia"/>
            <w:bCs/>
            <w:color w:val="auto"/>
            <w:rPrChange w:id="4141" w:author="小多 [2]" w:date="2020-09-23T11:01:09Z">
              <w:rPr>
                <w:rFonts w:hint="eastAsia"/>
                <w:bCs/>
              </w:rPr>
            </w:rPrChange>
          </w:rPr>
          <w:t>7.1.12 房颤辅助区域展示功能</w:t>
        </w:r>
      </w:ins>
      <w:ins w:id="4143" w:author="小多 [2]" w:date="2020-09-23T10:30:13Z">
        <w:r>
          <w:rPr>
            <w:color w:val="auto"/>
            <w:rPrChange w:id="4144" w:author="小多 [2]" w:date="2020-09-23T11:01:09Z">
              <w:rPr/>
            </w:rPrChange>
          </w:rPr>
          <w:tab/>
        </w:r>
      </w:ins>
      <w:ins w:id="4146" w:author="小多 [2]" w:date="2020-09-23T10:30:13Z">
        <w:r>
          <w:rPr>
            <w:color w:val="auto"/>
            <w:rPrChange w:id="4147" w:author="小多 [2]" w:date="2020-09-23T11:01:09Z">
              <w:rPr/>
            </w:rPrChange>
          </w:rPr>
          <w:fldChar w:fldCharType="begin"/>
        </w:r>
      </w:ins>
      <w:ins w:id="4149" w:author="小多 [2]" w:date="2020-09-23T10:30:13Z">
        <w:r>
          <w:rPr>
            <w:color w:val="auto"/>
            <w:rPrChange w:id="4150" w:author="小多 [2]" w:date="2020-09-23T11:01:09Z">
              <w:rPr/>
            </w:rPrChange>
          </w:rPr>
          <w:instrText xml:space="preserve"> PAGEREF _Toc30839 </w:instrText>
        </w:r>
      </w:ins>
      <w:ins w:id="4152" w:author="小多 [2]" w:date="2020-09-23T10:30:13Z">
        <w:r>
          <w:rPr>
            <w:color w:val="auto"/>
            <w:rPrChange w:id="4153" w:author="小多 [2]" w:date="2020-09-23T11:01:09Z">
              <w:rPr/>
            </w:rPrChange>
          </w:rPr>
          <w:fldChar w:fldCharType="separate"/>
        </w:r>
      </w:ins>
      <w:ins w:id="4155" w:author="小多 [2]" w:date="2020-09-23T11:17:40Z">
        <w:r>
          <w:rPr>
            <w:color w:val="auto"/>
          </w:rPr>
          <w:t>8</w:t>
        </w:r>
      </w:ins>
      <w:ins w:id="4156" w:author="小多 [2]" w:date="2020-09-23T10:30:13Z">
        <w:r>
          <w:rPr>
            <w:color w:val="auto"/>
            <w:rPrChange w:id="4157" w:author="小多 [2]" w:date="2020-09-23T11:01:09Z">
              <w:rPr/>
            </w:rPrChange>
          </w:rPr>
          <w:fldChar w:fldCharType="end"/>
        </w:r>
      </w:ins>
      <w:ins w:id="4159" w:author="小多 [2]" w:date="2020-09-23T10:30:13Z">
        <w:r>
          <w:rPr>
            <w:color w:val="auto"/>
            <w:rPrChange w:id="4160" w:author="小多 [2]" w:date="2020-09-23T11:01:09Z">
              <w:rPr/>
            </w:rPrChange>
          </w:rPr>
          <w:fldChar w:fldCharType="end"/>
        </w:r>
      </w:ins>
    </w:p>
    <w:p>
      <w:pPr>
        <w:pStyle w:val="4"/>
        <w:tabs>
          <w:tab w:val="right" w:leader="dot" w:pos="9746"/>
        </w:tabs>
        <w:rPr>
          <w:ins w:id="4162" w:author="小多 [2]" w:date="2020-09-23T10:30:13Z"/>
          <w:color w:val="auto"/>
          <w:rPrChange w:id="4163" w:author="小多 [2]" w:date="2020-09-23T11:01:09Z">
            <w:rPr>
              <w:ins w:id="4164" w:author="小多 [2]" w:date="2020-09-23T10:30:13Z"/>
            </w:rPr>
          </w:rPrChange>
        </w:rPr>
      </w:pPr>
      <w:ins w:id="4165" w:author="小多 [2]" w:date="2020-09-23T10:30:13Z">
        <w:r>
          <w:rPr>
            <w:color w:val="auto"/>
            <w:rPrChange w:id="4166" w:author="小多 [2]" w:date="2020-09-23T11:01:09Z">
              <w:rPr/>
            </w:rPrChange>
          </w:rPr>
          <w:fldChar w:fldCharType="begin"/>
        </w:r>
      </w:ins>
      <w:ins w:id="4168" w:author="小多 [2]" w:date="2020-09-23T10:30:13Z">
        <w:r>
          <w:rPr>
            <w:color w:val="auto"/>
            <w:rPrChange w:id="4169" w:author="小多 [2]" w:date="2020-09-23T11:01:09Z">
              <w:rPr/>
            </w:rPrChange>
          </w:rPr>
          <w:instrText xml:space="preserve"> HYPERLINK \l _Toc645 </w:instrText>
        </w:r>
      </w:ins>
      <w:ins w:id="4171" w:author="小多 [2]" w:date="2020-09-23T10:30:13Z">
        <w:r>
          <w:rPr>
            <w:color w:val="auto"/>
            <w:rPrChange w:id="4172" w:author="小多 [2]" w:date="2020-09-23T11:01:09Z">
              <w:rPr/>
            </w:rPrChange>
          </w:rPr>
          <w:fldChar w:fldCharType="separate"/>
        </w:r>
      </w:ins>
      <w:ins w:id="4174" w:author="小多 [2]" w:date="2020-09-23T10:30:13Z">
        <w:r>
          <w:rPr>
            <w:rFonts w:hint="eastAsia"/>
            <w:bCs/>
            <w:color w:val="auto"/>
            <w:rPrChange w:id="4175" w:author="小多 [2]" w:date="2020-09-23T11:01:09Z">
              <w:rPr>
                <w:rFonts w:hint="eastAsia"/>
                <w:bCs/>
              </w:rPr>
            </w:rPrChange>
          </w:rPr>
          <w:t>7.1.13 检测及清除检测房颤事件功能</w:t>
        </w:r>
      </w:ins>
      <w:ins w:id="4177" w:author="小多 [2]" w:date="2020-09-23T10:30:13Z">
        <w:r>
          <w:rPr>
            <w:color w:val="auto"/>
            <w:rPrChange w:id="4178" w:author="小多 [2]" w:date="2020-09-23T11:01:09Z">
              <w:rPr/>
            </w:rPrChange>
          </w:rPr>
          <w:tab/>
        </w:r>
      </w:ins>
      <w:ins w:id="4180" w:author="小多 [2]" w:date="2020-09-23T10:30:13Z">
        <w:r>
          <w:rPr>
            <w:color w:val="auto"/>
            <w:rPrChange w:id="4181" w:author="小多 [2]" w:date="2020-09-23T11:01:09Z">
              <w:rPr/>
            </w:rPrChange>
          </w:rPr>
          <w:fldChar w:fldCharType="begin"/>
        </w:r>
      </w:ins>
      <w:ins w:id="4183" w:author="小多 [2]" w:date="2020-09-23T10:30:13Z">
        <w:r>
          <w:rPr>
            <w:color w:val="auto"/>
            <w:rPrChange w:id="4184" w:author="小多 [2]" w:date="2020-09-23T11:01:09Z">
              <w:rPr/>
            </w:rPrChange>
          </w:rPr>
          <w:instrText xml:space="preserve"> PAGEREF _Toc645 </w:instrText>
        </w:r>
      </w:ins>
      <w:ins w:id="4186" w:author="小多 [2]" w:date="2020-09-23T10:30:13Z">
        <w:r>
          <w:rPr>
            <w:color w:val="auto"/>
            <w:rPrChange w:id="4187" w:author="小多 [2]" w:date="2020-09-23T11:01:09Z">
              <w:rPr/>
            </w:rPrChange>
          </w:rPr>
          <w:fldChar w:fldCharType="separate"/>
        </w:r>
      </w:ins>
      <w:ins w:id="4189" w:author="小多 [2]" w:date="2020-09-23T11:17:40Z">
        <w:r>
          <w:rPr>
            <w:color w:val="auto"/>
          </w:rPr>
          <w:t>8</w:t>
        </w:r>
      </w:ins>
      <w:ins w:id="4190" w:author="小多 [2]" w:date="2020-09-23T10:30:13Z">
        <w:r>
          <w:rPr>
            <w:color w:val="auto"/>
            <w:rPrChange w:id="4191" w:author="小多 [2]" w:date="2020-09-23T11:01:09Z">
              <w:rPr/>
            </w:rPrChange>
          </w:rPr>
          <w:fldChar w:fldCharType="end"/>
        </w:r>
      </w:ins>
      <w:ins w:id="4193" w:author="小多 [2]" w:date="2020-09-23T10:30:13Z">
        <w:r>
          <w:rPr>
            <w:color w:val="auto"/>
            <w:rPrChange w:id="4194" w:author="小多 [2]" w:date="2020-09-23T11:01:09Z">
              <w:rPr/>
            </w:rPrChange>
          </w:rPr>
          <w:fldChar w:fldCharType="end"/>
        </w:r>
      </w:ins>
    </w:p>
    <w:p>
      <w:pPr>
        <w:pStyle w:val="4"/>
        <w:tabs>
          <w:tab w:val="right" w:leader="dot" w:pos="9746"/>
        </w:tabs>
        <w:rPr>
          <w:ins w:id="4196" w:author="小多 [2]" w:date="2020-09-23T10:30:13Z"/>
          <w:color w:val="auto"/>
          <w:rPrChange w:id="4197" w:author="小多 [2]" w:date="2020-09-23T11:01:09Z">
            <w:rPr>
              <w:ins w:id="4198" w:author="小多 [2]" w:date="2020-09-23T10:30:13Z"/>
            </w:rPr>
          </w:rPrChange>
        </w:rPr>
      </w:pPr>
      <w:ins w:id="4199" w:author="小多 [2]" w:date="2020-09-23T10:30:13Z">
        <w:r>
          <w:rPr>
            <w:color w:val="auto"/>
            <w:rPrChange w:id="4200" w:author="小多 [2]" w:date="2020-09-23T11:01:09Z">
              <w:rPr/>
            </w:rPrChange>
          </w:rPr>
          <w:fldChar w:fldCharType="begin"/>
        </w:r>
      </w:ins>
      <w:ins w:id="4202" w:author="小多 [2]" w:date="2020-09-23T10:30:13Z">
        <w:r>
          <w:rPr>
            <w:color w:val="auto"/>
            <w:rPrChange w:id="4203" w:author="小多 [2]" w:date="2020-09-23T11:01:09Z">
              <w:rPr/>
            </w:rPrChange>
          </w:rPr>
          <w:instrText xml:space="preserve"> HYPERLINK \l _Toc23549 </w:instrText>
        </w:r>
      </w:ins>
      <w:ins w:id="4205" w:author="小多 [2]" w:date="2020-09-23T10:30:13Z">
        <w:r>
          <w:rPr>
            <w:color w:val="auto"/>
            <w:rPrChange w:id="4206" w:author="小多 [2]" w:date="2020-09-23T11:01:09Z">
              <w:rPr/>
            </w:rPrChange>
          </w:rPr>
          <w:fldChar w:fldCharType="separate"/>
        </w:r>
      </w:ins>
      <w:ins w:id="4208" w:author="小多 [2]" w:date="2020-09-23T10:30:13Z">
        <w:r>
          <w:rPr>
            <w:rFonts w:hint="eastAsia"/>
            <w:bCs/>
            <w:color w:val="auto"/>
            <w:rPrChange w:id="4209" w:author="小多 [2]" w:date="2020-09-23T11:01:09Z">
              <w:rPr>
                <w:rFonts w:hint="eastAsia"/>
                <w:bCs/>
              </w:rPr>
            </w:rPrChange>
          </w:rPr>
          <w:t>7.1.14 辅助分析功能</w:t>
        </w:r>
      </w:ins>
      <w:ins w:id="4211" w:author="小多 [2]" w:date="2020-09-23T10:30:13Z">
        <w:r>
          <w:rPr>
            <w:color w:val="auto"/>
            <w:rPrChange w:id="4212" w:author="小多 [2]" w:date="2020-09-23T11:01:09Z">
              <w:rPr/>
            </w:rPrChange>
          </w:rPr>
          <w:tab/>
        </w:r>
      </w:ins>
      <w:ins w:id="4214" w:author="小多 [2]" w:date="2020-09-23T10:30:13Z">
        <w:r>
          <w:rPr>
            <w:color w:val="auto"/>
            <w:rPrChange w:id="4215" w:author="小多 [2]" w:date="2020-09-23T11:01:09Z">
              <w:rPr/>
            </w:rPrChange>
          </w:rPr>
          <w:fldChar w:fldCharType="begin"/>
        </w:r>
      </w:ins>
      <w:ins w:id="4217" w:author="小多 [2]" w:date="2020-09-23T10:30:13Z">
        <w:r>
          <w:rPr>
            <w:color w:val="auto"/>
            <w:rPrChange w:id="4218" w:author="小多 [2]" w:date="2020-09-23T11:01:09Z">
              <w:rPr/>
            </w:rPrChange>
          </w:rPr>
          <w:instrText xml:space="preserve"> PAGEREF _Toc23549 </w:instrText>
        </w:r>
      </w:ins>
      <w:ins w:id="4220" w:author="小多 [2]" w:date="2020-09-23T10:30:13Z">
        <w:r>
          <w:rPr>
            <w:color w:val="auto"/>
            <w:rPrChange w:id="4221" w:author="小多 [2]" w:date="2020-09-23T11:01:09Z">
              <w:rPr/>
            </w:rPrChange>
          </w:rPr>
          <w:fldChar w:fldCharType="separate"/>
        </w:r>
      </w:ins>
      <w:ins w:id="4223" w:author="小多 [2]" w:date="2020-09-23T11:17:40Z">
        <w:r>
          <w:rPr>
            <w:color w:val="auto"/>
          </w:rPr>
          <w:t>9</w:t>
        </w:r>
      </w:ins>
      <w:ins w:id="4224" w:author="小多 [2]" w:date="2020-09-23T10:30:13Z">
        <w:r>
          <w:rPr>
            <w:color w:val="auto"/>
            <w:rPrChange w:id="4225" w:author="小多 [2]" w:date="2020-09-23T11:01:09Z">
              <w:rPr/>
            </w:rPrChange>
          </w:rPr>
          <w:fldChar w:fldCharType="end"/>
        </w:r>
      </w:ins>
      <w:ins w:id="4227" w:author="小多 [2]" w:date="2020-09-23T10:30:13Z">
        <w:r>
          <w:rPr>
            <w:color w:val="auto"/>
            <w:rPrChange w:id="4228" w:author="小多 [2]" w:date="2020-09-23T11:01:09Z">
              <w:rPr/>
            </w:rPrChange>
          </w:rPr>
          <w:fldChar w:fldCharType="end"/>
        </w:r>
      </w:ins>
    </w:p>
    <w:p>
      <w:pPr>
        <w:pStyle w:val="4"/>
        <w:tabs>
          <w:tab w:val="right" w:leader="dot" w:pos="9746"/>
        </w:tabs>
        <w:rPr>
          <w:ins w:id="4230" w:author="小多 [2]" w:date="2020-09-23T10:30:13Z"/>
          <w:color w:val="auto"/>
          <w:rPrChange w:id="4231" w:author="小多 [2]" w:date="2020-09-23T11:01:09Z">
            <w:rPr>
              <w:ins w:id="4232" w:author="小多 [2]" w:date="2020-09-23T10:30:13Z"/>
            </w:rPr>
          </w:rPrChange>
        </w:rPr>
      </w:pPr>
      <w:ins w:id="4233" w:author="小多 [2]" w:date="2020-09-23T10:30:13Z">
        <w:r>
          <w:rPr>
            <w:color w:val="auto"/>
            <w:rPrChange w:id="4234" w:author="小多 [2]" w:date="2020-09-23T11:01:09Z">
              <w:rPr/>
            </w:rPrChange>
          </w:rPr>
          <w:fldChar w:fldCharType="begin"/>
        </w:r>
      </w:ins>
      <w:ins w:id="4236" w:author="小多 [2]" w:date="2020-09-23T10:30:13Z">
        <w:r>
          <w:rPr>
            <w:color w:val="auto"/>
            <w:rPrChange w:id="4237" w:author="小多 [2]" w:date="2020-09-23T11:01:09Z">
              <w:rPr/>
            </w:rPrChange>
          </w:rPr>
          <w:instrText xml:space="preserve"> HYPERLINK \l _Toc12771 </w:instrText>
        </w:r>
      </w:ins>
      <w:ins w:id="4239" w:author="小多 [2]" w:date="2020-09-23T10:30:13Z">
        <w:r>
          <w:rPr>
            <w:color w:val="auto"/>
            <w:rPrChange w:id="4240" w:author="小多 [2]" w:date="2020-09-23T11:01:09Z">
              <w:rPr/>
            </w:rPrChange>
          </w:rPr>
          <w:fldChar w:fldCharType="separate"/>
        </w:r>
      </w:ins>
      <w:ins w:id="4242" w:author="小多 [2]" w:date="2020-09-23T10:30:13Z">
        <w:r>
          <w:rPr>
            <w:rFonts w:hint="eastAsia"/>
            <w:bCs/>
            <w:color w:val="auto"/>
            <w:rPrChange w:id="4243" w:author="小多 [2]" w:date="2020-09-23T11:01:09Z">
              <w:rPr>
                <w:rFonts w:hint="eastAsia"/>
                <w:bCs/>
              </w:rPr>
            </w:rPrChange>
          </w:rPr>
          <w:t>7.1.15 全程12导联分钟计ST段展示</w:t>
        </w:r>
      </w:ins>
      <w:ins w:id="4245" w:author="小多 [2]" w:date="2020-09-23T10:30:13Z">
        <w:r>
          <w:rPr>
            <w:color w:val="auto"/>
            <w:rPrChange w:id="4246" w:author="小多 [2]" w:date="2020-09-23T11:01:09Z">
              <w:rPr/>
            </w:rPrChange>
          </w:rPr>
          <w:tab/>
        </w:r>
      </w:ins>
      <w:ins w:id="4248" w:author="小多 [2]" w:date="2020-09-23T10:30:13Z">
        <w:r>
          <w:rPr>
            <w:color w:val="auto"/>
            <w:rPrChange w:id="4249" w:author="小多 [2]" w:date="2020-09-23T11:01:09Z">
              <w:rPr/>
            </w:rPrChange>
          </w:rPr>
          <w:fldChar w:fldCharType="begin"/>
        </w:r>
      </w:ins>
      <w:ins w:id="4251" w:author="小多 [2]" w:date="2020-09-23T10:30:13Z">
        <w:r>
          <w:rPr>
            <w:color w:val="auto"/>
            <w:rPrChange w:id="4252" w:author="小多 [2]" w:date="2020-09-23T11:01:09Z">
              <w:rPr/>
            </w:rPrChange>
          </w:rPr>
          <w:instrText xml:space="preserve"> PAGEREF _Toc12771 </w:instrText>
        </w:r>
      </w:ins>
      <w:ins w:id="4254" w:author="小多 [2]" w:date="2020-09-23T10:30:13Z">
        <w:r>
          <w:rPr>
            <w:color w:val="auto"/>
            <w:rPrChange w:id="4255" w:author="小多 [2]" w:date="2020-09-23T11:01:09Z">
              <w:rPr/>
            </w:rPrChange>
          </w:rPr>
          <w:fldChar w:fldCharType="separate"/>
        </w:r>
      </w:ins>
      <w:ins w:id="4257" w:author="小多 [2]" w:date="2020-09-23T11:17:40Z">
        <w:r>
          <w:rPr>
            <w:color w:val="auto"/>
          </w:rPr>
          <w:t>9</w:t>
        </w:r>
      </w:ins>
      <w:ins w:id="4258" w:author="小多 [2]" w:date="2020-09-23T10:30:13Z">
        <w:r>
          <w:rPr>
            <w:color w:val="auto"/>
            <w:rPrChange w:id="4259" w:author="小多 [2]" w:date="2020-09-23T11:01:09Z">
              <w:rPr/>
            </w:rPrChange>
          </w:rPr>
          <w:fldChar w:fldCharType="end"/>
        </w:r>
      </w:ins>
      <w:ins w:id="4261" w:author="小多 [2]" w:date="2020-09-23T10:30:13Z">
        <w:r>
          <w:rPr>
            <w:color w:val="auto"/>
            <w:rPrChange w:id="4262" w:author="小多 [2]" w:date="2020-09-23T11:01:09Z">
              <w:rPr/>
            </w:rPrChange>
          </w:rPr>
          <w:fldChar w:fldCharType="end"/>
        </w:r>
      </w:ins>
    </w:p>
    <w:p>
      <w:pPr>
        <w:pStyle w:val="4"/>
        <w:tabs>
          <w:tab w:val="right" w:leader="dot" w:pos="9746"/>
        </w:tabs>
        <w:rPr>
          <w:ins w:id="4264" w:author="小多 [2]" w:date="2020-09-23T10:30:13Z"/>
          <w:color w:val="auto"/>
          <w:rPrChange w:id="4265" w:author="小多 [2]" w:date="2020-09-23T11:01:09Z">
            <w:rPr>
              <w:ins w:id="4266" w:author="小多 [2]" w:date="2020-09-23T10:30:13Z"/>
            </w:rPr>
          </w:rPrChange>
        </w:rPr>
      </w:pPr>
      <w:ins w:id="4267" w:author="小多 [2]" w:date="2020-09-23T10:30:13Z">
        <w:r>
          <w:rPr>
            <w:color w:val="auto"/>
            <w:rPrChange w:id="4268" w:author="小多 [2]" w:date="2020-09-23T11:01:09Z">
              <w:rPr/>
            </w:rPrChange>
          </w:rPr>
          <w:fldChar w:fldCharType="begin"/>
        </w:r>
      </w:ins>
      <w:ins w:id="4270" w:author="小多 [2]" w:date="2020-09-23T10:30:13Z">
        <w:r>
          <w:rPr>
            <w:color w:val="auto"/>
            <w:rPrChange w:id="4271" w:author="小多 [2]" w:date="2020-09-23T11:01:09Z">
              <w:rPr/>
            </w:rPrChange>
          </w:rPr>
          <w:instrText xml:space="preserve"> HYPERLINK \l _Toc28086 </w:instrText>
        </w:r>
      </w:ins>
      <w:ins w:id="4273" w:author="小多 [2]" w:date="2020-09-23T10:30:13Z">
        <w:r>
          <w:rPr>
            <w:color w:val="auto"/>
            <w:rPrChange w:id="4274" w:author="小多 [2]" w:date="2020-09-23T11:01:09Z">
              <w:rPr/>
            </w:rPrChange>
          </w:rPr>
          <w:fldChar w:fldCharType="separate"/>
        </w:r>
      </w:ins>
      <w:ins w:id="4276" w:author="小多 [2]" w:date="2020-09-23T10:30:13Z">
        <w:r>
          <w:rPr>
            <w:rFonts w:hint="eastAsia"/>
            <w:bCs/>
            <w:color w:val="auto"/>
            <w:rPrChange w:id="4277" w:author="小多 [2]" w:date="2020-09-23T11:01:09Z">
              <w:rPr>
                <w:rFonts w:hint="eastAsia"/>
                <w:bCs/>
              </w:rPr>
            </w:rPrChange>
          </w:rPr>
          <w:t>7.1.16 HRV时域分析功能</w:t>
        </w:r>
      </w:ins>
      <w:ins w:id="4279" w:author="小多 [2]" w:date="2020-09-23T10:30:13Z">
        <w:r>
          <w:rPr>
            <w:color w:val="auto"/>
            <w:rPrChange w:id="4280" w:author="小多 [2]" w:date="2020-09-23T11:01:09Z">
              <w:rPr/>
            </w:rPrChange>
          </w:rPr>
          <w:tab/>
        </w:r>
      </w:ins>
      <w:ins w:id="4282" w:author="小多 [2]" w:date="2020-09-23T10:30:13Z">
        <w:r>
          <w:rPr>
            <w:color w:val="auto"/>
            <w:rPrChange w:id="4283" w:author="小多 [2]" w:date="2020-09-23T11:01:09Z">
              <w:rPr/>
            </w:rPrChange>
          </w:rPr>
          <w:fldChar w:fldCharType="begin"/>
        </w:r>
      </w:ins>
      <w:ins w:id="4285" w:author="小多 [2]" w:date="2020-09-23T10:30:13Z">
        <w:r>
          <w:rPr>
            <w:color w:val="auto"/>
            <w:rPrChange w:id="4286" w:author="小多 [2]" w:date="2020-09-23T11:01:09Z">
              <w:rPr/>
            </w:rPrChange>
          </w:rPr>
          <w:instrText xml:space="preserve"> PAGEREF _Toc28086 </w:instrText>
        </w:r>
      </w:ins>
      <w:ins w:id="4288" w:author="小多 [2]" w:date="2020-09-23T10:30:13Z">
        <w:r>
          <w:rPr>
            <w:color w:val="auto"/>
            <w:rPrChange w:id="4289" w:author="小多 [2]" w:date="2020-09-23T11:01:09Z">
              <w:rPr/>
            </w:rPrChange>
          </w:rPr>
          <w:fldChar w:fldCharType="separate"/>
        </w:r>
      </w:ins>
      <w:ins w:id="4291" w:author="小多 [2]" w:date="2020-09-23T11:17:40Z">
        <w:r>
          <w:rPr>
            <w:color w:val="auto"/>
          </w:rPr>
          <w:t>9</w:t>
        </w:r>
      </w:ins>
      <w:ins w:id="4292" w:author="小多 [2]" w:date="2020-09-23T10:30:13Z">
        <w:r>
          <w:rPr>
            <w:color w:val="auto"/>
            <w:rPrChange w:id="4293" w:author="小多 [2]" w:date="2020-09-23T11:01:09Z">
              <w:rPr/>
            </w:rPrChange>
          </w:rPr>
          <w:fldChar w:fldCharType="end"/>
        </w:r>
      </w:ins>
      <w:ins w:id="4295" w:author="小多 [2]" w:date="2020-09-23T10:30:13Z">
        <w:r>
          <w:rPr>
            <w:color w:val="auto"/>
            <w:rPrChange w:id="4296" w:author="小多 [2]" w:date="2020-09-23T11:01:09Z">
              <w:rPr/>
            </w:rPrChange>
          </w:rPr>
          <w:fldChar w:fldCharType="end"/>
        </w:r>
      </w:ins>
    </w:p>
    <w:p>
      <w:pPr>
        <w:pStyle w:val="4"/>
        <w:tabs>
          <w:tab w:val="right" w:leader="dot" w:pos="9746"/>
        </w:tabs>
        <w:rPr>
          <w:ins w:id="4298" w:author="小多 [2]" w:date="2020-09-23T10:30:13Z"/>
          <w:color w:val="auto"/>
          <w:rPrChange w:id="4299" w:author="小多 [2]" w:date="2020-09-23T11:01:09Z">
            <w:rPr>
              <w:ins w:id="4300" w:author="小多 [2]" w:date="2020-09-23T10:30:13Z"/>
            </w:rPr>
          </w:rPrChange>
        </w:rPr>
      </w:pPr>
      <w:ins w:id="4301" w:author="小多 [2]" w:date="2020-09-23T10:30:13Z">
        <w:r>
          <w:rPr>
            <w:color w:val="auto"/>
            <w:rPrChange w:id="4302" w:author="小多 [2]" w:date="2020-09-23T11:01:09Z">
              <w:rPr/>
            </w:rPrChange>
          </w:rPr>
          <w:fldChar w:fldCharType="begin"/>
        </w:r>
      </w:ins>
      <w:ins w:id="4304" w:author="小多 [2]" w:date="2020-09-23T10:30:13Z">
        <w:r>
          <w:rPr>
            <w:color w:val="auto"/>
            <w:rPrChange w:id="4305" w:author="小多 [2]" w:date="2020-09-23T11:01:09Z">
              <w:rPr/>
            </w:rPrChange>
          </w:rPr>
          <w:instrText xml:space="preserve"> HYPERLINK \l _Toc5213 </w:instrText>
        </w:r>
      </w:ins>
      <w:ins w:id="4307" w:author="小多 [2]" w:date="2020-09-23T10:30:13Z">
        <w:r>
          <w:rPr>
            <w:color w:val="auto"/>
            <w:rPrChange w:id="4308" w:author="小多 [2]" w:date="2020-09-23T11:01:09Z">
              <w:rPr/>
            </w:rPrChange>
          </w:rPr>
          <w:fldChar w:fldCharType="separate"/>
        </w:r>
      </w:ins>
      <w:ins w:id="4310" w:author="小多 [2]" w:date="2020-09-23T10:30:13Z">
        <w:r>
          <w:rPr>
            <w:rFonts w:hint="eastAsia"/>
            <w:bCs/>
            <w:color w:val="auto"/>
            <w:rPrChange w:id="4311" w:author="小多 [2]" w:date="2020-09-23T11:01:09Z">
              <w:rPr>
                <w:rFonts w:hint="eastAsia"/>
                <w:bCs/>
              </w:rPr>
            </w:rPrChange>
          </w:rPr>
          <w:t>7.1.17 HRV频域分析功能</w:t>
        </w:r>
      </w:ins>
      <w:ins w:id="4313" w:author="小多 [2]" w:date="2020-09-23T10:30:13Z">
        <w:r>
          <w:rPr>
            <w:color w:val="auto"/>
            <w:rPrChange w:id="4314" w:author="小多 [2]" w:date="2020-09-23T11:01:09Z">
              <w:rPr/>
            </w:rPrChange>
          </w:rPr>
          <w:tab/>
        </w:r>
      </w:ins>
      <w:ins w:id="4316" w:author="小多 [2]" w:date="2020-09-23T10:30:13Z">
        <w:r>
          <w:rPr>
            <w:color w:val="auto"/>
            <w:rPrChange w:id="4317" w:author="小多 [2]" w:date="2020-09-23T11:01:09Z">
              <w:rPr/>
            </w:rPrChange>
          </w:rPr>
          <w:fldChar w:fldCharType="begin"/>
        </w:r>
      </w:ins>
      <w:ins w:id="4319" w:author="小多 [2]" w:date="2020-09-23T10:30:13Z">
        <w:r>
          <w:rPr>
            <w:color w:val="auto"/>
            <w:rPrChange w:id="4320" w:author="小多 [2]" w:date="2020-09-23T11:01:09Z">
              <w:rPr/>
            </w:rPrChange>
          </w:rPr>
          <w:instrText xml:space="preserve"> PAGEREF _Toc5213 </w:instrText>
        </w:r>
      </w:ins>
      <w:ins w:id="4322" w:author="小多 [2]" w:date="2020-09-23T10:30:13Z">
        <w:r>
          <w:rPr>
            <w:color w:val="auto"/>
            <w:rPrChange w:id="4323" w:author="小多 [2]" w:date="2020-09-23T11:01:09Z">
              <w:rPr/>
            </w:rPrChange>
          </w:rPr>
          <w:fldChar w:fldCharType="separate"/>
        </w:r>
      </w:ins>
      <w:ins w:id="4325" w:author="小多 [2]" w:date="2020-09-23T11:17:40Z">
        <w:r>
          <w:rPr>
            <w:color w:val="auto"/>
          </w:rPr>
          <w:t>10</w:t>
        </w:r>
      </w:ins>
      <w:ins w:id="4326" w:author="小多 [2]" w:date="2020-09-23T10:30:13Z">
        <w:r>
          <w:rPr>
            <w:color w:val="auto"/>
            <w:rPrChange w:id="4327" w:author="小多 [2]" w:date="2020-09-23T11:01:09Z">
              <w:rPr/>
            </w:rPrChange>
          </w:rPr>
          <w:fldChar w:fldCharType="end"/>
        </w:r>
      </w:ins>
      <w:ins w:id="4329" w:author="小多 [2]" w:date="2020-09-23T10:30:13Z">
        <w:r>
          <w:rPr>
            <w:color w:val="auto"/>
            <w:rPrChange w:id="4330" w:author="小多 [2]" w:date="2020-09-23T11:01:09Z">
              <w:rPr/>
            </w:rPrChange>
          </w:rPr>
          <w:fldChar w:fldCharType="end"/>
        </w:r>
      </w:ins>
    </w:p>
    <w:p>
      <w:pPr>
        <w:pStyle w:val="4"/>
        <w:tabs>
          <w:tab w:val="right" w:leader="dot" w:pos="9746"/>
        </w:tabs>
        <w:rPr>
          <w:ins w:id="4332" w:author="小多 [2]" w:date="2020-09-23T10:30:13Z"/>
          <w:color w:val="auto"/>
          <w:rPrChange w:id="4333" w:author="小多 [2]" w:date="2020-09-23T11:01:09Z">
            <w:rPr>
              <w:ins w:id="4334" w:author="小多 [2]" w:date="2020-09-23T10:30:13Z"/>
            </w:rPr>
          </w:rPrChange>
        </w:rPr>
      </w:pPr>
      <w:ins w:id="4335" w:author="小多 [2]" w:date="2020-09-23T10:30:13Z">
        <w:r>
          <w:rPr>
            <w:color w:val="auto"/>
            <w:rPrChange w:id="4336" w:author="小多 [2]" w:date="2020-09-23T11:01:09Z">
              <w:rPr/>
            </w:rPrChange>
          </w:rPr>
          <w:fldChar w:fldCharType="begin"/>
        </w:r>
      </w:ins>
      <w:ins w:id="4338" w:author="小多 [2]" w:date="2020-09-23T10:30:13Z">
        <w:r>
          <w:rPr>
            <w:color w:val="auto"/>
            <w:rPrChange w:id="4339" w:author="小多 [2]" w:date="2020-09-23T11:01:09Z">
              <w:rPr/>
            </w:rPrChange>
          </w:rPr>
          <w:instrText xml:space="preserve"> HYPERLINK \l _Toc6643 </w:instrText>
        </w:r>
      </w:ins>
      <w:ins w:id="4341" w:author="小多 [2]" w:date="2020-09-23T10:30:13Z">
        <w:r>
          <w:rPr>
            <w:color w:val="auto"/>
            <w:rPrChange w:id="4342" w:author="小多 [2]" w:date="2020-09-23T11:01:09Z">
              <w:rPr/>
            </w:rPrChange>
          </w:rPr>
          <w:fldChar w:fldCharType="separate"/>
        </w:r>
      </w:ins>
      <w:ins w:id="4344" w:author="小多 [2]" w:date="2020-09-23T10:30:13Z">
        <w:r>
          <w:rPr>
            <w:rFonts w:hint="eastAsia"/>
            <w:bCs/>
            <w:color w:val="auto"/>
            <w:rPrChange w:id="4345" w:author="小多 [2]" w:date="2020-09-23T11:01:09Z">
              <w:rPr>
                <w:rFonts w:hint="eastAsia"/>
                <w:bCs/>
              </w:rPr>
            </w:rPrChange>
          </w:rPr>
          <w:t>7.1.18 HRV非线性分析功能</w:t>
        </w:r>
      </w:ins>
      <w:ins w:id="4347" w:author="小多 [2]" w:date="2020-09-23T10:30:13Z">
        <w:r>
          <w:rPr>
            <w:color w:val="auto"/>
            <w:rPrChange w:id="4348" w:author="小多 [2]" w:date="2020-09-23T11:01:09Z">
              <w:rPr/>
            </w:rPrChange>
          </w:rPr>
          <w:tab/>
        </w:r>
      </w:ins>
      <w:ins w:id="4350" w:author="小多 [2]" w:date="2020-09-23T10:30:13Z">
        <w:r>
          <w:rPr>
            <w:color w:val="auto"/>
            <w:rPrChange w:id="4351" w:author="小多 [2]" w:date="2020-09-23T11:01:09Z">
              <w:rPr/>
            </w:rPrChange>
          </w:rPr>
          <w:fldChar w:fldCharType="begin"/>
        </w:r>
      </w:ins>
      <w:ins w:id="4353" w:author="小多 [2]" w:date="2020-09-23T10:30:13Z">
        <w:r>
          <w:rPr>
            <w:color w:val="auto"/>
            <w:rPrChange w:id="4354" w:author="小多 [2]" w:date="2020-09-23T11:01:09Z">
              <w:rPr/>
            </w:rPrChange>
          </w:rPr>
          <w:instrText xml:space="preserve"> PAGEREF _Toc6643 </w:instrText>
        </w:r>
      </w:ins>
      <w:ins w:id="4356" w:author="小多 [2]" w:date="2020-09-23T10:30:13Z">
        <w:r>
          <w:rPr>
            <w:color w:val="auto"/>
            <w:rPrChange w:id="4357" w:author="小多 [2]" w:date="2020-09-23T11:01:09Z">
              <w:rPr/>
            </w:rPrChange>
          </w:rPr>
          <w:fldChar w:fldCharType="separate"/>
        </w:r>
      </w:ins>
      <w:ins w:id="4359" w:author="小多 [2]" w:date="2020-09-23T11:17:40Z">
        <w:r>
          <w:rPr>
            <w:color w:val="auto"/>
          </w:rPr>
          <w:t>10</w:t>
        </w:r>
      </w:ins>
      <w:ins w:id="4360" w:author="小多 [2]" w:date="2020-09-23T10:30:13Z">
        <w:r>
          <w:rPr>
            <w:color w:val="auto"/>
            <w:rPrChange w:id="4361" w:author="小多 [2]" w:date="2020-09-23T11:01:09Z">
              <w:rPr/>
            </w:rPrChange>
          </w:rPr>
          <w:fldChar w:fldCharType="end"/>
        </w:r>
      </w:ins>
      <w:ins w:id="4363" w:author="小多 [2]" w:date="2020-09-23T10:30:13Z">
        <w:r>
          <w:rPr>
            <w:color w:val="auto"/>
            <w:rPrChange w:id="4364" w:author="小多 [2]" w:date="2020-09-23T11:01:09Z">
              <w:rPr/>
            </w:rPrChange>
          </w:rPr>
          <w:fldChar w:fldCharType="end"/>
        </w:r>
      </w:ins>
    </w:p>
    <w:p>
      <w:pPr>
        <w:pStyle w:val="4"/>
        <w:tabs>
          <w:tab w:val="right" w:leader="dot" w:pos="9746"/>
        </w:tabs>
        <w:rPr>
          <w:ins w:id="4366" w:author="小多 [2]" w:date="2020-09-23T10:30:13Z"/>
          <w:color w:val="auto"/>
          <w:rPrChange w:id="4367" w:author="小多 [2]" w:date="2020-09-23T11:01:09Z">
            <w:rPr>
              <w:ins w:id="4368" w:author="小多 [2]" w:date="2020-09-23T10:30:13Z"/>
            </w:rPr>
          </w:rPrChange>
        </w:rPr>
      </w:pPr>
      <w:ins w:id="4369" w:author="小多 [2]" w:date="2020-09-23T10:30:13Z">
        <w:r>
          <w:rPr>
            <w:color w:val="auto"/>
            <w:rPrChange w:id="4370" w:author="小多 [2]" w:date="2020-09-23T11:01:09Z">
              <w:rPr/>
            </w:rPrChange>
          </w:rPr>
          <w:fldChar w:fldCharType="begin"/>
        </w:r>
      </w:ins>
      <w:ins w:id="4372" w:author="小多 [2]" w:date="2020-09-23T10:30:13Z">
        <w:r>
          <w:rPr>
            <w:color w:val="auto"/>
            <w:rPrChange w:id="4373" w:author="小多 [2]" w:date="2020-09-23T11:01:09Z">
              <w:rPr/>
            </w:rPrChange>
          </w:rPr>
          <w:instrText xml:space="preserve"> HYPERLINK \l _Toc17597 </w:instrText>
        </w:r>
      </w:ins>
      <w:ins w:id="4375" w:author="小多 [2]" w:date="2020-09-23T10:30:13Z">
        <w:r>
          <w:rPr>
            <w:color w:val="auto"/>
            <w:rPrChange w:id="4376" w:author="小多 [2]" w:date="2020-09-23T11:01:09Z">
              <w:rPr/>
            </w:rPrChange>
          </w:rPr>
          <w:fldChar w:fldCharType="separate"/>
        </w:r>
      </w:ins>
      <w:ins w:id="4378" w:author="小多 [2]" w:date="2020-09-23T10:30:13Z">
        <w:r>
          <w:rPr>
            <w:rFonts w:hint="eastAsia"/>
            <w:bCs/>
            <w:color w:val="auto"/>
            <w:rPrChange w:id="4379" w:author="小多 [2]" w:date="2020-09-23T11:01:09Z">
              <w:rPr>
                <w:rFonts w:hint="eastAsia"/>
                <w:bCs/>
              </w:rPr>
            </w:rPrChange>
          </w:rPr>
          <w:t>7.1.19 直方图功能</w:t>
        </w:r>
      </w:ins>
      <w:ins w:id="4381" w:author="小多 [2]" w:date="2020-09-23T10:30:13Z">
        <w:r>
          <w:rPr>
            <w:color w:val="auto"/>
            <w:rPrChange w:id="4382" w:author="小多 [2]" w:date="2020-09-23T11:01:09Z">
              <w:rPr/>
            </w:rPrChange>
          </w:rPr>
          <w:tab/>
        </w:r>
      </w:ins>
      <w:ins w:id="4384" w:author="小多 [2]" w:date="2020-09-23T10:30:13Z">
        <w:r>
          <w:rPr>
            <w:color w:val="auto"/>
            <w:rPrChange w:id="4385" w:author="小多 [2]" w:date="2020-09-23T11:01:09Z">
              <w:rPr/>
            </w:rPrChange>
          </w:rPr>
          <w:fldChar w:fldCharType="begin"/>
        </w:r>
      </w:ins>
      <w:ins w:id="4387" w:author="小多 [2]" w:date="2020-09-23T10:30:13Z">
        <w:r>
          <w:rPr>
            <w:color w:val="auto"/>
            <w:rPrChange w:id="4388" w:author="小多 [2]" w:date="2020-09-23T11:01:09Z">
              <w:rPr/>
            </w:rPrChange>
          </w:rPr>
          <w:instrText xml:space="preserve"> PAGEREF _Toc17597 </w:instrText>
        </w:r>
      </w:ins>
      <w:ins w:id="4390" w:author="小多 [2]" w:date="2020-09-23T10:30:13Z">
        <w:r>
          <w:rPr>
            <w:color w:val="auto"/>
            <w:rPrChange w:id="4391" w:author="小多 [2]" w:date="2020-09-23T11:01:09Z">
              <w:rPr/>
            </w:rPrChange>
          </w:rPr>
          <w:fldChar w:fldCharType="separate"/>
        </w:r>
      </w:ins>
      <w:ins w:id="4393" w:author="小多 [2]" w:date="2020-09-23T11:17:40Z">
        <w:r>
          <w:rPr>
            <w:color w:val="auto"/>
          </w:rPr>
          <w:t>11</w:t>
        </w:r>
      </w:ins>
      <w:ins w:id="4394" w:author="小多 [2]" w:date="2020-09-23T10:30:13Z">
        <w:r>
          <w:rPr>
            <w:color w:val="auto"/>
            <w:rPrChange w:id="4395" w:author="小多 [2]" w:date="2020-09-23T11:01:09Z">
              <w:rPr/>
            </w:rPrChange>
          </w:rPr>
          <w:fldChar w:fldCharType="end"/>
        </w:r>
      </w:ins>
      <w:ins w:id="4397" w:author="小多 [2]" w:date="2020-09-23T10:30:13Z">
        <w:r>
          <w:rPr>
            <w:color w:val="auto"/>
            <w:rPrChange w:id="4398" w:author="小多 [2]" w:date="2020-09-23T11:01:09Z">
              <w:rPr/>
            </w:rPrChange>
          </w:rPr>
          <w:fldChar w:fldCharType="end"/>
        </w:r>
      </w:ins>
    </w:p>
    <w:p>
      <w:pPr>
        <w:pStyle w:val="4"/>
        <w:tabs>
          <w:tab w:val="right" w:leader="dot" w:pos="9746"/>
        </w:tabs>
        <w:rPr>
          <w:ins w:id="4400" w:author="小多 [2]" w:date="2020-09-23T10:30:13Z"/>
          <w:color w:val="auto"/>
          <w:rPrChange w:id="4401" w:author="小多 [2]" w:date="2020-09-23T11:01:09Z">
            <w:rPr>
              <w:ins w:id="4402" w:author="小多 [2]" w:date="2020-09-23T10:30:13Z"/>
            </w:rPr>
          </w:rPrChange>
        </w:rPr>
      </w:pPr>
      <w:ins w:id="4403" w:author="小多 [2]" w:date="2020-09-23T10:30:13Z">
        <w:r>
          <w:rPr>
            <w:color w:val="auto"/>
            <w:rPrChange w:id="4404" w:author="小多 [2]" w:date="2020-09-23T11:01:09Z">
              <w:rPr/>
            </w:rPrChange>
          </w:rPr>
          <w:fldChar w:fldCharType="begin"/>
        </w:r>
      </w:ins>
      <w:ins w:id="4406" w:author="小多 [2]" w:date="2020-09-23T10:30:13Z">
        <w:r>
          <w:rPr>
            <w:color w:val="auto"/>
            <w:rPrChange w:id="4407" w:author="小多 [2]" w:date="2020-09-23T11:01:09Z">
              <w:rPr/>
            </w:rPrChange>
          </w:rPr>
          <w:instrText xml:space="preserve"> HYPERLINK \l _Toc22830 </w:instrText>
        </w:r>
      </w:ins>
      <w:ins w:id="4409" w:author="小多 [2]" w:date="2020-09-23T10:30:13Z">
        <w:r>
          <w:rPr>
            <w:color w:val="auto"/>
            <w:rPrChange w:id="4410" w:author="小多 [2]" w:date="2020-09-23T11:01:09Z">
              <w:rPr/>
            </w:rPrChange>
          </w:rPr>
          <w:fldChar w:fldCharType="separate"/>
        </w:r>
      </w:ins>
      <w:ins w:id="4412" w:author="小多 [2]" w:date="2020-09-23T10:30:13Z">
        <w:r>
          <w:rPr>
            <w:rFonts w:hint="eastAsia"/>
            <w:bCs/>
            <w:color w:val="auto"/>
            <w:rPrChange w:id="4413" w:author="小多 [2]" w:date="2020-09-23T11:01:09Z">
              <w:rPr>
                <w:rFonts w:hint="eastAsia"/>
                <w:bCs/>
              </w:rPr>
            </w:rPrChange>
          </w:rPr>
          <w:t>7.1.20 心搏集合的局部波形功能</w:t>
        </w:r>
      </w:ins>
      <w:ins w:id="4415" w:author="小多 [2]" w:date="2020-09-23T10:30:13Z">
        <w:r>
          <w:rPr>
            <w:color w:val="auto"/>
            <w:rPrChange w:id="4416" w:author="小多 [2]" w:date="2020-09-23T11:01:09Z">
              <w:rPr/>
            </w:rPrChange>
          </w:rPr>
          <w:tab/>
        </w:r>
      </w:ins>
      <w:ins w:id="4418" w:author="小多 [2]" w:date="2020-09-23T10:30:13Z">
        <w:r>
          <w:rPr>
            <w:color w:val="auto"/>
            <w:rPrChange w:id="4419" w:author="小多 [2]" w:date="2020-09-23T11:01:09Z">
              <w:rPr/>
            </w:rPrChange>
          </w:rPr>
          <w:fldChar w:fldCharType="begin"/>
        </w:r>
      </w:ins>
      <w:ins w:id="4421" w:author="小多 [2]" w:date="2020-09-23T10:30:13Z">
        <w:r>
          <w:rPr>
            <w:color w:val="auto"/>
            <w:rPrChange w:id="4422" w:author="小多 [2]" w:date="2020-09-23T11:01:09Z">
              <w:rPr/>
            </w:rPrChange>
          </w:rPr>
          <w:instrText xml:space="preserve"> PAGEREF _Toc22830 </w:instrText>
        </w:r>
      </w:ins>
      <w:ins w:id="4424" w:author="小多 [2]" w:date="2020-09-23T10:30:13Z">
        <w:r>
          <w:rPr>
            <w:color w:val="auto"/>
            <w:rPrChange w:id="4425" w:author="小多 [2]" w:date="2020-09-23T11:01:09Z">
              <w:rPr/>
            </w:rPrChange>
          </w:rPr>
          <w:fldChar w:fldCharType="separate"/>
        </w:r>
      </w:ins>
      <w:ins w:id="4427" w:author="小多 [2]" w:date="2020-09-23T11:17:40Z">
        <w:r>
          <w:rPr>
            <w:color w:val="auto"/>
          </w:rPr>
          <w:t>11</w:t>
        </w:r>
      </w:ins>
      <w:ins w:id="4428" w:author="小多 [2]" w:date="2020-09-23T10:30:13Z">
        <w:r>
          <w:rPr>
            <w:color w:val="auto"/>
            <w:rPrChange w:id="4429" w:author="小多 [2]" w:date="2020-09-23T11:01:09Z">
              <w:rPr/>
            </w:rPrChange>
          </w:rPr>
          <w:fldChar w:fldCharType="end"/>
        </w:r>
      </w:ins>
      <w:ins w:id="4431" w:author="小多 [2]" w:date="2020-09-23T10:30:13Z">
        <w:r>
          <w:rPr>
            <w:color w:val="auto"/>
            <w:rPrChange w:id="4432" w:author="小多 [2]" w:date="2020-09-23T11:01:09Z">
              <w:rPr/>
            </w:rPrChange>
          </w:rPr>
          <w:fldChar w:fldCharType="end"/>
        </w:r>
      </w:ins>
    </w:p>
    <w:p>
      <w:pPr>
        <w:pStyle w:val="4"/>
        <w:tabs>
          <w:tab w:val="right" w:leader="dot" w:pos="9746"/>
        </w:tabs>
        <w:rPr>
          <w:ins w:id="4434" w:author="小多 [2]" w:date="2020-09-23T10:30:13Z"/>
          <w:color w:val="auto"/>
          <w:rPrChange w:id="4435" w:author="小多 [2]" w:date="2020-09-23T11:01:09Z">
            <w:rPr>
              <w:ins w:id="4436" w:author="小多 [2]" w:date="2020-09-23T10:30:13Z"/>
            </w:rPr>
          </w:rPrChange>
        </w:rPr>
      </w:pPr>
      <w:ins w:id="4437" w:author="小多 [2]" w:date="2020-09-23T10:30:13Z">
        <w:r>
          <w:rPr>
            <w:color w:val="auto"/>
            <w:rPrChange w:id="4438" w:author="小多 [2]" w:date="2020-09-23T11:01:09Z">
              <w:rPr/>
            </w:rPrChange>
          </w:rPr>
          <w:fldChar w:fldCharType="begin"/>
        </w:r>
      </w:ins>
      <w:ins w:id="4440" w:author="小多 [2]" w:date="2020-09-23T10:30:13Z">
        <w:r>
          <w:rPr>
            <w:color w:val="auto"/>
            <w:rPrChange w:id="4441" w:author="小多 [2]" w:date="2020-09-23T11:01:09Z">
              <w:rPr/>
            </w:rPrChange>
          </w:rPr>
          <w:instrText xml:space="preserve"> HYPERLINK \l _Toc18205 </w:instrText>
        </w:r>
      </w:ins>
      <w:ins w:id="4443" w:author="小多 [2]" w:date="2020-09-23T10:30:13Z">
        <w:r>
          <w:rPr>
            <w:color w:val="auto"/>
            <w:rPrChange w:id="4444" w:author="小多 [2]" w:date="2020-09-23T11:01:09Z">
              <w:rPr/>
            </w:rPrChange>
          </w:rPr>
          <w:fldChar w:fldCharType="separate"/>
        </w:r>
      </w:ins>
      <w:ins w:id="4446" w:author="小多 [2]" w:date="2020-09-23T10:30:13Z">
        <w:r>
          <w:rPr>
            <w:rFonts w:hint="eastAsia"/>
            <w:bCs/>
            <w:color w:val="auto"/>
            <w:rPrChange w:id="4447" w:author="小多 [2]" w:date="2020-09-23T11:01:09Z">
              <w:rPr>
                <w:rFonts w:hint="eastAsia"/>
                <w:bCs/>
              </w:rPr>
            </w:rPrChange>
          </w:rPr>
          <w:t>7.1.21 报告编辑-总结</w:t>
        </w:r>
      </w:ins>
      <w:ins w:id="4449" w:author="小多 [2]" w:date="2020-09-23T10:30:13Z">
        <w:r>
          <w:rPr>
            <w:color w:val="auto"/>
            <w:rPrChange w:id="4450" w:author="小多 [2]" w:date="2020-09-23T11:01:09Z">
              <w:rPr/>
            </w:rPrChange>
          </w:rPr>
          <w:tab/>
        </w:r>
      </w:ins>
      <w:ins w:id="4452" w:author="小多 [2]" w:date="2020-09-23T10:30:13Z">
        <w:r>
          <w:rPr>
            <w:color w:val="auto"/>
            <w:rPrChange w:id="4453" w:author="小多 [2]" w:date="2020-09-23T11:01:09Z">
              <w:rPr/>
            </w:rPrChange>
          </w:rPr>
          <w:fldChar w:fldCharType="begin"/>
        </w:r>
      </w:ins>
      <w:ins w:id="4455" w:author="小多 [2]" w:date="2020-09-23T10:30:13Z">
        <w:r>
          <w:rPr>
            <w:color w:val="auto"/>
            <w:rPrChange w:id="4456" w:author="小多 [2]" w:date="2020-09-23T11:01:09Z">
              <w:rPr/>
            </w:rPrChange>
          </w:rPr>
          <w:instrText xml:space="preserve"> PAGEREF _Toc18205 </w:instrText>
        </w:r>
      </w:ins>
      <w:ins w:id="4458" w:author="小多 [2]" w:date="2020-09-23T10:30:13Z">
        <w:r>
          <w:rPr>
            <w:color w:val="auto"/>
            <w:rPrChange w:id="4459" w:author="小多 [2]" w:date="2020-09-23T11:01:09Z">
              <w:rPr/>
            </w:rPrChange>
          </w:rPr>
          <w:fldChar w:fldCharType="separate"/>
        </w:r>
      </w:ins>
      <w:ins w:id="4461" w:author="小多 [2]" w:date="2020-09-23T11:17:40Z">
        <w:r>
          <w:rPr>
            <w:color w:val="auto"/>
          </w:rPr>
          <w:t>12</w:t>
        </w:r>
      </w:ins>
      <w:ins w:id="4462" w:author="小多 [2]" w:date="2020-09-23T10:30:13Z">
        <w:r>
          <w:rPr>
            <w:color w:val="auto"/>
            <w:rPrChange w:id="4463" w:author="小多 [2]" w:date="2020-09-23T11:01:09Z">
              <w:rPr/>
            </w:rPrChange>
          </w:rPr>
          <w:fldChar w:fldCharType="end"/>
        </w:r>
      </w:ins>
      <w:ins w:id="4465" w:author="小多 [2]" w:date="2020-09-23T10:30:13Z">
        <w:r>
          <w:rPr>
            <w:color w:val="auto"/>
            <w:rPrChange w:id="4466" w:author="小多 [2]" w:date="2020-09-23T11:01:09Z">
              <w:rPr/>
            </w:rPrChange>
          </w:rPr>
          <w:fldChar w:fldCharType="end"/>
        </w:r>
      </w:ins>
    </w:p>
    <w:p>
      <w:pPr>
        <w:pStyle w:val="4"/>
        <w:tabs>
          <w:tab w:val="right" w:leader="dot" w:pos="9746"/>
        </w:tabs>
        <w:rPr>
          <w:ins w:id="4468" w:author="小多 [2]" w:date="2020-09-23T10:30:13Z"/>
          <w:color w:val="auto"/>
          <w:rPrChange w:id="4469" w:author="小多 [2]" w:date="2020-09-23T11:01:09Z">
            <w:rPr>
              <w:ins w:id="4470" w:author="小多 [2]" w:date="2020-09-23T10:30:13Z"/>
            </w:rPr>
          </w:rPrChange>
        </w:rPr>
      </w:pPr>
      <w:ins w:id="4471" w:author="小多 [2]" w:date="2020-09-23T10:30:13Z">
        <w:r>
          <w:rPr>
            <w:color w:val="auto"/>
            <w:rPrChange w:id="4472" w:author="小多 [2]" w:date="2020-09-23T11:01:09Z">
              <w:rPr/>
            </w:rPrChange>
          </w:rPr>
          <w:fldChar w:fldCharType="begin"/>
        </w:r>
      </w:ins>
      <w:ins w:id="4474" w:author="小多 [2]" w:date="2020-09-23T10:30:13Z">
        <w:r>
          <w:rPr>
            <w:color w:val="auto"/>
            <w:rPrChange w:id="4475" w:author="小多 [2]" w:date="2020-09-23T11:01:09Z">
              <w:rPr/>
            </w:rPrChange>
          </w:rPr>
          <w:instrText xml:space="preserve"> HYPERLINK \l _Toc32372 </w:instrText>
        </w:r>
      </w:ins>
      <w:ins w:id="4477" w:author="小多 [2]" w:date="2020-09-23T10:30:13Z">
        <w:r>
          <w:rPr>
            <w:color w:val="auto"/>
            <w:rPrChange w:id="4478" w:author="小多 [2]" w:date="2020-09-23T11:01:09Z">
              <w:rPr/>
            </w:rPrChange>
          </w:rPr>
          <w:fldChar w:fldCharType="separate"/>
        </w:r>
      </w:ins>
      <w:ins w:id="4480" w:author="小多 [2]" w:date="2020-09-23T10:30:13Z">
        <w:r>
          <w:rPr>
            <w:rFonts w:hint="eastAsia"/>
            <w:bCs/>
            <w:color w:val="auto"/>
            <w:rPrChange w:id="4481" w:author="小多 [2]" w:date="2020-09-23T11:01:09Z">
              <w:rPr>
                <w:rFonts w:hint="eastAsia"/>
                <w:bCs/>
              </w:rPr>
            </w:rPrChange>
          </w:rPr>
          <w:t>7.1.22 报告编辑-小时统计</w:t>
        </w:r>
      </w:ins>
      <w:ins w:id="4483" w:author="小多 [2]" w:date="2020-09-23T10:30:13Z">
        <w:r>
          <w:rPr>
            <w:color w:val="auto"/>
            <w:rPrChange w:id="4484" w:author="小多 [2]" w:date="2020-09-23T11:01:09Z">
              <w:rPr/>
            </w:rPrChange>
          </w:rPr>
          <w:tab/>
        </w:r>
      </w:ins>
      <w:ins w:id="4486" w:author="小多 [2]" w:date="2020-09-23T10:30:13Z">
        <w:r>
          <w:rPr>
            <w:color w:val="auto"/>
            <w:rPrChange w:id="4487" w:author="小多 [2]" w:date="2020-09-23T11:01:09Z">
              <w:rPr/>
            </w:rPrChange>
          </w:rPr>
          <w:fldChar w:fldCharType="begin"/>
        </w:r>
      </w:ins>
      <w:ins w:id="4489" w:author="小多 [2]" w:date="2020-09-23T10:30:13Z">
        <w:r>
          <w:rPr>
            <w:color w:val="auto"/>
            <w:rPrChange w:id="4490" w:author="小多 [2]" w:date="2020-09-23T11:01:09Z">
              <w:rPr/>
            </w:rPrChange>
          </w:rPr>
          <w:instrText xml:space="preserve"> PAGEREF _Toc32372 </w:instrText>
        </w:r>
      </w:ins>
      <w:ins w:id="4492" w:author="小多 [2]" w:date="2020-09-23T10:30:13Z">
        <w:r>
          <w:rPr>
            <w:color w:val="auto"/>
            <w:rPrChange w:id="4493" w:author="小多 [2]" w:date="2020-09-23T11:01:09Z">
              <w:rPr/>
            </w:rPrChange>
          </w:rPr>
          <w:fldChar w:fldCharType="separate"/>
        </w:r>
      </w:ins>
      <w:ins w:id="4495" w:author="小多 [2]" w:date="2020-09-23T11:17:40Z">
        <w:r>
          <w:rPr>
            <w:color w:val="auto"/>
          </w:rPr>
          <w:t>12</w:t>
        </w:r>
      </w:ins>
      <w:ins w:id="4496" w:author="小多 [2]" w:date="2020-09-23T10:30:13Z">
        <w:r>
          <w:rPr>
            <w:color w:val="auto"/>
            <w:rPrChange w:id="4497" w:author="小多 [2]" w:date="2020-09-23T11:01:09Z">
              <w:rPr/>
            </w:rPrChange>
          </w:rPr>
          <w:fldChar w:fldCharType="end"/>
        </w:r>
      </w:ins>
      <w:ins w:id="4499" w:author="小多 [2]" w:date="2020-09-23T10:30:13Z">
        <w:r>
          <w:rPr>
            <w:color w:val="auto"/>
            <w:rPrChange w:id="4500" w:author="小多 [2]" w:date="2020-09-23T11:01:09Z">
              <w:rPr/>
            </w:rPrChange>
          </w:rPr>
          <w:fldChar w:fldCharType="end"/>
        </w:r>
      </w:ins>
    </w:p>
    <w:p>
      <w:pPr>
        <w:pStyle w:val="4"/>
        <w:tabs>
          <w:tab w:val="right" w:leader="dot" w:pos="9746"/>
        </w:tabs>
        <w:rPr>
          <w:ins w:id="4502" w:author="小多 [2]" w:date="2020-09-23T10:30:13Z"/>
          <w:color w:val="auto"/>
          <w:rPrChange w:id="4503" w:author="小多 [2]" w:date="2020-09-23T11:01:09Z">
            <w:rPr>
              <w:ins w:id="4504" w:author="小多 [2]" w:date="2020-09-23T10:30:13Z"/>
            </w:rPr>
          </w:rPrChange>
        </w:rPr>
      </w:pPr>
      <w:ins w:id="4505" w:author="小多 [2]" w:date="2020-09-23T10:30:13Z">
        <w:r>
          <w:rPr>
            <w:color w:val="auto"/>
            <w:rPrChange w:id="4506" w:author="小多 [2]" w:date="2020-09-23T11:01:09Z">
              <w:rPr/>
            </w:rPrChange>
          </w:rPr>
          <w:fldChar w:fldCharType="begin"/>
        </w:r>
      </w:ins>
      <w:ins w:id="4508" w:author="小多 [2]" w:date="2020-09-23T10:30:13Z">
        <w:r>
          <w:rPr>
            <w:color w:val="auto"/>
            <w:rPrChange w:id="4509" w:author="小多 [2]" w:date="2020-09-23T11:01:09Z">
              <w:rPr/>
            </w:rPrChange>
          </w:rPr>
          <w:instrText xml:space="preserve"> HYPERLINK \l _Toc3123 </w:instrText>
        </w:r>
      </w:ins>
      <w:ins w:id="4511" w:author="小多 [2]" w:date="2020-09-23T10:30:13Z">
        <w:r>
          <w:rPr>
            <w:color w:val="auto"/>
            <w:rPrChange w:id="4512" w:author="小多 [2]" w:date="2020-09-23T11:01:09Z">
              <w:rPr/>
            </w:rPrChange>
          </w:rPr>
          <w:fldChar w:fldCharType="separate"/>
        </w:r>
      </w:ins>
      <w:ins w:id="4514" w:author="小多 [2]" w:date="2020-09-23T10:30:13Z">
        <w:r>
          <w:rPr>
            <w:rFonts w:hint="eastAsia"/>
            <w:bCs/>
            <w:color w:val="auto"/>
            <w:rPrChange w:id="4515" w:author="小多 [2]" w:date="2020-09-23T11:01:09Z">
              <w:rPr>
                <w:rFonts w:hint="eastAsia"/>
                <w:bCs/>
              </w:rPr>
            </w:rPrChange>
          </w:rPr>
          <w:t>7.1.23 报告结论编辑功能</w:t>
        </w:r>
      </w:ins>
      <w:ins w:id="4517" w:author="小多 [2]" w:date="2020-09-23T10:30:13Z">
        <w:r>
          <w:rPr>
            <w:color w:val="auto"/>
            <w:rPrChange w:id="4518" w:author="小多 [2]" w:date="2020-09-23T11:01:09Z">
              <w:rPr/>
            </w:rPrChange>
          </w:rPr>
          <w:tab/>
        </w:r>
      </w:ins>
      <w:ins w:id="4520" w:author="小多 [2]" w:date="2020-09-23T10:30:13Z">
        <w:r>
          <w:rPr>
            <w:color w:val="auto"/>
            <w:rPrChange w:id="4521" w:author="小多 [2]" w:date="2020-09-23T11:01:09Z">
              <w:rPr/>
            </w:rPrChange>
          </w:rPr>
          <w:fldChar w:fldCharType="begin"/>
        </w:r>
      </w:ins>
      <w:ins w:id="4523" w:author="小多 [2]" w:date="2020-09-23T10:30:13Z">
        <w:r>
          <w:rPr>
            <w:color w:val="auto"/>
            <w:rPrChange w:id="4524" w:author="小多 [2]" w:date="2020-09-23T11:01:09Z">
              <w:rPr/>
            </w:rPrChange>
          </w:rPr>
          <w:instrText xml:space="preserve"> PAGEREF _Toc3123 </w:instrText>
        </w:r>
      </w:ins>
      <w:ins w:id="4526" w:author="小多 [2]" w:date="2020-09-23T10:30:13Z">
        <w:r>
          <w:rPr>
            <w:color w:val="auto"/>
            <w:rPrChange w:id="4527" w:author="小多 [2]" w:date="2020-09-23T11:01:09Z">
              <w:rPr/>
            </w:rPrChange>
          </w:rPr>
          <w:fldChar w:fldCharType="separate"/>
        </w:r>
      </w:ins>
      <w:ins w:id="4529" w:author="小多 [2]" w:date="2020-09-23T11:17:40Z">
        <w:r>
          <w:rPr>
            <w:color w:val="auto"/>
          </w:rPr>
          <w:t>12</w:t>
        </w:r>
      </w:ins>
      <w:ins w:id="4530" w:author="小多 [2]" w:date="2020-09-23T10:30:13Z">
        <w:r>
          <w:rPr>
            <w:color w:val="auto"/>
            <w:rPrChange w:id="4531" w:author="小多 [2]" w:date="2020-09-23T11:01:09Z">
              <w:rPr/>
            </w:rPrChange>
          </w:rPr>
          <w:fldChar w:fldCharType="end"/>
        </w:r>
      </w:ins>
      <w:ins w:id="4533" w:author="小多 [2]" w:date="2020-09-23T10:30:13Z">
        <w:r>
          <w:rPr>
            <w:color w:val="auto"/>
            <w:rPrChange w:id="4534" w:author="小多 [2]" w:date="2020-09-23T11:01:09Z">
              <w:rPr/>
            </w:rPrChange>
          </w:rPr>
          <w:fldChar w:fldCharType="end"/>
        </w:r>
      </w:ins>
    </w:p>
    <w:p>
      <w:pPr>
        <w:pStyle w:val="4"/>
        <w:tabs>
          <w:tab w:val="right" w:leader="dot" w:pos="9746"/>
        </w:tabs>
        <w:rPr>
          <w:ins w:id="4536" w:author="小多 [2]" w:date="2020-09-23T10:30:13Z"/>
          <w:color w:val="auto"/>
          <w:rPrChange w:id="4537" w:author="小多 [2]" w:date="2020-09-23T11:01:09Z">
            <w:rPr>
              <w:ins w:id="4538" w:author="小多 [2]" w:date="2020-09-23T10:30:13Z"/>
            </w:rPr>
          </w:rPrChange>
        </w:rPr>
      </w:pPr>
      <w:ins w:id="4539" w:author="小多 [2]" w:date="2020-09-23T10:30:13Z">
        <w:r>
          <w:rPr>
            <w:color w:val="auto"/>
            <w:rPrChange w:id="4540" w:author="小多 [2]" w:date="2020-09-23T11:01:09Z">
              <w:rPr/>
            </w:rPrChange>
          </w:rPr>
          <w:fldChar w:fldCharType="begin"/>
        </w:r>
      </w:ins>
      <w:ins w:id="4542" w:author="小多 [2]" w:date="2020-09-23T10:30:13Z">
        <w:r>
          <w:rPr>
            <w:color w:val="auto"/>
            <w:rPrChange w:id="4543" w:author="小多 [2]" w:date="2020-09-23T11:01:09Z">
              <w:rPr/>
            </w:rPrChange>
          </w:rPr>
          <w:instrText xml:space="preserve"> HYPERLINK \l _Toc25115 </w:instrText>
        </w:r>
      </w:ins>
      <w:ins w:id="4545" w:author="小多 [2]" w:date="2020-09-23T10:30:13Z">
        <w:r>
          <w:rPr>
            <w:color w:val="auto"/>
            <w:rPrChange w:id="4546" w:author="小多 [2]" w:date="2020-09-23T11:01:09Z">
              <w:rPr/>
            </w:rPrChange>
          </w:rPr>
          <w:fldChar w:fldCharType="separate"/>
        </w:r>
      </w:ins>
      <w:ins w:id="4548" w:author="小多 [2]" w:date="2020-09-23T10:30:13Z">
        <w:r>
          <w:rPr>
            <w:rFonts w:hint="eastAsia"/>
            <w:bCs/>
            <w:color w:val="auto"/>
            <w:rPrChange w:id="4549" w:author="小多 [2]" w:date="2020-09-23T11:01:09Z">
              <w:rPr>
                <w:rFonts w:hint="eastAsia"/>
                <w:bCs/>
              </w:rPr>
            </w:rPrChange>
          </w:rPr>
          <w:t>7.1.24 预览报告功能</w:t>
        </w:r>
      </w:ins>
      <w:ins w:id="4551" w:author="小多 [2]" w:date="2020-09-23T10:30:13Z">
        <w:r>
          <w:rPr>
            <w:color w:val="auto"/>
            <w:rPrChange w:id="4552" w:author="小多 [2]" w:date="2020-09-23T11:01:09Z">
              <w:rPr/>
            </w:rPrChange>
          </w:rPr>
          <w:tab/>
        </w:r>
      </w:ins>
      <w:ins w:id="4554" w:author="小多 [2]" w:date="2020-09-23T10:30:13Z">
        <w:r>
          <w:rPr>
            <w:color w:val="auto"/>
            <w:rPrChange w:id="4555" w:author="小多 [2]" w:date="2020-09-23T11:01:09Z">
              <w:rPr/>
            </w:rPrChange>
          </w:rPr>
          <w:fldChar w:fldCharType="begin"/>
        </w:r>
      </w:ins>
      <w:ins w:id="4557" w:author="小多 [2]" w:date="2020-09-23T10:30:13Z">
        <w:r>
          <w:rPr>
            <w:color w:val="auto"/>
            <w:rPrChange w:id="4558" w:author="小多 [2]" w:date="2020-09-23T11:01:09Z">
              <w:rPr/>
            </w:rPrChange>
          </w:rPr>
          <w:instrText xml:space="preserve"> PAGEREF _Toc25115 </w:instrText>
        </w:r>
      </w:ins>
      <w:ins w:id="4560" w:author="小多 [2]" w:date="2020-09-23T10:30:13Z">
        <w:r>
          <w:rPr>
            <w:color w:val="auto"/>
            <w:rPrChange w:id="4561" w:author="小多 [2]" w:date="2020-09-23T11:01:09Z">
              <w:rPr/>
            </w:rPrChange>
          </w:rPr>
          <w:fldChar w:fldCharType="separate"/>
        </w:r>
      </w:ins>
      <w:ins w:id="4563" w:author="小多 [2]" w:date="2020-09-23T11:17:40Z">
        <w:r>
          <w:rPr>
            <w:color w:val="auto"/>
          </w:rPr>
          <w:t>13</w:t>
        </w:r>
      </w:ins>
      <w:ins w:id="4564" w:author="小多 [2]" w:date="2020-09-23T10:30:13Z">
        <w:r>
          <w:rPr>
            <w:color w:val="auto"/>
            <w:rPrChange w:id="4565" w:author="小多 [2]" w:date="2020-09-23T11:01:09Z">
              <w:rPr/>
            </w:rPrChange>
          </w:rPr>
          <w:fldChar w:fldCharType="end"/>
        </w:r>
      </w:ins>
      <w:ins w:id="4567" w:author="小多 [2]" w:date="2020-09-23T10:30:13Z">
        <w:r>
          <w:rPr>
            <w:color w:val="auto"/>
            <w:rPrChange w:id="4568" w:author="小多 [2]" w:date="2020-09-23T11:01:09Z">
              <w:rPr/>
            </w:rPrChange>
          </w:rPr>
          <w:fldChar w:fldCharType="end"/>
        </w:r>
      </w:ins>
    </w:p>
    <w:p>
      <w:pPr>
        <w:pStyle w:val="4"/>
        <w:tabs>
          <w:tab w:val="right" w:leader="dot" w:pos="9746"/>
        </w:tabs>
        <w:rPr>
          <w:ins w:id="4570" w:author="小多 [2]" w:date="2020-09-23T10:30:13Z"/>
          <w:color w:val="auto"/>
          <w:rPrChange w:id="4571" w:author="小多 [2]" w:date="2020-09-23T11:01:09Z">
            <w:rPr>
              <w:ins w:id="4572" w:author="小多 [2]" w:date="2020-09-23T10:30:13Z"/>
            </w:rPr>
          </w:rPrChange>
        </w:rPr>
      </w:pPr>
      <w:ins w:id="4573" w:author="小多 [2]" w:date="2020-09-23T10:30:13Z">
        <w:r>
          <w:rPr>
            <w:color w:val="auto"/>
            <w:rPrChange w:id="4574" w:author="小多 [2]" w:date="2020-09-23T11:01:09Z">
              <w:rPr/>
            </w:rPrChange>
          </w:rPr>
          <w:fldChar w:fldCharType="begin"/>
        </w:r>
      </w:ins>
      <w:ins w:id="4576" w:author="小多 [2]" w:date="2020-09-23T10:30:13Z">
        <w:r>
          <w:rPr>
            <w:color w:val="auto"/>
            <w:rPrChange w:id="4577" w:author="小多 [2]" w:date="2020-09-23T11:01:09Z">
              <w:rPr/>
            </w:rPrChange>
          </w:rPr>
          <w:instrText xml:space="preserve"> HYPERLINK \l _Toc21414 </w:instrText>
        </w:r>
      </w:ins>
      <w:ins w:id="4579" w:author="小多 [2]" w:date="2020-09-23T10:30:13Z">
        <w:r>
          <w:rPr>
            <w:color w:val="auto"/>
            <w:rPrChange w:id="4580" w:author="小多 [2]" w:date="2020-09-23T11:01:09Z">
              <w:rPr/>
            </w:rPrChange>
          </w:rPr>
          <w:fldChar w:fldCharType="separate"/>
        </w:r>
      </w:ins>
      <w:ins w:id="4582" w:author="小多 [2]" w:date="2020-09-23T10:30:13Z">
        <w:r>
          <w:rPr>
            <w:rFonts w:hint="eastAsia"/>
            <w:bCs/>
            <w:color w:val="auto"/>
            <w:rPrChange w:id="4583" w:author="小多 [2]" w:date="2020-09-23T11:01:09Z">
              <w:rPr>
                <w:rFonts w:hint="eastAsia"/>
                <w:bCs/>
              </w:rPr>
            </w:rPrChange>
          </w:rPr>
          <w:t>7.1.25 上传报告功能</w:t>
        </w:r>
      </w:ins>
      <w:ins w:id="4585" w:author="小多 [2]" w:date="2020-09-23T10:30:13Z">
        <w:r>
          <w:rPr>
            <w:color w:val="auto"/>
            <w:rPrChange w:id="4586" w:author="小多 [2]" w:date="2020-09-23T11:01:09Z">
              <w:rPr/>
            </w:rPrChange>
          </w:rPr>
          <w:tab/>
        </w:r>
      </w:ins>
      <w:ins w:id="4588" w:author="小多 [2]" w:date="2020-09-23T10:30:13Z">
        <w:r>
          <w:rPr>
            <w:color w:val="auto"/>
            <w:rPrChange w:id="4589" w:author="小多 [2]" w:date="2020-09-23T11:01:09Z">
              <w:rPr/>
            </w:rPrChange>
          </w:rPr>
          <w:fldChar w:fldCharType="begin"/>
        </w:r>
      </w:ins>
      <w:ins w:id="4591" w:author="小多 [2]" w:date="2020-09-23T10:30:13Z">
        <w:r>
          <w:rPr>
            <w:color w:val="auto"/>
            <w:rPrChange w:id="4592" w:author="小多 [2]" w:date="2020-09-23T11:01:09Z">
              <w:rPr/>
            </w:rPrChange>
          </w:rPr>
          <w:instrText xml:space="preserve"> PAGEREF _Toc21414 </w:instrText>
        </w:r>
      </w:ins>
      <w:ins w:id="4594" w:author="小多 [2]" w:date="2020-09-23T10:30:13Z">
        <w:r>
          <w:rPr>
            <w:color w:val="auto"/>
            <w:rPrChange w:id="4595" w:author="小多 [2]" w:date="2020-09-23T11:01:09Z">
              <w:rPr/>
            </w:rPrChange>
          </w:rPr>
          <w:fldChar w:fldCharType="separate"/>
        </w:r>
      </w:ins>
      <w:ins w:id="4597" w:author="小多 [2]" w:date="2020-09-23T11:17:40Z">
        <w:r>
          <w:rPr>
            <w:color w:val="auto"/>
          </w:rPr>
          <w:t>13</w:t>
        </w:r>
      </w:ins>
      <w:ins w:id="4598" w:author="小多 [2]" w:date="2020-09-23T10:30:13Z">
        <w:r>
          <w:rPr>
            <w:color w:val="auto"/>
            <w:rPrChange w:id="4599" w:author="小多 [2]" w:date="2020-09-23T11:01:09Z">
              <w:rPr/>
            </w:rPrChange>
          </w:rPr>
          <w:fldChar w:fldCharType="end"/>
        </w:r>
      </w:ins>
      <w:ins w:id="4601" w:author="小多 [2]" w:date="2020-09-23T10:30:13Z">
        <w:r>
          <w:rPr>
            <w:color w:val="auto"/>
            <w:rPrChange w:id="4602" w:author="小多 [2]" w:date="2020-09-23T11:01:09Z">
              <w:rPr/>
            </w:rPrChange>
          </w:rPr>
          <w:fldChar w:fldCharType="end"/>
        </w:r>
      </w:ins>
    </w:p>
    <w:p>
      <w:pPr>
        <w:pStyle w:val="4"/>
        <w:tabs>
          <w:tab w:val="right" w:leader="dot" w:pos="9746"/>
        </w:tabs>
        <w:rPr>
          <w:ins w:id="4604" w:author="小多 [2]" w:date="2020-09-23T10:30:13Z"/>
          <w:color w:val="auto"/>
          <w:rPrChange w:id="4605" w:author="小多 [2]" w:date="2020-09-23T11:01:09Z">
            <w:rPr>
              <w:ins w:id="4606" w:author="小多 [2]" w:date="2020-09-23T10:30:13Z"/>
            </w:rPr>
          </w:rPrChange>
        </w:rPr>
      </w:pPr>
      <w:ins w:id="4607" w:author="小多 [2]" w:date="2020-09-23T10:30:13Z">
        <w:r>
          <w:rPr>
            <w:color w:val="auto"/>
            <w:rPrChange w:id="4608" w:author="小多 [2]" w:date="2020-09-23T11:01:09Z">
              <w:rPr/>
            </w:rPrChange>
          </w:rPr>
          <w:fldChar w:fldCharType="begin"/>
        </w:r>
      </w:ins>
      <w:ins w:id="4610" w:author="小多 [2]" w:date="2020-09-23T10:30:13Z">
        <w:r>
          <w:rPr>
            <w:color w:val="auto"/>
            <w:rPrChange w:id="4611" w:author="小多 [2]" w:date="2020-09-23T11:01:09Z">
              <w:rPr/>
            </w:rPrChange>
          </w:rPr>
          <w:instrText xml:space="preserve"> HYPERLINK \l _Toc4910 </w:instrText>
        </w:r>
      </w:ins>
      <w:ins w:id="4613" w:author="小多 [2]" w:date="2020-09-23T10:30:13Z">
        <w:r>
          <w:rPr>
            <w:color w:val="auto"/>
            <w:rPrChange w:id="4614" w:author="小多 [2]" w:date="2020-09-23T11:01:09Z">
              <w:rPr/>
            </w:rPrChange>
          </w:rPr>
          <w:fldChar w:fldCharType="separate"/>
        </w:r>
      </w:ins>
      <w:ins w:id="4616" w:author="小多 [2]" w:date="2020-09-23T10:30:13Z">
        <w:r>
          <w:rPr>
            <w:rFonts w:hint="eastAsia"/>
            <w:bCs/>
            <w:color w:val="auto"/>
            <w:rPrChange w:id="4617" w:author="小多 [2]" w:date="2020-09-23T11:01:09Z">
              <w:rPr>
                <w:rFonts w:hint="eastAsia"/>
                <w:bCs/>
              </w:rPr>
            </w:rPrChange>
          </w:rPr>
          <w:t>7.1.26 上传分析文件功能</w:t>
        </w:r>
      </w:ins>
      <w:ins w:id="4619" w:author="小多 [2]" w:date="2020-09-23T10:30:13Z">
        <w:r>
          <w:rPr>
            <w:color w:val="auto"/>
            <w:rPrChange w:id="4620" w:author="小多 [2]" w:date="2020-09-23T11:01:09Z">
              <w:rPr/>
            </w:rPrChange>
          </w:rPr>
          <w:tab/>
        </w:r>
      </w:ins>
      <w:ins w:id="4622" w:author="小多 [2]" w:date="2020-09-23T10:30:13Z">
        <w:r>
          <w:rPr>
            <w:color w:val="auto"/>
            <w:rPrChange w:id="4623" w:author="小多 [2]" w:date="2020-09-23T11:01:09Z">
              <w:rPr/>
            </w:rPrChange>
          </w:rPr>
          <w:fldChar w:fldCharType="begin"/>
        </w:r>
      </w:ins>
      <w:ins w:id="4625" w:author="小多 [2]" w:date="2020-09-23T10:30:13Z">
        <w:r>
          <w:rPr>
            <w:color w:val="auto"/>
            <w:rPrChange w:id="4626" w:author="小多 [2]" w:date="2020-09-23T11:01:09Z">
              <w:rPr/>
            </w:rPrChange>
          </w:rPr>
          <w:instrText xml:space="preserve"> PAGEREF _Toc4910 </w:instrText>
        </w:r>
      </w:ins>
      <w:ins w:id="4628" w:author="小多 [2]" w:date="2020-09-23T10:30:13Z">
        <w:r>
          <w:rPr>
            <w:color w:val="auto"/>
            <w:rPrChange w:id="4629" w:author="小多 [2]" w:date="2020-09-23T11:01:09Z">
              <w:rPr/>
            </w:rPrChange>
          </w:rPr>
          <w:fldChar w:fldCharType="separate"/>
        </w:r>
      </w:ins>
      <w:ins w:id="4631" w:author="小多 [2]" w:date="2020-09-23T11:17:40Z">
        <w:r>
          <w:rPr>
            <w:color w:val="auto"/>
          </w:rPr>
          <w:t>13</w:t>
        </w:r>
      </w:ins>
      <w:ins w:id="4632" w:author="小多 [2]" w:date="2020-09-23T10:30:13Z">
        <w:r>
          <w:rPr>
            <w:color w:val="auto"/>
            <w:rPrChange w:id="4633" w:author="小多 [2]" w:date="2020-09-23T11:01:09Z">
              <w:rPr/>
            </w:rPrChange>
          </w:rPr>
          <w:fldChar w:fldCharType="end"/>
        </w:r>
      </w:ins>
      <w:ins w:id="4635" w:author="小多 [2]" w:date="2020-09-23T10:30:13Z">
        <w:r>
          <w:rPr>
            <w:color w:val="auto"/>
            <w:rPrChange w:id="4636" w:author="小多 [2]" w:date="2020-09-23T11:01:09Z">
              <w:rPr/>
            </w:rPrChange>
          </w:rPr>
          <w:fldChar w:fldCharType="end"/>
        </w:r>
      </w:ins>
    </w:p>
    <w:p>
      <w:pPr>
        <w:pStyle w:val="4"/>
        <w:tabs>
          <w:tab w:val="right" w:leader="dot" w:pos="9746"/>
        </w:tabs>
        <w:rPr>
          <w:ins w:id="4638" w:author="小多 [2]" w:date="2020-09-23T10:30:13Z"/>
          <w:color w:val="auto"/>
          <w:rPrChange w:id="4639" w:author="小多 [2]" w:date="2020-09-23T11:01:09Z">
            <w:rPr>
              <w:ins w:id="4640" w:author="小多 [2]" w:date="2020-09-23T10:30:13Z"/>
            </w:rPr>
          </w:rPrChange>
        </w:rPr>
      </w:pPr>
      <w:ins w:id="4641" w:author="小多 [2]" w:date="2020-09-23T10:30:13Z">
        <w:r>
          <w:rPr>
            <w:color w:val="auto"/>
            <w:rPrChange w:id="4642" w:author="小多 [2]" w:date="2020-09-23T11:01:09Z">
              <w:rPr/>
            </w:rPrChange>
          </w:rPr>
          <w:fldChar w:fldCharType="begin"/>
        </w:r>
      </w:ins>
      <w:ins w:id="4644" w:author="小多 [2]" w:date="2020-09-23T10:30:13Z">
        <w:r>
          <w:rPr>
            <w:color w:val="auto"/>
            <w:rPrChange w:id="4645" w:author="小多 [2]" w:date="2020-09-23T11:01:09Z">
              <w:rPr/>
            </w:rPrChange>
          </w:rPr>
          <w:instrText xml:space="preserve"> HYPERLINK \l _Toc3661 </w:instrText>
        </w:r>
      </w:ins>
      <w:ins w:id="4647" w:author="小多 [2]" w:date="2020-09-23T10:30:13Z">
        <w:r>
          <w:rPr>
            <w:color w:val="auto"/>
            <w:rPrChange w:id="4648" w:author="小多 [2]" w:date="2020-09-23T11:01:09Z">
              <w:rPr/>
            </w:rPrChange>
          </w:rPr>
          <w:fldChar w:fldCharType="separate"/>
        </w:r>
      </w:ins>
      <w:ins w:id="4650" w:author="小多 [2]" w:date="2020-09-23T10:30:13Z">
        <w:r>
          <w:rPr>
            <w:rFonts w:hint="eastAsia"/>
            <w:bCs/>
            <w:color w:val="auto"/>
            <w:rPrChange w:id="4651" w:author="小多 [2]" w:date="2020-09-23T11:01:09Z">
              <w:rPr>
                <w:rFonts w:hint="eastAsia"/>
                <w:bCs/>
              </w:rPr>
            </w:rPrChange>
          </w:rPr>
          <w:t>7.1.27 参数设置功能</w:t>
        </w:r>
      </w:ins>
      <w:ins w:id="4653" w:author="小多 [2]" w:date="2020-09-23T10:30:13Z">
        <w:r>
          <w:rPr>
            <w:color w:val="auto"/>
            <w:rPrChange w:id="4654" w:author="小多 [2]" w:date="2020-09-23T11:01:09Z">
              <w:rPr/>
            </w:rPrChange>
          </w:rPr>
          <w:tab/>
        </w:r>
      </w:ins>
      <w:ins w:id="4656" w:author="小多 [2]" w:date="2020-09-23T10:30:13Z">
        <w:r>
          <w:rPr>
            <w:color w:val="auto"/>
            <w:rPrChange w:id="4657" w:author="小多 [2]" w:date="2020-09-23T11:01:09Z">
              <w:rPr/>
            </w:rPrChange>
          </w:rPr>
          <w:fldChar w:fldCharType="begin"/>
        </w:r>
      </w:ins>
      <w:ins w:id="4659" w:author="小多 [2]" w:date="2020-09-23T10:30:13Z">
        <w:r>
          <w:rPr>
            <w:color w:val="auto"/>
            <w:rPrChange w:id="4660" w:author="小多 [2]" w:date="2020-09-23T11:01:09Z">
              <w:rPr/>
            </w:rPrChange>
          </w:rPr>
          <w:instrText xml:space="preserve"> PAGEREF _Toc3661 </w:instrText>
        </w:r>
      </w:ins>
      <w:ins w:id="4662" w:author="小多 [2]" w:date="2020-09-23T10:30:13Z">
        <w:r>
          <w:rPr>
            <w:color w:val="auto"/>
            <w:rPrChange w:id="4663" w:author="小多 [2]" w:date="2020-09-23T11:01:09Z">
              <w:rPr/>
            </w:rPrChange>
          </w:rPr>
          <w:fldChar w:fldCharType="separate"/>
        </w:r>
      </w:ins>
      <w:ins w:id="4665" w:author="小多 [2]" w:date="2020-09-23T11:17:40Z">
        <w:r>
          <w:rPr>
            <w:color w:val="auto"/>
          </w:rPr>
          <w:t>14</w:t>
        </w:r>
      </w:ins>
      <w:ins w:id="4666" w:author="小多 [2]" w:date="2020-09-23T10:30:13Z">
        <w:r>
          <w:rPr>
            <w:color w:val="auto"/>
            <w:rPrChange w:id="4667" w:author="小多 [2]" w:date="2020-09-23T11:01:09Z">
              <w:rPr/>
            </w:rPrChange>
          </w:rPr>
          <w:fldChar w:fldCharType="end"/>
        </w:r>
      </w:ins>
      <w:ins w:id="4669" w:author="小多 [2]" w:date="2020-09-23T10:30:13Z">
        <w:r>
          <w:rPr>
            <w:color w:val="auto"/>
            <w:rPrChange w:id="4670" w:author="小多 [2]" w:date="2020-09-23T11:01:09Z">
              <w:rPr/>
            </w:rPrChange>
          </w:rPr>
          <w:fldChar w:fldCharType="end"/>
        </w:r>
      </w:ins>
    </w:p>
    <w:p>
      <w:pPr>
        <w:pStyle w:val="4"/>
        <w:tabs>
          <w:tab w:val="right" w:leader="dot" w:pos="9746"/>
        </w:tabs>
        <w:rPr>
          <w:ins w:id="4672" w:author="小多 [2]" w:date="2020-09-23T10:30:13Z"/>
          <w:color w:val="auto"/>
          <w:rPrChange w:id="4673" w:author="小多 [2]" w:date="2020-09-23T11:01:09Z">
            <w:rPr>
              <w:ins w:id="4674" w:author="小多 [2]" w:date="2020-09-23T10:30:13Z"/>
            </w:rPr>
          </w:rPrChange>
        </w:rPr>
      </w:pPr>
      <w:ins w:id="4675" w:author="小多 [2]" w:date="2020-09-23T10:30:13Z">
        <w:r>
          <w:rPr>
            <w:color w:val="auto"/>
            <w:rPrChange w:id="4676" w:author="小多 [2]" w:date="2020-09-23T11:01:09Z">
              <w:rPr/>
            </w:rPrChange>
          </w:rPr>
          <w:fldChar w:fldCharType="begin"/>
        </w:r>
      </w:ins>
      <w:ins w:id="4678" w:author="小多 [2]" w:date="2020-09-23T10:30:13Z">
        <w:r>
          <w:rPr>
            <w:color w:val="auto"/>
            <w:rPrChange w:id="4679" w:author="小多 [2]" w:date="2020-09-23T11:01:09Z">
              <w:rPr/>
            </w:rPrChange>
          </w:rPr>
          <w:instrText xml:space="preserve"> HYPERLINK \l _Toc19766 </w:instrText>
        </w:r>
      </w:ins>
      <w:ins w:id="4681" w:author="小多 [2]" w:date="2020-09-23T10:30:13Z">
        <w:r>
          <w:rPr>
            <w:color w:val="auto"/>
            <w:rPrChange w:id="4682" w:author="小多 [2]" w:date="2020-09-23T11:01:09Z">
              <w:rPr/>
            </w:rPrChange>
          </w:rPr>
          <w:fldChar w:fldCharType="separate"/>
        </w:r>
      </w:ins>
      <w:ins w:id="4684" w:author="小多 [2]" w:date="2020-09-23T10:30:13Z">
        <w:r>
          <w:rPr>
            <w:rFonts w:hint="eastAsia"/>
            <w:bCs/>
            <w:color w:val="auto"/>
            <w:rPrChange w:id="4685" w:author="小多 [2]" w:date="2020-09-23T11:01:09Z">
              <w:rPr>
                <w:rFonts w:hint="eastAsia"/>
                <w:bCs/>
              </w:rPr>
            </w:rPrChange>
          </w:rPr>
          <w:t>7.1.28 按分钟统计某一特定事件在一分钟内发生的次数</w:t>
        </w:r>
      </w:ins>
      <w:ins w:id="4687" w:author="小多 [2]" w:date="2020-09-23T10:30:13Z">
        <w:r>
          <w:rPr>
            <w:color w:val="auto"/>
            <w:rPrChange w:id="4688" w:author="小多 [2]" w:date="2020-09-23T11:01:09Z">
              <w:rPr/>
            </w:rPrChange>
          </w:rPr>
          <w:tab/>
        </w:r>
      </w:ins>
      <w:ins w:id="4690" w:author="小多 [2]" w:date="2020-09-23T10:30:13Z">
        <w:r>
          <w:rPr>
            <w:color w:val="auto"/>
            <w:rPrChange w:id="4691" w:author="小多 [2]" w:date="2020-09-23T11:01:09Z">
              <w:rPr/>
            </w:rPrChange>
          </w:rPr>
          <w:fldChar w:fldCharType="begin"/>
        </w:r>
      </w:ins>
      <w:ins w:id="4693" w:author="小多 [2]" w:date="2020-09-23T10:30:13Z">
        <w:r>
          <w:rPr>
            <w:color w:val="auto"/>
            <w:rPrChange w:id="4694" w:author="小多 [2]" w:date="2020-09-23T11:01:09Z">
              <w:rPr/>
            </w:rPrChange>
          </w:rPr>
          <w:instrText xml:space="preserve"> PAGEREF _Toc19766 </w:instrText>
        </w:r>
      </w:ins>
      <w:ins w:id="4696" w:author="小多 [2]" w:date="2020-09-23T10:30:13Z">
        <w:r>
          <w:rPr>
            <w:color w:val="auto"/>
            <w:rPrChange w:id="4697" w:author="小多 [2]" w:date="2020-09-23T11:01:09Z">
              <w:rPr/>
            </w:rPrChange>
          </w:rPr>
          <w:fldChar w:fldCharType="separate"/>
        </w:r>
      </w:ins>
      <w:ins w:id="4699" w:author="小多 [2]" w:date="2020-09-23T11:17:40Z">
        <w:r>
          <w:rPr>
            <w:color w:val="auto"/>
          </w:rPr>
          <w:t>14</w:t>
        </w:r>
      </w:ins>
      <w:ins w:id="4700" w:author="小多 [2]" w:date="2020-09-23T10:30:13Z">
        <w:r>
          <w:rPr>
            <w:color w:val="auto"/>
            <w:rPrChange w:id="4701" w:author="小多 [2]" w:date="2020-09-23T11:01:09Z">
              <w:rPr/>
            </w:rPrChange>
          </w:rPr>
          <w:fldChar w:fldCharType="end"/>
        </w:r>
      </w:ins>
      <w:ins w:id="4703" w:author="小多 [2]" w:date="2020-09-23T10:30:13Z">
        <w:r>
          <w:rPr>
            <w:color w:val="auto"/>
            <w:rPrChange w:id="4704" w:author="小多 [2]" w:date="2020-09-23T11:01:09Z">
              <w:rPr/>
            </w:rPrChange>
          </w:rPr>
          <w:fldChar w:fldCharType="end"/>
        </w:r>
      </w:ins>
    </w:p>
    <w:p>
      <w:pPr>
        <w:pStyle w:val="4"/>
        <w:tabs>
          <w:tab w:val="right" w:leader="dot" w:pos="9746"/>
        </w:tabs>
        <w:rPr>
          <w:ins w:id="4706" w:author="小多 [2]" w:date="2020-09-23T10:30:13Z"/>
          <w:color w:val="auto"/>
          <w:rPrChange w:id="4707" w:author="小多 [2]" w:date="2020-09-23T11:01:09Z">
            <w:rPr>
              <w:ins w:id="4708" w:author="小多 [2]" w:date="2020-09-23T10:30:13Z"/>
            </w:rPr>
          </w:rPrChange>
        </w:rPr>
      </w:pPr>
      <w:ins w:id="4709" w:author="小多 [2]" w:date="2020-09-23T10:30:13Z">
        <w:r>
          <w:rPr>
            <w:color w:val="auto"/>
            <w:rPrChange w:id="4710" w:author="小多 [2]" w:date="2020-09-23T11:01:09Z">
              <w:rPr/>
            </w:rPrChange>
          </w:rPr>
          <w:fldChar w:fldCharType="begin"/>
        </w:r>
      </w:ins>
      <w:ins w:id="4712" w:author="小多 [2]" w:date="2020-09-23T10:30:13Z">
        <w:r>
          <w:rPr>
            <w:color w:val="auto"/>
            <w:rPrChange w:id="4713" w:author="小多 [2]" w:date="2020-09-23T11:01:09Z">
              <w:rPr/>
            </w:rPrChange>
          </w:rPr>
          <w:instrText xml:space="preserve"> HYPERLINK \l _Toc10073 </w:instrText>
        </w:r>
      </w:ins>
      <w:ins w:id="4715" w:author="小多 [2]" w:date="2020-09-23T10:30:13Z">
        <w:r>
          <w:rPr>
            <w:color w:val="auto"/>
            <w:rPrChange w:id="4716" w:author="小多 [2]" w:date="2020-09-23T11:01:09Z">
              <w:rPr/>
            </w:rPrChange>
          </w:rPr>
          <w:fldChar w:fldCharType="separate"/>
        </w:r>
      </w:ins>
      <w:ins w:id="4718" w:author="小多 [2]" w:date="2020-09-23T10:30:13Z">
        <w:r>
          <w:rPr>
            <w:rFonts w:hint="eastAsia"/>
            <w:bCs/>
            <w:color w:val="auto"/>
            <w:rPrChange w:id="4719" w:author="小多 [2]" w:date="2020-09-23T11:01:09Z">
              <w:rPr>
                <w:rFonts w:hint="eastAsia"/>
                <w:bCs/>
              </w:rPr>
            </w:rPrChange>
          </w:rPr>
          <w:t>7.1.29 显示具体事件波形图区域</w:t>
        </w:r>
      </w:ins>
      <w:ins w:id="4721" w:author="小多 [2]" w:date="2020-09-23T10:30:13Z">
        <w:r>
          <w:rPr>
            <w:color w:val="auto"/>
            <w:rPrChange w:id="4722" w:author="小多 [2]" w:date="2020-09-23T11:01:09Z">
              <w:rPr/>
            </w:rPrChange>
          </w:rPr>
          <w:tab/>
        </w:r>
      </w:ins>
      <w:ins w:id="4724" w:author="小多 [2]" w:date="2020-09-23T10:30:13Z">
        <w:r>
          <w:rPr>
            <w:color w:val="auto"/>
            <w:rPrChange w:id="4725" w:author="小多 [2]" w:date="2020-09-23T11:01:09Z">
              <w:rPr/>
            </w:rPrChange>
          </w:rPr>
          <w:fldChar w:fldCharType="begin"/>
        </w:r>
      </w:ins>
      <w:ins w:id="4727" w:author="小多 [2]" w:date="2020-09-23T10:30:13Z">
        <w:r>
          <w:rPr>
            <w:color w:val="auto"/>
            <w:rPrChange w:id="4728" w:author="小多 [2]" w:date="2020-09-23T11:01:09Z">
              <w:rPr/>
            </w:rPrChange>
          </w:rPr>
          <w:instrText xml:space="preserve"> PAGEREF _Toc10073 </w:instrText>
        </w:r>
      </w:ins>
      <w:ins w:id="4730" w:author="小多 [2]" w:date="2020-09-23T10:30:13Z">
        <w:r>
          <w:rPr>
            <w:color w:val="auto"/>
            <w:rPrChange w:id="4731" w:author="小多 [2]" w:date="2020-09-23T11:01:09Z">
              <w:rPr/>
            </w:rPrChange>
          </w:rPr>
          <w:fldChar w:fldCharType="separate"/>
        </w:r>
      </w:ins>
      <w:ins w:id="4733" w:author="小多 [2]" w:date="2020-09-23T11:17:40Z">
        <w:r>
          <w:rPr>
            <w:color w:val="auto"/>
          </w:rPr>
          <w:t>14</w:t>
        </w:r>
      </w:ins>
      <w:ins w:id="4734" w:author="小多 [2]" w:date="2020-09-23T10:30:13Z">
        <w:r>
          <w:rPr>
            <w:color w:val="auto"/>
            <w:rPrChange w:id="4735" w:author="小多 [2]" w:date="2020-09-23T11:01:09Z">
              <w:rPr/>
            </w:rPrChange>
          </w:rPr>
          <w:fldChar w:fldCharType="end"/>
        </w:r>
      </w:ins>
      <w:ins w:id="4737" w:author="小多 [2]" w:date="2020-09-23T10:30:13Z">
        <w:r>
          <w:rPr>
            <w:color w:val="auto"/>
            <w:rPrChange w:id="4738" w:author="小多 [2]" w:date="2020-09-23T11:01:09Z">
              <w:rPr/>
            </w:rPrChange>
          </w:rPr>
          <w:fldChar w:fldCharType="end"/>
        </w:r>
      </w:ins>
    </w:p>
    <w:p>
      <w:pPr>
        <w:pStyle w:val="4"/>
        <w:tabs>
          <w:tab w:val="right" w:leader="dot" w:pos="9746"/>
        </w:tabs>
        <w:rPr>
          <w:ins w:id="4740" w:author="小多 [2]" w:date="2020-09-23T10:30:13Z"/>
          <w:color w:val="auto"/>
          <w:rPrChange w:id="4741" w:author="小多 [2]" w:date="2020-09-23T11:01:09Z">
            <w:rPr>
              <w:ins w:id="4742" w:author="小多 [2]" w:date="2020-09-23T10:30:13Z"/>
            </w:rPr>
          </w:rPrChange>
        </w:rPr>
      </w:pPr>
      <w:ins w:id="4743" w:author="小多 [2]" w:date="2020-09-23T10:30:13Z">
        <w:r>
          <w:rPr>
            <w:color w:val="auto"/>
            <w:rPrChange w:id="4744" w:author="小多 [2]" w:date="2020-09-23T11:01:09Z">
              <w:rPr/>
            </w:rPrChange>
          </w:rPr>
          <w:fldChar w:fldCharType="begin"/>
        </w:r>
      </w:ins>
      <w:ins w:id="4746" w:author="小多 [2]" w:date="2020-09-23T10:30:13Z">
        <w:r>
          <w:rPr>
            <w:color w:val="auto"/>
            <w:rPrChange w:id="4747" w:author="小多 [2]" w:date="2020-09-23T11:01:09Z">
              <w:rPr/>
            </w:rPrChange>
          </w:rPr>
          <w:instrText xml:space="preserve"> HYPERLINK \l _Toc7495 </w:instrText>
        </w:r>
      </w:ins>
      <w:ins w:id="4749" w:author="小多 [2]" w:date="2020-09-23T10:30:13Z">
        <w:r>
          <w:rPr>
            <w:color w:val="auto"/>
            <w:rPrChange w:id="4750" w:author="小多 [2]" w:date="2020-09-23T11:01:09Z">
              <w:rPr/>
            </w:rPrChange>
          </w:rPr>
          <w:fldChar w:fldCharType="separate"/>
        </w:r>
      </w:ins>
      <w:ins w:id="4752" w:author="小多 [2]" w:date="2020-09-23T10:30:13Z">
        <w:r>
          <w:rPr>
            <w:rFonts w:hint="eastAsia"/>
            <w:bCs/>
            <w:color w:val="auto"/>
            <w:rPrChange w:id="4753" w:author="小多 [2]" w:date="2020-09-23T11:01:09Z">
              <w:rPr>
                <w:rFonts w:hint="eastAsia"/>
                <w:bCs/>
              </w:rPr>
            </w:rPrChange>
          </w:rPr>
          <w:t>7.1.30 下载Ecg文件和分析文件功能</w:t>
        </w:r>
      </w:ins>
      <w:ins w:id="4755" w:author="小多 [2]" w:date="2020-09-23T10:30:13Z">
        <w:r>
          <w:rPr>
            <w:color w:val="auto"/>
            <w:rPrChange w:id="4756" w:author="小多 [2]" w:date="2020-09-23T11:01:09Z">
              <w:rPr/>
            </w:rPrChange>
          </w:rPr>
          <w:tab/>
        </w:r>
      </w:ins>
      <w:ins w:id="4758" w:author="小多 [2]" w:date="2020-09-23T10:30:13Z">
        <w:r>
          <w:rPr>
            <w:color w:val="auto"/>
            <w:rPrChange w:id="4759" w:author="小多 [2]" w:date="2020-09-23T11:01:09Z">
              <w:rPr/>
            </w:rPrChange>
          </w:rPr>
          <w:fldChar w:fldCharType="begin"/>
        </w:r>
      </w:ins>
      <w:ins w:id="4761" w:author="小多 [2]" w:date="2020-09-23T10:30:13Z">
        <w:r>
          <w:rPr>
            <w:color w:val="auto"/>
            <w:rPrChange w:id="4762" w:author="小多 [2]" w:date="2020-09-23T11:01:09Z">
              <w:rPr/>
            </w:rPrChange>
          </w:rPr>
          <w:instrText xml:space="preserve"> PAGEREF _Toc7495 </w:instrText>
        </w:r>
      </w:ins>
      <w:ins w:id="4764" w:author="小多 [2]" w:date="2020-09-23T10:30:13Z">
        <w:r>
          <w:rPr>
            <w:color w:val="auto"/>
            <w:rPrChange w:id="4765" w:author="小多 [2]" w:date="2020-09-23T11:01:09Z">
              <w:rPr/>
            </w:rPrChange>
          </w:rPr>
          <w:fldChar w:fldCharType="separate"/>
        </w:r>
      </w:ins>
      <w:ins w:id="4767" w:author="小多 [2]" w:date="2020-09-23T11:17:40Z">
        <w:r>
          <w:rPr>
            <w:color w:val="auto"/>
          </w:rPr>
          <w:t>15</w:t>
        </w:r>
      </w:ins>
      <w:ins w:id="4768" w:author="小多 [2]" w:date="2020-09-23T10:30:13Z">
        <w:r>
          <w:rPr>
            <w:color w:val="auto"/>
            <w:rPrChange w:id="4769" w:author="小多 [2]" w:date="2020-09-23T11:01:09Z">
              <w:rPr/>
            </w:rPrChange>
          </w:rPr>
          <w:fldChar w:fldCharType="end"/>
        </w:r>
      </w:ins>
      <w:ins w:id="4771" w:author="小多 [2]" w:date="2020-09-23T10:30:13Z">
        <w:r>
          <w:rPr>
            <w:color w:val="auto"/>
            <w:rPrChange w:id="4772" w:author="小多 [2]" w:date="2020-09-23T11:01:09Z">
              <w:rPr/>
            </w:rPrChange>
          </w:rPr>
          <w:fldChar w:fldCharType="end"/>
        </w:r>
      </w:ins>
    </w:p>
    <w:p>
      <w:pPr>
        <w:pStyle w:val="4"/>
        <w:tabs>
          <w:tab w:val="right" w:leader="dot" w:pos="9746"/>
        </w:tabs>
        <w:rPr>
          <w:ins w:id="4774" w:author="小多 [2]" w:date="2020-09-23T10:30:13Z"/>
          <w:color w:val="auto"/>
          <w:rPrChange w:id="4775" w:author="小多 [2]" w:date="2020-09-23T11:01:09Z">
            <w:rPr>
              <w:ins w:id="4776" w:author="小多 [2]" w:date="2020-09-23T10:30:13Z"/>
            </w:rPr>
          </w:rPrChange>
        </w:rPr>
      </w:pPr>
      <w:ins w:id="4777" w:author="小多 [2]" w:date="2020-09-23T10:30:13Z">
        <w:r>
          <w:rPr>
            <w:color w:val="auto"/>
            <w:rPrChange w:id="4778" w:author="小多 [2]" w:date="2020-09-23T11:01:09Z">
              <w:rPr/>
            </w:rPrChange>
          </w:rPr>
          <w:fldChar w:fldCharType="begin"/>
        </w:r>
      </w:ins>
      <w:ins w:id="4780" w:author="小多 [2]" w:date="2020-09-23T10:30:13Z">
        <w:r>
          <w:rPr>
            <w:color w:val="auto"/>
            <w:rPrChange w:id="4781" w:author="小多 [2]" w:date="2020-09-23T11:01:09Z">
              <w:rPr/>
            </w:rPrChange>
          </w:rPr>
          <w:instrText xml:space="preserve"> HYPERLINK \l _Toc5031 </w:instrText>
        </w:r>
      </w:ins>
      <w:ins w:id="4783" w:author="小多 [2]" w:date="2020-09-23T10:30:13Z">
        <w:r>
          <w:rPr>
            <w:color w:val="auto"/>
            <w:rPrChange w:id="4784" w:author="小多 [2]" w:date="2020-09-23T11:01:09Z">
              <w:rPr/>
            </w:rPrChange>
          </w:rPr>
          <w:fldChar w:fldCharType="separate"/>
        </w:r>
      </w:ins>
      <w:ins w:id="4786" w:author="小多 [2]" w:date="2020-09-23T10:30:13Z">
        <w:r>
          <w:rPr>
            <w:rFonts w:hint="eastAsia"/>
            <w:bCs/>
            <w:color w:val="auto"/>
            <w:rPrChange w:id="4787" w:author="小多 [2]" w:date="2020-09-23T11:01:09Z">
              <w:rPr>
                <w:rFonts w:hint="eastAsia"/>
                <w:bCs/>
              </w:rPr>
            </w:rPrChange>
          </w:rPr>
          <w:t>7.1.3</w:t>
        </w:r>
      </w:ins>
      <w:ins w:id="4789" w:author="小多 [2]" w:date="2020-09-23T10:30:13Z">
        <w:r>
          <w:rPr>
            <w:rFonts w:hint="eastAsia"/>
            <w:bCs/>
            <w:color w:val="auto"/>
            <w:lang w:val="en-US" w:eastAsia="zh-CN"/>
            <w:rPrChange w:id="4790" w:author="小多 [2]" w:date="2020-09-23T11:01:09Z">
              <w:rPr>
                <w:rFonts w:hint="eastAsia"/>
                <w:bCs/>
                <w:lang w:val="en-US" w:eastAsia="zh-CN"/>
              </w:rPr>
            </w:rPrChange>
          </w:rPr>
          <w:t>1</w:t>
        </w:r>
      </w:ins>
      <w:ins w:id="4792" w:author="小多 [2]" w:date="2020-09-23T10:30:13Z">
        <w:r>
          <w:rPr>
            <w:rFonts w:hint="eastAsia"/>
            <w:bCs/>
            <w:color w:val="auto"/>
            <w:rPrChange w:id="4793" w:author="小多 [2]" w:date="2020-09-23T11:01:09Z">
              <w:rPr>
                <w:rFonts w:hint="eastAsia"/>
                <w:bCs/>
              </w:rPr>
            </w:rPrChange>
          </w:rPr>
          <w:t xml:space="preserve"> </w:t>
        </w:r>
      </w:ins>
      <w:ins w:id="4795" w:author="小多 [2]" w:date="2020-09-23T10:30:13Z">
        <w:r>
          <w:rPr>
            <w:rFonts w:hint="eastAsia"/>
            <w:bCs/>
            <w:color w:val="auto"/>
            <w:lang w:val="en-US" w:eastAsia="zh-CN"/>
            <w:rPrChange w:id="4796" w:author="小多 [2]" w:date="2020-09-23T11:01:09Z">
              <w:rPr>
                <w:rFonts w:hint="eastAsia"/>
                <w:bCs/>
                <w:lang w:val="en-US" w:eastAsia="zh-CN"/>
              </w:rPr>
            </w:rPrChange>
          </w:rPr>
          <w:t>处理数据格式</w:t>
        </w:r>
      </w:ins>
      <w:ins w:id="4798" w:author="小多 [2]" w:date="2020-09-23T10:30:13Z">
        <w:r>
          <w:rPr>
            <w:color w:val="auto"/>
            <w:rPrChange w:id="4799" w:author="小多 [2]" w:date="2020-09-23T11:01:09Z">
              <w:rPr/>
            </w:rPrChange>
          </w:rPr>
          <w:tab/>
        </w:r>
      </w:ins>
      <w:ins w:id="4801" w:author="小多 [2]" w:date="2020-09-23T10:30:13Z">
        <w:r>
          <w:rPr>
            <w:color w:val="auto"/>
            <w:rPrChange w:id="4802" w:author="小多 [2]" w:date="2020-09-23T11:01:09Z">
              <w:rPr/>
            </w:rPrChange>
          </w:rPr>
          <w:fldChar w:fldCharType="begin"/>
        </w:r>
      </w:ins>
      <w:ins w:id="4804" w:author="小多 [2]" w:date="2020-09-23T10:30:13Z">
        <w:r>
          <w:rPr>
            <w:color w:val="auto"/>
            <w:rPrChange w:id="4805" w:author="小多 [2]" w:date="2020-09-23T11:01:09Z">
              <w:rPr/>
            </w:rPrChange>
          </w:rPr>
          <w:instrText xml:space="preserve"> PAGEREF _Toc5031 </w:instrText>
        </w:r>
      </w:ins>
      <w:ins w:id="4807" w:author="小多 [2]" w:date="2020-09-23T10:30:13Z">
        <w:r>
          <w:rPr>
            <w:color w:val="auto"/>
            <w:rPrChange w:id="4808" w:author="小多 [2]" w:date="2020-09-23T11:01:09Z">
              <w:rPr/>
            </w:rPrChange>
          </w:rPr>
          <w:fldChar w:fldCharType="separate"/>
        </w:r>
      </w:ins>
      <w:ins w:id="4810" w:author="小多 [2]" w:date="2020-09-23T11:17:40Z">
        <w:r>
          <w:rPr>
            <w:color w:val="auto"/>
          </w:rPr>
          <w:t>15</w:t>
        </w:r>
      </w:ins>
      <w:ins w:id="4811" w:author="小多 [2]" w:date="2020-09-23T10:30:13Z">
        <w:r>
          <w:rPr>
            <w:color w:val="auto"/>
            <w:rPrChange w:id="4812" w:author="小多 [2]" w:date="2020-09-23T11:01:09Z">
              <w:rPr/>
            </w:rPrChange>
          </w:rPr>
          <w:fldChar w:fldCharType="end"/>
        </w:r>
      </w:ins>
      <w:ins w:id="4814" w:author="小多 [2]" w:date="2020-09-23T10:30:13Z">
        <w:r>
          <w:rPr>
            <w:color w:val="auto"/>
            <w:rPrChange w:id="4815" w:author="小多 [2]" w:date="2020-09-23T11:01:09Z">
              <w:rPr/>
            </w:rPrChange>
          </w:rPr>
          <w:fldChar w:fldCharType="end"/>
        </w:r>
      </w:ins>
    </w:p>
    <w:p>
      <w:pPr>
        <w:pStyle w:val="4"/>
        <w:tabs>
          <w:tab w:val="right" w:leader="dot" w:pos="9746"/>
        </w:tabs>
        <w:rPr>
          <w:ins w:id="4817" w:author="小多 [2]" w:date="2020-09-23T10:30:13Z"/>
          <w:color w:val="auto"/>
          <w:rPrChange w:id="4818" w:author="小多 [2]" w:date="2020-09-23T11:01:09Z">
            <w:rPr>
              <w:ins w:id="4819" w:author="小多 [2]" w:date="2020-09-23T10:30:13Z"/>
            </w:rPr>
          </w:rPrChange>
        </w:rPr>
      </w:pPr>
      <w:ins w:id="4820" w:author="小多 [2]" w:date="2020-09-23T10:30:13Z">
        <w:r>
          <w:rPr>
            <w:color w:val="auto"/>
            <w:rPrChange w:id="4821" w:author="小多 [2]" w:date="2020-09-23T11:01:09Z">
              <w:rPr/>
            </w:rPrChange>
          </w:rPr>
          <w:fldChar w:fldCharType="begin"/>
        </w:r>
      </w:ins>
      <w:ins w:id="4823" w:author="小多 [2]" w:date="2020-09-23T10:30:13Z">
        <w:r>
          <w:rPr>
            <w:color w:val="auto"/>
            <w:rPrChange w:id="4824" w:author="小多 [2]" w:date="2020-09-23T11:01:09Z">
              <w:rPr/>
            </w:rPrChange>
          </w:rPr>
          <w:instrText xml:space="preserve"> HYPERLINK \l _Toc14460 </w:instrText>
        </w:r>
      </w:ins>
      <w:ins w:id="4826" w:author="小多 [2]" w:date="2020-09-23T10:30:13Z">
        <w:r>
          <w:rPr>
            <w:color w:val="auto"/>
            <w:rPrChange w:id="4827" w:author="小多 [2]" w:date="2020-09-23T11:01:09Z">
              <w:rPr/>
            </w:rPrChange>
          </w:rPr>
          <w:fldChar w:fldCharType="separate"/>
        </w:r>
      </w:ins>
      <w:ins w:id="4829" w:author="小多 [2]" w:date="2020-09-23T10:30:13Z">
        <w:r>
          <w:rPr>
            <w:rFonts w:hint="eastAsia"/>
            <w:bCs/>
            <w:color w:val="auto"/>
            <w:rPrChange w:id="4830" w:author="小多 [2]" w:date="2020-09-23T11:01:09Z">
              <w:rPr>
                <w:rFonts w:hint="eastAsia"/>
                <w:bCs/>
              </w:rPr>
            </w:rPrChange>
          </w:rPr>
          <w:t>7.1.3</w:t>
        </w:r>
      </w:ins>
      <w:ins w:id="4832" w:author="小多 [2]" w:date="2020-09-23T10:30:13Z">
        <w:r>
          <w:rPr>
            <w:rFonts w:hint="eastAsia"/>
            <w:bCs/>
            <w:color w:val="auto"/>
            <w:lang w:val="en-US" w:eastAsia="zh-CN"/>
            <w:rPrChange w:id="4833" w:author="小多 [2]" w:date="2020-09-23T11:01:09Z">
              <w:rPr>
                <w:rFonts w:hint="eastAsia"/>
                <w:bCs/>
                <w:lang w:val="en-US" w:eastAsia="zh-CN"/>
              </w:rPr>
            </w:rPrChange>
          </w:rPr>
          <w:t>2</w:t>
        </w:r>
      </w:ins>
      <w:ins w:id="4835" w:author="小多 [2]" w:date="2020-09-23T10:30:13Z">
        <w:r>
          <w:rPr>
            <w:rFonts w:hint="eastAsia"/>
            <w:bCs/>
            <w:color w:val="auto"/>
            <w:rPrChange w:id="4836" w:author="小多 [2]" w:date="2020-09-23T11:01:09Z">
              <w:rPr>
                <w:rFonts w:hint="eastAsia"/>
                <w:bCs/>
              </w:rPr>
            </w:rPrChange>
          </w:rPr>
          <w:t xml:space="preserve"> </w:t>
        </w:r>
      </w:ins>
      <w:ins w:id="4838" w:author="小多 [2]" w:date="2020-09-23T10:30:13Z">
        <w:r>
          <w:rPr>
            <w:rFonts w:hint="eastAsia"/>
            <w:bCs/>
            <w:color w:val="auto"/>
            <w:lang w:val="en-US" w:eastAsia="zh-CN"/>
            <w:rPrChange w:id="4839" w:author="小多 [2]" w:date="2020-09-23T11:01:09Z">
              <w:rPr>
                <w:rFonts w:hint="eastAsia"/>
                <w:bCs/>
                <w:lang w:val="en-US" w:eastAsia="zh-CN"/>
              </w:rPr>
            </w:rPrChange>
          </w:rPr>
          <w:t>数据接口</w:t>
        </w:r>
      </w:ins>
      <w:ins w:id="4841" w:author="小多 [2]" w:date="2020-09-23T10:30:13Z">
        <w:r>
          <w:rPr>
            <w:color w:val="auto"/>
            <w:rPrChange w:id="4842" w:author="小多 [2]" w:date="2020-09-23T11:01:09Z">
              <w:rPr/>
            </w:rPrChange>
          </w:rPr>
          <w:tab/>
        </w:r>
      </w:ins>
      <w:ins w:id="4844" w:author="小多 [2]" w:date="2020-09-23T10:30:13Z">
        <w:r>
          <w:rPr>
            <w:color w:val="auto"/>
            <w:rPrChange w:id="4845" w:author="小多 [2]" w:date="2020-09-23T11:01:09Z">
              <w:rPr/>
            </w:rPrChange>
          </w:rPr>
          <w:fldChar w:fldCharType="begin"/>
        </w:r>
      </w:ins>
      <w:ins w:id="4847" w:author="小多 [2]" w:date="2020-09-23T10:30:13Z">
        <w:r>
          <w:rPr>
            <w:color w:val="auto"/>
            <w:rPrChange w:id="4848" w:author="小多 [2]" w:date="2020-09-23T11:01:09Z">
              <w:rPr/>
            </w:rPrChange>
          </w:rPr>
          <w:instrText xml:space="preserve"> PAGEREF _Toc14460 </w:instrText>
        </w:r>
      </w:ins>
      <w:ins w:id="4850" w:author="小多 [2]" w:date="2020-09-23T10:30:13Z">
        <w:r>
          <w:rPr>
            <w:color w:val="auto"/>
            <w:rPrChange w:id="4851" w:author="小多 [2]" w:date="2020-09-23T11:01:09Z">
              <w:rPr/>
            </w:rPrChange>
          </w:rPr>
          <w:fldChar w:fldCharType="separate"/>
        </w:r>
      </w:ins>
      <w:ins w:id="4853" w:author="小多 [2]" w:date="2020-09-23T11:17:40Z">
        <w:r>
          <w:rPr>
            <w:color w:val="auto"/>
          </w:rPr>
          <w:t>15</w:t>
        </w:r>
      </w:ins>
      <w:ins w:id="4854" w:author="小多 [2]" w:date="2020-09-23T10:30:13Z">
        <w:r>
          <w:rPr>
            <w:color w:val="auto"/>
            <w:rPrChange w:id="4855" w:author="小多 [2]" w:date="2020-09-23T11:01:09Z">
              <w:rPr/>
            </w:rPrChange>
          </w:rPr>
          <w:fldChar w:fldCharType="end"/>
        </w:r>
      </w:ins>
      <w:ins w:id="4857" w:author="小多 [2]" w:date="2020-09-23T10:30:13Z">
        <w:r>
          <w:rPr>
            <w:color w:val="auto"/>
            <w:rPrChange w:id="4858" w:author="小多 [2]" w:date="2020-09-23T11:01:09Z">
              <w:rPr/>
            </w:rPrChange>
          </w:rPr>
          <w:fldChar w:fldCharType="end"/>
        </w:r>
      </w:ins>
    </w:p>
    <w:p>
      <w:pPr>
        <w:pStyle w:val="9"/>
        <w:tabs>
          <w:tab w:val="right" w:leader="dot" w:pos="9746"/>
        </w:tabs>
        <w:rPr>
          <w:ins w:id="4860" w:author="小多 [2]" w:date="2020-09-23T10:30:13Z"/>
          <w:color w:val="auto"/>
          <w:rPrChange w:id="4861" w:author="小多 [2]" w:date="2020-09-23T11:01:09Z">
            <w:rPr>
              <w:ins w:id="4862" w:author="小多 [2]" w:date="2020-09-23T10:30:13Z"/>
            </w:rPr>
          </w:rPrChange>
        </w:rPr>
      </w:pPr>
      <w:ins w:id="4863" w:author="小多 [2]" w:date="2020-09-23T10:30:13Z">
        <w:r>
          <w:rPr>
            <w:color w:val="auto"/>
            <w:rPrChange w:id="4864" w:author="小多 [2]" w:date="2020-09-23T11:01:09Z">
              <w:rPr/>
            </w:rPrChange>
          </w:rPr>
          <w:fldChar w:fldCharType="begin"/>
        </w:r>
      </w:ins>
      <w:ins w:id="4866" w:author="小多 [2]" w:date="2020-09-23T10:30:13Z">
        <w:r>
          <w:rPr>
            <w:color w:val="auto"/>
            <w:rPrChange w:id="4867" w:author="小多 [2]" w:date="2020-09-23T11:01:09Z">
              <w:rPr/>
            </w:rPrChange>
          </w:rPr>
          <w:instrText xml:space="preserve"> HYPERLINK \l _Toc16594 </w:instrText>
        </w:r>
      </w:ins>
      <w:ins w:id="4869" w:author="小多 [2]" w:date="2020-09-23T10:30:13Z">
        <w:r>
          <w:rPr>
            <w:color w:val="auto"/>
            <w:rPrChange w:id="4870" w:author="小多 [2]" w:date="2020-09-23T11:01:09Z">
              <w:rPr/>
            </w:rPrChange>
          </w:rPr>
          <w:fldChar w:fldCharType="separate"/>
        </w:r>
      </w:ins>
      <w:ins w:id="4872" w:author="小多 [2]" w:date="2020-09-23T10:30:13Z">
        <w:r>
          <w:rPr>
            <w:rFonts w:hint="eastAsia"/>
            <w:bCs/>
            <w:color w:val="auto"/>
            <w:szCs w:val="28"/>
            <w:rPrChange w:id="4873" w:author="小多 [2]" w:date="2020-09-23T11:01:09Z">
              <w:rPr>
                <w:rFonts w:hint="eastAsia"/>
                <w:bCs/>
                <w:szCs w:val="28"/>
              </w:rPr>
            </w:rPrChange>
          </w:rPr>
          <w:t>7.2 系统功能</w:t>
        </w:r>
      </w:ins>
      <w:ins w:id="4875" w:author="小多 [2]" w:date="2020-09-23T10:30:13Z">
        <w:r>
          <w:rPr>
            <w:color w:val="auto"/>
            <w:rPrChange w:id="4876" w:author="小多 [2]" w:date="2020-09-23T11:01:09Z">
              <w:rPr/>
            </w:rPrChange>
          </w:rPr>
          <w:tab/>
        </w:r>
      </w:ins>
      <w:ins w:id="4878" w:author="小多 [2]" w:date="2020-09-23T10:30:13Z">
        <w:r>
          <w:rPr>
            <w:color w:val="auto"/>
            <w:rPrChange w:id="4879" w:author="小多 [2]" w:date="2020-09-23T11:01:09Z">
              <w:rPr/>
            </w:rPrChange>
          </w:rPr>
          <w:fldChar w:fldCharType="begin"/>
        </w:r>
      </w:ins>
      <w:ins w:id="4881" w:author="小多 [2]" w:date="2020-09-23T10:30:13Z">
        <w:r>
          <w:rPr>
            <w:color w:val="auto"/>
            <w:rPrChange w:id="4882" w:author="小多 [2]" w:date="2020-09-23T11:01:09Z">
              <w:rPr/>
            </w:rPrChange>
          </w:rPr>
          <w:instrText xml:space="preserve"> PAGEREF _Toc16594 </w:instrText>
        </w:r>
      </w:ins>
      <w:ins w:id="4884" w:author="小多 [2]" w:date="2020-09-23T10:30:13Z">
        <w:r>
          <w:rPr>
            <w:color w:val="auto"/>
            <w:rPrChange w:id="4885" w:author="小多 [2]" w:date="2020-09-23T11:01:09Z">
              <w:rPr/>
            </w:rPrChange>
          </w:rPr>
          <w:fldChar w:fldCharType="separate"/>
        </w:r>
      </w:ins>
      <w:ins w:id="4887" w:author="小多 [2]" w:date="2020-09-23T11:17:40Z">
        <w:r>
          <w:rPr>
            <w:color w:val="auto"/>
          </w:rPr>
          <w:t>16</w:t>
        </w:r>
      </w:ins>
      <w:ins w:id="4888" w:author="小多 [2]" w:date="2020-09-23T10:30:13Z">
        <w:r>
          <w:rPr>
            <w:color w:val="auto"/>
            <w:rPrChange w:id="4889" w:author="小多 [2]" w:date="2020-09-23T11:01:09Z">
              <w:rPr/>
            </w:rPrChange>
          </w:rPr>
          <w:fldChar w:fldCharType="end"/>
        </w:r>
      </w:ins>
      <w:ins w:id="4891" w:author="小多 [2]" w:date="2020-09-23T10:30:13Z">
        <w:r>
          <w:rPr>
            <w:color w:val="auto"/>
            <w:rPrChange w:id="4892" w:author="小多 [2]" w:date="2020-09-23T11:01:09Z">
              <w:rPr/>
            </w:rPrChange>
          </w:rPr>
          <w:fldChar w:fldCharType="end"/>
        </w:r>
      </w:ins>
    </w:p>
    <w:p>
      <w:pPr>
        <w:pStyle w:val="4"/>
        <w:tabs>
          <w:tab w:val="right" w:leader="dot" w:pos="9746"/>
        </w:tabs>
        <w:rPr>
          <w:ins w:id="4894" w:author="小多 [2]" w:date="2020-09-23T10:30:13Z"/>
          <w:color w:val="auto"/>
          <w:rPrChange w:id="4895" w:author="小多 [2]" w:date="2020-09-23T11:01:09Z">
            <w:rPr>
              <w:ins w:id="4896" w:author="小多 [2]" w:date="2020-09-23T10:30:13Z"/>
            </w:rPr>
          </w:rPrChange>
        </w:rPr>
      </w:pPr>
      <w:ins w:id="4897" w:author="小多 [2]" w:date="2020-09-23T10:30:13Z">
        <w:r>
          <w:rPr>
            <w:color w:val="auto"/>
            <w:rPrChange w:id="4898" w:author="小多 [2]" w:date="2020-09-23T11:01:09Z">
              <w:rPr/>
            </w:rPrChange>
          </w:rPr>
          <w:fldChar w:fldCharType="begin"/>
        </w:r>
      </w:ins>
      <w:ins w:id="4900" w:author="小多 [2]" w:date="2020-09-23T10:30:13Z">
        <w:r>
          <w:rPr>
            <w:color w:val="auto"/>
            <w:rPrChange w:id="4901" w:author="小多 [2]" w:date="2020-09-23T11:01:09Z">
              <w:rPr/>
            </w:rPrChange>
          </w:rPr>
          <w:instrText xml:space="preserve"> HYPERLINK \l _Toc22339 </w:instrText>
        </w:r>
      </w:ins>
      <w:ins w:id="4903" w:author="小多 [2]" w:date="2020-09-23T10:30:13Z">
        <w:r>
          <w:rPr>
            <w:color w:val="auto"/>
            <w:rPrChange w:id="4904" w:author="小多 [2]" w:date="2020-09-23T11:01:09Z">
              <w:rPr/>
            </w:rPrChange>
          </w:rPr>
          <w:fldChar w:fldCharType="separate"/>
        </w:r>
      </w:ins>
      <w:ins w:id="4906" w:author="小多 [2]" w:date="2020-09-23T10:30:13Z">
        <w:r>
          <w:rPr>
            <w:rFonts w:hint="eastAsia"/>
            <w:bCs/>
            <w:color w:val="auto"/>
            <w:rPrChange w:id="4907" w:author="小多 [2]" w:date="2020-09-23T11:01:09Z">
              <w:rPr>
                <w:rFonts w:hint="eastAsia"/>
                <w:bCs/>
              </w:rPr>
            </w:rPrChange>
          </w:rPr>
          <w:t>7.2.1 用户登录</w:t>
        </w:r>
      </w:ins>
      <w:ins w:id="4909" w:author="小多 [2]" w:date="2020-09-23T10:30:13Z">
        <w:r>
          <w:rPr>
            <w:color w:val="auto"/>
            <w:rPrChange w:id="4910" w:author="小多 [2]" w:date="2020-09-23T11:01:09Z">
              <w:rPr/>
            </w:rPrChange>
          </w:rPr>
          <w:tab/>
        </w:r>
      </w:ins>
      <w:ins w:id="4912" w:author="小多 [2]" w:date="2020-09-23T10:30:13Z">
        <w:r>
          <w:rPr>
            <w:color w:val="auto"/>
            <w:rPrChange w:id="4913" w:author="小多 [2]" w:date="2020-09-23T11:01:09Z">
              <w:rPr/>
            </w:rPrChange>
          </w:rPr>
          <w:fldChar w:fldCharType="begin"/>
        </w:r>
      </w:ins>
      <w:ins w:id="4915" w:author="小多 [2]" w:date="2020-09-23T10:30:13Z">
        <w:r>
          <w:rPr>
            <w:color w:val="auto"/>
            <w:rPrChange w:id="4916" w:author="小多 [2]" w:date="2020-09-23T11:01:09Z">
              <w:rPr/>
            </w:rPrChange>
          </w:rPr>
          <w:instrText xml:space="preserve"> PAGEREF _Toc22339 </w:instrText>
        </w:r>
      </w:ins>
      <w:ins w:id="4918" w:author="小多 [2]" w:date="2020-09-23T10:30:13Z">
        <w:r>
          <w:rPr>
            <w:color w:val="auto"/>
            <w:rPrChange w:id="4919" w:author="小多 [2]" w:date="2020-09-23T11:01:09Z">
              <w:rPr/>
            </w:rPrChange>
          </w:rPr>
          <w:fldChar w:fldCharType="separate"/>
        </w:r>
      </w:ins>
      <w:ins w:id="4921" w:author="小多 [2]" w:date="2020-09-23T11:17:40Z">
        <w:r>
          <w:rPr>
            <w:color w:val="auto"/>
          </w:rPr>
          <w:t>16</w:t>
        </w:r>
      </w:ins>
      <w:ins w:id="4922" w:author="小多 [2]" w:date="2020-09-23T10:30:13Z">
        <w:r>
          <w:rPr>
            <w:color w:val="auto"/>
            <w:rPrChange w:id="4923" w:author="小多 [2]" w:date="2020-09-23T11:01:09Z">
              <w:rPr/>
            </w:rPrChange>
          </w:rPr>
          <w:fldChar w:fldCharType="end"/>
        </w:r>
      </w:ins>
      <w:ins w:id="4925" w:author="小多 [2]" w:date="2020-09-23T10:30:13Z">
        <w:r>
          <w:rPr>
            <w:color w:val="auto"/>
            <w:rPrChange w:id="4926" w:author="小多 [2]" w:date="2020-09-23T11:01:09Z">
              <w:rPr/>
            </w:rPrChange>
          </w:rPr>
          <w:fldChar w:fldCharType="end"/>
        </w:r>
      </w:ins>
    </w:p>
    <w:p>
      <w:pPr>
        <w:pStyle w:val="4"/>
        <w:tabs>
          <w:tab w:val="right" w:leader="dot" w:pos="9746"/>
        </w:tabs>
        <w:rPr>
          <w:ins w:id="4928" w:author="小多 [2]" w:date="2020-09-23T10:30:13Z"/>
          <w:color w:val="auto"/>
          <w:rPrChange w:id="4929" w:author="小多 [2]" w:date="2020-09-23T11:01:09Z">
            <w:rPr>
              <w:ins w:id="4930" w:author="小多 [2]" w:date="2020-09-23T10:30:13Z"/>
            </w:rPr>
          </w:rPrChange>
        </w:rPr>
      </w:pPr>
      <w:ins w:id="4931" w:author="小多 [2]" w:date="2020-09-23T10:30:13Z">
        <w:r>
          <w:rPr>
            <w:color w:val="auto"/>
            <w:rPrChange w:id="4932" w:author="小多 [2]" w:date="2020-09-23T11:01:09Z">
              <w:rPr/>
            </w:rPrChange>
          </w:rPr>
          <w:fldChar w:fldCharType="begin"/>
        </w:r>
      </w:ins>
      <w:ins w:id="4934" w:author="小多 [2]" w:date="2020-09-23T10:30:13Z">
        <w:r>
          <w:rPr>
            <w:color w:val="auto"/>
            <w:rPrChange w:id="4935" w:author="小多 [2]" w:date="2020-09-23T11:01:09Z">
              <w:rPr/>
            </w:rPrChange>
          </w:rPr>
          <w:instrText xml:space="preserve"> HYPERLINK \l _Toc2500 </w:instrText>
        </w:r>
      </w:ins>
      <w:ins w:id="4937" w:author="小多 [2]" w:date="2020-09-23T10:30:13Z">
        <w:r>
          <w:rPr>
            <w:color w:val="auto"/>
            <w:rPrChange w:id="4938" w:author="小多 [2]" w:date="2020-09-23T11:01:09Z">
              <w:rPr/>
            </w:rPrChange>
          </w:rPr>
          <w:fldChar w:fldCharType="separate"/>
        </w:r>
      </w:ins>
      <w:ins w:id="4940" w:author="小多 [2]" w:date="2020-09-23T10:30:13Z">
        <w:r>
          <w:rPr>
            <w:rFonts w:hint="eastAsia"/>
            <w:bCs/>
            <w:color w:val="auto"/>
            <w:rPrChange w:id="4941" w:author="小多 [2]" w:date="2020-09-23T11:01:09Z">
              <w:rPr>
                <w:rFonts w:hint="eastAsia"/>
                <w:bCs/>
              </w:rPr>
            </w:rPrChange>
          </w:rPr>
          <w:t>7.2.2 记录列表</w:t>
        </w:r>
      </w:ins>
      <w:ins w:id="4943" w:author="小多 [2]" w:date="2020-09-23T10:30:13Z">
        <w:r>
          <w:rPr>
            <w:color w:val="auto"/>
            <w:rPrChange w:id="4944" w:author="小多 [2]" w:date="2020-09-23T11:01:09Z">
              <w:rPr/>
            </w:rPrChange>
          </w:rPr>
          <w:tab/>
        </w:r>
      </w:ins>
      <w:ins w:id="4946" w:author="小多 [2]" w:date="2020-09-23T10:30:13Z">
        <w:r>
          <w:rPr>
            <w:color w:val="auto"/>
            <w:rPrChange w:id="4947" w:author="小多 [2]" w:date="2020-09-23T11:01:09Z">
              <w:rPr/>
            </w:rPrChange>
          </w:rPr>
          <w:fldChar w:fldCharType="begin"/>
        </w:r>
      </w:ins>
      <w:ins w:id="4949" w:author="小多 [2]" w:date="2020-09-23T10:30:13Z">
        <w:r>
          <w:rPr>
            <w:color w:val="auto"/>
            <w:rPrChange w:id="4950" w:author="小多 [2]" w:date="2020-09-23T11:01:09Z">
              <w:rPr/>
            </w:rPrChange>
          </w:rPr>
          <w:instrText xml:space="preserve"> PAGEREF _Toc2500 </w:instrText>
        </w:r>
      </w:ins>
      <w:ins w:id="4952" w:author="小多 [2]" w:date="2020-09-23T10:30:13Z">
        <w:r>
          <w:rPr>
            <w:color w:val="auto"/>
            <w:rPrChange w:id="4953" w:author="小多 [2]" w:date="2020-09-23T11:01:09Z">
              <w:rPr/>
            </w:rPrChange>
          </w:rPr>
          <w:fldChar w:fldCharType="separate"/>
        </w:r>
      </w:ins>
      <w:ins w:id="4955" w:author="小多 [2]" w:date="2020-09-23T11:17:40Z">
        <w:r>
          <w:rPr>
            <w:color w:val="auto"/>
          </w:rPr>
          <w:t>16</w:t>
        </w:r>
      </w:ins>
      <w:ins w:id="4956" w:author="小多 [2]" w:date="2020-09-23T10:30:13Z">
        <w:r>
          <w:rPr>
            <w:color w:val="auto"/>
            <w:rPrChange w:id="4957" w:author="小多 [2]" w:date="2020-09-23T11:01:09Z">
              <w:rPr/>
            </w:rPrChange>
          </w:rPr>
          <w:fldChar w:fldCharType="end"/>
        </w:r>
      </w:ins>
      <w:ins w:id="4959" w:author="小多 [2]" w:date="2020-09-23T10:30:13Z">
        <w:r>
          <w:rPr>
            <w:color w:val="auto"/>
            <w:rPrChange w:id="4960" w:author="小多 [2]" w:date="2020-09-23T11:01:09Z">
              <w:rPr/>
            </w:rPrChange>
          </w:rPr>
          <w:fldChar w:fldCharType="end"/>
        </w:r>
      </w:ins>
    </w:p>
    <w:p>
      <w:pPr>
        <w:pStyle w:val="4"/>
        <w:tabs>
          <w:tab w:val="right" w:leader="dot" w:pos="9746"/>
        </w:tabs>
        <w:rPr>
          <w:ins w:id="4962" w:author="小多 [2]" w:date="2020-09-23T10:30:13Z"/>
          <w:color w:val="auto"/>
          <w:rPrChange w:id="4963" w:author="小多 [2]" w:date="2020-09-23T11:01:09Z">
            <w:rPr>
              <w:ins w:id="4964" w:author="小多 [2]" w:date="2020-09-23T10:30:13Z"/>
            </w:rPr>
          </w:rPrChange>
        </w:rPr>
      </w:pPr>
      <w:ins w:id="4965" w:author="小多 [2]" w:date="2020-09-23T10:30:13Z">
        <w:r>
          <w:rPr>
            <w:color w:val="auto"/>
            <w:rPrChange w:id="4966" w:author="小多 [2]" w:date="2020-09-23T11:01:09Z">
              <w:rPr/>
            </w:rPrChange>
          </w:rPr>
          <w:fldChar w:fldCharType="begin"/>
        </w:r>
      </w:ins>
      <w:ins w:id="4968" w:author="小多 [2]" w:date="2020-09-23T10:30:13Z">
        <w:r>
          <w:rPr>
            <w:color w:val="auto"/>
            <w:rPrChange w:id="4969" w:author="小多 [2]" w:date="2020-09-23T11:01:09Z">
              <w:rPr/>
            </w:rPrChange>
          </w:rPr>
          <w:instrText xml:space="preserve"> HYPERLINK \l _Toc17456 </w:instrText>
        </w:r>
      </w:ins>
      <w:ins w:id="4971" w:author="小多 [2]" w:date="2020-09-23T10:30:13Z">
        <w:r>
          <w:rPr>
            <w:color w:val="auto"/>
            <w:rPrChange w:id="4972" w:author="小多 [2]" w:date="2020-09-23T11:01:09Z">
              <w:rPr/>
            </w:rPrChange>
          </w:rPr>
          <w:fldChar w:fldCharType="separate"/>
        </w:r>
      </w:ins>
      <w:ins w:id="4974" w:author="小多 [2]" w:date="2020-09-23T10:30:13Z">
        <w:r>
          <w:rPr>
            <w:rFonts w:hint="eastAsia"/>
            <w:bCs/>
            <w:color w:val="auto"/>
            <w:rPrChange w:id="4975" w:author="小多 [2]" w:date="2020-09-23T11:01:09Z">
              <w:rPr>
                <w:rFonts w:hint="eastAsia"/>
                <w:bCs/>
              </w:rPr>
            </w:rPrChange>
          </w:rPr>
          <w:t>7.2.3 辅助分析主控程序</w:t>
        </w:r>
      </w:ins>
      <w:ins w:id="4977" w:author="小多 [2]" w:date="2020-09-23T10:30:13Z">
        <w:r>
          <w:rPr>
            <w:color w:val="auto"/>
            <w:rPrChange w:id="4978" w:author="小多 [2]" w:date="2020-09-23T11:01:09Z">
              <w:rPr/>
            </w:rPrChange>
          </w:rPr>
          <w:tab/>
        </w:r>
      </w:ins>
      <w:ins w:id="4980" w:author="小多 [2]" w:date="2020-09-23T10:30:13Z">
        <w:r>
          <w:rPr>
            <w:color w:val="auto"/>
            <w:rPrChange w:id="4981" w:author="小多 [2]" w:date="2020-09-23T11:01:09Z">
              <w:rPr/>
            </w:rPrChange>
          </w:rPr>
          <w:fldChar w:fldCharType="begin"/>
        </w:r>
      </w:ins>
      <w:ins w:id="4983" w:author="小多 [2]" w:date="2020-09-23T10:30:13Z">
        <w:r>
          <w:rPr>
            <w:color w:val="auto"/>
            <w:rPrChange w:id="4984" w:author="小多 [2]" w:date="2020-09-23T11:01:09Z">
              <w:rPr/>
            </w:rPrChange>
          </w:rPr>
          <w:instrText xml:space="preserve"> PAGEREF _Toc17456 </w:instrText>
        </w:r>
      </w:ins>
      <w:ins w:id="4986" w:author="小多 [2]" w:date="2020-09-23T10:30:13Z">
        <w:r>
          <w:rPr>
            <w:color w:val="auto"/>
            <w:rPrChange w:id="4987" w:author="小多 [2]" w:date="2020-09-23T11:01:09Z">
              <w:rPr/>
            </w:rPrChange>
          </w:rPr>
          <w:fldChar w:fldCharType="separate"/>
        </w:r>
      </w:ins>
      <w:ins w:id="4989" w:author="小多 [2]" w:date="2020-09-23T11:17:40Z">
        <w:r>
          <w:rPr>
            <w:color w:val="auto"/>
          </w:rPr>
          <w:t>17</w:t>
        </w:r>
      </w:ins>
      <w:ins w:id="4990" w:author="小多 [2]" w:date="2020-09-23T10:30:13Z">
        <w:r>
          <w:rPr>
            <w:color w:val="auto"/>
            <w:rPrChange w:id="4991" w:author="小多 [2]" w:date="2020-09-23T11:01:09Z">
              <w:rPr/>
            </w:rPrChange>
          </w:rPr>
          <w:fldChar w:fldCharType="end"/>
        </w:r>
      </w:ins>
      <w:ins w:id="4993" w:author="小多 [2]" w:date="2020-09-23T10:30:13Z">
        <w:r>
          <w:rPr>
            <w:color w:val="auto"/>
            <w:rPrChange w:id="4994" w:author="小多 [2]" w:date="2020-09-23T11:01:09Z">
              <w:rPr/>
            </w:rPrChange>
          </w:rPr>
          <w:fldChar w:fldCharType="end"/>
        </w:r>
      </w:ins>
    </w:p>
    <w:p>
      <w:pPr>
        <w:pStyle w:val="4"/>
        <w:tabs>
          <w:tab w:val="right" w:leader="dot" w:pos="9746"/>
        </w:tabs>
        <w:rPr>
          <w:ins w:id="4996" w:author="小多 [2]" w:date="2020-09-23T10:30:13Z"/>
          <w:color w:val="auto"/>
          <w:rPrChange w:id="4997" w:author="小多 [2]" w:date="2020-09-23T11:01:09Z">
            <w:rPr>
              <w:ins w:id="4998" w:author="小多 [2]" w:date="2020-09-23T10:30:13Z"/>
            </w:rPr>
          </w:rPrChange>
        </w:rPr>
      </w:pPr>
      <w:ins w:id="4999" w:author="小多 [2]" w:date="2020-09-23T10:30:13Z">
        <w:r>
          <w:rPr>
            <w:color w:val="auto"/>
            <w:rPrChange w:id="5000" w:author="小多 [2]" w:date="2020-09-23T11:01:09Z">
              <w:rPr/>
            </w:rPrChange>
          </w:rPr>
          <w:fldChar w:fldCharType="begin"/>
        </w:r>
      </w:ins>
      <w:ins w:id="5002" w:author="小多 [2]" w:date="2020-09-23T10:30:13Z">
        <w:r>
          <w:rPr>
            <w:color w:val="auto"/>
            <w:rPrChange w:id="5003" w:author="小多 [2]" w:date="2020-09-23T11:01:09Z">
              <w:rPr/>
            </w:rPrChange>
          </w:rPr>
          <w:instrText xml:space="preserve"> HYPERLINK \l _Toc17618 </w:instrText>
        </w:r>
      </w:ins>
      <w:ins w:id="5005" w:author="小多 [2]" w:date="2020-09-23T10:30:13Z">
        <w:r>
          <w:rPr>
            <w:color w:val="auto"/>
            <w:rPrChange w:id="5006" w:author="小多 [2]" w:date="2020-09-23T11:01:09Z">
              <w:rPr/>
            </w:rPrChange>
          </w:rPr>
          <w:fldChar w:fldCharType="separate"/>
        </w:r>
      </w:ins>
      <w:ins w:id="5008" w:author="小多 [2]" w:date="2020-09-23T10:30:13Z">
        <w:r>
          <w:rPr>
            <w:rFonts w:hint="eastAsia"/>
            <w:bCs/>
            <w:color w:val="auto"/>
            <w:rPrChange w:id="5009" w:author="小多 [2]" w:date="2020-09-23T11:01:09Z">
              <w:rPr>
                <w:rFonts w:hint="eastAsia"/>
                <w:bCs/>
              </w:rPr>
            </w:rPrChange>
          </w:rPr>
          <w:t>7.2.4 返回</w:t>
        </w:r>
      </w:ins>
      <w:ins w:id="5011" w:author="小多 [2]" w:date="2020-09-23T10:30:13Z">
        <w:r>
          <w:rPr>
            <w:color w:val="auto"/>
            <w:rPrChange w:id="5012" w:author="小多 [2]" w:date="2020-09-23T11:01:09Z">
              <w:rPr/>
            </w:rPrChange>
          </w:rPr>
          <w:tab/>
        </w:r>
      </w:ins>
      <w:ins w:id="5014" w:author="小多 [2]" w:date="2020-09-23T10:30:13Z">
        <w:r>
          <w:rPr>
            <w:color w:val="auto"/>
            <w:rPrChange w:id="5015" w:author="小多 [2]" w:date="2020-09-23T11:01:09Z">
              <w:rPr/>
            </w:rPrChange>
          </w:rPr>
          <w:fldChar w:fldCharType="begin"/>
        </w:r>
      </w:ins>
      <w:ins w:id="5017" w:author="小多 [2]" w:date="2020-09-23T10:30:13Z">
        <w:r>
          <w:rPr>
            <w:color w:val="auto"/>
            <w:rPrChange w:id="5018" w:author="小多 [2]" w:date="2020-09-23T11:01:09Z">
              <w:rPr/>
            </w:rPrChange>
          </w:rPr>
          <w:instrText xml:space="preserve"> PAGEREF _Toc17618 </w:instrText>
        </w:r>
      </w:ins>
      <w:ins w:id="5020" w:author="小多 [2]" w:date="2020-09-23T10:30:13Z">
        <w:r>
          <w:rPr>
            <w:color w:val="auto"/>
            <w:rPrChange w:id="5021" w:author="小多 [2]" w:date="2020-09-23T11:01:09Z">
              <w:rPr/>
            </w:rPrChange>
          </w:rPr>
          <w:fldChar w:fldCharType="separate"/>
        </w:r>
      </w:ins>
      <w:ins w:id="5023" w:author="小多 [2]" w:date="2020-09-23T11:17:40Z">
        <w:r>
          <w:rPr>
            <w:color w:val="auto"/>
          </w:rPr>
          <w:t>17</w:t>
        </w:r>
      </w:ins>
      <w:ins w:id="5024" w:author="小多 [2]" w:date="2020-09-23T10:30:13Z">
        <w:r>
          <w:rPr>
            <w:color w:val="auto"/>
            <w:rPrChange w:id="5025" w:author="小多 [2]" w:date="2020-09-23T11:01:09Z">
              <w:rPr/>
            </w:rPrChange>
          </w:rPr>
          <w:fldChar w:fldCharType="end"/>
        </w:r>
      </w:ins>
      <w:ins w:id="5027" w:author="小多 [2]" w:date="2020-09-23T10:30:13Z">
        <w:r>
          <w:rPr>
            <w:color w:val="auto"/>
            <w:rPrChange w:id="5028" w:author="小多 [2]" w:date="2020-09-23T11:01:09Z">
              <w:rPr/>
            </w:rPrChange>
          </w:rPr>
          <w:fldChar w:fldCharType="end"/>
        </w:r>
      </w:ins>
    </w:p>
    <w:p>
      <w:pPr>
        <w:pStyle w:val="4"/>
        <w:tabs>
          <w:tab w:val="right" w:leader="dot" w:pos="9746"/>
        </w:tabs>
        <w:rPr>
          <w:ins w:id="5030" w:author="小多 [2]" w:date="2020-09-23T10:30:13Z"/>
          <w:color w:val="auto"/>
          <w:rPrChange w:id="5031" w:author="小多 [2]" w:date="2020-09-23T11:01:09Z">
            <w:rPr>
              <w:ins w:id="5032" w:author="小多 [2]" w:date="2020-09-23T10:30:13Z"/>
            </w:rPr>
          </w:rPrChange>
        </w:rPr>
      </w:pPr>
      <w:ins w:id="5033" w:author="小多 [2]" w:date="2020-09-23T10:30:13Z">
        <w:r>
          <w:rPr>
            <w:color w:val="auto"/>
            <w:rPrChange w:id="5034" w:author="小多 [2]" w:date="2020-09-23T11:01:09Z">
              <w:rPr/>
            </w:rPrChange>
          </w:rPr>
          <w:fldChar w:fldCharType="begin"/>
        </w:r>
      </w:ins>
      <w:ins w:id="5036" w:author="小多 [2]" w:date="2020-09-23T10:30:13Z">
        <w:r>
          <w:rPr>
            <w:color w:val="auto"/>
            <w:rPrChange w:id="5037" w:author="小多 [2]" w:date="2020-09-23T11:01:09Z">
              <w:rPr/>
            </w:rPrChange>
          </w:rPr>
          <w:instrText xml:space="preserve"> HYPERLINK \l _Toc552 </w:instrText>
        </w:r>
      </w:ins>
      <w:ins w:id="5039" w:author="小多 [2]" w:date="2020-09-23T10:30:13Z">
        <w:r>
          <w:rPr>
            <w:color w:val="auto"/>
            <w:rPrChange w:id="5040" w:author="小多 [2]" w:date="2020-09-23T11:01:09Z">
              <w:rPr/>
            </w:rPrChange>
          </w:rPr>
          <w:fldChar w:fldCharType="separate"/>
        </w:r>
      </w:ins>
      <w:ins w:id="5042" w:author="小多 [2]" w:date="2020-09-23T10:30:13Z">
        <w:r>
          <w:rPr>
            <w:rFonts w:hint="eastAsia"/>
            <w:bCs/>
            <w:color w:val="auto"/>
            <w:rPrChange w:id="5043" w:author="小多 [2]" w:date="2020-09-23T11:01:09Z">
              <w:rPr>
                <w:rFonts w:hint="eastAsia"/>
                <w:bCs/>
              </w:rPr>
            </w:rPrChange>
          </w:rPr>
          <w:t>7.2.5 患者信息</w:t>
        </w:r>
      </w:ins>
      <w:ins w:id="5045" w:author="小多 [2]" w:date="2020-09-23T10:30:13Z">
        <w:r>
          <w:rPr>
            <w:color w:val="auto"/>
            <w:rPrChange w:id="5046" w:author="小多 [2]" w:date="2020-09-23T11:01:09Z">
              <w:rPr/>
            </w:rPrChange>
          </w:rPr>
          <w:tab/>
        </w:r>
      </w:ins>
      <w:ins w:id="5048" w:author="小多 [2]" w:date="2020-09-23T10:30:13Z">
        <w:r>
          <w:rPr>
            <w:color w:val="auto"/>
            <w:rPrChange w:id="5049" w:author="小多 [2]" w:date="2020-09-23T11:01:09Z">
              <w:rPr/>
            </w:rPrChange>
          </w:rPr>
          <w:fldChar w:fldCharType="begin"/>
        </w:r>
      </w:ins>
      <w:ins w:id="5051" w:author="小多 [2]" w:date="2020-09-23T10:30:13Z">
        <w:r>
          <w:rPr>
            <w:color w:val="auto"/>
            <w:rPrChange w:id="5052" w:author="小多 [2]" w:date="2020-09-23T11:01:09Z">
              <w:rPr/>
            </w:rPrChange>
          </w:rPr>
          <w:instrText xml:space="preserve"> PAGEREF _Toc552 </w:instrText>
        </w:r>
      </w:ins>
      <w:ins w:id="5054" w:author="小多 [2]" w:date="2020-09-23T10:30:13Z">
        <w:r>
          <w:rPr>
            <w:color w:val="auto"/>
            <w:rPrChange w:id="5055" w:author="小多 [2]" w:date="2020-09-23T11:01:09Z">
              <w:rPr/>
            </w:rPrChange>
          </w:rPr>
          <w:fldChar w:fldCharType="separate"/>
        </w:r>
      </w:ins>
      <w:ins w:id="5057" w:author="小多 [2]" w:date="2020-09-23T11:17:40Z">
        <w:r>
          <w:rPr>
            <w:color w:val="auto"/>
          </w:rPr>
          <w:t>17</w:t>
        </w:r>
      </w:ins>
      <w:ins w:id="5058" w:author="小多 [2]" w:date="2020-09-23T10:30:13Z">
        <w:r>
          <w:rPr>
            <w:color w:val="auto"/>
            <w:rPrChange w:id="5059" w:author="小多 [2]" w:date="2020-09-23T11:01:09Z">
              <w:rPr/>
            </w:rPrChange>
          </w:rPr>
          <w:fldChar w:fldCharType="end"/>
        </w:r>
      </w:ins>
      <w:ins w:id="5061" w:author="小多 [2]" w:date="2020-09-23T10:30:13Z">
        <w:r>
          <w:rPr>
            <w:color w:val="auto"/>
            <w:rPrChange w:id="5062" w:author="小多 [2]" w:date="2020-09-23T11:01:09Z">
              <w:rPr/>
            </w:rPrChange>
          </w:rPr>
          <w:fldChar w:fldCharType="end"/>
        </w:r>
      </w:ins>
    </w:p>
    <w:p>
      <w:pPr>
        <w:pStyle w:val="4"/>
        <w:tabs>
          <w:tab w:val="right" w:leader="dot" w:pos="9746"/>
        </w:tabs>
        <w:rPr>
          <w:ins w:id="5064" w:author="小多 [2]" w:date="2020-09-23T10:30:13Z"/>
          <w:color w:val="auto"/>
          <w:rPrChange w:id="5065" w:author="小多 [2]" w:date="2020-09-23T11:01:09Z">
            <w:rPr>
              <w:ins w:id="5066" w:author="小多 [2]" w:date="2020-09-23T10:30:13Z"/>
            </w:rPr>
          </w:rPrChange>
        </w:rPr>
      </w:pPr>
      <w:ins w:id="5067" w:author="小多 [2]" w:date="2020-09-23T10:30:13Z">
        <w:r>
          <w:rPr>
            <w:color w:val="auto"/>
            <w:rPrChange w:id="5068" w:author="小多 [2]" w:date="2020-09-23T11:01:09Z">
              <w:rPr/>
            </w:rPrChange>
          </w:rPr>
          <w:fldChar w:fldCharType="begin"/>
        </w:r>
      </w:ins>
      <w:ins w:id="5070" w:author="小多 [2]" w:date="2020-09-23T10:30:13Z">
        <w:r>
          <w:rPr>
            <w:color w:val="auto"/>
            <w:rPrChange w:id="5071" w:author="小多 [2]" w:date="2020-09-23T11:01:09Z">
              <w:rPr/>
            </w:rPrChange>
          </w:rPr>
          <w:instrText xml:space="preserve"> HYPERLINK \l _Toc24484 </w:instrText>
        </w:r>
      </w:ins>
      <w:ins w:id="5073" w:author="小多 [2]" w:date="2020-09-23T10:30:13Z">
        <w:r>
          <w:rPr>
            <w:color w:val="auto"/>
            <w:rPrChange w:id="5074" w:author="小多 [2]" w:date="2020-09-23T11:01:09Z">
              <w:rPr/>
            </w:rPrChange>
          </w:rPr>
          <w:fldChar w:fldCharType="separate"/>
        </w:r>
      </w:ins>
      <w:ins w:id="5076" w:author="小多 [2]" w:date="2020-09-23T10:30:13Z">
        <w:r>
          <w:rPr>
            <w:rFonts w:hint="eastAsia"/>
            <w:bCs/>
            <w:color w:val="auto"/>
            <w:rPrChange w:id="5077" w:author="小多 [2]" w:date="2020-09-23T11:01:09Z">
              <w:rPr>
                <w:rFonts w:hint="eastAsia"/>
                <w:bCs/>
              </w:rPr>
            </w:rPrChange>
          </w:rPr>
          <w:t>7.2.6 编辑模板</w:t>
        </w:r>
      </w:ins>
      <w:ins w:id="5079" w:author="小多 [2]" w:date="2020-09-23T10:30:13Z">
        <w:r>
          <w:rPr>
            <w:color w:val="auto"/>
            <w:rPrChange w:id="5080" w:author="小多 [2]" w:date="2020-09-23T11:01:09Z">
              <w:rPr/>
            </w:rPrChange>
          </w:rPr>
          <w:tab/>
        </w:r>
      </w:ins>
      <w:ins w:id="5082" w:author="小多 [2]" w:date="2020-09-23T10:30:13Z">
        <w:r>
          <w:rPr>
            <w:color w:val="auto"/>
            <w:rPrChange w:id="5083" w:author="小多 [2]" w:date="2020-09-23T11:01:09Z">
              <w:rPr/>
            </w:rPrChange>
          </w:rPr>
          <w:fldChar w:fldCharType="begin"/>
        </w:r>
      </w:ins>
      <w:ins w:id="5085" w:author="小多 [2]" w:date="2020-09-23T10:30:13Z">
        <w:r>
          <w:rPr>
            <w:color w:val="auto"/>
            <w:rPrChange w:id="5086" w:author="小多 [2]" w:date="2020-09-23T11:01:09Z">
              <w:rPr/>
            </w:rPrChange>
          </w:rPr>
          <w:instrText xml:space="preserve"> PAGEREF _Toc24484 </w:instrText>
        </w:r>
      </w:ins>
      <w:ins w:id="5088" w:author="小多 [2]" w:date="2020-09-23T10:30:13Z">
        <w:r>
          <w:rPr>
            <w:color w:val="auto"/>
            <w:rPrChange w:id="5089" w:author="小多 [2]" w:date="2020-09-23T11:01:09Z">
              <w:rPr/>
            </w:rPrChange>
          </w:rPr>
          <w:fldChar w:fldCharType="separate"/>
        </w:r>
      </w:ins>
      <w:ins w:id="5091" w:author="小多 [2]" w:date="2020-09-23T11:17:40Z">
        <w:r>
          <w:rPr>
            <w:color w:val="auto"/>
          </w:rPr>
          <w:t>17</w:t>
        </w:r>
      </w:ins>
      <w:ins w:id="5092" w:author="小多 [2]" w:date="2020-09-23T10:30:13Z">
        <w:r>
          <w:rPr>
            <w:color w:val="auto"/>
            <w:rPrChange w:id="5093" w:author="小多 [2]" w:date="2020-09-23T11:01:09Z">
              <w:rPr/>
            </w:rPrChange>
          </w:rPr>
          <w:fldChar w:fldCharType="end"/>
        </w:r>
      </w:ins>
      <w:ins w:id="5095" w:author="小多 [2]" w:date="2020-09-23T10:30:13Z">
        <w:r>
          <w:rPr>
            <w:color w:val="auto"/>
            <w:rPrChange w:id="5096" w:author="小多 [2]" w:date="2020-09-23T11:01:09Z">
              <w:rPr/>
            </w:rPrChange>
          </w:rPr>
          <w:fldChar w:fldCharType="end"/>
        </w:r>
      </w:ins>
    </w:p>
    <w:p>
      <w:pPr>
        <w:pStyle w:val="4"/>
        <w:tabs>
          <w:tab w:val="right" w:leader="dot" w:pos="9746"/>
        </w:tabs>
        <w:rPr>
          <w:ins w:id="5098" w:author="小多 [2]" w:date="2020-09-23T10:30:13Z"/>
          <w:color w:val="auto"/>
          <w:rPrChange w:id="5099" w:author="小多 [2]" w:date="2020-09-23T11:01:09Z">
            <w:rPr>
              <w:ins w:id="5100" w:author="小多 [2]" w:date="2020-09-23T10:30:13Z"/>
            </w:rPr>
          </w:rPrChange>
        </w:rPr>
      </w:pPr>
      <w:ins w:id="5101" w:author="小多 [2]" w:date="2020-09-23T10:30:13Z">
        <w:r>
          <w:rPr>
            <w:color w:val="auto"/>
            <w:rPrChange w:id="5102" w:author="小多 [2]" w:date="2020-09-23T11:01:09Z">
              <w:rPr/>
            </w:rPrChange>
          </w:rPr>
          <w:fldChar w:fldCharType="begin"/>
        </w:r>
      </w:ins>
      <w:ins w:id="5104" w:author="小多 [2]" w:date="2020-09-23T10:30:13Z">
        <w:r>
          <w:rPr>
            <w:color w:val="auto"/>
            <w:rPrChange w:id="5105" w:author="小多 [2]" w:date="2020-09-23T11:01:09Z">
              <w:rPr/>
            </w:rPrChange>
          </w:rPr>
          <w:instrText xml:space="preserve"> HYPERLINK \l _Toc19747 </w:instrText>
        </w:r>
      </w:ins>
      <w:ins w:id="5107" w:author="小多 [2]" w:date="2020-09-23T10:30:13Z">
        <w:r>
          <w:rPr>
            <w:color w:val="auto"/>
            <w:rPrChange w:id="5108" w:author="小多 [2]" w:date="2020-09-23T11:01:09Z">
              <w:rPr/>
            </w:rPrChange>
          </w:rPr>
          <w:fldChar w:fldCharType="separate"/>
        </w:r>
      </w:ins>
      <w:ins w:id="5110" w:author="小多 [2]" w:date="2020-09-23T10:30:13Z">
        <w:r>
          <w:rPr>
            <w:rFonts w:hint="eastAsia"/>
            <w:bCs/>
            <w:color w:val="auto"/>
            <w:rPrChange w:id="5111" w:author="小多 [2]" w:date="2020-09-23T11:01:09Z">
              <w:rPr>
                <w:rFonts w:hint="eastAsia"/>
                <w:bCs/>
              </w:rPr>
            </w:rPrChange>
          </w:rPr>
          <w:t>7.2.7 事件统计</w:t>
        </w:r>
      </w:ins>
      <w:ins w:id="5113" w:author="小多 [2]" w:date="2020-09-23T10:30:13Z">
        <w:r>
          <w:rPr>
            <w:color w:val="auto"/>
            <w:rPrChange w:id="5114" w:author="小多 [2]" w:date="2020-09-23T11:01:09Z">
              <w:rPr/>
            </w:rPrChange>
          </w:rPr>
          <w:tab/>
        </w:r>
      </w:ins>
      <w:ins w:id="5116" w:author="小多 [2]" w:date="2020-09-23T10:30:13Z">
        <w:r>
          <w:rPr>
            <w:color w:val="auto"/>
            <w:rPrChange w:id="5117" w:author="小多 [2]" w:date="2020-09-23T11:01:09Z">
              <w:rPr/>
            </w:rPrChange>
          </w:rPr>
          <w:fldChar w:fldCharType="begin"/>
        </w:r>
      </w:ins>
      <w:ins w:id="5119" w:author="小多 [2]" w:date="2020-09-23T10:30:13Z">
        <w:r>
          <w:rPr>
            <w:color w:val="auto"/>
            <w:rPrChange w:id="5120" w:author="小多 [2]" w:date="2020-09-23T11:01:09Z">
              <w:rPr/>
            </w:rPrChange>
          </w:rPr>
          <w:instrText xml:space="preserve"> PAGEREF _Toc19747 </w:instrText>
        </w:r>
      </w:ins>
      <w:ins w:id="5122" w:author="小多 [2]" w:date="2020-09-23T10:30:13Z">
        <w:r>
          <w:rPr>
            <w:color w:val="auto"/>
            <w:rPrChange w:id="5123" w:author="小多 [2]" w:date="2020-09-23T11:01:09Z">
              <w:rPr/>
            </w:rPrChange>
          </w:rPr>
          <w:fldChar w:fldCharType="separate"/>
        </w:r>
      </w:ins>
      <w:ins w:id="5125" w:author="小多 [2]" w:date="2020-09-23T11:17:40Z">
        <w:r>
          <w:rPr>
            <w:color w:val="auto"/>
          </w:rPr>
          <w:t>18</w:t>
        </w:r>
      </w:ins>
      <w:ins w:id="5126" w:author="小多 [2]" w:date="2020-09-23T10:30:13Z">
        <w:r>
          <w:rPr>
            <w:color w:val="auto"/>
            <w:rPrChange w:id="5127" w:author="小多 [2]" w:date="2020-09-23T11:01:09Z">
              <w:rPr/>
            </w:rPrChange>
          </w:rPr>
          <w:fldChar w:fldCharType="end"/>
        </w:r>
      </w:ins>
      <w:ins w:id="5129" w:author="小多 [2]" w:date="2020-09-23T10:30:13Z">
        <w:r>
          <w:rPr>
            <w:color w:val="auto"/>
            <w:rPrChange w:id="5130" w:author="小多 [2]" w:date="2020-09-23T11:01:09Z">
              <w:rPr/>
            </w:rPrChange>
          </w:rPr>
          <w:fldChar w:fldCharType="end"/>
        </w:r>
      </w:ins>
    </w:p>
    <w:p>
      <w:pPr>
        <w:pStyle w:val="4"/>
        <w:tabs>
          <w:tab w:val="right" w:leader="dot" w:pos="9746"/>
        </w:tabs>
        <w:rPr>
          <w:ins w:id="5132" w:author="小多 [2]" w:date="2020-09-23T10:30:13Z"/>
          <w:color w:val="auto"/>
          <w:rPrChange w:id="5133" w:author="小多 [2]" w:date="2020-09-23T11:01:09Z">
            <w:rPr>
              <w:ins w:id="5134" w:author="小多 [2]" w:date="2020-09-23T10:30:13Z"/>
            </w:rPr>
          </w:rPrChange>
        </w:rPr>
      </w:pPr>
      <w:ins w:id="5135" w:author="小多 [2]" w:date="2020-09-23T10:30:13Z">
        <w:r>
          <w:rPr>
            <w:color w:val="auto"/>
            <w:rPrChange w:id="5136" w:author="小多 [2]" w:date="2020-09-23T11:01:09Z">
              <w:rPr/>
            </w:rPrChange>
          </w:rPr>
          <w:fldChar w:fldCharType="begin"/>
        </w:r>
      </w:ins>
      <w:ins w:id="5138" w:author="小多 [2]" w:date="2020-09-23T10:30:13Z">
        <w:r>
          <w:rPr>
            <w:color w:val="auto"/>
            <w:rPrChange w:id="5139" w:author="小多 [2]" w:date="2020-09-23T11:01:09Z">
              <w:rPr/>
            </w:rPrChange>
          </w:rPr>
          <w:instrText xml:space="preserve"> HYPERLINK \l _Toc24444 </w:instrText>
        </w:r>
      </w:ins>
      <w:ins w:id="5141" w:author="小多 [2]" w:date="2020-09-23T10:30:13Z">
        <w:r>
          <w:rPr>
            <w:color w:val="auto"/>
            <w:rPrChange w:id="5142" w:author="小多 [2]" w:date="2020-09-23T11:01:09Z">
              <w:rPr/>
            </w:rPrChange>
          </w:rPr>
          <w:fldChar w:fldCharType="separate"/>
        </w:r>
      </w:ins>
      <w:ins w:id="5144" w:author="小多 [2]" w:date="2020-09-23T10:30:13Z">
        <w:r>
          <w:rPr>
            <w:rFonts w:hint="eastAsia"/>
            <w:bCs/>
            <w:color w:val="auto"/>
            <w:rPrChange w:id="5145" w:author="小多 [2]" w:date="2020-09-23T11:01:09Z">
              <w:rPr>
                <w:rFonts w:hint="eastAsia"/>
                <w:bCs/>
              </w:rPr>
            </w:rPrChange>
          </w:rPr>
          <w:t>7.2.8 片段图编辑</w:t>
        </w:r>
      </w:ins>
      <w:ins w:id="5147" w:author="小多 [2]" w:date="2020-09-23T10:30:13Z">
        <w:r>
          <w:rPr>
            <w:color w:val="auto"/>
            <w:rPrChange w:id="5148" w:author="小多 [2]" w:date="2020-09-23T11:01:09Z">
              <w:rPr/>
            </w:rPrChange>
          </w:rPr>
          <w:tab/>
        </w:r>
      </w:ins>
      <w:ins w:id="5150" w:author="小多 [2]" w:date="2020-09-23T10:30:13Z">
        <w:r>
          <w:rPr>
            <w:color w:val="auto"/>
            <w:rPrChange w:id="5151" w:author="小多 [2]" w:date="2020-09-23T11:01:09Z">
              <w:rPr/>
            </w:rPrChange>
          </w:rPr>
          <w:fldChar w:fldCharType="begin"/>
        </w:r>
      </w:ins>
      <w:ins w:id="5153" w:author="小多 [2]" w:date="2020-09-23T10:30:13Z">
        <w:r>
          <w:rPr>
            <w:color w:val="auto"/>
            <w:rPrChange w:id="5154" w:author="小多 [2]" w:date="2020-09-23T11:01:09Z">
              <w:rPr/>
            </w:rPrChange>
          </w:rPr>
          <w:instrText xml:space="preserve"> PAGEREF _Toc24444 </w:instrText>
        </w:r>
      </w:ins>
      <w:ins w:id="5156" w:author="小多 [2]" w:date="2020-09-23T10:30:13Z">
        <w:r>
          <w:rPr>
            <w:color w:val="auto"/>
            <w:rPrChange w:id="5157" w:author="小多 [2]" w:date="2020-09-23T11:01:09Z">
              <w:rPr/>
            </w:rPrChange>
          </w:rPr>
          <w:fldChar w:fldCharType="separate"/>
        </w:r>
      </w:ins>
      <w:ins w:id="5159" w:author="小多 [2]" w:date="2020-09-23T11:17:40Z">
        <w:r>
          <w:rPr>
            <w:color w:val="auto"/>
          </w:rPr>
          <w:t>18</w:t>
        </w:r>
      </w:ins>
      <w:ins w:id="5160" w:author="小多 [2]" w:date="2020-09-23T10:30:13Z">
        <w:r>
          <w:rPr>
            <w:color w:val="auto"/>
            <w:rPrChange w:id="5161" w:author="小多 [2]" w:date="2020-09-23T11:01:09Z">
              <w:rPr/>
            </w:rPrChange>
          </w:rPr>
          <w:fldChar w:fldCharType="end"/>
        </w:r>
      </w:ins>
      <w:ins w:id="5163" w:author="小多 [2]" w:date="2020-09-23T10:30:13Z">
        <w:r>
          <w:rPr>
            <w:color w:val="auto"/>
            <w:rPrChange w:id="5164" w:author="小多 [2]" w:date="2020-09-23T11:01:09Z">
              <w:rPr/>
            </w:rPrChange>
          </w:rPr>
          <w:fldChar w:fldCharType="end"/>
        </w:r>
      </w:ins>
    </w:p>
    <w:p>
      <w:pPr>
        <w:pStyle w:val="4"/>
        <w:tabs>
          <w:tab w:val="right" w:leader="dot" w:pos="9746"/>
        </w:tabs>
        <w:rPr>
          <w:ins w:id="5166" w:author="小多 [2]" w:date="2020-09-23T10:30:13Z"/>
          <w:color w:val="auto"/>
          <w:rPrChange w:id="5167" w:author="小多 [2]" w:date="2020-09-23T11:01:09Z">
            <w:rPr>
              <w:ins w:id="5168" w:author="小多 [2]" w:date="2020-09-23T10:30:13Z"/>
            </w:rPr>
          </w:rPrChange>
        </w:rPr>
      </w:pPr>
      <w:ins w:id="5169" w:author="小多 [2]" w:date="2020-09-23T10:30:13Z">
        <w:r>
          <w:rPr>
            <w:color w:val="auto"/>
            <w:rPrChange w:id="5170" w:author="小多 [2]" w:date="2020-09-23T11:01:09Z">
              <w:rPr/>
            </w:rPrChange>
          </w:rPr>
          <w:fldChar w:fldCharType="begin"/>
        </w:r>
      </w:ins>
      <w:ins w:id="5172" w:author="小多 [2]" w:date="2020-09-23T10:30:13Z">
        <w:r>
          <w:rPr>
            <w:color w:val="auto"/>
            <w:rPrChange w:id="5173" w:author="小多 [2]" w:date="2020-09-23T11:01:09Z">
              <w:rPr/>
            </w:rPrChange>
          </w:rPr>
          <w:instrText xml:space="preserve"> HYPERLINK \l _Toc4576 </w:instrText>
        </w:r>
      </w:ins>
      <w:ins w:id="5175" w:author="小多 [2]" w:date="2020-09-23T10:30:13Z">
        <w:r>
          <w:rPr>
            <w:color w:val="auto"/>
            <w:rPrChange w:id="5176" w:author="小多 [2]" w:date="2020-09-23T11:01:09Z">
              <w:rPr/>
            </w:rPrChange>
          </w:rPr>
          <w:fldChar w:fldCharType="separate"/>
        </w:r>
      </w:ins>
      <w:ins w:id="5178" w:author="小多 [2]" w:date="2020-09-23T10:30:13Z">
        <w:r>
          <w:rPr>
            <w:rFonts w:hint="eastAsia"/>
            <w:bCs/>
            <w:color w:val="auto"/>
            <w:rPrChange w:id="5179" w:author="小多 [2]" w:date="2020-09-23T11:01:09Z">
              <w:rPr>
                <w:rFonts w:hint="eastAsia"/>
                <w:bCs/>
              </w:rPr>
            </w:rPrChange>
          </w:rPr>
          <w:t>7.2.9 页扫描</w:t>
        </w:r>
      </w:ins>
      <w:ins w:id="5181" w:author="小多 [2]" w:date="2020-09-23T10:30:13Z">
        <w:r>
          <w:rPr>
            <w:color w:val="auto"/>
            <w:rPrChange w:id="5182" w:author="小多 [2]" w:date="2020-09-23T11:01:09Z">
              <w:rPr/>
            </w:rPrChange>
          </w:rPr>
          <w:tab/>
        </w:r>
      </w:ins>
      <w:ins w:id="5184" w:author="小多 [2]" w:date="2020-09-23T10:30:13Z">
        <w:r>
          <w:rPr>
            <w:color w:val="auto"/>
            <w:rPrChange w:id="5185" w:author="小多 [2]" w:date="2020-09-23T11:01:09Z">
              <w:rPr/>
            </w:rPrChange>
          </w:rPr>
          <w:fldChar w:fldCharType="begin"/>
        </w:r>
      </w:ins>
      <w:ins w:id="5187" w:author="小多 [2]" w:date="2020-09-23T10:30:13Z">
        <w:r>
          <w:rPr>
            <w:color w:val="auto"/>
            <w:rPrChange w:id="5188" w:author="小多 [2]" w:date="2020-09-23T11:01:09Z">
              <w:rPr/>
            </w:rPrChange>
          </w:rPr>
          <w:instrText xml:space="preserve"> PAGEREF _Toc4576 </w:instrText>
        </w:r>
      </w:ins>
      <w:ins w:id="5190" w:author="小多 [2]" w:date="2020-09-23T10:30:13Z">
        <w:r>
          <w:rPr>
            <w:color w:val="auto"/>
            <w:rPrChange w:id="5191" w:author="小多 [2]" w:date="2020-09-23T11:01:09Z">
              <w:rPr/>
            </w:rPrChange>
          </w:rPr>
          <w:fldChar w:fldCharType="separate"/>
        </w:r>
      </w:ins>
      <w:ins w:id="5193" w:author="小多 [2]" w:date="2020-09-23T11:17:40Z">
        <w:r>
          <w:rPr>
            <w:color w:val="auto"/>
          </w:rPr>
          <w:t>18</w:t>
        </w:r>
      </w:ins>
      <w:ins w:id="5194" w:author="小多 [2]" w:date="2020-09-23T10:30:13Z">
        <w:r>
          <w:rPr>
            <w:color w:val="auto"/>
            <w:rPrChange w:id="5195" w:author="小多 [2]" w:date="2020-09-23T11:01:09Z">
              <w:rPr/>
            </w:rPrChange>
          </w:rPr>
          <w:fldChar w:fldCharType="end"/>
        </w:r>
      </w:ins>
      <w:ins w:id="5197" w:author="小多 [2]" w:date="2020-09-23T10:30:13Z">
        <w:r>
          <w:rPr>
            <w:color w:val="auto"/>
            <w:rPrChange w:id="5198" w:author="小多 [2]" w:date="2020-09-23T11:01:09Z">
              <w:rPr/>
            </w:rPrChange>
          </w:rPr>
          <w:fldChar w:fldCharType="end"/>
        </w:r>
      </w:ins>
    </w:p>
    <w:p>
      <w:pPr>
        <w:pStyle w:val="4"/>
        <w:tabs>
          <w:tab w:val="right" w:leader="dot" w:pos="9746"/>
        </w:tabs>
        <w:rPr>
          <w:ins w:id="5200" w:author="小多 [2]" w:date="2020-09-23T10:30:13Z"/>
          <w:color w:val="auto"/>
          <w:rPrChange w:id="5201" w:author="小多 [2]" w:date="2020-09-23T11:01:09Z">
            <w:rPr>
              <w:ins w:id="5202" w:author="小多 [2]" w:date="2020-09-23T10:30:13Z"/>
            </w:rPr>
          </w:rPrChange>
        </w:rPr>
      </w:pPr>
      <w:ins w:id="5203" w:author="小多 [2]" w:date="2020-09-23T10:30:13Z">
        <w:r>
          <w:rPr>
            <w:color w:val="auto"/>
            <w:rPrChange w:id="5204" w:author="小多 [2]" w:date="2020-09-23T11:01:09Z">
              <w:rPr/>
            </w:rPrChange>
          </w:rPr>
          <w:fldChar w:fldCharType="begin"/>
        </w:r>
      </w:ins>
      <w:ins w:id="5206" w:author="小多 [2]" w:date="2020-09-23T10:30:13Z">
        <w:r>
          <w:rPr>
            <w:color w:val="auto"/>
            <w:rPrChange w:id="5207" w:author="小多 [2]" w:date="2020-09-23T11:01:09Z">
              <w:rPr/>
            </w:rPrChange>
          </w:rPr>
          <w:instrText xml:space="preserve"> HYPERLINK \l _Toc4249 </w:instrText>
        </w:r>
      </w:ins>
      <w:ins w:id="5209" w:author="小多 [2]" w:date="2020-09-23T10:30:13Z">
        <w:r>
          <w:rPr>
            <w:color w:val="auto"/>
            <w:rPrChange w:id="5210" w:author="小多 [2]" w:date="2020-09-23T11:01:09Z">
              <w:rPr/>
            </w:rPrChange>
          </w:rPr>
          <w:fldChar w:fldCharType="separate"/>
        </w:r>
      </w:ins>
      <w:ins w:id="5212" w:author="小多 [2]" w:date="2020-09-23T10:30:13Z">
        <w:r>
          <w:rPr>
            <w:rFonts w:hint="eastAsia"/>
            <w:bCs/>
            <w:color w:val="auto"/>
            <w:rPrChange w:id="5213" w:author="小多 [2]" w:date="2020-09-23T11:01:09Z">
              <w:rPr>
                <w:rFonts w:hint="eastAsia"/>
                <w:bCs/>
              </w:rPr>
            </w:rPrChange>
          </w:rPr>
          <w:t>7.2.10 房颤</w:t>
        </w:r>
      </w:ins>
      <w:ins w:id="5215" w:author="小多 [2]" w:date="2020-09-23T10:30:13Z">
        <w:r>
          <w:rPr>
            <w:color w:val="auto"/>
            <w:rPrChange w:id="5216" w:author="小多 [2]" w:date="2020-09-23T11:01:09Z">
              <w:rPr/>
            </w:rPrChange>
          </w:rPr>
          <w:tab/>
        </w:r>
      </w:ins>
      <w:ins w:id="5218" w:author="小多 [2]" w:date="2020-09-23T10:30:13Z">
        <w:r>
          <w:rPr>
            <w:color w:val="auto"/>
            <w:rPrChange w:id="5219" w:author="小多 [2]" w:date="2020-09-23T11:01:09Z">
              <w:rPr/>
            </w:rPrChange>
          </w:rPr>
          <w:fldChar w:fldCharType="begin"/>
        </w:r>
      </w:ins>
      <w:ins w:id="5221" w:author="小多 [2]" w:date="2020-09-23T10:30:13Z">
        <w:r>
          <w:rPr>
            <w:color w:val="auto"/>
            <w:rPrChange w:id="5222" w:author="小多 [2]" w:date="2020-09-23T11:01:09Z">
              <w:rPr/>
            </w:rPrChange>
          </w:rPr>
          <w:instrText xml:space="preserve"> PAGEREF _Toc4249 </w:instrText>
        </w:r>
      </w:ins>
      <w:ins w:id="5224" w:author="小多 [2]" w:date="2020-09-23T10:30:13Z">
        <w:r>
          <w:rPr>
            <w:color w:val="auto"/>
            <w:rPrChange w:id="5225" w:author="小多 [2]" w:date="2020-09-23T11:01:09Z">
              <w:rPr/>
            </w:rPrChange>
          </w:rPr>
          <w:fldChar w:fldCharType="separate"/>
        </w:r>
      </w:ins>
      <w:ins w:id="5227" w:author="小多 [2]" w:date="2020-09-23T11:17:40Z">
        <w:r>
          <w:rPr>
            <w:color w:val="auto"/>
          </w:rPr>
          <w:t>18</w:t>
        </w:r>
      </w:ins>
      <w:ins w:id="5228" w:author="小多 [2]" w:date="2020-09-23T10:30:13Z">
        <w:r>
          <w:rPr>
            <w:color w:val="auto"/>
            <w:rPrChange w:id="5229" w:author="小多 [2]" w:date="2020-09-23T11:01:09Z">
              <w:rPr/>
            </w:rPrChange>
          </w:rPr>
          <w:fldChar w:fldCharType="end"/>
        </w:r>
      </w:ins>
      <w:ins w:id="5231" w:author="小多 [2]" w:date="2020-09-23T10:30:13Z">
        <w:r>
          <w:rPr>
            <w:color w:val="auto"/>
            <w:rPrChange w:id="5232" w:author="小多 [2]" w:date="2020-09-23T11:01:09Z">
              <w:rPr/>
            </w:rPrChange>
          </w:rPr>
          <w:fldChar w:fldCharType="end"/>
        </w:r>
      </w:ins>
    </w:p>
    <w:p>
      <w:pPr>
        <w:pStyle w:val="4"/>
        <w:tabs>
          <w:tab w:val="right" w:leader="dot" w:pos="9746"/>
        </w:tabs>
        <w:rPr>
          <w:ins w:id="5234" w:author="小多 [2]" w:date="2020-09-23T10:30:13Z"/>
          <w:color w:val="auto"/>
          <w:rPrChange w:id="5235" w:author="小多 [2]" w:date="2020-09-23T11:01:09Z">
            <w:rPr>
              <w:ins w:id="5236" w:author="小多 [2]" w:date="2020-09-23T10:30:13Z"/>
            </w:rPr>
          </w:rPrChange>
        </w:rPr>
      </w:pPr>
      <w:ins w:id="5237" w:author="小多 [2]" w:date="2020-09-23T10:30:13Z">
        <w:r>
          <w:rPr>
            <w:color w:val="auto"/>
            <w:rPrChange w:id="5238" w:author="小多 [2]" w:date="2020-09-23T11:01:09Z">
              <w:rPr/>
            </w:rPrChange>
          </w:rPr>
          <w:fldChar w:fldCharType="begin"/>
        </w:r>
      </w:ins>
      <w:ins w:id="5240" w:author="小多 [2]" w:date="2020-09-23T10:30:13Z">
        <w:r>
          <w:rPr>
            <w:color w:val="auto"/>
            <w:rPrChange w:id="5241" w:author="小多 [2]" w:date="2020-09-23T11:01:09Z">
              <w:rPr/>
            </w:rPrChange>
          </w:rPr>
          <w:instrText xml:space="preserve"> HYPERLINK \l _Toc7219 </w:instrText>
        </w:r>
      </w:ins>
      <w:ins w:id="5243" w:author="小多 [2]" w:date="2020-09-23T10:30:13Z">
        <w:r>
          <w:rPr>
            <w:color w:val="auto"/>
            <w:rPrChange w:id="5244" w:author="小多 [2]" w:date="2020-09-23T11:01:09Z">
              <w:rPr/>
            </w:rPrChange>
          </w:rPr>
          <w:fldChar w:fldCharType="separate"/>
        </w:r>
      </w:ins>
      <w:ins w:id="5246" w:author="小多 [2]" w:date="2020-09-23T10:30:13Z">
        <w:r>
          <w:rPr>
            <w:rFonts w:hint="eastAsia"/>
            <w:bCs/>
            <w:color w:val="auto"/>
            <w:rPrChange w:id="5247" w:author="小多 [2]" w:date="2020-09-23T11:01:09Z">
              <w:rPr>
                <w:rFonts w:hint="eastAsia"/>
                <w:bCs/>
              </w:rPr>
            </w:rPrChange>
          </w:rPr>
          <w:t>7.2.11 ST</w:t>
        </w:r>
      </w:ins>
      <w:ins w:id="5249" w:author="小多 [2]" w:date="2020-09-23T10:30:13Z">
        <w:r>
          <w:rPr>
            <w:color w:val="auto"/>
            <w:rPrChange w:id="5250" w:author="小多 [2]" w:date="2020-09-23T11:01:09Z">
              <w:rPr/>
            </w:rPrChange>
          </w:rPr>
          <w:tab/>
        </w:r>
      </w:ins>
      <w:ins w:id="5252" w:author="小多 [2]" w:date="2020-09-23T10:30:13Z">
        <w:r>
          <w:rPr>
            <w:color w:val="auto"/>
            <w:rPrChange w:id="5253" w:author="小多 [2]" w:date="2020-09-23T11:01:09Z">
              <w:rPr/>
            </w:rPrChange>
          </w:rPr>
          <w:fldChar w:fldCharType="begin"/>
        </w:r>
      </w:ins>
      <w:ins w:id="5255" w:author="小多 [2]" w:date="2020-09-23T10:30:13Z">
        <w:r>
          <w:rPr>
            <w:color w:val="auto"/>
            <w:rPrChange w:id="5256" w:author="小多 [2]" w:date="2020-09-23T11:01:09Z">
              <w:rPr/>
            </w:rPrChange>
          </w:rPr>
          <w:instrText xml:space="preserve"> PAGEREF _Toc7219 </w:instrText>
        </w:r>
      </w:ins>
      <w:ins w:id="5258" w:author="小多 [2]" w:date="2020-09-23T10:30:13Z">
        <w:r>
          <w:rPr>
            <w:color w:val="auto"/>
            <w:rPrChange w:id="5259" w:author="小多 [2]" w:date="2020-09-23T11:01:09Z">
              <w:rPr/>
            </w:rPrChange>
          </w:rPr>
          <w:fldChar w:fldCharType="separate"/>
        </w:r>
      </w:ins>
      <w:ins w:id="5261" w:author="小多 [2]" w:date="2020-09-23T11:17:40Z">
        <w:r>
          <w:rPr>
            <w:color w:val="auto"/>
          </w:rPr>
          <w:t>18</w:t>
        </w:r>
      </w:ins>
      <w:ins w:id="5262" w:author="小多 [2]" w:date="2020-09-23T10:30:13Z">
        <w:r>
          <w:rPr>
            <w:color w:val="auto"/>
            <w:rPrChange w:id="5263" w:author="小多 [2]" w:date="2020-09-23T11:01:09Z">
              <w:rPr/>
            </w:rPrChange>
          </w:rPr>
          <w:fldChar w:fldCharType="end"/>
        </w:r>
      </w:ins>
      <w:ins w:id="5265" w:author="小多 [2]" w:date="2020-09-23T10:30:13Z">
        <w:r>
          <w:rPr>
            <w:color w:val="auto"/>
            <w:rPrChange w:id="5266" w:author="小多 [2]" w:date="2020-09-23T11:01:09Z">
              <w:rPr/>
            </w:rPrChange>
          </w:rPr>
          <w:fldChar w:fldCharType="end"/>
        </w:r>
      </w:ins>
    </w:p>
    <w:p>
      <w:pPr>
        <w:pStyle w:val="4"/>
        <w:tabs>
          <w:tab w:val="right" w:leader="dot" w:pos="9746"/>
        </w:tabs>
        <w:rPr>
          <w:ins w:id="5268" w:author="小多 [2]" w:date="2020-09-23T10:30:13Z"/>
          <w:color w:val="auto"/>
          <w:rPrChange w:id="5269" w:author="小多 [2]" w:date="2020-09-23T11:01:09Z">
            <w:rPr>
              <w:ins w:id="5270" w:author="小多 [2]" w:date="2020-09-23T10:30:13Z"/>
            </w:rPr>
          </w:rPrChange>
        </w:rPr>
      </w:pPr>
      <w:ins w:id="5271" w:author="小多 [2]" w:date="2020-09-23T10:30:13Z">
        <w:r>
          <w:rPr>
            <w:color w:val="auto"/>
            <w:rPrChange w:id="5272" w:author="小多 [2]" w:date="2020-09-23T11:01:09Z">
              <w:rPr/>
            </w:rPrChange>
          </w:rPr>
          <w:fldChar w:fldCharType="begin"/>
        </w:r>
      </w:ins>
      <w:ins w:id="5274" w:author="小多 [2]" w:date="2020-09-23T10:30:13Z">
        <w:r>
          <w:rPr>
            <w:color w:val="auto"/>
            <w:rPrChange w:id="5275" w:author="小多 [2]" w:date="2020-09-23T11:01:09Z">
              <w:rPr/>
            </w:rPrChange>
          </w:rPr>
          <w:instrText xml:space="preserve"> HYPERLINK \l _Toc17861 </w:instrText>
        </w:r>
      </w:ins>
      <w:ins w:id="5277" w:author="小多 [2]" w:date="2020-09-23T10:30:13Z">
        <w:r>
          <w:rPr>
            <w:color w:val="auto"/>
            <w:rPrChange w:id="5278" w:author="小多 [2]" w:date="2020-09-23T11:01:09Z">
              <w:rPr/>
            </w:rPrChange>
          </w:rPr>
          <w:fldChar w:fldCharType="separate"/>
        </w:r>
      </w:ins>
      <w:ins w:id="5280" w:author="小多 [2]" w:date="2020-09-23T10:30:13Z">
        <w:r>
          <w:rPr>
            <w:rFonts w:hint="eastAsia"/>
            <w:bCs/>
            <w:color w:val="auto"/>
            <w:rPrChange w:id="5281" w:author="小多 [2]" w:date="2020-09-23T11:01:09Z">
              <w:rPr>
                <w:rFonts w:hint="eastAsia"/>
                <w:bCs/>
              </w:rPr>
            </w:rPrChange>
          </w:rPr>
          <w:t>7.2.12 HRV</w:t>
        </w:r>
      </w:ins>
      <w:ins w:id="5283" w:author="小多 [2]" w:date="2020-09-23T10:30:13Z">
        <w:r>
          <w:rPr>
            <w:color w:val="auto"/>
            <w:rPrChange w:id="5284" w:author="小多 [2]" w:date="2020-09-23T11:01:09Z">
              <w:rPr/>
            </w:rPrChange>
          </w:rPr>
          <w:tab/>
        </w:r>
      </w:ins>
      <w:ins w:id="5286" w:author="小多 [2]" w:date="2020-09-23T10:30:13Z">
        <w:r>
          <w:rPr>
            <w:color w:val="auto"/>
            <w:rPrChange w:id="5287" w:author="小多 [2]" w:date="2020-09-23T11:01:09Z">
              <w:rPr/>
            </w:rPrChange>
          </w:rPr>
          <w:fldChar w:fldCharType="begin"/>
        </w:r>
      </w:ins>
      <w:ins w:id="5289" w:author="小多 [2]" w:date="2020-09-23T10:30:13Z">
        <w:r>
          <w:rPr>
            <w:color w:val="auto"/>
            <w:rPrChange w:id="5290" w:author="小多 [2]" w:date="2020-09-23T11:01:09Z">
              <w:rPr/>
            </w:rPrChange>
          </w:rPr>
          <w:instrText xml:space="preserve"> PAGEREF _Toc17861 </w:instrText>
        </w:r>
      </w:ins>
      <w:ins w:id="5292" w:author="小多 [2]" w:date="2020-09-23T10:30:13Z">
        <w:r>
          <w:rPr>
            <w:color w:val="auto"/>
            <w:rPrChange w:id="5293" w:author="小多 [2]" w:date="2020-09-23T11:01:09Z">
              <w:rPr/>
            </w:rPrChange>
          </w:rPr>
          <w:fldChar w:fldCharType="separate"/>
        </w:r>
      </w:ins>
      <w:ins w:id="5295" w:author="小多 [2]" w:date="2020-09-23T11:17:40Z">
        <w:r>
          <w:rPr>
            <w:color w:val="auto"/>
          </w:rPr>
          <w:t>19</w:t>
        </w:r>
      </w:ins>
      <w:ins w:id="5296" w:author="小多 [2]" w:date="2020-09-23T10:30:13Z">
        <w:r>
          <w:rPr>
            <w:color w:val="auto"/>
            <w:rPrChange w:id="5297" w:author="小多 [2]" w:date="2020-09-23T11:01:09Z">
              <w:rPr/>
            </w:rPrChange>
          </w:rPr>
          <w:fldChar w:fldCharType="end"/>
        </w:r>
      </w:ins>
      <w:ins w:id="5299" w:author="小多 [2]" w:date="2020-09-23T10:30:13Z">
        <w:r>
          <w:rPr>
            <w:color w:val="auto"/>
            <w:rPrChange w:id="5300" w:author="小多 [2]" w:date="2020-09-23T11:01:09Z">
              <w:rPr/>
            </w:rPrChange>
          </w:rPr>
          <w:fldChar w:fldCharType="end"/>
        </w:r>
      </w:ins>
    </w:p>
    <w:p>
      <w:pPr>
        <w:pStyle w:val="4"/>
        <w:tabs>
          <w:tab w:val="right" w:leader="dot" w:pos="9746"/>
        </w:tabs>
        <w:rPr>
          <w:ins w:id="5302" w:author="小多 [2]" w:date="2020-09-23T10:30:13Z"/>
          <w:color w:val="auto"/>
          <w:rPrChange w:id="5303" w:author="小多 [2]" w:date="2020-09-23T11:01:09Z">
            <w:rPr>
              <w:ins w:id="5304" w:author="小多 [2]" w:date="2020-09-23T10:30:13Z"/>
            </w:rPr>
          </w:rPrChange>
        </w:rPr>
      </w:pPr>
      <w:ins w:id="5305" w:author="小多 [2]" w:date="2020-09-23T10:30:13Z">
        <w:r>
          <w:rPr>
            <w:color w:val="auto"/>
            <w:rPrChange w:id="5306" w:author="小多 [2]" w:date="2020-09-23T11:01:09Z">
              <w:rPr/>
            </w:rPrChange>
          </w:rPr>
          <w:fldChar w:fldCharType="begin"/>
        </w:r>
      </w:ins>
      <w:ins w:id="5308" w:author="小多 [2]" w:date="2020-09-23T10:30:13Z">
        <w:r>
          <w:rPr>
            <w:color w:val="auto"/>
            <w:rPrChange w:id="5309" w:author="小多 [2]" w:date="2020-09-23T11:01:09Z">
              <w:rPr/>
            </w:rPrChange>
          </w:rPr>
          <w:instrText xml:space="preserve"> HYPERLINK \l _Toc30942 </w:instrText>
        </w:r>
      </w:ins>
      <w:ins w:id="5311" w:author="小多 [2]" w:date="2020-09-23T10:30:13Z">
        <w:r>
          <w:rPr>
            <w:color w:val="auto"/>
            <w:rPrChange w:id="5312" w:author="小多 [2]" w:date="2020-09-23T11:01:09Z">
              <w:rPr/>
            </w:rPrChange>
          </w:rPr>
          <w:fldChar w:fldCharType="separate"/>
        </w:r>
      </w:ins>
      <w:ins w:id="5314" w:author="小多 [2]" w:date="2020-09-23T10:30:13Z">
        <w:r>
          <w:rPr>
            <w:rFonts w:hint="eastAsia"/>
            <w:bCs/>
            <w:color w:val="auto"/>
            <w:rPrChange w:id="5315" w:author="小多 [2]" w:date="2020-09-23T11:01:09Z">
              <w:rPr>
                <w:rFonts w:hint="eastAsia"/>
                <w:bCs/>
              </w:rPr>
            </w:rPrChange>
          </w:rPr>
          <w:t>7.2.13 直方图</w:t>
        </w:r>
      </w:ins>
      <w:ins w:id="5317" w:author="小多 [2]" w:date="2020-09-23T10:30:13Z">
        <w:r>
          <w:rPr>
            <w:color w:val="auto"/>
            <w:rPrChange w:id="5318" w:author="小多 [2]" w:date="2020-09-23T11:01:09Z">
              <w:rPr/>
            </w:rPrChange>
          </w:rPr>
          <w:tab/>
        </w:r>
      </w:ins>
      <w:ins w:id="5320" w:author="小多 [2]" w:date="2020-09-23T10:30:13Z">
        <w:r>
          <w:rPr>
            <w:color w:val="auto"/>
            <w:rPrChange w:id="5321" w:author="小多 [2]" w:date="2020-09-23T11:01:09Z">
              <w:rPr/>
            </w:rPrChange>
          </w:rPr>
          <w:fldChar w:fldCharType="begin"/>
        </w:r>
      </w:ins>
      <w:ins w:id="5323" w:author="小多 [2]" w:date="2020-09-23T10:30:13Z">
        <w:r>
          <w:rPr>
            <w:color w:val="auto"/>
            <w:rPrChange w:id="5324" w:author="小多 [2]" w:date="2020-09-23T11:01:09Z">
              <w:rPr/>
            </w:rPrChange>
          </w:rPr>
          <w:instrText xml:space="preserve"> PAGEREF _Toc30942 </w:instrText>
        </w:r>
      </w:ins>
      <w:ins w:id="5326" w:author="小多 [2]" w:date="2020-09-23T10:30:13Z">
        <w:r>
          <w:rPr>
            <w:color w:val="auto"/>
            <w:rPrChange w:id="5327" w:author="小多 [2]" w:date="2020-09-23T11:01:09Z">
              <w:rPr/>
            </w:rPrChange>
          </w:rPr>
          <w:fldChar w:fldCharType="separate"/>
        </w:r>
      </w:ins>
      <w:ins w:id="5329" w:author="小多 [2]" w:date="2020-09-23T11:17:40Z">
        <w:r>
          <w:rPr>
            <w:color w:val="auto"/>
          </w:rPr>
          <w:t>19</w:t>
        </w:r>
      </w:ins>
      <w:ins w:id="5330" w:author="小多 [2]" w:date="2020-09-23T10:30:13Z">
        <w:r>
          <w:rPr>
            <w:color w:val="auto"/>
            <w:rPrChange w:id="5331" w:author="小多 [2]" w:date="2020-09-23T11:01:09Z">
              <w:rPr/>
            </w:rPrChange>
          </w:rPr>
          <w:fldChar w:fldCharType="end"/>
        </w:r>
      </w:ins>
      <w:ins w:id="5333" w:author="小多 [2]" w:date="2020-09-23T10:30:13Z">
        <w:r>
          <w:rPr>
            <w:color w:val="auto"/>
            <w:rPrChange w:id="5334" w:author="小多 [2]" w:date="2020-09-23T11:01:09Z">
              <w:rPr/>
            </w:rPrChange>
          </w:rPr>
          <w:fldChar w:fldCharType="end"/>
        </w:r>
      </w:ins>
    </w:p>
    <w:p>
      <w:pPr>
        <w:pStyle w:val="4"/>
        <w:tabs>
          <w:tab w:val="right" w:leader="dot" w:pos="9746"/>
        </w:tabs>
        <w:rPr>
          <w:ins w:id="5336" w:author="小多 [2]" w:date="2020-09-23T10:30:13Z"/>
          <w:color w:val="auto"/>
          <w:rPrChange w:id="5337" w:author="小多 [2]" w:date="2020-09-23T11:01:09Z">
            <w:rPr>
              <w:ins w:id="5338" w:author="小多 [2]" w:date="2020-09-23T10:30:13Z"/>
            </w:rPr>
          </w:rPrChange>
        </w:rPr>
      </w:pPr>
      <w:ins w:id="5339" w:author="小多 [2]" w:date="2020-09-23T10:30:13Z">
        <w:r>
          <w:rPr>
            <w:color w:val="auto"/>
            <w:rPrChange w:id="5340" w:author="小多 [2]" w:date="2020-09-23T11:01:09Z">
              <w:rPr/>
            </w:rPrChange>
          </w:rPr>
          <w:fldChar w:fldCharType="begin"/>
        </w:r>
      </w:ins>
      <w:ins w:id="5342" w:author="小多 [2]" w:date="2020-09-23T10:30:13Z">
        <w:r>
          <w:rPr>
            <w:color w:val="auto"/>
            <w:rPrChange w:id="5343" w:author="小多 [2]" w:date="2020-09-23T11:01:09Z">
              <w:rPr/>
            </w:rPrChange>
          </w:rPr>
          <w:instrText xml:space="preserve"> HYPERLINK \l _Toc20822 </w:instrText>
        </w:r>
      </w:ins>
      <w:ins w:id="5345" w:author="小多 [2]" w:date="2020-09-23T10:30:13Z">
        <w:r>
          <w:rPr>
            <w:color w:val="auto"/>
            <w:rPrChange w:id="5346" w:author="小多 [2]" w:date="2020-09-23T11:01:09Z">
              <w:rPr/>
            </w:rPrChange>
          </w:rPr>
          <w:fldChar w:fldCharType="separate"/>
        </w:r>
      </w:ins>
      <w:ins w:id="5348" w:author="小多 [2]" w:date="2020-09-23T10:30:13Z">
        <w:r>
          <w:rPr>
            <w:rFonts w:hint="eastAsia"/>
            <w:bCs/>
            <w:color w:val="auto"/>
            <w:rPrChange w:id="5349" w:author="小多 [2]" w:date="2020-09-23T11:01:09Z">
              <w:rPr>
                <w:rFonts w:hint="eastAsia"/>
                <w:bCs/>
              </w:rPr>
            </w:rPrChange>
          </w:rPr>
          <w:t>7.2.14 报告编辑</w:t>
        </w:r>
      </w:ins>
      <w:ins w:id="5351" w:author="小多 [2]" w:date="2020-09-23T10:30:13Z">
        <w:r>
          <w:rPr>
            <w:color w:val="auto"/>
            <w:rPrChange w:id="5352" w:author="小多 [2]" w:date="2020-09-23T11:01:09Z">
              <w:rPr/>
            </w:rPrChange>
          </w:rPr>
          <w:tab/>
        </w:r>
      </w:ins>
      <w:ins w:id="5354" w:author="小多 [2]" w:date="2020-09-23T10:30:13Z">
        <w:r>
          <w:rPr>
            <w:color w:val="auto"/>
            <w:rPrChange w:id="5355" w:author="小多 [2]" w:date="2020-09-23T11:01:09Z">
              <w:rPr/>
            </w:rPrChange>
          </w:rPr>
          <w:fldChar w:fldCharType="begin"/>
        </w:r>
      </w:ins>
      <w:ins w:id="5357" w:author="小多 [2]" w:date="2020-09-23T10:30:13Z">
        <w:r>
          <w:rPr>
            <w:color w:val="auto"/>
            <w:rPrChange w:id="5358" w:author="小多 [2]" w:date="2020-09-23T11:01:09Z">
              <w:rPr/>
            </w:rPrChange>
          </w:rPr>
          <w:instrText xml:space="preserve"> PAGEREF _Toc20822 </w:instrText>
        </w:r>
      </w:ins>
      <w:ins w:id="5360" w:author="小多 [2]" w:date="2020-09-23T10:30:13Z">
        <w:r>
          <w:rPr>
            <w:color w:val="auto"/>
            <w:rPrChange w:id="5361" w:author="小多 [2]" w:date="2020-09-23T11:01:09Z">
              <w:rPr/>
            </w:rPrChange>
          </w:rPr>
          <w:fldChar w:fldCharType="separate"/>
        </w:r>
      </w:ins>
      <w:ins w:id="5363" w:author="小多 [2]" w:date="2020-09-23T11:17:40Z">
        <w:r>
          <w:rPr>
            <w:color w:val="auto"/>
          </w:rPr>
          <w:t>19</w:t>
        </w:r>
      </w:ins>
      <w:ins w:id="5364" w:author="小多 [2]" w:date="2020-09-23T10:30:13Z">
        <w:r>
          <w:rPr>
            <w:color w:val="auto"/>
            <w:rPrChange w:id="5365" w:author="小多 [2]" w:date="2020-09-23T11:01:09Z">
              <w:rPr/>
            </w:rPrChange>
          </w:rPr>
          <w:fldChar w:fldCharType="end"/>
        </w:r>
      </w:ins>
      <w:ins w:id="5367" w:author="小多 [2]" w:date="2020-09-23T10:30:13Z">
        <w:r>
          <w:rPr>
            <w:color w:val="auto"/>
            <w:rPrChange w:id="5368" w:author="小多 [2]" w:date="2020-09-23T11:01:09Z">
              <w:rPr/>
            </w:rPrChange>
          </w:rPr>
          <w:fldChar w:fldCharType="end"/>
        </w:r>
      </w:ins>
    </w:p>
    <w:p>
      <w:pPr>
        <w:pStyle w:val="4"/>
        <w:tabs>
          <w:tab w:val="right" w:leader="dot" w:pos="9746"/>
        </w:tabs>
        <w:rPr>
          <w:ins w:id="5370" w:author="小多 [2]" w:date="2020-09-23T10:30:13Z"/>
          <w:color w:val="auto"/>
          <w:rPrChange w:id="5371" w:author="小多 [2]" w:date="2020-09-23T11:01:09Z">
            <w:rPr>
              <w:ins w:id="5372" w:author="小多 [2]" w:date="2020-09-23T10:30:13Z"/>
            </w:rPr>
          </w:rPrChange>
        </w:rPr>
      </w:pPr>
      <w:ins w:id="5373" w:author="小多 [2]" w:date="2020-09-23T10:30:13Z">
        <w:r>
          <w:rPr>
            <w:color w:val="auto"/>
            <w:rPrChange w:id="5374" w:author="小多 [2]" w:date="2020-09-23T11:01:09Z">
              <w:rPr/>
            </w:rPrChange>
          </w:rPr>
          <w:fldChar w:fldCharType="begin"/>
        </w:r>
      </w:ins>
      <w:ins w:id="5376" w:author="小多 [2]" w:date="2020-09-23T10:30:13Z">
        <w:r>
          <w:rPr>
            <w:color w:val="auto"/>
            <w:rPrChange w:id="5377" w:author="小多 [2]" w:date="2020-09-23T11:01:09Z">
              <w:rPr/>
            </w:rPrChange>
          </w:rPr>
          <w:instrText xml:space="preserve"> HYPERLINK \l _Toc12050 </w:instrText>
        </w:r>
      </w:ins>
      <w:ins w:id="5379" w:author="小多 [2]" w:date="2020-09-23T10:30:13Z">
        <w:r>
          <w:rPr>
            <w:color w:val="auto"/>
            <w:rPrChange w:id="5380" w:author="小多 [2]" w:date="2020-09-23T11:01:09Z">
              <w:rPr/>
            </w:rPrChange>
          </w:rPr>
          <w:fldChar w:fldCharType="separate"/>
        </w:r>
      </w:ins>
      <w:ins w:id="5382" w:author="小多 [2]" w:date="2020-09-23T10:30:13Z">
        <w:r>
          <w:rPr>
            <w:rFonts w:hint="eastAsia"/>
            <w:bCs/>
            <w:color w:val="auto"/>
            <w:rPrChange w:id="5383" w:author="小多 [2]" w:date="2020-09-23T11:01:09Z">
              <w:rPr>
                <w:rFonts w:hint="eastAsia"/>
                <w:bCs/>
              </w:rPr>
            </w:rPrChange>
          </w:rPr>
          <w:t>7.2.15 生成报告</w:t>
        </w:r>
      </w:ins>
      <w:ins w:id="5385" w:author="小多 [2]" w:date="2020-09-23T10:30:13Z">
        <w:r>
          <w:rPr>
            <w:color w:val="auto"/>
            <w:rPrChange w:id="5386" w:author="小多 [2]" w:date="2020-09-23T11:01:09Z">
              <w:rPr/>
            </w:rPrChange>
          </w:rPr>
          <w:tab/>
        </w:r>
      </w:ins>
      <w:ins w:id="5388" w:author="小多 [2]" w:date="2020-09-23T10:30:13Z">
        <w:r>
          <w:rPr>
            <w:color w:val="auto"/>
            <w:rPrChange w:id="5389" w:author="小多 [2]" w:date="2020-09-23T11:01:09Z">
              <w:rPr/>
            </w:rPrChange>
          </w:rPr>
          <w:fldChar w:fldCharType="begin"/>
        </w:r>
      </w:ins>
      <w:ins w:id="5391" w:author="小多 [2]" w:date="2020-09-23T10:30:13Z">
        <w:r>
          <w:rPr>
            <w:color w:val="auto"/>
            <w:rPrChange w:id="5392" w:author="小多 [2]" w:date="2020-09-23T11:01:09Z">
              <w:rPr/>
            </w:rPrChange>
          </w:rPr>
          <w:instrText xml:space="preserve"> PAGEREF _Toc12050 </w:instrText>
        </w:r>
      </w:ins>
      <w:ins w:id="5394" w:author="小多 [2]" w:date="2020-09-23T10:30:13Z">
        <w:r>
          <w:rPr>
            <w:color w:val="auto"/>
            <w:rPrChange w:id="5395" w:author="小多 [2]" w:date="2020-09-23T11:01:09Z">
              <w:rPr/>
            </w:rPrChange>
          </w:rPr>
          <w:fldChar w:fldCharType="separate"/>
        </w:r>
      </w:ins>
      <w:ins w:id="5397" w:author="小多 [2]" w:date="2020-09-23T11:17:40Z">
        <w:r>
          <w:rPr>
            <w:color w:val="auto"/>
          </w:rPr>
          <w:t>19</w:t>
        </w:r>
      </w:ins>
      <w:ins w:id="5398" w:author="小多 [2]" w:date="2020-09-23T10:30:13Z">
        <w:r>
          <w:rPr>
            <w:color w:val="auto"/>
            <w:rPrChange w:id="5399" w:author="小多 [2]" w:date="2020-09-23T11:01:09Z">
              <w:rPr/>
            </w:rPrChange>
          </w:rPr>
          <w:fldChar w:fldCharType="end"/>
        </w:r>
      </w:ins>
      <w:ins w:id="5401" w:author="小多 [2]" w:date="2020-09-23T10:30:13Z">
        <w:r>
          <w:rPr>
            <w:color w:val="auto"/>
            <w:rPrChange w:id="5402" w:author="小多 [2]" w:date="2020-09-23T11:01:09Z">
              <w:rPr/>
            </w:rPrChange>
          </w:rPr>
          <w:fldChar w:fldCharType="end"/>
        </w:r>
      </w:ins>
    </w:p>
    <w:p>
      <w:pPr>
        <w:pStyle w:val="4"/>
        <w:tabs>
          <w:tab w:val="right" w:leader="dot" w:pos="9746"/>
        </w:tabs>
        <w:rPr>
          <w:ins w:id="5404" w:author="小多 [2]" w:date="2020-09-23T10:30:13Z"/>
          <w:color w:val="auto"/>
          <w:rPrChange w:id="5405" w:author="小多 [2]" w:date="2020-09-23T11:01:09Z">
            <w:rPr>
              <w:ins w:id="5406" w:author="小多 [2]" w:date="2020-09-23T10:30:13Z"/>
            </w:rPr>
          </w:rPrChange>
        </w:rPr>
      </w:pPr>
      <w:ins w:id="5407" w:author="小多 [2]" w:date="2020-09-23T10:30:13Z">
        <w:r>
          <w:rPr>
            <w:color w:val="auto"/>
            <w:rPrChange w:id="5408" w:author="小多 [2]" w:date="2020-09-23T11:01:09Z">
              <w:rPr/>
            </w:rPrChange>
          </w:rPr>
          <w:fldChar w:fldCharType="begin"/>
        </w:r>
      </w:ins>
      <w:ins w:id="5410" w:author="小多 [2]" w:date="2020-09-23T10:30:13Z">
        <w:r>
          <w:rPr>
            <w:color w:val="auto"/>
            <w:rPrChange w:id="5411" w:author="小多 [2]" w:date="2020-09-23T11:01:09Z">
              <w:rPr/>
            </w:rPrChange>
          </w:rPr>
          <w:instrText xml:space="preserve"> HYPERLINK \l _Toc27430 </w:instrText>
        </w:r>
      </w:ins>
      <w:ins w:id="5413" w:author="小多 [2]" w:date="2020-09-23T10:30:13Z">
        <w:r>
          <w:rPr>
            <w:color w:val="auto"/>
            <w:rPrChange w:id="5414" w:author="小多 [2]" w:date="2020-09-23T11:01:09Z">
              <w:rPr/>
            </w:rPrChange>
          </w:rPr>
          <w:fldChar w:fldCharType="separate"/>
        </w:r>
      </w:ins>
      <w:ins w:id="5416" w:author="小多 [2]" w:date="2020-09-23T10:30:13Z">
        <w:r>
          <w:rPr>
            <w:rFonts w:hint="eastAsia"/>
            <w:bCs/>
            <w:color w:val="auto"/>
            <w:rPrChange w:id="5417" w:author="小多 [2]" w:date="2020-09-23T11:01:09Z">
              <w:rPr>
                <w:rFonts w:hint="eastAsia"/>
                <w:bCs/>
              </w:rPr>
            </w:rPrChange>
          </w:rPr>
          <w:t>7.2.1</w:t>
        </w:r>
      </w:ins>
      <w:ins w:id="5419" w:author="小多 [2]" w:date="2020-09-23T10:30:13Z">
        <w:r>
          <w:rPr>
            <w:rFonts w:hint="eastAsia"/>
            <w:bCs/>
            <w:color w:val="auto"/>
            <w:lang w:val="en-US" w:eastAsia="zh-CN"/>
            <w:rPrChange w:id="5420" w:author="小多 [2]" w:date="2020-09-23T11:01:09Z">
              <w:rPr>
                <w:rFonts w:hint="eastAsia"/>
                <w:bCs/>
                <w:lang w:val="en-US" w:eastAsia="zh-CN"/>
              </w:rPr>
            </w:rPrChange>
          </w:rPr>
          <w:t>6</w:t>
        </w:r>
      </w:ins>
      <w:ins w:id="5422" w:author="小多 [2]" w:date="2020-09-23T10:30:13Z">
        <w:r>
          <w:rPr>
            <w:rFonts w:hint="eastAsia"/>
            <w:bCs/>
            <w:color w:val="auto"/>
            <w:rPrChange w:id="5423" w:author="小多 [2]" w:date="2020-09-23T11:01:09Z">
              <w:rPr>
                <w:rFonts w:hint="eastAsia"/>
                <w:bCs/>
              </w:rPr>
            </w:rPrChange>
          </w:rPr>
          <w:t xml:space="preserve"> </w:t>
        </w:r>
      </w:ins>
      <w:ins w:id="5425" w:author="小多 [2]" w:date="2020-09-23T10:30:13Z">
        <w:r>
          <w:rPr>
            <w:rFonts w:hint="eastAsia"/>
            <w:bCs/>
            <w:color w:val="auto"/>
            <w:lang w:val="en-US" w:eastAsia="zh-CN"/>
            <w:rPrChange w:id="5426" w:author="小多 [2]" w:date="2020-09-23T11:01:09Z">
              <w:rPr>
                <w:rFonts w:hint="eastAsia"/>
                <w:bCs/>
                <w:lang w:val="en-US" w:eastAsia="zh-CN"/>
              </w:rPr>
            </w:rPrChange>
          </w:rPr>
          <w:t>单例运行</w:t>
        </w:r>
      </w:ins>
      <w:ins w:id="5428" w:author="小多 [2]" w:date="2020-09-23T10:30:13Z">
        <w:r>
          <w:rPr>
            <w:color w:val="auto"/>
            <w:rPrChange w:id="5429" w:author="小多 [2]" w:date="2020-09-23T11:01:09Z">
              <w:rPr/>
            </w:rPrChange>
          </w:rPr>
          <w:tab/>
        </w:r>
      </w:ins>
      <w:ins w:id="5431" w:author="小多 [2]" w:date="2020-09-23T10:30:13Z">
        <w:r>
          <w:rPr>
            <w:color w:val="auto"/>
            <w:rPrChange w:id="5432" w:author="小多 [2]" w:date="2020-09-23T11:01:09Z">
              <w:rPr/>
            </w:rPrChange>
          </w:rPr>
          <w:fldChar w:fldCharType="begin"/>
        </w:r>
      </w:ins>
      <w:ins w:id="5434" w:author="小多 [2]" w:date="2020-09-23T10:30:13Z">
        <w:r>
          <w:rPr>
            <w:color w:val="auto"/>
            <w:rPrChange w:id="5435" w:author="小多 [2]" w:date="2020-09-23T11:01:09Z">
              <w:rPr/>
            </w:rPrChange>
          </w:rPr>
          <w:instrText xml:space="preserve"> PAGEREF _Toc27430 </w:instrText>
        </w:r>
      </w:ins>
      <w:ins w:id="5437" w:author="小多 [2]" w:date="2020-09-23T10:30:13Z">
        <w:r>
          <w:rPr>
            <w:color w:val="auto"/>
            <w:rPrChange w:id="5438" w:author="小多 [2]" w:date="2020-09-23T11:01:09Z">
              <w:rPr/>
            </w:rPrChange>
          </w:rPr>
          <w:fldChar w:fldCharType="separate"/>
        </w:r>
      </w:ins>
      <w:ins w:id="5440" w:author="小多 [2]" w:date="2020-09-23T11:17:40Z">
        <w:r>
          <w:rPr>
            <w:color w:val="auto"/>
          </w:rPr>
          <w:t>19</w:t>
        </w:r>
      </w:ins>
      <w:ins w:id="5441" w:author="小多 [2]" w:date="2020-09-23T10:30:13Z">
        <w:r>
          <w:rPr>
            <w:color w:val="auto"/>
            <w:rPrChange w:id="5442" w:author="小多 [2]" w:date="2020-09-23T11:01:09Z">
              <w:rPr/>
            </w:rPrChange>
          </w:rPr>
          <w:fldChar w:fldCharType="end"/>
        </w:r>
      </w:ins>
      <w:ins w:id="5444" w:author="小多 [2]" w:date="2020-09-23T10:30:13Z">
        <w:r>
          <w:rPr>
            <w:color w:val="auto"/>
            <w:rPrChange w:id="5445" w:author="小多 [2]" w:date="2020-09-23T11:01:09Z">
              <w:rPr/>
            </w:rPrChange>
          </w:rPr>
          <w:fldChar w:fldCharType="end"/>
        </w:r>
      </w:ins>
    </w:p>
    <w:p>
      <w:pPr>
        <w:pStyle w:val="4"/>
        <w:tabs>
          <w:tab w:val="right" w:leader="dot" w:pos="9746"/>
        </w:tabs>
        <w:rPr>
          <w:ins w:id="5447" w:author="小多 [2]" w:date="2020-09-23T10:30:13Z"/>
          <w:color w:val="auto"/>
          <w:rPrChange w:id="5448" w:author="小多 [2]" w:date="2020-09-23T11:01:09Z">
            <w:rPr>
              <w:ins w:id="5449" w:author="小多 [2]" w:date="2020-09-23T10:30:13Z"/>
            </w:rPr>
          </w:rPrChange>
        </w:rPr>
      </w:pPr>
      <w:ins w:id="5450" w:author="小多 [2]" w:date="2020-09-23T10:30:13Z">
        <w:r>
          <w:rPr>
            <w:color w:val="auto"/>
            <w:rPrChange w:id="5451" w:author="小多 [2]" w:date="2020-09-23T11:01:09Z">
              <w:rPr/>
            </w:rPrChange>
          </w:rPr>
          <w:fldChar w:fldCharType="begin"/>
        </w:r>
      </w:ins>
      <w:ins w:id="5453" w:author="小多 [2]" w:date="2020-09-23T10:30:13Z">
        <w:r>
          <w:rPr>
            <w:color w:val="auto"/>
            <w:rPrChange w:id="5454" w:author="小多 [2]" w:date="2020-09-23T11:01:09Z">
              <w:rPr/>
            </w:rPrChange>
          </w:rPr>
          <w:instrText xml:space="preserve"> HYPERLINK \l _Toc22277 </w:instrText>
        </w:r>
      </w:ins>
      <w:ins w:id="5456" w:author="小多 [2]" w:date="2020-09-23T10:30:13Z">
        <w:r>
          <w:rPr>
            <w:color w:val="auto"/>
            <w:rPrChange w:id="5457" w:author="小多 [2]" w:date="2020-09-23T11:01:09Z">
              <w:rPr/>
            </w:rPrChange>
          </w:rPr>
          <w:fldChar w:fldCharType="separate"/>
        </w:r>
      </w:ins>
      <w:ins w:id="5459" w:author="小多 [2]" w:date="2020-09-23T10:30:13Z">
        <w:r>
          <w:rPr>
            <w:rFonts w:hint="eastAsia"/>
            <w:bCs/>
            <w:color w:val="auto"/>
            <w:rPrChange w:id="5460" w:author="小多 [2]" w:date="2020-09-23T11:01:09Z">
              <w:rPr>
                <w:rFonts w:hint="eastAsia"/>
                <w:bCs/>
              </w:rPr>
            </w:rPrChange>
          </w:rPr>
          <w:t>7.2.</w:t>
        </w:r>
      </w:ins>
      <w:ins w:id="5462" w:author="小多 [2]" w:date="2020-09-23T10:30:13Z">
        <w:r>
          <w:rPr>
            <w:rFonts w:hint="eastAsia"/>
            <w:bCs/>
            <w:color w:val="auto"/>
            <w:lang w:val="en-US" w:eastAsia="zh-CN"/>
            <w:rPrChange w:id="5463" w:author="小多 [2]" w:date="2020-09-23T11:01:09Z">
              <w:rPr>
                <w:rFonts w:hint="eastAsia"/>
                <w:bCs/>
                <w:lang w:val="en-US" w:eastAsia="zh-CN"/>
              </w:rPr>
            </w:rPrChange>
          </w:rPr>
          <w:t>17</w:t>
        </w:r>
      </w:ins>
      <w:ins w:id="5465" w:author="小多 [2]" w:date="2020-09-23T10:30:13Z">
        <w:r>
          <w:rPr>
            <w:rFonts w:hint="eastAsia"/>
            <w:bCs/>
            <w:color w:val="auto"/>
            <w:rPrChange w:id="5466" w:author="小多 [2]" w:date="2020-09-23T11:01:09Z">
              <w:rPr>
                <w:rFonts w:hint="eastAsia"/>
                <w:bCs/>
              </w:rPr>
            </w:rPrChange>
          </w:rPr>
          <w:t xml:space="preserve"> </w:t>
        </w:r>
      </w:ins>
      <w:ins w:id="5468" w:author="小多 [2]" w:date="2020-09-23T10:30:13Z">
        <w:r>
          <w:rPr>
            <w:rFonts w:hint="eastAsia"/>
            <w:bCs/>
            <w:color w:val="auto"/>
            <w:lang w:val="en-US" w:eastAsia="zh-CN"/>
            <w:rPrChange w:id="5469" w:author="小多 [2]" w:date="2020-09-23T11:01:09Z">
              <w:rPr>
                <w:rFonts w:hint="eastAsia"/>
                <w:bCs/>
                <w:lang w:val="en-US" w:eastAsia="zh-CN"/>
              </w:rPr>
            </w:rPrChange>
          </w:rPr>
          <w:t>最大并发数</w:t>
        </w:r>
      </w:ins>
      <w:ins w:id="5471" w:author="小多 [2]" w:date="2020-09-23T10:30:13Z">
        <w:r>
          <w:rPr>
            <w:color w:val="auto"/>
            <w:rPrChange w:id="5472" w:author="小多 [2]" w:date="2020-09-23T11:01:09Z">
              <w:rPr/>
            </w:rPrChange>
          </w:rPr>
          <w:tab/>
        </w:r>
      </w:ins>
      <w:ins w:id="5474" w:author="小多 [2]" w:date="2020-09-23T10:30:13Z">
        <w:r>
          <w:rPr>
            <w:color w:val="auto"/>
            <w:rPrChange w:id="5475" w:author="小多 [2]" w:date="2020-09-23T11:01:09Z">
              <w:rPr/>
            </w:rPrChange>
          </w:rPr>
          <w:fldChar w:fldCharType="begin"/>
        </w:r>
      </w:ins>
      <w:ins w:id="5477" w:author="小多 [2]" w:date="2020-09-23T10:30:13Z">
        <w:r>
          <w:rPr>
            <w:color w:val="auto"/>
            <w:rPrChange w:id="5478" w:author="小多 [2]" w:date="2020-09-23T11:01:09Z">
              <w:rPr/>
            </w:rPrChange>
          </w:rPr>
          <w:instrText xml:space="preserve"> PAGEREF _Toc22277 </w:instrText>
        </w:r>
      </w:ins>
      <w:ins w:id="5480" w:author="小多 [2]" w:date="2020-09-23T10:30:13Z">
        <w:r>
          <w:rPr>
            <w:color w:val="auto"/>
            <w:rPrChange w:id="5481" w:author="小多 [2]" w:date="2020-09-23T11:01:09Z">
              <w:rPr/>
            </w:rPrChange>
          </w:rPr>
          <w:fldChar w:fldCharType="separate"/>
        </w:r>
      </w:ins>
      <w:ins w:id="5483" w:author="小多 [2]" w:date="2020-09-23T11:17:40Z">
        <w:r>
          <w:rPr>
            <w:color w:val="auto"/>
          </w:rPr>
          <w:t>19</w:t>
        </w:r>
      </w:ins>
      <w:ins w:id="5484" w:author="小多 [2]" w:date="2020-09-23T10:30:13Z">
        <w:r>
          <w:rPr>
            <w:color w:val="auto"/>
            <w:rPrChange w:id="5485" w:author="小多 [2]" w:date="2020-09-23T11:01:09Z">
              <w:rPr/>
            </w:rPrChange>
          </w:rPr>
          <w:fldChar w:fldCharType="end"/>
        </w:r>
      </w:ins>
      <w:ins w:id="5487" w:author="小多 [2]" w:date="2020-09-23T10:30:13Z">
        <w:r>
          <w:rPr>
            <w:color w:val="auto"/>
            <w:rPrChange w:id="5488" w:author="小多 [2]" w:date="2020-09-23T11:01:09Z">
              <w:rPr/>
            </w:rPrChange>
          </w:rPr>
          <w:fldChar w:fldCharType="end"/>
        </w:r>
      </w:ins>
    </w:p>
    <w:p>
      <w:pPr>
        <w:pStyle w:val="4"/>
        <w:tabs>
          <w:tab w:val="right" w:leader="dot" w:pos="9746"/>
        </w:tabs>
        <w:rPr>
          <w:ins w:id="5490" w:author="小多 [2]" w:date="2020-09-23T10:30:13Z"/>
          <w:color w:val="auto"/>
          <w:rPrChange w:id="5491" w:author="小多 [2]" w:date="2020-09-23T11:01:09Z">
            <w:rPr>
              <w:ins w:id="5492" w:author="小多 [2]" w:date="2020-09-23T10:30:13Z"/>
            </w:rPr>
          </w:rPrChange>
        </w:rPr>
      </w:pPr>
      <w:ins w:id="5493" w:author="小多 [2]" w:date="2020-09-23T10:30:13Z">
        <w:r>
          <w:rPr>
            <w:color w:val="auto"/>
            <w:rPrChange w:id="5494" w:author="小多 [2]" w:date="2020-09-23T11:01:09Z">
              <w:rPr/>
            </w:rPrChange>
          </w:rPr>
          <w:fldChar w:fldCharType="begin"/>
        </w:r>
      </w:ins>
      <w:ins w:id="5496" w:author="小多 [2]" w:date="2020-09-23T10:30:13Z">
        <w:r>
          <w:rPr>
            <w:color w:val="auto"/>
            <w:rPrChange w:id="5497" w:author="小多 [2]" w:date="2020-09-23T11:01:09Z">
              <w:rPr/>
            </w:rPrChange>
          </w:rPr>
          <w:instrText xml:space="preserve"> HYPERLINK \l _Toc4937 </w:instrText>
        </w:r>
      </w:ins>
      <w:ins w:id="5499" w:author="小多 [2]" w:date="2020-09-23T10:30:13Z">
        <w:r>
          <w:rPr>
            <w:color w:val="auto"/>
            <w:rPrChange w:id="5500" w:author="小多 [2]" w:date="2020-09-23T11:01:09Z">
              <w:rPr/>
            </w:rPrChange>
          </w:rPr>
          <w:fldChar w:fldCharType="separate"/>
        </w:r>
      </w:ins>
      <w:ins w:id="5502" w:author="小多 [2]" w:date="2020-09-23T10:30:13Z">
        <w:r>
          <w:rPr>
            <w:rFonts w:hint="eastAsia"/>
            <w:bCs/>
            <w:color w:val="auto"/>
            <w:rPrChange w:id="5503" w:author="小多 [2]" w:date="2020-09-23T11:01:09Z">
              <w:rPr>
                <w:rFonts w:hint="eastAsia"/>
                <w:bCs/>
              </w:rPr>
            </w:rPrChange>
          </w:rPr>
          <w:t>7.2.1</w:t>
        </w:r>
      </w:ins>
      <w:ins w:id="5505" w:author="小多 [2]" w:date="2020-09-23T10:30:13Z">
        <w:r>
          <w:rPr>
            <w:rFonts w:hint="eastAsia"/>
            <w:bCs/>
            <w:color w:val="auto"/>
            <w:lang w:val="en-US" w:eastAsia="zh-CN"/>
            <w:rPrChange w:id="5506" w:author="小多 [2]" w:date="2020-09-23T11:01:09Z">
              <w:rPr>
                <w:rFonts w:hint="eastAsia"/>
                <w:bCs/>
                <w:lang w:val="en-US" w:eastAsia="zh-CN"/>
              </w:rPr>
            </w:rPrChange>
          </w:rPr>
          <w:t>8</w:t>
        </w:r>
      </w:ins>
      <w:ins w:id="5508" w:author="小多 [2]" w:date="2020-09-23T10:30:13Z">
        <w:r>
          <w:rPr>
            <w:rFonts w:hint="eastAsia"/>
            <w:bCs/>
            <w:color w:val="auto"/>
            <w:rPrChange w:id="5509" w:author="小多 [2]" w:date="2020-09-23T11:01:09Z">
              <w:rPr>
                <w:rFonts w:hint="eastAsia"/>
                <w:bCs/>
              </w:rPr>
            </w:rPrChange>
          </w:rPr>
          <w:t xml:space="preserve"> </w:t>
        </w:r>
      </w:ins>
      <w:ins w:id="5511" w:author="小多 [2]" w:date="2020-09-23T10:30:13Z">
        <w:r>
          <w:rPr>
            <w:rFonts w:hint="eastAsia"/>
            <w:bCs/>
            <w:color w:val="auto"/>
            <w:lang w:val="en-US" w:eastAsia="zh-CN"/>
            <w:rPrChange w:id="5512" w:author="小多 [2]" w:date="2020-09-23T11:01:09Z">
              <w:rPr>
                <w:rFonts w:hint="eastAsia"/>
                <w:bCs/>
                <w:lang w:val="en-US" w:eastAsia="zh-CN"/>
              </w:rPr>
            </w:rPrChange>
          </w:rPr>
          <w:t>可靠性</w:t>
        </w:r>
      </w:ins>
      <w:ins w:id="5514" w:author="小多 [2]" w:date="2020-09-23T10:30:13Z">
        <w:r>
          <w:rPr>
            <w:color w:val="auto"/>
            <w:rPrChange w:id="5515" w:author="小多 [2]" w:date="2020-09-23T11:01:09Z">
              <w:rPr/>
            </w:rPrChange>
          </w:rPr>
          <w:tab/>
        </w:r>
      </w:ins>
      <w:ins w:id="5517" w:author="小多 [2]" w:date="2020-09-23T10:30:13Z">
        <w:r>
          <w:rPr>
            <w:color w:val="auto"/>
            <w:rPrChange w:id="5518" w:author="小多 [2]" w:date="2020-09-23T11:01:09Z">
              <w:rPr/>
            </w:rPrChange>
          </w:rPr>
          <w:fldChar w:fldCharType="begin"/>
        </w:r>
      </w:ins>
      <w:ins w:id="5520" w:author="小多 [2]" w:date="2020-09-23T10:30:13Z">
        <w:r>
          <w:rPr>
            <w:color w:val="auto"/>
            <w:rPrChange w:id="5521" w:author="小多 [2]" w:date="2020-09-23T11:01:09Z">
              <w:rPr/>
            </w:rPrChange>
          </w:rPr>
          <w:instrText xml:space="preserve"> PAGEREF _Toc4937 </w:instrText>
        </w:r>
      </w:ins>
      <w:ins w:id="5523" w:author="小多 [2]" w:date="2020-09-23T10:30:13Z">
        <w:r>
          <w:rPr>
            <w:color w:val="auto"/>
            <w:rPrChange w:id="5524" w:author="小多 [2]" w:date="2020-09-23T11:01:09Z">
              <w:rPr/>
            </w:rPrChange>
          </w:rPr>
          <w:fldChar w:fldCharType="separate"/>
        </w:r>
      </w:ins>
      <w:ins w:id="5526" w:author="小多 [2]" w:date="2020-09-23T11:17:40Z">
        <w:r>
          <w:rPr>
            <w:color w:val="auto"/>
          </w:rPr>
          <w:t>20</w:t>
        </w:r>
      </w:ins>
      <w:ins w:id="5527" w:author="小多 [2]" w:date="2020-09-23T10:30:13Z">
        <w:r>
          <w:rPr>
            <w:color w:val="auto"/>
            <w:rPrChange w:id="5528" w:author="小多 [2]" w:date="2020-09-23T11:01:09Z">
              <w:rPr/>
            </w:rPrChange>
          </w:rPr>
          <w:fldChar w:fldCharType="end"/>
        </w:r>
      </w:ins>
      <w:ins w:id="5530" w:author="小多 [2]" w:date="2020-09-23T10:30:13Z">
        <w:r>
          <w:rPr>
            <w:color w:val="auto"/>
            <w:rPrChange w:id="5531" w:author="小多 [2]" w:date="2020-09-23T11:01:09Z">
              <w:rPr/>
            </w:rPrChange>
          </w:rPr>
          <w:fldChar w:fldCharType="end"/>
        </w:r>
      </w:ins>
    </w:p>
    <w:p>
      <w:pPr>
        <w:pStyle w:val="4"/>
        <w:tabs>
          <w:tab w:val="right" w:leader="dot" w:pos="9746"/>
        </w:tabs>
        <w:rPr>
          <w:ins w:id="5533" w:author="小多 [2]" w:date="2020-09-23T10:30:13Z"/>
          <w:color w:val="auto"/>
          <w:rPrChange w:id="5534" w:author="小多 [2]" w:date="2020-09-23T11:01:09Z">
            <w:rPr>
              <w:ins w:id="5535" w:author="小多 [2]" w:date="2020-09-23T10:30:13Z"/>
            </w:rPr>
          </w:rPrChange>
        </w:rPr>
      </w:pPr>
      <w:ins w:id="5536" w:author="小多 [2]" w:date="2020-09-23T10:30:13Z">
        <w:r>
          <w:rPr>
            <w:color w:val="auto"/>
            <w:rPrChange w:id="5537" w:author="小多 [2]" w:date="2020-09-23T11:01:09Z">
              <w:rPr/>
            </w:rPrChange>
          </w:rPr>
          <w:fldChar w:fldCharType="begin"/>
        </w:r>
      </w:ins>
      <w:ins w:id="5539" w:author="小多 [2]" w:date="2020-09-23T10:30:13Z">
        <w:r>
          <w:rPr>
            <w:color w:val="auto"/>
            <w:rPrChange w:id="5540" w:author="小多 [2]" w:date="2020-09-23T11:01:09Z">
              <w:rPr/>
            </w:rPrChange>
          </w:rPr>
          <w:instrText xml:space="preserve"> HYPERLINK \l _Toc32329 </w:instrText>
        </w:r>
      </w:ins>
      <w:ins w:id="5542" w:author="小多 [2]" w:date="2020-09-23T10:30:13Z">
        <w:r>
          <w:rPr>
            <w:color w:val="auto"/>
            <w:rPrChange w:id="5543" w:author="小多 [2]" w:date="2020-09-23T11:01:09Z">
              <w:rPr/>
            </w:rPrChange>
          </w:rPr>
          <w:fldChar w:fldCharType="separate"/>
        </w:r>
      </w:ins>
      <w:ins w:id="5545" w:author="小多 [2]" w:date="2020-09-23T10:30:13Z">
        <w:r>
          <w:rPr>
            <w:rFonts w:hint="eastAsia"/>
            <w:bCs/>
            <w:color w:val="auto"/>
            <w:rPrChange w:id="5546" w:author="小多 [2]" w:date="2020-09-23T11:01:09Z">
              <w:rPr>
                <w:rFonts w:hint="eastAsia"/>
                <w:bCs/>
              </w:rPr>
            </w:rPrChange>
          </w:rPr>
          <w:t>7.2.1</w:t>
        </w:r>
      </w:ins>
      <w:ins w:id="5548" w:author="小多 [2]" w:date="2020-09-23T10:30:13Z">
        <w:r>
          <w:rPr>
            <w:rFonts w:hint="eastAsia"/>
            <w:bCs/>
            <w:color w:val="auto"/>
            <w:lang w:val="en-US" w:eastAsia="zh-CN"/>
            <w:rPrChange w:id="5549" w:author="小多 [2]" w:date="2020-09-23T11:01:09Z">
              <w:rPr>
                <w:rFonts w:hint="eastAsia"/>
                <w:bCs/>
                <w:lang w:val="en-US" w:eastAsia="zh-CN"/>
              </w:rPr>
            </w:rPrChange>
          </w:rPr>
          <w:t>9</w:t>
        </w:r>
      </w:ins>
      <w:ins w:id="5551" w:author="小多 [2]" w:date="2020-09-23T10:30:13Z">
        <w:r>
          <w:rPr>
            <w:rFonts w:hint="eastAsia"/>
            <w:bCs/>
            <w:color w:val="auto"/>
            <w:rPrChange w:id="5552" w:author="小多 [2]" w:date="2020-09-23T11:01:09Z">
              <w:rPr>
                <w:rFonts w:hint="eastAsia"/>
                <w:bCs/>
              </w:rPr>
            </w:rPrChange>
          </w:rPr>
          <w:t xml:space="preserve"> </w:t>
        </w:r>
      </w:ins>
      <w:ins w:id="5554" w:author="小多 [2]" w:date="2020-09-23T10:30:13Z">
        <w:r>
          <w:rPr>
            <w:rFonts w:hint="eastAsia"/>
            <w:bCs/>
            <w:color w:val="auto"/>
            <w:lang w:val="en-US" w:eastAsia="zh-CN"/>
            <w:rPrChange w:id="5555" w:author="小多 [2]" w:date="2020-09-23T11:01:09Z">
              <w:rPr>
                <w:rFonts w:hint="eastAsia"/>
                <w:bCs/>
                <w:lang w:val="en-US" w:eastAsia="zh-CN"/>
              </w:rPr>
            </w:rPrChange>
          </w:rPr>
          <w:t>维护性</w:t>
        </w:r>
      </w:ins>
      <w:ins w:id="5557" w:author="小多 [2]" w:date="2020-09-23T10:30:13Z">
        <w:r>
          <w:rPr>
            <w:color w:val="auto"/>
            <w:rPrChange w:id="5558" w:author="小多 [2]" w:date="2020-09-23T11:01:09Z">
              <w:rPr/>
            </w:rPrChange>
          </w:rPr>
          <w:tab/>
        </w:r>
      </w:ins>
      <w:ins w:id="5560" w:author="小多 [2]" w:date="2020-09-23T10:30:13Z">
        <w:r>
          <w:rPr>
            <w:color w:val="auto"/>
            <w:rPrChange w:id="5561" w:author="小多 [2]" w:date="2020-09-23T11:01:09Z">
              <w:rPr/>
            </w:rPrChange>
          </w:rPr>
          <w:fldChar w:fldCharType="begin"/>
        </w:r>
      </w:ins>
      <w:ins w:id="5563" w:author="小多 [2]" w:date="2020-09-23T10:30:13Z">
        <w:r>
          <w:rPr>
            <w:color w:val="auto"/>
            <w:rPrChange w:id="5564" w:author="小多 [2]" w:date="2020-09-23T11:01:09Z">
              <w:rPr/>
            </w:rPrChange>
          </w:rPr>
          <w:instrText xml:space="preserve"> PAGEREF _Toc32329 </w:instrText>
        </w:r>
      </w:ins>
      <w:ins w:id="5566" w:author="小多 [2]" w:date="2020-09-23T10:30:13Z">
        <w:r>
          <w:rPr>
            <w:color w:val="auto"/>
            <w:rPrChange w:id="5567" w:author="小多 [2]" w:date="2020-09-23T11:01:09Z">
              <w:rPr/>
            </w:rPrChange>
          </w:rPr>
          <w:fldChar w:fldCharType="separate"/>
        </w:r>
      </w:ins>
      <w:ins w:id="5569" w:author="小多 [2]" w:date="2020-09-23T11:17:40Z">
        <w:r>
          <w:rPr>
            <w:color w:val="auto"/>
          </w:rPr>
          <w:t>20</w:t>
        </w:r>
      </w:ins>
      <w:ins w:id="5570" w:author="小多 [2]" w:date="2020-09-23T10:30:13Z">
        <w:r>
          <w:rPr>
            <w:color w:val="auto"/>
            <w:rPrChange w:id="5571" w:author="小多 [2]" w:date="2020-09-23T11:01:09Z">
              <w:rPr/>
            </w:rPrChange>
          </w:rPr>
          <w:fldChar w:fldCharType="end"/>
        </w:r>
      </w:ins>
      <w:ins w:id="5573" w:author="小多 [2]" w:date="2020-09-23T10:30:13Z">
        <w:r>
          <w:rPr>
            <w:color w:val="auto"/>
            <w:rPrChange w:id="5574" w:author="小多 [2]" w:date="2020-09-23T11:01:09Z">
              <w:rPr/>
            </w:rPrChange>
          </w:rPr>
          <w:fldChar w:fldCharType="end"/>
        </w:r>
      </w:ins>
    </w:p>
    <w:p>
      <w:pPr>
        <w:pStyle w:val="4"/>
        <w:tabs>
          <w:tab w:val="right" w:leader="dot" w:pos="9746"/>
        </w:tabs>
        <w:rPr>
          <w:ins w:id="5576" w:author="小多 [2]" w:date="2020-09-23T10:30:13Z"/>
          <w:color w:val="auto"/>
          <w:rPrChange w:id="5577" w:author="小多 [2]" w:date="2020-09-23T11:01:09Z">
            <w:rPr>
              <w:ins w:id="5578" w:author="小多 [2]" w:date="2020-09-23T10:30:13Z"/>
            </w:rPr>
          </w:rPrChange>
        </w:rPr>
      </w:pPr>
      <w:ins w:id="5579" w:author="小多 [2]" w:date="2020-09-23T10:30:13Z">
        <w:r>
          <w:rPr>
            <w:color w:val="auto"/>
            <w:rPrChange w:id="5580" w:author="小多 [2]" w:date="2020-09-23T11:01:09Z">
              <w:rPr/>
            </w:rPrChange>
          </w:rPr>
          <w:fldChar w:fldCharType="begin"/>
        </w:r>
      </w:ins>
      <w:ins w:id="5582" w:author="小多 [2]" w:date="2020-09-23T10:30:13Z">
        <w:r>
          <w:rPr>
            <w:color w:val="auto"/>
            <w:rPrChange w:id="5583" w:author="小多 [2]" w:date="2020-09-23T11:01:09Z">
              <w:rPr/>
            </w:rPrChange>
          </w:rPr>
          <w:instrText xml:space="preserve"> HYPERLINK \l _Toc16275 </w:instrText>
        </w:r>
      </w:ins>
      <w:ins w:id="5585" w:author="小多 [2]" w:date="2020-09-23T10:30:13Z">
        <w:r>
          <w:rPr>
            <w:color w:val="auto"/>
            <w:rPrChange w:id="5586" w:author="小多 [2]" w:date="2020-09-23T11:01:09Z">
              <w:rPr/>
            </w:rPrChange>
          </w:rPr>
          <w:fldChar w:fldCharType="separate"/>
        </w:r>
      </w:ins>
      <w:ins w:id="5588" w:author="小多 [2]" w:date="2020-09-23T10:30:13Z">
        <w:r>
          <w:rPr>
            <w:rFonts w:hint="eastAsia"/>
            <w:bCs/>
            <w:color w:val="auto"/>
            <w:rPrChange w:id="5589" w:author="小多 [2]" w:date="2020-09-23T11:01:09Z">
              <w:rPr>
                <w:rFonts w:hint="eastAsia"/>
                <w:bCs/>
              </w:rPr>
            </w:rPrChange>
          </w:rPr>
          <w:t>7.2.</w:t>
        </w:r>
      </w:ins>
      <w:ins w:id="5591" w:author="小多 [2]" w:date="2020-09-23T10:30:13Z">
        <w:r>
          <w:rPr>
            <w:rFonts w:hint="eastAsia"/>
            <w:bCs/>
            <w:color w:val="auto"/>
            <w:lang w:val="en-US" w:eastAsia="zh-CN"/>
            <w:rPrChange w:id="5592" w:author="小多 [2]" w:date="2020-09-23T11:01:09Z">
              <w:rPr>
                <w:rFonts w:hint="eastAsia"/>
                <w:bCs/>
                <w:lang w:val="en-US" w:eastAsia="zh-CN"/>
              </w:rPr>
            </w:rPrChange>
          </w:rPr>
          <w:t>20</w:t>
        </w:r>
      </w:ins>
      <w:ins w:id="5594" w:author="小多 [2]" w:date="2020-09-23T10:30:13Z">
        <w:r>
          <w:rPr>
            <w:rFonts w:hint="eastAsia"/>
            <w:bCs/>
            <w:color w:val="auto"/>
            <w:rPrChange w:id="5595" w:author="小多 [2]" w:date="2020-09-23T11:01:09Z">
              <w:rPr>
                <w:rFonts w:hint="eastAsia"/>
                <w:bCs/>
              </w:rPr>
            </w:rPrChange>
          </w:rPr>
          <w:t xml:space="preserve"> </w:t>
        </w:r>
      </w:ins>
      <w:ins w:id="5597" w:author="小多 [2]" w:date="2020-09-23T10:30:13Z">
        <w:r>
          <w:rPr>
            <w:rFonts w:hint="eastAsia"/>
            <w:bCs/>
            <w:color w:val="auto"/>
            <w:lang w:val="en-US" w:eastAsia="zh-CN"/>
            <w:rPrChange w:id="5598" w:author="小多 [2]" w:date="2020-09-23T11:01:09Z">
              <w:rPr>
                <w:rFonts w:hint="eastAsia"/>
                <w:bCs/>
                <w:lang w:val="en-US" w:eastAsia="zh-CN"/>
              </w:rPr>
            </w:rPrChange>
          </w:rPr>
          <w:t>效率</w:t>
        </w:r>
      </w:ins>
      <w:ins w:id="5600" w:author="小多 [2]" w:date="2020-09-23T10:30:13Z">
        <w:r>
          <w:rPr>
            <w:color w:val="auto"/>
            <w:rPrChange w:id="5601" w:author="小多 [2]" w:date="2020-09-23T11:01:09Z">
              <w:rPr/>
            </w:rPrChange>
          </w:rPr>
          <w:tab/>
        </w:r>
      </w:ins>
      <w:ins w:id="5603" w:author="小多 [2]" w:date="2020-09-23T10:30:13Z">
        <w:r>
          <w:rPr>
            <w:color w:val="auto"/>
            <w:rPrChange w:id="5604" w:author="小多 [2]" w:date="2020-09-23T11:01:09Z">
              <w:rPr/>
            </w:rPrChange>
          </w:rPr>
          <w:fldChar w:fldCharType="begin"/>
        </w:r>
      </w:ins>
      <w:ins w:id="5606" w:author="小多 [2]" w:date="2020-09-23T10:30:13Z">
        <w:r>
          <w:rPr>
            <w:color w:val="auto"/>
            <w:rPrChange w:id="5607" w:author="小多 [2]" w:date="2020-09-23T11:01:09Z">
              <w:rPr/>
            </w:rPrChange>
          </w:rPr>
          <w:instrText xml:space="preserve"> PAGEREF _Toc16275 </w:instrText>
        </w:r>
      </w:ins>
      <w:ins w:id="5609" w:author="小多 [2]" w:date="2020-09-23T10:30:13Z">
        <w:r>
          <w:rPr>
            <w:color w:val="auto"/>
            <w:rPrChange w:id="5610" w:author="小多 [2]" w:date="2020-09-23T11:01:09Z">
              <w:rPr/>
            </w:rPrChange>
          </w:rPr>
          <w:fldChar w:fldCharType="separate"/>
        </w:r>
      </w:ins>
      <w:ins w:id="5612" w:author="小多 [2]" w:date="2020-09-23T11:17:40Z">
        <w:r>
          <w:rPr>
            <w:color w:val="auto"/>
          </w:rPr>
          <w:t>20</w:t>
        </w:r>
      </w:ins>
      <w:ins w:id="5613" w:author="小多 [2]" w:date="2020-09-23T10:30:13Z">
        <w:r>
          <w:rPr>
            <w:color w:val="auto"/>
            <w:rPrChange w:id="5614" w:author="小多 [2]" w:date="2020-09-23T11:01:09Z">
              <w:rPr/>
            </w:rPrChange>
          </w:rPr>
          <w:fldChar w:fldCharType="end"/>
        </w:r>
      </w:ins>
      <w:ins w:id="5616" w:author="小多 [2]" w:date="2020-09-23T10:30:13Z">
        <w:r>
          <w:rPr>
            <w:color w:val="auto"/>
            <w:rPrChange w:id="5617" w:author="小多 [2]" w:date="2020-09-23T11:01:09Z">
              <w:rPr/>
            </w:rPrChange>
          </w:rPr>
          <w:fldChar w:fldCharType="end"/>
        </w:r>
      </w:ins>
    </w:p>
    <w:p>
      <w:pPr>
        <w:pStyle w:val="8"/>
        <w:tabs>
          <w:tab w:val="right" w:leader="dot" w:pos="9746"/>
        </w:tabs>
        <w:rPr>
          <w:ins w:id="5619" w:author="小多 [2]" w:date="2020-09-23T10:30:13Z"/>
          <w:color w:val="auto"/>
          <w:rPrChange w:id="5620" w:author="小多 [2]" w:date="2020-09-23T11:01:09Z">
            <w:rPr>
              <w:ins w:id="5621" w:author="小多 [2]" w:date="2020-09-23T10:30:13Z"/>
            </w:rPr>
          </w:rPrChange>
        </w:rPr>
      </w:pPr>
      <w:ins w:id="5622" w:author="小多 [2]" w:date="2020-09-23T10:30:13Z">
        <w:r>
          <w:rPr>
            <w:color w:val="auto"/>
            <w:rPrChange w:id="5623" w:author="小多 [2]" w:date="2020-09-23T11:01:09Z">
              <w:rPr/>
            </w:rPrChange>
          </w:rPr>
          <w:fldChar w:fldCharType="begin"/>
        </w:r>
      </w:ins>
      <w:ins w:id="5625" w:author="小多 [2]" w:date="2020-09-23T10:30:13Z">
        <w:r>
          <w:rPr>
            <w:color w:val="auto"/>
            <w:rPrChange w:id="5626" w:author="小多 [2]" w:date="2020-09-23T11:01:09Z">
              <w:rPr/>
            </w:rPrChange>
          </w:rPr>
          <w:instrText xml:space="preserve"> HYPERLINK \l _Toc4037 </w:instrText>
        </w:r>
      </w:ins>
      <w:ins w:id="5628" w:author="小多 [2]" w:date="2020-09-23T10:30:13Z">
        <w:r>
          <w:rPr>
            <w:color w:val="auto"/>
            <w:rPrChange w:id="5629" w:author="小多 [2]" w:date="2020-09-23T11:01:09Z">
              <w:rPr/>
            </w:rPrChange>
          </w:rPr>
          <w:fldChar w:fldCharType="separate"/>
        </w:r>
      </w:ins>
      <w:ins w:id="5631" w:author="小多 [2]" w:date="2020-09-23T10:30:13Z">
        <w:r>
          <w:rPr>
            <w:rFonts w:hint="eastAsia"/>
            <w:bCs/>
            <w:i w:val="0"/>
            <w:color w:val="auto"/>
            <w:szCs w:val="28"/>
            <w:rPrChange w:id="5632" w:author="小多 [2]" w:date="2020-09-23T11:01:09Z">
              <w:rPr>
                <w:rFonts w:hint="eastAsia"/>
                <w:bCs/>
                <w:i w:val="0"/>
                <w:szCs w:val="28"/>
              </w:rPr>
            </w:rPrChange>
          </w:rPr>
          <w:t xml:space="preserve">8 </w:t>
        </w:r>
      </w:ins>
      <w:ins w:id="5634" w:author="小多 [2]" w:date="2020-09-23T10:30:13Z">
        <w:r>
          <w:rPr>
            <w:bCs/>
            <w:color w:val="auto"/>
            <w:szCs w:val="28"/>
            <w:rPrChange w:id="5635" w:author="小多 [2]" w:date="2020-09-23T11:01:09Z">
              <w:rPr>
                <w:bCs/>
                <w:szCs w:val="28"/>
              </w:rPr>
            </w:rPrChange>
          </w:rPr>
          <w:t>算法要求</w:t>
        </w:r>
      </w:ins>
      <w:ins w:id="5637" w:author="小多 [2]" w:date="2020-09-23T10:30:13Z">
        <w:r>
          <w:rPr>
            <w:color w:val="auto"/>
            <w:rPrChange w:id="5638" w:author="小多 [2]" w:date="2020-09-23T11:01:09Z">
              <w:rPr/>
            </w:rPrChange>
          </w:rPr>
          <w:tab/>
        </w:r>
      </w:ins>
      <w:ins w:id="5640" w:author="小多 [2]" w:date="2020-09-23T10:30:13Z">
        <w:r>
          <w:rPr>
            <w:color w:val="auto"/>
            <w:rPrChange w:id="5641" w:author="小多 [2]" w:date="2020-09-23T11:01:09Z">
              <w:rPr/>
            </w:rPrChange>
          </w:rPr>
          <w:fldChar w:fldCharType="begin"/>
        </w:r>
      </w:ins>
      <w:ins w:id="5643" w:author="小多 [2]" w:date="2020-09-23T10:30:13Z">
        <w:r>
          <w:rPr>
            <w:color w:val="auto"/>
            <w:rPrChange w:id="5644" w:author="小多 [2]" w:date="2020-09-23T11:01:09Z">
              <w:rPr/>
            </w:rPrChange>
          </w:rPr>
          <w:instrText xml:space="preserve"> PAGEREF _Toc4037 </w:instrText>
        </w:r>
      </w:ins>
      <w:ins w:id="5646" w:author="小多 [2]" w:date="2020-09-23T10:30:13Z">
        <w:r>
          <w:rPr>
            <w:color w:val="auto"/>
            <w:rPrChange w:id="5647" w:author="小多 [2]" w:date="2020-09-23T11:01:09Z">
              <w:rPr/>
            </w:rPrChange>
          </w:rPr>
          <w:fldChar w:fldCharType="separate"/>
        </w:r>
      </w:ins>
      <w:ins w:id="5649" w:author="小多 [2]" w:date="2020-09-23T11:17:40Z">
        <w:r>
          <w:rPr>
            <w:color w:val="auto"/>
          </w:rPr>
          <w:t>20</w:t>
        </w:r>
      </w:ins>
      <w:ins w:id="5650" w:author="小多 [2]" w:date="2020-09-23T10:30:13Z">
        <w:r>
          <w:rPr>
            <w:color w:val="auto"/>
            <w:rPrChange w:id="5651" w:author="小多 [2]" w:date="2020-09-23T11:01:09Z">
              <w:rPr/>
            </w:rPrChange>
          </w:rPr>
          <w:fldChar w:fldCharType="end"/>
        </w:r>
      </w:ins>
      <w:ins w:id="5653" w:author="小多 [2]" w:date="2020-09-23T10:30:13Z">
        <w:r>
          <w:rPr>
            <w:color w:val="auto"/>
            <w:rPrChange w:id="5654" w:author="小多 [2]" w:date="2020-09-23T11:01:09Z">
              <w:rPr/>
            </w:rPrChange>
          </w:rPr>
          <w:fldChar w:fldCharType="end"/>
        </w:r>
      </w:ins>
    </w:p>
    <w:p>
      <w:pPr>
        <w:pStyle w:val="8"/>
        <w:tabs>
          <w:tab w:val="right" w:leader="dot" w:pos="9746"/>
        </w:tabs>
        <w:rPr>
          <w:ins w:id="5656" w:author="小多 [2]" w:date="2020-09-23T10:30:13Z"/>
          <w:color w:val="auto"/>
          <w:rPrChange w:id="5657" w:author="小多 [2]" w:date="2020-09-23T11:01:09Z">
            <w:rPr>
              <w:ins w:id="5658" w:author="小多 [2]" w:date="2020-09-23T10:30:13Z"/>
            </w:rPr>
          </w:rPrChange>
        </w:rPr>
      </w:pPr>
      <w:ins w:id="5659" w:author="小多 [2]" w:date="2020-09-23T10:30:13Z">
        <w:r>
          <w:rPr>
            <w:color w:val="auto"/>
            <w:rPrChange w:id="5660" w:author="小多 [2]" w:date="2020-09-23T11:01:09Z">
              <w:rPr/>
            </w:rPrChange>
          </w:rPr>
          <w:fldChar w:fldCharType="begin"/>
        </w:r>
      </w:ins>
      <w:ins w:id="5662" w:author="小多 [2]" w:date="2020-09-23T10:30:13Z">
        <w:r>
          <w:rPr>
            <w:color w:val="auto"/>
            <w:rPrChange w:id="5663" w:author="小多 [2]" w:date="2020-09-23T11:01:09Z">
              <w:rPr/>
            </w:rPrChange>
          </w:rPr>
          <w:instrText xml:space="preserve"> HYPERLINK \l _Toc21035 </w:instrText>
        </w:r>
      </w:ins>
      <w:ins w:id="5665" w:author="小多 [2]" w:date="2020-09-23T10:30:13Z">
        <w:r>
          <w:rPr>
            <w:color w:val="auto"/>
            <w:rPrChange w:id="5666" w:author="小多 [2]" w:date="2020-09-23T11:01:09Z">
              <w:rPr/>
            </w:rPrChange>
          </w:rPr>
          <w:fldChar w:fldCharType="separate"/>
        </w:r>
      </w:ins>
      <w:ins w:id="5668" w:author="小多 [2]" w:date="2020-09-23T10:30:13Z">
        <w:r>
          <w:rPr>
            <w:rFonts w:hint="eastAsia"/>
            <w:bCs/>
            <w:i w:val="0"/>
            <w:color w:val="auto"/>
            <w:szCs w:val="28"/>
            <w:rPrChange w:id="5669" w:author="小多 [2]" w:date="2020-09-23T11:01:09Z">
              <w:rPr>
                <w:rFonts w:hint="eastAsia"/>
                <w:bCs/>
                <w:i w:val="0"/>
                <w:szCs w:val="28"/>
              </w:rPr>
            </w:rPrChange>
          </w:rPr>
          <w:t xml:space="preserve">9 </w:t>
        </w:r>
      </w:ins>
      <w:ins w:id="5671" w:author="小多 [2]" w:date="2020-09-23T10:30:13Z">
        <w:r>
          <w:rPr>
            <w:bCs/>
            <w:color w:val="auto"/>
            <w:szCs w:val="28"/>
            <w:rPrChange w:id="5672" w:author="小多 [2]" w:date="2020-09-23T11:01:09Z">
              <w:rPr>
                <w:bCs/>
                <w:szCs w:val="28"/>
              </w:rPr>
            </w:rPrChange>
          </w:rPr>
          <w:t>其他要求</w:t>
        </w:r>
      </w:ins>
      <w:ins w:id="5674" w:author="小多 [2]" w:date="2020-09-23T10:30:13Z">
        <w:r>
          <w:rPr>
            <w:color w:val="auto"/>
            <w:rPrChange w:id="5675" w:author="小多 [2]" w:date="2020-09-23T11:01:09Z">
              <w:rPr/>
            </w:rPrChange>
          </w:rPr>
          <w:tab/>
        </w:r>
      </w:ins>
      <w:ins w:id="5677" w:author="小多 [2]" w:date="2020-09-23T10:30:13Z">
        <w:r>
          <w:rPr>
            <w:color w:val="auto"/>
            <w:rPrChange w:id="5678" w:author="小多 [2]" w:date="2020-09-23T11:01:09Z">
              <w:rPr/>
            </w:rPrChange>
          </w:rPr>
          <w:fldChar w:fldCharType="begin"/>
        </w:r>
      </w:ins>
      <w:ins w:id="5680" w:author="小多 [2]" w:date="2020-09-23T10:30:13Z">
        <w:r>
          <w:rPr>
            <w:color w:val="auto"/>
            <w:rPrChange w:id="5681" w:author="小多 [2]" w:date="2020-09-23T11:01:09Z">
              <w:rPr/>
            </w:rPrChange>
          </w:rPr>
          <w:instrText xml:space="preserve"> PAGEREF _Toc21035 </w:instrText>
        </w:r>
      </w:ins>
      <w:ins w:id="5683" w:author="小多 [2]" w:date="2020-09-23T10:30:13Z">
        <w:r>
          <w:rPr>
            <w:color w:val="auto"/>
            <w:rPrChange w:id="5684" w:author="小多 [2]" w:date="2020-09-23T11:01:09Z">
              <w:rPr/>
            </w:rPrChange>
          </w:rPr>
          <w:fldChar w:fldCharType="separate"/>
        </w:r>
      </w:ins>
      <w:ins w:id="5686" w:author="小多 [2]" w:date="2020-09-23T11:17:40Z">
        <w:r>
          <w:rPr>
            <w:color w:val="auto"/>
          </w:rPr>
          <w:t>23</w:t>
        </w:r>
      </w:ins>
      <w:ins w:id="5687" w:author="小多 [2]" w:date="2020-09-23T10:30:13Z">
        <w:r>
          <w:rPr>
            <w:color w:val="auto"/>
            <w:rPrChange w:id="5688" w:author="小多 [2]" w:date="2020-09-23T11:01:09Z">
              <w:rPr/>
            </w:rPrChange>
          </w:rPr>
          <w:fldChar w:fldCharType="end"/>
        </w:r>
      </w:ins>
      <w:ins w:id="5690" w:author="小多 [2]" w:date="2020-09-23T10:30:13Z">
        <w:r>
          <w:rPr>
            <w:color w:val="auto"/>
            <w:rPrChange w:id="5691" w:author="小多 [2]" w:date="2020-09-23T11:01:09Z">
              <w:rPr/>
            </w:rPrChange>
          </w:rPr>
          <w:fldChar w:fldCharType="end"/>
        </w:r>
      </w:ins>
    </w:p>
    <w:p>
      <w:pPr>
        <w:pStyle w:val="9"/>
        <w:tabs>
          <w:tab w:val="right" w:leader="dot" w:pos="9746"/>
        </w:tabs>
        <w:rPr>
          <w:ins w:id="5693" w:author="小多 [2]" w:date="2020-09-23T10:30:13Z"/>
          <w:color w:val="auto"/>
          <w:rPrChange w:id="5694" w:author="小多 [2]" w:date="2020-09-23T11:01:09Z">
            <w:rPr>
              <w:ins w:id="5695" w:author="小多 [2]" w:date="2020-09-23T10:30:13Z"/>
            </w:rPr>
          </w:rPrChange>
        </w:rPr>
      </w:pPr>
      <w:ins w:id="5696" w:author="小多 [2]" w:date="2020-09-23T10:30:13Z">
        <w:r>
          <w:rPr>
            <w:color w:val="auto"/>
            <w:rPrChange w:id="5697" w:author="小多 [2]" w:date="2020-09-23T11:01:09Z">
              <w:rPr/>
            </w:rPrChange>
          </w:rPr>
          <w:fldChar w:fldCharType="begin"/>
        </w:r>
      </w:ins>
      <w:ins w:id="5699" w:author="小多 [2]" w:date="2020-09-23T10:30:13Z">
        <w:r>
          <w:rPr>
            <w:color w:val="auto"/>
            <w:rPrChange w:id="5700" w:author="小多 [2]" w:date="2020-09-23T11:01:09Z">
              <w:rPr/>
            </w:rPrChange>
          </w:rPr>
          <w:instrText xml:space="preserve"> HYPERLINK \l _Toc25724 </w:instrText>
        </w:r>
      </w:ins>
      <w:ins w:id="5702" w:author="小多 [2]" w:date="2020-09-23T10:30:13Z">
        <w:r>
          <w:rPr>
            <w:color w:val="auto"/>
            <w:rPrChange w:id="5703" w:author="小多 [2]" w:date="2020-09-23T11:01:09Z">
              <w:rPr/>
            </w:rPrChange>
          </w:rPr>
          <w:fldChar w:fldCharType="separate"/>
        </w:r>
      </w:ins>
      <w:ins w:id="5705" w:author="小多 [2]" w:date="2020-09-23T10:30:13Z">
        <w:r>
          <w:rPr>
            <w:rFonts w:hint="eastAsia"/>
            <w:bCs/>
            <w:i w:val="0"/>
            <w:color w:val="auto"/>
            <w:rPrChange w:id="5706" w:author="小多 [2]" w:date="2020-09-23T11:01:09Z">
              <w:rPr>
                <w:rFonts w:hint="eastAsia"/>
                <w:bCs/>
                <w:i w:val="0"/>
              </w:rPr>
            </w:rPrChange>
          </w:rPr>
          <w:t xml:space="preserve">9.1 </w:t>
        </w:r>
      </w:ins>
      <w:ins w:id="5708" w:author="小多 [2]" w:date="2020-09-23T10:30:13Z">
        <w:r>
          <w:rPr>
            <w:bCs/>
            <w:color w:val="auto"/>
            <w:rPrChange w:id="5709" w:author="小多 [2]" w:date="2020-09-23T11:01:09Z">
              <w:rPr>
                <w:bCs/>
              </w:rPr>
            </w:rPrChange>
          </w:rPr>
          <w:t>保密安全需求</w:t>
        </w:r>
      </w:ins>
      <w:ins w:id="5711" w:author="小多 [2]" w:date="2020-09-23T10:30:13Z">
        <w:r>
          <w:rPr>
            <w:color w:val="auto"/>
            <w:rPrChange w:id="5712" w:author="小多 [2]" w:date="2020-09-23T11:01:09Z">
              <w:rPr/>
            </w:rPrChange>
          </w:rPr>
          <w:tab/>
        </w:r>
      </w:ins>
      <w:ins w:id="5714" w:author="小多 [2]" w:date="2020-09-23T10:30:13Z">
        <w:r>
          <w:rPr>
            <w:color w:val="auto"/>
            <w:rPrChange w:id="5715" w:author="小多 [2]" w:date="2020-09-23T11:01:09Z">
              <w:rPr/>
            </w:rPrChange>
          </w:rPr>
          <w:fldChar w:fldCharType="begin"/>
        </w:r>
      </w:ins>
      <w:ins w:id="5717" w:author="小多 [2]" w:date="2020-09-23T10:30:13Z">
        <w:r>
          <w:rPr>
            <w:color w:val="auto"/>
            <w:rPrChange w:id="5718" w:author="小多 [2]" w:date="2020-09-23T11:01:09Z">
              <w:rPr/>
            </w:rPrChange>
          </w:rPr>
          <w:instrText xml:space="preserve"> PAGEREF _Toc25724 </w:instrText>
        </w:r>
      </w:ins>
      <w:ins w:id="5720" w:author="小多 [2]" w:date="2020-09-23T10:30:13Z">
        <w:r>
          <w:rPr>
            <w:color w:val="auto"/>
            <w:rPrChange w:id="5721" w:author="小多 [2]" w:date="2020-09-23T11:01:09Z">
              <w:rPr/>
            </w:rPrChange>
          </w:rPr>
          <w:fldChar w:fldCharType="separate"/>
        </w:r>
      </w:ins>
      <w:ins w:id="5723" w:author="小多 [2]" w:date="2020-09-23T11:17:40Z">
        <w:r>
          <w:rPr>
            <w:color w:val="auto"/>
          </w:rPr>
          <w:t>23</w:t>
        </w:r>
      </w:ins>
      <w:ins w:id="5724" w:author="小多 [2]" w:date="2020-09-23T10:30:13Z">
        <w:r>
          <w:rPr>
            <w:color w:val="auto"/>
            <w:rPrChange w:id="5725" w:author="小多 [2]" w:date="2020-09-23T11:01:09Z">
              <w:rPr/>
            </w:rPrChange>
          </w:rPr>
          <w:fldChar w:fldCharType="end"/>
        </w:r>
      </w:ins>
      <w:ins w:id="5727" w:author="小多 [2]" w:date="2020-09-23T10:30:13Z">
        <w:r>
          <w:rPr>
            <w:color w:val="auto"/>
            <w:rPrChange w:id="5728" w:author="小多 [2]" w:date="2020-09-23T11:01:09Z">
              <w:rPr/>
            </w:rPrChange>
          </w:rPr>
          <w:fldChar w:fldCharType="end"/>
        </w:r>
      </w:ins>
    </w:p>
    <w:p>
      <w:pPr>
        <w:pStyle w:val="9"/>
        <w:tabs>
          <w:tab w:val="right" w:leader="dot" w:pos="9746"/>
        </w:tabs>
        <w:rPr>
          <w:ins w:id="5730" w:author="小多 [2]" w:date="2020-09-23T10:30:13Z"/>
          <w:color w:val="auto"/>
          <w:rPrChange w:id="5731" w:author="小多 [2]" w:date="2020-09-23T11:01:09Z">
            <w:rPr>
              <w:ins w:id="5732" w:author="小多 [2]" w:date="2020-09-23T10:30:13Z"/>
            </w:rPr>
          </w:rPrChange>
        </w:rPr>
      </w:pPr>
      <w:ins w:id="5733" w:author="小多 [2]" w:date="2020-09-23T10:30:13Z">
        <w:r>
          <w:rPr>
            <w:color w:val="auto"/>
            <w:rPrChange w:id="5734" w:author="小多 [2]" w:date="2020-09-23T11:01:09Z">
              <w:rPr/>
            </w:rPrChange>
          </w:rPr>
          <w:fldChar w:fldCharType="begin"/>
        </w:r>
      </w:ins>
      <w:ins w:id="5736" w:author="小多 [2]" w:date="2020-09-23T10:30:13Z">
        <w:r>
          <w:rPr>
            <w:color w:val="auto"/>
            <w:rPrChange w:id="5737" w:author="小多 [2]" w:date="2020-09-23T11:01:09Z">
              <w:rPr/>
            </w:rPrChange>
          </w:rPr>
          <w:instrText xml:space="preserve"> HYPERLINK \l _Toc2481 </w:instrText>
        </w:r>
      </w:ins>
      <w:ins w:id="5739" w:author="小多 [2]" w:date="2020-09-23T10:30:13Z">
        <w:r>
          <w:rPr>
            <w:color w:val="auto"/>
            <w:rPrChange w:id="5740" w:author="小多 [2]" w:date="2020-09-23T11:01:09Z">
              <w:rPr/>
            </w:rPrChange>
          </w:rPr>
          <w:fldChar w:fldCharType="separate"/>
        </w:r>
      </w:ins>
      <w:ins w:id="5742" w:author="小多 [2]" w:date="2020-09-23T10:30:13Z">
        <w:r>
          <w:rPr>
            <w:rFonts w:hint="eastAsia"/>
            <w:bCs/>
            <w:i w:val="0"/>
            <w:color w:val="auto"/>
            <w:rPrChange w:id="5743" w:author="小多 [2]" w:date="2020-09-23T11:01:09Z">
              <w:rPr>
                <w:rFonts w:hint="eastAsia"/>
                <w:bCs/>
                <w:i w:val="0"/>
              </w:rPr>
            </w:rPrChange>
          </w:rPr>
          <w:t xml:space="preserve">9.2 </w:t>
        </w:r>
      </w:ins>
      <w:ins w:id="5745" w:author="小多 [2]" w:date="2020-09-23T10:30:13Z">
        <w:r>
          <w:rPr>
            <w:bCs/>
            <w:color w:val="auto"/>
            <w:rPrChange w:id="5746" w:author="小多 [2]" w:date="2020-09-23T11:01:09Z">
              <w:rPr>
                <w:bCs/>
              </w:rPr>
            </w:rPrChange>
          </w:rPr>
          <w:t>对人为错误敏感的适用性工程要求和培训</w:t>
        </w:r>
      </w:ins>
      <w:ins w:id="5748" w:author="小多 [2]" w:date="2020-09-23T10:30:13Z">
        <w:r>
          <w:rPr>
            <w:color w:val="auto"/>
            <w:rPrChange w:id="5749" w:author="小多 [2]" w:date="2020-09-23T11:01:09Z">
              <w:rPr/>
            </w:rPrChange>
          </w:rPr>
          <w:tab/>
        </w:r>
      </w:ins>
      <w:ins w:id="5751" w:author="小多 [2]" w:date="2020-09-23T10:30:13Z">
        <w:r>
          <w:rPr>
            <w:color w:val="auto"/>
            <w:rPrChange w:id="5752" w:author="小多 [2]" w:date="2020-09-23T11:01:09Z">
              <w:rPr/>
            </w:rPrChange>
          </w:rPr>
          <w:fldChar w:fldCharType="begin"/>
        </w:r>
      </w:ins>
      <w:ins w:id="5754" w:author="小多 [2]" w:date="2020-09-23T10:30:13Z">
        <w:r>
          <w:rPr>
            <w:color w:val="auto"/>
            <w:rPrChange w:id="5755" w:author="小多 [2]" w:date="2020-09-23T11:01:09Z">
              <w:rPr/>
            </w:rPrChange>
          </w:rPr>
          <w:instrText xml:space="preserve"> PAGEREF _Toc2481 </w:instrText>
        </w:r>
      </w:ins>
      <w:ins w:id="5757" w:author="小多 [2]" w:date="2020-09-23T10:30:13Z">
        <w:r>
          <w:rPr>
            <w:color w:val="auto"/>
            <w:rPrChange w:id="5758" w:author="小多 [2]" w:date="2020-09-23T11:01:09Z">
              <w:rPr/>
            </w:rPrChange>
          </w:rPr>
          <w:fldChar w:fldCharType="separate"/>
        </w:r>
      </w:ins>
      <w:ins w:id="5760" w:author="小多 [2]" w:date="2020-09-23T11:17:40Z">
        <w:r>
          <w:rPr>
            <w:color w:val="auto"/>
          </w:rPr>
          <w:t>23</w:t>
        </w:r>
      </w:ins>
      <w:ins w:id="5761" w:author="小多 [2]" w:date="2020-09-23T10:30:13Z">
        <w:r>
          <w:rPr>
            <w:color w:val="auto"/>
            <w:rPrChange w:id="5762" w:author="小多 [2]" w:date="2020-09-23T11:01:09Z">
              <w:rPr/>
            </w:rPrChange>
          </w:rPr>
          <w:fldChar w:fldCharType="end"/>
        </w:r>
      </w:ins>
      <w:ins w:id="5764" w:author="小多 [2]" w:date="2020-09-23T10:30:13Z">
        <w:r>
          <w:rPr>
            <w:color w:val="auto"/>
            <w:rPrChange w:id="5765" w:author="小多 [2]" w:date="2020-09-23T11:01:09Z">
              <w:rPr/>
            </w:rPrChange>
          </w:rPr>
          <w:fldChar w:fldCharType="end"/>
        </w:r>
      </w:ins>
    </w:p>
    <w:p>
      <w:pPr>
        <w:pStyle w:val="9"/>
        <w:tabs>
          <w:tab w:val="right" w:leader="dot" w:pos="9746"/>
        </w:tabs>
        <w:rPr>
          <w:ins w:id="5767" w:author="小多 [2]" w:date="2020-09-23T10:30:13Z"/>
          <w:color w:val="auto"/>
          <w:rPrChange w:id="5768" w:author="小多 [2]" w:date="2020-09-23T11:01:09Z">
            <w:rPr>
              <w:ins w:id="5769" w:author="小多 [2]" w:date="2020-09-23T10:30:13Z"/>
            </w:rPr>
          </w:rPrChange>
        </w:rPr>
      </w:pPr>
      <w:ins w:id="5770" w:author="小多 [2]" w:date="2020-09-23T10:30:13Z">
        <w:r>
          <w:rPr>
            <w:color w:val="auto"/>
            <w:rPrChange w:id="5771" w:author="小多 [2]" w:date="2020-09-23T11:01:09Z">
              <w:rPr/>
            </w:rPrChange>
          </w:rPr>
          <w:fldChar w:fldCharType="begin"/>
        </w:r>
      </w:ins>
      <w:ins w:id="5773" w:author="小多 [2]" w:date="2020-09-23T10:30:13Z">
        <w:r>
          <w:rPr>
            <w:color w:val="auto"/>
            <w:rPrChange w:id="5774" w:author="小多 [2]" w:date="2020-09-23T11:01:09Z">
              <w:rPr/>
            </w:rPrChange>
          </w:rPr>
          <w:instrText xml:space="preserve"> HYPERLINK \l _Toc2951 </w:instrText>
        </w:r>
      </w:ins>
      <w:ins w:id="5776" w:author="小多 [2]" w:date="2020-09-23T10:30:13Z">
        <w:r>
          <w:rPr>
            <w:color w:val="auto"/>
            <w:rPrChange w:id="5777" w:author="小多 [2]" w:date="2020-09-23T11:01:09Z">
              <w:rPr/>
            </w:rPrChange>
          </w:rPr>
          <w:fldChar w:fldCharType="separate"/>
        </w:r>
      </w:ins>
      <w:ins w:id="5779" w:author="小多 [2]" w:date="2020-09-23T10:30:13Z">
        <w:r>
          <w:rPr>
            <w:rFonts w:hint="eastAsia"/>
            <w:bCs/>
            <w:i w:val="0"/>
            <w:color w:val="auto"/>
            <w:rPrChange w:id="5780" w:author="小多 [2]" w:date="2020-09-23T11:01:09Z">
              <w:rPr>
                <w:rFonts w:hint="eastAsia"/>
                <w:bCs/>
                <w:i w:val="0"/>
              </w:rPr>
            </w:rPrChange>
          </w:rPr>
          <w:t xml:space="preserve">9.3 </w:t>
        </w:r>
      </w:ins>
      <w:ins w:id="5782" w:author="小多 [2]" w:date="2020-09-23T10:30:13Z">
        <w:r>
          <w:rPr>
            <w:bCs/>
            <w:color w:val="auto"/>
            <w:rPrChange w:id="5783" w:author="小多 [2]" w:date="2020-09-23T11:01:09Z">
              <w:rPr>
                <w:bCs/>
              </w:rPr>
            </w:rPrChange>
          </w:rPr>
          <w:t>数据定义和数据库需求</w:t>
        </w:r>
      </w:ins>
      <w:ins w:id="5785" w:author="小多 [2]" w:date="2020-09-23T10:30:13Z">
        <w:r>
          <w:rPr>
            <w:color w:val="auto"/>
            <w:rPrChange w:id="5786" w:author="小多 [2]" w:date="2020-09-23T11:01:09Z">
              <w:rPr/>
            </w:rPrChange>
          </w:rPr>
          <w:tab/>
        </w:r>
      </w:ins>
      <w:ins w:id="5788" w:author="小多 [2]" w:date="2020-09-23T10:30:13Z">
        <w:r>
          <w:rPr>
            <w:color w:val="auto"/>
            <w:rPrChange w:id="5789" w:author="小多 [2]" w:date="2020-09-23T11:01:09Z">
              <w:rPr/>
            </w:rPrChange>
          </w:rPr>
          <w:fldChar w:fldCharType="begin"/>
        </w:r>
      </w:ins>
      <w:ins w:id="5791" w:author="小多 [2]" w:date="2020-09-23T10:30:13Z">
        <w:r>
          <w:rPr>
            <w:color w:val="auto"/>
            <w:rPrChange w:id="5792" w:author="小多 [2]" w:date="2020-09-23T11:01:09Z">
              <w:rPr/>
            </w:rPrChange>
          </w:rPr>
          <w:instrText xml:space="preserve"> PAGEREF _Toc2951 </w:instrText>
        </w:r>
      </w:ins>
      <w:ins w:id="5794" w:author="小多 [2]" w:date="2020-09-23T10:30:13Z">
        <w:r>
          <w:rPr>
            <w:color w:val="auto"/>
            <w:rPrChange w:id="5795" w:author="小多 [2]" w:date="2020-09-23T11:01:09Z">
              <w:rPr/>
            </w:rPrChange>
          </w:rPr>
          <w:fldChar w:fldCharType="separate"/>
        </w:r>
      </w:ins>
      <w:ins w:id="5797" w:author="小多 [2]" w:date="2020-09-23T11:17:40Z">
        <w:r>
          <w:rPr>
            <w:color w:val="auto"/>
          </w:rPr>
          <w:t>23</w:t>
        </w:r>
      </w:ins>
      <w:ins w:id="5798" w:author="小多 [2]" w:date="2020-09-23T10:30:13Z">
        <w:r>
          <w:rPr>
            <w:color w:val="auto"/>
            <w:rPrChange w:id="5799" w:author="小多 [2]" w:date="2020-09-23T11:01:09Z">
              <w:rPr/>
            </w:rPrChange>
          </w:rPr>
          <w:fldChar w:fldCharType="end"/>
        </w:r>
      </w:ins>
      <w:ins w:id="5801" w:author="小多 [2]" w:date="2020-09-23T10:30:13Z">
        <w:r>
          <w:rPr>
            <w:color w:val="auto"/>
            <w:rPrChange w:id="5802" w:author="小多 [2]" w:date="2020-09-23T11:01:09Z">
              <w:rPr/>
            </w:rPrChange>
          </w:rPr>
          <w:fldChar w:fldCharType="end"/>
        </w:r>
      </w:ins>
    </w:p>
    <w:p>
      <w:pPr>
        <w:pStyle w:val="9"/>
        <w:tabs>
          <w:tab w:val="right" w:leader="dot" w:pos="9746"/>
        </w:tabs>
        <w:rPr>
          <w:ins w:id="5804" w:author="小多 [2]" w:date="2020-09-23T10:30:13Z"/>
          <w:color w:val="auto"/>
          <w:rPrChange w:id="5805" w:author="小多 [2]" w:date="2020-09-23T11:01:09Z">
            <w:rPr>
              <w:ins w:id="5806" w:author="小多 [2]" w:date="2020-09-23T10:30:13Z"/>
            </w:rPr>
          </w:rPrChange>
        </w:rPr>
      </w:pPr>
      <w:ins w:id="5807" w:author="小多 [2]" w:date="2020-09-23T10:30:13Z">
        <w:r>
          <w:rPr>
            <w:color w:val="auto"/>
            <w:rPrChange w:id="5808" w:author="小多 [2]" w:date="2020-09-23T11:01:09Z">
              <w:rPr/>
            </w:rPrChange>
          </w:rPr>
          <w:fldChar w:fldCharType="begin"/>
        </w:r>
      </w:ins>
      <w:ins w:id="5810" w:author="小多 [2]" w:date="2020-09-23T10:30:13Z">
        <w:r>
          <w:rPr>
            <w:color w:val="auto"/>
            <w:rPrChange w:id="5811" w:author="小多 [2]" w:date="2020-09-23T11:01:09Z">
              <w:rPr/>
            </w:rPrChange>
          </w:rPr>
          <w:instrText xml:space="preserve"> HYPERLINK \l _Toc24533 </w:instrText>
        </w:r>
      </w:ins>
      <w:ins w:id="5813" w:author="小多 [2]" w:date="2020-09-23T10:30:13Z">
        <w:r>
          <w:rPr>
            <w:color w:val="auto"/>
            <w:rPrChange w:id="5814" w:author="小多 [2]" w:date="2020-09-23T11:01:09Z">
              <w:rPr/>
            </w:rPrChange>
          </w:rPr>
          <w:fldChar w:fldCharType="separate"/>
        </w:r>
      </w:ins>
      <w:ins w:id="5816" w:author="小多 [2]" w:date="2020-09-23T10:30:13Z">
        <w:r>
          <w:rPr>
            <w:rFonts w:hint="eastAsia"/>
            <w:bCs/>
            <w:i w:val="0"/>
            <w:color w:val="auto"/>
            <w:rPrChange w:id="5817" w:author="小多 [2]" w:date="2020-09-23T11:01:09Z">
              <w:rPr>
                <w:rFonts w:hint="eastAsia"/>
                <w:bCs/>
                <w:i w:val="0"/>
              </w:rPr>
            </w:rPrChange>
          </w:rPr>
          <w:t xml:space="preserve">9.4 </w:t>
        </w:r>
      </w:ins>
      <w:ins w:id="5819" w:author="小多 [2]" w:date="2020-09-23T10:30:13Z">
        <w:r>
          <w:rPr>
            <w:bCs/>
            <w:color w:val="auto"/>
            <w:rPrChange w:id="5820" w:author="小多 [2]" w:date="2020-09-23T11:01:09Z">
              <w:rPr>
                <w:bCs/>
              </w:rPr>
            </w:rPrChange>
          </w:rPr>
          <w:t>对已交付的医疗器械软件的安装验证要求</w:t>
        </w:r>
      </w:ins>
      <w:ins w:id="5822" w:author="小多 [2]" w:date="2020-09-23T10:30:13Z">
        <w:r>
          <w:rPr>
            <w:color w:val="auto"/>
            <w:rPrChange w:id="5823" w:author="小多 [2]" w:date="2020-09-23T11:01:09Z">
              <w:rPr/>
            </w:rPrChange>
          </w:rPr>
          <w:tab/>
        </w:r>
      </w:ins>
      <w:ins w:id="5825" w:author="小多 [2]" w:date="2020-09-23T10:30:13Z">
        <w:r>
          <w:rPr>
            <w:color w:val="auto"/>
            <w:rPrChange w:id="5826" w:author="小多 [2]" w:date="2020-09-23T11:01:09Z">
              <w:rPr/>
            </w:rPrChange>
          </w:rPr>
          <w:fldChar w:fldCharType="begin"/>
        </w:r>
      </w:ins>
      <w:ins w:id="5828" w:author="小多 [2]" w:date="2020-09-23T10:30:13Z">
        <w:r>
          <w:rPr>
            <w:color w:val="auto"/>
            <w:rPrChange w:id="5829" w:author="小多 [2]" w:date="2020-09-23T11:01:09Z">
              <w:rPr/>
            </w:rPrChange>
          </w:rPr>
          <w:instrText xml:space="preserve"> PAGEREF _Toc24533 </w:instrText>
        </w:r>
      </w:ins>
      <w:ins w:id="5831" w:author="小多 [2]" w:date="2020-09-23T10:30:13Z">
        <w:r>
          <w:rPr>
            <w:color w:val="auto"/>
            <w:rPrChange w:id="5832" w:author="小多 [2]" w:date="2020-09-23T11:01:09Z">
              <w:rPr/>
            </w:rPrChange>
          </w:rPr>
          <w:fldChar w:fldCharType="separate"/>
        </w:r>
      </w:ins>
      <w:ins w:id="5834" w:author="小多 [2]" w:date="2020-09-23T11:17:40Z">
        <w:r>
          <w:rPr>
            <w:color w:val="auto"/>
          </w:rPr>
          <w:t>23</w:t>
        </w:r>
      </w:ins>
      <w:ins w:id="5835" w:author="小多 [2]" w:date="2020-09-23T10:30:13Z">
        <w:r>
          <w:rPr>
            <w:color w:val="auto"/>
            <w:rPrChange w:id="5836" w:author="小多 [2]" w:date="2020-09-23T11:01:09Z">
              <w:rPr/>
            </w:rPrChange>
          </w:rPr>
          <w:fldChar w:fldCharType="end"/>
        </w:r>
      </w:ins>
      <w:ins w:id="5838" w:author="小多 [2]" w:date="2020-09-23T10:30:13Z">
        <w:r>
          <w:rPr>
            <w:color w:val="auto"/>
            <w:rPrChange w:id="5839" w:author="小多 [2]" w:date="2020-09-23T11:01:09Z">
              <w:rPr/>
            </w:rPrChange>
          </w:rPr>
          <w:fldChar w:fldCharType="end"/>
        </w:r>
      </w:ins>
    </w:p>
    <w:p>
      <w:pPr>
        <w:pStyle w:val="9"/>
        <w:tabs>
          <w:tab w:val="right" w:leader="dot" w:pos="9746"/>
        </w:tabs>
        <w:rPr>
          <w:ins w:id="5841" w:author="小多 [2]" w:date="2020-09-23T10:30:13Z"/>
          <w:color w:val="auto"/>
          <w:rPrChange w:id="5842" w:author="小多 [2]" w:date="2020-09-23T11:01:09Z">
            <w:rPr>
              <w:ins w:id="5843" w:author="小多 [2]" w:date="2020-09-23T10:30:13Z"/>
            </w:rPr>
          </w:rPrChange>
        </w:rPr>
      </w:pPr>
      <w:ins w:id="5844" w:author="小多 [2]" w:date="2020-09-23T10:30:13Z">
        <w:r>
          <w:rPr>
            <w:color w:val="auto"/>
            <w:rPrChange w:id="5845" w:author="小多 [2]" w:date="2020-09-23T11:01:09Z">
              <w:rPr/>
            </w:rPrChange>
          </w:rPr>
          <w:fldChar w:fldCharType="begin"/>
        </w:r>
      </w:ins>
      <w:ins w:id="5847" w:author="小多 [2]" w:date="2020-09-23T10:30:13Z">
        <w:r>
          <w:rPr>
            <w:color w:val="auto"/>
            <w:rPrChange w:id="5848" w:author="小多 [2]" w:date="2020-09-23T11:01:09Z">
              <w:rPr/>
            </w:rPrChange>
          </w:rPr>
          <w:instrText xml:space="preserve"> HYPERLINK \l _Toc2799 </w:instrText>
        </w:r>
      </w:ins>
      <w:ins w:id="5850" w:author="小多 [2]" w:date="2020-09-23T10:30:13Z">
        <w:r>
          <w:rPr>
            <w:color w:val="auto"/>
            <w:rPrChange w:id="5851" w:author="小多 [2]" w:date="2020-09-23T11:01:09Z">
              <w:rPr/>
            </w:rPrChange>
          </w:rPr>
          <w:fldChar w:fldCharType="separate"/>
        </w:r>
      </w:ins>
      <w:ins w:id="5853" w:author="小多 [2]" w:date="2020-09-23T10:30:13Z">
        <w:r>
          <w:rPr>
            <w:rFonts w:hint="eastAsia"/>
            <w:bCs/>
            <w:i w:val="0"/>
            <w:color w:val="auto"/>
            <w:rPrChange w:id="5854" w:author="小多 [2]" w:date="2020-09-23T11:01:09Z">
              <w:rPr>
                <w:rFonts w:hint="eastAsia"/>
                <w:bCs/>
                <w:i w:val="0"/>
              </w:rPr>
            </w:rPrChange>
          </w:rPr>
          <w:t xml:space="preserve">9.5 </w:t>
        </w:r>
      </w:ins>
      <w:ins w:id="5856" w:author="小多 [2]" w:date="2020-09-23T10:30:13Z">
        <w:r>
          <w:rPr>
            <w:bCs/>
            <w:color w:val="auto"/>
            <w:rPrChange w:id="5857" w:author="小多 [2]" w:date="2020-09-23T11:01:09Z">
              <w:rPr>
                <w:bCs/>
              </w:rPr>
            </w:rPrChange>
          </w:rPr>
          <w:t>与操作和维护方法有关的要求</w:t>
        </w:r>
      </w:ins>
      <w:ins w:id="5859" w:author="小多 [2]" w:date="2020-09-23T10:30:13Z">
        <w:r>
          <w:rPr>
            <w:color w:val="auto"/>
            <w:rPrChange w:id="5860" w:author="小多 [2]" w:date="2020-09-23T11:01:09Z">
              <w:rPr/>
            </w:rPrChange>
          </w:rPr>
          <w:tab/>
        </w:r>
      </w:ins>
      <w:ins w:id="5862" w:author="小多 [2]" w:date="2020-09-23T10:30:13Z">
        <w:r>
          <w:rPr>
            <w:color w:val="auto"/>
            <w:rPrChange w:id="5863" w:author="小多 [2]" w:date="2020-09-23T11:01:09Z">
              <w:rPr/>
            </w:rPrChange>
          </w:rPr>
          <w:fldChar w:fldCharType="begin"/>
        </w:r>
      </w:ins>
      <w:ins w:id="5865" w:author="小多 [2]" w:date="2020-09-23T10:30:13Z">
        <w:r>
          <w:rPr>
            <w:color w:val="auto"/>
            <w:rPrChange w:id="5866" w:author="小多 [2]" w:date="2020-09-23T11:01:09Z">
              <w:rPr/>
            </w:rPrChange>
          </w:rPr>
          <w:instrText xml:space="preserve"> PAGEREF _Toc2799 </w:instrText>
        </w:r>
      </w:ins>
      <w:ins w:id="5868" w:author="小多 [2]" w:date="2020-09-23T10:30:13Z">
        <w:r>
          <w:rPr>
            <w:color w:val="auto"/>
            <w:rPrChange w:id="5869" w:author="小多 [2]" w:date="2020-09-23T11:01:09Z">
              <w:rPr/>
            </w:rPrChange>
          </w:rPr>
          <w:fldChar w:fldCharType="separate"/>
        </w:r>
      </w:ins>
      <w:ins w:id="5871" w:author="小多 [2]" w:date="2020-09-23T11:17:40Z">
        <w:r>
          <w:rPr>
            <w:color w:val="auto"/>
          </w:rPr>
          <w:t>23</w:t>
        </w:r>
      </w:ins>
      <w:ins w:id="5872" w:author="小多 [2]" w:date="2020-09-23T10:30:13Z">
        <w:r>
          <w:rPr>
            <w:color w:val="auto"/>
            <w:rPrChange w:id="5873" w:author="小多 [2]" w:date="2020-09-23T11:01:09Z">
              <w:rPr/>
            </w:rPrChange>
          </w:rPr>
          <w:fldChar w:fldCharType="end"/>
        </w:r>
      </w:ins>
      <w:ins w:id="5875" w:author="小多 [2]" w:date="2020-09-23T10:30:13Z">
        <w:r>
          <w:rPr>
            <w:color w:val="auto"/>
            <w:rPrChange w:id="5876" w:author="小多 [2]" w:date="2020-09-23T11:01:09Z">
              <w:rPr/>
            </w:rPrChange>
          </w:rPr>
          <w:fldChar w:fldCharType="end"/>
        </w:r>
      </w:ins>
    </w:p>
    <w:p>
      <w:pPr>
        <w:pStyle w:val="9"/>
        <w:tabs>
          <w:tab w:val="right" w:leader="dot" w:pos="9746"/>
        </w:tabs>
        <w:rPr>
          <w:ins w:id="5878" w:author="小多 [2]" w:date="2020-09-23T10:30:13Z"/>
          <w:color w:val="auto"/>
          <w:rPrChange w:id="5879" w:author="小多 [2]" w:date="2020-09-23T11:01:09Z">
            <w:rPr>
              <w:ins w:id="5880" w:author="小多 [2]" w:date="2020-09-23T10:30:13Z"/>
            </w:rPr>
          </w:rPrChange>
        </w:rPr>
      </w:pPr>
      <w:ins w:id="5881" w:author="小多 [2]" w:date="2020-09-23T10:30:13Z">
        <w:r>
          <w:rPr>
            <w:color w:val="auto"/>
            <w:rPrChange w:id="5882" w:author="小多 [2]" w:date="2020-09-23T11:01:09Z">
              <w:rPr/>
            </w:rPrChange>
          </w:rPr>
          <w:fldChar w:fldCharType="begin"/>
        </w:r>
      </w:ins>
      <w:ins w:id="5884" w:author="小多 [2]" w:date="2020-09-23T10:30:13Z">
        <w:r>
          <w:rPr>
            <w:color w:val="auto"/>
            <w:rPrChange w:id="5885" w:author="小多 [2]" w:date="2020-09-23T11:01:09Z">
              <w:rPr/>
            </w:rPrChange>
          </w:rPr>
          <w:instrText xml:space="preserve"> HYPERLINK \l _Toc12612 </w:instrText>
        </w:r>
      </w:ins>
      <w:ins w:id="5887" w:author="小多 [2]" w:date="2020-09-23T10:30:13Z">
        <w:r>
          <w:rPr>
            <w:color w:val="auto"/>
            <w:rPrChange w:id="5888" w:author="小多 [2]" w:date="2020-09-23T11:01:09Z">
              <w:rPr/>
            </w:rPrChange>
          </w:rPr>
          <w:fldChar w:fldCharType="separate"/>
        </w:r>
      </w:ins>
      <w:ins w:id="5890" w:author="小多 [2]" w:date="2020-09-23T10:30:13Z">
        <w:r>
          <w:rPr>
            <w:rFonts w:hint="eastAsia"/>
            <w:bCs/>
            <w:i w:val="0"/>
            <w:color w:val="auto"/>
            <w:rPrChange w:id="5891" w:author="小多 [2]" w:date="2020-09-23T11:01:09Z">
              <w:rPr>
                <w:rFonts w:hint="eastAsia"/>
                <w:bCs/>
                <w:i w:val="0"/>
              </w:rPr>
            </w:rPrChange>
          </w:rPr>
          <w:t xml:space="preserve">9.6 </w:t>
        </w:r>
      </w:ins>
      <w:ins w:id="5893" w:author="小多 [2]" w:date="2020-09-23T10:30:13Z">
        <w:r>
          <w:rPr>
            <w:bCs/>
            <w:color w:val="auto"/>
            <w:rPrChange w:id="5894" w:author="小多 [2]" w:date="2020-09-23T11:01:09Z">
              <w:rPr>
                <w:bCs/>
              </w:rPr>
            </w:rPrChange>
          </w:rPr>
          <w:t>编制的用户文档要求</w:t>
        </w:r>
      </w:ins>
      <w:ins w:id="5896" w:author="小多 [2]" w:date="2020-09-23T10:30:13Z">
        <w:r>
          <w:rPr>
            <w:color w:val="auto"/>
            <w:rPrChange w:id="5897" w:author="小多 [2]" w:date="2020-09-23T11:01:09Z">
              <w:rPr/>
            </w:rPrChange>
          </w:rPr>
          <w:tab/>
        </w:r>
      </w:ins>
      <w:ins w:id="5899" w:author="小多 [2]" w:date="2020-09-23T10:30:13Z">
        <w:r>
          <w:rPr>
            <w:color w:val="auto"/>
            <w:rPrChange w:id="5900" w:author="小多 [2]" w:date="2020-09-23T11:01:09Z">
              <w:rPr/>
            </w:rPrChange>
          </w:rPr>
          <w:fldChar w:fldCharType="begin"/>
        </w:r>
      </w:ins>
      <w:ins w:id="5902" w:author="小多 [2]" w:date="2020-09-23T10:30:13Z">
        <w:r>
          <w:rPr>
            <w:color w:val="auto"/>
            <w:rPrChange w:id="5903" w:author="小多 [2]" w:date="2020-09-23T11:01:09Z">
              <w:rPr/>
            </w:rPrChange>
          </w:rPr>
          <w:instrText xml:space="preserve"> PAGEREF _Toc12612 </w:instrText>
        </w:r>
      </w:ins>
      <w:ins w:id="5905" w:author="小多 [2]" w:date="2020-09-23T10:30:13Z">
        <w:r>
          <w:rPr>
            <w:color w:val="auto"/>
            <w:rPrChange w:id="5906" w:author="小多 [2]" w:date="2020-09-23T11:01:09Z">
              <w:rPr/>
            </w:rPrChange>
          </w:rPr>
          <w:fldChar w:fldCharType="separate"/>
        </w:r>
      </w:ins>
      <w:ins w:id="5908" w:author="小多 [2]" w:date="2020-09-23T11:17:40Z">
        <w:r>
          <w:rPr>
            <w:color w:val="auto"/>
          </w:rPr>
          <w:t>23</w:t>
        </w:r>
      </w:ins>
      <w:ins w:id="5909" w:author="小多 [2]" w:date="2020-09-23T10:30:13Z">
        <w:r>
          <w:rPr>
            <w:color w:val="auto"/>
            <w:rPrChange w:id="5910" w:author="小多 [2]" w:date="2020-09-23T11:01:09Z">
              <w:rPr/>
            </w:rPrChange>
          </w:rPr>
          <w:fldChar w:fldCharType="end"/>
        </w:r>
      </w:ins>
      <w:ins w:id="5912" w:author="小多 [2]" w:date="2020-09-23T10:30:13Z">
        <w:r>
          <w:rPr>
            <w:color w:val="auto"/>
            <w:rPrChange w:id="5913" w:author="小多 [2]" w:date="2020-09-23T11:01:09Z">
              <w:rPr/>
            </w:rPrChange>
          </w:rPr>
          <w:fldChar w:fldCharType="end"/>
        </w:r>
      </w:ins>
    </w:p>
    <w:p>
      <w:pPr>
        <w:pStyle w:val="9"/>
        <w:tabs>
          <w:tab w:val="right" w:leader="dot" w:pos="9746"/>
        </w:tabs>
        <w:rPr>
          <w:ins w:id="5915" w:author="小多 [2]" w:date="2020-09-23T10:30:13Z"/>
          <w:color w:val="auto"/>
          <w:rPrChange w:id="5916" w:author="小多 [2]" w:date="2020-09-23T11:01:09Z">
            <w:rPr>
              <w:ins w:id="5917" w:author="小多 [2]" w:date="2020-09-23T10:30:13Z"/>
            </w:rPr>
          </w:rPrChange>
        </w:rPr>
      </w:pPr>
      <w:ins w:id="5918" w:author="小多 [2]" w:date="2020-09-23T10:30:13Z">
        <w:r>
          <w:rPr>
            <w:color w:val="auto"/>
            <w:rPrChange w:id="5919" w:author="小多 [2]" w:date="2020-09-23T11:01:09Z">
              <w:rPr/>
            </w:rPrChange>
          </w:rPr>
          <w:fldChar w:fldCharType="begin"/>
        </w:r>
      </w:ins>
      <w:ins w:id="5921" w:author="小多 [2]" w:date="2020-09-23T10:30:13Z">
        <w:r>
          <w:rPr>
            <w:color w:val="auto"/>
            <w:rPrChange w:id="5922" w:author="小多 [2]" w:date="2020-09-23T11:01:09Z">
              <w:rPr/>
            </w:rPrChange>
          </w:rPr>
          <w:instrText xml:space="preserve"> HYPERLINK \l _Toc10315 </w:instrText>
        </w:r>
      </w:ins>
      <w:ins w:id="5924" w:author="小多 [2]" w:date="2020-09-23T10:30:13Z">
        <w:r>
          <w:rPr>
            <w:color w:val="auto"/>
            <w:rPrChange w:id="5925" w:author="小多 [2]" w:date="2020-09-23T11:01:09Z">
              <w:rPr/>
            </w:rPrChange>
          </w:rPr>
          <w:fldChar w:fldCharType="separate"/>
        </w:r>
      </w:ins>
      <w:ins w:id="5927" w:author="小多 [2]" w:date="2020-09-23T10:30:13Z">
        <w:r>
          <w:rPr>
            <w:rFonts w:hint="eastAsia"/>
            <w:bCs/>
            <w:i w:val="0"/>
            <w:color w:val="auto"/>
            <w:rPrChange w:id="5928" w:author="小多 [2]" w:date="2020-09-23T11:01:09Z">
              <w:rPr>
                <w:rFonts w:hint="eastAsia"/>
                <w:bCs/>
                <w:i w:val="0"/>
              </w:rPr>
            </w:rPrChange>
          </w:rPr>
          <w:t xml:space="preserve">9.7 </w:t>
        </w:r>
      </w:ins>
      <w:ins w:id="5930" w:author="小多 [2]" w:date="2020-09-23T10:30:13Z">
        <w:r>
          <w:rPr>
            <w:bCs/>
            <w:color w:val="auto"/>
            <w:rPrChange w:id="5931" w:author="小多 [2]" w:date="2020-09-23T11:01:09Z">
              <w:rPr>
                <w:bCs/>
              </w:rPr>
            </w:rPrChange>
          </w:rPr>
          <w:t>用户维护要求</w:t>
        </w:r>
      </w:ins>
      <w:ins w:id="5933" w:author="小多 [2]" w:date="2020-09-23T10:30:13Z">
        <w:r>
          <w:rPr>
            <w:color w:val="auto"/>
            <w:rPrChange w:id="5934" w:author="小多 [2]" w:date="2020-09-23T11:01:09Z">
              <w:rPr/>
            </w:rPrChange>
          </w:rPr>
          <w:tab/>
        </w:r>
      </w:ins>
      <w:ins w:id="5936" w:author="小多 [2]" w:date="2020-09-23T10:30:13Z">
        <w:r>
          <w:rPr>
            <w:color w:val="auto"/>
            <w:rPrChange w:id="5937" w:author="小多 [2]" w:date="2020-09-23T11:01:09Z">
              <w:rPr/>
            </w:rPrChange>
          </w:rPr>
          <w:fldChar w:fldCharType="begin"/>
        </w:r>
      </w:ins>
      <w:ins w:id="5939" w:author="小多 [2]" w:date="2020-09-23T10:30:13Z">
        <w:r>
          <w:rPr>
            <w:color w:val="auto"/>
            <w:rPrChange w:id="5940" w:author="小多 [2]" w:date="2020-09-23T11:01:09Z">
              <w:rPr/>
            </w:rPrChange>
          </w:rPr>
          <w:instrText xml:space="preserve"> PAGEREF _Toc10315 </w:instrText>
        </w:r>
      </w:ins>
      <w:ins w:id="5942" w:author="小多 [2]" w:date="2020-09-23T10:30:13Z">
        <w:r>
          <w:rPr>
            <w:color w:val="auto"/>
            <w:rPrChange w:id="5943" w:author="小多 [2]" w:date="2020-09-23T11:01:09Z">
              <w:rPr/>
            </w:rPrChange>
          </w:rPr>
          <w:fldChar w:fldCharType="separate"/>
        </w:r>
      </w:ins>
      <w:ins w:id="5945" w:author="小多 [2]" w:date="2020-09-23T11:17:40Z">
        <w:r>
          <w:rPr>
            <w:color w:val="auto"/>
          </w:rPr>
          <w:t>24</w:t>
        </w:r>
      </w:ins>
      <w:ins w:id="5946" w:author="小多 [2]" w:date="2020-09-23T10:30:13Z">
        <w:r>
          <w:rPr>
            <w:color w:val="auto"/>
            <w:rPrChange w:id="5947" w:author="小多 [2]" w:date="2020-09-23T11:01:09Z">
              <w:rPr/>
            </w:rPrChange>
          </w:rPr>
          <w:fldChar w:fldCharType="end"/>
        </w:r>
      </w:ins>
      <w:ins w:id="5949" w:author="小多 [2]" w:date="2020-09-23T10:30:13Z">
        <w:r>
          <w:rPr>
            <w:color w:val="auto"/>
            <w:rPrChange w:id="5950" w:author="小多 [2]" w:date="2020-09-23T11:01:09Z">
              <w:rPr/>
            </w:rPrChange>
          </w:rPr>
          <w:fldChar w:fldCharType="end"/>
        </w:r>
      </w:ins>
    </w:p>
    <w:p>
      <w:pPr>
        <w:pStyle w:val="9"/>
        <w:tabs>
          <w:tab w:val="right" w:leader="dot" w:pos="9746"/>
        </w:tabs>
        <w:rPr>
          <w:ins w:id="5952" w:author="小多 [2]" w:date="2020-09-23T10:30:13Z"/>
          <w:color w:val="auto"/>
          <w:rPrChange w:id="5953" w:author="小多 [2]" w:date="2020-09-23T11:01:09Z">
            <w:rPr>
              <w:ins w:id="5954" w:author="小多 [2]" w:date="2020-09-23T10:30:13Z"/>
            </w:rPr>
          </w:rPrChange>
        </w:rPr>
      </w:pPr>
      <w:ins w:id="5955" w:author="小多 [2]" w:date="2020-09-23T10:30:13Z">
        <w:r>
          <w:rPr>
            <w:color w:val="auto"/>
            <w:rPrChange w:id="5956" w:author="小多 [2]" w:date="2020-09-23T11:01:09Z">
              <w:rPr/>
            </w:rPrChange>
          </w:rPr>
          <w:fldChar w:fldCharType="begin"/>
        </w:r>
      </w:ins>
      <w:ins w:id="5958" w:author="小多 [2]" w:date="2020-09-23T10:30:13Z">
        <w:r>
          <w:rPr>
            <w:color w:val="auto"/>
            <w:rPrChange w:id="5959" w:author="小多 [2]" w:date="2020-09-23T11:01:09Z">
              <w:rPr/>
            </w:rPrChange>
          </w:rPr>
          <w:instrText xml:space="preserve"> HYPERLINK \l _Toc8789 </w:instrText>
        </w:r>
      </w:ins>
      <w:ins w:id="5961" w:author="小多 [2]" w:date="2020-09-23T10:30:13Z">
        <w:r>
          <w:rPr>
            <w:color w:val="auto"/>
            <w:rPrChange w:id="5962" w:author="小多 [2]" w:date="2020-09-23T11:01:09Z">
              <w:rPr/>
            </w:rPrChange>
          </w:rPr>
          <w:fldChar w:fldCharType="separate"/>
        </w:r>
      </w:ins>
      <w:ins w:id="5964" w:author="小多 [2]" w:date="2020-09-23T10:30:13Z">
        <w:r>
          <w:rPr>
            <w:rFonts w:hint="eastAsia"/>
            <w:bCs/>
            <w:i w:val="0"/>
            <w:color w:val="auto"/>
            <w:rPrChange w:id="5965" w:author="小多 [2]" w:date="2020-09-23T11:01:09Z">
              <w:rPr>
                <w:rFonts w:hint="eastAsia"/>
                <w:bCs/>
                <w:i w:val="0"/>
              </w:rPr>
            </w:rPrChange>
          </w:rPr>
          <w:t xml:space="preserve">9.8 </w:t>
        </w:r>
      </w:ins>
      <w:ins w:id="5967" w:author="小多 [2]" w:date="2020-09-23T10:30:13Z">
        <w:r>
          <w:rPr>
            <w:rFonts w:hint="eastAsia"/>
            <w:bCs/>
            <w:color w:val="auto"/>
            <w:rPrChange w:id="5968" w:author="小多 [2]" w:date="2020-09-23T11:01:09Z">
              <w:rPr>
                <w:rFonts w:hint="eastAsia"/>
                <w:bCs/>
              </w:rPr>
            </w:rPrChange>
          </w:rPr>
          <w:t>软件检测</w:t>
        </w:r>
      </w:ins>
      <w:ins w:id="5970" w:author="小多 [2]" w:date="2020-09-23T10:30:13Z">
        <w:r>
          <w:rPr>
            <w:color w:val="auto"/>
            <w:rPrChange w:id="5971" w:author="小多 [2]" w:date="2020-09-23T11:01:09Z">
              <w:rPr/>
            </w:rPrChange>
          </w:rPr>
          <w:tab/>
        </w:r>
      </w:ins>
      <w:ins w:id="5973" w:author="小多 [2]" w:date="2020-09-23T10:30:13Z">
        <w:r>
          <w:rPr>
            <w:color w:val="auto"/>
            <w:rPrChange w:id="5974" w:author="小多 [2]" w:date="2020-09-23T11:01:09Z">
              <w:rPr/>
            </w:rPrChange>
          </w:rPr>
          <w:fldChar w:fldCharType="begin"/>
        </w:r>
      </w:ins>
      <w:ins w:id="5976" w:author="小多 [2]" w:date="2020-09-23T10:30:13Z">
        <w:r>
          <w:rPr>
            <w:color w:val="auto"/>
            <w:rPrChange w:id="5977" w:author="小多 [2]" w:date="2020-09-23T11:01:09Z">
              <w:rPr/>
            </w:rPrChange>
          </w:rPr>
          <w:instrText xml:space="preserve"> PAGEREF _Toc8789 </w:instrText>
        </w:r>
      </w:ins>
      <w:ins w:id="5979" w:author="小多 [2]" w:date="2020-09-23T10:30:13Z">
        <w:r>
          <w:rPr>
            <w:color w:val="auto"/>
            <w:rPrChange w:id="5980" w:author="小多 [2]" w:date="2020-09-23T11:01:09Z">
              <w:rPr/>
            </w:rPrChange>
          </w:rPr>
          <w:fldChar w:fldCharType="separate"/>
        </w:r>
      </w:ins>
      <w:ins w:id="5982" w:author="小多 [2]" w:date="2020-09-23T11:17:40Z">
        <w:r>
          <w:rPr>
            <w:color w:val="auto"/>
          </w:rPr>
          <w:t>24</w:t>
        </w:r>
      </w:ins>
      <w:ins w:id="5983" w:author="小多 [2]" w:date="2020-09-23T10:30:13Z">
        <w:r>
          <w:rPr>
            <w:color w:val="auto"/>
            <w:rPrChange w:id="5984" w:author="小多 [2]" w:date="2020-09-23T11:01:09Z">
              <w:rPr/>
            </w:rPrChange>
          </w:rPr>
          <w:fldChar w:fldCharType="end"/>
        </w:r>
      </w:ins>
      <w:ins w:id="5986" w:author="小多 [2]" w:date="2020-09-23T10:30:13Z">
        <w:r>
          <w:rPr>
            <w:color w:val="auto"/>
            <w:rPrChange w:id="5987" w:author="小多 [2]" w:date="2020-09-23T11:01:09Z">
              <w:rPr/>
            </w:rPrChange>
          </w:rPr>
          <w:fldChar w:fldCharType="end"/>
        </w:r>
      </w:ins>
    </w:p>
    <w:p>
      <w:pPr>
        <w:pStyle w:val="9"/>
        <w:tabs>
          <w:tab w:val="right" w:leader="dot" w:pos="9746"/>
        </w:tabs>
        <w:rPr>
          <w:ins w:id="5989" w:author="小多 [2]" w:date="2020-09-23T10:30:13Z"/>
          <w:color w:val="auto"/>
          <w:rPrChange w:id="5990" w:author="小多 [2]" w:date="2020-09-23T11:01:09Z">
            <w:rPr>
              <w:ins w:id="5991" w:author="小多 [2]" w:date="2020-09-23T10:30:13Z"/>
            </w:rPr>
          </w:rPrChange>
        </w:rPr>
      </w:pPr>
      <w:ins w:id="5992" w:author="小多 [2]" w:date="2020-09-23T10:30:13Z">
        <w:r>
          <w:rPr>
            <w:color w:val="auto"/>
            <w:rPrChange w:id="5993" w:author="小多 [2]" w:date="2020-09-23T11:01:09Z">
              <w:rPr/>
            </w:rPrChange>
          </w:rPr>
          <w:fldChar w:fldCharType="begin"/>
        </w:r>
      </w:ins>
      <w:ins w:id="5995" w:author="小多 [2]" w:date="2020-09-23T10:30:13Z">
        <w:r>
          <w:rPr>
            <w:color w:val="auto"/>
            <w:rPrChange w:id="5996" w:author="小多 [2]" w:date="2020-09-23T11:01:09Z">
              <w:rPr/>
            </w:rPrChange>
          </w:rPr>
          <w:instrText xml:space="preserve"> HYPERLINK \l _Toc32585 </w:instrText>
        </w:r>
      </w:ins>
      <w:ins w:id="5998" w:author="小多 [2]" w:date="2020-09-23T10:30:13Z">
        <w:r>
          <w:rPr>
            <w:color w:val="auto"/>
            <w:rPrChange w:id="5999" w:author="小多 [2]" w:date="2020-09-23T11:01:09Z">
              <w:rPr/>
            </w:rPrChange>
          </w:rPr>
          <w:fldChar w:fldCharType="separate"/>
        </w:r>
      </w:ins>
      <w:ins w:id="6001" w:author="小多 [2]" w:date="2020-09-23T10:30:13Z">
        <w:r>
          <w:rPr>
            <w:rFonts w:hint="eastAsia"/>
            <w:color w:val="auto"/>
            <w:kern w:val="0"/>
            <w:rPrChange w:id="6002" w:author="小多 [2]" w:date="2020-09-23T11:01:09Z">
              <w:rPr>
                <w:rFonts w:hint="eastAsia"/>
                <w:kern w:val="0"/>
              </w:rPr>
            </w:rPrChange>
          </w:rPr>
          <w:t>9.9 软件测试</w:t>
        </w:r>
      </w:ins>
      <w:ins w:id="6004" w:author="小多 [2]" w:date="2020-09-23T10:30:13Z">
        <w:r>
          <w:rPr>
            <w:color w:val="auto"/>
            <w:rPrChange w:id="6005" w:author="小多 [2]" w:date="2020-09-23T11:01:09Z">
              <w:rPr/>
            </w:rPrChange>
          </w:rPr>
          <w:tab/>
        </w:r>
      </w:ins>
      <w:ins w:id="6007" w:author="小多 [2]" w:date="2020-09-23T10:30:13Z">
        <w:r>
          <w:rPr>
            <w:color w:val="auto"/>
            <w:rPrChange w:id="6008" w:author="小多 [2]" w:date="2020-09-23T11:01:09Z">
              <w:rPr/>
            </w:rPrChange>
          </w:rPr>
          <w:fldChar w:fldCharType="begin"/>
        </w:r>
      </w:ins>
      <w:ins w:id="6010" w:author="小多 [2]" w:date="2020-09-23T10:30:13Z">
        <w:r>
          <w:rPr>
            <w:color w:val="auto"/>
            <w:rPrChange w:id="6011" w:author="小多 [2]" w:date="2020-09-23T11:01:09Z">
              <w:rPr/>
            </w:rPrChange>
          </w:rPr>
          <w:instrText xml:space="preserve"> PAGEREF _Toc32585 </w:instrText>
        </w:r>
      </w:ins>
      <w:ins w:id="6013" w:author="小多 [2]" w:date="2020-09-23T10:30:13Z">
        <w:r>
          <w:rPr>
            <w:color w:val="auto"/>
            <w:rPrChange w:id="6014" w:author="小多 [2]" w:date="2020-09-23T11:01:09Z">
              <w:rPr/>
            </w:rPrChange>
          </w:rPr>
          <w:fldChar w:fldCharType="separate"/>
        </w:r>
      </w:ins>
      <w:ins w:id="6016" w:author="小多 [2]" w:date="2020-09-23T11:17:40Z">
        <w:r>
          <w:rPr>
            <w:color w:val="auto"/>
          </w:rPr>
          <w:t>24</w:t>
        </w:r>
      </w:ins>
      <w:ins w:id="6017" w:author="小多 [2]" w:date="2020-09-23T10:30:13Z">
        <w:r>
          <w:rPr>
            <w:color w:val="auto"/>
            <w:rPrChange w:id="6018" w:author="小多 [2]" w:date="2020-09-23T11:01:09Z">
              <w:rPr/>
            </w:rPrChange>
          </w:rPr>
          <w:fldChar w:fldCharType="end"/>
        </w:r>
      </w:ins>
      <w:ins w:id="6020" w:author="小多 [2]" w:date="2020-09-23T10:30:13Z">
        <w:r>
          <w:rPr>
            <w:color w:val="auto"/>
            <w:rPrChange w:id="6021" w:author="小多 [2]" w:date="2020-09-23T11:01:09Z">
              <w:rPr/>
            </w:rPrChange>
          </w:rPr>
          <w:fldChar w:fldCharType="end"/>
        </w:r>
      </w:ins>
    </w:p>
    <w:p>
      <w:pPr>
        <w:pStyle w:val="9"/>
        <w:tabs>
          <w:tab w:val="right" w:leader="dot" w:pos="9746"/>
        </w:tabs>
        <w:rPr>
          <w:ins w:id="6023" w:author="小多 [2]" w:date="2020-09-23T10:30:13Z"/>
          <w:color w:val="auto"/>
          <w:rPrChange w:id="6024" w:author="小多 [2]" w:date="2020-09-23T11:01:09Z">
            <w:rPr>
              <w:ins w:id="6025" w:author="小多 [2]" w:date="2020-09-23T10:30:13Z"/>
            </w:rPr>
          </w:rPrChange>
        </w:rPr>
      </w:pPr>
      <w:ins w:id="6026" w:author="小多 [2]" w:date="2020-09-23T10:30:13Z">
        <w:r>
          <w:rPr>
            <w:color w:val="auto"/>
            <w:rPrChange w:id="6027" w:author="小多 [2]" w:date="2020-09-23T11:01:09Z">
              <w:rPr/>
            </w:rPrChange>
          </w:rPr>
          <w:fldChar w:fldCharType="begin"/>
        </w:r>
      </w:ins>
      <w:ins w:id="6029" w:author="小多 [2]" w:date="2020-09-23T10:30:13Z">
        <w:r>
          <w:rPr>
            <w:color w:val="auto"/>
            <w:rPrChange w:id="6030" w:author="小多 [2]" w:date="2020-09-23T11:01:09Z">
              <w:rPr/>
            </w:rPrChange>
          </w:rPr>
          <w:instrText xml:space="preserve"> HYPERLINK \l _Toc3558 </w:instrText>
        </w:r>
      </w:ins>
      <w:ins w:id="6032" w:author="小多 [2]" w:date="2020-09-23T10:30:13Z">
        <w:r>
          <w:rPr>
            <w:color w:val="auto"/>
            <w:rPrChange w:id="6033" w:author="小多 [2]" w:date="2020-09-23T11:01:09Z">
              <w:rPr/>
            </w:rPrChange>
          </w:rPr>
          <w:fldChar w:fldCharType="separate"/>
        </w:r>
      </w:ins>
      <w:ins w:id="6035" w:author="小多 [2]" w:date="2020-09-23T10:30:13Z">
        <w:r>
          <w:rPr>
            <w:rFonts w:hint="eastAsia"/>
            <w:color w:val="auto"/>
            <w:kern w:val="0"/>
            <w:lang w:val="en-US" w:eastAsia="zh-CN"/>
            <w:rPrChange w:id="6036" w:author="小多 [2]" w:date="2020-09-23T11:01:09Z">
              <w:rPr>
                <w:rFonts w:hint="eastAsia"/>
                <w:kern w:val="0"/>
                <w:lang w:val="en-US" w:eastAsia="zh-CN"/>
              </w:rPr>
            </w:rPrChange>
          </w:rPr>
          <w:t>9.10 法规要求</w:t>
        </w:r>
      </w:ins>
      <w:ins w:id="6038" w:author="小多 [2]" w:date="2020-09-23T10:30:13Z">
        <w:r>
          <w:rPr>
            <w:color w:val="auto"/>
            <w:rPrChange w:id="6039" w:author="小多 [2]" w:date="2020-09-23T11:01:09Z">
              <w:rPr/>
            </w:rPrChange>
          </w:rPr>
          <w:tab/>
        </w:r>
      </w:ins>
      <w:ins w:id="6041" w:author="小多 [2]" w:date="2020-09-23T10:30:13Z">
        <w:r>
          <w:rPr>
            <w:color w:val="auto"/>
            <w:rPrChange w:id="6042" w:author="小多 [2]" w:date="2020-09-23T11:01:09Z">
              <w:rPr/>
            </w:rPrChange>
          </w:rPr>
          <w:fldChar w:fldCharType="begin"/>
        </w:r>
      </w:ins>
      <w:ins w:id="6044" w:author="小多 [2]" w:date="2020-09-23T10:30:13Z">
        <w:r>
          <w:rPr>
            <w:color w:val="auto"/>
            <w:rPrChange w:id="6045" w:author="小多 [2]" w:date="2020-09-23T11:01:09Z">
              <w:rPr/>
            </w:rPrChange>
          </w:rPr>
          <w:instrText xml:space="preserve"> PAGEREF _Toc3558 </w:instrText>
        </w:r>
      </w:ins>
      <w:ins w:id="6047" w:author="小多 [2]" w:date="2020-09-23T10:30:13Z">
        <w:r>
          <w:rPr>
            <w:color w:val="auto"/>
            <w:rPrChange w:id="6048" w:author="小多 [2]" w:date="2020-09-23T11:01:09Z">
              <w:rPr/>
            </w:rPrChange>
          </w:rPr>
          <w:fldChar w:fldCharType="separate"/>
        </w:r>
      </w:ins>
      <w:ins w:id="6050" w:author="小多 [2]" w:date="2020-09-23T11:17:40Z">
        <w:r>
          <w:rPr>
            <w:color w:val="auto"/>
          </w:rPr>
          <w:t>24</w:t>
        </w:r>
      </w:ins>
      <w:ins w:id="6051" w:author="小多 [2]" w:date="2020-09-23T10:30:13Z">
        <w:r>
          <w:rPr>
            <w:color w:val="auto"/>
            <w:rPrChange w:id="6052" w:author="小多 [2]" w:date="2020-09-23T11:01:09Z">
              <w:rPr/>
            </w:rPrChange>
          </w:rPr>
          <w:fldChar w:fldCharType="end"/>
        </w:r>
      </w:ins>
      <w:ins w:id="6054" w:author="小多 [2]" w:date="2020-09-23T10:30:13Z">
        <w:r>
          <w:rPr>
            <w:color w:val="auto"/>
            <w:rPrChange w:id="6055" w:author="小多 [2]" w:date="2020-09-23T11:01:09Z">
              <w:rPr/>
            </w:rPrChange>
          </w:rPr>
          <w:fldChar w:fldCharType="end"/>
        </w:r>
      </w:ins>
    </w:p>
    <w:p>
      <w:pPr>
        <w:pStyle w:val="8"/>
        <w:tabs>
          <w:tab w:val="right" w:leader="dot" w:pos="9746"/>
        </w:tabs>
        <w:rPr>
          <w:ins w:id="6057" w:author="小多 [2]" w:date="2020-09-23T10:30:13Z"/>
          <w:color w:val="auto"/>
          <w:rPrChange w:id="6058" w:author="小多 [2]" w:date="2020-09-23T11:01:09Z">
            <w:rPr>
              <w:ins w:id="6059" w:author="小多 [2]" w:date="2020-09-23T10:30:13Z"/>
            </w:rPr>
          </w:rPrChange>
        </w:rPr>
      </w:pPr>
      <w:ins w:id="6060" w:author="小多 [2]" w:date="2020-09-23T10:30:13Z">
        <w:r>
          <w:rPr>
            <w:color w:val="auto"/>
            <w:rPrChange w:id="6061" w:author="小多 [2]" w:date="2020-09-23T11:01:09Z">
              <w:rPr/>
            </w:rPrChange>
          </w:rPr>
          <w:fldChar w:fldCharType="begin"/>
        </w:r>
      </w:ins>
      <w:ins w:id="6063" w:author="小多 [2]" w:date="2020-09-23T10:30:13Z">
        <w:r>
          <w:rPr>
            <w:color w:val="auto"/>
            <w:rPrChange w:id="6064" w:author="小多 [2]" w:date="2020-09-23T11:01:09Z">
              <w:rPr/>
            </w:rPrChange>
          </w:rPr>
          <w:instrText xml:space="preserve"> HYPERLINK \l _Toc7567 </w:instrText>
        </w:r>
      </w:ins>
      <w:ins w:id="6066" w:author="小多 [2]" w:date="2020-09-23T10:30:13Z">
        <w:r>
          <w:rPr>
            <w:color w:val="auto"/>
            <w:rPrChange w:id="6067" w:author="小多 [2]" w:date="2020-09-23T11:01:09Z">
              <w:rPr/>
            </w:rPrChange>
          </w:rPr>
          <w:fldChar w:fldCharType="separate"/>
        </w:r>
      </w:ins>
      <w:ins w:id="6069" w:author="小多 [2]" w:date="2020-09-23T10:30:13Z">
        <w:r>
          <w:rPr>
            <w:rFonts w:hint="eastAsia"/>
            <w:bCs/>
            <w:i w:val="0"/>
            <w:color w:val="auto"/>
            <w:szCs w:val="28"/>
            <w:rPrChange w:id="6070" w:author="小多 [2]" w:date="2020-09-23T11:01:09Z">
              <w:rPr>
                <w:rFonts w:hint="eastAsia"/>
                <w:bCs/>
                <w:i w:val="0"/>
                <w:szCs w:val="28"/>
              </w:rPr>
            </w:rPrChange>
          </w:rPr>
          <w:t xml:space="preserve">10 </w:t>
        </w:r>
      </w:ins>
      <w:ins w:id="6072" w:author="小多 [2]" w:date="2020-09-23T10:30:13Z">
        <w:r>
          <w:rPr>
            <w:bCs/>
            <w:color w:val="auto"/>
            <w:szCs w:val="28"/>
            <w:rPrChange w:id="6073" w:author="小多 [2]" w:date="2020-09-23T11:01:09Z">
              <w:rPr>
                <w:bCs/>
                <w:szCs w:val="28"/>
              </w:rPr>
            </w:rPrChange>
          </w:rPr>
          <w:t>特定约束</w:t>
        </w:r>
      </w:ins>
      <w:ins w:id="6075" w:author="小多 [2]" w:date="2020-09-23T10:30:13Z">
        <w:r>
          <w:rPr>
            <w:color w:val="auto"/>
            <w:rPrChange w:id="6076" w:author="小多 [2]" w:date="2020-09-23T11:01:09Z">
              <w:rPr/>
            </w:rPrChange>
          </w:rPr>
          <w:tab/>
        </w:r>
      </w:ins>
      <w:ins w:id="6078" w:author="小多 [2]" w:date="2020-09-23T10:30:13Z">
        <w:r>
          <w:rPr>
            <w:color w:val="auto"/>
            <w:rPrChange w:id="6079" w:author="小多 [2]" w:date="2020-09-23T11:01:09Z">
              <w:rPr/>
            </w:rPrChange>
          </w:rPr>
          <w:fldChar w:fldCharType="begin"/>
        </w:r>
      </w:ins>
      <w:ins w:id="6081" w:author="小多 [2]" w:date="2020-09-23T10:30:13Z">
        <w:r>
          <w:rPr>
            <w:color w:val="auto"/>
            <w:rPrChange w:id="6082" w:author="小多 [2]" w:date="2020-09-23T11:01:09Z">
              <w:rPr/>
            </w:rPrChange>
          </w:rPr>
          <w:instrText xml:space="preserve"> PAGEREF _Toc7567 </w:instrText>
        </w:r>
      </w:ins>
      <w:ins w:id="6084" w:author="小多 [2]" w:date="2020-09-23T10:30:13Z">
        <w:r>
          <w:rPr>
            <w:color w:val="auto"/>
            <w:rPrChange w:id="6085" w:author="小多 [2]" w:date="2020-09-23T11:01:09Z">
              <w:rPr/>
            </w:rPrChange>
          </w:rPr>
          <w:fldChar w:fldCharType="separate"/>
        </w:r>
      </w:ins>
      <w:ins w:id="6087" w:author="小多 [2]" w:date="2020-09-23T11:17:40Z">
        <w:r>
          <w:rPr>
            <w:color w:val="auto"/>
          </w:rPr>
          <w:t>24</w:t>
        </w:r>
      </w:ins>
      <w:ins w:id="6088" w:author="小多 [2]" w:date="2020-09-23T10:30:13Z">
        <w:r>
          <w:rPr>
            <w:color w:val="auto"/>
            <w:rPrChange w:id="6089" w:author="小多 [2]" w:date="2020-09-23T11:01:09Z">
              <w:rPr/>
            </w:rPrChange>
          </w:rPr>
          <w:fldChar w:fldCharType="end"/>
        </w:r>
      </w:ins>
      <w:ins w:id="6091" w:author="小多 [2]" w:date="2020-09-23T10:30:13Z">
        <w:r>
          <w:rPr>
            <w:color w:val="auto"/>
            <w:rPrChange w:id="6092" w:author="小多 [2]" w:date="2020-09-23T11:01:09Z">
              <w:rPr/>
            </w:rPrChange>
          </w:rPr>
          <w:fldChar w:fldCharType="end"/>
        </w:r>
      </w:ins>
    </w:p>
    <w:p>
      <w:pPr>
        <w:pStyle w:val="8"/>
        <w:tabs>
          <w:tab w:val="right" w:leader="dot" w:pos="9746"/>
        </w:tabs>
        <w:rPr>
          <w:ins w:id="6094" w:author="小多 [2]" w:date="2020-09-23T10:30:13Z"/>
          <w:color w:val="auto"/>
          <w:rPrChange w:id="6095" w:author="小多 [2]" w:date="2020-09-23T11:01:09Z">
            <w:rPr>
              <w:ins w:id="6096" w:author="小多 [2]" w:date="2020-09-23T10:30:13Z"/>
            </w:rPr>
          </w:rPrChange>
        </w:rPr>
      </w:pPr>
      <w:ins w:id="6097" w:author="小多 [2]" w:date="2020-09-23T10:30:13Z">
        <w:r>
          <w:rPr>
            <w:color w:val="auto"/>
            <w:rPrChange w:id="6098" w:author="小多 [2]" w:date="2020-09-23T11:01:09Z">
              <w:rPr/>
            </w:rPrChange>
          </w:rPr>
          <w:fldChar w:fldCharType="begin"/>
        </w:r>
      </w:ins>
      <w:ins w:id="6100" w:author="小多 [2]" w:date="2020-09-23T10:30:13Z">
        <w:r>
          <w:rPr>
            <w:color w:val="auto"/>
            <w:rPrChange w:id="6101" w:author="小多 [2]" w:date="2020-09-23T11:01:09Z">
              <w:rPr/>
            </w:rPrChange>
          </w:rPr>
          <w:instrText xml:space="preserve"> HYPERLINK \l _Toc30785 </w:instrText>
        </w:r>
      </w:ins>
      <w:ins w:id="6103" w:author="小多 [2]" w:date="2020-09-23T10:30:13Z">
        <w:r>
          <w:rPr>
            <w:color w:val="auto"/>
            <w:rPrChange w:id="6104" w:author="小多 [2]" w:date="2020-09-23T11:01:09Z">
              <w:rPr/>
            </w:rPrChange>
          </w:rPr>
          <w:fldChar w:fldCharType="separate"/>
        </w:r>
      </w:ins>
      <w:ins w:id="6106" w:author="小多 [2]" w:date="2020-09-23T10:30:13Z">
        <w:r>
          <w:rPr>
            <w:rFonts w:hint="eastAsia"/>
            <w:bCs/>
            <w:i w:val="0"/>
            <w:color w:val="auto"/>
            <w:szCs w:val="28"/>
            <w:rPrChange w:id="6107" w:author="小多 [2]" w:date="2020-09-23T11:01:09Z">
              <w:rPr>
                <w:rFonts w:hint="eastAsia"/>
                <w:bCs/>
                <w:i w:val="0"/>
                <w:szCs w:val="28"/>
              </w:rPr>
            </w:rPrChange>
          </w:rPr>
          <w:t xml:space="preserve">11 </w:t>
        </w:r>
      </w:ins>
      <w:ins w:id="6109" w:author="小多 [2]" w:date="2020-09-23T10:30:13Z">
        <w:r>
          <w:rPr>
            <w:bCs/>
            <w:color w:val="auto"/>
            <w:szCs w:val="28"/>
            <w:rPrChange w:id="6110" w:author="小多 [2]" w:date="2020-09-23T11:01:09Z">
              <w:rPr>
                <w:bCs/>
                <w:szCs w:val="28"/>
              </w:rPr>
            </w:rPrChange>
          </w:rPr>
          <w:t>遗留问题</w:t>
        </w:r>
      </w:ins>
      <w:ins w:id="6112" w:author="小多 [2]" w:date="2020-09-23T10:30:13Z">
        <w:r>
          <w:rPr>
            <w:color w:val="auto"/>
            <w:rPrChange w:id="6113" w:author="小多 [2]" w:date="2020-09-23T11:01:09Z">
              <w:rPr/>
            </w:rPrChange>
          </w:rPr>
          <w:tab/>
        </w:r>
      </w:ins>
      <w:ins w:id="6115" w:author="小多 [2]" w:date="2020-09-23T10:30:13Z">
        <w:r>
          <w:rPr>
            <w:color w:val="auto"/>
            <w:rPrChange w:id="6116" w:author="小多 [2]" w:date="2020-09-23T11:01:09Z">
              <w:rPr/>
            </w:rPrChange>
          </w:rPr>
          <w:fldChar w:fldCharType="begin"/>
        </w:r>
      </w:ins>
      <w:ins w:id="6118" w:author="小多 [2]" w:date="2020-09-23T10:30:13Z">
        <w:r>
          <w:rPr>
            <w:color w:val="auto"/>
            <w:rPrChange w:id="6119" w:author="小多 [2]" w:date="2020-09-23T11:01:09Z">
              <w:rPr/>
            </w:rPrChange>
          </w:rPr>
          <w:instrText xml:space="preserve"> PAGEREF _Toc30785 </w:instrText>
        </w:r>
      </w:ins>
      <w:ins w:id="6121" w:author="小多 [2]" w:date="2020-09-23T10:30:13Z">
        <w:r>
          <w:rPr>
            <w:color w:val="auto"/>
            <w:rPrChange w:id="6122" w:author="小多 [2]" w:date="2020-09-23T11:01:09Z">
              <w:rPr/>
            </w:rPrChange>
          </w:rPr>
          <w:fldChar w:fldCharType="separate"/>
        </w:r>
      </w:ins>
      <w:ins w:id="6124" w:author="小多 [2]" w:date="2020-09-23T11:17:40Z">
        <w:r>
          <w:rPr>
            <w:color w:val="auto"/>
          </w:rPr>
          <w:t>24</w:t>
        </w:r>
      </w:ins>
      <w:ins w:id="6125" w:author="小多 [2]" w:date="2020-09-23T10:30:13Z">
        <w:r>
          <w:rPr>
            <w:color w:val="auto"/>
            <w:rPrChange w:id="6126" w:author="小多 [2]" w:date="2020-09-23T11:01:09Z">
              <w:rPr/>
            </w:rPrChange>
          </w:rPr>
          <w:fldChar w:fldCharType="end"/>
        </w:r>
      </w:ins>
      <w:ins w:id="6128" w:author="小多 [2]" w:date="2020-09-23T10:30:13Z">
        <w:r>
          <w:rPr>
            <w:color w:val="auto"/>
            <w:rPrChange w:id="6129" w:author="小多 [2]" w:date="2020-09-23T11:01:09Z">
              <w:rPr/>
            </w:rPrChange>
          </w:rPr>
          <w:fldChar w:fldCharType="end"/>
        </w:r>
      </w:ins>
    </w:p>
    <w:p>
      <w:pPr>
        <w:pStyle w:val="8"/>
        <w:tabs>
          <w:tab w:val="right" w:leader="dot" w:pos="9746"/>
        </w:tabs>
        <w:rPr>
          <w:ins w:id="6131" w:author="小多 [2]" w:date="2020-09-23T10:30:13Z"/>
          <w:color w:val="auto"/>
          <w:rPrChange w:id="6132" w:author="小多 [2]" w:date="2020-09-23T11:01:09Z">
            <w:rPr>
              <w:ins w:id="6133" w:author="小多 [2]" w:date="2020-09-23T10:30:13Z"/>
            </w:rPr>
          </w:rPrChange>
        </w:rPr>
      </w:pPr>
      <w:ins w:id="6134" w:author="小多 [2]" w:date="2020-09-23T10:30:13Z">
        <w:r>
          <w:rPr>
            <w:color w:val="auto"/>
            <w:rPrChange w:id="6135" w:author="小多 [2]" w:date="2020-09-23T11:01:09Z">
              <w:rPr/>
            </w:rPrChange>
          </w:rPr>
          <w:fldChar w:fldCharType="begin"/>
        </w:r>
      </w:ins>
      <w:ins w:id="6137" w:author="小多 [2]" w:date="2020-09-23T10:30:13Z">
        <w:r>
          <w:rPr>
            <w:color w:val="auto"/>
            <w:rPrChange w:id="6138" w:author="小多 [2]" w:date="2020-09-23T11:01:09Z">
              <w:rPr/>
            </w:rPrChange>
          </w:rPr>
          <w:instrText xml:space="preserve"> HYPERLINK \l _Toc22168 </w:instrText>
        </w:r>
      </w:ins>
      <w:ins w:id="6140" w:author="小多 [2]" w:date="2020-09-23T10:30:13Z">
        <w:r>
          <w:rPr>
            <w:color w:val="auto"/>
            <w:rPrChange w:id="6141" w:author="小多 [2]" w:date="2020-09-23T11:01:09Z">
              <w:rPr/>
            </w:rPrChange>
          </w:rPr>
          <w:fldChar w:fldCharType="separate"/>
        </w:r>
      </w:ins>
      <w:ins w:id="6143" w:author="小多 [2]" w:date="2020-09-23T10:30:13Z">
        <w:r>
          <w:rPr>
            <w:rFonts w:hint="eastAsia"/>
            <w:bCs/>
            <w:i w:val="0"/>
            <w:color w:val="auto"/>
            <w:szCs w:val="28"/>
            <w:rPrChange w:id="6144" w:author="小多 [2]" w:date="2020-09-23T11:01:09Z">
              <w:rPr>
                <w:rFonts w:hint="eastAsia"/>
                <w:bCs/>
                <w:i w:val="0"/>
                <w:szCs w:val="28"/>
              </w:rPr>
            </w:rPrChange>
          </w:rPr>
          <w:t xml:space="preserve">12 </w:t>
        </w:r>
      </w:ins>
      <w:ins w:id="6146" w:author="小多 [2]" w:date="2020-09-23T10:30:13Z">
        <w:r>
          <w:rPr>
            <w:bCs/>
            <w:color w:val="auto"/>
            <w:szCs w:val="28"/>
            <w:rPrChange w:id="6147" w:author="小多 [2]" w:date="2020-09-23T11:01:09Z">
              <w:rPr>
                <w:bCs/>
                <w:szCs w:val="28"/>
              </w:rPr>
            </w:rPrChange>
          </w:rPr>
          <w:t>风险控制要求</w:t>
        </w:r>
      </w:ins>
      <w:ins w:id="6149" w:author="小多 [2]" w:date="2020-09-23T10:30:13Z">
        <w:r>
          <w:rPr>
            <w:color w:val="auto"/>
            <w:rPrChange w:id="6150" w:author="小多 [2]" w:date="2020-09-23T11:01:09Z">
              <w:rPr/>
            </w:rPrChange>
          </w:rPr>
          <w:tab/>
        </w:r>
      </w:ins>
      <w:ins w:id="6152" w:author="小多 [2]" w:date="2020-09-23T10:30:13Z">
        <w:r>
          <w:rPr>
            <w:color w:val="auto"/>
            <w:rPrChange w:id="6153" w:author="小多 [2]" w:date="2020-09-23T11:01:09Z">
              <w:rPr/>
            </w:rPrChange>
          </w:rPr>
          <w:fldChar w:fldCharType="begin"/>
        </w:r>
      </w:ins>
      <w:ins w:id="6155" w:author="小多 [2]" w:date="2020-09-23T10:30:13Z">
        <w:r>
          <w:rPr>
            <w:color w:val="auto"/>
            <w:rPrChange w:id="6156" w:author="小多 [2]" w:date="2020-09-23T11:01:09Z">
              <w:rPr/>
            </w:rPrChange>
          </w:rPr>
          <w:instrText xml:space="preserve"> PAGEREF _Toc22168 </w:instrText>
        </w:r>
      </w:ins>
      <w:ins w:id="6158" w:author="小多 [2]" w:date="2020-09-23T10:30:13Z">
        <w:r>
          <w:rPr>
            <w:color w:val="auto"/>
            <w:rPrChange w:id="6159" w:author="小多 [2]" w:date="2020-09-23T11:01:09Z">
              <w:rPr/>
            </w:rPrChange>
          </w:rPr>
          <w:fldChar w:fldCharType="separate"/>
        </w:r>
      </w:ins>
      <w:ins w:id="6161" w:author="小多 [2]" w:date="2020-09-23T11:17:40Z">
        <w:r>
          <w:rPr>
            <w:color w:val="auto"/>
          </w:rPr>
          <w:t>24</w:t>
        </w:r>
      </w:ins>
      <w:ins w:id="6162" w:author="小多 [2]" w:date="2020-09-23T10:30:13Z">
        <w:r>
          <w:rPr>
            <w:color w:val="auto"/>
            <w:rPrChange w:id="6163" w:author="小多 [2]" w:date="2020-09-23T11:01:09Z">
              <w:rPr/>
            </w:rPrChange>
          </w:rPr>
          <w:fldChar w:fldCharType="end"/>
        </w:r>
      </w:ins>
      <w:ins w:id="6165" w:author="小多 [2]" w:date="2020-09-23T10:30:13Z">
        <w:r>
          <w:rPr>
            <w:color w:val="auto"/>
            <w:rPrChange w:id="6166" w:author="小多 [2]" w:date="2020-09-23T11:01:09Z">
              <w:rPr/>
            </w:rPrChange>
          </w:rPr>
          <w:fldChar w:fldCharType="end"/>
        </w:r>
      </w:ins>
    </w:p>
    <w:p>
      <w:pPr>
        <w:pStyle w:val="9"/>
        <w:tabs>
          <w:tab w:val="right" w:leader="dot" w:pos="9746"/>
        </w:tabs>
        <w:rPr>
          <w:ins w:id="6168" w:author="小多 [2]" w:date="2020-09-23T10:30:13Z"/>
          <w:color w:val="auto"/>
          <w:rPrChange w:id="6169" w:author="小多 [2]" w:date="2020-09-23T11:01:09Z">
            <w:rPr>
              <w:ins w:id="6170" w:author="小多 [2]" w:date="2020-09-23T10:30:13Z"/>
            </w:rPr>
          </w:rPrChange>
        </w:rPr>
      </w:pPr>
      <w:ins w:id="6171" w:author="小多 [2]" w:date="2020-09-23T10:30:13Z">
        <w:r>
          <w:rPr>
            <w:color w:val="auto"/>
            <w:rPrChange w:id="6172" w:author="小多 [2]" w:date="2020-09-23T11:01:09Z">
              <w:rPr/>
            </w:rPrChange>
          </w:rPr>
          <w:fldChar w:fldCharType="begin"/>
        </w:r>
      </w:ins>
      <w:ins w:id="6174" w:author="小多 [2]" w:date="2020-09-23T10:30:13Z">
        <w:r>
          <w:rPr>
            <w:color w:val="auto"/>
            <w:rPrChange w:id="6175" w:author="小多 [2]" w:date="2020-09-23T11:01:09Z">
              <w:rPr/>
            </w:rPrChange>
          </w:rPr>
          <w:instrText xml:space="preserve"> HYPERLINK \l _Toc3583 </w:instrText>
        </w:r>
      </w:ins>
      <w:ins w:id="6177" w:author="小多 [2]" w:date="2020-09-23T10:30:13Z">
        <w:r>
          <w:rPr>
            <w:color w:val="auto"/>
            <w:rPrChange w:id="6178" w:author="小多 [2]" w:date="2020-09-23T11:01:09Z">
              <w:rPr/>
            </w:rPrChange>
          </w:rPr>
          <w:fldChar w:fldCharType="separate"/>
        </w:r>
      </w:ins>
      <w:ins w:id="6180" w:author="小多 [2]" w:date="2020-09-23T10:30:13Z">
        <w:r>
          <w:rPr>
            <w:rFonts w:hint="eastAsia"/>
            <w:bCs/>
            <w:i w:val="0"/>
            <w:color w:val="auto"/>
            <w:rPrChange w:id="6181" w:author="小多 [2]" w:date="2020-09-23T11:01:09Z">
              <w:rPr>
                <w:rFonts w:hint="eastAsia"/>
                <w:bCs/>
                <w:i w:val="0"/>
              </w:rPr>
            </w:rPrChange>
          </w:rPr>
          <w:t xml:space="preserve">12.1 </w:t>
        </w:r>
      </w:ins>
      <w:ins w:id="6183" w:author="小多 [2]" w:date="2020-09-23T10:30:13Z">
        <w:r>
          <w:rPr>
            <w:bCs/>
            <w:color w:val="auto"/>
            <w:rPrChange w:id="6184" w:author="小多 [2]" w:date="2020-09-23T11:01:09Z">
              <w:rPr>
                <w:bCs/>
              </w:rPr>
            </w:rPrChange>
          </w:rPr>
          <w:t>初步</w:t>
        </w:r>
      </w:ins>
      <w:ins w:id="6186" w:author="小多 [2]" w:date="2020-09-23T10:30:13Z">
        <w:r>
          <w:rPr>
            <w:rFonts w:hint="eastAsia"/>
            <w:bCs/>
            <w:color w:val="auto"/>
            <w:rPrChange w:id="6187" w:author="小多 [2]" w:date="2020-09-23T11:01:09Z">
              <w:rPr>
                <w:rFonts w:hint="eastAsia"/>
                <w:bCs/>
              </w:rPr>
            </w:rPrChange>
          </w:rPr>
          <w:t>危险（源）</w:t>
        </w:r>
      </w:ins>
      <w:ins w:id="6189" w:author="小多 [2]" w:date="2020-09-23T10:30:13Z">
        <w:r>
          <w:rPr>
            <w:bCs/>
            <w:color w:val="auto"/>
            <w:rPrChange w:id="6190" w:author="小多 [2]" w:date="2020-09-23T11:01:09Z">
              <w:rPr>
                <w:bCs/>
              </w:rPr>
            </w:rPrChange>
          </w:rPr>
          <w:t>分析软件控制点</w:t>
        </w:r>
      </w:ins>
      <w:ins w:id="6192" w:author="小多 [2]" w:date="2020-09-23T10:30:13Z">
        <w:r>
          <w:rPr>
            <w:color w:val="auto"/>
            <w:rPrChange w:id="6193" w:author="小多 [2]" w:date="2020-09-23T11:01:09Z">
              <w:rPr/>
            </w:rPrChange>
          </w:rPr>
          <w:tab/>
        </w:r>
      </w:ins>
      <w:ins w:id="6195" w:author="小多 [2]" w:date="2020-09-23T10:30:13Z">
        <w:r>
          <w:rPr>
            <w:color w:val="auto"/>
            <w:rPrChange w:id="6196" w:author="小多 [2]" w:date="2020-09-23T11:01:09Z">
              <w:rPr/>
            </w:rPrChange>
          </w:rPr>
          <w:fldChar w:fldCharType="begin"/>
        </w:r>
      </w:ins>
      <w:ins w:id="6198" w:author="小多 [2]" w:date="2020-09-23T10:30:13Z">
        <w:r>
          <w:rPr>
            <w:color w:val="auto"/>
            <w:rPrChange w:id="6199" w:author="小多 [2]" w:date="2020-09-23T11:01:09Z">
              <w:rPr/>
            </w:rPrChange>
          </w:rPr>
          <w:instrText xml:space="preserve"> PAGEREF _Toc3583 </w:instrText>
        </w:r>
      </w:ins>
      <w:ins w:id="6201" w:author="小多 [2]" w:date="2020-09-23T10:30:13Z">
        <w:r>
          <w:rPr>
            <w:color w:val="auto"/>
            <w:rPrChange w:id="6202" w:author="小多 [2]" w:date="2020-09-23T11:01:09Z">
              <w:rPr/>
            </w:rPrChange>
          </w:rPr>
          <w:fldChar w:fldCharType="separate"/>
        </w:r>
      </w:ins>
      <w:ins w:id="6204" w:author="小多 [2]" w:date="2020-09-23T11:17:40Z">
        <w:r>
          <w:rPr>
            <w:color w:val="auto"/>
          </w:rPr>
          <w:t>24</w:t>
        </w:r>
      </w:ins>
      <w:ins w:id="6205" w:author="小多 [2]" w:date="2020-09-23T10:30:13Z">
        <w:r>
          <w:rPr>
            <w:color w:val="auto"/>
            <w:rPrChange w:id="6206" w:author="小多 [2]" w:date="2020-09-23T11:01:09Z">
              <w:rPr/>
            </w:rPrChange>
          </w:rPr>
          <w:fldChar w:fldCharType="end"/>
        </w:r>
      </w:ins>
      <w:ins w:id="6208" w:author="小多 [2]" w:date="2020-09-23T10:30:13Z">
        <w:r>
          <w:rPr>
            <w:color w:val="auto"/>
            <w:rPrChange w:id="6209" w:author="小多 [2]" w:date="2020-09-23T11:01:09Z">
              <w:rPr/>
            </w:rPrChange>
          </w:rPr>
          <w:fldChar w:fldCharType="end"/>
        </w:r>
      </w:ins>
    </w:p>
    <w:p>
      <w:pPr>
        <w:pStyle w:val="9"/>
        <w:tabs>
          <w:tab w:val="right" w:leader="dot" w:pos="9746"/>
        </w:tabs>
        <w:rPr>
          <w:ins w:id="6211" w:author="小多 [2]" w:date="2020-09-23T10:30:13Z"/>
          <w:color w:val="auto"/>
          <w:rPrChange w:id="6212" w:author="小多 [2]" w:date="2020-09-23T11:01:09Z">
            <w:rPr>
              <w:ins w:id="6213" w:author="小多 [2]" w:date="2020-09-23T10:30:13Z"/>
            </w:rPr>
          </w:rPrChange>
        </w:rPr>
      </w:pPr>
      <w:ins w:id="6214" w:author="小多 [2]" w:date="2020-09-23T10:30:13Z">
        <w:r>
          <w:rPr>
            <w:color w:val="auto"/>
            <w:rPrChange w:id="6215" w:author="小多 [2]" w:date="2020-09-23T11:01:09Z">
              <w:rPr/>
            </w:rPrChange>
          </w:rPr>
          <w:fldChar w:fldCharType="begin"/>
        </w:r>
      </w:ins>
      <w:ins w:id="6217" w:author="小多 [2]" w:date="2020-09-23T10:30:13Z">
        <w:r>
          <w:rPr>
            <w:color w:val="auto"/>
            <w:rPrChange w:id="6218" w:author="小多 [2]" w:date="2020-09-23T11:01:09Z">
              <w:rPr/>
            </w:rPrChange>
          </w:rPr>
          <w:instrText xml:space="preserve"> HYPERLINK \l _Toc22387 </w:instrText>
        </w:r>
      </w:ins>
      <w:ins w:id="6220" w:author="小多 [2]" w:date="2020-09-23T10:30:13Z">
        <w:r>
          <w:rPr>
            <w:color w:val="auto"/>
            <w:rPrChange w:id="6221" w:author="小多 [2]" w:date="2020-09-23T11:01:09Z">
              <w:rPr/>
            </w:rPrChange>
          </w:rPr>
          <w:fldChar w:fldCharType="separate"/>
        </w:r>
      </w:ins>
      <w:ins w:id="6223" w:author="小多 [2]" w:date="2020-09-23T10:30:13Z">
        <w:r>
          <w:rPr>
            <w:rFonts w:hint="eastAsia"/>
            <w:bCs/>
            <w:i w:val="0"/>
            <w:color w:val="auto"/>
            <w:rPrChange w:id="6224" w:author="小多 [2]" w:date="2020-09-23T11:01:09Z">
              <w:rPr>
                <w:rFonts w:hint="eastAsia"/>
                <w:bCs/>
                <w:i w:val="0"/>
              </w:rPr>
            </w:rPrChange>
          </w:rPr>
          <w:t xml:space="preserve">12.2 </w:t>
        </w:r>
      </w:ins>
      <w:ins w:id="6226" w:author="小多 [2]" w:date="2020-09-23T10:30:13Z">
        <w:r>
          <w:rPr>
            <w:bCs/>
            <w:color w:val="auto"/>
            <w:rPrChange w:id="6227" w:author="小多 [2]" w:date="2020-09-23T11:01:09Z">
              <w:rPr>
                <w:bCs/>
              </w:rPr>
            </w:rPrChange>
          </w:rPr>
          <w:t>软件风险级别确定</w:t>
        </w:r>
      </w:ins>
      <w:ins w:id="6229" w:author="小多 [2]" w:date="2020-09-23T10:30:13Z">
        <w:r>
          <w:rPr>
            <w:color w:val="auto"/>
            <w:rPrChange w:id="6230" w:author="小多 [2]" w:date="2020-09-23T11:01:09Z">
              <w:rPr/>
            </w:rPrChange>
          </w:rPr>
          <w:tab/>
        </w:r>
      </w:ins>
      <w:ins w:id="6232" w:author="小多 [2]" w:date="2020-09-23T10:30:13Z">
        <w:r>
          <w:rPr>
            <w:color w:val="auto"/>
            <w:rPrChange w:id="6233" w:author="小多 [2]" w:date="2020-09-23T11:01:09Z">
              <w:rPr/>
            </w:rPrChange>
          </w:rPr>
          <w:fldChar w:fldCharType="begin"/>
        </w:r>
      </w:ins>
      <w:ins w:id="6235" w:author="小多 [2]" w:date="2020-09-23T10:30:13Z">
        <w:r>
          <w:rPr>
            <w:color w:val="auto"/>
            <w:rPrChange w:id="6236" w:author="小多 [2]" w:date="2020-09-23T11:01:09Z">
              <w:rPr/>
            </w:rPrChange>
          </w:rPr>
          <w:instrText xml:space="preserve"> PAGEREF _Toc22387 </w:instrText>
        </w:r>
      </w:ins>
      <w:ins w:id="6238" w:author="小多 [2]" w:date="2020-09-23T10:30:13Z">
        <w:r>
          <w:rPr>
            <w:color w:val="auto"/>
            <w:rPrChange w:id="6239" w:author="小多 [2]" w:date="2020-09-23T11:01:09Z">
              <w:rPr/>
            </w:rPrChange>
          </w:rPr>
          <w:fldChar w:fldCharType="separate"/>
        </w:r>
      </w:ins>
      <w:ins w:id="6241" w:author="小多 [2]" w:date="2020-09-23T11:17:40Z">
        <w:r>
          <w:rPr>
            <w:color w:val="auto"/>
          </w:rPr>
          <w:t>26</w:t>
        </w:r>
      </w:ins>
      <w:ins w:id="6242" w:author="小多 [2]" w:date="2020-09-23T10:30:13Z">
        <w:r>
          <w:rPr>
            <w:color w:val="auto"/>
            <w:rPrChange w:id="6243" w:author="小多 [2]" w:date="2020-09-23T11:01:09Z">
              <w:rPr/>
            </w:rPrChange>
          </w:rPr>
          <w:fldChar w:fldCharType="end"/>
        </w:r>
      </w:ins>
      <w:ins w:id="6245" w:author="小多 [2]" w:date="2020-09-23T10:30:13Z">
        <w:r>
          <w:rPr>
            <w:color w:val="auto"/>
            <w:rPrChange w:id="6246" w:author="小多 [2]" w:date="2020-09-23T11:01:09Z">
              <w:rPr/>
            </w:rPrChange>
          </w:rPr>
          <w:fldChar w:fldCharType="end"/>
        </w:r>
      </w:ins>
    </w:p>
    <w:p>
      <w:pPr>
        <w:pStyle w:val="8"/>
        <w:tabs>
          <w:tab w:val="right" w:leader="dot" w:pos="9746"/>
        </w:tabs>
        <w:rPr>
          <w:ins w:id="6248" w:author="小多 [2]" w:date="2020-09-23T10:30:13Z"/>
          <w:color w:val="auto"/>
          <w:rPrChange w:id="6249" w:author="小多 [2]" w:date="2020-09-23T11:01:09Z">
            <w:rPr>
              <w:ins w:id="6250" w:author="小多 [2]" w:date="2020-09-23T10:30:13Z"/>
            </w:rPr>
          </w:rPrChange>
        </w:rPr>
      </w:pPr>
      <w:ins w:id="6251" w:author="小多 [2]" w:date="2020-09-23T10:30:13Z">
        <w:r>
          <w:rPr>
            <w:color w:val="auto"/>
            <w:rPrChange w:id="6252" w:author="小多 [2]" w:date="2020-09-23T11:01:09Z">
              <w:rPr/>
            </w:rPrChange>
          </w:rPr>
          <w:fldChar w:fldCharType="begin"/>
        </w:r>
      </w:ins>
      <w:ins w:id="6254" w:author="小多 [2]" w:date="2020-09-23T10:30:13Z">
        <w:r>
          <w:rPr>
            <w:color w:val="auto"/>
            <w:rPrChange w:id="6255" w:author="小多 [2]" w:date="2020-09-23T11:01:09Z">
              <w:rPr/>
            </w:rPrChange>
          </w:rPr>
          <w:instrText xml:space="preserve"> HYPERLINK \l _Toc14155 </w:instrText>
        </w:r>
      </w:ins>
      <w:ins w:id="6257" w:author="小多 [2]" w:date="2020-09-23T10:30:13Z">
        <w:r>
          <w:rPr>
            <w:color w:val="auto"/>
            <w:rPrChange w:id="6258" w:author="小多 [2]" w:date="2020-09-23T11:01:09Z">
              <w:rPr/>
            </w:rPrChange>
          </w:rPr>
          <w:fldChar w:fldCharType="separate"/>
        </w:r>
      </w:ins>
      <w:ins w:id="6260" w:author="小多 [2]" w:date="2020-09-23T10:30:13Z">
        <w:r>
          <w:rPr>
            <w:rFonts w:hint="eastAsia"/>
            <w:bCs/>
            <w:i w:val="0"/>
            <w:color w:val="auto"/>
            <w:szCs w:val="28"/>
            <w:rPrChange w:id="6261" w:author="小多 [2]" w:date="2020-09-23T11:01:09Z">
              <w:rPr>
                <w:rFonts w:hint="eastAsia"/>
                <w:bCs/>
                <w:i w:val="0"/>
                <w:szCs w:val="28"/>
              </w:rPr>
            </w:rPrChange>
          </w:rPr>
          <w:t xml:space="preserve">13 </w:t>
        </w:r>
      </w:ins>
      <w:ins w:id="6263" w:author="小多 [2]" w:date="2020-09-23T10:30:13Z">
        <w:r>
          <w:rPr>
            <w:bCs/>
            <w:color w:val="auto"/>
            <w:szCs w:val="28"/>
            <w:rPrChange w:id="6264" w:author="小多 [2]" w:date="2020-09-23T11:01:09Z">
              <w:rPr>
                <w:bCs/>
                <w:szCs w:val="28"/>
              </w:rPr>
            </w:rPrChange>
          </w:rPr>
          <w:t>引用标准</w:t>
        </w:r>
      </w:ins>
      <w:ins w:id="6266" w:author="小多 [2]" w:date="2020-09-23T10:30:13Z">
        <w:r>
          <w:rPr>
            <w:color w:val="auto"/>
            <w:rPrChange w:id="6267" w:author="小多 [2]" w:date="2020-09-23T11:01:09Z">
              <w:rPr/>
            </w:rPrChange>
          </w:rPr>
          <w:tab/>
        </w:r>
      </w:ins>
      <w:ins w:id="6269" w:author="小多 [2]" w:date="2020-09-23T10:30:13Z">
        <w:r>
          <w:rPr>
            <w:color w:val="auto"/>
            <w:rPrChange w:id="6270" w:author="小多 [2]" w:date="2020-09-23T11:01:09Z">
              <w:rPr/>
            </w:rPrChange>
          </w:rPr>
          <w:fldChar w:fldCharType="begin"/>
        </w:r>
      </w:ins>
      <w:ins w:id="6272" w:author="小多 [2]" w:date="2020-09-23T10:30:13Z">
        <w:r>
          <w:rPr>
            <w:color w:val="auto"/>
            <w:rPrChange w:id="6273" w:author="小多 [2]" w:date="2020-09-23T11:01:09Z">
              <w:rPr/>
            </w:rPrChange>
          </w:rPr>
          <w:instrText xml:space="preserve"> PAGEREF _Toc14155 </w:instrText>
        </w:r>
      </w:ins>
      <w:ins w:id="6275" w:author="小多 [2]" w:date="2020-09-23T10:30:13Z">
        <w:r>
          <w:rPr>
            <w:color w:val="auto"/>
            <w:rPrChange w:id="6276" w:author="小多 [2]" w:date="2020-09-23T11:01:09Z">
              <w:rPr/>
            </w:rPrChange>
          </w:rPr>
          <w:fldChar w:fldCharType="separate"/>
        </w:r>
      </w:ins>
      <w:ins w:id="6278" w:author="小多 [2]" w:date="2020-09-23T11:17:40Z">
        <w:r>
          <w:rPr>
            <w:color w:val="auto"/>
          </w:rPr>
          <w:t>26</w:t>
        </w:r>
      </w:ins>
      <w:ins w:id="6279" w:author="小多 [2]" w:date="2020-09-23T10:30:13Z">
        <w:r>
          <w:rPr>
            <w:color w:val="auto"/>
            <w:rPrChange w:id="6280" w:author="小多 [2]" w:date="2020-09-23T11:01:09Z">
              <w:rPr/>
            </w:rPrChange>
          </w:rPr>
          <w:fldChar w:fldCharType="end"/>
        </w:r>
      </w:ins>
      <w:ins w:id="6282" w:author="小多 [2]" w:date="2020-09-23T10:30:13Z">
        <w:r>
          <w:rPr>
            <w:color w:val="auto"/>
            <w:rPrChange w:id="6283" w:author="小多 [2]" w:date="2020-09-23T11:01:09Z">
              <w:rPr/>
            </w:rPrChange>
          </w:rPr>
          <w:fldChar w:fldCharType="end"/>
        </w:r>
      </w:ins>
    </w:p>
    <w:p>
      <w:pPr>
        <w:numPr>
          <w:ilvl w:val="-1"/>
          <w:numId w:val="0"/>
        </w:numPr>
        <w:tabs>
          <w:tab w:val="left" w:pos="425"/>
        </w:tabs>
        <w:ind w:left="0" w:firstLine="0"/>
        <w:outlineLvl w:val="0"/>
        <w:rPr>
          <w:ins w:id="6285" w:author="20191115" w:date="2020-09-20T21:21:22Z"/>
          <w:b/>
          <w:bCs/>
          <w:color w:val="auto"/>
          <w:sz w:val="28"/>
          <w:szCs w:val="28"/>
          <w:rPrChange w:id="6286" w:author="小多 [2]" w:date="2020-09-23T11:01:09Z">
            <w:rPr>
              <w:ins w:id="6287" w:author="20191115" w:date="2020-09-20T21:21:22Z"/>
              <w:b/>
              <w:bCs/>
              <w:sz w:val="28"/>
              <w:szCs w:val="28"/>
            </w:rPr>
          </w:rPrChange>
        </w:rPr>
      </w:pPr>
      <w:r>
        <w:rPr>
          <w:color w:val="auto"/>
          <w:rPrChange w:id="6288" w:author="小多 [2]" w:date="2020-09-23T11:01:09Z">
            <w:rPr/>
          </w:rPrChange>
        </w:rPr>
        <w:fldChar w:fldCharType="end"/>
      </w:r>
      <w:bookmarkStart w:id="14" w:name="_Toc31897"/>
      <w:bookmarkStart w:id="15" w:name="_Toc13533"/>
      <w:bookmarkStart w:id="16" w:name="_Toc20878"/>
      <w:bookmarkStart w:id="17" w:name="_Toc12574"/>
      <w:bookmarkStart w:id="18" w:name="_Toc11783"/>
    </w:p>
    <w:p>
      <w:pPr>
        <w:numPr>
          <w:ilvl w:val="-1"/>
          <w:numId w:val="0"/>
        </w:numPr>
        <w:ind w:left="0" w:firstLine="0"/>
        <w:outlineLvl w:val="9"/>
        <w:rPr>
          <w:ins w:id="6289" w:author="20191115" w:date="2020-09-20T21:21:22Z"/>
          <w:del w:id="6290" w:author="小多 [2]" w:date="2020-09-23T10:29:50Z"/>
          <w:b/>
          <w:bCs/>
          <w:color w:val="auto"/>
          <w:sz w:val="28"/>
          <w:szCs w:val="28"/>
          <w:rPrChange w:id="6291" w:author="小多 [2]" w:date="2020-09-23T11:01:09Z">
            <w:rPr>
              <w:ins w:id="6292" w:author="20191115" w:date="2020-09-20T21:21:22Z"/>
              <w:del w:id="6293" w:author="小多 [2]" w:date="2020-09-23T10:29:50Z"/>
              <w:b/>
              <w:bCs/>
              <w:sz w:val="28"/>
              <w:szCs w:val="28"/>
            </w:rPr>
          </w:rPrChange>
        </w:rPr>
      </w:pPr>
      <w:ins w:id="6294" w:author="20191115" w:date="2020-09-20T21:21:22Z">
        <w:del w:id="6295" w:author="小多 [2]" w:date="2020-09-23T10:29:50Z">
          <w:r>
            <w:rPr>
              <w:color w:val="auto"/>
              <w:rPrChange w:id="6296" w:author="小多 [2]" w:date="2020-09-23T11:01:09Z">
                <w:rPr/>
              </w:rPrChange>
            </w:rPr>
            <w:br w:type="page"/>
          </w:r>
        </w:del>
      </w:ins>
    </w:p>
    <w:p>
      <w:pPr>
        <w:numPr>
          <w:ilvl w:val="0"/>
          <w:numId w:val="1"/>
        </w:numPr>
        <w:tabs>
          <w:tab w:val="left" w:pos="425"/>
        </w:tabs>
        <w:ind w:left="425" w:hanging="425"/>
        <w:outlineLvl w:val="0"/>
        <w:rPr>
          <w:ins w:id="6299" w:author="小多 [2]" w:date="2020-09-23T10:29:50Z"/>
          <w:b/>
          <w:bCs/>
          <w:color w:val="auto"/>
          <w:sz w:val="28"/>
          <w:szCs w:val="28"/>
          <w:rPrChange w:id="6300" w:author="小多 [2]" w:date="2020-09-23T11:01:09Z">
            <w:rPr>
              <w:ins w:id="6301" w:author="小多 [2]" w:date="2020-09-23T10:29:50Z"/>
              <w:b/>
              <w:bCs/>
              <w:sz w:val="28"/>
              <w:szCs w:val="28"/>
            </w:rPr>
          </w:rPrChange>
        </w:rPr>
        <w:sectPr>
          <w:footerReference r:id="rId10" w:type="default"/>
          <w:pgSz w:w="11906" w:h="16838"/>
          <w:pgMar w:top="1440" w:right="1080" w:bottom="1440" w:left="1080" w:header="851" w:footer="992" w:gutter="0"/>
          <w:pgNumType w:start="1"/>
          <w:cols w:space="425" w:num="1"/>
          <w:docGrid w:type="lines" w:linePitch="312" w:charSpace="0"/>
        </w:sectPr>
      </w:pPr>
      <w:bookmarkStart w:id="1186" w:name="_GoBack"/>
      <w:bookmarkEnd w:id="1186"/>
      <w:bookmarkStart w:id="19" w:name="_Toc18557"/>
    </w:p>
    <w:p>
      <w:pPr>
        <w:numPr>
          <w:ilvl w:val="0"/>
          <w:numId w:val="1"/>
        </w:numPr>
        <w:tabs>
          <w:tab w:val="left" w:pos="425"/>
        </w:tabs>
        <w:ind w:left="425" w:hanging="425"/>
        <w:outlineLvl w:val="0"/>
        <w:rPr>
          <w:b/>
          <w:bCs/>
          <w:color w:val="auto"/>
          <w:sz w:val="28"/>
          <w:szCs w:val="28"/>
          <w:rPrChange w:id="6302" w:author="小多 [2]" w:date="2020-09-23T11:01:09Z">
            <w:rPr>
              <w:b/>
              <w:bCs/>
              <w:sz w:val="28"/>
              <w:szCs w:val="28"/>
            </w:rPr>
          </w:rPrChange>
        </w:rPr>
      </w:pPr>
      <w:bookmarkStart w:id="20" w:name="_Toc4138"/>
      <w:r>
        <w:rPr>
          <w:b/>
          <w:bCs/>
          <w:color w:val="auto"/>
          <w:sz w:val="28"/>
          <w:szCs w:val="28"/>
          <w:rPrChange w:id="6303" w:author="小多 [2]" w:date="2020-09-23T11:01:09Z">
            <w:rPr>
              <w:b/>
              <w:bCs/>
              <w:sz w:val="28"/>
              <w:szCs w:val="28"/>
            </w:rPr>
          </w:rPrChange>
        </w:rPr>
        <w:t>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spacing w:line="360" w:lineRule="auto"/>
        <w:ind w:firstLine="480" w:firstLineChars="200"/>
        <w:rPr>
          <w:color w:val="auto"/>
          <w:sz w:val="24"/>
          <w:rPrChange w:id="6304" w:author="小多 [2]" w:date="2020-09-23T11:01:09Z">
            <w:rPr>
              <w:sz w:val="24"/>
            </w:rPr>
          </w:rPrChange>
        </w:rPr>
      </w:pPr>
      <w:r>
        <w:rPr>
          <w:color w:val="auto"/>
          <w:sz w:val="24"/>
          <w:rPrChange w:id="6305" w:author="小多 [2]" w:date="2020-09-23T11:01:09Z">
            <w:rPr>
              <w:sz w:val="24"/>
            </w:rPr>
          </w:rPrChange>
        </w:rPr>
        <w:t>结合YY/T 0664-2008《医疗器械软件软件生命周期过程》中的要求编写此规范。明确软件功能及要求，此文作为后续软件开发的基础性文件。</w:t>
      </w:r>
    </w:p>
    <w:p>
      <w:pPr>
        <w:numPr>
          <w:ilvl w:val="0"/>
          <w:numId w:val="1"/>
        </w:numPr>
        <w:tabs>
          <w:tab w:val="left" w:pos="425"/>
        </w:tabs>
        <w:ind w:left="425" w:hanging="425"/>
        <w:outlineLvl w:val="0"/>
        <w:rPr>
          <w:b/>
          <w:bCs/>
          <w:color w:val="auto"/>
          <w:sz w:val="28"/>
          <w:szCs w:val="28"/>
          <w:rPrChange w:id="6306" w:author="小多 [2]" w:date="2020-09-23T11:01:09Z">
            <w:rPr>
              <w:b/>
              <w:bCs/>
              <w:sz w:val="28"/>
              <w:szCs w:val="28"/>
            </w:rPr>
          </w:rPrChange>
        </w:rPr>
      </w:pPr>
      <w:bookmarkStart w:id="21" w:name="_Toc22955"/>
      <w:bookmarkStart w:id="22" w:name="_Toc10583"/>
      <w:bookmarkStart w:id="23" w:name="_Toc3007"/>
      <w:bookmarkStart w:id="24" w:name="_Toc50"/>
      <w:bookmarkStart w:id="25" w:name="_Toc12800701"/>
      <w:bookmarkStart w:id="26" w:name="_Toc31095"/>
      <w:bookmarkStart w:id="27" w:name="_Toc19247"/>
      <w:bookmarkStart w:id="28" w:name="_Toc24653"/>
      <w:bookmarkStart w:id="29" w:name="_Toc11681"/>
      <w:bookmarkStart w:id="30" w:name="_Toc13300"/>
      <w:bookmarkStart w:id="31" w:name="_Toc23270"/>
      <w:bookmarkStart w:id="32" w:name="_Toc17709"/>
      <w:bookmarkStart w:id="33" w:name="_Toc131"/>
      <w:bookmarkStart w:id="34" w:name="_Toc14913"/>
      <w:bookmarkStart w:id="35" w:name="_Toc350952580"/>
      <w:bookmarkStart w:id="36" w:name="_Toc30134"/>
      <w:bookmarkStart w:id="37" w:name="_Toc28667"/>
      <w:bookmarkStart w:id="38" w:name="_Toc13258"/>
      <w:bookmarkStart w:id="39" w:name="_Toc5058"/>
      <w:bookmarkStart w:id="40" w:name="_Toc15715"/>
      <w:bookmarkStart w:id="41" w:name="_Toc21415"/>
      <w:r>
        <w:rPr>
          <w:b/>
          <w:bCs/>
          <w:color w:val="auto"/>
          <w:sz w:val="28"/>
          <w:szCs w:val="28"/>
          <w:rPrChange w:id="6307" w:author="小多 [2]" w:date="2020-09-23T11:01:09Z">
            <w:rPr>
              <w:b/>
              <w:bCs/>
              <w:sz w:val="28"/>
              <w:szCs w:val="28"/>
            </w:rPr>
          </w:rPrChange>
        </w:rPr>
        <w:t>范围</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spacing w:line="360" w:lineRule="auto"/>
        <w:ind w:firstLine="480" w:firstLineChars="200"/>
        <w:rPr>
          <w:color w:val="auto"/>
          <w:sz w:val="24"/>
          <w:rPrChange w:id="6308" w:author="小多 [2]" w:date="2020-09-23T11:01:09Z">
            <w:rPr>
              <w:sz w:val="24"/>
            </w:rPr>
          </w:rPrChange>
        </w:rPr>
      </w:pPr>
      <w:r>
        <w:rPr>
          <w:rFonts w:hint="eastAsia"/>
          <w:color w:val="auto"/>
          <w:sz w:val="24"/>
          <w:rPrChange w:id="6309" w:author="小多 [2]" w:date="2020-09-23T11:01:09Z">
            <w:rPr>
              <w:rFonts w:hint="eastAsia"/>
              <w:sz w:val="24"/>
            </w:rPr>
          </w:rPrChange>
        </w:rPr>
        <w:t>本软件与十二导联动态心电记录仪产品</w:t>
      </w:r>
      <w:del w:id="6310" w:author="zhangting" w:date="2020-09-17T09:34:00Z">
        <w:r>
          <w:rPr>
            <w:rFonts w:hint="eastAsia"/>
            <w:color w:val="auto"/>
            <w:sz w:val="24"/>
            <w:rPrChange w:id="6311" w:author="小多 [2]" w:date="2020-09-23T11:01:09Z">
              <w:rPr>
                <w:rFonts w:hint="eastAsia"/>
                <w:sz w:val="24"/>
              </w:rPr>
            </w:rPrChange>
          </w:rPr>
          <w:delText>或经验证的心电图设备</w:delText>
        </w:r>
      </w:del>
      <w:r>
        <w:rPr>
          <w:rFonts w:hint="eastAsia"/>
          <w:color w:val="auto"/>
          <w:sz w:val="24"/>
          <w:rPrChange w:id="6313" w:author="小多 [2]" w:date="2020-09-23T11:01:09Z">
            <w:rPr>
              <w:rFonts w:hint="eastAsia"/>
              <w:sz w:val="24"/>
            </w:rPr>
          </w:rPrChange>
        </w:rPr>
        <w:t xml:space="preserve">配合使用，适用于心电图数据的传输、显示和分析。 </w:t>
      </w:r>
    </w:p>
    <w:p>
      <w:pPr>
        <w:numPr>
          <w:ilvl w:val="0"/>
          <w:numId w:val="1"/>
        </w:numPr>
        <w:tabs>
          <w:tab w:val="left" w:pos="425"/>
        </w:tabs>
        <w:ind w:left="425" w:hanging="425"/>
        <w:outlineLvl w:val="0"/>
        <w:rPr>
          <w:b/>
          <w:bCs/>
          <w:color w:val="auto"/>
          <w:sz w:val="28"/>
          <w:szCs w:val="28"/>
          <w:rPrChange w:id="6314" w:author="小多 [2]" w:date="2020-09-23T11:01:09Z">
            <w:rPr>
              <w:b/>
              <w:bCs/>
              <w:sz w:val="28"/>
              <w:szCs w:val="28"/>
            </w:rPr>
          </w:rPrChange>
        </w:rPr>
      </w:pPr>
      <w:bookmarkStart w:id="42" w:name="_Toc27659"/>
      <w:bookmarkStart w:id="43" w:name="_Toc6084"/>
      <w:bookmarkStart w:id="44" w:name="_Toc13022"/>
      <w:bookmarkStart w:id="45" w:name="_Toc9534"/>
      <w:bookmarkStart w:id="46" w:name="_Toc28831"/>
      <w:bookmarkStart w:id="47" w:name="_Toc11168"/>
      <w:bookmarkStart w:id="48" w:name="_Toc10853"/>
      <w:bookmarkStart w:id="49" w:name="_Toc14690"/>
      <w:bookmarkStart w:id="50" w:name="_Toc23676"/>
      <w:bookmarkStart w:id="51" w:name="_Toc16967"/>
      <w:bookmarkStart w:id="52" w:name="_Toc31838"/>
      <w:bookmarkStart w:id="53" w:name="_Toc19041"/>
      <w:bookmarkStart w:id="54" w:name="_Toc12800702"/>
      <w:bookmarkStart w:id="55" w:name="_Toc18188"/>
      <w:bookmarkStart w:id="56" w:name="_Toc17512"/>
      <w:bookmarkStart w:id="57" w:name="_Toc13873"/>
      <w:bookmarkStart w:id="58" w:name="_Toc21459"/>
      <w:bookmarkStart w:id="59" w:name="_Toc23820"/>
      <w:bookmarkStart w:id="60" w:name="_Toc14334"/>
      <w:bookmarkStart w:id="61" w:name="_Toc4708"/>
      <w:r>
        <w:rPr>
          <w:b/>
          <w:bCs/>
          <w:color w:val="auto"/>
          <w:sz w:val="28"/>
          <w:szCs w:val="28"/>
          <w:rPrChange w:id="6315" w:author="小多 [2]" w:date="2020-09-23T11:01:09Z">
            <w:rPr>
              <w:b/>
              <w:bCs/>
              <w:sz w:val="28"/>
              <w:szCs w:val="28"/>
            </w:rPr>
          </w:rPrChange>
        </w:rPr>
        <w:t>术语和缩写</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spacing w:line="360" w:lineRule="auto"/>
        <w:ind w:firstLine="480" w:firstLineChars="200"/>
        <w:rPr>
          <w:color w:val="auto"/>
          <w:sz w:val="24"/>
          <w:rPrChange w:id="6316" w:author="小多 [2]" w:date="2020-09-23T11:01:09Z">
            <w:rPr>
              <w:sz w:val="24"/>
            </w:rPr>
          </w:rPrChange>
        </w:rPr>
      </w:pPr>
      <w:r>
        <w:rPr>
          <w:rFonts w:hint="eastAsia"/>
          <w:color w:val="auto"/>
          <w:sz w:val="24"/>
          <w:rPrChange w:id="6317" w:author="小多 [2]" w:date="2020-09-23T11:01:09Z">
            <w:rPr>
              <w:rFonts w:hint="eastAsia"/>
              <w:sz w:val="24"/>
            </w:rPr>
          </w:rPrChange>
        </w:rPr>
        <w:t>无</w:t>
      </w:r>
    </w:p>
    <w:p>
      <w:pPr>
        <w:numPr>
          <w:ilvl w:val="0"/>
          <w:numId w:val="1"/>
        </w:numPr>
        <w:tabs>
          <w:tab w:val="left" w:pos="425"/>
        </w:tabs>
        <w:ind w:left="425" w:hanging="425"/>
        <w:outlineLvl w:val="0"/>
        <w:rPr>
          <w:b/>
          <w:bCs/>
          <w:color w:val="auto"/>
          <w:sz w:val="28"/>
          <w:szCs w:val="28"/>
          <w:rPrChange w:id="6318" w:author="小多 [2]" w:date="2020-09-23T11:01:09Z">
            <w:rPr>
              <w:b/>
              <w:bCs/>
              <w:sz w:val="28"/>
              <w:szCs w:val="28"/>
            </w:rPr>
          </w:rPrChange>
        </w:rPr>
      </w:pPr>
      <w:bookmarkStart w:id="62" w:name="_Toc1614"/>
      <w:bookmarkStart w:id="63" w:name="_Toc7784"/>
      <w:bookmarkStart w:id="64" w:name="_Toc18031"/>
      <w:bookmarkStart w:id="65" w:name="_Toc7303"/>
      <w:bookmarkStart w:id="66" w:name="_Toc22203"/>
      <w:bookmarkStart w:id="67" w:name="_Toc30502"/>
      <w:bookmarkStart w:id="68" w:name="_Toc30666"/>
      <w:bookmarkStart w:id="69" w:name="_Toc21434"/>
      <w:bookmarkStart w:id="70" w:name="_Toc4833"/>
      <w:bookmarkStart w:id="71" w:name="_Toc17398"/>
      <w:bookmarkStart w:id="72" w:name="_Toc25204"/>
      <w:bookmarkStart w:id="73" w:name="_Toc12800703"/>
      <w:bookmarkStart w:id="74" w:name="_Toc24430"/>
      <w:bookmarkStart w:id="75" w:name="_Toc27928"/>
      <w:bookmarkStart w:id="76" w:name="_Toc25647"/>
      <w:bookmarkStart w:id="77" w:name="_Toc19125"/>
      <w:bookmarkStart w:id="78" w:name="_Toc6101"/>
      <w:bookmarkStart w:id="79" w:name="_Toc1950"/>
      <w:bookmarkStart w:id="80" w:name="_Toc14189"/>
      <w:bookmarkStart w:id="81" w:name="_Toc14780"/>
      <w:r>
        <w:rPr>
          <w:b/>
          <w:bCs/>
          <w:color w:val="auto"/>
          <w:sz w:val="28"/>
          <w:szCs w:val="28"/>
          <w:rPrChange w:id="6319" w:author="小多 [2]" w:date="2020-09-23T11:01:09Z">
            <w:rPr>
              <w:b/>
              <w:bCs/>
              <w:sz w:val="28"/>
              <w:szCs w:val="28"/>
            </w:rPr>
          </w:rPrChange>
        </w:rPr>
        <w:t>文件的更新要求</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pStyle w:val="25"/>
        <w:numPr>
          <w:ilvl w:val="1"/>
          <w:numId w:val="1"/>
        </w:numPr>
        <w:spacing w:line="360" w:lineRule="auto"/>
        <w:ind w:firstLine="480"/>
        <w:rPr>
          <w:bCs/>
          <w:color w:val="auto"/>
          <w:sz w:val="24"/>
          <w:rPrChange w:id="6320" w:author="小多 [2]" w:date="2020-09-23T11:01:09Z">
            <w:rPr>
              <w:bCs/>
              <w:sz w:val="24"/>
            </w:rPr>
          </w:rPrChange>
        </w:rPr>
      </w:pPr>
      <w:r>
        <w:rPr>
          <w:color w:val="auto"/>
          <w:kern w:val="0"/>
          <w:sz w:val="24"/>
          <w:rPrChange w:id="6321" w:author="小多 [2]" w:date="2020-09-23T11:01:09Z">
            <w:rPr>
              <w:kern w:val="0"/>
              <w:sz w:val="24"/>
            </w:rPr>
          </w:rPrChange>
        </w:rPr>
        <w:t>包括但不限于触发以下事件时，</w:t>
      </w:r>
      <w:r>
        <w:rPr>
          <w:bCs/>
          <w:color w:val="auto"/>
          <w:sz w:val="24"/>
          <w:rPrChange w:id="6322" w:author="小多 [2]" w:date="2020-09-23T11:01:09Z">
            <w:rPr>
              <w:bCs/>
              <w:sz w:val="24"/>
            </w:rPr>
          </w:rPrChange>
        </w:rPr>
        <w:t>应考虑更新文件：</w:t>
      </w:r>
    </w:p>
    <w:p>
      <w:pPr>
        <w:numPr>
          <w:ilvl w:val="0"/>
          <w:numId w:val="2"/>
        </w:numPr>
        <w:spacing w:line="360" w:lineRule="auto"/>
        <w:ind w:left="0" w:firstLine="480" w:firstLineChars="200"/>
        <w:rPr>
          <w:color w:val="auto"/>
          <w:kern w:val="0"/>
          <w:sz w:val="24"/>
          <w:rPrChange w:id="6323" w:author="小多 [2]" w:date="2020-09-23T11:01:09Z">
            <w:rPr>
              <w:kern w:val="0"/>
              <w:sz w:val="24"/>
            </w:rPr>
          </w:rPrChange>
        </w:rPr>
      </w:pPr>
      <w:r>
        <w:rPr>
          <w:color w:val="auto"/>
          <w:kern w:val="0"/>
          <w:sz w:val="24"/>
          <w:rPrChange w:id="6324" w:author="小多 [2]" w:date="2020-09-23T11:01:09Z">
            <w:rPr>
              <w:kern w:val="0"/>
              <w:sz w:val="24"/>
            </w:rPr>
          </w:rPrChange>
        </w:rPr>
        <w:t>软件界面及菜单发生变化时；</w:t>
      </w:r>
    </w:p>
    <w:p>
      <w:pPr>
        <w:numPr>
          <w:ilvl w:val="0"/>
          <w:numId w:val="2"/>
        </w:numPr>
        <w:spacing w:line="360" w:lineRule="auto"/>
        <w:ind w:left="0" w:firstLine="480" w:firstLineChars="200"/>
        <w:rPr>
          <w:color w:val="auto"/>
          <w:kern w:val="0"/>
          <w:sz w:val="24"/>
          <w:rPrChange w:id="6325" w:author="小多 [2]" w:date="2020-09-23T11:01:09Z">
            <w:rPr>
              <w:kern w:val="0"/>
              <w:sz w:val="24"/>
            </w:rPr>
          </w:rPrChange>
        </w:rPr>
      </w:pPr>
      <w:r>
        <w:rPr>
          <w:color w:val="auto"/>
          <w:kern w:val="0"/>
          <w:sz w:val="24"/>
          <w:rPrChange w:id="6326" w:author="小多 [2]" w:date="2020-09-23T11:01:09Z">
            <w:rPr>
              <w:kern w:val="0"/>
              <w:sz w:val="24"/>
            </w:rPr>
          </w:rPrChange>
        </w:rPr>
        <w:t>硬件平台变化时；</w:t>
      </w:r>
    </w:p>
    <w:p>
      <w:pPr>
        <w:numPr>
          <w:ilvl w:val="0"/>
          <w:numId w:val="2"/>
        </w:numPr>
        <w:spacing w:line="360" w:lineRule="auto"/>
        <w:ind w:left="0" w:firstLine="480" w:firstLineChars="200"/>
        <w:rPr>
          <w:color w:val="auto"/>
          <w:kern w:val="0"/>
          <w:sz w:val="24"/>
          <w:rPrChange w:id="6327" w:author="小多 [2]" w:date="2020-09-23T11:01:09Z">
            <w:rPr>
              <w:kern w:val="0"/>
              <w:sz w:val="24"/>
            </w:rPr>
          </w:rPrChange>
        </w:rPr>
      </w:pPr>
      <w:r>
        <w:rPr>
          <w:color w:val="auto"/>
          <w:kern w:val="0"/>
          <w:sz w:val="24"/>
          <w:rPrChange w:id="6328" w:author="小多 [2]" w:date="2020-09-23T11:01:09Z">
            <w:rPr>
              <w:kern w:val="0"/>
              <w:sz w:val="24"/>
            </w:rPr>
          </w:rPrChange>
        </w:rPr>
        <w:t>产品适用的标准、法规发生变化，需要强制改变的。</w:t>
      </w:r>
    </w:p>
    <w:p>
      <w:pPr>
        <w:pStyle w:val="25"/>
        <w:numPr>
          <w:ilvl w:val="1"/>
          <w:numId w:val="1"/>
        </w:numPr>
        <w:spacing w:line="360" w:lineRule="auto"/>
        <w:ind w:firstLine="480"/>
        <w:rPr>
          <w:bCs/>
          <w:color w:val="auto"/>
          <w:sz w:val="24"/>
          <w:rPrChange w:id="6329" w:author="小多 [2]" w:date="2020-09-23T11:01:09Z">
            <w:rPr>
              <w:bCs/>
              <w:sz w:val="24"/>
            </w:rPr>
          </w:rPrChange>
        </w:rPr>
      </w:pPr>
      <w:r>
        <w:rPr>
          <w:color w:val="auto"/>
          <w:kern w:val="0"/>
          <w:sz w:val="24"/>
          <w:rPrChange w:id="6330" w:author="小多 [2]" w:date="2020-09-23T11:01:09Z">
            <w:rPr>
              <w:kern w:val="0"/>
              <w:sz w:val="24"/>
            </w:rPr>
          </w:rPrChange>
        </w:rPr>
        <w:t>本文件更新时应考虑对包括但不限于以下文件的影响</w:t>
      </w:r>
      <w:r>
        <w:rPr>
          <w:bCs/>
          <w:color w:val="auto"/>
          <w:sz w:val="24"/>
          <w:rPrChange w:id="6331" w:author="小多 [2]" w:date="2020-09-23T11:01:09Z">
            <w:rPr>
              <w:bCs/>
              <w:sz w:val="24"/>
            </w:rPr>
          </w:rPrChange>
        </w:rPr>
        <w:t>：</w:t>
      </w:r>
    </w:p>
    <w:p>
      <w:pPr>
        <w:pStyle w:val="25"/>
        <w:numPr>
          <w:ilvl w:val="0"/>
          <w:numId w:val="3"/>
        </w:numPr>
        <w:spacing w:line="360" w:lineRule="auto"/>
        <w:ind w:left="0" w:firstLine="480"/>
        <w:rPr>
          <w:color w:val="auto"/>
          <w:kern w:val="0"/>
          <w:sz w:val="24"/>
          <w:rPrChange w:id="6332" w:author="小多 [2]" w:date="2020-09-23T11:01:09Z">
            <w:rPr>
              <w:kern w:val="0"/>
              <w:sz w:val="24"/>
            </w:rPr>
          </w:rPrChange>
        </w:rPr>
      </w:pPr>
      <w:r>
        <w:rPr>
          <w:color w:val="auto"/>
          <w:kern w:val="0"/>
          <w:sz w:val="24"/>
          <w:rPrChange w:id="6333" w:author="小多 [2]" w:date="2020-09-23T11:01:09Z">
            <w:rPr>
              <w:kern w:val="0"/>
              <w:sz w:val="24"/>
            </w:rPr>
          </w:rPrChange>
        </w:rPr>
        <w:t>软件体系结构设计规范；</w:t>
      </w:r>
    </w:p>
    <w:p>
      <w:pPr>
        <w:pStyle w:val="25"/>
        <w:numPr>
          <w:ilvl w:val="0"/>
          <w:numId w:val="3"/>
        </w:numPr>
        <w:spacing w:line="360" w:lineRule="auto"/>
        <w:ind w:left="0" w:firstLine="480"/>
        <w:rPr>
          <w:color w:val="auto"/>
          <w:kern w:val="0"/>
          <w:sz w:val="24"/>
          <w:rPrChange w:id="6334" w:author="小多 [2]" w:date="2020-09-23T11:01:09Z">
            <w:rPr>
              <w:kern w:val="0"/>
              <w:sz w:val="24"/>
            </w:rPr>
          </w:rPrChange>
        </w:rPr>
      </w:pPr>
      <w:r>
        <w:rPr>
          <w:color w:val="auto"/>
          <w:kern w:val="0"/>
          <w:sz w:val="24"/>
          <w:rPrChange w:id="6335" w:author="小多 [2]" w:date="2020-09-23T11:01:09Z">
            <w:rPr>
              <w:kern w:val="0"/>
              <w:sz w:val="24"/>
            </w:rPr>
          </w:rPrChange>
        </w:rPr>
        <w:t>系统测试方案和报告；</w:t>
      </w:r>
    </w:p>
    <w:p>
      <w:pPr>
        <w:pStyle w:val="25"/>
        <w:numPr>
          <w:ilvl w:val="0"/>
          <w:numId w:val="3"/>
        </w:numPr>
        <w:spacing w:line="360" w:lineRule="auto"/>
        <w:ind w:left="0" w:firstLine="480"/>
        <w:rPr>
          <w:color w:val="auto"/>
          <w:kern w:val="0"/>
          <w:sz w:val="24"/>
          <w:rPrChange w:id="6336" w:author="小多 [2]" w:date="2020-09-23T11:01:09Z">
            <w:rPr>
              <w:kern w:val="0"/>
              <w:sz w:val="24"/>
            </w:rPr>
          </w:rPrChange>
        </w:rPr>
      </w:pPr>
      <w:r>
        <w:rPr>
          <w:color w:val="auto"/>
          <w:kern w:val="0"/>
          <w:sz w:val="24"/>
          <w:rPrChange w:id="6337" w:author="小多 [2]" w:date="2020-09-23T11:01:09Z">
            <w:rPr>
              <w:kern w:val="0"/>
              <w:sz w:val="24"/>
            </w:rPr>
          </w:rPrChange>
        </w:rPr>
        <w:t>设计验证方案和报告；</w:t>
      </w:r>
    </w:p>
    <w:p>
      <w:pPr>
        <w:pStyle w:val="25"/>
        <w:numPr>
          <w:ilvl w:val="0"/>
          <w:numId w:val="3"/>
        </w:numPr>
        <w:spacing w:line="360" w:lineRule="auto"/>
        <w:ind w:left="0" w:firstLine="480"/>
        <w:rPr>
          <w:color w:val="auto"/>
          <w:kern w:val="0"/>
          <w:sz w:val="24"/>
          <w:rPrChange w:id="6338" w:author="小多 [2]" w:date="2020-09-23T11:01:09Z">
            <w:rPr>
              <w:kern w:val="0"/>
              <w:sz w:val="24"/>
            </w:rPr>
          </w:rPrChange>
        </w:rPr>
      </w:pPr>
      <w:r>
        <w:rPr>
          <w:color w:val="auto"/>
          <w:kern w:val="0"/>
          <w:sz w:val="24"/>
          <w:rPrChange w:id="6339" w:author="小多 [2]" w:date="2020-09-23T11:01:09Z">
            <w:rPr>
              <w:kern w:val="0"/>
              <w:sz w:val="24"/>
            </w:rPr>
          </w:rPrChange>
        </w:rPr>
        <w:t>过程确认计划、方案和报告；</w:t>
      </w:r>
    </w:p>
    <w:p>
      <w:pPr>
        <w:pStyle w:val="25"/>
        <w:numPr>
          <w:ilvl w:val="0"/>
          <w:numId w:val="3"/>
        </w:numPr>
        <w:spacing w:line="360" w:lineRule="auto"/>
        <w:ind w:left="0" w:firstLine="480"/>
        <w:rPr>
          <w:color w:val="auto"/>
          <w:kern w:val="0"/>
          <w:sz w:val="24"/>
          <w:rPrChange w:id="6340" w:author="小多 [2]" w:date="2020-09-23T11:01:09Z">
            <w:rPr>
              <w:kern w:val="0"/>
              <w:sz w:val="24"/>
            </w:rPr>
          </w:rPrChange>
        </w:rPr>
      </w:pPr>
      <w:r>
        <w:rPr>
          <w:color w:val="auto"/>
          <w:kern w:val="0"/>
          <w:sz w:val="24"/>
          <w:rPrChange w:id="6341" w:author="小多 [2]" w:date="2020-09-23T11:01:09Z">
            <w:rPr>
              <w:kern w:val="0"/>
              <w:sz w:val="24"/>
            </w:rPr>
          </w:rPrChange>
        </w:rPr>
        <w:t>产品技术要求、产品使用说明书及注册检验报告；</w:t>
      </w:r>
    </w:p>
    <w:p>
      <w:pPr>
        <w:pStyle w:val="25"/>
        <w:numPr>
          <w:ilvl w:val="0"/>
          <w:numId w:val="3"/>
        </w:numPr>
        <w:spacing w:line="360" w:lineRule="auto"/>
        <w:ind w:left="0" w:firstLine="480"/>
        <w:rPr>
          <w:color w:val="auto"/>
          <w:kern w:val="0"/>
          <w:sz w:val="24"/>
          <w:rPrChange w:id="6342" w:author="小多 [2]" w:date="2020-09-23T11:01:09Z">
            <w:rPr>
              <w:kern w:val="0"/>
              <w:sz w:val="24"/>
            </w:rPr>
          </w:rPrChange>
        </w:rPr>
      </w:pPr>
      <w:r>
        <w:rPr>
          <w:color w:val="auto"/>
          <w:kern w:val="0"/>
          <w:sz w:val="24"/>
          <w:rPrChange w:id="6343" w:author="小多 [2]" w:date="2020-09-23T11:01:09Z">
            <w:rPr>
              <w:kern w:val="0"/>
              <w:sz w:val="24"/>
            </w:rPr>
          </w:rPrChange>
        </w:rPr>
        <w:t>风险管理相关文件。</w:t>
      </w:r>
    </w:p>
    <w:p>
      <w:pPr>
        <w:numPr>
          <w:ilvl w:val="0"/>
          <w:numId w:val="1"/>
        </w:numPr>
        <w:tabs>
          <w:tab w:val="left" w:pos="425"/>
        </w:tabs>
        <w:ind w:left="425" w:hanging="425"/>
        <w:outlineLvl w:val="0"/>
        <w:rPr>
          <w:b/>
          <w:bCs/>
          <w:color w:val="auto"/>
          <w:sz w:val="28"/>
          <w:szCs w:val="28"/>
          <w:rPrChange w:id="6344" w:author="小多 [2]" w:date="2020-09-23T11:01:09Z">
            <w:rPr>
              <w:b/>
              <w:bCs/>
              <w:sz w:val="28"/>
              <w:szCs w:val="28"/>
            </w:rPr>
          </w:rPrChange>
        </w:rPr>
      </w:pPr>
      <w:bookmarkStart w:id="82" w:name="_Toc19122"/>
      <w:bookmarkStart w:id="83" w:name="_Toc12662"/>
      <w:bookmarkStart w:id="84" w:name="_Toc28993"/>
      <w:bookmarkStart w:id="85" w:name="_Toc10096"/>
      <w:bookmarkStart w:id="86" w:name="_Toc30982"/>
      <w:bookmarkStart w:id="87" w:name="_Toc27502"/>
      <w:bookmarkStart w:id="88" w:name="_Toc946"/>
      <w:bookmarkStart w:id="89" w:name="_Toc29540"/>
      <w:bookmarkStart w:id="90" w:name="_Toc21843"/>
      <w:bookmarkStart w:id="91" w:name="_Toc12352"/>
      <w:bookmarkStart w:id="92" w:name="_Toc7729"/>
      <w:bookmarkStart w:id="93" w:name="_Toc29207"/>
      <w:bookmarkStart w:id="94" w:name="_Toc17088"/>
      <w:bookmarkStart w:id="95" w:name="_Toc24929"/>
      <w:bookmarkStart w:id="96" w:name="_Toc2068"/>
      <w:bookmarkStart w:id="97" w:name="_Toc3210"/>
      <w:bookmarkStart w:id="98" w:name="_Toc12800704"/>
      <w:bookmarkStart w:id="99" w:name="_Toc19250"/>
      <w:bookmarkStart w:id="100" w:name="_Toc23365"/>
      <w:bookmarkStart w:id="101" w:name="_Toc23417"/>
      <w:r>
        <w:rPr>
          <w:b/>
          <w:bCs/>
          <w:color w:val="auto"/>
          <w:sz w:val="28"/>
          <w:szCs w:val="28"/>
          <w:rPrChange w:id="6345" w:author="小多 [2]" w:date="2020-09-23T11:01:09Z">
            <w:rPr>
              <w:b/>
              <w:bCs/>
              <w:sz w:val="28"/>
              <w:szCs w:val="28"/>
            </w:rPr>
          </w:rPrChange>
        </w:rPr>
        <w:t>软件概述</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numPr>
          <w:ilvl w:val="1"/>
          <w:numId w:val="1"/>
        </w:numPr>
        <w:spacing w:line="360" w:lineRule="auto"/>
        <w:ind w:firstLine="480" w:firstLineChars="200"/>
        <w:outlineLvl w:val="1"/>
        <w:rPr>
          <w:bCs/>
          <w:color w:val="auto"/>
          <w:sz w:val="24"/>
          <w:rPrChange w:id="6346" w:author="小多 [2]" w:date="2020-09-23T11:01:09Z">
            <w:rPr>
              <w:bCs/>
              <w:sz w:val="24"/>
            </w:rPr>
          </w:rPrChange>
        </w:rPr>
      </w:pPr>
      <w:bookmarkStart w:id="102" w:name="_Toc17143"/>
      <w:bookmarkStart w:id="103" w:name="_Toc3423"/>
      <w:bookmarkStart w:id="104" w:name="_Toc24307"/>
      <w:bookmarkStart w:id="105" w:name="_Toc242"/>
      <w:bookmarkStart w:id="106" w:name="_Toc30001"/>
      <w:bookmarkStart w:id="107" w:name="_Toc12800705"/>
      <w:bookmarkStart w:id="108" w:name="_Toc11101"/>
      <w:bookmarkStart w:id="109" w:name="_Toc4056"/>
      <w:bookmarkStart w:id="110" w:name="_Toc25858"/>
      <w:bookmarkStart w:id="111" w:name="_Toc5758"/>
      <w:bookmarkStart w:id="112" w:name="_Toc16747"/>
      <w:bookmarkStart w:id="113" w:name="_Toc20009"/>
      <w:bookmarkStart w:id="114" w:name="_Toc19084"/>
      <w:bookmarkStart w:id="115" w:name="_Toc74"/>
      <w:bookmarkStart w:id="116" w:name="_Toc5656"/>
      <w:bookmarkStart w:id="117" w:name="_Toc26994"/>
      <w:bookmarkStart w:id="118" w:name="_Toc19853"/>
      <w:bookmarkStart w:id="119" w:name="_Toc23336"/>
      <w:bookmarkStart w:id="120" w:name="_Toc10143"/>
      <w:r>
        <w:rPr>
          <w:bCs/>
          <w:color w:val="auto"/>
          <w:sz w:val="24"/>
          <w:rPrChange w:id="6347" w:author="小多 [2]" w:date="2020-09-23T11:01:09Z">
            <w:rPr>
              <w:bCs/>
              <w:sz w:val="24"/>
            </w:rPr>
          </w:rPrChange>
        </w:rPr>
        <w:t>软件描述</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spacing w:line="360" w:lineRule="auto"/>
        <w:ind w:firstLine="480" w:firstLineChars="200"/>
        <w:rPr>
          <w:color w:val="auto"/>
          <w:sz w:val="24"/>
          <w:rPrChange w:id="6348" w:author="小多 [2]" w:date="2020-09-23T11:01:09Z">
            <w:rPr>
              <w:sz w:val="24"/>
            </w:rPr>
          </w:rPrChange>
        </w:rPr>
      </w:pPr>
      <w:r>
        <w:rPr>
          <w:rFonts w:hint="eastAsia"/>
          <w:color w:val="auto"/>
          <w:sz w:val="24"/>
          <w:rPrChange w:id="6349" w:author="小多 [2]" w:date="2020-09-23T11:01:09Z">
            <w:rPr>
              <w:rFonts w:hint="eastAsia"/>
              <w:sz w:val="24"/>
            </w:rPr>
          </w:rPrChange>
        </w:rPr>
        <w:t>本项目开发的分析软件适用于十二导联动态心电记录仪产品</w:t>
      </w:r>
      <w:r>
        <w:rPr>
          <w:color w:val="auto"/>
          <w:sz w:val="24"/>
          <w:rPrChange w:id="6350" w:author="小多 [2]" w:date="2020-09-23T11:01:09Z">
            <w:rPr>
              <w:sz w:val="24"/>
            </w:rPr>
          </w:rPrChange>
        </w:rPr>
        <w:t>，该软件</w:t>
      </w:r>
      <w:r>
        <w:rPr>
          <w:rFonts w:hint="eastAsia"/>
          <w:color w:val="auto"/>
          <w:sz w:val="24"/>
          <w:rPrChange w:id="6351" w:author="小多 [2]" w:date="2020-09-23T11:01:09Z">
            <w:rPr>
              <w:rFonts w:hint="eastAsia"/>
              <w:sz w:val="24"/>
            </w:rPr>
          </w:rPrChange>
        </w:rPr>
        <w:t>提供辅助医生快速分析心电记录，并出报告模板的功能</w:t>
      </w:r>
      <w:r>
        <w:rPr>
          <w:color w:val="auto"/>
          <w:sz w:val="24"/>
          <w:rPrChange w:id="6352" w:author="小多 [2]" w:date="2020-09-23T11:01:09Z">
            <w:rPr>
              <w:sz w:val="24"/>
            </w:rPr>
          </w:rPrChange>
        </w:rPr>
        <w:t>。</w:t>
      </w:r>
    </w:p>
    <w:p>
      <w:pPr>
        <w:spacing w:line="360" w:lineRule="auto"/>
        <w:ind w:firstLine="480" w:firstLineChars="200"/>
        <w:rPr>
          <w:color w:val="auto"/>
          <w:sz w:val="24"/>
          <w:rPrChange w:id="6353" w:author="小多 [2]" w:date="2020-09-23T11:01:09Z">
            <w:rPr>
              <w:sz w:val="24"/>
            </w:rPr>
          </w:rPrChange>
        </w:rPr>
      </w:pPr>
    </w:p>
    <w:p>
      <w:pPr>
        <w:rPr>
          <w:color w:val="auto"/>
          <w:sz w:val="24"/>
          <w:rPrChange w:id="6354" w:author="小多 [2]" w:date="2020-09-23T11:01:09Z">
            <w:rPr>
              <w:sz w:val="24"/>
            </w:rPr>
          </w:rPrChange>
        </w:rPr>
      </w:pPr>
      <w:r>
        <w:rPr>
          <w:color w:val="auto"/>
          <w:sz w:val="24"/>
          <w:rPrChange w:id="6355" w:author="小多 [2]" w:date="2020-09-23T11:01:09Z">
            <w:rPr>
              <w:sz w:val="24"/>
            </w:rPr>
          </w:rPrChange>
        </w:rPr>
        <w:br w:type="page"/>
      </w:r>
    </w:p>
    <w:p>
      <w:pPr>
        <w:numPr>
          <w:ilvl w:val="1"/>
          <w:numId w:val="1"/>
        </w:numPr>
        <w:spacing w:line="360" w:lineRule="auto"/>
        <w:ind w:firstLine="480" w:firstLineChars="200"/>
        <w:outlineLvl w:val="1"/>
        <w:rPr>
          <w:bCs/>
          <w:color w:val="auto"/>
          <w:sz w:val="24"/>
          <w:rPrChange w:id="6356" w:author="小多 [2]" w:date="2020-09-23T11:01:09Z">
            <w:rPr>
              <w:bCs/>
              <w:sz w:val="24"/>
            </w:rPr>
          </w:rPrChange>
        </w:rPr>
      </w:pPr>
      <w:bookmarkStart w:id="121" w:name="_Toc410563132"/>
      <w:bookmarkEnd w:id="121"/>
      <w:bookmarkStart w:id="122" w:name="_Toc410563361"/>
      <w:bookmarkEnd w:id="122"/>
      <w:bookmarkStart w:id="123" w:name="_Toc410563130"/>
      <w:bookmarkEnd w:id="123"/>
      <w:bookmarkStart w:id="124" w:name="_Toc410563358"/>
      <w:bookmarkEnd w:id="124"/>
      <w:bookmarkStart w:id="125" w:name="_Toc410563129"/>
      <w:bookmarkEnd w:id="125"/>
      <w:bookmarkStart w:id="126" w:name="_Toc410563131"/>
      <w:bookmarkEnd w:id="126"/>
      <w:bookmarkStart w:id="127" w:name="_Toc410563360"/>
      <w:bookmarkEnd w:id="127"/>
      <w:bookmarkStart w:id="128" w:name="_Toc410563359"/>
      <w:bookmarkEnd w:id="128"/>
      <w:bookmarkStart w:id="129" w:name="_Toc23348"/>
      <w:bookmarkStart w:id="130" w:name="_Toc14363"/>
      <w:bookmarkStart w:id="131" w:name="_Toc26664"/>
      <w:bookmarkStart w:id="132" w:name="_Toc1543"/>
      <w:bookmarkStart w:id="133" w:name="_Toc31687"/>
      <w:bookmarkStart w:id="134" w:name="_Toc16155"/>
      <w:bookmarkStart w:id="135" w:name="_Toc15540"/>
      <w:bookmarkStart w:id="136" w:name="_Toc19314"/>
      <w:bookmarkStart w:id="137" w:name="_Toc12800706"/>
      <w:bookmarkStart w:id="138" w:name="_Toc7794"/>
      <w:bookmarkStart w:id="139" w:name="_Toc19058"/>
      <w:bookmarkStart w:id="140" w:name="_Toc32075"/>
      <w:bookmarkStart w:id="141" w:name="_Toc16918"/>
      <w:bookmarkStart w:id="142" w:name="_Toc10068"/>
      <w:bookmarkStart w:id="143" w:name="_Toc19551"/>
      <w:bookmarkStart w:id="144" w:name="_Toc10195"/>
      <w:bookmarkStart w:id="145" w:name="_Toc4058"/>
      <w:bookmarkStart w:id="146" w:name="_Toc13706"/>
      <w:bookmarkStart w:id="147" w:name="_Toc16745"/>
      <w:bookmarkStart w:id="148" w:name="_Toc1287"/>
      <w:r>
        <w:rPr>
          <w:bCs/>
          <w:color w:val="auto"/>
          <w:sz w:val="24"/>
          <w:rPrChange w:id="6357" w:author="小多 [2]" w:date="2020-09-23T11:01:09Z">
            <w:rPr>
              <w:bCs/>
              <w:sz w:val="24"/>
            </w:rPr>
          </w:rPrChange>
        </w:rPr>
        <w:t>软件主要功能结构</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pPr>
        <w:widowControl/>
        <w:adjustRightInd w:val="0"/>
        <w:snapToGrid w:val="0"/>
        <w:spacing w:line="360" w:lineRule="auto"/>
        <w:textAlignment w:val="baseline"/>
        <w:rPr>
          <w:rFonts w:cs="宋体"/>
          <w:color w:val="auto"/>
          <w:kern w:val="0"/>
          <w:sz w:val="24"/>
          <w:szCs w:val="21"/>
          <w:rPrChange w:id="6358" w:author="小多 [2]" w:date="2020-09-23T11:01:09Z">
            <w:rPr>
              <w:rFonts w:cs="宋体"/>
              <w:kern w:val="0"/>
              <w:sz w:val="24"/>
              <w:szCs w:val="21"/>
            </w:rPr>
          </w:rPrChange>
        </w:rPr>
      </w:pPr>
    </w:p>
    <w:p>
      <w:pPr>
        <w:widowControl/>
        <w:adjustRightInd w:val="0"/>
        <w:snapToGrid w:val="0"/>
        <w:spacing w:line="360" w:lineRule="auto"/>
        <w:textAlignment w:val="baseline"/>
        <w:rPr>
          <w:color w:val="auto"/>
          <w:rPrChange w:id="6359" w:author="小多 [2]" w:date="2020-09-23T11:01:09Z">
            <w:rPr/>
          </w:rPrChange>
        </w:rPr>
      </w:pPr>
      <w:r>
        <w:rPr>
          <w:color w:val="auto"/>
          <w:rPrChange w:id="6361" w:author="小多 [2]" w:date="2020-09-23T11:01:09Z">
            <w:rPr/>
          </w:rPrChange>
        </w:rPr>
        <mc:AlternateContent>
          <mc:Choice Requires="wpg">
            <w:drawing>
              <wp:anchor distT="0" distB="0" distL="114300" distR="114300" simplePos="0" relativeHeight="251658240" behindDoc="0" locked="0" layoutInCell="1" allowOverlap="1">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pt;margin-top:13.7pt;height:304.4pt;width:414.35pt;z-index:251658240;mso-width-relative:page;mso-height-relative:page;" coordorigin="6962,71362" coordsize="8287,6088" o:gfxdata="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">
                <o:lock v:ext="edit" aspectratio="f"/>
                <v:group id="_x0000_s1026" o:spid="_x0000_s1026" o:spt="203" style="position:absolute;left:6962;top:71362;height:6088;width:8287;" coordorigin="6962,71362" coordsize="8287,6088"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430;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430;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430;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430;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430;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430;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430;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430;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1760;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430;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430;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widowControl/>
        <w:adjustRightInd w:val="0"/>
        <w:snapToGrid w:val="0"/>
        <w:spacing w:line="360" w:lineRule="auto"/>
        <w:textAlignment w:val="baseline"/>
        <w:rPr>
          <w:color w:val="auto"/>
          <w:rPrChange w:id="6362" w:author="小多 [2]" w:date="2020-09-23T11:01:09Z">
            <w:rPr/>
          </w:rPrChange>
        </w:rPr>
      </w:pPr>
    </w:p>
    <w:p>
      <w:pPr>
        <w:widowControl/>
        <w:adjustRightInd w:val="0"/>
        <w:snapToGrid w:val="0"/>
        <w:spacing w:line="360" w:lineRule="auto"/>
        <w:textAlignment w:val="baseline"/>
        <w:rPr>
          <w:color w:val="auto"/>
          <w:rPrChange w:id="6363" w:author="小多 [2]" w:date="2020-09-23T11:01:09Z">
            <w:rPr/>
          </w:rPrChange>
        </w:rPr>
      </w:pPr>
    </w:p>
    <w:p>
      <w:pPr>
        <w:widowControl/>
        <w:adjustRightInd w:val="0"/>
        <w:snapToGrid w:val="0"/>
        <w:spacing w:line="360" w:lineRule="auto"/>
        <w:textAlignment w:val="baseline"/>
        <w:rPr>
          <w:color w:val="auto"/>
          <w:rPrChange w:id="6364" w:author="小多 [2]" w:date="2020-09-23T11:01:09Z">
            <w:rPr/>
          </w:rPrChange>
        </w:rPr>
      </w:pPr>
    </w:p>
    <w:p>
      <w:pPr>
        <w:widowControl/>
        <w:adjustRightInd w:val="0"/>
        <w:snapToGrid w:val="0"/>
        <w:spacing w:line="360" w:lineRule="auto"/>
        <w:textAlignment w:val="baseline"/>
        <w:rPr>
          <w:color w:val="auto"/>
          <w:rPrChange w:id="6365" w:author="小多 [2]" w:date="2020-09-23T11:01:09Z">
            <w:rPr/>
          </w:rPrChange>
        </w:rPr>
      </w:pPr>
    </w:p>
    <w:p>
      <w:pPr>
        <w:widowControl/>
        <w:adjustRightInd w:val="0"/>
        <w:snapToGrid w:val="0"/>
        <w:spacing w:line="360" w:lineRule="auto"/>
        <w:textAlignment w:val="baseline"/>
        <w:rPr>
          <w:color w:val="auto"/>
          <w:rPrChange w:id="6366" w:author="小多 [2]" w:date="2020-09-23T11:01:09Z">
            <w:rPr/>
          </w:rPrChange>
        </w:rPr>
      </w:pPr>
    </w:p>
    <w:p>
      <w:pPr>
        <w:widowControl/>
        <w:adjustRightInd w:val="0"/>
        <w:snapToGrid w:val="0"/>
        <w:spacing w:line="360" w:lineRule="auto"/>
        <w:textAlignment w:val="baseline"/>
        <w:rPr>
          <w:color w:val="auto"/>
          <w:rPrChange w:id="6367" w:author="小多 [2]" w:date="2020-09-23T11:01:09Z">
            <w:rPr/>
          </w:rPrChange>
        </w:rPr>
      </w:pPr>
    </w:p>
    <w:p>
      <w:pPr>
        <w:widowControl/>
        <w:adjustRightInd w:val="0"/>
        <w:snapToGrid w:val="0"/>
        <w:spacing w:line="360" w:lineRule="auto"/>
        <w:textAlignment w:val="baseline"/>
        <w:rPr>
          <w:color w:val="auto"/>
          <w:rPrChange w:id="6368" w:author="小多 [2]" w:date="2020-09-23T11:01:09Z">
            <w:rPr/>
          </w:rPrChange>
        </w:rPr>
      </w:pPr>
    </w:p>
    <w:p>
      <w:pPr>
        <w:widowControl/>
        <w:adjustRightInd w:val="0"/>
        <w:snapToGrid w:val="0"/>
        <w:spacing w:line="360" w:lineRule="auto"/>
        <w:textAlignment w:val="baseline"/>
        <w:rPr>
          <w:color w:val="auto"/>
          <w:rPrChange w:id="6369" w:author="小多 [2]" w:date="2020-09-23T11:01:09Z">
            <w:rPr/>
          </w:rPrChange>
        </w:rPr>
      </w:pPr>
    </w:p>
    <w:p>
      <w:pPr>
        <w:widowControl/>
        <w:adjustRightInd w:val="0"/>
        <w:snapToGrid w:val="0"/>
        <w:spacing w:line="360" w:lineRule="auto"/>
        <w:textAlignment w:val="baseline"/>
        <w:rPr>
          <w:color w:val="auto"/>
          <w:rPrChange w:id="6370" w:author="小多 [2]" w:date="2020-09-23T11:01:09Z">
            <w:rPr/>
          </w:rPrChange>
        </w:rPr>
      </w:pPr>
    </w:p>
    <w:p>
      <w:pPr>
        <w:widowControl/>
        <w:adjustRightInd w:val="0"/>
        <w:snapToGrid w:val="0"/>
        <w:spacing w:line="360" w:lineRule="auto"/>
        <w:textAlignment w:val="baseline"/>
        <w:rPr>
          <w:color w:val="auto"/>
          <w:rPrChange w:id="6371" w:author="小多 [2]" w:date="2020-09-23T11:01:09Z">
            <w:rPr/>
          </w:rPrChange>
        </w:rPr>
      </w:pPr>
    </w:p>
    <w:p>
      <w:pPr>
        <w:widowControl/>
        <w:adjustRightInd w:val="0"/>
        <w:snapToGrid w:val="0"/>
        <w:spacing w:line="360" w:lineRule="auto"/>
        <w:textAlignment w:val="baseline"/>
        <w:rPr>
          <w:color w:val="auto"/>
          <w:rPrChange w:id="6372" w:author="小多 [2]" w:date="2020-09-23T11:01:09Z">
            <w:rPr/>
          </w:rPrChange>
        </w:rPr>
      </w:pPr>
    </w:p>
    <w:p>
      <w:pPr>
        <w:widowControl/>
        <w:adjustRightInd w:val="0"/>
        <w:snapToGrid w:val="0"/>
        <w:spacing w:line="360" w:lineRule="auto"/>
        <w:textAlignment w:val="baseline"/>
        <w:rPr>
          <w:color w:val="auto"/>
          <w:rPrChange w:id="6373" w:author="小多 [2]" w:date="2020-09-23T11:01:09Z">
            <w:rPr/>
          </w:rPrChange>
        </w:rPr>
      </w:pPr>
    </w:p>
    <w:p>
      <w:pPr>
        <w:widowControl/>
        <w:adjustRightInd w:val="0"/>
        <w:snapToGrid w:val="0"/>
        <w:spacing w:line="360" w:lineRule="auto"/>
        <w:textAlignment w:val="baseline"/>
        <w:rPr>
          <w:rFonts w:cs="宋体"/>
          <w:color w:val="auto"/>
          <w:kern w:val="0"/>
          <w:sz w:val="24"/>
          <w:szCs w:val="21"/>
          <w:rPrChange w:id="6374" w:author="小多 [2]" w:date="2020-09-23T11:01:09Z">
            <w:rPr>
              <w:rFonts w:cs="宋体"/>
              <w:kern w:val="0"/>
              <w:sz w:val="24"/>
              <w:szCs w:val="21"/>
            </w:rPr>
          </w:rPrChange>
        </w:rPr>
      </w:pPr>
    </w:p>
    <w:p>
      <w:pPr>
        <w:widowControl/>
        <w:adjustRightInd w:val="0"/>
        <w:snapToGrid w:val="0"/>
        <w:spacing w:line="360" w:lineRule="auto"/>
        <w:jc w:val="center"/>
        <w:textAlignment w:val="baseline"/>
        <w:rPr>
          <w:rFonts w:cs="宋体"/>
          <w:color w:val="auto"/>
          <w:kern w:val="0"/>
          <w:sz w:val="24"/>
          <w:rPrChange w:id="6375" w:author="小多 [2]" w:date="2020-09-23T11:01:09Z">
            <w:rPr>
              <w:rFonts w:cs="宋体"/>
              <w:kern w:val="0"/>
              <w:sz w:val="24"/>
            </w:rPr>
          </w:rPrChange>
        </w:rPr>
      </w:pPr>
    </w:p>
    <w:p>
      <w:pPr>
        <w:spacing w:line="360" w:lineRule="auto"/>
        <w:jc w:val="left"/>
        <w:rPr>
          <w:bCs/>
          <w:color w:val="auto"/>
          <w:sz w:val="24"/>
          <w:rPrChange w:id="6376" w:author="小多 [2]" w:date="2020-09-23T11:01:09Z">
            <w:rPr>
              <w:bCs/>
              <w:sz w:val="24"/>
            </w:rPr>
          </w:rPrChange>
        </w:rPr>
      </w:pPr>
    </w:p>
    <w:p>
      <w:pPr>
        <w:rPr>
          <w:color w:val="auto"/>
          <w:rPrChange w:id="6377" w:author="小多 [2]" w:date="2020-09-23T11:01:09Z">
            <w:rPr/>
          </w:rPrChange>
        </w:rPr>
      </w:pPr>
    </w:p>
    <w:p>
      <w:pPr>
        <w:rPr>
          <w:color w:val="auto"/>
          <w:rPrChange w:id="6378" w:author="小多 [2]" w:date="2020-09-23T11:01:09Z">
            <w:rPr/>
          </w:rPrChange>
        </w:rPr>
      </w:pPr>
    </w:p>
    <w:p>
      <w:pPr>
        <w:rPr>
          <w:color w:val="auto"/>
          <w:rPrChange w:id="6379" w:author="小多 [2]" w:date="2020-09-23T11:01:09Z">
            <w:rPr/>
          </w:rPrChange>
        </w:rPr>
      </w:pPr>
    </w:p>
    <w:p>
      <w:pPr>
        <w:rPr>
          <w:color w:val="auto"/>
          <w:rPrChange w:id="6380" w:author="小多 [2]" w:date="2020-09-23T11:01:09Z">
            <w:rPr/>
          </w:rPrChange>
        </w:rPr>
      </w:pPr>
    </w:p>
    <w:p>
      <w:pPr>
        <w:numPr>
          <w:ilvl w:val="1"/>
          <w:numId w:val="1"/>
        </w:numPr>
        <w:spacing w:line="360" w:lineRule="auto"/>
        <w:ind w:firstLine="480" w:firstLineChars="200"/>
        <w:outlineLvl w:val="1"/>
        <w:rPr>
          <w:bCs/>
          <w:color w:val="auto"/>
          <w:sz w:val="24"/>
          <w:rPrChange w:id="6381" w:author="小多 [2]" w:date="2020-09-23T11:01:09Z">
            <w:rPr>
              <w:bCs/>
              <w:sz w:val="24"/>
            </w:rPr>
          </w:rPrChange>
        </w:rPr>
      </w:pPr>
      <w:bookmarkStart w:id="149" w:name="_Toc28503"/>
      <w:bookmarkStart w:id="150" w:name="_Toc28844"/>
      <w:bookmarkStart w:id="151" w:name="_Toc32657"/>
      <w:bookmarkStart w:id="152" w:name="_Toc543"/>
      <w:bookmarkStart w:id="153" w:name="_Toc9797"/>
      <w:bookmarkStart w:id="154" w:name="_Toc14502"/>
      <w:bookmarkStart w:id="155" w:name="_Toc31825"/>
      <w:bookmarkStart w:id="156" w:name="_Toc29182"/>
      <w:bookmarkStart w:id="157" w:name="_Toc19541"/>
      <w:bookmarkStart w:id="158" w:name="_Toc23129"/>
      <w:bookmarkStart w:id="159" w:name="_Toc12800707"/>
      <w:bookmarkStart w:id="160" w:name="_Toc29692"/>
      <w:bookmarkStart w:id="161" w:name="_Toc3500"/>
      <w:bookmarkStart w:id="162" w:name="_Toc13365"/>
      <w:bookmarkStart w:id="163" w:name="_Toc15446"/>
      <w:bookmarkStart w:id="164" w:name="_Toc22714"/>
      <w:bookmarkStart w:id="165" w:name="_Toc3119"/>
      <w:bookmarkStart w:id="166" w:name="_Toc14514"/>
      <w:bookmarkStart w:id="167" w:name="_Toc23083"/>
      <w:bookmarkStart w:id="168" w:name="_Toc25972"/>
      <w:r>
        <w:rPr>
          <w:bCs/>
          <w:color w:val="auto"/>
          <w:sz w:val="24"/>
          <w:rPrChange w:id="6382" w:author="小多 [2]" w:date="2020-09-23T11:01:09Z">
            <w:rPr>
              <w:bCs/>
              <w:sz w:val="24"/>
            </w:rPr>
          </w:rPrChange>
        </w:rPr>
        <w:t>软件运行环境</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spacing w:line="360" w:lineRule="auto"/>
        <w:ind w:firstLine="425"/>
        <w:rPr>
          <w:del w:id="6383" w:author="20191115" w:date="2020-09-22T11:07:16Z"/>
          <w:color w:val="auto"/>
          <w:kern w:val="0"/>
          <w:sz w:val="24"/>
          <w:rPrChange w:id="6384" w:author="小多 [2]" w:date="2020-09-23T11:01:09Z">
            <w:rPr>
              <w:del w:id="6385" w:author="20191115" w:date="2020-09-22T11:07:16Z"/>
              <w:kern w:val="0"/>
              <w:sz w:val="24"/>
            </w:rPr>
          </w:rPrChange>
        </w:rPr>
      </w:pPr>
      <w:del w:id="6386" w:author="20191115" w:date="2020-09-22T11:07:16Z">
        <w:r>
          <w:rPr>
            <w:color w:val="auto"/>
            <w:kern w:val="0"/>
            <w:sz w:val="24"/>
            <w:rPrChange w:id="6387" w:author="小多 [2]" w:date="2020-09-23T11:01:09Z">
              <w:rPr>
                <w:kern w:val="0"/>
                <w:sz w:val="24"/>
              </w:rPr>
            </w:rPrChange>
          </w:rPr>
          <w:delText>软件运行所需的</w:delText>
        </w:r>
      </w:del>
      <w:del w:id="6389" w:author="20191115" w:date="2020-09-22T11:07:16Z">
        <w:r>
          <w:rPr>
            <w:rFonts w:hint="eastAsia"/>
            <w:color w:val="auto"/>
            <w:kern w:val="0"/>
            <w:sz w:val="24"/>
            <w:rPrChange w:id="6390" w:author="小多 [2]" w:date="2020-09-23T11:01:09Z">
              <w:rPr>
                <w:rFonts w:hint="eastAsia"/>
                <w:kern w:val="0"/>
                <w:sz w:val="24"/>
              </w:rPr>
            </w:rPrChange>
          </w:rPr>
          <w:delText>最低</w:delText>
        </w:r>
      </w:del>
      <w:del w:id="6392" w:author="20191115" w:date="2020-09-22T11:07:16Z">
        <w:r>
          <w:rPr>
            <w:color w:val="auto"/>
            <w:kern w:val="0"/>
            <w:sz w:val="24"/>
            <w:rPrChange w:id="6393" w:author="小多 [2]" w:date="2020-09-23T11:01:09Z">
              <w:rPr>
                <w:kern w:val="0"/>
                <w:sz w:val="24"/>
              </w:rPr>
            </w:rPrChange>
          </w:rPr>
          <w:delText>硬件配置、软件环境和网络条件</w:delText>
        </w:r>
      </w:del>
      <w:del w:id="6395" w:author="20191115" w:date="2020-09-22T11:07:16Z">
        <w:r>
          <w:rPr>
            <w:rFonts w:hint="eastAsia"/>
            <w:color w:val="auto"/>
            <w:kern w:val="0"/>
            <w:sz w:val="24"/>
            <w:rPrChange w:id="6396" w:author="小多 [2]" w:date="2020-09-23T11:01:09Z">
              <w:rPr>
                <w:rFonts w:hint="eastAsia"/>
                <w:kern w:val="0"/>
                <w:sz w:val="24"/>
              </w:rPr>
            </w:rPrChange>
          </w:rPr>
          <w:delText>：</w:delText>
        </w:r>
      </w:del>
    </w:p>
    <w:p>
      <w:pPr>
        <w:spacing w:line="360" w:lineRule="auto"/>
        <w:ind w:firstLine="425"/>
        <w:rPr>
          <w:color w:val="auto"/>
          <w:kern w:val="0"/>
          <w:sz w:val="24"/>
          <w:rPrChange w:id="6398" w:author="小多 [2]" w:date="2020-09-23T11:01:09Z">
            <w:rPr>
              <w:kern w:val="0"/>
              <w:sz w:val="24"/>
            </w:rPr>
          </w:rPrChange>
        </w:rPr>
      </w:pPr>
      <w:r>
        <w:rPr>
          <w:rFonts w:hint="eastAsia"/>
          <w:color w:val="auto"/>
          <w:kern w:val="0"/>
          <w:sz w:val="24"/>
          <w:rPrChange w:id="6399" w:author="小多 [2]" w:date="2020-09-23T11:01:09Z">
            <w:rPr>
              <w:rFonts w:hint="eastAsia"/>
              <w:kern w:val="0"/>
              <w:sz w:val="24"/>
            </w:rPr>
          </w:rPrChange>
        </w:rPr>
        <w:t>服务器：</w:t>
      </w:r>
    </w:p>
    <w:p>
      <w:pPr>
        <w:spacing w:line="360" w:lineRule="auto"/>
        <w:ind w:firstLine="425"/>
        <w:rPr>
          <w:color w:val="auto"/>
          <w:kern w:val="0"/>
          <w:sz w:val="24"/>
          <w:rPrChange w:id="6400" w:author="小多 [2]" w:date="2020-09-23T11:01:09Z">
            <w:rPr>
              <w:kern w:val="0"/>
              <w:sz w:val="24"/>
            </w:rPr>
          </w:rPrChange>
        </w:rPr>
      </w:pPr>
      <w:r>
        <w:rPr>
          <w:rFonts w:hint="eastAsia"/>
          <w:color w:val="auto"/>
          <w:kern w:val="0"/>
          <w:sz w:val="24"/>
          <w:rPrChange w:id="6401" w:author="小多 [2]" w:date="2020-09-23T11:01:09Z">
            <w:rPr>
              <w:rFonts w:hint="eastAsia"/>
              <w:kern w:val="0"/>
              <w:sz w:val="24"/>
            </w:rPr>
          </w:rPrChange>
        </w:rPr>
        <w:t>CPU：Intel(R) Xeon(R) Gold 6161 CPU @ 2.20GHz 双核及以上</w:t>
      </w:r>
    </w:p>
    <w:p>
      <w:pPr>
        <w:spacing w:line="360" w:lineRule="auto"/>
        <w:ind w:firstLine="425"/>
        <w:rPr>
          <w:color w:val="auto"/>
          <w:kern w:val="0"/>
          <w:sz w:val="24"/>
          <w:rPrChange w:id="6402" w:author="小多 [2]" w:date="2020-09-23T11:01:09Z">
            <w:rPr>
              <w:kern w:val="0"/>
              <w:sz w:val="24"/>
            </w:rPr>
          </w:rPrChange>
        </w:rPr>
      </w:pPr>
      <w:r>
        <w:rPr>
          <w:rFonts w:hint="eastAsia"/>
          <w:color w:val="auto"/>
          <w:kern w:val="0"/>
          <w:sz w:val="24"/>
          <w:rPrChange w:id="6403" w:author="小多 [2]" w:date="2020-09-23T11:01:09Z">
            <w:rPr>
              <w:rFonts w:hint="eastAsia"/>
              <w:kern w:val="0"/>
              <w:sz w:val="24"/>
            </w:rPr>
          </w:rPrChange>
        </w:rPr>
        <w:t xml:space="preserve">内存：4GB及以上 </w:t>
      </w:r>
    </w:p>
    <w:p>
      <w:pPr>
        <w:spacing w:line="360" w:lineRule="auto"/>
        <w:ind w:firstLine="425"/>
        <w:rPr>
          <w:color w:val="auto"/>
          <w:kern w:val="0"/>
          <w:sz w:val="24"/>
          <w:rPrChange w:id="6404" w:author="小多 [2]" w:date="2020-09-23T11:01:09Z">
            <w:rPr>
              <w:kern w:val="0"/>
              <w:sz w:val="24"/>
            </w:rPr>
          </w:rPrChange>
        </w:rPr>
      </w:pPr>
      <w:r>
        <w:rPr>
          <w:rFonts w:hint="eastAsia"/>
          <w:color w:val="auto"/>
          <w:kern w:val="0"/>
          <w:sz w:val="24"/>
          <w:rPrChange w:id="6405" w:author="小多 [2]" w:date="2020-09-23T11:01:09Z">
            <w:rPr>
              <w:rFonts w:hint="eastAsia"/>
              <w:kern w:val="0"/>
              <w:sz w:val="24"/>
            </w:rPr>
          </w:rPrChange>
        </w:rPr>
        <w:t>存储空间：≥50GB，可扩展</w:t>
      </w:r>
    </w:p>
    <w:p>
      <w:pPr>
        <w:spacing w:line="360" w:lineRule="auto"/>
        <w:ind w:firstLine="425"/>
        <w:rPr>
          <w:color w:val="auto"/>
          <w:kern w:val="0"/>
          <w:sz w:val="24"/>
          <w:rPrChange w:id="6406" w:author="小多 [2]" w:date="2020-09-23T11:01:09Z">
            <w:rPr>
              <w:kern w:val="0"/>
              <w:sz w:val="24"/>
            </w:rPr>
          </w:rPrChange>
        </w:rPr>
      </w:pPr>
      <w:r>
        <w:rPr>
          <w:rFonts w:hint="eastAsia"/>
          <w:color w:val="auto"/>
          <w:kern w:val="0"/>
          <w:sz w:val="24"/>
          <w:rPrChange w:id="6407" w:author="小多 [2]" w:date="2020-09-23T11:01:09Z">
            <w:rPr>
              <w:rFonts w:hint="eastAsia"/>
              <w:kern w:val="0"/>
              <w:sz w:val="24"/>
            </w:rPr>
          </w:rPrChange>
        </w:rPr>
        <w:t>操作系统：CentOS7.6 64位</w:t>
      </w:r>
    </w:p>
    <w:p>
      <w:pPr>
        <w:spacing w:line="360" w:lineRule="auto"/>
        <w:ind w:firstLine="425"/>
        <w:rPr>
          <w:color w:val="auto"/>
          <w:kern w:val="0"/>
          <w:sz w:val="24"/>
          <w:rPrChange w:id="6408" w:author="小多 [2]" w:date="2020-09-23T11:01:09Z">
            <w:rPr>
              <w:kern w:val="0"/>
              <w:sz w:val="24"/>
            </w:rPr>
          </w:rPrChange>
        </w:rPr>
      </w:pPr>
      <w:r>
        <w:rPr>
          <w:rFonts w:hint="eastAsia"/>
          <w:color w:val="auto"/>
          <w:kern w:val="0"/>
          <w:sz w:val="24"/>
          <w:rPrChange w:id="6409" w:author="小多 [2]" w:date="2020-09-23T11:01:09Z">
            <w:rPr>
              <w:rFonts w:hint="eastAsia"/>
              <w:kern w:val="0"/>
              <w:sz w:val="24"/>
            </w:rPr>
          </w:rPrChange>
        </w:rPr>
        <w:t>网络速度：上传无限制，下载≥2Mbps；</w:t>
      </w:r>
    </w:p>
    <w:p>
      <w:pPr>
        <w:spacing w:line="360" w:lineRule="auto"/>
        <w:ind w:firstLine="425"/>
        <w:rPr>
          <w:color w:val="auto"/>
          <w:kern w:val="0"/>
          <w:sz w:val="24"/>
          <w:rPrChange w:id="6410" w:author="小多 [2]" w:date="2020-09-23T11:01:09Z">
            <w:rPr>
              <w:kern w:val="0"/>
              <w:sz w:val="24"/>
            </w:rPr>
          </w:rPrChange>
        </w:rPr>
      </w:pPr>
      <w:r>
        <w:rPr>
          <w:rFonts w:hint="eastAsia"/>
          <w:color w:val="auto"/>
          <w:kern w:val="0"/>
          <w:sz w:val="24"/>
          <w:rPrChange w:id="6411" w:author="小多 [2]" w:date="2020-09-23T11:01:09Z">
            <w:rPr>
              <w:rFonts w:hint="eastAsia"/>
              <w:kern w:val="0"/>
              <w:sz w:val="24"/>
            </w:rPr>
          </w:rPrChange>
        </w:rPr>
        <w:t>客户端：</w:t>
      </w:r>
    </w:p>
    <w:p>
      <w:pPr>
        <w:spacing w:line="360" w:lineRule="auto"/>
        <w:ind w:firstLine="425"/>
        <w:rPr>
          <w:color w:val="auto"/>
          <w:kern w:val="0"/>
          <w:sz w:val="24"/>
          <w:rPrChange w:id="6412" w:author="小多 [2]" w:date="2020-09-23T11:01:09Z">
            <w:rPr>
              <w:kern w:val="0"/>
              <w:sz w:val="24"/>
            </w:rPr>
          </w:rPrChange>
        </w:rPr>
      </w:pPr>
      <w:r>
        <w:rPr>
          <w:rFonts w:hint="eastAsia"/>
          <w:color w:val="auto"/>
          <w:kern w:val="0"/>
          <w:sz w:val="24"/>
          <w:rPrChange w:id="6413" w:author="小多 [2]" w:date="2020-09-23T11:01:09Z">
            <w:rPr>
              <w:rFonts w:hint="eastAsia"/>
              <w:kern w:val="0"/>
              <w:sz w:val="24"/>
            </w:rPr>
          </w:rPrChange>
        </w:rPr>
        <w:t>CPU：intel(R) Core(TM) i5-8250 及以上</w:t>
      </w:r>
    </w:p>
    <w:p>
      <w:pPr>
        <w:spacing w:line="360" w:lineRule="auto"/>
        <w:ind w:firstLine="425"/>
        <w:rPr>
          <w:color w:val="auto"/>
          <w:kern w:val="0"/>
          <w:sz w:val="24"/>
          <w:rPrChange w:id="6414" w:author="小多 [2]" w:date="2020-09-23T11:01:09Z">
            <w:rPr>
              <w:kern w:val="0"/>
              <w:sz w:val="24"/>
            </w:rPr>
          </w:rPrChange>
        </w:rPr>
      </w:pPr>
      <w:r>
        <w:rPr>
          <w:rFonts w:hint="eastAsia"/>
          <w:color w:val="auto"/>
          <w:kern w:val="0"/>
          <w:sz w:val="24"/>
          <w:rPrChange w:id="6415" w:author="小多 [2]" w:date="2020-09-23T11:01:09Z">
            <w:rPr>
              <w:rFonts w:hint="eastAsia"/>
              <w:kern w:val="0"/>
              <w:sz w:val="24"/>
            </w:rPr>
          </w:rPrChange>
        </w:rPr>
        <w:t>内存：8GB及以上</w:t>
      </w:r>
    </w:p>
    <w:p>
      <w:pPr>
        <w:spacing w:line="360" w:lineRule="auto"/>
        <w:ind w:firstLine="425"/>
        <w:rPr>
          <w:color w:val="auto"/>
          <w:kern w:val="0"/>
          <w:sz w:val="24"/>
          <w:rPrChange w:id="6416" w:author="小多 [2]" w:date="2020-09-23T11:01:09Z">
            <w:rPr>
              <w:kern w:val="0"/>
              <w:sz w:val="24"/>
            </w:rPr>
          </w:rPrChange>
        </w:rPr>
      </w:pPr>
      <w:r>
        <w:rPr>
          <w:rFonts w:hint="eastAsia"/>
          <w:color w:val="auto"/>
          <w:kern w:val="0"/>
          <w:sz w:val="24"/>
          <w:rPrChange w:id="6417" w:author="小多 [2]" w:date="2020-09-23T11:01:09Z">
            <w:rPr>
              <w:rFonts w:hint="eastAsia"/>
              <w:kern w:val="0"/>
              <w:sz w:val="24"/>
            </w:rPr>
          </w:rPrChange>
        </w:rPr>
        <w:t>硬盘：1000GB及以上</w:t>
      </w:r>
    </w:p>
    <w:p>
      <w:pPr>
        <w:spacing w:line="360" w:lineRule="auto"/>
        <w:ind w:firstLine="425"/>
        <w:rPr>
          <w:color w:val="auto"/>
          <w:kern w:val="0"/>
          <w:sz w:val="24"/>
          <w:rPrChange w:id="6418" w:author="小多 [2]" w:date="2020-09-23T11:01:09Z">
            <w:rPr>
              <w:kern w:val="0"/>
              <w:sz w:val="24"/>
            </w:rPr>
          </w:rPrChange>
        </w:rPr>
      </w:pPr>
      <w:r>
        <w:rPr>
          <w:rFonts w:hint="eastAsia"/>
          <w:color w:val="auto"/>
          <w:kern w:val="0"/>
          <w:sz w:val="24"/>
          <w:rPrChange w:id="6419" w:author="小多 [2]" w:date="2020-09-23T11:01:09Z">
            <w:rPr>
              <w:rFonts w:hint="eastAsia"/>
              <w:kern w:val="0"/>
              <w:sz w:val="24"/>
            </w:rPr>
          </w:rPrChange>
        </w:rPr>
        <w:t>接口：USB2.0及以上</w:t>
      </w:r>
    </w:p>
    <w:p>
      <w:pPr>
        <w:spacing w:line="360" w:lineRule="auto"/>
        <w:ind w:firstLine="425"/>
        <w:rPr>
          <w:color w:val="auto"/>
          <w:kern w:val="0"/>
          <w:sz w:val="24"/>
          <w:rPrChange w:id="6420" w:author="小多 [2]" w:date="2020-09-23T11:01:09Z">
            <w:rPr>
              <w:kern w:val="0"/>
              <w:sz w:val="24"/>
            </w:rPr>
          </w:rPrChange>
        </w:rPr>
      </w:pPr>
      <w:r>
        <w:rPr>
          <w:rFonts w:hint="eastAsia"/>
          <w:color w:val="auto"/>
          <w:kern w:val="0"/>
          <w:sz w:val="24"/>
          <w:rPrChange w:id="6421" w:author="小多 [2]" w:date="2020-09-23T11:01:09Z">
            <w:rPr>
              <w:rFonts w:hint="eastAsia"/>
              <w:kern w:val="0"/>
              <w:sz w:val="24"/>
            </w:rPr>
          </w:rPrChange>
        </w:rPr>
        <w:t>显示器：分辨率1920×1080及以上</w:t>
      </w:r>
    </w:p>
    <w:p>
      <w:pPr>
        <w:spacing w:line="360" w:lineRule="auto"/>
        <w:ind w:firstLine="425"/>
        <w:rPr>
          <w:color w:val="auto"/>
          <w:kern w:val="0"/>
          <w:sz w:val="24"/>
          <w:rPrChange w:id="6422" w:author="小多 [2]" w:date="2020-09-23T11:01:09Z">
            <w:rPr>
              <w:kern w:val="0"/>
              <w:sz w:val="24"/>
            </w:rPr>
          </w:rPrChange>
        </w:rPr>
      </w:pPr>
      <w:r>
        <w:rPr>
          <w:rFonts w:hint="eastAsia"/>
          <w:color w:val="auto"/>
          <w:kern w:val="0"/>
          <w:sz w:val="24"/>
          <w:rPrChange w:id="6423" w:author="小多 [2]" w:date="2020-09-23T11:01:09Z">
            <w:rPr>
              <w:rFonts w:hint="eastAsia"/>
              <w:kern w:val="0"/>
              <w:sz w:val="24"/>
            </w:rPr>
          </w:rPrChange>
        </w:rPr>
        <w:t>操作系统：64位Windows10、64位Windows7操作系统</w:t>
      </w:r>
    </w:p>
    <w:p>
      <w:pPr>
        <w:spacing w:line="360" w:lineRule="auto"/>
        <w:ind w:firstLine="425"/>
        <w:rPr>
          <w:color w:val="auto"/>
          <w:kern w:val="0"/>
          <w:sz w:val="24"/>
          <w:rPrChange w:id="6424" w:author="小多 [2]" w:date="2020-09-23T11:01:09Z">
            <w:rPr>
              <w:kern w:val="0"/>
              <w:sz w:val="24"/>
            </w:rPr>
          </w:rPrChange>
        </w:rPr>
      </w:pPr>
      <w:r>
        <w:rPr>
          <w:rFonts w:hint="eastAsia"/>
          <w:color w:val="auto"/>
          <w:kern w:val="0"/>
          <w:sz w:val="24"/>
          <w:rPrChange w:id="6425" w:author="小多 [2]" w:date="2020-09-23T11:01:09Z">
            <w:rPr>
              <w:rFonts w:hint="eastAsia"/>
              <w:kern w:val="0"/>
              <w:sz w:val="24"/>
            </w:rPr>
          </w:rPrChange>
        </w:rPr>
        <w:t>支持软件：.NET4.7.2版本及其它兼容版本</w:t>
      </w:r>
    </w:p>
    <w:p>
      <w:pPr>
        <w:spacing w:line="360" w:lineRule="auto"/>
        <w:ind w:firstLine="425"/>
        <w:rPr>
          <w:color w:val="auto"/>
          <w:kern w:val="0"/>
          <w:sz w:val="24"/>
          <w:rPrChange w:id="6426" w:author="小多 [2]" w:date="2020-09-23T11:01:09Z">
            <w:rPr>
              <w:kern w:val="0"/>
              <w:sz w:val="24"/>
            </w:rPr>
          </w:rPrChange>
        </w:rPr>
      </w:pPr>
      <w:r>
        <w:rPr>
          <w:rFonts w:hint="eastAsia"/>
          <w:color w:val="auto"/>
          <w:kern w:val="0"/>
          <w:sz w:val="24"/>
          <w:rPrChange w:id="6427" w:author="小多 [2]" w:date="2020-09-23T11:01:09Z">
            <w:rPr>
              <w:rFonts w:hint="eastAsia"/>
              <w:kern w:val="0"/>
              <w:sz w:val="24"/>
            </w:rPr>
          </w:rPrChange>
        </w:rPr>
        <w:t>网络速度： 100Mbps及以上</w:t>
      </w:r>
    </w:p>
    <w:p>
      <w:pPr>
        <w:spacing w:line="360" w:lineRule="auto"/>
        <w:rPr>
          <w:color w:val="auto"/>
          <w:kern w:val="0"/>
          <w:sz w:val="24"/>
          <w:rPrChange w:id="6428" w:author="小多 [2]" w:date="2020-09-23T11:01:09Z">
            <w:rPr>
              <w:color w:val="FF0000"/>
              <w:kern w:val="0"/>
              <w:sz w:val="24"/>
            </w:rPr>
          </w:rPrChange>
        </w:rPr>
      </w:pPr>
    </w:p>
    <w:p>
      <w:pPr>
        <w:numPr>
          <w:ilvl w:val="1"/>
          <w:numId w:val="1"/>
        </w:numPr>
        <w:spacing w:line="360" w:lineRule="auto"/>
        <w:ind w:firstLine="480" w:firstLineChars="200"/>
        <w:outlineLvl w:val="1"/>
        <w:rPr>
          <w:bCs/>
          <w:color w:val="auto"/>
          <w:sz w:val="24"/>
          <w:rPrChange w:id="6429" w:author="小多 [2]" w:date="2020-09-23T11:01:09Z">
            <w:rPr>
              <w:bCs/>
              <w:sz w:val="24"/>
            </w:rPr>
          </w:rPrChange>
        </w:rPr>
      </w:pPr>
      <w:bookmarkStart w:id="169" w:name="_Toc12435"/>
      <w:bookmarkStart w:id="170" w:name="_Toc9983"/>
      <w:bookmarkStart w:id="171" w:name="_Toc32437"/>
      <w:bookmarkStart w:id="172" w:name="_Toc17233"/>
      <w:bookmarkStart w:id="173" w:name="_Toc12800708"/>
      <w:bookmarkStart w:id="174" w:name="_Toc25864"/>
      <w:bookmarkStart w:id="175" w:name="_Toc21463"/>
      <w:bookmarkStart w:id="176" w:name="_Toc25434"/>
      <w:bookmarkStart w:id="177" w:name="_Toc12104"/>
      <w:bookmarkStart w:id="178" w:name="_Toc20658"/>
      <w:bookmarkStart w:id="179" w:name="_Toc23853"/>
      <w:bookmarkStart w:id="180" w:name="_Toc19750"/>
      <w:bookmarkStart w:id="181" w:name="_Toc2565"/>
      <w:bookmarkStart w:id="182" w:name="_Toc13228"/>
      <w:bookmarkStart w:id="183" w:name="_Toc29568"/>
      <w:bookmarkStart w:id="184" w:name="_Toc4758"/>
      <w:bookmarkStart w:id="185" w:name="_Toc25376"/>
      <w:bookmarkStart w:id="186" w:name="_Toc6941"/>
      <w:bookmarkStart w:id="187" w:name="_Toc14346"/>
      <w:bookmarkStart w:id="188" w:name="_Toc24501"/>
      <w:r>
        <w:rPr>
          <w:bCs/>
          <w:color w:val="auto"/>
          <w:sz w:val="24"/>
          <w:rPrChange w:id="6430" w:author="小多 [2]" w:date="2020-09-23T11:01:09Z">
            <w:rPr>
              <w:bCs/>
              <w:sz w:val="24"/>
            </w:rPr>
          </w:rPrChange>
        </w:rPr>
        <w:t>软件开发环境</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pPr>
        <w:spacing w:line="360" w:lineRule="auto"/>
        <w:ind w:firstLine="480" w:firstLineChars="200"/>
        <w:rPr>
          <w:color w:val="auto"/>
          <w:sz w:val="24"/>
          <w:rPrChange w:id="6431" w:author="小多 [2]" w:date="2020-09-23T11:01:09Z">
            <w:rPr>
              <w:sz w:val="24"/>
            </w:rPr>
          </w:rPrChange>
        </w:rPr>
      </w:pPr>
      <w:r>
        <w:rPr>
          <w:color w:val="auto"/>
          <w:sz w:val="24"/>
          <w:rPrChange w:id="6432" w:author="小多 [2]" w:date="2020-09-23T11:01:09Z">
            <w:rPr>
              <w:sz w:val="24"/>
            </w:rPr>
          </w:rPrChange>
        </w:rPr>
        <w:t>编译平台：</w:t>
      </w:r>
      <w:r>
        <w:rPr>
          <w:rFonts w:hint="eastAsia"/>
          <w:color w:val="auto"/>
          <w:sz w:val="24"/>
          <w:rPrChange w:id="6433" w:author="小多 [2]" w:date="2020-09-23T11:01:09Z">
            <w:rPr>
              <w:rFonts w:hint="eastAsia"/>
              <w:sz w:val="24"/>
            </w:rPr>
          </w:rPrChange>
        </w:rPr>
        <w:t xml:space="preserve">Windows </w:t>
      </w:r>
      <w:r>
        <w:rPr>
          <w:rFonts w:hAnsi="Arial"/>
          <w:color w:val="auto"/>
          <w:sz w:val="24"/>
          <w:rPrChange w:id="6434" w:author="小多 [2]" w:date="2020-09-23T11:01:09Z">
            <w:rPr>
              <w:rFonts w:hAnsi="Arial"/>
              <w:sz w:val="24"/>
            </w:rPr>
          </w:rPrChange>
        </w:rPr>
        <w:t>10</w:t>
      </w:r>
      <w:r>
        <w:rPr>
          <w:rFonts w:hint="eastAsia" w:hAnsi="Arial"/>
          <w:color w:val="auto"/>
          <w:sz w:val="24"/>
          <w:rPrChange w:id="6435" w:author="小多 [2]" w:date="2020-09-23T11:01:09Z">
            <w:rPr>
              <w:rFonts w:hint="eastAsia" w:hAnsi="Arial"/>
              <w:sz w:val="24"/>
            </w:rPr>
          </w:rPrChange>
        </w:rPr>
        <w:t xml:space="preserve"> 64位，V</w:t>
      </w:r>
      <w:r>
        <w:rPr>
          <w:rFonts w:hAnsi="Arial"/>
          <w:color w:val="auto"/>
          <w:sz w:val="24"/>
          <w:rPrChange w:id="6436" w:author="小多 [2]" w:date="2020-09-23T11:01:09Z">
            <w:rPr>
              <w:rFonts w:hAnsi="Arial"/>
              <w:sz w:val="24"/>
            </w:rPr>
          </w:rPrChange>
        </w:rPr>
        <w:t>isual Studio</w:t>
      </w:r>
      <w:r>
        <w:rPr>
          <w:rFonts w:hint="eastAsia" w:hAnsi="Arial"/>
          <w:color w:val="auto"/>
          <w:sz w:val="24"/>
          <w:rPrChange w:id="6437" w:author="小多 [2]" w:date="2020-09-23T11:01:09Z">
            <w:rPr>
              <w:rFonts w:hint="eastAsia" w:hAnsi="Arial"/>
              <w:sz w:val="24"/>
            </w:rPr>
          </w:rPrChange>
        </w:rPr>
        <w:t xml:space="preserve"> 2019、Visual Studio 2008</w:t>
      </w:r>
    </w:p>
    <w:p>
      <w:pPr>
        <w:spacing w:line="360" w:lineRule="auto"/>
        <w:ind w:firstLine="480" w:firstLineChars="200"/>
        <w:rPr>
          <w:color w:val="auto"/>
          <w:sz w:val="24"/>
          <w:rPrChange w:id="6438" w:author="小多 [2]" w:date="2020-09-23T11:01:09Z">
            <w:rPr>
              <w:sz w:val="24"/>
            </w:rPr>
          </w:rPrChange>
        </w:rPr>
      </w:pPr>
      <w:r>
        <w:rPr>
          <w:color w:val="auto"/>
          <w:sz w:val="24"/>
          <w:rPrChange w:id="6439" w:author="小多 [2]" w:date="2020-09-23T11:01:09Z">
            <w:rPr>
              <w:sz w:val="24"/>
            </w:rPr>
          </w:rPrChange>
        </w:rPr>
        <w:t xml:space="preserve">硬件平台： </w:t>
      </w:r>
      <w:r>
        <w:rPr>
          <w:rFonts w:hint="eastAsia"/>
          <w:color w:val="auto"/>
          <w:sz w:val="24"/>
          <w:rPrChange w:id="6440" w:author="小多 [2]" w:date="2020-09-23T11:01:09Z">
            <w:rPr>
              <w:rFonts w:hint="eastAsia"/>
              <w:sz w:val="24"/>
            </w:rPr>
          </w:rPrChange>
        </w:rPr>
        <w:t>联想 天逸510Pro</w:t>
      </w:r>
    </w:p>
    <w:p>
      <w:pPr>
        <w:spacing w:line="360" w:lineRule="auto"/>
        <w:ind w:firstLine="480" w:firstLineChars="200"/>
        <w:rPr>
          <w:color w:val="auto"/>
          <w:sz w:val="24"/>
          <w:rPrChange w:id="6441" w:author="小多 [2]" w:date="2020-09-23T11:01:09Z">
            <w:rPr>
              <w:sz w:val="24"/>
            </w:rPr>
          </w:rPrChange>
        </w:rPr>
      </w:pPr>
      <w:r>
        <w:rPr>
          <w:color w:val="auto"/>
          <w:sz w:val="24"/>
          <w:rPrChange w:id="6442" w:author="小多 [2]" w:date="2020-09-23T11:01:09Z">
            <w:rPr>
              <w:sz w:val="24"/>
            </w:rPr>
          </w:rPrChange>
        </w:rPr>
        <w:t xml:space="preserve">开发语言： </w:t>
      </w:r>
      <w:r>
        <w:rPr>
          <w:rFonts w:hint="eastAsia"/>
          <w:color w:val="auto"/>
          <w:sz w:val="24"/>
          <w:rPrChange w:id="6443" w:author="小多 [2]" w:date="2020-09-23T11:01:09Z">
            <w:rPr>
              <w:rFonts w:hint="eastAsia"/>
              <w:sz w:val="24"/>
            </w:rPr>
          </w:rPrChange>
        </w:rPr>
        <w:t>C#、C++</w:t>
      </w:r>
    </w:p>
    <w:p>
      <w:pPr>
        <w:numPr>
          <w:ilvl w:val="1"/>
          <w:numId w:val="1"/>
        </w:numPr>
        <w:spacing w:line="360" w:lineRule="auto"/>
        <w:ind w:firstLine="480" w:firstLineChars="200"/>
        <w:outlineLvl w:val="1"/>
        <w:rPr>
          <w:bCs/>
          <w:color w:val="auto"/>
          <w:sz w:val="24"/>
          <w:rPrChange w:id="6444" w:author="小多 [2]" w:date="2020-09-23T11:01:09Z">
            <w:rPr>
              <w:bCs/>
              <w:sz w:val="24"/>
            </w:rPr>
          </w:rPrChange>
        </w:rPr>
      </w:pPr>
      <w:bookmarkStart w:id="189" w:name="_Toc22910"/>
      <w:bookmarkStart w:id="190" w:name="_Toc16770"/>
      <w:bookmarkStart w:id="191" w:name="_Toc850"/>
      <w:bookmarkStart w:id="192" w:name="_Toc10536"/>
      <w:bookmarkStart w:id="193" w:name="_Toc18638"/>
      <w:bookmarkStart w:id="194" w:name="_Toc777"/>
      <w:bookmarkStart w:id="195" w:name="_Toc1845"/>
      <w:bookmarkStart w:id="196" w:name="_Toc18094"/>
      <w:bookmarkStart w:id="197" w:name="_Toc22708"/>
      <w:bookmarkStart w:id="198" w:name="_Toc25070"/>
      <w:bookmarkStart w:id="199" w:name="_Toc24549"/>
      <w:bookmarkStart w:id="200" w:name="_Toc5663"/>
      <w:bookmarkStart w:id="201" w:name="_Toc651"/>
      <w:bookmarkStart w:id="202" w:name="_Toc24001"/>
      <w:bookmarkStart w:id="203" w:name="_Toc4125"/>
      <w:bookmarkStart w:id="204" w:name="_Toc5091"/>
      <w:bookmarkStart w:id="205" w:name="_Toc4942"/>
      <w:bookmarkStart w:id="206" w:name="_Toc12800710"/>
      <w:bookmarkStart w:id="207" w:name="_Toc20377"/>
      <w:bookmarkStart w:id="208" w:name="_Toc19977"/>
      <w:r>
        <w:rPr>
          <w:bCs/>
          <w:color w:val="auto"/>
          <w:sz w:val="24"/>
          <w:rPrChange w:id="6445" w:author="小多 [2]" w:date="2020-09-23T11:01:09Z">
            <w:rPr>
              <w:bCs/>
              <w:sz w:val="24"/>
            </w:rPr>
          </w:rPrChange>
        </w:rPr>
        <w:t>软件系统和其他系统之间的接口</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spacing w:line="360" w:lineRule="auto"/>
        <w:ind w:firstLine="480" w:firstLineChars="200"/>
        <w:rPr>
          <w:color w:val="auto"/>
          <w:sz w:val="24"/>
          <w:rPrChange w:id="6446" w:author="小多 [2]" w:date="2020-09-23T11:01:09Z">
            <w:rPr>
              <w:sz w:val="24"/>
            </w:rPr>
          </w:rPrChange>
        </w:rPr>
      </w:pPr>
      <w:r>
        <w:rPr>
          <w:color w:val="auto"/>
          <w:sz w:val="24"/>
          <w:rPrChange w:id="6447" w:author="小多 [2]" w:date="2020-09-23T11:01:09Z">
            <w:rPr>
              <w:sz w:val="24"/>
            </w:rPr>
          </w:rPrChange>
        </w:rPr>
        <w:t>本软件系统可以</w:t>
      </w:r>
      <w:r>
        <w:rPr>
          <w:rFonts w:hint="eastAsia"/>
          <w:color w:val="auto"/>
          <w:sz w:val="24"/>
          <w:rPrChange w:id="6448" w:author="小多 [2]" w:date="2020-09-23T11:01:09Z">
            <w:rPr>
              <w:rFonts w:hint="eastAsia"/>
              <w:sz w:val="24"/>
            </w:rPr>
          </w:rPrChange>
        </w:rPr>
        <w:t>与服务器传输</w:t>
      </w:r>
      <w:r>
        <w:rPr>
          <w:color w:val="auto"/>
          <w:sz w:val="24"/>
          <w:rPrChange w:id="6449" w:author="小多 [2]" w:date="2020-09-23T11:01:09Z">
            <w:rPr>
              <w:sz w:val="24"/>
            </w:rPr>
          </w:rPrChange>
        </w:rPr>
        <w:t>数据，应遵循《</w:t>
      </w:r>
      <w:r>
        <w:rPr>
          <w:rFonts w:hint="eastAsia"/>
          <w:color w:val="auto"/>
          <w:sz w:val="24"/>
          <w:rPrChange w:id="6450" w:author="小多 [2]" w:date="2020-09-23T11:01:09Z">
            <w:rPr>
              <w:rFonts w:hint="eastAsia"/>
              <w:sz w:val="24"/>
            </w:rPr>
          </w:rPrChange>
        </w:rPr>
        <w:t>动态心电分析</w:t>
      </w:r>
      <w:r>
        <w:rPr>
          <w:color w:val="auto"/>
          <w:sz w:val="24"/>
          <w:rPrChange w:id="6451" w:author="小多 [2]" w:date="2020-09-23T11:01:09Z">
            <w:rPr>
              <w:sz w:val="24"/>
            </w:rPr>
          </w:rPrChange>
        </w:rPr>
        <w:t>软件体系结构设计》中的协议要求</w:t>
      </w:r>
      <w:ins w:id="6452" w:author="20191115" w:date="2020-09-02T11:21:00Z">
        <w:r>
          <w:rPr>
            <w:rFonts w:hint="eastAsia"/>
            <w:color w:val="auto"/>
            <w:sz w:val="24"/>
            <w:rPrChange w:id="6453" w:author="小多 [2]" w:date="2020-09-23T11:01:09Z">
              <w:rPr>
                <w:rFonts w:hint="eastAsia"/>
                <w:sz w:val="24"/>
              </w:rPr>
            </w:rPrChange>
          </w:rPr>
          <w:t>，该</w:t>
        </w:r>
      </w:ins>
      <w:ins w:id="6455" w:author="20191115" w:date="2020-09-02T11:43:00Z">
        <w:r>
          <w:rPr>
            <w:rFonts w:hint="eastAsia"/>
            <w:color w:val="auto"/>
            <w:sz w:val="24"/>
            <w:rPrChange w:id="6456" w:author="小多 [2]" w:date="2020-09-23T11:01:09Z">
              <w:rPr>
                <w:rFonts w:hint="eastAsia"/>
                <w:sz w:val="24"/>
              </w:rPr>
            </w:rPrChange>
          </w:rPr>
          <w:t>设计</w:t>
        </w:r>
      </w:ins>
      <w:ins w:id="6458" w:author="20191115" w:date="2020-09-02T11:21:00Z">
        <w:r>
          <w:rPr>
            <w:rFonts w:hint="eastAsia"/>
            <w:color w:val="auto"/>
            <w:sz w:val="24"/>
            <w:rPrChange w:id="6459" w:author="小多 [2]" w:date="2020-09-23T11:01:09Z">
              <w:rPr>
                <w:rFonts w:hint="eastAsia"/>
                <w:sz w:val="24"/>
              </w:rPr>
            </w:rPrChange>
          </w:rPr>
          <w:t>应包括接口的容错处理</w:t>
        </w:r>
      </w:ins>
      <w:r>
        <w:rPr>
          <w:color w:val="auto"/>
          <w:sz w:val="24"/>
          <w:rPrChange w:id="6461" w:author="小多 [2]" w:date="2020-09-23T11:01:09Z">
            <w:rPr>
              <w:sz w:val="24"/>
            </w:rPr>
          </w:rPrChange>
        </w:rPr>
        <w:t>。</w:t>
      </w:r>
    </w:p>
    <w:p>
      <w:pPr>
        <w:numPr>
          <w:ilvl w:val="0"/>
          <w:numId w:val="1"/>
        </w:numPr>
        <w:tabs>
          <w:tab w:val="left" w:pos="425"/>
        </w:tabs>
        <w:ind w:left="425" w:hanging="425"/>
        <w:outlineLvl w:val="0"/>
        <w:rPr>
          <w:b/>
          <w:bCs/>
          <w:color w:val="auto"/>
          <w:sz w:val="28"/>
          <w:szCs w:val="28"/>
          <w:rPrChange w:id="6462" w:author="小多 [2]" w:date="2020-09-23T11:01:09Z">
            <w:rPr>
              <w:b/>
              <w:bCs/>
              <w:sz w:val="28"/>
              <w:szCs w:val="28"/>
            </w:rPr>
          </w:rPrChange>
        </w:rPr>
      </w:pPr>
      <w:commentRangeStart w:id="1"/>
      <w:commentRangeStart w:id="2"/>
      <w:bookmarkStart w:id="209" w:name="_Toc18694"/>
      <w:bookmarkStart w:id="210" w:name="_Toc12800711"/>
      <w:bookmarkStart w:id="211" w:name="_Toc19167"/>
      <w:bookmarkStart w:id="212" w:name="_Toc417372596"/>
      <w:bookmarkStart w:id="213" w:name="_Toc21759"/>
      <w:bookmarkStart w:id="214" w:name="_Toc13310"/>
      <w:bookmarkStart w:id="215" w:name="_Toc28633"/>
      <w:bookmarkStart w:id="216" w:name="_Toc4886"/>
      <w:bookmarkStart w:id="217" w:name="_Toc10181"/>
      <w:bookmarkStart w:id="218" w:name="_Toc10499"/>
      <w:bookmarkStart w:id="219" w:name="_Toc14951"/>
      <w:bookmarkStart w:id="220" w:name="_Toc20185"/>
      <w:bookmarkStart w:id="221" w:name="_Toc29482"/>
      <w:bookmarkStart w:id="222" w:name="_Toc8573"/>
      <w:bookmarkStart w:id="223" w:name="_Toc15432"/>
      <w:bookmarkStart w:id="224" w:name="_Toc10226"/>
      <w:bookmarkStart w:id="225" w:name="_Toc13391"/>
      <w:bookmarkStart w:id="226" w:name="_Toc8695"/>
      <w:bookmarkStart w:id="227" w:name="_Toc32526"/>
      <w:bookmarkStart w:id="228" w:name="_Toc12416"/>
      <w:bookmarkStart w:id="229" w:name="_Toc7350"/>
      <w:r>
        <w:rPr>
          <w:b/>
          <w:bCs/>
          <w:color w:val="auto"/>
          <w:sz w:val="28"/>
          <w:szCs w:val="28"/>
          <w:rPrChange w:id="6463" w:author="小多 [2]" w:date="2020-09-23T11:01:09Z">
            <w:rPr>
              <w:b/>
              <w:bCs/>
              <w:sz w:val="28"/>
              <w:szCs w:val="28"/>
            </w:rPr>
          </w:rPrChange>
        </w:rPr>
        <w:t>界面需求</w:t>
      </w:r>
      <w:commentRangeEnd w:id="1"/>
      <w:r>
        <w:rPr>
          <w:rStyle w:val="19"/>
          <w:color w:val="auto"/>
          <w:rPrChange w:id="6464" w:author="小多 [2]" w:date="2020-09-23T11:01:09Z">
            <w:rPr>
              <w:rStyle w:val="19"/>
            </w:rPr>
          </w:rPrChange>
        </w:rPr>
        <w:commentReference w:id="1"/>
      </w:r>
      <w:commentRangeEnd w:id="2"/>
      <w:r>
        <w:rPr>
          <w:color w:val="auto"/>
          <w:rPrChange w:id="6465" w:author="小多 [2]" w:date="2020-09-23T11:01:09Z">
            <w:rPr/>
          </w:rPrChange>
        </w:rPr>
        <w:commentReference w:id="2"/>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Start w:id="230" w:name="_Toc410563375"/>
      <w:bookmarkEnd w:id="230"/>
      <w:bookmarkStart w:id="231" w:name="_Toc410563410"/>
      <w:bookmarkEnd w:id="231"/>
      <w:bookmarkStart w:id="232" w:name="_Toc410563179"/>
      <w:bookmarkEnd w:id="232"/>
      <w:bookmarkStart w:id="233" w:name="_Toc410563145"/>
      <w:bookmarkEnd w:id="233"/>
      <w:bookmarkStart w:id="234" w:name="_Toc410563416"/>
      <w:bookmarkEnd w:id="234"/>
      <w:bookmarkStart w:id="235" w:name="_Toc410563397"/>
      <w:bookmarkEnd w:id="235"/>
      <w:bookmarkStart w:id="236" w:name="_Toc410563411"/>
      <w:bookmarkEnd w:id="236"/>
      <w:bookmarkStart w:id="237" w:name="_Toc410563167"/>
      <w:bookmarkEnd w:id="237"/>
      <w:bookmarkStart w:id="238" w:name="_Toc410563386"/>
      <w:bookmarkEnd w:id="238"/>
      <w:bookmarkStart w:id="239" w:name="_Toc410563186"/>
      <w:bookmarkEnd w:id="239"/>
      <w:bookmarkStart w:id="240" w:name="_Toc410563413"/>
      <w:bookmarkEnd w:id="240"/>
      <w:bookmarkStart w:id="241" w:name="_Toc410563393"/>
      <w:bookmarkEnd w:id="241"/>
      <w:bookmarkStart w:id="242" w:name="_Toc410563177"/>
      <w:bookmarkEnd w:id="242"/>
      <w:bookmarkStart w:id="243" w:name="_Toc410563178"/>
      <w:bookmarkEnd w:id="243"/>
      <w:bookmarkStart w:id="244" w:name="_Toc410563391"/>
      <w:bookmarkEnd w:id="244"/>
      <w:bookmarkStart w:id="245" w:name="_Toc410563154"/>
      <w:bookmarkEnd w:id="245"/>
      <w:bookmarkStart w:id="246" w:name="_Toc410563382"/>
      <w:bookmarkEnd w:id="246"/>
      <w:bookmarkStart w:id="247" w:name="_Toc410563157"/>
      <w:bookmarkEnd w:id="247"/>
      <w:bookmarkStart w:id="248" w:name="_Toc410563153"/>
      <w:bookmarkEnd w:id="248"/>
      <w:bookmarkStart w:id="249" w:name="_Toc410563399"/>
      <w:bookmarkEnd w:id="249"/>
      <w:bookmarkStart w:id="250" w:name="_Toc410563400"/>
      <w:bookmarkEnd w:id="250"/>
      <w:bookmarkStart w:id="251" w:name="_Toc410563173"/>
      <w:bookmarkEnd w:id="251"/>
      <w:bookmarkStart w:id="252" w:name="_Toc410563387"/>
      <w:bookmarkEnd w:id="252"/>
      <w:bookmarkStart w:id="253" w:name="_Toc410563198"/>
      <w:bookmarkEnd w:id="253"/>
      <w:bookmarkStart w:id="254" w:name="_Toc410563367"/>
      <w:bookmarkEnd w:id="254"/>
      <w:bookmarkStart w:id="255" w:name="_Toc410563190"/>
      <w:bookmarkEnd w:id="255"/>
      <w:bookmarkStart w:id="256" w:name="_Toc410563398"/>
      <w:bookmarkEnd w:id="256"/>
      <w:bookmarkStart w:id="257" w:name="_Toc410563394"/>
      <w:bookmarkEnd w:id="257"/>
      <w:bookmarkStart w:id="258" w:name="_Toc410563152"/>
      <w:bookmarkEnd w:id="258"/>
      <w:bookmarkStart w:id="259" w:name="_Toc410563185"/>
      <w:bookmarkEnd w:id="259"/>
      <w:bookmarkStart w:id="260" w:name="_Toc410563169"/>
      <w:bookmarkEnd w:id="260"/>
      <w:bookmarkStart w:id="261" w:name="_Toc410563384"/>
      <w:bookmarkEnd w:id="261"/>
      <w:bookmarkStart w:id="262" w:name="_Toc410563193"/>
      <w:bookmarkEnd w:id="262"/>
      <w:bookmarkStart w:id="263" w:name="_Toc410563420"/>
      <w:bookmarkEnd w:id="263"/>
      <w:bookmarkStart w:id="264" w:name="_Toc410563371"/>
      <w:bookmarkEnd w:id="264"/>
      <w:bookmarkStart w:id="265" w:name="_Toc410563401"/>
      <w:bookmarkEnd w:id="265"/>
      <w:bookmarkStart w:id="266" w:name="_Toc410563183"/>
      <w:bookmarkEnd w:id="266"/>
      <w:bookmarkStart w:id="267" w:name="_Toc410563421"/>
      <w:bookmarkEnd w:id="267"/>
      <w:bookmarkStart w:id="268" w:name="_Toc410563366"/>
      <w:bookmarkEnd w:id="268"/>
      <w:bookmarkStart w:id="269" w:name="_Toc410563426"/>
      <w:bookmarkEnd w:id="269"/>
      <w:bookmarkStart w:id="270" w:name="_Toc410563392"/>
      <w:bookmarkEnd w:id="270"/>
      <w:bookmarkStart w:id="271" w:name="_Toc410563184"/>
      <w:bookmarkEnd w:id="271"/>
      <w:bookmarkStart w:id="272" w:name="_Toc410563389"/>
      <w:bookmarkEnd w:id="272"/>
      <w:bookmarkStart w:id="273" w:name="_Toc410563191"/>
      <w:bookmarkEnd w:id="273"/>
      <w:bookmarkStart w:id="274" w:name="_Toc410563419"/>
      <w:bookmarkEnd w:id="274"/>
      <w:bookmarkStart w:id="275" w:name="_Toc410563197"/>
      <w:bookmarkEnd w:id="275"/>
      <w:bookmarkStart w:id="276" w:name="_Toc410563176"/>
      <w:bookmarkEnd w:id="276"/>
      <w:bookmarkStart w:id="277" w:name="_Toc410563196"/>
      <w:bookmarkEnd w:id="277"/>
      <w:bookmarkStart w:id="278" w:name="_Toc410563142"/>
      <w:bookmarkEnd w:id="278"/>
      <w:bookmarkStart w:id="279" w:name="_Toc410563376"/>
      <w:bookmarkEnd w:id="279"/>
      <w:bookmarkStart w:id="280" w:name="_Toc410563199"/>
      <w:bookmarkEnd w:id="280"/>
      <w:bookmarkStart w:id="281" w:name="_Toc410563163"/>
      <w:bookmarkEnd w:id="281"/>
      <w:bookmarkStart w:id="282" w:name="_Toc410563174"/>
      <w:bookmarkEnd w:id="282"/>
      <w:bookmarkStart w:id="283" w:name="_Toc410563151"/>
      <w:bookmarkEnd w:id="283"/>
      <w:bookmarkStart w:id="284" w:name="_Toc410563395"/>
      <w:bookmarkEnd w:id="284"/>
      <w:bookmarkStart w:id="285" w:name="_Toc410563170"/>
      <w:bookmarkEnd w:id="285"/>
      <w:bookmarkStart w:id="286" w:name="_Toc410563147"/>
      <w:bookmarkEnd w:id="286"/>
      <w:bookmarkStart w:id="287" w:name="_Toc410563379"/>
      <w:bookmarkEnd w:id="287"/>
      <w:bookmarkStart w:id="288" w:name="_Toc410563381"/>
      <w:bookmarkEnd w:id="288"/>
      <w:bookmarkStart w:id="289" w:name="_Toc410563188"/>
      <w:bookmarkEnd w:id="289"/>
      <w:bookmarkStart w:id="290" w:name="_Toc410563165"/>
      <w:bookmarkEnd w:id="290"/>
      <w:bookmarkStart w:id="291" w:name="_Toc410563144"/>
      <w:bookmarkEnd w:id="291"/>
      <w:bookmarkStart w:id="292" w:name="_Toc410563149"/>
      <w:bookmarkEnd w:id="292"/>
      <w:bookmarkStart w:id="293" w:name="_Toc410563385"/>
      <w:bookmarkEnd w:id="293"/>
      <w:bookmarkStart w:id="294" w:name="_Toc410563140"/>
      <w:bookmarkEnd w:id="294"/>
      <w:bookmarkStart w:id="295" w:name="_Toc410563166"/>
      <w:bookmarkEnd w:id="295"/>
      <w:bookmarkStart w:id="296" w:name="_Toc410563195"/>
      <w:bookmarkEnd w:id="296"/>
      <w:bookmarkStart w:id="297" w:name="_Toc410563402"/>
      <w:bookmarkEnd w:id="297"/>
      <w:bookmarkStart w:id="298" w:name="_Toc410563182"/>
      <w:bookmarkEnd w:id="298"/>
      <w:bookmarkStart w:id="299" w:name="_Toc410563141"/>
      <w:bookmarkEnd w:id="299"/>
      <w:bookmarkStart w:id="300" w:name="_Toc410563171"/>
      <w:bookmarkEnd w:id="300"/>
      <w:bookmarkStart w:id="301" w:name="_Toc410563200"/>
      <w:bookmarkEnd w:id="301"/>
      <w:bookmarkStart w:id="302" w:name="_Toc410563148"/>
      <w:bookmarkEnd w:id="302"/>
      <w:bookmarkStart w:id="303" w:name="_Toc410563373"/>
      <w:bookmarkEnd w:id="303"/>
      <w:bookmarkStart w:id="304" w:name="_Toc410563187"/>
      <w:bookmarkEnd w:id="304"/>
      <w:bookmarkStart w:id="305" w:name="_Toc410563138"/>
      <w:bookmarkEnd w:id="305"/>
      <w:bookmarkStart w:id="306" w:name="_Toc410563409"/>
      <w:bookmarkEnd w:id="306"/>
      <w:bookmarkStart w:id="307" w:name="_Toc410563159"/>
      <w:bookmarkEnd w:id="307"/>
      <w:bookmarkStart w:id="308" w:name="_Toc410563143"/>
      <w:bookmarkEnd w:id="308"/>
      <w:bookmarkStart w:id="309" w:name="_Toc410563418"/>
      <w:bookmarkEnd w:id="309"/>
      <w:bookmarkStart w:id="310" w:name="_Toc410563407"/>
      <w:bookmarkEnd w:id="310"/>
      <w:bookmarkStart w:id="311" w:name="_Toc410563155"/>
      <w:bookmarkEnd w:id="311"/>
      <w:bookmarkStart w:id="312" w:name="_Toc410563414"/>
      <w:bookmarkEnd w:id="312"/>
      <w:bookmarkStart w:id="313" w:name="_Toc410563192"/>
      <w:bookmarkEnd w:id="313"/>
      <w:bookmarkStart w:id="314" w:name="_Toc410563388"/>
      <w:bookmarkEnd w:id="314"/>
      <w:bookmarkStart w:id="315" w:name="_Toc410563164"/>
      <w:bookmarkEnd w:id="315"/>
      <w:bookmarkStart w:id="316" w:name="_Toc410563161"/>
      <w:bookmarkEnd w:id="316"/>
      <w:bookmarkStart w:id="317" w:name="_Toc410563158"/>
      <w:bookmarkEnd w:id="317"/>
      <w:bookmarkStart w:id="318" w:name="_Toc410563427"/>
      <w:bookmarkEnd w:id="318"/>
      <w:bookmarkStart w:id="319" w:name="_Toc410563181"/>
      <w:bookmarkEnd w:id="319"/>
      <w:bookmarkStart w:id="320" w:name="_Toc410563430"/>
      <w:bookmarkEnd w:id="320"/>
      <w:bookmarkStart w:id="321" w:name="_Toc410563180"/>
      <w:bookmarkEnd w:id="321"/>
      <w:bookmarkStart w:id="322" w:name="_Toc410563194"/>
      <w:bookmarkEnd w:id="322"/>
      <w:bookmarkStart w:id="323" w:name="_Toc410563175"/>
      <w:bookmarkEnd w:id="323"/>
      <w:bookmarkStart w:id="324" w:name="_Toc410563368"/>
      <w:bookmarkEnd w:id="324"/>
      <w:bookmarkStart w:id="325" w:name="_Toc410563150"/>
      <w:bookmarkEnd w:id="325"/>
      <w:bookmarkStart w:id="326" w:name="_Toc410563429"/>
      <w:bookmarkEnd w:id="326"/>
      <w:bookmarkStart w:id="327" w:name="_Toc410563403"/>
      <w:bookmarkEnd w:id="327"/>
      <w:bookmarkStart w:id="328" w:name="_Toc410563201"/>
      <w:bookmarkEnd w:id="328"/>
      <w:bookmarkStart w:id="329" w:name="_Toc410563168"/>
      <w:bookmarkEnd w:id="329"/>
      <w:bookmarkStart w:id="330" w:name="_Toc410563415"/>
      <w:bookmarkEnd w:id="330"/>
      <w:bookmarkStart w:id="331" w:name="_Toc410563370"/>
      <w:bookmarkEnd w:id="331"/>
      <w:bookmarkStart w:id="332" w:name="_Toc410563160"/>
      <w:bookmarkEnd w:id="332"/>
      <w:bookmarkStart w:id="333" w:name="_Toc410563378"/>
      <w:bookmarkEnd w:id="333"/>
      <w:bookmarkStart w:id="334" w:name="_Toc410563172"/>
      <w:bookmarkEnd w:id="334"/>
      <w:bookmarkStart w:id="335" w:name="_Toc410563156"/>
      <w:bookmarkEnd w:id="335"/>
      <w:bookmarkStart w:id="336" w:name="_Toc410563137"/>
      <w:bookmarkEnd w:id="336"/>
      <w:bookmarkStart w:id="337" w:name="_Toc410563380"/>
      <w:bookmarkEnd w:id="337"/>
      <w:bookmarkStart w:id="338" w:name="_Toc410563405"/>
      <w:bookmarkEnd w:id="338"/>
      <w:bookmarkStart w:id="339" w:name="_Toc410563162"/>
      <w:bookmarkEnd w:id="339"/>
      <w:bookmarkStart w:id="340" w:name="_Toc410563404"/>
      <w:bookmarkEnd w:id="340"/>
      <w:bookmarkStart w:id="341" w:name="_Toc410563428"/>
      <w:bookmarkEnd w:id="341"/>
      <w:bookmarkStart w:id="342" w:name="_Toc410563377"/>
      <w:bookmarkEnd w:id="342"/>
      <w:bookmarkStart w:id="343" w:name="_Toc410563423"/>
      <w:bookmarkEnd w:id="343"/>
      <w:bookmarkStart w:id="344" w:name="_Toc410563390"/>
      <w:bookmarkEnd w:id="344"/>
      <w:bookmarkStart w:id="345" w:name="_Toc410563406"/>
      <w:bookmarkEnd w:id="345"/>
      <w:bookmarkStart w:id="346" w:name="_Toc410563189"/>
      <w:bookmarkEnd w:id="346"/>
      <w:bookmarkStart w:id="347" w:name="_Toc410563372"/>
      <w:bookmarkEnd w:id="347"/>
      <w:bookmarkStart w:id="348" w:name="_Toc410563424"/>
      <w:bookmarkEnd w:id="348"/>
      <w:bookmarkStart w:id="349" w:name="_Toc410563425"/>
      <w:bookmarkEnd w:id="349"/>
      <w:bookmarkStart w:id="350" w:name="_Toc410563417"/>
      <w:bookmarkEnd w:id="350"/>
      <w:bookmarkStart w:id="351" w:name="_Toc410563408"/>
      <w:bookmarkEnd w:id="351"/>
      <w:bookmarkStart w:id="352" w:name="_Toc410563374"/>
      <w:bookmarkEnd w:id="352"/>
      <w:bookmarkStart w:id="353" w:name="_Toc410563369"/>
      <w:bookmarkEnd w:id="353"/>
      <w:bookmarkStart w:id="354" w:name="_Toc410563139"/>
      <w:bookmarkEnd w:id="354"/>
      <w:bookmarkStart w:id="355" w:name="_Toc410563422"/>
      <w:bookmarkEnd w:id="355"/>
      <w:bookmarkStart w:id="356" w:name="_Toc410563383"/>
      <w:bookmarkEnd w:id="356"/>
      <w:bookmarkStart w:id="357" w:name="_Toc410563146"/>
      <w:bookmarkEnd w:id="357"/>
      <w:bookmarkStart w:id="358" w:name="_Toc410563396"/>
      <w:bookmarkEnd w:id="358"/>
      <w:bookmarkStart w:id="359" w:name="_Toc410563412"/>
      <w:bookmarkEnd w:id="359"/>
    </w:p>
    <w:p>
      <w:pPr>
        <w:spacing w:line="360" w:lineRule="auto"/>
        <w:ind w:firstLine="480" w:firstLineChars="200"/>
        <w:rPr>
          <w:color w:val="auto"/>
          <w:sz w:val="24"/>
          <w:rPrChange w:id="6466" w:author="小多 [2]" w:date="2020-09-23T11:01:09Z">
            <w:rPr>
              <w:sz w:val="24"/>
            </w:rPr>
          </w:rPrChange>
        </w:rPr>
      </w:pPr>
      <w:r>
        <w:rPr>
          <w:rFonts w:hint="eastAsia"/>
          <w:color w:val="auto"/>
          <w:sz w:val="24"/>
          <w:rPrChange w:id="6467" w:author="小多 [2]" w:date="2020-09-23T11:01:09Z">
            <w:rPr>
              <w:rFonts w:hint="eastAsia"/>
              <w:sz w:val="24"/>
            </w:rPr>
          </w:rPrChange>
        </w:rPr>
        <w:t>软件采用图形化界面，功能明确，减少用户操作量，不能有歧义性操作。</w:t>
      </w:r>
    </w:p>
    <w:p>
      <w:pPr>
        <w:numPr>
          <w:ilvl w:val="0"/>
          <w:numId w:val="1"/>
        </w:numPr>
        <w:tabs>
          <w:tab w:val="left" w:pos="425"/>
        </w:tabs>
        <w:ind w:left="425" w:hanging="425"/>
        <w:outlineLvl w:val="0"/>
        <w:rPr>
          <w:color w:val="auto"/>
          <w:rPrChange w:id="6468" w:author="小多 [2]" w:date="2020-09-23T11:01:09Z">
            <w:rPr/>
          </w:rPrChange>
        </w:rPr>
      </w:pPr>
      <w:bookmarkStart w:id="360" w:name="_Toc23012"/>
      <w:bookmarkStart w:id="361" w:name="_Toc1704"/>
      <w:bookmarkStart w:id="362" w:name="_Toc1905"/>
      <w:bookmarkStart w:id="363" w:name="_Toc30961"/>
      <w:bookmarkStart w:id="364" w:name="_Toc1481"/>
      <w:bookmarkStart w:id="365" w:name="_Toc25338"/>
      <w:bookmarkStart w:id="366" w:name="_Toc15383"/>
      <w:bookmarkStart w:id="367" w:name="_Toc12121"/>
      <w:bookmarkStart w:id="368" w:name="_Toc1843"/>
      <w:bookmarkStart w:id="369" w:name="_Toc21345"/>
      <w:bookmarkStart w:id="370" w:name="_Toc12800714"/>
      <w:bookmarkStart w:id="371" w:name="_Toc18463"/>
      <w:bookmarkStart w:id="372" w:name="_Toc6224"/>
      <w:bookmarkStart w:id="373" w:name="_Toc24804"/>
      <w:bookmarkStart w:id="374" w:name="_Toc29779"/>
      <w:bookmarkStart w:id="375" w:name="_Toc4469"/>
      <w:bookmarkStart w:id="376" w:name="_Toc30642"/>
      <w:bookmarkStart w:id="377" w:name="_Toc8223"/>
      <w:bookmarkStart w:id="378" w:name="_Toc32436"/>
      <w:bookmarkStart w:id="379" w:name="_Toc4324"/>
      <w:r>
        <w:rPr>
          <w:b/>
          <w:bCs/>
          <w:color w:val="auto"/>
          <w:sz w:val="28"/>
          <w:szCs w:val="28"/>
          <w:rPrChange w:id="6469" w:author="小多 [2]" w:date="2020-09-23T11:01:09Z">
            <w:rPr>
              <w:b/>
              <w:bCs/>
              <w:sz w:val="28"/>
              <w:szCs w:val="28"/>
            </w:rPr>
          </w:rPrChange>
        </w:rPr>
        <w:t>软件功能与性能</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Start w:id="380" w:name="_Toc8869"/>
      <w:bookmarkStart w:id="381" w:name="_Toc20607"/>
      <w:bookmarkStart w:id="382" w:name="_Toc10923"/>
      <w:bookmarkStart w:id="383" w:name="_Toc12973"/>
    </w:p>
    <w:p>
      <w:pPr>
        <w:numPr>
          <w:ilvl w:val="255"/>
          <w:numId w:val="0"/>
        </w:numPr>
        <w:tabs>
          <w:tab w:val="left" w:pos="425"/>
        </w:tabs>
        <w:outlineLvl w:val="1"/>
        <w:rPr>
          <w:bCs/>
          <w:color w:val="auto"/>
          <w:sz w:val="24"/>
          <w:rPrChange w:id="6470" w:author="小多 [2]" w:date="2020-09-23T11:01:09Z">
            <w:rPr>
              <w:bCs/>
              <w:sz w:val="24"/>
            </w:rPr>
          </w:rPrChange>
        </w:rPr>
      </w:pPr>
      <w:bookmarkStart w:id="384" w:name="_Toc14777"/>
      <w:bookmarkStart w:id="385" w:name="_Toc22261"/>
      <w:bookmarkStart w:id="386" w:name="_Toc3322"/>
      <w:bookmarkStart w:id="387" w:name="_Toc16096"/>
      <w:bookmarkStart w:id="388" w:name="_Toc5635"/>
      <w:bookmarkStart w:id="389" w:name="_Toc21189"/>
      <w:bookmarkStart w:id="390" w:name="_Toc10848"/>
      <w:bookmarkStart w:id="391" w:name="_Toc17585"/>
      <w:bookmarkStart w:id="392" w:name="_Toc19503"/>
      <w:r>
        <w:rPr>
          <w:rFonts w:hint="eastAsia"/>
          <w:b/>
          <w:bCs/>
          <w:color w:val="auto"/>
          <w:sz w:val="28"/>
          <w:szCs w:val="28"/>
          <w:rPrChange w:id="6471" w:author="小多 [2]" w:date="2020-09-23T11:01:09Z">
            <w:rPr>
              <w:rFonts w:hint="eastAsia"/>
              <w:b/>
              <w:bCs/>
              <w:sz w:val="28"/>
              <w:szCs w:val="28"/>
            </w:rPr>
          </w:rPrChange>
        </w:rPr>
        <w:t>7.1 基本功能</w:t>
      </w:r>
      <w:bookmarkEnd w:id="380"/>
      <w:bookmarkEnd w:id="381"/>
      <w:bookmarkEnd w:id="382"/>
      <w:bookmarkEnd w:id="383"/>
      <w:bookmarkEnd w:id="384"/>
      <w:bookmarkEnd w:id="385"/>
      <w:bookmarkEnd w:id="386"/>
      <w:bookmarkEnd w:id="387"/>
      <w:bookmarkEnd w:id="388"/>
      <w:bookmarkEnd w:id="389"/>
      <w:bookmarkEnd w:id="390"/>
      <w:bookmarkEnd w:id="391"/>
      <w:bookmarkEnd w:id="392"/>
      <w:bookmarkStart w:id="393" w:name="_Toc20181"/>
      <w:bookmarkStart w:id="394" w:name="_Toc15837"/>
      <w:bookmarkStart w:id="395" w:name="_Toc6728"/>
    </w:p>
    <w:p>
      <w:pPr>
        <w:spacing w:line="360" w:lineRule="auto"/>
        <w:ind w:firstLine="480" w:firstLineChars="200"/>
        <w:outlineLvl w:val="2"/>
        <w:rPr>
          <w:bCs/>
          <w:color w:val="auto"/>
          <w:sz w:val="24"/>
          <w:rPrChange w:id="6472" w:author="小多 [2]" w:date="2020-09-23T11:01:09Z">
            <w:rPr>
              <w:bCs/>
              <w:sz w:val="24"/>
            </w:rPr>
          </w:rPrChange>
        </w:rPr>
      </w:pPr>
      <w:bookmarkStart w:id="396" w:name="_Toc14734"/>
      <w:bookmarkStart w:id="397" w:name="_Toc2482"/>
      <w:bookmarkStart w:id="398" w:name="_Toc4340"/>
      <w:bookmarkStart w:id="399" w:name="_Toc31329"/>
      <w:bookmarkStart w:id="400" w:name="_Toc30770"/>
      <w:bookmarkStart w:id="401" w:name="_Toc27004"/>
      <w:r>
        <w:rPr>
          <w:rFonts w:hint="eastAsia"/>
          <w:bCs/>
          <w:color w:val="auto"/>
          <w:sz w:val="24"/>
          <w:rPrChange w:id="6473" w:author="小多 [2]" w:date="2020-09-23T11:01:09Z">
            <w:rPr>
              <w:rFonts w:hint="eastAsia"/>
              <w:bCs/>
              <w:sz w:val="24"/>
            </w:rPr>
          </w:rPrChange>
        </w:rPr>
        <w:t>7.1.1 通用心电图编辑窗口</w:t>
      </w:r>
      <w:bookmarkEnd w:id="396"/>
      <w:bookmarkEnd w:id="397"/>
      <w:bookmarkEnd w:id="398"/>
      <w:bookmarkEnd w:id="399"/>
      <w:bookmarkEnd w:id="400"/>
      <w:bookmarkEnd w:id="40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551"/>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474" w:author="小多 [2]" w:date="2020-09-23T11:01:09Z">
                  <w:rPr>
                    <w:b/>
                    <w:szCs w:val="21"/>
                  </w:rPr>
                </w:rPrChange>
              </w:rPr>
            </w:pPr>
            <w:r>
              <w:rPr>
                <w:rFonts w:hint="eastAsia"/>
                <w:b/>
                <w:color w:val="auto"/>
                <w:szCs w:val="21"/>
                <w:rPrChange w:id="6475" w:author="小多 [2]" w:date="2020-09-23T11:01:09Z">
                  <w:rPr>
                    <w:rFonts w:hint="eastAsia"/>
                    <w:b/>
                    <w:szCs w:val="21"/>
                  </w:rPr>
                </w:rPrChange>
              </w:rPr>
              <w:t>编号</w:t>
            </w:r>
          </w:p>
        </w:tc>
        <w:tc>
          <w:tcPr>
            <w:tcW w:w="2551" w:type="dxa"/>
            <w:shd w:val="clear" w:color="auto" w:fill="auto"/>
            <w:vAlign w:val="center"/>
          </w:tcPr>
          <w:p>
            <w:pPr>
              <w:spacing w:line="276" w:lineRule="auto"/>
              <w:jc w:val="center"/>
              <w:rPr>
                <w:b/>
                <w:color w:val="auto"/>
                <w:szCs w:val="21"/>
                <w:rPrChange w:id="6476" w:author="小多 [2]" w:date="2020-09-23T11:01:09Z">
                  <w:rPr>
                    <w:b/>
                    <w:szCs w:val="21"/>
                  </w:rPr>
                </w:rPrChange>
              </w:rPr>
            </w:pPr>
            <w:r>
              <w:rPr>
                <w:rFonts w:hint="eastAsia"/>
                <w:b/>
                <w:color w:val="auto"/>
                <w:szCs w:val="21"/>
                <w:rPrChange w:id="6477" w:author="小多 [2]" w:date="2020-09-23T11:01:09Z">
                  <w:rPr>
                    <w:rFonts w:hint="eastAsia"/>
                    <w:b/>
                    <w:szCs w:val="21"/>
                  </w:rPr>
                </w:rPrChange>
              </w:rPr>
              <w:t>项目</w:t>
            </w:r>
          </w:p>
        </w:tc>
        <w:tc>
          <w:tcPr>
            <w:tcW w:w="5801" w:type="dxa"/>
            <w:shd w:val="clear" w:color="auto" w:fill="auto"/>
            <w:vAlign w:val="center"/>
          </w:tcPr>
          <w:p>
            <w:pPr>
              <w:spacing w:line="276" w:lineRule="auto"/>
              <w:jc w:val="center"/>
              <w:rPr>
                <w:b/>
                <w:color w:val="auto"/>
                <w:szCs w:val="21"/>
                <w:rPrChange w:id="6478" w:author="小多 [2]" w:date="2020-09-23T11:01:09Z">
                  <w:rPr>
                    <w:b/>
                    <w:szCs w:val="21"/>
                  </w:rPr>
                </w:rPrChange>
              </w:rPr>
            </w:pPr>
            <w:r>
              <w:rPr>
                <w:rFonts w:hint="eastAsia"/>
                <w:b/>
                <w:color w:val="auto"/>
                <w:szCs w:val="21"/>
                <w:rPrChange w:id="6479"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480" w:author="小多 [2]" w:date="2020-09-23T11:01:09Z">
                  <w:rPr>
                    <w:kern w:val="0"/>
                    <w:szCs w:val="21"/>
                  </w:rPr>
                </w:rPrChange>
              </w:rPr>
            </w:pPr>
            <w:r>
              <w:rPr>
                <w:rFonts w:hint="eastAsia"/>
                <w:color w:val="auto"/>
                <w:kern w:val="0"/>
                <w:szCs w:val="21"/>
                <w:rPrChange w:id="6481" w:author="小多 [2]" w:date="2020-09-23T11:01:09Z">
                  <w:rPr>
                    <w:rFonts w:hint="eastAsia"/>
                    <w:kern w:val="0"/>
                    <w:szCs w:val="21"/>
                  </w:rPr>
                </w:rPrChange>
              </w:rPr>
              <w:t>SOFT1_A01</w:t>
            </w:r>
          </w:p>
        </w:tc>
        <w:tc>
          <w:tcPr>
            <w:tcW w:w="2551" w:type="dxa"/>
            <w:tcBorders>
              <w:bottom w:val="single" w:color="auto" w:sz="4" w:space="0"/>
            </w:tcBorders>
            <w:shd w:val="clear" w:color="auto" w:fill="auto"/>
            <w:vAlign w:val="center"/>
          </w:tcPr>
          <w:p>
            <w:pPr>
              <w:spacing w:line="276" w:lineRule="auto"/>
              <w:rPr>
                <w:color w:val="auto"/>
                <w:kern w:val="0"/>
                <w:szCs w:val="21"/>
                <w:rPrChange w:id="6482" w:author="小多 [2]" w:date="2020-09-23T11:01:09Z">
                  <w:rPr>
                    <w:kern w:val="0"/>
                    <w:szCs w:val="21"/>
                  </w:rPr>
                </w:rPrChange>
              </w:rPr>
            </w:pPr>
            <w:r>
              <w:rPr>
                <w:rFonts w:hint="eastAsia"/>
                <w:color w:val="auto"/>
                <w:kern w:val="0"/>
                <w:szCs w:val="21"/>
                <w:rPrChange w:id="6483" w:author="小多 [2]" w:date="2020-09-23T11:01:09Z">
                  <w:rPr>
                    <w:rFonts w:hint="eastAsia"/>
                    <w:kern w:val="0"/>
                    <w:szCs w:val="21"/>
                  </w:rPr>
                </w:rPrChange>
              </w:rPr>
              <w:t xml:space="preserve">画12导联波形图      </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484" w:author="小多 [2]" w:date="2020-09-23T11:01:09Z">
                  <w:rPr>
                    <w:szCs w:val="21"/>
                  </w:rPr>
                </w:rPrChange>
              </w:rPr>
            </w:pPr>
            <w:r>
              <w:rPr>
                <w:rFonts w:hint="eastAsia"/>
                <w:color w:val="auto"/>
                <w:szCs w:val="21"/>
                <w:rPrChange w:id="6485" w:author="小多 [2]" w:date="2020-09-23T11:01:09Z">
                  <w:rPr>
                    <w:rFonts w:hint="eastAsia"/>
                    <w:szCs w:val="21"/>
                  </w:rPr>
                </w:rPrChange>
              </w:rPr>
              <w:t>在波形图区域正确显示12导联波形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486" w:author="小多 [2]" w:date="2020-09-23T11:01:09Z">
                  <w:rPr>
                    <w:kern w:val="0"/>
                    <w:szCs w:val="21"/>
                  </w:rPr>
                </w:rPrChange>
              </w:rPr>
            </w:pPr>
            <w:r>
              <w:rPr>
                <w:rFonts w:hint="eastAsia"/>
                <w:color w:val="auto"/>
                <w:kern w:val="0"/>
                <w:szCs w:val="21"/>
                <w:rPrChange w:id="6487" w:author="小多 [2]" w:date="2020-09-23T11:01:09Z">
                  <w:rPr>
                    <w:rFonts w:hint="eastAsia"/>
                    <w:kern w:val="0"/>
                    <w:szCs w:val="21"/>
                  </w:rPr>
                </w:rPrChange>
              </w:rPr>
              <w:t>SOFT1_A02</w:t>
            </w:r>
          </w:p>
        </w:tc>
        <w:tc>
          <w:tcPr>
            <w:tcW w:w="2551" w:type="dxa"/>
            <w:tcBorders>
              <w:bottom w:val="single" w:color="auto" w:sz="4" w:space="0"/>
            </w:tcBorders>
            <w:shd w:val="clear" w:color="auto" w:fill="auto"/>
            <w:vAlign w:val="center"/>
          </w:tcPr>
          <w:p>
            <w:pPr>
              <w:spacing w:line="276" w:lineRule="auto"/>
              <w:rPr>
                <w:color w:val="auto"/>
                <w:kern w:val="0"/>
                <w:szCs w:val="21"/>
                <w:rPrChange w:id="6488" w:author="小多 [2]" w:date="2020-09-23T11:01:09Z">
                  <w:rPr>
                    <w:kern w:val="0"/>
                    <w:szCs w:val="21"/>
                  </w:rPr>
                </w:rPrChange>
              </w:rPr>
            </w:pPr>
            <w:r>
              <w:rPr>
                <w:rFonts w:hint="eastAsia"/>
                <w:color w:val="auto"/>
                <w:kern w:val="0"/>
                <w:szCs w:val="21"/>
                <w:rPrChange w:id="6489" w:author="小多 [2]" w:date="2020-09-23T11:01:09Z">
                  <w:rPr>
                    <w:rFonts w:hint="eastAsia"/>
                    <w:kern w:val="0"/>
                    <w:szCs w:val="21"/>
                  </w:rPr>
                </w:rPrChange>
              </w:rPr>
              <w:t xml:space="preserve">显示心搏位置和类型      </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490" w:author="小多 [2]" w:date="2020-09-23T11:01:09Z">
                  <w:rPr>
                    <w:szCs w:val="21"/>
                  </w:rPr>
                </w:rPrChange>
              </w:rPr>
            </w:pPr>
            <w:r>
              <w:rPr>
                <w:rFonts w:hint="eastAsia"/>
                <w:color w:val="auto"/>
                <w:szCs w:val="21"/>
                <w:rPrChange w:id="6491" w:author="小多 [2]" w:date="2020-09-23T11:01:09Z">
                  <w:rPr>
                    <w:rFonts w:hint="eastAsia"/>
                    <w:szCs w:val="21"/>
                  </w:rPr>
                </w:rPrChange>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492" w:author="小多 [2]" w:date="2020-09-23T11:01:09Z">
                  <w:rPr>
                    <w:kern w:val="0"/>
                    <w:szCs w:val="21"/>
                  </w:rPr>
                </w:rPrChange>
              </w:rPr>
            </w:pPr>
            <w:r>
              <w:rPr>
                <w:rFonts w:hint="eastAsia"/>
                <w:color w:val="auto"/>
                <w:kern w:val="0"/>
                <w:szCs w:val="21"/>
                <w:rPrChange w:id="6493" w:author="小多 [2]" w:date="2020-09-23T11:01:09Z">
                  <w:rPr>
                    <w:rFonts w:hint="eastAsia"/>
                    <w:kern w:val="0"/>
                    <w:szCs w:val="21"/>
                  </w:rPr>
                </w:rPrChange>
              </w:rPr>
              <w:t>SOFT1_A03</w:t>
            </w:r>
          </w:p>
        </w:tc>
        <w:tc>
          <w:tcPr>
            <w:tcW w:w="2551" w:type="dxa"/>
            <w:tcBorders>
              <w:bottom w:val="single" w:color="auto" w:sz="4" w:space="0"/>
            </w:tcBorders>
            <w:shd w:val="clear" w:color="auto" w:fill="auto"/>
            <w:vAlign w:val="center"/>
          </w:tcPr>
          <w:p>
            <w:pPr>
              <w:spacing w:line="276" w:lineRule="auto"/>
              <w:rPr>
                <w:color w:val="auto"/>
                <w:kern w:val="0"/>
                <w:szCs w:val="21"/>
                <w:rPrChange w:id="6494" w:author="小多 [2]" w:date="2020-09-23T11:01:09Z">
                  <w:rPr>
                    <w:kern w:val="0"/>
                    <w:szCs w:val="21"/>
                  </w:rPr>
                </w:rPrChange>
              </w:rPr>
            </w:pPr>
            <w:r>
              <w:rPr>
                <w:rFonts w:hint="eastAsia"/>
                <w:color w:val="auto"/>
                <w:kern w:val="0"/>
                <w:szCs w:val="21"/>
                <w:rPrChange w:id="6495" w:author="小多 [2]" w:date="2020-09-23T11:01:09Z">
                  <w:rPr>
                    <w:rFonts w:hint="eastAsia"/>
                    <w:kern w:val="0"/>
                    <w:szCs w:val="21"/>
                  </w:rPr>
                </w:rPrChange>
              </w:rPr>
              <w:t xml:space="preserve">显示心搏RR间期和心率      </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496" w:author="小多 [2]" w:date="2020-09-23T11:01:09Z">
                  <w:rPr>
                    <w:szCs w:val="21"/>
                  </w:rPr>
                </w:rPrChange>
              </w:rPr>
            </w:pPr>
            <w:r>
              <w:rPr>
                <w:rFonts w:hint="eastAsia"/>
                <w:color w:val="auto"/>
                <w:szCs w:val="21"/>
                <w:rPrChange w:id="6497" w:author="小多 [2]" w:date="2020-09-23T11:01:09Z">
                  <w:rPr>
                    <w:rFonts w:hint="eastAsia"/>
                    <w:szCs w:val="21"/>
                  </w:rPr>
                </w:rPrChange>
              </w:rPr>
              <w:t>在心搏类型前方显示该心搏的RR间期(ms)和心率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498" w:author="小多 [2]" w:date="2020-09-23T11:01:09Z">
                  <w:rPr>
                    <w:kern w:val="0"/>
                    <w:szCs w:val="21"/>
                  </w:rPr>
                </w:rPrChange>
              </w:rPr>
            </w:pPr>
            <w:r>
              <w:rPr>
                <w:rFonts w:hint="eastAsia"/>
                <w:color w:val="auto"/>
                <w:kern w:val="0"/>
                <w:szCs w:val="21"/>
                <w:rPrChange w:id="6499" w:author="小多 [2]" w:date="2020-09-23T11:01:09Z">
                  <w:rPr>
                    <w:rFonts w:hint="eastAsia"/>
                    <w:kern w:val="0"/>
                    <w:szCs w:val="21"/>
                  </w:rPr>
                </w:rPrChange>
              </w:rPr>
              <w:t>SOFT1_A04</w:t>
            </w:r>
          </w:p>
        </w:tc>
        <w:tc>
          <w:tcPr>
            <w:tcW w:w="2551" w:type="dxa"/>
            <w:tcBorders>
              <w:bottom w:val="single" w:color="auto" w:sz="4" w:space="0"/>
            </w:tcBorders>
            <w:shd w:val="clear" w:color="auto" w:fill="auto"/>
            <w:vAlign w:val="center"/>
          </w:tcPr>
          <w:p>
            <w:pPr>
              <w:spacing w:line="276" w:lineRule="auto"/>
              <w:rPr>
                <w:color w:val="auto"/>
                <w:kern w:val="0"/>
                <w:szCs w:val="21"/>
                <w:rPrChange w:id="6500" w:author="小多 [2]" w:date="2020-09-23T11:01:09Z">
                  <w:rPr>
                    <w:kern w:val="0"/>
                    <w:szCs w:val="21"/>
                  </w:rPr>
                </w:rPrChange>
              </w:rPr>
            </w:pPr>
            <w:r>
              <w:rPr>
                <w:rFonts w:hint="eastAsia"/>
                <w:color w:val="auto"/>
                <w:kern w:val="0"/>
                <w:szCs w:val="21"/>
                <w:rPrChange w:id="6501" w:author="小多 [2]" w:date="2020-09-23T11:01:09Z">
                  <w:rPr>
                    <w:rFonts w:hint="eastAsia"/>
                    <w:kern w:val="0"/>
                    <w:szCs w:val="21"/>
                  </w:rPr>
                </w:rPrChange>
              </w:rPr>
              <w:t>全屏显示</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02" w:author="小多 [2]" w:date="2020-09-23T11:01:09Z">
                  <w:rPr>
                    <w:szCs w:val="21"/>
                  </w:rPr>
                </w:rPrChange>
              </w:rPr>
            </w:pPr>
            <w:r>
              <w:rPr>
                <w:rFonts w:hint="eastAsia"/>
                <w:color w:val="auto"/>
                <w:szCs w:val="21"/>
                <w:rPrChange w:id="6503" w:author="小多 [2]" w:date="2020-09-23T11:01:09Z">
                  <w:rPr>
                    <w:rFonts w:hint="eastAsia"/>
                    <w:szCs w:val="21"/>
                  </w:rPr>
                </w:rPrChange>
              </w:rPr>
              <w:t>点击全屏按钮，全屏显示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04" w:author="小多 [2]" w:date="2020-09-23T11:01:09Z">
                  <w:rPr>
                    <w:kern w:val="0"/>
                    <w:szCs w:val="21"/>
                  </w:rPr>
                </w:rPrChange>
              </w:rPr>
            </w:pPr>
            <w:r>
              <w:rPr>
                <w:rFonts w:hint="eastAsia"/>
                <w:color w:val="auto"/>
                <w:kern w:val="0"/>
                <w:szCs w:val="21"/>
                <w:rPrChange w:id="6505" w:author="小多 [2]" w:date="2020-09-23T11:01:09Z">
                  <w:rPr>
                    <w:rFonts w:hint="eastAsia"/>
                    <w:kern w:val="0"/>
                    <w:szCs w:val="21"/>
                  </w:rPr>
                </w:rPrChange>
              </w:rPr>
              <w:t>SOFT1_A05</w:t>
            </w:r>
          </w:p>
        </w:tc>
        <w:tc>
          <w:tcPr>
            <w:tcW w:w="2551" w:type="dxa"/>
            <w:tcBorders>
              <w:bottom w:val="single" w:color="auto" w:sz="4" w:space="0"/>
            </w:tcBorders>
            <w:shd w:val="clear" w:color="auto" w:fill="auto"/>
            <w:vAlign w:val="center"/>
          </w:tcPr>
          <w:p>
            <w:pPr>
              <w:spacing w:line="276" w:lineRule="auto"/>
              <w:rPr>
                <w:color w:val="auto"/>
                <w:kern w:val="0"/>
                <w:szCs w:val="21"/>
                <w:rPrChange w:id="6506" w:author="小多 [2]" w:date="2020-09-23T11:01:09Z">
                  <w:rPr>
                    <w:kern w:val="0"/>
                    <w:szCs w:val="21"/>
                  </w:rPr>
                </w:rPrChange>
              </w:rPr>
            </w:pPr>
            <w:r>
              <w:rPr>
                <w:rFonts w:hint="eastAsia"/>
                <w:color w:val="auto"/>
                <w:kern w:val="0"/>
                <w:szCs w:val="21"/>
                <w:rPrChange w:id="6507" w:author="小多 [2]" w:date="2020-09-23T11:01:09Z">
                  <w:rPr>
                    <w:rFonts w:hint="eastAsia"/>
                    <w:kern w:val="0"/>
                    <w:szCs w:val="21"/>
                  </w:rPr>
                </w:rPrChange>
              </w:rPr>
              <w:t>即时打印</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08" w:author="小多 [2]" w:date="2020-09-23T11:01:09Z">
                  <w:rPr>
                    <w:szCs w:val="21"/>
                  </w:rPr>
                </w:rPrChange>
              </w:rPr>
            </w:pPr>
            <w:r>
              <w:rPr>
                <w:rFonts w:hint="eastAsia"/>
                <w:color w:val="auto"/>
                <w:szCs w:val="21"/>
                <w:rPrChange w:id="6509" w:author="小多 [2]" w:date="2020-09-23T11:01:09Z">
                  <w:rPr>
                    <w:rFonts w:hint="eastAsia"/>
                    <w:szCs w:val="21"/>
                  </w:rPr>
                </w:rPrChange>
              </w:rPr>
              <w:t>点击即时打印按钮，弹出即时打印预览窗口，然后点击弹出界面的打印按钮，可正常打印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10" w:author="小多 [2]" w:date="2020-09-23T11:01:09Z">
                  <w:rPr>
                    <w:kern w:val="0"/>
                    <w:szCs w:val="21"/>
                  </w:rPr>
                </w:rPrChange>
              </w:rPr>
            </w:pPr>
            <w:r>
              <w:rPr>
                <w:rFonts w:hint="eastAsia"/>
                <w:color w:val="auto"/>
                <w:kern w:val="0"/>
                <w:szCs w:val="21"/>
                <w:rPrChange w:id="6511" w:author="小多 [2]" w:date="2020-09-23T11:01:09Z">
                  <w:rPr>
                    <w:rFonts w:hint="eastAsia"/>
                    <w:kern w:val="0"/>
                    <w:szCs w:val="21"/>
                  </w:rPr>
                </w:rPrChange>
              </w:rPr>
              <w:t>SOFT1_A06</w:t>
            </w:r>
          </w:p>
        </w:tc>
        <w:tc>
          <w:tcPr>
            <w:tcW w:w="2551" w:type="dxa"/>
            <w:tcBorders>
              <w:bottom w:val="single" w:color="auto" w:sz="4" w:space="0"/>
            </w:tcBorders>
            <w:shd w:val="clear" w:color="auto" w:fill="auto"/>
            <w:vAlign w:val="center"/>
          </w:tcPr>
          <w:p>
            <w:pPr>
              <w:spacing w:line="276" w:lineRule="auto"/>
              <w:rPr>
                <w:color w:val="auto"/>
                <w:kern w:val="0"/>
                <w:szCs w:val="21"/>
                <w:rPrChange w:id="6512" w:author="小多 [2]" w:date="2020-09-23T11:01:09Z">
                  <w:rPr>
                    <w:kern w:val="0"/>
                    <w:szCs w:val="21"/>
                  </w:rPr>
                </w:rPrChange>
              </w:rPr>
            </w:pPr>
            <w:r>
              <w:rPr>
                <w:rFonts w:hint="eastAsia"/>
                <w:color w:val="auto"/>
                <w:kern w:val="0"/>
                <w:szCs w:val="21"/>
                <w:rPrChange w:id="6513" w:author="小多 [2]" w:date="2020-09-23T11:01:09Z">
                  <w:rPr>
                    <w:rFonts w:hint="eastAsia"/>
                    <w:kern w:val="0"/>
                    <w:szCs w:val="21"/>
                  </w:rPr>
                </w:rPrChange>
              </w:rPr>
              <w:t>保存片段图</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14" w:author="小多 [2]" w:date="2020-09-23T11:01:09Z">
                  <w:rPr>
                    <w:szCs w:val="21"/>
                  </w:rPr>
                </w:rPrChange>
              </w:rPr>
            </w:pPr>
            <w:r>
              <w:rPr>
                <w:rFonts w:hint="eastAsia"/>
                <w:color w:val="auto"/>
                <w:szCs w:val="21"/>
                <w:rPrChange w:id="6515" w:author="小多 [2]" w:date="2020-09-23T11:01:09Z">
                  <w:rPr>
                    <w:rFonts w:hint="eastAsia"/>
                    <w:szCs w:val="21"/>
                  </w:rPr>
                </w:rPrChange>
              </w:rPr>
              <w:t>点击保存片段图按钮，弹出可以自定义描述窗口，点击确定保存该位置片段图，取消则不保存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16" w:author="小多 [2]" w:date="2020-09-23T11:01:09Z">
                  <w:rPr>
                    <w:kern w:val="0"/>
                    <w:szCs w:val="21"/>
                  </w:rPr>
                </w:rPrChange>
              </w:rPr>
            </w:pPr>
            <w:r>
              <w:rPr>
                <w:rFonts w:hint="eastAsia"/>
                <w:color w:val="auto"/>
                <w:kern w:val="0"/>
                <w:szCs w:val="21"/>
                <w:rPrChange w:id="6517" w:author="小多 [2]" w:date="2020-09-23T11:01:09Z">
                  <w:rPr>
                    <w:rFonts w:hint="eastAsia"/>
                    <w:kern w:val="0"/>
                    <w:szCs w:val="21"/>
                  </w:rPr>
                </w:rPrChange>
              </w:rPr>
              <w:t>SOFT1_A07</w:t>
            </w:r>
          </w:p>
        </w:tc>
        <w:tc>
          <w:tcPr>
            <w:tcW w:w="2551" w:type="dxa"/>
            <w:tcBorders>
              <w:bottom w:val="single" w:color="auto" w:sz="4" w:space="0"/>
            </w:tcBorders>
            <w:shd w:val="clear" w:color="auto" w:fill="auto"/>
            <w:vAlign w:val="center"/>
          </w:tcPr>
          <w:p>
            <w:pPr>
              <w:spacing w:line="276" w:lineRule="auto"/>
              <w:rPr>
                <w:color w:val="auto"/>
                <w:kern w:val="0"/>
                <w:szCs w:val="21"/>
                <w:rPrChange w:id="6518" w:author="小多 [2]" w:date="2020-09-23T11:01:09Z">
                  <w:rPr>
                    <w:kern w:val="0"/>
                    <w:szCs w:val="21"/>
                  </w:rPr>
                </w:rPrChange>
              </w:rPr>
            </w:pPr>
            <w:r>
              <w:rPr>
                <w:rFonts w:hint="eastAsia"/>
                <w:color w:val="auto"/>
                <w:kern w:val="0"/>
                <w:szCs w:val="21"/>
                <w:rPrChange w:id="6519" w:author="小多 [2]" w:date="2020-09-23T11:01:09Z">
                  <w:rPr>
                    <w:rFonts w:hint="eastAsia"/>
                    <w:kern w:val="0"/>
                    <w:szCs w:val="21"/>
                  </w:rPr>
                </w:rPrChange>
              </w:rPr>
              <w:t>标尺功能</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20" w:author="小多 [2]" w:date="2020-09-23T11:01:09Z">
                  <w:rPr>
                    <w:szCs w:val="21"/>
                  </w:rPr>
                </w:rPrChange>
              </w:rPr>
            </w:pPr>
            <w:r>
              <w:rPr>
                <w:rFonts w:hint="eastAsia"/>
                <w:color w:val="auto"/>
                <w:szCs w:val="21"/>
                <w:rPrChange w:id="6521" w:author="小多 [2]" w:date="2020-09-23T11:01:09Z">
                  <w:rPr>
                    <w:rFonts w:hint="eastAsia"/>
                    <w:szCs w:val="21"/>
                  </w:rPr>
                </w:rPrChange>
              </w:rPr>
              <w:t>点击标尺功能后，在波形图区域可以从左到右测量屏幕范围内时间和对应导联起始位置幅值，结束位置与起始位置差值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22" w:author="小多 [2]" w:date="2020-09-23T11:01:09Z">
                  <w:rPr>
                    <w:kern w:val="0"/>
                    <w:szCs w:val="21"/>
                  </w:rPr>
                </w:rPrChange>
              </w:rPr>
            </w:pPr>
            <w:r>
              <w:rPr>
                <w:rFonts w:hint="eastAsia"/>
                <w:color w:val="auto"/>
                <w:kern w:val="0"/>
                <w:szCs w:val="21"/>
                <w:rPrChange w:id="6523" w:author="小多 [2]" w:date="2020-09-23T11:01:09Z">
                  <w:rPr>
                    <w:rFonts w:hint="eastAsia"/>
                    <w:kern w:val="0"/>
                    <w:szCs w:val="21"/>
                  </w:rPr>
                </w:rPrChange>
              </w:rPr>
              <w:t>SOFT1_A08</w:t>
            </w:r>
          </w:p>
        </w:tc>
        <w:tc>
          <w:tcPr>
            <w:tcW w:w="2551" w:type="dxa"/>
            <w:tcBorders>
              <w:bottom w:val="single" w:color="auto" w:sz="4" w:space="0"/>
            </w:tcBorders>
            <w:shd w:val="clear" w:color="auto" w:fill="auto"/>
            <w:vAlign w:val="center"/>
          </w:tcPr>
          <w:p>
            <w:pPr>
              <w:spacing w:line="276" w:lineRule="auto"/>
              <w:rPr>
                <w:color w:val="auto"/>
                <w:kern w:val="0"/>
                <w:szCs w:val="21"/>
                <w:rPrChange w:id="6524" w:author="小多 [2]" w:date="2020-09-23T11:01:09Z">
                  <w:rPr>
                    <w:kern w:val="0"/>
                    <w:szCs w:val="21"/>
                  </w:rPr>
                </w:rPrChange>
              </w:rPr>
            </w:pPr>
            <w:r>
              <w:rPr>
                <w:rFonts w:hint="eastAsia"/>
                <w:color w:val="auto"/>
                <w:kern w:val="0"/>
                <w:szCs w:val="21"/>
                <w:rPrChange w:id="6525" w:author="小多 [2]" w:date="2020-09-23T11:01:09Z">
                  <w:rPr>
                    <w:rFonts w:hint="eastAsia"/>
                    <w:kern w:val="0"/>
                    <w:szCs w:val="21"/>
                  </w:rPr>
                </w:rPrChange>
              </w:rPr>
              <w:t>显示网格</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26" w:author="小多 [2]" w:date="2020-09-23T11:01:09Z">
                  <w:rPr>
                    <w:szCs w:val="21"/>
                  </w:rPr>
                </w:rPrChange>
              </w:rPr>
            </w:pPr>
            <w:r>
              <w:rPr>
                <w:rFonts w:hint="eastAsia"/>
                <w:color w:val="auto"/>
                <w:szCs w:val="21"/>
                <w:rPrChange w:id="6527" w:author="小多 [2]" w:date="2020-09-23T11:01:09Z">
                  <w:rPr>
                    <w:rFonts w:hint="eastAsia"/>
                    <w:szCs w:val="21"/>
                  </w:rPr>
                </w:rPrChange>
              </w:rPr>
              <w:t>点击网格按钮，可以隐藏或显示波形图的网格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28" w:author="小多 [2]" w:date="2020-09-23T11:01:09Z">
                  <w:rPr>
                    <w:kern w:val="0"/>
                    <w:szCs w:val="21"/>
                  </w:rPr>
                </w:rPrChange>
              </w:rPr>
            </w:pPr>
            <w:r>
              <w:rPr>
                <w:rFonts w:hint="eastAsia"/>
                <w:color w:val="auto"/>
                <w:kern w:val="0"/>
                <w:szCs w:val="21"/>
                <w:rPrChange w:id="6529" w:author="小多 [2]" w:date="2020-09-23T11:01:09Z">
                  <w:rPr>
                    <w:rFonts w:hint="eastAsia"/>
                    <w:kern w:val="0"/>
                    <w:szCs w:val="21"/>
                  </w:rPr>
                </w:rPrChange>
              </w:rPr>
              <w:t>SOFT1_A09</w:t>
            </w:r>
          </w:p>
        </w:tc>
        <w:tc>
          <w:tcPr>
            <w:tcW w:w="2551" w:type="dxa"/>
            <w:tcBorders>
              <w:bottom w:val="single" w:color="auto" w:sz="4" w:space="0"/>
            </w:tcBorders>
            <w:shd w:val="clear" w:color="auto" w:fill="auto"/>
            <w:vAlign w:val="center"/>
          </w:tcPr>
          <w:p>
            <w:pPr>
              <w:spacing w:line="276" w:lineRule="auto"/>
              <w:rPr>
                <w:color w:val="auto"/>
                <w:kern w:val="0"/>
                <w:szCs w:val="21"/>
                <w:rPrChange w:id="6530" w:author="小多 [2]" w:date="2020-09-23T11:01:09Z">
                  <w:rPr>
                    <w:kern w:val="0"/>
                    <w:szCs w:val="21"/>
                  </w:rPr>
                </w:rPrChange>
              </w:rPr>
            </w:pPr>
            <w:r>
              <w:rPr>
                <w:rFonts w:hint="eastAsia"/>
                <w:color w:val="auto"/>
                <w:kern w:val="0"/>
                <w:szCs w:val="21"/>
                <w:rPrChange w:id="6531" w:author="小多 [2]" w:date="2020-09-23T11:01:09Z">
                  <w:rPr>
                    <w:rFonts w:hint="eastAsia"/>
                    <w:kern w:val="0"/>
                    <w:szCs w:val="21"/>
                  </w:rPr>
                </w:rPrChange>
              </w:rPr>
              <w:t>添加事件</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32" w:author="小多 [2]" w:date="2020-09-23T11:01:09Z">
                  <w:rPr>
                    <w:szCs w:val="21"/>
                  </w:rPr>
                </w:rPrChange>
              </w:rPr>
            </w:pPr>
            <w:r>
              <w:rPr>
                <w:rFonts w:hint="eastAsia"/>
                <w:color w:val="auto"/>
                <w:szCs w:val="21"/>
                <w:rPrChange w:id="6533" w:author="小多 [2]" w:date="2020-09-23T11:01:09Z">
                  <w:rPr>
                    <w:rFonts w:hint="eastAsia"/>
                    <w:szCs w:val="21"/>
                  </w:rPr>
                </w:rPrChange>
              </w:rPr>
              <w:t>点击添加事件按钮，在波形图区域，可以选择屏幕范围内的任意一段区域，标记一个事件，但心搏类型不会随着改变</w:t>
            </w:r>
            <w:del w:id="6534" w:author="小多 [2]" w:date="2020-09-23T10:39:21Z">
              <w:r>
                <w:rPr>
                  <w:rFonts w:hint="eastAsia"/>
                  <w:color w:val="auto"/>
                  <w:szCs w:val="21"/>
                  <w:rPrChange w:id="6535"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37" w:author="小多 [2]" w:date="2020-09-23T11:01:09Z">
                  <w:rPr>
                    <w:kern w:val="0"/>
                    <w:szCs w:val="21"/>
                  </w:rPr>
                </w:rPrChange>
              </w:rPr>
            </w:pPr>
            <w:r>
              <w:rPr>
                <w:rFonts w:hint="eastAsia"/>
                <w:color w:val="auto"/>
                <w:kern w:val="0"/>
                <w:szCs w:val="21"/>
                <w:rPrChange w:id="6538" w:author="小多 [2]" w:date="2020-09-23T11:01:09Z">
                  <w:rPr>
                    <w:rFonts w:hint="eastAsia"/>
                    <w:kern w:val="0"/>
                    <w:szCs w:val="21"/>
                  </w:rPr>
                </w:rPrChange>
              </w:rPr>
              <w:t>SOFT1_A10</w:t>
            </w:r>
          </w:p>
        </w:tc>
        <w:tc>
          <w:tcPr>
            <w:tcW w:w="2551" w:type="dxa"/>
            <w:tcBorders>
              <w:bottom w:val="single" w:color="auto" w:sz="4" w:space="0"/>
            </w:tcBorders>
            <w:shd w:val="clear" w:color="auto" w:fill="auto"/>
            <w:vAlign w:val="center"/>
          </w:tcPr>
          <w:p>
            <w:pPr>
              <w:spacing w:line="276" w:lineRule="auto"/>
              <w:rPr>
                <w:color w:val="auto"/>
                <w:kern w:val="0"/>
                <w:szCs w:val="21"/>
                <w:rPrChange w:id="6539" w:author="小多 [2]" w:date="2020-09-23T11:01:09Z">
                  <w:rPr>
                    <w:kern w:val="0"/>
                    <w:szCs w:val="21"/>
                  </w:rPr>
                </w:rPrChange>
              </w:rPr>
            </w:pPr>
            <w:r>
              <w:rPr>
                <w:rFonts w:hint="eastAsia"/>
                <w:color w:val="auto"/>
                <w:kern w:val="0"/>
                <w:szCs w:val="21"/>
                <w:rPrChange w:id="6540" w:author="小多 [2]" w:date="2020-09-23T11:01:09Z">
                  <w:rPr>
                    <w:rFonts w:hint="eastAsia"/>
                    <w:kern w:val="0"/>
                    <w:szCs w:val="21"/>
                  </w:rPr>
                </w:rPrChange>
              </w:rPr>
              <w:t>显示心搏编号</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41" w:author="小多 [2]" w:date="2020-09-23T11:01:09Z">
                  <w:rPr>
                    <w:szCs w:val="21"/>
                  </w:rPr>
                </w:rPrChange>
              </w:rPr>
            </w:pPr>
            <w:r>
              <w:rPr>
                <w:rFonts w:hint="eastAsia"/>
                <w:color w:val="auto"/>
                <w:szCs w:val="21"/>
                <w:rPrChange w:id="6542" w:author="小多 [2]" w:date="2020-09-23T11:01:09Z">
                  <w:rPr>
                    <w:rFonts w:hint="eastAsia"/>
                    <w:szCs w:val="21"/>
                  </w:rPr>
                </w:rPrChange>
              </w:rPr>
              <w:t>点击显示心搏编号按钮，可以显示心搏的编号</w:t>
            </w:r>
            <w:del w:id="6543" w:author="小多 [2]" w:date="2020-09-23T10:34:14Z">
              <w:r>
                <w:rPr>
                  <w:rFonts w:hint="eastAsia"/>
                  <w:color w:val="auto"/>
                  <w:szCs w:val="21"/>
                  <w:rPrChange w:id="6544"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6546" w:author="20191115" w:date="2020-09-20T19:30:18Z"/>
        </w:trPr>
        <w:tc>
          <w:tcPr>
            <w:tcW w:w="1467" w:type="dxa"/>
            <w:tcBorders>
              <w:bottom w:val="single" w:color="auto" w:sz="4" w:space="0"/>
            </w:tcBorders>
            <w:shd w:val="clear" w:color="auto" w:fill="auto"/>
            <w:vAlign w:val="center"/>
          </w:tcPr>
          <w:p>
            <w:pPr>
              <w:spacing w:line="276" w:lineRule="auto"/>
              <w:jc w:val="center"/>
              <w:rPr>
                <w:ins w:id="6547" w:author="20191115" w:date="2020-09-20T19:30:18Z"/>
                <w:rFonts w:hint="eastAsia" w:eastAsia="宋体"/>
                <w:color w:val="auto"/>
                <w:kern w:val="0"/>
                <w:szCs w:val="21"/>
                <w:lang w:val="en-US" w:eastAsia="zh-CN"/>
                <w:rPrChange w:id="6548" w:author="小多 [2]" w:date="2020-09-23T11:01:09Z">
                  <w:rPr>
                    <w:ins w:id="6549" w:author="20191115" w:date="2020-09-20T19:30:18Z"/>
                    <w:rFonts w:hint="eastAsia" w:eastAsia="宋体"/>
                    <w:kern w:val="0"/>
                    <w:szCs w:val="21"/>
                    <w:lang w:val="en-US" w:eastAsia="zh-CN"/>
                  </w:rPr>
                </w:rPrChange>
              </w:rPr>
            </w:pPr>
            <w:ins w:id="6550" w:author="20191115" w:date="2020-09-20T19:30:18Z">
              <w:r>
                <w:rPr>
                  <w:rFonts w:hint="eastAsia"/>
                  <w:color w:val="auto"/>
                  <w:kern w:val="0"/>
                  <w:szCs w:val="21"/>
                  <w:rPrChange w:id="6551" w:author="小多 [2]" w:date="2020-09-23T11:01:09Z">
                    <w:rPr>
                      <w:rFonts w:hint="eastAsia"/>
                      <w:kern w:val="0"/>
                      <w:szCs w:val="21"/>
                    </w:rPr>
                  </w:rPrChange>
                </w:rPr>
                <w:t>SOFT1_A1</w:t>
              </w:r>
            </w:ins>
            <w:ins w:id="6553" w:author="20191115" w:date="2020-09-20T19:30:25Z">
              <w:r>
                <w:rPr>
                  <w:rFonts w:hint="eastAsia"/>
                  <w:color w:val="auto"/>
                  <w:kern w:val="0"/>
                  <w:szCs w:val="21"/>
                  <w:lang w:val="en-US" w:eastAsia="zh-CN"/>
                  <w:rPrChange w:id="6554" w:author="小多 [2]" w:date="2020-09-23T11:01:09Z">
                    <w:rPr>
                      <w:rFonts w:hint="eastAsia"/>
                      <w:kern w:val="0"/>
                      <w:szCs w:val="21"/>
                      <w:lang w:val="en-US" w:eastAsia="zh-CN"/>
                    </w:rPr>
                  </w:rPrChange>
                </w:rPr>
                <w:t>1</w:t>
              </w:r>
            </w:ins>
          </w:p>
        </w:tc>
        <w:tc>
          <w:tcPr>
            <w:tcW w:w="2551" w:type="dxa"/>
            <w:tcBorders>
              <w:bottom w:val="single" w:color="auto" w:sz="4" w:space="0"/>
            </w:tcBorders>
            <w:shd w:val="clear" w:color="auto" w:fill="auto"/>
            <w:vAlign w:val="center"/>
          </w:tcPr>
          <w:p>
            <w:pPr>
              <w:spacing w:line="276" w:lineRule="auto"/>
              <w:rPr>
                <w:ins w:id="6556" w:author="20191115" w:date="2020-09-20T19:30:18Z"/>
                <w:rFonts w:hint="default" w:eastAsia="宋体"/>
                <w:color w:val="auto"/>
                <w:kern w:val="0"/>
                <w:szCs w:val="21"/>
                <w:lang w:val="en-US" w:eastAsia="zh-CN"/>
                <w:rPrChange w:id="6557" w:author="小多 [2]" w:date="2020-09-23T11:01:09Z">
                  <w:rPr>
                    <w:ins w:id="6558" w:author="20191115" w:date="2020-09-20T19:30:18Z"/>
                    <w:rFonts w:hint="default" w:eastAsia="宋体"/>
                    <w:kern w:val="0"/>
                    <w:szCs w:val="21"/>
                    <w:lang w:val="en-US" w:eastAsia="zh-CN"/>
                  </w:rPr>
                </w:rPrChange>
              </w:rPr>
            </w:pPr>
            <w:ins w:id="6559" w:author="20191115" w:date="2020-09-20T19:30:18Z">
              <w:r>
                <w:rPr>
                  <w:rFonts w:hint="eastAsia"/>
                  <w:color w:val="auto"/>
                  <w:kern w:val="0"/>
                  <w:szCs w:val="21"/>
                  <w:lang w:val="en-US" w:eastAsia="zh-CN"/>
                  <w:rPrChange w:id="6560" w:author="小多 [2]" w:date="2020-09-23T11:01:09Z">
                    <w:rPr>
                      <w:rFonts w:hint="eastAsia"/>
                      <w:kern w:val="0"/>
                      <w:szCs w:val="21"/>
                      <w:lang w:val="en-US" w:eastAsia="zh-CN"/>
                    </w:rPr>
                  </w:rPrChange>
                </w:rPr>
                <w:t>修改单心搏类型</w:t>
              </w:r>
            </w:ins>
          </w:p>
        </w:tc>
        <w:tc>
          <w:tcPr>
            <w:tcW w:w="5801" w:type="dxa"/>
            <w:tcBorders>
              <w:bottom w:val="single" w:color="auto" w:sz="4" w:space="0"/>
            </w:tcBorders>
            <w:shd w:val="clear" w:color="auto" w:fill="auto"/>
            <w:vAlign w:val="center"/>
          </w:tcPr>
          <w:p>
            <w:pPr>
              <w:pStyle w:val="25"/>
              <w:spacing w:line="276" w:lineRule="auto"/>
              <w:ind w:firstLine="0" w:firstLineChars="0"/>
              <w:rPr>
                <w:ins w:id="6562" w:author="20191115" w:date="2020-09-20T19:30:18Z"/>
                <w:rFonts w:hint="default" w:eastAsia="宋体"/>
                <w:color w:val="auto"/>
                <w:szCs w:val="21"/>
                <w:lang w:val="en-US" w:eastAsia="zh-CN"/>
                <w:rPrChange w:id="6563" w:author="小多 [2]" w:date="2020-09-23T11:01:09Z">
                  <w:rPr>
                    <w:ins w:id="6564" w:author="20191115" w:date="2020-09-20T19:30:18Z"/>
                    <w:rFonts w:hint="default" w:eastAsia="宋体"/>
                    <w:szCs w:val="21"/>
                    <w:lang w:val="en-US" w:eastAsia="zh-CN"/>
                  </w:rPr>
                </w:rPrChange>
              </w:rPr>
            </w:pPr>
            <w:ins w:id="6565" w:author="20191115" w:date="2020-09-20T19:30:18Z">
              <w:r>
                <w:rPr>
                  <w:rFonts w:hint="eastAsia"/>
                  <w:color w:val="auto"/>
                  <w:szCs w:val="21"/>
                  <w:lang w:val="en-US" w:eastAsia="zh-CN"/>
                  <w:rPrChange w:id="6566" w:author="小多 [2]" w:date="2020-09-23T11:01:09Z">
                    <w:rPr>
                      <w:rFonts w:hint="eastAsia"/>
                      <w:szCs w:val="21"/>
                      <w:lang w:val="en-US" w:eastAsia="zh-CN"/>
                    </w:rPr>
                  </w:rPrChange>
                </w:rPr>
                <w:t>可以通过鼠标修改单个或连续多个心搏类型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68" w:author="小多 [2]" w:date="2020-09-23T11:01:09Z">
                  <w:rPr>
                    <w:kern w:val="0"/>
                    <w:szCs w:val="21"/>
                  </w:rPr>
                </w:rPrChange>
              </w:rPr>
            </w:pPr>
            <w:r>
              <w:rPr>
                <w:rFonts w:hint="eastAsia"/>
                <w:color w:val="auto"/>
                <w:kern w:val="0"/>
                <w:szCs w:val="21"/>
                <w:rPrChange w:id="6569" w:author="小多 [2]" w:date="2020-09-23T11:01:09Z">
                  <w:rPr>
                    <w:rFonts w:hint="eastAsia"/>
                    <w:kern w:val="0"/>
                    <w:szCs w:val="21"/>
                  </w:rPr>
                </w:rPrChange>
              </w:rPr>
              <w:t>SOFT1_A12</w:t>
            </w:r>
          </w:p>
        </w:tc>
        <w:tc>
          <w:tcPr>
            <w:tcW w:w="2551" w:type="dxa"/>
            <w:tcBorders>
              <w:bottom w:val="single" w:color="auto" w:sz="4" w:space="0"/>
            </w:tcBorders>
            <w:shd w:val="clear" w:color="auto" w:fill="auto"/>
            <w:vAlign w:val="center"/>
          </w:tcPr>
          <w:p>
            <w:pPr>
              <w:spacing w:line="276" w:lineRule="auto"/>
              <w:rPr>
                <w:color w:val="auto"/>
                <w:kern w:val="0"/>
                <w:szCs w:val="21"/>
                <w:rPrChange w:id="6570" w:author="小多 [2]" w:date="2020-09-23T11:01:09Z">
                  <w:rPr>
                    <w:kern w:val="0"/>
                    <w:szCs w:val="21"/>
                  </w:rPr>
                </w:rPrChange>
              </w:rPr>
            </w:pPr>
            <w:r>
              <w:rPr>
                <w:rFonts w:hint="eastAsia"/>
                <w:color w:val="auto"/>
                <w:kern w:val="0"/>
                <w:szCs w:val="21"/>
                <w:rPrChange w:id="6571" w:author="小多 [2]" w:date="2020-09-23T11:01:09Z">
                  <w:rPr>
                    <w:rFonts w:hint="eastAsia"/>
                    <w:kern w:val="0"/>
                    <w:szCs w:val="21"/>
                  </w:rPr>
                </w:rPrChange>
              </w:rPr>
              <w:t>常规选项卡-导联</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72" w:author="小多 [2]" w:date="2020-09-23T11:01:09Z">
                  <w:rPr>
                    <w:szCs w:val="21"/>
                  </w:rPr>
                </w:rPrChange>
              </w:rPr>
            </w:pPr>
            <w:r>
              <w:rPr>
                <w:rFonts w:hint="eastAsia"/>
                <w:color w:val="auto"/>
                <w:szCs w:val="21"/>
                <w:rPrChange w:id="6573" w:author="小多 [2]" w:date="2020-09-23T11:01:09Z">
                  <w:rPr>
                    <w:rFonts w:hint="eastAsia"/>
                    <w:szCs w:val="21"/>
                  </w:rPr>
                </w:rPrChange>
              </w:rPr>
              <w:t>打开该按钮，可以选择</w:t>
            </w:r>
            <w:r>
              <w:rPr>
                <w:rFonts w:hint="eastAsia"/>
                <w:color w:val="auto"/>
                <w:kern w:val="0"/>
                <w:szCs w:val="21"/>
                <w:rPrChange w:id="6574" w:author="小多 [2]" w:date="2020-09-23T11:01:09Z">
                  <w:rPr>
                    <w:rFonts w:hint="eastAsia"/>
                    <w:kern w:val="0"/>
                    <w:szCs w:val="21"/>
                  </w:rPr>
                </w:rPrChange>
              </w:rPr>
              <w:t>SOFT1_A01区域画那些导联的波形图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75" w:author="小多 [2]" w:date="2020-09-23T11:01:09Z">
                  <w:rPr>
                    <w:kern w:val="0"/>
                    <w:szCs w:val="21"/>
                  </w:rPr>
                </w:rPrChange>
              </w:rPr>
            </w:pPr>
            <w:r>
              <w:rPr>
                <w:rFonts w:hint="eastAsia"/>
                <w:color w:val="auto"/>
                <w:kern w:val="0"/>
                <w:szCs w:val="21"/>
                <w:rPrChange w:id="6576" w:author="小多 [2]" w:date="2020-09-23T11:01:09Z">
                  <w:rPr>
                    <w:rFonts w:hint="eastAsia"/>
                    <w:kern w:val="0"/>
                    <w:szCs w:val="21"/>
                  </w:rPr>
                </w:rPrChange>
              </w:rPr>
              <w:t>SOFT1_A13</w:t>
            </w:r>
          </w:p>
        </w:tc>
        <w:tc>
          <w:tcPr>
            <w:tcW w:w="2551" w:type="dxa"/>
            <w:tcBorders>
              <w:bottom w:val="single" w:color="auto" w:sz="4" w:space="0"/>
            </w:tcBorders>
            <w:shd w:val="clear" w:color="auto" w:fill="auto"/>
            <w:vAlign w:val="center"/>
          </w:tcPr>
          <w:p>
            <w:pPr>
              <w:spacing w:line="276" w:lineRule="auto"/>
              <w:rPr>
                <w:color w:val="auto"/>
                <w:kern w:val="0"/>
                <w:szCs w:val="21"/>
                <w:rPrChange w:id="6577" w:author="小多 [2]" w:date="2020-09-23T11:01:09Z">
                  <w:rPr>
                    <w:kern w:val="0"/>
                    <w:szCs w:val="21"/>
                  </w:rPr>
                </w:rPrChange>
              </w:rPr>
            </w:pPr>
            <w:r>
              <w:rPr>
                <w:rFonts w:hint="eastAsia"/>
                <w:color w:val="auto"/>
                <w:kern w:val="0"/>
                <w:szCs w:val="21"/>
                <w:rPrChange w:id="6578" w:author="小多 [2]" w:date="2020-09-23T11:01:09Z">
                  <w:rPr>
                    <w:rFonts w:hint="eastAsia"/>
                    <w:kern w:val="0"/>
                    <w:szCs w:val="21"/>
                  </w:rPr>
                </w:rPrChange>
              </w:rPr>
              <w:t>常规选项卡-毫米/秒</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79" w:author="小多 [2]" w:date="2020-09-23T11:01:09Z">
                  <w:rPr>
                    <w:szCs w:val="21"/>
                  </w:rPr>
                </w:rPrChange>
              </w:rPr>
            </w:pPr>
            <w:r>
              <w:rPr>
                <w:rFonts w:hint="eastAsia"/>
                <w:color w:val="auto"/>
                <w:szCs w:val="21"/>
                <w:rPrChange w:id="6580" w:author="小多 [2]" w:date="2020-09-23T11:01:09Z">
                  <w:rPr>
                    <w:rFonts w:hint="eastAsia"/>
                    <w:szCs w:val="21"/>
                  </w:rPr>
                </w:rPrChange>
              </w:rPr>
              <w:t>选择该下拉菜单，可以控制每秒时间由多少毫米表示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81" w:author="小多 [2]" w:date="2020-09-23T11:01:09Z">
                  <w:rPr>
                    <w:kern w:val="0"/>
                    <w:szCs w:val="21"/>
                  </w:rPr>
                </w:rPrChange>
              </w:rPr>
            </w:pPr>
            <w:r>
              <w:rPr>
                <w:rFonts w:hint="eastAsia"/>
                <w:color w:val="auto"/>
                <w:kern w:val="0"/>
                <w:szCs w:val="21"/>
                <w:rPrChange w:id="6582" w:author="小多 [2]" w:date="2020-09-23T11:01:09Z">
                  <w:rPr>
                    <w:rFonts w:hint="eastAsia"/>
                    <w:kern w:val="0"/>
                    <w:szCs w:val="21"/>
                  </w:rPr>
                </w:rPrChange>
              </w:rPr>
              <w:t>SOFT1_A14</w:t>
            </w:r>
          </w:p>
        </w:tc>
        <w:tc>
          <w:tcPr>
            <w:tcW w:w="2551" w:type="dxa"/>
            <w:tcBorders>
              <w:bottom w:val="single" w:color="auto" w:sz="4" w:space="0"/>
            </w:tcBorders>
            <w:shd w:val="clear" w:color="auto" w:fill="auto"/>
            <w:vAlign w:val="center"/>
          </w:tcPr>
          <w:p>
            <w:pPr>
              <w:spacing w:line="276" w:lineRule="auto"/>
              <w:rPr>
                <w:color w:val="auto"/>
                <w:kern w:val="0"/>
                <w:szCs w:val="21"/>
                <w:rPrChange w:id="6583" w:author="小多 [2]" w:date="2020-09-23T11:01:09Z">
                  <w:rPr>
                    <w:kern w:val="0"/>
                    <w:szCs w:val="21"/>
                  </w:rPr>
                </w:rPrChange>
              </w:rPr>
            </w:pPr>
            <w:r>
              <w:rPr>
                <w:rFonts w:hint="eastAsia"/>
                <w:color w:val="auto"/>
                <w:kern w:val="0"/>
                <w:szCs w:val="21"/>
                <w:rPrChange w:id="6584" w:author="小多 [2]" w:date="2020-09-23T11:01:09Z">
                  <w:rPr>
                    <w:rFonts w:hint="eastAsia"/>
                    <w:kern w:val="0"/>
                    <w:szCs w:val="21"/>
                  </w:rPr>
                </w:rPrChange>
              </w:rPr>
              <w:t>常规选项卡-毫米/毫伏</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85" w:author="小多 [2]" w:date="2020-09-23T11:01:09Z">
                  <w:rPr>
                    <w:szCs w:val="21"/>
                  </w:rPr>
                </w:rPrChange>
              </w:rPr>
            </w:pPr>
            <w:r>
              <w:rPr>
                <w:rFonts w:hint="eastAsia"/>
                <w:color w:val="auto"/>
                <w:szCs w:val="21"/>
                <w:rPrChange w:id="6586" w:author="小多 [2]" w:date="2020-09-23T11:01:09Z">
                  <w:rPr>
                    <w:rFonts w:hint="eastAsia"/>
                    <w:szCs w:val="21"/>
                  </w:rPr>
                </w:rPrChange>
              </w:rPr>
              <w:t>选择该下拉菜单，可以控制每毫伏由多少毫米表示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87" w:author="小多 [2]" w:date="2020-09-23T11:01:09Z">
                  <w:rPr>
                    <w:kern w:val="0"/>
                    <w:szCs w:val="21"/>
                  </w:rPr>
                </w:rPrChange>
              </w:rPr>
            </w:pPr>
            <w:r>
              <w:rPr>
                <w:rFonts w:hint="eastAsia"/>
                <w:color w:val="auto"/>
                <w:kern w:val="0"/>
                <w:szCs w:val="21"/>
                <w:rPrChange w:id="6588" w:author="小多 [2]" w:date="2020-09-23T11:01:09Z">
                  <w:rPr>
                    <w:rFonts w:hint="eastAsia"/>
                    <w:kern w:val="0"/>
                    <w:szCs w:val="21"/>
                  </w:rPr>
                </w:rPrChange>
              </w:rPr>
              <w:t>SOFT1_A15</w:t>
            </w:r>
          </w:p>
        </w:tc>
        <w:tc>
          <w:tcPr>
            <w:tcW w:w="2551" w:type="dxa"/>
            <w:tcBorders>
              <w:bottom w:val="single" w:color="auto" w:sz="4" w:space="0"/>
            </w:tcBorders>
            <w:shd w:val="clear" w:color="auto" w:fill="auto"/>
            <w:vAlign w:val="center"/>
          </w:tcPr>
          <w:p>
            <w:pPr>
              <w:spacing w:line="276" w:lineRule="auto"/>
              <w:rPr>
                <w:color w:val="auto"/>
                <w:kern w:val="0"/>
                <w:szCs w:val="21"/>
                <w:rPrChange w:id="6589" w:author="小多 [2]" w:date="2020-09-23T11:01:09Z">
                  <w:rPr>
                    <w:kern w:val="0"/>
                    <w:szCs w:val="21"/>
                  </w:rPr>
                </w:rPrChange>
              </w:rPr>
            </w:pPr>
            <w:r>
              <w:rPr>
                <w:rFonts w:hint="eastAsia"/>
                <w:color w:val="auto"/>
                <w:kern w:val="0"/>
                <w:szCs w:val="21"/>
                <w:rPrChange w:id="6590" w:author="小多 [2]" w:date="2020-09-23T11:01:09Z">
                  <w:rPr>
                    <w:rFonts w:hint="eastAsia"/>
                    <w:kern w:val="0"/>
                    <w:szCs w:val="21"/>
                  </w:rPr>
                </w:rPrChange>
              </w:rPr>
              <w:t>高级选项卡-RR心率</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91" w:author="小多 [2]" w:date="2020-09-23T11:01:09Z">
                  <w:rPr>
                    <w:szCs w:val="21"/>
                  </w:rPr>
                </w:rPrChange>
              </w:rPr>
            </w:pPr>
            <w:r>
              <w:rPr>
                <w:rFonts w:hint="eastAsia"/>
                <w:color w:val="auto"/>
                <w:szCs w:val="21"/>
                <w:rPrChange w:id="6592" w:author="小多 [2]" w:date="2020-09-23T11:01:09Z">
                  <w:rPr>
                    <w:rFonts w:hint="eastAsia"/>
                    <w:szCs w:val="21"/>
                  </w:rPr>
                </w:rPrChange>
              </w:rPr>
              <w:t>勾选该选项，表示显示RR心率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93" w:author="小多 [2]" w:date="2020-09-23T11:01:09Z">
                  <w:rPr>
                    <w:kern w:val="0"/>
                    <w:szCs w:val="21"/>
                  </w:rPr>
                </w:rPrChange>
              </w:rPr>
            </w:pPr>
            <w:r>
              <w:rPr>
                <w:rFonts w:hint="eastAsia"/>
                <w:color w:val="auto"/>
                <w:kern w:val="0"/>
                <w:szCs w:val="21"/>
                <w:rPrChange w:id="6594" w:author="小多 [2]" w:date="2020-09-23T11:01:09Z">
                  <w:rPr>
                    <w:rFonts w:hint="eastAsia"/>
                    <w:kern w:val="0"/>
                    <w:szCs w:val="21"/>
                  </w:rPr>
                </w:rPrChange>
              </w:rPr>
              <w:t>SOFT1_A16</w:t>
            </w:r>
          </w:p>
        </w:tc>
        <w:tc>
          <w:tcPr>
            <w:tcW w:w="2551" w:type="dxa"/>
            <w:tcBorders>
              <w:bottom w:val="single" w:color="auto" w:sz="4" w:space="0"/>
            </w:tcBorders>
            <w:shd w:val="clear" w:color="auto" w:fill="auto"/>
            <w:vAlign w:val="center"/>
          </w:tcPr>
          <w:p>
            <w:pPr>
              <w:spacing w:line="276" w:lineRule="auto"/>
              <w:rPr>
                <w:color w:val="auto"/>
                <w:kern w:val="0"/>
                <w:szCs w:val="21"/>
                <w:rPrChange w:id="6595" w:author="小多 [2]" w:date="2020-09-23T11:01:09Z">
                  <w:rPr>
                    <w:kern w:val="0"/>
                    <w:szCs w:val="21"/>
                  </w:rPr>
                </w:rPrChange>
              </w:rPr>
            </w:pPr>
            <w:r>
              <w:rPr>
                <w:rFonts w:hint="eastAsia"/>
                <w:color w:val="auto"/>
                <w:kern w:val="0"/>
                <w:szCs w:val="21"/>
                <w:rPrChange w:id="6596" w:author="小多 [2]" w:date="2020-09-23T11:01:09Z">
                  <w:rPr>
                    <w:rFonts w:hint="eastAsia"/>
                    <w:kern w:val="0"/>
                    <w:szCs w:val="21"/>
                  </w:rPr>
                </w:rPrChange>
              </w:rPr>
              <w:t>高级选项卡-RR间期</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597" w:author="小多 [2]" w:date="2020-09-23T11:01:09Z">
                  <w:rPr>
                    <w:szCs w:val="21"/>
                  </w:rPr>
                </w:rPrChange>
              </w:rPr>
            </w:pPr>
            <w:r>
              <w:rPr>
                <w:rFonts w:hint="eastAsia"/>
                <w:color w:val="auto"/>
                <w:szCs w:val="21"/>
                <w:rPrChange w:id="6598" w:author="小多 [2]" w:date="2020-09-23T11:01:09Z">
                  <w:rPr>
                    <w:rFonts w:hint="eastAsia"/>
                    <w:szCs w:val="21"/>
                  </w:rPr>
                </w:rPrChange>
              </w:rPr>
              <w:t>勾选该选项，表示显示RR间期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599" w:author="小多 [2]" w:date="2020-09-23T11:01:09Z">
                  <w:rPr>
                    <w:kern w:val="0"/>
                    <w:szCs w:val="21"/>
                  </w:rPr>
                </w:rPrChange>
              </w:rPr>
            </w:pPr>
            <w:r>
              <w:rPr>
                <w:rFonts w:hint="eastAsia"/>
                <w:color w:val="auto"/>
                <w:kern w:val="0"/>
                <w:szCs w:val="21"/>
                <w:rPrChange w:id="6600" w:author="小多 [2]" w:date="2020-09-23T11:01:09Z">
                  <w:rPr>
                    <w:rFonts w:hint="eastAsia"/>
                    <w:kern w:val="0"/>
                    <w:szCs w:val="21"/>
                  </w:rPr>
                </w:rPrChange>
              </w:rPr>
              <w:t>SOFT1_A17</w:t>
            </w:r>
          </w:p>
        </w:tc>
        <w:tc>
          <w:tcPr>
            <w:tcW w:w="2551" w:type="dxa"/>
            <w:tcBorders>
              <w:bottom w:val="single" w:color="auto" w:sz="4" w:space="0"/>
            </w:tcBorders>
            <w:shd w:val="clear" w:color="auto" w:fill="auto"/>
            <w:vAlign w:val="center"/>
          </w:tcPr>
          <w:p>
            <w:pPr>
              <w:spacing w:line="276" w:lineRule="auto"/>
              <w:rPr>
                <w:color w:val="auto"/>
                <w:kern w:val="0"/>
                <w:szCs w:val="21"/>
                <w:rPrChange w:id="6601" w:author="小多 [2]" w:date="2020-09-23T11:01:09Z">
                  <w:rPr>
                    <w:kern w:val="0"/>
                    <w:szCs w:val="21"/>
                  </w:rPr>
                </w:rPrChange>
              </w:rPr>
            </w:pPr>
            <w:r>
              <w:rPr>
                <w:rFonts w:hint="eastAsia"/>
                <w:color w:val="auto"/>
                <w:kern w:val="0"/>
                <w:szCs w:val="21"/>
                <w:rPrChange w:id="6602" w:author="小多 [2]" w:date="2020-09-23T11:01:09Z">
                  <w:rPr>
                    <w:rFonts w:hint="eastAsia"/>
                    <w:kern w:val="0"/>
                    <w:szCs w:val="21"/>
                  </w:rPr>
                </w:rPrChange>
              </w:rPr>
              <w:t>高级选项卡-心搏位置</w:t>
            </w:r>
          </w:p>
        </w:tc>
        <w:tc>
          <w:tcPr>
            <w:tcW w:w="5801" w:type="dxa"/>
            <w:tcBorders>
              <w:bottom w:val="single" w:color="auto" w:sz="4" w:space="0"/>
            </w:tcBorders>
            <w:shd w:val="clear" w:color="auto" w:fill="auto"/>
            <w:vAlign w:val="center"/>
          </w:tcPr>
          <w:p>
            <w:pPr>
              <w:pStyle w:val="25"/>
              <w:spacing w:line="276" w:lineRule="auto"/>
              <w:ind w:firstLine="0" w:firstLineChars="0"/>
              <w:rPr>
                <w:color w:val="auto"/>
                <w:szCs w:val="21"/>
                <w:rPrChange w:id="6603" w:author="小多 [2]" w:date="2020-09-23T11:01:09Z">
                  <w:rPr>
                    <w:szCs w:val="21"/>
                  </w:rPr>
                </w:rPrChange>
              </w:rPr>
            </w:pPr>
            <w:r>
              <w:rPr>
                <w:rFonts w:hint="eastAsia"/>
                <w:color w:val="auto"/>
                <w:szCs w:val="21"/>
                <w:rPrChange w:id="6604" w:author="小多 [2]" w:date="2020-09-23T11:01:09Z">
                  <w:rPr>
                    <w:rFonts w:hint="eastAsia"/>
                    <w:szCs w:val="21"/>
                  </w:rPr>
                </w:rPrChange>
              </w:rPr>
              <w:t>勾选该选项，表示显示心搏定位位置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605" w:author="小多 [2]" w:date="2020-09-23T11:01:09Z">
                  <w:rPr>
                    <w:kern w:val="0"/>
                    <w:szCs w:val="21"/>
                  </w:rPr>
                </w:rPrChange>
              </w:rPr>
            </w:pPr>
            <w:r>
              <w:rPr>
                <w:rFonts w:hint="eastAsia"/>
                <w:color w:val="auto"/>
                <w:kern w:val="0"/>
                <w:szCs w:val="21"/>
                <w:rPrChange w:id="6606" w:author="小多 [2]" w:date="2020-09-23T11:01:09Z">
                  <w:rPr>
                    <w:rFonts w:hint="eastAsia"/>
                    <w:kern w:val="0"/>
                    <w:szCs w:val="21"/>
                  </w:rPr>
                </w:rPrChange>
              </w:rPr>
              <w:t>SOFT1_A18</w:t>
            </w:r>
          </w:p>
        </w:tc>
        <w:tc>
          <w:tcPr>
            <w:tcW w:w="2551" w:type="dxa"/>
            <w:shd w:val="clear" w:color="auto" w:fill="auto"/>
            <w:vAlign w:val="center"/>
          </w:tcPr>
          <w:p>
            <w:pPr>
              <w:spacing w:line="276" w:lineRule="auto"/>
              <w:rPr>
                <w:color w:val="auto"/>
                <w:kern w:val="0"/>
                <w:szCs w:val="21"/>
                <w:rPrChange w:id="6607" w:author="小多 [2]" w:date="2020-09-23T11:01:09Z">
                  <w:rPr>
                    <w:kern w:val="0"/>
                    <w:szCs w:val="21"/>
                  </w:rPr>
                </w:rPrChange>
              </w:rPr>
            </w:pPr>
            <w:r>
              <w:rPr>
                <w:rFonts w:hint="eastAsia"/>
                <w:color w:val="auto"/>
                <w:kern w:val="0"/>
                <w:szCs w:val="21"/>
                <w:rPrChange w:id="6608" w:author="小多 [2]" w:date="2020-09-23T11:01:09Z">
                  <w:rPr>
                    <w:rFonts w:hint="eastAsia"/>
                    <w:kern w:val="0"/>
                    <w:szCs w:val="21"/>
                  </w:rPr>
                </w:rPrChange>
              </w:rPr>
              <w:t>高级选项卡-心搏类型</w:t>
            </w:r>
          </w:p>
        </w:tc>
        <w:tc>
          <w:tcPr>
            <w:tcW w:w="5801" w:type="dxa"/>
            <w:shd w:val="clear" w:color="auto" w:fill="auto"/>
            <w:vAlign w:val="center"/>
          </w:tcPr>
          <w:p>
            <w:pPr>
              <w:pStyle w:val="25"/>
              <w:spacing w:line="276" w:lineRule="auto"/>
              <w:ind w:firstLine="0" w:firstLineChars="0"/>
              <w:rPr>
                <w:color w:val="auto"/>
                <w:szCs w:val="21"/>
                <w:rPrChange w:id="6609" w:author="小多 [2]" w:date="2020-09-23T11:01:09Z">
                  <w:rPr>
                    <w:szCs w:val="21"/>
                  </w:rPr>
                </w:rPrChange>
              </w:rPr>
            </w:pPr>
            <w:r>
              <w:rPr>
                <w:rFonts w:hint="eastAsia"/>
                <w:color w:val="auto"/>
                <w:szCs w:val="21"/>
                <w:rPrChange w:id="6610" w:author="小多 [2]" w:date="2020-09-23T11:01:09Z">
                  <w:rPr>
                    <w:rFonts w:hint="eastAsia"/>
                    <w:szCs w:val="21"/>
                  </w:rPr>
                </w:rPrChange>
              </w:rPr>
              <w:t>勾选该选项，表示显示心搏类型</w:t>
            </w:r>
          </w:p>
        </w:tc>
      </w:tr>
      <w:bookmarkEnd w:id="393"/>
      <w:bookmarkEnd w:id="394"/>
      <w:bookmarkEnd w:id="395"/>
    </w:tbl>
    <w:p>
      <w:pPr>
        <w:numPr>
          <w:ilvl w:val="255"/>
          <w:numId w:val="0"/>
        </w:numPr>
        <w:spacing w:line="360" w:lineRule="auto"/>
        <w:outlineLvl w:val="2"/>
        <w:rPr>
          <w:bCs/>
          <w:color w:val="auto"/>
          <w:sz w:val="24"/>
          <w:rPrChange w:id="6611" w:author="小多 [2]" w:date="2020-09-23T11:01:09Z">
            <w:rPr>
              <w:bCs/>
              <w:sz w:val="24"/>
            </w:rPr>
          </w:rPrChange>
        </w:rPr>
      </w:pPr>
    </w:p>
    <w:p>
      <w:pPr>
        <w:numPr>
          <w:ilvl w:val="255"/>
          <w:numId w:val="0"/>
        </w:numPr>
        <w:spacing w:line="360" w:lineRule="auto"/>
        <w:ind w:left="420" w:leftChars="200"/>
        <w:outlineLvl w:val="2"/>
        <w:rPr>
          <w:bCs/>
          <w:color w:val="auto"/>
          <w:sz w:val="24"/>
          <w:rPrChange w:id="6612" w:author="小多 [2]" w:date="2020-09-23T11:01:09Z">
            <w:rPr>
              <w:bCs/>
              <w:sz w:val="24"/>
            </w:rPr>
          </w:rPrChange>
        </w:rPr>
      </w:pPr>
      <w:bookmarkStart w:id="402" w:name="_Toc30182"/>
      <w:bookmarkStart w:id="403" w:name="_Toc32004"/>
      <w:bookmarkStart w:id="404" w:name="_Toc11860"/>
      <w:bookmarkStart w:id="405" w:name="_Toc26164"/>
      <w:bookmarkStart w:id="406" w:name="_Toc913"/>
      <w:bookmarkStart w:id="407" w:name="_Toc8186"/>
      <w:r>
        <w:rPr>
          <w:rFonts w:hint="eastAsia"/>
          <w:bCs/>
          <w:color w:val="auto"/>
          <w:sz w:val="24"/>
          <w:rPrChange w:id="6613" w:author="小多 [2]" w:date="2020-09-23T11:01:09Z">
            <w:rPr>
              <w:rFonts w:hint="eastAsia"/>
              <w:bCs/>
              <w:sz w:val="24"/>
            </w:rPr>
          </w:rPrChange>
        </w:rPr>
        <w:t>7.1.2 模板分类功能</w:t>
      </w:r>
      <w:bookmarkEnd w:id="402"/>
      <w:bookmarkEnd w:id="403"/>
      <w:bookmarkEnd w:id="404"/>
      <w:bookmarkEnd w:id="405"/>
      <w:bookmarkEnd w:id="406"/>
      <w:bookmarkEnd w:id="40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614" w:author="小多 [2]" w:date="2020-09-23T11:01:09Z">
                  <w:rPr>
                    <w:b/>
                    <w:szCs w:val="21"/>
                  </w:rPr>
                </w:rPrChange>
              </w:rPr>
            </w:pPr>
            <w:r>
              <w:rPr>
                <w:rFonts w:hint="eastAsia"/>
                <w:b/>
                <w:color w:val="auto"/>
                <w:szCs w:val="21"/>
                <w:rPrChange w:id="6615"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616" w:author="小多 [2]" w:date="2020-09-23T11:01:09Z">
                  <w:rPr>
                    <w:b/>
                    <w:szCs w:val="21"/>
                  </w:rPr>
                </w:rPrChange>
              </w:rPr>
            </w:pPr>
            <w:r>
              <w:rPr>
                <w:rFonts w:hint="eastAsia"/>
                <w:b/>
                <w:color w:val="auto"/>
                <w:szCs w:val="21"/>
                <w:rPrChange w:id="6617"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618" w:author="小多 [2]" w:date="2020-09-23T11:01:09Z">
                  <w:rPr>
                    <w:b/>
                    <w:szCs w:val="21"/>
                  </w:rPr>
                </w:rPrChange>
              </w:rPr>
            </w:pPr>
            <w:r>
              <w:rPr>
                <w:rFonts w:hint="eastAsia"/>
                <w:b/>
                <w:color w:val="auto"/>
                <w:szCs w:val="21"/>
                <w:rPrChange w:id="6619"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20" w:author="小多 [2]" w:date="2020-09-23T11:01:09Z">
                  <w:rPr>
                    <w:kern w:val="0"/>
                    <w:szCs w:val="21"/>
                  </w:rPr>
                </w:rPrChange>
              </w:rPr>
            </w:pPr>
            <w:r>
              <w:rPr>
                <w:rFonts w:hint="eastAsia"/>
                <w:color w:val="auto"/>
                <w:kern w:val="0"/>
                <w:szCs w:val="21"/>
                <w:rPrChange w:id="6621" w:author="小多 [2]" w:date="2020-09-23T11:01:09Z">
                  <w:rPr>
                    <w:rFonts w:hint="eastAsia"/>
                    <w:kern w:val="0"/>
                    <w:szCs w:val="21"/>
                  </w:rPr>
                </w:rPrChange>
              </w:rPr>
              <w:t>SOFT1_B01</w:t>
            </w:r>
          </w:p>
        </w:tc>
        <w:tc>
          <w:tcPr>
            <w:tcW w:w="2010" w:type="dxa"/>
            <w:tcBorders>
              <w:bottom w:val="single" w:color="auto" w:sz="4" w:space="0"/>
            </w:tcBorders>
            <w:shd w:val="clear" w:color="auto" w:fill="auto"/>
            <w:vAlign w:val="center"/>
          </w:tcPr>
          <w:p>
            <w:pPr>
              <w:spacing w:line="276" w:lineRule="auto"/>
              <w:rPr>
                <w:color w:val="auto"/>
                <w:kern w:val="0"/>
                <w:szCs w:val="21"/>
                <w:rPrChange w:id="6622" w:author="小多 [2]" w:date="2020-09-23T11:01:09Z">
                  <w:rPr>
                    <w:kern w:val="0"/>
                    <w:szCs w:val="21"/>
                  </w:rPr>
                </w:rPrChange>
              </w:rPr>
            </w:pPr>
            <w:r>
              <w:rPr>
                <w:rFonts w:hint="eastAsia"/>
                <w:color w:val="auto"/>
                <w:kern w:val="0"/>
                <w:szCs w:val="21"/>
                <w:rPrChange w:id="6623" w:author="小多 [2]" w:date="2020-09-23T11:01:09Z">
                  <w:rPr>
                    <w:rFonts w:hint="eastAsia"/>
                    <w:kern w:val="0"/>
                    <w:szCs w:val="21"/>
                  </w:rPr>
                </w:rPrChange>
              </w:rPr>
              <w:t>点击分类显示区域“全部”项</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624" w:author="小多 [2]" w:date="2020-09-23T11:01:09Z">
                  <w:rPr>
                    <w:szCs w:val="21"/>
                  </w:rPr>
                </w:rPrChange>
              </w:rPr>
            </w:pPr>
            <w:r>
              <w:rPr>
                <w:rFonts w:hint="eastAsia"/>
                <w:color w:val="auto"/>
                <w:szCs w:val="21"/>
                <w:rPrChange w:id="6625" w:author="小多 [2]" w:date="2020-09-23T11:01:09Z">
                  <w:rPr>
                    <w:rFonts w:hint="eastAsia"/>
                    <w:szCs w:val="21"/>
                  </w:rPr>
                </w:rPrChange>
              </w:rPr>
              <w:t>模板分类区域正确显示模板大类分类结果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26" w:author="小多 [2]" w:date="2020-09-23T11:01:09Z">
                  <w:rPr>
                    <w:kern w:val="0"/>
                    <w:szCs w:val="21"/>
                  </w:rPr>
                </w:rPrChange>
              </w:rPr>
            </w:pPr>
            <w:r>
              <w:rPr>
                <w:rFonts w:hint="eastAsia"/>
                <w:color w:val="auto"/>
                <w:kern w:val="0"/>
                <w:szCs w:val="21"/>
                <w:rPrChange w:id="6627" w:author="小多 [2]" w:date="2020-09-23T11:01:09Z">
                  <w:rPr>
                    <w:rFonts w:hint="eastAsia"/>
                    <w:kern w:val="0"/>
                    <w:szCs w:val="21"/>
                  </w:rPr>
                </w:rPrChange>
              </w:rPr>
              <w:t>SOFT1_B02</w:t>
            </w:r>
          </w:p>
        </w:tc>
        <w:tc>
          <w:tcPr>
            <w:tcW w:w="2010" w:type="dxa"/>
            <w:tcBorders>
              <w:bottom w:val="single" w:color="auto" w:sz="4" w:space="0"/>
            </w:tcBorders>
            <w:shd w:val="clear" w:color="auto" w:fill="auto"/>
            <w:vAlign w:val="center"/>
          </w:tcPr>
          <w:p>
            <w:pPr>
              <w:spacing w:line="276" w:lineRule="auto"/>
              <w:rPr>
                <w:color w:val="auto"/>
                <w:kern w:val="0"/>
                <w:szCs w:val="21"/>
                <w:rPrChange w:id="6628" w:author="小多 [2]" w:date="2020-09-23T11:01:09Z">
                  <w:rPr>
                    <w:kern w:val="0"/>
                    <w:szCs w:val="21"/>
                  </w:rPr>
                </w:rPrChange>
              </w:rPr>
            </w:pPr>
            <w:r>
              <w:rPr>
                <w:rFonts w:hint="eastAsia"/>
                <w:color w:val="auto"/>
                <w:kern w:val="0"/>
                <w:szCs w:val="21"/>
                <w:rPrChange w:id="6629" w:author="小多 [2]" w:date="2020-09-23T11:01:09Z">
                  <w:rPr>
                    <w:rFonts w:hint="eastAsia"/>
                    <w:kern w:val="0"/>
                    <w:szCs w:val="21"/>
                  </w:rPr>
                </w:rPrChange>
              </w:rPr>
              <w:t>点击分类显示区域其他项</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630" w:author="小多 [2]" w:date="2020-09-23T11:01:09Z">
                  <w:rPr>
                    <w:szCs w:val="21"/>
                  </w:rPr>
                </w:rPrChange>
              </w:rPr>
            </w:pPr>
            <w:r>
              <w:rPr>
                <w:rFonts w:hint="eastAsia"/>
                <w:color w:val="auto"/>
                <w:szCs w:val="21"/>
                <w:rPrChange w:id="6631" w:author="小多 [2]" w:date="2020-09-23T11:01:09Z">
                  <w:rPr>
                    <w:rFonts w:hint="eastAsia"/>
                    <w:szCs w:val="21"/>
                  </w:rPr>
                </w:rPrChange>
              </w:rPr>
              <w:t>正确显示对应项的二级分类结果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32" w:author="小多 [2]" w:date="2020-09-23T11:01:09Z">
                  <w:rPr>
                    <w:kern w:val="0"/>
                    <w:szCs w:val="21"/>
                  </w:rPr>
                </w:rPrChange>
              </w:rPr>
            </w:pPr>
            <w:r>
              <w:rPr>
                <w:rFonts w:hint="eastAsia"/>
                <w:color w:val="auto"/>
                <w:kern w:val="0"/>
                <w:szCs w:val="21"/>
                <w:rPrChange w:id="6633" w:author="小多 [2]" w:date="2020-09-23T11:01:09Z">
                  <w:rPr>
                    <w:rFonts w:hint="eastAsia"/>
                    <w:kern w:val="0"/>
                    <w:szCs w:val="21"/>
                  </w:rPr>
                </w:rPrChange>
              </w:rPr>
              <w:t>SOFT1_B03</w:t>
            </w:r>
          </w:p>
        </w:tc>
        <w:tc>
          <w:tcPr>
            <w:tcW w:w="2010" w:type="dxa"/>
            <w:tcBorders>
              <w:bottom w:val="single" w:color="auto" w:sz="4" w:space="0"/>
            </w:tcBorders>
            <w:shd w:val="clear" w:color="auto" w:fill="auto"/>
            <w:vAlign w:val="center"/>
          </w:tcPr>
          <w:p>
            <w:pPr>
              <w:spacing w:line="276" w:lineRule="auto"/>
              <w:rPr>
                <w:color w:val="auto"/>
                <w:kern w:val="0"/>
                <w:szCs w:val="21"/>
                <w:rPrChange w:id="6634" w:author="小多 [2]" w:date="2020-09-23T11:01:09Z">
                  <w:rPr>
                    <w:kern w:val="0"/>
                    <w:szCs w:val="21"/>
                  </w:rPr>
                </w:rPrChange>
              </w:rPr>
            </w:pPr>
            <w:r>
              <w:rPr>
                <w:rFonts w:hint="eastAsia"/>
                <w:color w:val="auto"/>
                <w:kern w:val="0"/>
                <w:szCs w:val="21"/>
                <w:rPrChange w:id="6635" w:author="小多 [2]" w:date="2020-09-23T11:01:09Z">
                  <w:rPr>
                    <w:rFonts w:hint="eastAsia"/>
                    <w:kern w:val="0"/>
                    <w:szCs w:val="21"/>
                  </w:rPr>
                </w:rPrChange>
              </w:rPr>
              <w:t>合并同一大类型下的二级分类模板</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636" w:author="小多 [2]" w:date="2020-09-23T11:01:09Z">
                  <w:rPr>
                    <w:szCs w:val="21"/>
                  </w:rPr>
                </w:rPrChange>
              </w:rPr>
            </w:pPr>
            <w:r>
              <w:rPr>
                <w:rFonts w:hint="eastAsia"/>
                <w:color w:val="auto"/>
                <w:szCs w:val="21"/>
                <w:rPrChange w:id="6637" w:author="小多 [2]" w:date="2020-09-23T11:01:09Z">
                  <w:rPr>
                    <w:rFonts w:hint="eastAsia"/>
                    <w:szCs w:val="21"/>
                  </w:rPr>
                </w:rPrChange>
              </w:rPr>
              <w:t>可拖拽二级分类模板下的分类结果，并显示合并后的模板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38" w:author="小多 [2]" w:date="2020-09-23T11:01:09Z">
                  <w:rPr>
                    <w:kern w:val="0"/>
                    <w:szCs w:val="21"/>
                  </w:rPr>
                </w:rPrChange>
              </w:rPr>
            </w:pPr>
            <w:r>
              <w:rPr>
                <w:rFonts w:hint="eastAsia"/>
                <w:color w:val="auto"/>
                <w:kern w:val="0"/>
                <w:szCs w:val="21"/>
                <w:rPrChange w:id="6639" w:author="小多 [2]" w:date="2020-09-23T11:01:09Z">
                  <w:rPr>
                    <w:rFonts w:hint="eastAsia"/>
                    <w:kern w:val="0"/>
                    <w:szCs w:val="21"/>
                  </w:rPr>
                </w:rPrChange>
              </w:rPr>
              <w:t>SOFT1_B04</w:t>
            </w:r>
          </w:p>
        </w:tc>
        <w:tc>
          <w:tcPr>
            <w:tcW w:w="2010" w:type="dxa"/>
            <w:tcBorders>
              <w:bottom w:val="single" w:color="auto" w:sz="4" w:space="0"/>
            </w:tcBorders>
            <w:shd w:val="clear" w:color="auto" w:fill="auto"/>
            <w:vAlign w:val="center"/>
          </w:tcPr>
          <w:p>
            <w:pPr>
              <w:spacing w:line="276" w:lineRule="auto"/>
              <w:rPr>
                <w:color w:val="auto"/>
                <w:kern w:val="0"/>
                <w:szCs w:val="21"/>
                <w:rPrChange w:id="6640" w:author="小多 [2]" w:date="2020-09-23T11:01:09Z">
                  <w:rPr>
                    <w:kern w:val="0"/>
                    <w:szCs w:val="21"/>
                  </w:rPr>
                </w:rPrChange>
              </w:rPr>
            </w:pPr>
            <w:r>
              <w:rPr>
                <w:rFonts w:hint="eastAsia"/>
                <w:color w:val="auto"/>
                <w:kern w:val="0"/>
                <w:szCs w:val="21"/>
                <w:rPrChange w:id="6641" w:author="小多 [2]" w:date="2020-09-23T11:01:09Z">
                  <w:rPr>
                    <w:rFonts w:hint="eastAsia"/>
                    <w:kern w:val="0"/>
                    <w:szCs w:val="21"/>
                  </w:rPr>
                </w:rPrChange>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642" w:author="小多 [2]" w:date="2020-09-23T11:01:09Z">
                  <w:rPr>
                    <w:szCs w:val="21"/>
                  </w:rPr>
                </w:rPrChange>
              </w:rPr>
            </w:pPr>
            <w:r>
              <w:rPr>
                <w:rFonts w:hint="eastAsia"/>
                <w:color w:val="auto"/>
                <w:kern w:val="0"/>
                <w:szCs w:val="21"/>
                <w:rPrChange w:id="6643" w:author="小多 [2]" w:date="2020-09-23T11:01:09Z">
                  <w:rPr>
                    <w:rFonts w:hint="eastAsia"/>
                    <w:kern w:val="0"/>
                    <w:szCs w:val="21"/>
                  </w:rPr>
                </w:rPrChange>
              </w:rPr>
              <w:t>拖拽或点击滑动条，可定位7.1.1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44" w:author="小多 [2]" w:date="2020-09-23T11:01:09Z">
                  <w:rPr>
                    <w:kern w:val="0"/>
                    <w:szCs w:val="21"/>
                  </w:rPr>
                </w:rPrChange>
              </w:rPr>
            </w:pPr>
            <w:r>
              <w:rPr>
                <w:rFonts w:hint="eastAsia"/>
                <w:color w:val="auto"/>
                <w:kern w:val="0"/>
                <w:szCs w:val="21"/>
                <w:rPrChange w:id="6645" w:author="小多 [2]" w:date="2020-09-23T11:01:09Z">
                  <w:rPr>
                    <w:rFonts w:hint="eastAsia"/>
                    <w:kern w:val="0"/>
                    <w:szCs w:val="21"/>
                  </w:rPr>
                </w:rPrChange>
              </w:rPr>
              <w:t>SOFT1_B05</w:t>
            </w:r>
          </w:p>
        </w:tc>
        <w:tc>
          <w:tcPr>
            <w:tcW w:w="2010" w:type="dxa"/>
            <w:tcBorders>
              <w:bottom w:val="single" w:color="auto" w:sz="4" w:space="0"/>
            </w:tcBorders>
            <w:shd w:val="clear" w:color="auto" w:fill="auto"/>
            <w:vAlign w:val="center"/>
          </w:tcPr>
          <w:p>
            <w:pPr>
              <w:spacing w:line="276" w:lineRule="auto"/>
              <w:rPr>
                <w:color w:val="auto"/>
                <w:kern w:val="0"/>
                <w:szCs w:val="21"/>
                <w:rPrChange w:id="6646" w:author="小多 [2]" w:date="2020-09-23T11:01:09Z">
                  <w:rPr>
                    <w:kern w:val="0"/>
                    <w:szCs w:val="21"/>
                  </w:rPr>
                </w:rPrChange>
              </w:rPr>
            </w:pPr>
            <w:r>
              <w:rPr>
                <w:rFonts w:hint="eastAsia"/>
                <w:color w:val="auto"/>
                <w:kern w:val="0"/>
                <w:szCs w:val="21"/>
                <w:rPrChange w:id="6647" w:author="小多 [2]" w:date="2020-09-23T11:01:09Z">
                  <w:rPr>
                    <w:rFonts w:hint="eastAsia"/>
                    <w:kern w:val="0"/>
                    <w:szCs w:val="21"/>
                  </w:rPr>
                </w:rPrChange>
              </w:rPr>
              <w:t>打开模板详细界面</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648" w:author="小多 [2]" w:date="2020-09-23T11:01:09Z">
                  <w:rPr>
                    <w:szCs w:val="21"/>
                  </w:rPr>
                </w:rPrChange>
              </w:rPr>
            </w:pPr>
            <w:r>
              <w:rPr>
                <w:rFonts w:hint="eastAsia"/>
                <w:color w:val="auto"/>
                <w:szCs w:val="21"/>
                <w:rPrChange w:id="6649" w:author="小多 [2]" w:date="2020-09-23T11:01:09Z">
                  <w:rPr>
                    <w:rFonts w:hint="eastAsia"/>
                    <w:szCs w:val="21"/>
                  </w:rPr>
                </w:rPrChange>
              </w:rPr>
              <w:t>双击模板波形图区域，可打开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50" w:author="小多 [2]" w:date="2020-09-23T11:01:09Z">
                  <w:rPr>
                    <w:kern w:val="0"/>
                    <w:szCs w:val="21"/>
                  </w:rPr>
                </w:rPrChange>
              </w:rPr>
            </w:pPr>
            <w:r>
              <w:rPr>
                <w:rFonts w:hint="eastAsia"/>
                <w:color w:val="auto"/>
                <w:kern w:val="0"/>
                <w:szCs w:val="21"/>
                <w:rPrChange w:id="6651" w:author="小多 [2]" w:date="2020-09-23T11:01:09Z">
                  <w:rPr>
                    <w:rFonts w:hint="eastAsia"/>
                    <w:kern w:val="0"/>
                    <w:szCs w:val="21"/>
                  </w:rPr>
                </w:rPrChange>
              </w:rPr>
              <w:t>SOFT1_B06</w:t>
            </w:r>
          </w:p>
        </w:tc>
        <w:tc>
          <w:tcPr>
            <w:tcW w:w="2010" w:type="dxa"/>
            <w:tcBorders>
              <w:bottom w:val="single" w:color="auto" w:sz="4" w:space="0"/>
            </w:tcBorders>
            <w:shd w:val="clear" w:color="auto" w:fill="auto"/>
            <w:vAlign w:val="center"/>
          </w:tcPr>
          <w:p>
            <w:pPr>
              <w:spacing w:line="276" w:lineRule="auto"/>
              <w:rPr>
                <w:color w:val="auto"/>
                <w:kern w:val="0"/>
                <w:szCs w:val="21"/>
                <w:rPrChange w:id="6652" w:author="小多 [2]" w:date="2020-09-23T11:01:09Z">
                  <w:rPr>
                    <w:kern w:val="0"/>
                    <w:szCs w:val="21"/>
                  </w:rPr>
                </w:rPrChange>
              </w:rPr>
            </w:pPr>
            <w:r>
              <w:rPr>
                <w:rFonts w:hint="eastAsia"/>
                <w:color w:val="auto"/>
                <w:kern w:val="0"/>
                <w:szCs w:val="21"/>
                <w:rPrChange w:id="6653" w:author="小多 [2]" w:date="2020-09-23T11:01:09Z">
                  <w:rPr>
                    <w:rFonts w:hint="eastAsia"/>
                    <w:kern w:val="0"/>
                    <w:szCs w:val="21"/>
                  </w:rPr>
                </w:rPrChange>
              </w:rPr>
              <w:t>Demix按钮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654" w:author="小多 [2]" w:date="2020-09-23T11:01:09Z">
                  <w:rPr>
                    <w:szCs w:val="21"/>
                  </w:rPr>
                </w:rPrChange>
              </w:rPr>
            </w:pPr>
            <w:r>
              <w:rPr>
                <w:rFonts w:hint="eastAsia"/>
                <w:color w:val="auto"/>
                <w:szCs w:val="21"/>
                <w:rPrChange w:id="6655" w:author="小多 [2]" w:date="2020-09-23T11:01:09Z">
                  <w:rPr>
                    <w:rFonts w:hint="eastAsia"/>
                    <w:szCs w:val="21"/>
                  </w:rPr>
                </w:rPrChange>
              </w:rPr>
              <w:t>点击该按钮，可启动7.1.4 Demix功能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56" w:author="小多 [2]" w:date="2020-09-23T11:01:09Z">
                  <w:rPr>
                    <w:kern w:val="0"/>
                    <w:szCs w:val="21"/>
                  </w:rPr>
                </w:rPrChange>
              </w:rPr>
            </w:pPr>
            <w:r>
              <w:rPr>
                <w:rFonts w:hint="eastAsia"/>
                <w:color w:val="auto"/>
                <w:kern w:val="0"/>
                <w:szCs w:val="21"/>
                <w:rPrChange w:id="6657" w:author="小多 [2]" w:date="2020-09-23T11:01:09Z">
                  <w:rPr>
                    <w:rFonts w:hint="eastAsia"/>
                    <w:kern w:val="0"/>
                    <w:szCs w:val="21"/>
                  </w:rPr>
                </w:rPrChange>
              </w:rPr>
              <w:t>SOFT1_B07</w:t>
            </w:r>
          </w:p>
        </w:tc>
        <w:tc>
          <w:tcPr>
            <w:tcW w:w="2010" w:type="dxa"/>
            <w:tcBorders>
              <w:bottom w:val="single" w:color="auto" w:sz="4" w:space="0"/>
            </w:tcBorders>
            <w:shd w:val="clear" w:color="auto" w:fill="auto"/>
            <w:vAlign w:val="center"/>
          </w:tcPr>
          <w:p>
            <w:pPr>
              <w:spacing w:line="276" w:lineRule="auto"/>
              <w:rPr>
                <w:color w:val="auto"/>
                <w:kern w:val="0"/>
                <w:szCs w:val="21"/>
                <w:rPrChange w:id="6658" w:author="小多 [2]" w:date="2020-09-23T11:01:09Z">
                  <w:rPr>
                    <w:kern w:val="0"/>
                    <w:szCs w:val="21"/>
                  </w:rPr>
                </w:rPrChange>
              </w:rPr>
            </w:pPr>
            <w:commentRangeStart w:id="3"/>
            <w:commentRangeStart w:id="4"/>
            <w:r>
              <w:rPr>
                <w:rFonts w:hint="eastAsia"/>
                <w:color w:val="auto"/>
                <w:kern w:val="0"/>
                <w:szCs w:val="21"/>
                <w:rPrChange w:id="6659" w:author="小多 [2]" w:date="2020-09-23T11:01:09Z">
                  <w:rPr>
                    <w:rFonts w:hint="eastAsia"/>
                    <w:kern w:val="0"/>
                    <w:szCs w:val="21"/>
                  </w:rPr>
                </w:rPrChange>
              </w:rPr>
              <w:t>修改模板心搏类型</w:t>
            </w:r>
            <w:commentRangeEnd w:id="3"/>
            <w:r>
              <w:rPr>
                <w:rStyle w:val="19"/>
                <w:color w:val="auto"/>
                <w:rPrChange w:id="6660" w:author="小多 [2]" w:date="2020-09-23T11:01:09Z">
                  <w:rPr>
                    <w:rStyle w:val="19"/>
                  </w:rPr>
                </w:rPrChange>
              </w:rPr>
              <w:commentReference w:id="3"/>
            </w:r>
            <w:commentRangeEnd w:id="4"/>
            <w:r>
              <w:rPr>
                <w:color w:val="auto"/>
                <w:rPrChange w:id="6661" w:author="小多 [2]" w:date="2020-09-23T11:01:09Z">
                  <w:rPr/>
                </w:rPrChange>
              </w:rPr>
              <w:commentReference w:id="4"/>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eastAsia="宋体"/>
                <w:color w:val="auto"/>
                <w:szCs w:val="21"/>
                <w:lang w:val="en-US" w:eastAsia="zh-CN"/>
                <w:rPrChange w:id="6662" w:author="小多 [2]" w:date="2020-09-23T11:01:09Z">
                  <w:rPr>
                    <w:rFonts w:hint="default" w:eastAsia="宋体"/>
                    <w:szCs w:val="21"/>
                    <w:lang w:val="en-US" w:eastAsia="zh-CN"/>
                  </w:rPr>
                </w:rPrChange>
              </w:rPr>
            </w:pPr>
            <w:r>
              <w:rPr>
                <w:rFonts w:hint="eastAsia"/>
                <w:color w:val="auto"/>
                <w:szCs w:val="21"/>
                <w:rPrChange w:id="6663" w:author="小多 [2]" w:date="2020-09-23T11:01:09Z">
                  <w:rPr>
                    <w:rFonts w:hint="eastAsia"/>
                    <w:szCs w:val="21"/>
                  </w:rPr>
                </w:rPrChange>
              </w:rPr>
              <w:t>可以通过按钮，选择需要将模板心搏类型修改成什么类型。并会有相应的确认提示</w:t>
            </w:r>
            <w:r>
              <w:rPr>
                <w:rFonts w:hint="eastAsia"/>
                <w:color w:val="auto"/>
                <w:szCs w:val="21"/>
                <w:lang w:eastAsia="zh-CN"/>
                <w:rPrChange w:id="6664" w:author="小多 [2]" w:date="2020-09-23T11:01:09Z">
                  <w:rPr>
                    <w:rFonts w:hint="eastAsia"/>
                    <w:szCs w:val="21"/>
                    <w:lang w:eastAsia="zh-CN"/>
                  </w:rPr>
                </w:rPrChange>
              </w:rPr>
              <w:t>。</w:t>
            </w:r>
            <w:ins w:id="6665" w:author="20191115" w:date="2020-09-20T16:04:00Z">
              <w:r>
                <w:rPr>
                  <w:rFonts w:hint="eastAsia"/>
                  <w:color w:val="auto"/>
                  <w:szCs w:val="21"/>
                  <w:lang w:val="en-US" w:eastAsia="zh-CN"/>
                  <w:rPrChange w:id="6666" w:author="小多 [2]" w:date="2020-09-23T11:01:09Z">
                    <w:rPr>
                      <w:rFonts w:hint="eastAsia"/>
                      <w:szCs w:val="21"/>
                      <w:lang w:val="en-US" w:eastAsia="zh-CN"/>
                    </w:rPr>
                  </w:rPrChange>
                </w:rPr>
                <w:t>例如</w:t>
              </w:r>
            </w:ins>
            <w:ins w:id="6668" w:author="20191115" w:date="2020-09-20T16:04:03Z">
              <w:r>
                <w:rPr>
                  <w:rFonts w:hint="eastAsia"/>
                  <w:color w:val="auto"/>
                  <w:szCs w:val="21"/>
                  <w:lang w:val="en-US" w:eastAsia="zh-CN"/>
                  <w:rPrChange w:id="6669" w:author="小多 [2]" w:date="2020-09-23T11:01:09Z">
                    <w:rPr>
                      <w:rFonts w:hint="eastAsia"/>
                      <w:szCs w:val="21"/>
                      <w:lang w:val="en-US" w:eastAsia="zh-CN"/>
                    </w:rPr>
                  </w:rPrChange>
                </w:rPr>
                <w:t>，</w:t>
              </w:r>
            </w:ins>
            <w:ins w:id="6671" w:author="20191115" w:date="2020-09-20T16:03:57Z">
              <w:r>
                <w:rPr>
                  <w:rFonts w:hint="eastAsia"/>
                  <w:color w:val="auto"/>
                  <w:kern w:val="2"/>
                  <w:sz w:val="21"/>
                  <w:szCs w:val="21"/>
                  <w:rPrChange w:id="6672" w:author="小多 [2]" w:date="2020-09-23T11:01:09Z">
                    <w:rPr>
                      <w:rFonts w:hint="eastAsia"/>
                      <w:kern w:val="2"/>
                      <w:sz w:val="21"/>
                      <w:szCs w:val="21"/>
                    </w:rPr>
                  </w:rPrChange>
                </w:rPr>
                <w:t>当修改一整个模板时，弹出“是否要修改心搏类型为窦性心搏”</w:t>
              </w:r>
            </w:ins>
            <w:ins w:id="6674" w:author="20191115" w:date="2020-09-20T16:03:57Z">
              <w:del w:id="6675" w:author="小多 [2]" w:date="2020-09-23T10:39:16Z">
                <w:r>
                  <w:rPr>
                    <w:rFonts w:hint="eastAsia"/>
                    <w:color w:val="auto"/>
                    <w:kern w:val="2"/>
                    <w:sz w:val="21"/>
                    <w:szCs w:val="21"/>
                    <w:rPrChange w:id="6676" w:author="小多 [2]" w:date="2020-09-23T11:01:09Z">
                      <w:rPr>
                        <w:rFonts w:hint="eastAsia"/>
                        <w:kern w:val="2"/>
                        <w:sz w:val="21"/>
                        <w:szCs w:val="21"/>
                      </w:rPr>
                    </w:rPrChange>
                  </w:rPr>
                  <w:delText>。</w:delText>
                </w:r>
              </w:del>
            </w:ins>
          </w:p>
        </w:tc>
      </w:tr>
    </w:tbl>
    <w:p>
      <w:pPr>
        <w:numPr>
          <w:ilvl w:val="255"/>
          <w:numId w:val="0"/>
        </w:numPr>
        <w:spacing w:line="360" w:lineRule="auto"/>
        <w:ind w:left="420" w:leftChars="200"/>
        <w:outlineLvl w:val="2"/>
        <w:rPr>
          <w:bCs/>
          <w:color w:val="auto"/>
          <w:sz w:val="24"/>
          <w:rPrChange w:id="6679" w:author="小多 [2]" w:date="2020-09-23T11:01:09Z">
            <w:rPr>
              <w:bCs/>
              <w:sz w:val="24"/>
            </w:rPr>
          </w:rPrChange>
        </w:rPr>
      </w:pPr>
    </w:p>
    <w:p>
      <w:pPr>
        <w:numPr>
          <w:ilvl w:val="255"/>
          <w:numId w:val="0"/>
        </w:numPr>
        <w:spacing w:line="360" w:lineRule="auto"/>
        <w:ind w:left="420" w:leftChars="200"/>
        <w:outlineLvl w:val="2"/>
        <w:rPr>
          <w:bCs/>
          <w:color w:val="auto"/>
          <w:sz w:val="24"/>
          <w:rPrChange w:id="6680" w:author="小多 [2]" w:date="2020-09-23T11:01:09Z">
            <w:rPr>
              <w:bCs/>
              <w:sz w:val="24"/>
            </w:rPr>
          </w:rPrChange>
        </w:rPr>
      </w:pPr>
      <w:bookmarkStart w:id="408" w:name="_Toc21845"/>
      <w:bookmarkStart w:id="409" w:name="_Toc4754"/>
      <w:bookmarkStart w:id="410" w:name="_Toc4042"/>
      <w:bookmarkStart w:id="411" w:name="_Toc9498"/>
      <w:bookmarkStart w:id="412" w:name="_Toc24895"/>
      <w:bookmarkStart w:id="413" w:name="_Toc7551"/>
      <w:r>
        <w:rPr>
          <w:rFonts w:hint="eastAsia"/>
          <w:bCs/>
          <w:color w:val="auto"/>
          <w:sz w:val="24"/>
          <w:rPrChange w:id="6681" w:author="小多 [2]" w:date="2020-09-23T11:01:09Z">
            <w:rPr>
              <w:rFonts w:hint="eastAsia"/>
              <w:bCs/>
              <w:sz w:val="24"/>
            </w:rPr>
          </w:rPrChange>
        </w:rPr>
        <w:t>7.1.3 模板详细功能</w:t>
      </w:r>
      <w:bookmarkEnd w:id="408"/>
      <w:bookmarkEnd w:id="409"/>
      <w:bookmarkEnd w:id="410"/>
      <w:bookmarkEnd w:id="411"/>
      <w:bookmarkEnd w:id="412"/>
      <w:bookmarkEnd w:id="41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89"/>
        <w:gridCol w:w="6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682" w:author="小多 [2]" w:date="2020-09-23T11:01:09Z">
                  <w:rPr>
                    <w:b/>
                    <w:szCs w:val="21"/>
                  </w:rPr>
                </w:rPrChange>
              </w:rPr>
            </w:pPr>
            <w:r>
              <w:rPr>
                <w:rFonts w:hint="eastAsia"/>
                <w:b/>
                <w:color w:val="auto"/>
                <w:szCs w:val="21"/>
                <w:rPrChange w:id="6683" w:author="小多 [2]" w:date="2020-09-23T11:01:09Z">
                  <w:rPr>
                    <w:rFonts w:hint="eastAsia"/>
                    <w:b/>
                    <w:szCs w:val="21"/>
                  </w:rPr>
                </w:rPrChange>
              </w:rPr>
              <w:t>编号</w:t>
            </w:r>
          </w:p>
        </w:tc>
        <w:tc>
          <w:tcPr>
            <w:tcW w:w="2089" w:type="dxa"/>
            <w:shd w:val="clear" w:color="auto" w:fill="auto"/>
            <w:vAlign w:val="center"/>
          </w:tcPr>
          <w:p>
            <w:pPr>
              <w:spacing w:line="276" w:lineRule="auto"/>
              <w:jc w:val="center"/>
              <w:rPr>
                <w:b/>
                <w:color w:val="auto"/>
                <w:szCs w:val="21"/>
                <w:rPrChange w:id="6684" w:author="小多 [2]" w:date="2020-09-23T11:01:09Z">
                  <w:rPr>
                    <w:b/>
                    <w:szCs w:val="21"/>
                  </w:rPr>
                </w:rPrChange>
              </w:rPr>
            </w:pPr>
            <w:r>
              <w:rPr>
                <w:rFonts w:hint="eastAsia"/>
                <w:b/>
                <w:color w:val="auto"/>
                <w:szCs w:val="21"/>
                <w:rPrChange w:id="6685" w:author="小多 [2]" w:date="2020-09-23T11:01:09Z">
                  <w:rPr>
                    <w:rFonts w:hint="eastAsia"/>
                    <w:b/>
                    <w:szCs w:val="21"/>
                  </w:rPr>
                </w:rPrChange>
              </w:rPr>
              <w:t>项目</w:t>
            </w:r>
          </w:p>
        </w:tc>
        <w:tc>
          <w:tcPr>
            <w:tcW w:w="6263" w:type="dxa"/>
            <w:shd w:val="clear" w:color="auto" w:fill="auto"/>
            <w:vAlign w:val="center"/>
          </w:tcPr>
          <w:p>
            <w:pPr>
              <w:spacing w:line="276" w:lineRule="auto"/>
              <w:jc w:val="center"/>
              <w:rPr>
                <w:b/>
                <w:color w:val="auto"/>
                <w:szCs w:val="21"/>
                <w:rPrChange w:id="6686" w:author="小多 [2]" w:date="2020-09-23T11:01:09Z">
                  <w:rPr>
                    <w:b/>
                    <w:szCs w:val="21"/>
                  </w:rPr>
                </w:rPrChange>
              </w:rPr>
            </w:pPr>
            <w:r>
              <w:rPr>
                <w:rFonts w:hint="eastAsia"/>
                <w:b/>
                <w:color w:val="auto"/>
                <w:szCs w:val="21"/>
                <w:rPrChange w:id="6687"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688" w:author="小多 [2]" w:date="2020-09-23T11:01:09Z">
                  <w:rPr>
                    <w:kern w:val="0"/>
                    <w:szCs w:val="21"/>
                  </w:rPr>
                </w:rPrChange>
              </w:rPr>
            </w:pPr>
            <w:r>
              <w:rPr>
                <w:rFonts w:hint="eastAsia"/>
                <w:color w:val="auto"/>
                <w:kern w:val="0"/>
                <w:szCs w:val="21"/>
                <w:rPrChange w:id="6689" w:author="小多 [2]" w:date="2020-09-23T11:01:09Z">
                  <w:rPr>
                    <w:rFonts w:hint="eastAsia"/>
                    <w:kern w:val="0"/>
                    <w:szCs w:val="21"/>
                  </w:rPr>
                </w:rPrChange>
              </w:rPr>
              <w:t>SOFT1_C01</w:t>
            </w:r>
          </w:p>
        </w:tc>
        <w:tc>
          <w:tcPr>
            <w:tcW w:w="2089" w:type="dxa"/>
            <w:tcBorders>
              <w:bottom w:val="single" w:color="auto" w:sz="4" w:space="0"/>
            </w:tcBorders>
            <w:shd w:val="clear" w:color="auto" w:fill="auto"/>
            <w:vAlign w:val="center"/>
          </w:tcPr>
          <w:p>
            <w:pPr>
              <w:spacing w:line="276" w:lineRule="auto"/>
              <w:rPr>
                <w:color w:val="auto"/>
                <w:kern w:val="0"/>
                <w:szCs w:val="21"/>
                <w:rPrChange w:id="6690" w:author="小多 [2]" w:date="2020-09-23T11:01:09Z">
                  <w:rPr>
                    <w:kern w:val="0"/>
                    <w:szCs w:val="21"/>
                  </w:rPr>
                </w:rPrChange>
              </w:rPr>
            </w:pPr>
            <w:r>
              <w:rPr>
                <w:rFonts w:hint="eastAsia"/>
                <w:color w:val="auto"/>
                <w:kern w:val="0"/>
                <w:szCs w:val="21"/>
                <w:rPrChange w:id="6691" w:author="小多 [2]" w:date="2020-09-23T11:01:09Z">
                  <w:rPr>
                    <w:rFonts w:hint="eastAsia"/>
                    <w:kern w:val="0"/>
                    <w:szCs w:val="21"/>
                  </w:rPr>
                </w:rPrChange>
              </w:rPr>
              <w:t>模板中所有心搏的波形图显示区域</w:t>
            </w:r>
          </w:p>
        </w:tc>
        <w:tc>
          <w:tcPr>
            <w:tcW w:w="6263" w:type="dxa"/>
            <w:tcBorders>
              <w:bottom w:val="single" w:color="auto" w:sz="4" w:space="0"/>
            </w:tcBorders>
            <w:shd w:val="clear" w:color="auto" w:fill="auto"/>
            <w:vAlign w:val="center"/>
          </w:tcPr>
          <w:p>
            <w:pPr>
              <w:pStyle w:val="25"/>
              <w:spacing w:line="276" w:lineRule="auto"/>
              <w:ind w:firstLine="0" w:firstLineChars="0"/>
              <w:rPr>
                <w:color w:val="auto"/>
                <w:szCs w:val="21"/>
                <w:rPrChange w:id="6692" w:author="小多 [2]" w:date="2020-09-23T11:01:09Z">
                  <w:rPr>
                    <w:szCs w:val="21"/>
                  </w:rPr>
                </w:rPrChange>
              </w:rPr>
            </w:pPr>
            <w:r>
              <w:rPr>
                <w:rFonts w:hint="eastAsia"/>
                <w:color w:val="auto"/>
                <w:szCs w:val="21"/>
                <w:rPrChange w:id="6693" w:author="小多 [2]" w:date="2020-09-23T11:01:09Z">
                  <w:rPr>
                    <w:rFonts w:hint="eastAsia"/>
                    <w:szCs w:val="21"/>
                  </w:rPr>
                </w:rPrChange>
              </w:rPr>
              <w:t>（1）该区域显示该模板下心搏的波形图，排列方式为4个一组进行竖排，超过后再另起一列以相同方式排列，直到结束为止。</w:t>
            </w:r>
          </w:p>
          <w:p>
            <w:pPr>
              <w:pStyle w:val="25"/>
              <w:spacing w:line="276" w:lineRule="auto"/>
              <w:ind w:firstLine="0" w:firstLineChars="0"/>
              <w:rPr>
                <w:color w:val="auto"/>
                <w:szCs w:val="21"/>
                <w:rPrChange w:id="6694" w:author="小多 [2]" w:date="2020-09-23T11:01:09Z">
                  <w:rPr>
                    <w:szCs w:val="21"/>
                  </w:rPr>
                </w:rPrChange>
              </w:rPr>
            </w:pPr>
            <w:r>
              <w:rPr>
                <w:rFonts w:hint="eastAsia"/>
                <w:color w:val="auto"/>
                <w:szCs w:val="21"/>
                <w:rPrChange w:id="6695" w:author="小多 [2]" w:date="2020-09-23T11:01:09Z">
                  <w:rPr>
                    <w:rFonts w:hint="eastAsia"/>
                    <w:szCs w:val="21"/>
                  </w:rPr>
                </w:rPrChange>
              </w:rPr>
              <w:t>（2）通过操作</w:t>
            </w:r>
            <w:r>
              <w:rPr>
                <w:rFonts w:hint="eastAsia"/>
                <w:color w:val="auto"/>
                <w:kern w:val="0"/>
                <w:szCs w:val="21"/>
                <w:rPrChange w:id="6696" w:author="小多 [2]" w:date="2020-09-23T11:01:09Z">
                  <w:rPr>
                    <w:rFonts w:hint="eastAsia"/>
                    <w:kern w:val="0"/>
                    <w:szCs w:val="21"/>
                  </w:rPr>
                </w:rPrChange>
              </w:rPr>
              <w:t>滑动条、滚轮、上下左右键和PageUp、PageDown键</w:t>
            </w:r>
            <w:r>
              <w:rPr>
                <w:rFonts w:hint="eastAsia"/>
                <w:color w:val="auto"/>
                <w:szCs w:val="21"/>
                <w:rPrChange w:id="6697" w:author="小多 [2]" w:date="2020-09-23T11:01:09Z">
                  <w:rPr>
                    <w:rFonts w:hint="eastAsia"/>
                    <w:szCs w:val="21"/>
                  </w:rPr>
                </w:rPrChange>
              </w:rPr>
              <w:t>，可以控制右侧区域显示模板中对应位置的波形图</w:t>
            </w:r>
          </w:p>
          <w:p>
            <w:pPr>
              <w:pStyle w:val="25"/>
              <w:spacing w:line="276" w:lineRule="auto"/>
              <w:ind w:firstLine="0" w:firstLineChars="0"/>
              <w:rPr>
                <w:color w:val="auto"/>
                <w:szCs w:val="21"/>
                <w:rPrChange w:id="6698" w:author="小多 [2]" w:date="2020-09-23T11:01:09Z">
                  <w:rPr>
                    <w:szCs w:val="21"/>
                  </w:rPr>
                </w:rPrChange>
              </w:rPr>
            </w:pPr>
            <w:r>
              <w:rPr>
                <w:rFonts w:hint="eastAsia"/>
                <w:color w:val="auto"/>
                <w:szCs w:val="21"/>
                <w:rPrChange w:id="6699" w:author="小多 [2]" w:date="2020-09-23T11:01:09Z">
                  <w:rPr>
                    <w:rFonts w:hint="eastAsia"/>
                    <w:szCs w:val="21"/>
                  </w:rPr>
                </w:rPrChange>
              </w:rPr>
              <w:t>（3）Home键可以使右侧波形图直接跳转到模板第一个心搏位置，End键可以使右侧波形图直接跳转到模板最后一个心搏位置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00" w:author="小多 [2]" w:date="2020-09-23T11:01:09Z">
                  <w:rPr>
                    <w:kern w:val="0"/>
                    <w:szCs w:val="21"/>
                  </w:rPr>
                </w:rPrChange>
              </w:rPr>
            </w:pPr>
            <w:r>
              <w:rPr>
                <w:rFonts w:hint="eastAsia"/>
                <w:color w:val="auto"/>
                <w:kern w:val="0"/>
                <w:szCs w:val="21"/>
                <w:rPrChange w:id="6701" w:author="小多 [2]" w:date="2020-09-23T11:01:09Z">
                  <w:rPr>
                    <w:rFonts w:hint="eastAsia"/>
                    <w:kern w:val="0"/>
                    <w:szCs w:val="21"/>
                  </w:rPr>
                </w:rPrChange>
              </w:rPr>
              <w:t>SOFT1_C02</w:t>
            </w:r>
          </w:p>
        </w:tc>
        <w:tc>
          <w:tcPr>
            <w:tcW w:w="2089" w:type="dxa"/>
            <w:tcBorders>
              <w:bottom w:val="single" w:color="auto" w:sz="4" w:space="0"/>
            </w:tcBorders>
            <w:shd w:val="clear" w:color="auto" w:fill="auto"/>
            <w:vAlign w:val="center"/>
          </w:tcPr>
          <w:p>
            <w:pPr>
              <w:spacing w:line="276" w:lineRule="auto"/>
              <w:rPr>
                <w:color w:val="auto"/>
                <w:kern w:val="0"/>
                <w:szCs w:val="21"/>
                <w:rPrChange w:id="6702" w:author="小多 [2]" w:date="2020-09-23T11:01:09Z">
                  <w:rPr>
                    <w:kern w:val="0"/>
                    <w:szCs w:val="21"/>
                  </w:rPr>
                </w:rPrChange>
              </w:rPr>
            </w:pPr>
            <w:r>
              <w:rPr>
                <w:rFonts w:hint="eastAsia"/>
                <w:color w:val="auto"/>
                <w:kern w:val="0"/>
                <w:szCs w:val="21"/>
                <w:rPrChange w:id="6703" w:author="小多 [2]" w:date="2020-09-23T11:01:09Z">
                  <w:rPr>
                    <w:rFonts w:hint="eastAsia"/>
                    <w:kern w:val="0"/>
                    <w:szCs w:val="21"/>
                  </w:rPr>
                </w:rPrChange>
              </w:rPr>
              <w:t>选中单个心搏</w:t>
            </w:r>
          </w:p>
        </w:tc>
        <w:tc>
          <w:tcPr>
            <w:tcW w:w="6263" w:type="dxa"/>
            <w:tcBorders>
              <w:bottom w:val="single" w:color="auto" w:sz="4" w:space="0"/>
            </w:tcBorders>
            <w:shd w:val="clear" w:color="auto" w:fill="auto"/>
            <w:vAlign w:val="center"/>
          </w:tcPr>
          <w:p>
            <w:pPr>
              <w:pStyle w:val="25"/>
              <w:spacing w:line="276" w:lineRule="auto"/>
              <w:ind w:firstLine="0" w:firstLineChars="0"/>
              <w:rPr>
                <w:color w:val="auto"/>
                <w:szCs w:val="21"/>
                <w:rPrChange w:id="6704" w:author="小多 [2]" w:date="2020-09-23T11:01:09Z">
                  <w:rPr>
                    <w:szCs w:val="21"/>
                  </w:rPr>
                </w:rPrChange>
              </w:rPr>
            </w:pPr>
            <w:r>
              <w:rPr>
                <w:rFonts w:hint="eastAsia"/>
                <w:color w:val="auto"/>
                <w:szCs w:val="21"/>
                <w:rPrChange w:id="6705" w:author="小多 [2]" w:date="2020-09-23T11:01:09Z">
                  <w:rPr>
                    <w:rFonts w:hint="eastAsia"/>
                    <w:szCs w:val="21"/>
                  </w:rPr>
                </w:rPrChange>
              </w:rPr>
              <w:t>将鼠标放在</w:t>
            </w:r>
            <w:r>
              <w:rPr>
                <w:rFonts w:hint="eastAsia"/>
                <w:color w:val="auto"/>
                <w:kern w:val="0"/>
                <w:szCs w:val="21"/>
                <w:rPrChange w:id="6706" w:author="小多 [2]" w:date="2020-09-23T11:01:09Z">
                  <w:rPr>
                    <w:rFonts w:hint="eastAsia"/>
                    <w:kern w:val="0"/>
                    <w:szCs w:val="21"/>
                  </w:rPr>
                </w:rPrChange>
              </w:rPr>
              <w:t>SOFT1_C01区域的一个心搏上，单击鼠标左键，出现选中该心搏的框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07" w:author="小多 [2]" w:date="2020-09-23T11:01:09Z">
                  <w:rPr>
                    <w:kern w:val="0"/>
                    <w:szCs w:val="21"/>
                  </w:rPr>
                </w:rPrChange>
              </w:rPr>
            </w:pPr>
            <w:r>
              <w:rPr>
                <w:rFonts w:hint="eastAsia"/>
                <w:color w:val="auto"/>
                <w:kern w:val="0"/>
                <w:szCs w:val="21"/>
                <w:rPrChange w:id="6708" w:author="小多 [2]" w:date="2020-09-23T11:01:09Z">
                  <w:rPr>
                    <w:rFonts w:hint="eastAsia"/>
                    <w:kern w:val="0"/>
                    <w:szCs w:val="21"/>
                  </w:rPr>
                </w:rPrChange>
              </w:rPr>
              <w:t>SOFT1_C03</w:t>
            </w:r>
          </w:p>
        </w:tc>
        <w:tc>
          <w:tcPr>
            <w:tcW w:w="2089" w:type="dxa"/>
            <w:tcBorders>
              <w:bottom w:val="single" w:color="auto" w:sz="4" w:space="0"/>
            </w:tcBorders>
            <w:shd w:val="clear" w:color="auto" w:fill="auto"/>
            <w:vAlign w:val="center"/>
          </w:tcPr>
          <w:p>
            <w:pPr>
              <w:spacing w:line="276" w:lineRule="auto"/>
              <w:rPr>
                <w:color w:val="auto"/>
                <w:kern w:val="0"/>
                <w:szCs w:val="21"/>
                <w:rPrChange w:id="6709" w:author="小多 [2]" w:date="2020-09-23T11:01:09Z">
                  <w:rPr>
                    <w:kern w:val="0"/>
                    <w:szCs w:val="21"/>
                  </w:rPr>
                </w:rPrChange>
              </w:rPr>
            </w:pPr>
            <w:r>
              <w:rPr>
                <w:rFonts w:hint="eastAsia"/>
                <w:color w:val="auto"/>
                <w:kern w:val="0"/>
                <w:szCs w:val="21"/>
                <w:rPrChange w:id="6710" w:author="小多 [2]" w:date="2020-09-23T11:01:09Z">
                  <w:rPr>
                    <w:rFonts w:hint="eastAsia"/>
                    <w:kern w:val="0"/>
                    <w:szCs w:val="21"/>
                  </w:rPr>
                </w:rPrChange>
              </w:rPr>
              <w:t>选中多个心搏</w:t>
            </w:r>
          </w:p>
        </w:tc>
        <w:tc>
          <w:tcPr>
            <w:tcW w:w="6263" w:type="dxa"/>
            <w:tcBorders>
              <w:bottom w:val="single" w:color="auto" w:sz="4" w:space="0"/>
            </w:tcBorders>
            <w:shd w:val="clear" w:color="auto" w:fill="auto"/>
            <w:vAlign w:val="center"/>
          </w:tcPr>
          <w:p>
            <w:pPr>
              <w:pStyle w:val="25"/>
              <w:spacing w:line="276" w:lineRule="auto"/>
              <w:ind w:firstLine="0" w:firstLineChars="0"/>
              <w:rPr>
                <w:color w:val="auto"/>
                <w:szCs w:val="21"/>
                <w:rPrChange w:id="6711" w:author="小多 [2]" w:date="2020-09-23T11:01:09Z">
                  <w:rPr>
                    <w:szCs w:val="21"/>
                  </w:rPr>
                </w:rPrChange>
              </w:rPr>
            </w:pPr>
            <w:r>
              <w:rPr>
                <w:rFonts w:hint="eastAsia"/>
                <w:color w:val="auto"/>
                <w:szCs w:val="21"/>
                <w:rPrChange w:id="6712" w:author="小多 [2]" w:date="2020-09-23T11:01:09Z">
                  <w:rPr>
                    <w:rFonts w:hint="eastAsia"/>
                    <w:szCs w:val="21"/>
                  </w:rPr>
                </w:rPrChange>
              </w:rPr>
              <w:t>将鼠标放在</w:t>
            </w:r>
            <w:r>
              <w:rPr>
                <w:rFonts w:hint="eastAsia"/>
                <w:color w:val="auto"/>
                <w:kern w:val="0"/>
                <w:szCs w:val="21"/>
                <w:rPrChange w:id="6713" w:author="小多 [2]" w:date="2020-09-23T11:01:09Z">
                  <w:rPr>
                    <w:rFonts w:hint="eastAsia"/>
                    <w:kern w:val="0"/>
                    <w:szCs w:val="21"/>
                  </w:rPr>
                </w:rPrChange>
              </w:rPr>
              <w:t>SOFT1_C01区域的任一位置，按下鼠标左键不要松手，拖动可选中框选范围内的所有心搏</w:t>
            </w:r>
            <w:del w:id="6714" w:author="小多 [2]" w:date="2020-09-23T10:39:11Z">
              <w:r>
                <w:rPr>
                  <w:rFonts w:hint="eastAsia"/>
                  <w:color w:val="auto"/>
                  <w:kern w:val="0"/>
                  <w:szCs w:val="21"/>
                  <w:rPrChange w:id="6715"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17" w:author="小多 [2]" w:date="2020-09-23T11:01:09Z">
                  <w:rPr>
                    <w:kern w:val="0"/>
                    <w:szCs w:val="21"/>
                  </w:rPr>
                </w:rPrChange>
              </w:rPr>
            </w:pPr>
            <w:r>
              <w:rPr>
                <w:rFonts w:hint="eastAsia"/>
                <w:color w:val="auto"/>
                <w:kern w:val="0"/>
                <w:szCs w:val="21"/>
                <w:rPrChange w:id="6718" w:author="小多 [2]" w:date="2020-09-23T11:01:09Z">
                  <w:rPr>
                    <w:rFonts w:hint="eastAsia"/>
                    <w:kern w:val="0"/>
                    <w:szCs w:val="21"/>
                  </w:rPr>
                </w:rPrChange>
              </w:rPr>
              <w:t>SOFT1_C04</w:t>
            </w:r>
          </w:p>
        </w:tc>
        <w:tc>
          <w:tcPr>
            <w:tcW w:w="2089" w:type="dxa"/>
            <w:tcBorders>
              <w:bottom w:val="single" w:color="auto" w:sz="4" w:space="0"/>
            </w:tcBorders>
            <w:shd w:val="clear" w:color="auto" w:fill="auto"/>
            <w:vAlign w:val="center"/>
          </w:tcPr>
          <w:p>
            <w:pPr>
              <w:spacing w:line="276" w:lineRule="auto"/>
              <w:rPr>
                <w:color w:val="auto"/>
                <w:kern w:val="0"/>
                <w:szCs w:val="21"/>
                <w:rPrChange w:id="6719" w:author="小多 [2]" w:date="2020-09-23T11:01:09Z">
                  <w:rPr>
                    <w:kern w:val="0"/>
                    <w:szCs w:val="21"/>
                  </w:rPr>
                </w:rPrChange>
              </w:rPr>
            </w:pPr>
            <w:r>
              <w:rPr>
                <w:rFonts w:hint="eastAsia"/>
                <w:color w:val="auto"/>
                <w:kern w:val="0"/>
                <w:szCs w:val="21"/>
                <w:rPrChange w:id="6720" w:author="小多 [2]" w:date="2020-09-23T11:01:09Z">
                  <w:rPr>
                    <w:rFonts w:hint="eastAsia"/>
                    <w:kern w:val="0"/>
                    <w:szCs w:val="21"/>
                  </w:rPr>
                </w:rPrChange>
              </w:rPr>
              <w:t>选中不连续心搏</w:t>
            </w:r>
          </w:p>
        </w:tc>
        <w:tc>
          <w:tcPr>
            <w:tcW w:w="6263" w:type="dxa"/>
            <w:tcBorders>
              <w:bottom w:val="single" w:color="auto" w:sz="4" w:space="0"/>
            </w:tcBorders>
            <w:shd w:val="clear" w:color="auto" w:fill="auto"/>
            <w:vAlign w:val="center"/>
          </w:tcPr>
          <w:p>
            <w:pPr>
              <w:pStyle w:val="25"/>
              <w:spacing w:line="276" w:lineRule="auto"/>
              <w:ind w:firstLine="0" w:firstLineChars="0"/>
              <w:rPr>
                <w:color w:val="auto"/>
                <w:szCs w:val="21"/>
                <w:rPrChange w:id="6721" w:author="小多 [2]" w:date="2020-09-23T11:01:09Z">
                  <w:rPr>
                    <w:szCs w:val="21"/>
                  </w:rPr>
                </w:rPrChange>
              </w:rPr>
            </w:pPr>
            <w:r>
              <w:rPr>
                <w:rFonts w:hint="eastAsia"/>
                <w:color w:val="auto"/>
                <w:kern w:val="0"/>
                <w:szCs w:val="21"/>
                <w:rPrChange w:id="6722" w:author="小多 [2]" w:date="2020-09-23T11:01:09Z">
                  <w:rPr>
                    <w:rFonts w:hint="eastAsia"/>
                    <w:kern w:val="0"/>
                    <w:szCs w:val="21"/>
                  </w:rPr>
                </w:rPrChange>
              </w:rPr>
              <w:t>执行SOFT1_C02或者SOFT1_C03方法后，按住Ctrl键，继续执行SOFT1_C02或者SOFT1_C03方法，可以将两次选择的心搏做为一个集合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23" w:author="小多 [2]" w:date="2020-09-23T11:01:09Z">
                  <w:rPr>
                    <w:kern w:val="0"/>
                    <w:szCs w:val="21"/>
                  </w:rPr>
                </w:rPrChange>
              </w:rPr>
            </w:pPr>
            <w:r>
              <w:rPr>
                <w:rFonts w:hint="eastAsia"/>
                <w:color w:val="auto"/>
                <w:kern w:val="0"/>
                <w:szCs w:val="21"/>
                <w:rPrChange w:id="6724" w:author="小多 [2]" w:date="2020-09-23T11:01:09Z">
                  <w:rPr>
                    <w:rFonts w:hint="eastAsia"/>
                    <w:kern w:val="0"/>
                    <w:szCs w:val="21"/>
                  </w:rPr>
                </w:rPrChange>
              </w:rPr>
              <w:t>SOFT1_C05</w:t>
            </w:r>
          </w:p>
        </w:tc>
        <w:tc>
          <w:tcPr>
            <w:tcW w:w="2089" w:type="dxa"/>
            <w:tcBorders>
              <w:bottom w:val="single" w:color="auto" w:sz="4" w:space="0"/>
            </w:tcBorders>
            <w:shd w:val="clear" w:color="auto" w:fill="auto"/>
            <w:vAlign w:val="center"/>
          </w:tcPr>
          <w:p>
            <w:pPr>
              <w:spacing w:line="276" w:lineRule="auto"/>
              <w:rPr>
                <w:color w:val="auto"/>
                <w:kern w:val="0"/>
                <w:szCs w:val="21"/>
                <w:rPrChange w:id="6725" w:author="小多 [2]" w:date="2020-09-23T11:01:09Z">
                  <w:rPr>
                    <w:kern w:val="0"/>
                    <w:szCs w:val="21"/>
                  </w:rPr>
                </w:rPrChange>
              </w:rPr>
            </w:pPr>
            <w:r>
              <w:rPr>
                <w:rFonts w:hint="eastAsia"/>
                <w:color w:val="auto"/>
                <w:kern w:val="0"/>
                <w:szCs w:val="21"/>
                <w:rPrChange w:id="6726" w:author="小多 [2]" w:date="2020-09-23T11:01:09Z">
                  <w:rPr>
                    <w:rFonts w:hint="eastAsia"/>
                    <w:kern w:val="0"/>
                    <w:szCs w:val="21"/>
                  </w:rPr>
                </w:rPrChange>
              </w:rPr>
              <w:t>修改心搏类型</w:t>
            </w:r>
          </w:p>
        </w:tc>
        <w:tc>
          <w:tcPr>
            <w:tcW w:w="6263" w:type="dxa"/>
            <w:tcBorders>
              <w:bottom w:val="single" w:color="auto" w:sz="4" w:space="0"/>
            </w:tcBorders>
            <w:shd w:val="clear" w:color="auto" w:fill="auto"/>
            <w:vAlign w:val="center"/>
          </w:tcPr>
          <w:p>
            <w:pPr>
              <w:pStyle w:val="25"/>
              <w:spacing w:line="276" w:lineRule="auto"/>
              <w:ind w:firstLine="0" w:firstLineChars="0"/>
              <w:rPr>
                <w:color w:val="auto"/>
                <w:szCs w:val="21"/>
                <w:rPrChange w:id="6727" w:author="小多 [2]" w:date="2020-09-23T11:01:09Z">
                  <w:rPr>
                    <w:szCs w:val="21"/>
                  </w:rPr>
                </w:rPrChange>
              </w:rPr>
            </w:pPr>
            <w:r>
              <w:rPr>
                <w:rFonts w:hint="eastAsia"/>
                <w:color w:val="auto"/>
                <w:szCs w:val="21"/>
                <w:rPrChange w:id="6728" w:author="小多 [2]" w:date="2020-09-23T11:01:09Z">
                  <w:rPr>
                    <w:rFonts w:hint="eastAsia"/>
                    <w:szCs w:val="21"/>
                  </w:rPr>
                </w:rPrChange>
              </w:rPr>
              <w:t>执行完</w:t>
            </w:r>
            <w:r>
              <w:rPr>
                <w:rFonts w:hint="eastAsia"/>
                <w:color w:val="auto"/>
                <w:kern w:val="0"/>
                <w:szCs w:val="21"/>
                <w:rPrChange w:id="6729" w:author="小多 [2]" w:date="2020-09-23T11:01:09Z">
                  <w:rPr>
                    <w:rFonts w:hint="eastAsia"/>
                    <w:kern w:val="0"/>
                    <w:szCs w:val="21"/>
                  </w:rPr>
                </w:rPrChange>
              </w:rPr>
              <w:t>SOFT1_C02或者SOFT1_C03或者SOFT1_C04后，将鼠标在SOFT1_C01区域上，单击鼠标右键，弹出修改心搏类型选择按钮。单击选择按钮，被选中的心搏集合将被修改为对应类型。并将选中的集合从SOFT1_C01区域清除</w:t>
            </w:r>
            <w:del w:id="6730" w:author="小多 [2]" w:date="2020-09-23T10:39:30Z">
              <w:r>
                <w:rPr>
                  <w:rFonts w:hint="eastAsia"/>
                  <w:color w:val="auto"/>
                  <w:kern w:val="0"/>
                  <w:szCs w:val="21"/>
                  <w:rPrChange w:id="6731"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33" w:author="小多 [2]" w:date="2020-09-23T11:01:09Z">
                  <w:rPr>
                    <w:kern w:val="0"/>
                    <w:szCs w:val="21"/>
                  </w:rPr>
                </w:rPrChange>
              </w:rPr>
            </w:pPr>
            <w:r>
              <w:rPr>
                <w:rFonts w:hint="eastAsia"/>
                <w:color w:val="auto"/>
                <w:kern w:val="0"/>
                <w:szCs w:val="21"/>
                <w:rPrChange w:id="6734" w:author="小多 [2]" w:date="2020-09-23T11:01:09Z">
                  <w:rPr>
                    <w:rFonts w:hint="eastAsia"/>
                    <w:kern w:val="0"/>
                    <w:szCs w:val="21"/>
                  </w:rPr>
                </w:rPrChange>
              </w:rPr>
              <w:t>SOFT1_C06</w:t>
            </w:r>
          </w:p>
        </w:tc>
        <w:tc>
          <w:tcPr>
            <w:tcW w:w="2089" w:type="dxa"/>
            <w:tcBorders>
              <w:bottom w:val="single" w:color="auto" w:sz="4" w:space="0"/>
            </w:tcBorders>
            <w:shd w:val="clear" w:color="auto" w:fill="auto"/>
            <w:vAlign w:val="center"/>
          </w:tcPr>
          <w:p>
            <w:pPr>
              <w:spacing w:line="276" w:lineRule="auto"/>
              <w:rPr>
                <w:color w:val="auto"/>
                <w:kern w:val="0"/>
                <w:szCs w:val="21"/>
                <w:rPrChange w:id="6735" w:author="小多 [2]" w:date="2020-09-23T11:01:09Z">
                  <w:rPr>
                    <w:kern w:val="0"/>
                    <w:szCs w:val="21"/>
                  </w:rPr>
                </w:rPrChange>
              </w:rPr>
            </w:pPr>
            <w:r>
              <w:rPr>
                <w:rFonts w:hint="eastAsia"/>
                <w:color w:val="auto"/>
                <w:kern w:val="0"/>
                <w:szCs w:val="21"/>
                <w:rPrChange w:id="6736" w:author="小多 [2]" w:date="2020-09-23T11:01:09Z">
                  <w:rPr>
                    <w:rFonts w:hint="eastAsia"/>
                    <w:kern w:val="0"/>
                    <w:szCs w:val="21"/>
                  </w:rPr>
                </w:rPrChange>
              </w:rPr>
              <w:t>定位心搏</w:t>
            </w:r>
          </w:p>
        </w:tc>
        <w:tc>
          <w:tcPr>
            <w:tcW w:w="6263" w:type="dxa"/>
            <w:tcBorders>
              <w:bottom w:val="single" w:color="auto" w:sz="4" w:space="0"/>
            </w:tcBorders>
            <w:shd w:val="clear" w:color="auto" w:fill="auto"/>
            <w:vAlign w:val="center"/>
          </w:tcPr>
          <w:p>
            <w:pPr>
              <w:pStyle w:val="25"/>
              <w:spacing w:line="276" w:lineRule="auto"/>
              <w:ind w:firstLine="0" w:firstLineChars="0"/>
              <w:rPr>
                <w:color w:val="auto"/>
                <w:szCs w:val="21"/>
                <w:rPrChange w:id="6737" w:author="小多 [2]" w:date="2020-09-23T11:01:09Z">
                  <w:rPr>
                    <w:szCs w:val="21"/>
                  </w:rPr>
                </w:rPrChange>
              </w:rPr>
            </w:pPr>
            <w:r>
              <w:rPr>
                <w:rFonts w:hint="eastAsia"/>
                <w:color w:val="auto"/>
                <w:szCs w:val="21"/>
                <w:rPrChange w:id="6738" w:author="小多 [2]" w:date="2020-09-23T11:01:09Z">
                  <w:rPr>
                    <w:rFonts w:hint="eastAsia"/>
                    <w:szCs w:val="21"/>
                  </w:rPr>
                </w:rPrChange>
              </w:rPr>
              <w:t>将鼠标放在</w:t>
            </w:r>
            <w:r>
              <w:rPr>
                <w:rFonts w:hint="eastAsia"/>
                <w:color w:val="auto"/>
                <w:kern w:val="0"/>
                <w:szCs w:val="21"/>
                <w:rPrChange w:id="6739" w:author="小多 [2]" w:date="2020-09-23T11:01:09Z">
                  <w:rPr>
                    <w:rFonts w:hint="eastAsia"/>
                    <w:kern w:val="0"/>
                    <w:szCs w:val="21"/>
                  </w:rPr>
                </w:rPrChange>
              </w:rPr>
              <w:t>SOFT1_C01区域的一个心搏上，双击鼠标左键，</w:t>
            </w:r>
            <w:r>
              <w:rPr>
                <w:rFonts w:hint="eastAsia"/>
                <w:color w:val="auto"/>
                <w:szCs w:val="21"/>
                <w:rPrChange w:id="6740" w:author="小多 [2]" w:date="2020-09-23T11:01:09Z">
                  <w:rPr>
                    <w:rFonts w:hint="eastAsia"/>
                    <w:szCs w:val="21"/>
                  </w:rPr>
                </w:rPrChange>
              </w:rPr>
              <w:t>打开全屏的7.1.1（通用心电图编辑窗口）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741" w:author="小多 [2]" w:date="2020-09-23T11:01:09Z">
                  <w:rPr>
                    <w:kern w:val="0"/>
                    <w:szCs w:val="21"/>
                  </w:rPr>
                </w:rPrChange>
              </w:rPr>
            </w:pPr>
            <w:r>
              <w:rPr>
                <w:rFonts w:hint="eastAsia"/>
                <w:color w:val="auto"/>
                <w:kern w:val="0"/>
                <w:szCs w:val="21"/>
                <w:rPrChange w:id="6742" w:author="小多 [2]" w:date="2020-09-23T11:01:09Z">
                  <w:rPr>
                    <w:rFonts w:hint="eastAsia"/>
                    <w:kern w:val="0"/>
                    <w:szCs w:val="21"/>
                  </w:rPr>
                </w:rPrChange>
              </w:rPr>
              <w:t>SOFT1_C07</w:t>
            </w:r>
          </w:p>
        </w:tc>
        <w:tc>
          <w:tcPr>
            <w:tcW w:w="2089" w:type="dxa"/>
            <w:shd w:val="clear" w:color="auto" w:fill="auto"/>
            <w:vAlign w:val="center"/>
          </w:tcPr>
          <w:p>
            <w:pPr>
              <w:spacing w:line="276" w:lineRule="auto"/>
              <w:rPr>
                <w:color w:val="auto"/>
                <w:kern w:val="0"/>
                <w:szCs w:val="21"/>
                <w:rPrChange w:id="6743" w:author="小多 [2]" w:date="2020-09-23T11:01:09Z">
                  <w:rPr>
                    <w:kern w:val="0"/>
                    <w:szCs w:val="21"/>
                  </w:rPr>
                </w:rPrChange>
              </w:rPr>
            </w:pPr>
            <w:r>
              <w:rPr>
                <w:rFonts w:hint="eastAsia"/>
                <w:color w:val="auto"/>
                <w:kern w:val="0"/>
                <w:szCs w:val="21"/>
                <w:rPrChange w:id="6744" w:author="小多 [2]" w:date="2020-09-23T11:01:09Z">
                  <w:rPr>
                    <w:rFonts w:hint="eastAsia"/>
                    <w:kern w:val="0"/>
                    <w:szCs w:val="21"/>
                  </w:rPr>
                </w:rPrChange>
              </w:rPr>
              <w:t>显示选中心搏所在列的心搏两侧波形图区域</w:t>
            </w:r>
          </w:p>
        </w:tc>
        <w:tc>
          <w:tcPr>
            <w:tcW w:w="6263" w:type="dxa"/>
            <w:shd w:val="clear" w:color="auto" w:fill="auto"/>
            <w:vAlign w:val="center"/>
          </w:tcPr>
          <w:p>
            <w:pPr>
              <w:pStyle w:val="25"/>
              <w:spacing w:line="276" w:lineRule="auto"/>
              <w:ind w:firstLine="0" w:firstLineChars="0"/>
              <w:rPr>
                <w:color w:val="auto"/>
                <w:szCs w:val="21"/>
                <w:rPrChange w:id="6745" w:author="小多 [2]" w:date="2020-09-23T11:01:09Z">
                  <w:rPr>
                    <w:szCs w:val="21"/>
                  </w:rPr>
                </w:rPrChange>
              </w:rPr>
            </w:pPr>
            <w:r>
              <w:rPr>
                <w:rFonts w:hint="eastAsia"/>
                <w:color w:val="auto"/>
                <w:kern w:val="0"/>
                <w:szCs w:val="21"/>
                <w:rPrChange w:id="6746" w:author="小多 [2]" w:date="2020-09-23T11:01:09Z">
                  <w:rPr>
                    <w:rFonts w:hint="eastAsia"/>
                    <w:kern w:val="0"/>
                    <w:szCs w:val="21"/>
                  </w:rPr>
                </w:rPrChange>
              </w:rPr>
              <w:t>执行SOFT1_C02后，SOFT1_C07区域将会显示对应心搏所在列的心搏的两侧波形图</w:t>
            </w:r>
          </w:p>
        </w:tc>
      </w:tr>
    </w:tbl>
    <w:p>
      <w:pPr>
        <w:numPr>
          <w:ilvl w:val="255"/>
          <w:numId w:val="0"/>
        </w:numPr>
        <w:spacing w:line="360" w:lineRule="auto"/>
        <w:ind w:left="420" w:leftChars="200"/>
        <w:outlineLvl w:val="2"/>
        <w:rPr>
          <w:bCs/>
          <w:color w:val="auto"/>
          <w:sz w:val="24"/>
          <w:rPrChange w:id="6747" w:author="小多 [2]" w:date="2020-09-23T11:01:09Z">
            <w:rPr>
              <w:bCs/>
              <w:sz w:val="24"/>
            </w:rPr>
          </w:rPrChange>
        </w:rPr>
      </w:pPr>
    </w:p>
    <w:p>
      <w:pPr>
        <w:numPr>
          <w:ilvl w:val="255"/>
          <w:numId w:val="0"/>
        </w:numPr>
        <w:spacing w:line="360" w:lineRule="auto"/>
        <w:ind w:left="420" w:leftChars="200"/>
        <w:outlineLvl w:val="2"/>
        <w:rPr>
          <w:bCs/>
          <w:color w:val="auto"/>
          <w:sz w:val="24"/>
          <w:rPrChange w:id="6748" w:author="小多 [2]" w:date="2020-09-23T11:01:09Z">
            <w:rPr>
              <w:bCs/>
              <w:sz w:val="24"/>
            </w:rPr>
          </w:rPrChange>
        </w:rPr>
      </w:pPr>
      <w:bookmarkStart w:id="414" w:name="_Toc10378"/>
      <w:bookmarkStart w:id="415" w:name="_Toc21117"/>
      <w:bookmarkStart w:id="416" w:name="_Toc3300"/>
      <w:bookmarkStart w:id="417" w:name="_Toc7995"/>
      <w:bookmarkStart w:id="418" w:name="_Toc2516"/>
      <w:bookmarkStart w:id="419" w:name="_Toc7522"/>
      <w:r>
        <w:rPr>
          <w:rFonts w:hint="eastAsia"/>
          <w:bCs/>
          <w:color w:val="auto"/>
          <w:sz w:val="24"/>
          <w:rPrChange w:id="6749" w:author="小多 [2]" w:date="2020-09-23T11:01:09Z">
            <w:rPr>
              <w:rFonts w:hint="eastAsia"/>
              <w:bCs/>
              <w:sz w:val="24"/>
            </w:rPr>
          </w:rPrChange>
        </w:rPr>
        <w:t>7.1.4 Demix功能</w:t>
      </w:r>
      <w:bookmarkEnd w:id="414"/>
      <w:bookmarkEnd w:id="415"/>
      <w:bookmarkEnd w:id="416"/>
      <w:bookmarkEnd w:id="417"/>
      <w:bookmarkEnd w:id="418"/>
      <w:bookmarkEnd w:id="41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750" w:author="小多 [2]" w:date="2020-09-23T11:01:09Z">
                  <w:rPr>
                    <w:b/>
                    <w:szCs w:val="21"/>
                  </w:rPr>
                </w:rPrChange>
              </w:rPr>
            </w:pPr>
            <w:r>
              <w:rPr>
                <w:rFonts w:hint="eastAsia"/>
                <w:b/>
                <w:color w:val="auto"/>
                <w:szCs w:val="21"/>
                <w:rPrChange w:id="6751"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752" w:author="小多 [2]" w:date="2020-09-23T11:01:09Z">
                  <w:rPr>
                    <w:b/>
                    <w:szCs w:val="21"/>
                  </w:rPr>
                </w:rPrChange>
              </w:rPr>
            </w:pPr>
            <w:r>
              <w:rPr>
                <w:rFonts w:hint="eastAsia"/>
                <w:b/>
                <w:color w:val="auto"/>
                <w:szCs w:val="21"/>
                <w:rPrChange w:id="6753"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754" w:author="小多 [2]" w:date="2020-09-23T11:01:09Z">
                  <w:rPr>
                    <w:b/>
                    <w:szCs w:val="21"/>
                  </w:rPr>
                </w:rPrChange>
              </w:rPr>
            </w:pPr>
            <w:r>
              <w:rPr>
                <w:rFonts w:hint="eastAsia"/>
                <w:b/>
                <w:color w:val="auto"/>
                <w:szCs w:val="21"/>
                <w:rPrChange w:id="675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56" w:author="小多 [2]" w:date="2020-09-23T11:01:09Z">
                  <w:rPr>
                    <w:kern w:val="0"/>
                    <w:szCs w:val="21"/>
                  </w:rPr>
                </w:rPrChange>
              </w:rPr>
            </w:pPr>
            <w:r>
              <w:rPr>
                <w:rFonts w:hint="eastAsia"/>
                <w:color w:val="auto"/>
                <w:kern w:val="0"/>
                <w:szCs w:val="21"/>
                <w:rPrChange w:id="6757" w:author="小多 [2]" w:date="2020-09-23T11:01:09Z">
                  <w:rPr>
                    <w:rFonts w:hint="eastAsia"/>
                    <w:kern w:val="0"/>
                    <w:szCs w:val="21"/>
                  </w:rPr>
                </w:rPrChange>
              </w:rPr>
              <w:t>SOFT1_D01</w:t>
            </w:r>
          </w:p>
        </w:tc>
        <w:tc>
          <w:tcPr>
            <w:tcW w:w="2010" w:type="dxa"/>
            <w:tcBorders>
              <w:bottom w:val="single" w:color="auto" w:sz="4" w:space="0"/>
            </w:tcBorders>
            <w:shd w:val="clear" w:color="auto" w:fill="auto"/>
            <w:vAlign w:val="center"/>
          </w:tcPr>
          <w:p>
            <w:pPr>
              <w:spacing w:line="276" w:lineRule="auto"/>
              <w:rPr>
                <w:color w:val="auto"/>
                <w:kern w:val="0"/>
                <w:szCs w:val="21"/>
                <w:rPrChange w:id="6758" w:author="小多 [2]" w:date="2020-09-23T11:01:09Z">
                  <w:rPr>
                    <w:kern w:val="0"/>
                    <w:szCs w:val="21"/>
                  </w:rPr>
                </w:rPrChange>
              </w:rPr>
            </w:pPr>
            <w:r>
              <w:rPr>
                <w:rFonts w:hint="eastAsia"/>
                <w:color w:val="auto"/>
                <w:kern w:val="0"/>
                <w:szCs w:val="21"/>
                <w:rPrChange w:id="6759" w:author="小多 [2]" w:date="2020-09-23T11:01:09Z">
                  <w:rPr>
                    <w:rFonts w:hint="eastAsia"/>
                    <w:kern w:val="0"/>
                    <w:szCs w:val="21"/>
                  </w:rPr>
                </w:rPrChange>
              </w:rPr>
              <w:t>总Demix波形图区域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760" w:author="小多 [2]" w:date="2020-09-23T11:01:09Z">
                  <w:rPr>
                    <w:szCs w:val="21"/>
                  </w:rPr>
                </w:rPrChange>
              </w:rPr>
            </w:pPr>
            <w:r>
              <w:rPr>
                <w:rFonts w:hint="eastAsia"/>
                <w:color w:val="auto"/>
                <w:szCs w:val="21"/>
                <w:rPrChange w:id="6761" w:author="小多 [2]" w:date="2020-09-23T11:01:09Z">
                  <w:rPr>
                    <w:rFonts w:hint="eastAsia"/>
                    <w:szCs w:val="21"/>
                  </w:rPr>
                </w:rPrChange>
              </w:rPr>
              <w:t>在执行完</w:t>
            </w:r>
            <w:r>
              <w:rPr>
                <w:rFonts w:hint="eastAsia"/>
                <w:color w:val="auto"/>
                <w:kern w:val="0"/>
                <w:szCs w:val="21"/>
                <w:rPrChange w:id="6762" w:author="小多 [2]" w:date="2020-09-23T11:01:09Z">
                  <w:rPr>
                    <w:rFonts w:hint="eastAsia"/>
                    <w:kern w:val="0"/>
                    <w:szCs w:val="21"/>
                  </w:rPr>
                </w:rPrChange>
              </w:rPr>
              <w:t>SOFT1_B06操作后，在总Demix波形图区域画出SOFT1_B06对应模板所有心搏波形图的叠加图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763" w:author="小多 [2]" w:date="2020-09-23T11:01:09Z">
                  <w:rPr>
                    <w:kern w:val="0"/>
                    <w:szCs w:val="21"/>
                  </w:rPr>
                </w:rPrChange>
              </w:rPr>
            </w:pPr>
            <w:r>
              <w:rPr>
                <w:rFonts w:hint="eastAsia"/>
                <w:color w:val="auto"/>
                <w:kern w:val="0"/>
                <w:szCs w:val="21"/>
                <w:rPrChange w:id="6764" w:author="小多 [2]" w:date="2020-09-23T11:01:09Z">
                  <w:rPr>
                    <w:rFonts w:hint="eastAsia"/>
                    <w:kern w:val="0"/>
                    <w:szCs w:val="21"/>
                  </w:rPr>
                </w:rPrChange>
              </w:rPr>
              <w:t>SOFT1_D02</w:t>
            </w:r>
          </w:p>
        </w:tc>
        <w:tc>
          <w:tcPr>
            <w:tcW w:w="2010" w:type="dxa"/>
            <w:shd w:val="clear" w:color="auto" w:fill="auto"/>
            <w:vAlign w:val="center"/>
          </w:tcPr>
          <w:p>
            <w:pPr>
              <w:spacing w:line="276" w:lineRule="auto"/>
              <w:rPr>
                <w:color w:val="auto"/>
                <w:kern w:val="0"/>
                <w:szCs w:val="21"/>
                <w:rPrChange w:id="6765" w:author="小多 [2]" w:date="2020-09-23T11:01:09Z">
                  <w:rPr>
                    <w:kern w:val="0"/>
                    <w:szCs w:val="21"/>
                  </w:rPr>
                </w:rPrChange>
              </w:rPr>
            </w:pPr>
            <w:r>
              <w:rPr>
                <w:rFonts w:hint="eastAsia"/>
                <w:color w:val="auto"/>
                <w:kern w:val="0"/>
                <w:szCs w:val="21"/>
                <w:rPrChange w:id="6766" w:author="小多 [2]" w:date="2020-09-23T11:01:09Z">
                  <w:rPr>
                    <w:rFonts w:hint="eastAsia"/>
                    <w:kern w:val="0"/>
                    <w:szCs w:val="21"/>
                  </w:rPr>
                </w:rPrChange>
              </w:rPr>
              <w:t>从总Demix波形图中，挑选出想要单独展示的波形</w:t>
            </w:r>
          </w:p>
        </w:tc>
        <w:tc>
          <w:tcPr>
            <w:tcW w:w="6342" w:type="dxa"/>
            <w:shd w:val="clear" w:color="auto" w:fill="auto"/>
            <w:vAlign w:val="center"/>
          </w:tcPr>
          <w:p>
            <w:pPr>
              <w:pStyle w:val="25"/>
              <w:spacing w:line="276" w:lineRule="auto"/>
              <w:ind w:firstLine="0" w:firstLineChars="0"/>
              <w:rPr>
                <w:color w:val="auto"/>
                <w:szCs w:val="21"/>
                <w:rPrChange w:id="6767" w:author="小多 [2]" w:date="2020-09-23T11:01:09Z">
                  <w:rPr>
                    <w:szCs w:val="21"/>
                  </w:rPr>
                </w:rPrChange>
              </w:rPr>
            </w:pPr>
            <w:r>
              <w:rPr>
                <w:rFonts w:hint="eastAsia"/>
                <w:color w:val="auto"/>
                <w:szCs w:val="21"/>
                <w:rPrChange w:id="6768" w:author="小多 [2]" w:date="2020-09-23T11:01:09Z">
                  <w:rPr>
                    <w:rFonts w:hint="eastAsia"/>
                    <w:szCs w:val="21"/>
                  </w:rPr>
                </w:rPrChange>
              </w:rPr>
              <w:t>通过鼠标框选一部分波形，此时可以选择按键“1”、“2”、“3”、“4”将已选择的波形图，显示到对应的Demix1、Demix2、Demix3、Demix4区域。并且在</w:t>
            </w:r>
            <w:r>
              <w:rPr>
                <w:rFonts w:hint="eastAsia"/>
                <w:color w:val="auto"/>
                <w:kern w:val="0"/>
                <w:szCs w:val="21"/>
                <w:rPrChange w:id="6769" w:author="小多 [2]" w:date="2020-09-23T11:01:09Z">
                  <w:rPr>
                    <w:rFonts w:hint="eastAsia"/>
                    <w:kern w:val="0"/>
                    <w:szCs w:val="21"/>
                  </w:rPr>
                </w:rPrChange>
              </w:rPr>
              <w:t>SOFT1_D01区域中剔除相应的波形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70" w:author="小多 [2]" w:date="2020-09-23T11:01:09Z">
                  <w:rPr>
                    <w:kern w:val="0"/>
                    <w:szCs w:val="21"/>
                  </w:rPr>
                </w:rPrChange>
              </w:rPr>
            </w:pPr>
            <w:r>
              <w:rPr>
                <w:rFonts w:hint="eastAsia"/>
                <w:color w:val="auto"/>
                <w:kern w:val="0"/>
                <w:szCs w:val="21"/>
                <w:rPrChange w:id="6771" w:author="小多 [2]" w:date="2020-09-23T11:01:09Z">
                  <w:rPr>
                    <w:rFonts w:hint="eastAsia"/>
                    <w:kern w:val="0"/>
                    <w:szCs w:val="21"/>
                  </w:rPr>
                </w:rPrChange>
              </w:rPr>
              <w:t>SOFT1_D03</w:t>
            </w:r>
          </w:p>
        </w:tc>
        <w:tc>
          <w:tcPr>
            <w:tcW w:w="2010" w:type="dxa"/>
            <w:tcBorders>
              <w:bottom w:val="single" w:color="auto" w:sz="4" w:space="0"/>
            </w:tcBorders>
            <w:shd w:val="clear" w:color="auto" w:fill="auto"/>
            <w:vAlign w:val="center"/>
          </w:tcPr>
          <w:p>
            <w:pPr>
              <w:spacing w:line="276" w:lineRule="auto"/>
              <w:rPr>
                <w:color w:val="auto"/>
                <w:kern w:val="0"/>
                <w:szCs w:val="21"/>
                <w:rPrChange w:id="6772" w:author="小多 [2]" w:date="2020-09-23T11:01:09Z">
                  <w:rPr>
                    <w:kern w:val="0"/>
                    <w:szCs w:val="21"/>
                  </w:rPr>
                </w:rPrChange>
              </w:rPr>
            </w:pPr>
            <w:r>
              <w:rPr>
                <w:rFonts w:hint="eastAsia"/>
                <w:color w:val="auto"/>
                <w:kern w:val="0"/>
                <w:szCs w:val="21"/>
                <w:rPrChange w:id="6773" w:author="小多 [2]" w:date="2020-09-23T11:01:09Z">
                  <w:rPr>
                    <w:rFonts w:hint="eastAsia"/>
                    <w:kern w:val="0"/>
                    <w:szCs w:val="21"/>
                  </w:rPr>
                </w:rPrChange>
              </w:rPr>
              <w:t>具体心搏波形展示区</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774" w:author="小多 [2]" w:date="2020-09-23T11:01:09Z">
                  <w:rPr>
                    <w:szCs w:val="21"/>
                  </w:rPr>
                </w:rPrChange>
              </w:rPr>
            </w:pPr>
            <w:r>
              <w:rPr>
                <w:rFonts w:hint="eastAsia"/>
                <w:color w:val="auto"/>
                <w:kern w:val="0"/>
                <w:szCs w:val="21"/>
                <w:rPrChange w:id="6775" w:author="小多 [2]" w:date="2020-09-23T11:01:09Z">
                  <w:rPr>
                    <w:rFonts w:hint="eastAsia"/>
                    <w:kern w:val="0"/>
                    <w:szCs w:val="21"/>
                  </w:rPr>
                </w:rPrChange>
              </w:rPr>
              <w:t>单击Demix1、Demix2</w:t>
            </w:r>
            <w:r>
              <w:rPr>
                <w:rFonts w:hint="eastAsia"/>
                <w:color w:val="auto"/>
                <w:szCs w:val="21"/>
                <w:rPrChange w:id="6776" w:author="小多 [2]" w:date="2020-09-23T11:01:09Z">
                  <w:rPr>
                    <w:rFonts w:hint="eastAsia"/>
                    <w:szCs w:val="21"/>
                  </w:rPr>
                </w:rPrChange>
              </w:rPr>
              <w:t>、Demix3或Demix4区域，将心搏集合传递给本区域，执行7.1.20标准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777" w:author="小多 [2]" w:date="2020-09-23T11:01:09Z">
                  <w:rPr>
                    <w:kern w:val="0"/>
                    <w:szCs w:val="21"/>
                  </w:rPr>
                </w:rPrChange>
              </w:rPr>
            </w:pPr>
            <w:r>
              <w:rPr>
                <w:rFonts w:hint="eastAsia"/>
                <w:color w:val="auto"/>
                <w:kern w:val="0"/>
                <w:szCs w:val="21"/>
                <w:rPrChange w:id="6778" w:author="小多 [2]" w:date="2020-09-23T11:01:09Z">
                  <w:rPr>
                    <w:rFonts w:hint="eastAsia"/>
                    <w:kern w:val="0"/>
                    <w:szCs w:val="21"/>
                  </w:rPr>
                </w:rPrChange>
              </w:rPr>
              <w:t>SOFT1_D04</w:t>
            </w:r>
          </w:p>
        </w:tc>
        <w:tc>
          <w:tcPr>
            <w:tcW w:w="2010" w:type="dxa"/>
            <w:tcBorders>
              <w:bottom w:val="single" w:color="auto" w:sz="4" w:space="0"/>
            </w:tcBorders>
            <w:shd w:val="clear" w:color="auto" w:fill="auto"/>
            <w:vAlign w:val="center"/>
          </w:tcPr>
          <w:p>
            <w:pPr>
              <w:spacing w:line="276" w:lineRule="auto"/>
              <w:rPr>
                <w:color w:val="auto"/>
                <w:kern w:val="0"/>
                <w:szCs w:val="21"/>
                <w:rPrChange w:id="6779" w:author="小多 [2]" w:date="2020-09-23T11:01:09Z">
                  <w:rPr>
                    <w:kern w:val="0"/>
                    <w:szCs w:val="21"/>
                  </w:rPr>
                </w:rPrChange>
              </w:rPr>
            </w:pPr>
            <w:r>
              <w:rPr>
                <w:rFonts w:hint="eastAsia"/>
                <w:color w:val="auto"/>
                <w:kern w:val="0"/>
                <w:szCs w:val="21"/>
                <w:rPrChange w:id="6780" w:author="小多 [2]" w:date="2020-09-23T11:01:09Z">
                  <w:rPr>
                    <w:rFonts w:hint="eastAsia"/>
                    <w:kern w:val="0"/>
                    <w:szCs w:val="21"/>
                  </w:rPr>
                </w:rPrChange>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781" w:author="小多 [2]" w:date="2020-09-23T11:01:09Z">
                  <w:rPr>
                    <w:szCs w:val="21"/>
                  </w:rPr>
                </w:rPrChange>
              </w:rPr>
            </w:pPr>
            <w:r>
              <w:rPr>
                <w:rFonts w:hint="eastAsia"/>
                <w:color w:val="auto"/>
                <w:kern w:val="0"/>
                <w:szCs w:val="21"/>
                <w:rPrChange w:id="6782" w:author="小多 [2]" w:date="2020-09-23T11:01:09Z">
                  <w:rPr>
                    <w:rFonts w:hint="eastAsia"/>
                    <w:kern w:val="0"/>
                    <w:szCs w:val="21"/>
                  </w:rPr>
                </w:rPrChange>
              </w:rPr>
              <w:t>按照 7.1.20 修改心搏类型后，将修改的集合从对应的Demix1、Demix2</w:t>
            </w:r>
            <w:r>
              <w:rPr>
                <w:rFonts w:hint="eastAsia"/>
                <w:color w:val="auto"/>
                <w:szCs w:val="21"/>
                <w:rPrChange w:id="6783" w:author="小多 [2]" w:date="2020-09-23T11:01:09Z">
                  <w:rPr>
                    <w:rFonts w:hint="eastAsia"/>
                    <w:szCs w:val="21"/>
                  </w:rPr>
                </w:rPrChange>
              </w:rPr>
              <w:t>、Demix3或Demix4区域</w:t>
            </w:r>
            <w:r>
              <w:rPr>
                <w:rFonts w:hint="eastAsia"/>
                <w:color w:val="auto"/>
                <w:kern w:val="0"/>
                <w:szCs w:val="21"/>
                <w:rPrChange w:id="6784" w:author="小多 [2]" w:date="2020-09-23T11:01:09Z">
                  <w:rPr>
                    <w:rFonts w:hint="eastAsia"/>
                    <w:kern w:val="0"/>
                    <w:szCs w:val="21"/>
                  </w:rPr>
                </w:rPrChange>
              </w:rPr>
              <w:t>区域清除</w:t>
            </w:r>
            <w:del w:id="6785" w:author="小多 [2]" w:date="2020-09-23T10:39:06Z">
              <w:r>
                <w:rPr>
                  <w:rFonts w:hint="eastAsia"/>
                  <w:color w:val="auto"/>
                  <w:kern w:val="0"/>
                  <w:szCs w:val="21"/>
                  <w:rPrChange w:id="6786" w:author="小多 [2]" w:date="2020-09-23T11:01:09Z">
                    <w:rPr>
                      <w:rFonts w:hint="eastAsia"/>
                      <w:kern w:val="0"/>
                      <w:szCs w:val="21"/>
                    </w:rPr>
                  </w:rPrChange>
                </w:rPr>
                <w:delText>。</w:delText>
              </w:r>
            </w:del>
          </w:p>
        </w:tc>
      </w:tr>
    </w:tbl>
    <w:p>
      <w:pPr>
        <w:numPr>
          <w:ilvl w:val="255"/>
          <w:numId w:val="0"/>
        </w:numPr>
        <w:spacing w:line="360" w:lineRule="auto"/>
        <w:ind w:left="420" w:leftChars="200"/>
        <w:outlineLvl w:val="2"/>
        <w:rPr>
          <w:bCs/>
          <w:color w:val="auto"/>
          <w:sz w:val="24"/>
          <w:rPrChange w:id="6788" w:author="小多 [2]" w:date="2020-09-23T11:01:09Z">
            <w:rPr>
              <w:bCs/>
              <w:sz w:val="24"/>
            </w:rPr>
          </w:rPrChange>
        </w:rPr>
      </w:pPr>
    </w:p>
    <w:p>
      <w:pPr>
        <w:numPr>
          <w:ilvl w:val="255"/>
          <w:numId w:val="0"/>
        </w:numPr>
        <w:spacing w:line="360" w:lineRule="auto"/>
        <w:ind w:left="420" w:leftChars="200"/>
        <w:outlineLvl w:val="2"/>
        <w:rPr>
          <w:bCs/>
          <w:color w:val="auto"/>
          <w:sz w:val="24"/>
          <w:rPrChange w:id="6789" w:author="小多 [2]" w:date="2020-09-23T11:01:09Z">
            <w:rPr>
              <w:bCs/>
              <w:sz w:val="24"/>
            </w:rPr>
          </w:rPrChange>
        </w:rPr>
      </w:pPr>
      <w:bookmarkStart w:id="420" w:name="_Toc7845"/>
      <w:bookmarkStart w:id="421" w:name="_Toc29724"/>
      <w:bookmarkStart w:id="422" w:name="_Toc23412"/>
      <w:bookmarkStart w:id="423" w:name="_Toc18355"/>
      <w:bookmarkStart w:id="424" w:name="_Toc7326"/>
      <w:bookmarkStart w:id="425" w:name="_Toc25113"/>
      <w:r>
        <w:rPr>
          <w:rFonts w:hint="eastAsia"/>
          <w:bCs/>
          <w:color w:val="auto"/>
          <w:sz w:val="24"/>
          <w:rPrChange w:id="6790" w:author="小多 [2]" w:date="2020-09-23T11:01:09Z">
            <w:rPr>
              <w:rFonts w:hint="eastAsia"/>
              <w:bCs/>
              <w:sz w:val="24"/>
            </w:rPr>
          </w:rPrChange>
        </w:rPr>
        <w:t>7.1.5 散点图功能</w:t>
      </w:r>
      <w:bookmarkEnd w:id="420"/>
      <w:bookmarkEnd w:id="421"/>
      <w:bookmarkEnd w:id="422"/>
      <w:bookmarkEnd w:id="423"/>
      <w:bookmarkEnd w:id="424"/>
      <w:bookmarkEnd w:id="42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791" w:author="小多 [2]" w:date="2020-09-23T11:01:09Z">
                  <w:rPr>
                    <w:b/>
                    <w:szCs w:val="21"/>
                  </w:rPr>
                </w:rPrChange>
              </w:rPr>
            </w:pPr>
            <w:r>
              <w:rPr>
                <w:rFonts w:hint="eastAsia"/>
                <w:b/>
                <w:color w:val="auto"/>
                <w:szCs w:val="21"/>
                <w:rPrChange w:id="6792"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793" w:author="小多 [2]" w:date="2020-09-23T11:01:09Z">
                  <w:rPr>
                    <w:b/>
                    <w:szCs w:val="21"/>
                  </w:rPr>
                </w:rPrChange>
              </w:rPr>
            </w:pPr>
            <w:r>
              <w:rPr>
                <w:rFonts w:hint="eastAsia"/>
                <w:b/>
                <w:color w:val="auto"/>
                <w:szCs w:val="21"/>
                <w:rPrChange w:id="6794"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795" w:author="小多 [2]" w:date="2020-09-23T11:01:09Z">
                  <w:rPr>
                    <w:b/>
                    <w:szCs w:val="21"/>
                  </w:rPr>
                </w:rPrChange>
              </w:rPr>
            </w:pPr>
            <w:r>
              <w:rPr>
                <w:rFonts w:hint="eastAsia"/>
                <w:b/>
                <w:color w:val="auto"/>
                <w:szCs w:val="21"/>
                <w:rPrChange w:id="679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797" w:author="小多 [2]" w:date="2020-09-23T11:01:09Z">
                  <w:rPr>
                    <w:kern w:val="0"/>
                    <w:szCs w:val="21"/>
                  </w:rPr>
                </w:rPrChange>
              </w:rPr>
            </w:pPr>
            <w:r>
              <w:rPr>
                <w:rFonts w:hint="eastAsia"/>
                <w:color w:val="auto"/>
                <w:kern w:val="0"/>
                <w:szCs w:val="21"/>
                <w:rPrChange w:id="6798" w:author="小多 [2]" w:date="2020-09-23T11:01:09Z">
                  <w:rPr>
                    <w:rFonts w:hint="eastAsia"/>
                    <w:kern w:val="0"/>
                    <w:szCs w:val="21"/>
                  </w:rPr>
                </w:rPrChange>
              </w:rPr>
              <w:t>SOFT1_E01</w:t>
            </w:r>
          </w:p>
        </w:tc>
        <w:tc>
          <w:tcPr>
            <w:tcW w:w="2010" w:type="dxa"/>
            <w:shd w:val="clear" w:color="auto" w:fill="auto"/>
            <w:vAlign w:val="center"/>
          </w:tcPr>
          <w:p>
            <w:pPr>
              <w:spacing w:line="276" w:lineRule="auto"/>
              <w:rPr>
                <w:color w:val="auto"/>
                <w:kern w:val="0"/>
                <w:szCs w:val="21"/>
                <w:rPrChange w:id="6799" w:author="小多 [2]" w:date="2020-09-23T11:01:09Z">
                  <w:rPr>
                    <w:kern w:val="0"/>
                    <w:szCs w:val="21"/>
                  </w:rPr>
                </w:rPrChange>
              </w:rPr>
            </w:pPr>
            <w:r>
              <w:rPr>
                <w:rFonts w:hint="eastAsia"/>
                <w:color w:val="auto"/>
                <w:kern w:val="0"/>
                <w:szCs w:val="21"/>
                <w:rPrChange w:id="6800" w:author="小多 [2]" w:date="2020-09-23T11:01:09Z">
                  <w:rPr>
                    <w:rFonts w:hint="eastAsia"/>
                    <w:kern w:val="0"/>
                    <w:szCs w:val="21"/>
                  </w:rPr>
                </w:rPrChange>
              </w:rPr>
              <w:t>心搏散点图区域</w:t>
            </w:r>
          </w:p>
        </w:tc>
        <w:tc>
          <w:tcPr>
            <w:tcW w:w="6342" w:type="dxa"/>
            <w:shd w:val="clear" w:color="auto" w:fill="auto"/>
            <w:vAlign w:val="center"/>
          </w:tcPr>
          <w:p>
            <w:pPr>
              <w:pStyle w:val="25"/>
              <w:spacing w:line="276" w:lineRule="auto"/>
              <w:ind w:firstLine="0" w:firstLineChars="0"/>
              <w:rPr>
                <w:color w:val="auto"/>
                <w:szCs w:val="21"/>
                <w:rPrChange w:id="6801" w:author="小多 [2]" w:date="2020-09-23T11:01:09Z">
                  <w:rPr>
                    <w:szCs w:val="21"/>
                  </w:rPr>
                </w:rPrChange>
              </w:rPr>
            </w:pPr>
            <w:r>
              <w:rPr>
                <w:rFonts w:hint="eastAsia"/>
                <w:color w:val="auto"/>
                <w:szCs w:val="21"/>
                <w:rPrChange w:id="6802" w:author="小多 [2]" w:date="2020-09-23T11:01:09Z">
                  <w:rPr>
                    <w:rFonts w:hint="eastAsia"/>
                    <w:szCs w:val="21"/>
                  </w:rPr>
                </w:rPrChange>
              </w:rPr>
              <w:t>可正确画出全部心搏、正常、室性、室上性、长间期、</w:t>
            </w:r>
            <w:del w:id="6803" w:author="小多 [2]" w:date="2020-09-23T10:38:07Z">
              <w:r>
                <w:rPr>
                  <w:rFonts w:hint="eastAsia"/>
                  <w:color w:val="auto"/>
                  <w:szCs w:val="21"/>
                  <w:rPrChange w:id="6804" w:author="小多 [2]" w:date="2020-09-23T11:01:09Z">
                    <w:rPr>
                      <w:rFonts w:hint="eastAsia"/>
                      <w:szCs w:val="21"/>
                    </w:rPr>
                  </w:rPrChange>
                </w:rPr>
                <w:delText>停博</w:delText>
              </w:r>
            </w:del>
            <w:ins w:id="6806" w:author="小多 [2]" w:date="2020-09-23T10:38:07Z">
              <w:r>
                <w:rPr>
                  <w:rFonts w:hint="eastAsia"/>
                  <w:color w:val="auto"/>
                  <w:szCs w:val="21"/>
                  <w:lang w:eastAsia="zh-CN"/>
                  <w:rPrChange w:id="6807" w:author="小多 [2]" w:date="2020-09-23T11:01:09Z">
                    <w:rPr>
                      <w:rFonts w:hint="eastAsia"/>
                      <w:szCs w:val="21"/>
                      <w:lang w:eastAsia="zh-CN"/>
                    </w:rPr>
                  </w:rPrChange>
                </w:rPr>
                <w:t>停搏</w:t>
              </w:r>
            </w:ins>
            <w:r>
              <w:rPr>
                <w:rFonts w:hint="eastAsia"/>
                <w:color w:val="auto"/>
                <w:szCs w:val="21"/>
                <w:rPrChange w:id="6809" w:author="小多 [2]" w:date="2020-09-23T11:01:09Z">
                  <w:rPr>
                    <w:rFonts w:hint="eastAsia"/>
                    <w:szCs w:val="21"/>
                  </w:rPr>
                </w:rPrChange>
              </w:rPr>
              <w:t>、房颤、伪差心搏类型的散点图。点击不同的按钮可以画出不同的散点图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810" w:author="小多 [2]" w:date="2020-09-23T11:01:09Z">
                  <w:rPr>
                    <w:kern w:val="0"/>
                    <w:szCs w:val="21"/>
                  </w:rPr>
                </w:rPrChange>
              </w:rPr>
            </w:pPr>
            <w:r>
              <w:rPr>
                <w:rFonts w:hint="eastAsia"/>
                <w:color w:val="auto"/>
                <w:kern w:val="0"/>
                <w:szCs w:val="21"/>
                <w:rPrChange w:id="6811" w:author="小多 [2]" w:date="2020-09-23T11:01:09Z">
                  <w:rPr>
                    <w:rFonts w:hint="eastAsia"/>
                    <w:kern w:val="0"/>
                    <w:szCs w:val="21"/>
                  </w:rPr>
                </w:rPrChange>
              </w:rPr>
              <w:t>SOFT1_E02</w:t>
            </w:r>
          </w:p>
        </w:tc>
        <w:tc>
          <w:tcPr>
            <w:tcW w:w="2010" w:type="dxa"/>
            <w:shd w:val="clear" w:color="auto" w:fill="auto"/>
            <w:vAlign w:val="center"/>
          </w:tcPr>
          <w:p>
            <w:pPr>
              <w:spacing w:line="276" w:lineRule="auto"/>
              <w:rPr>
                <w:color w:val="auto"/>
                <w:kern w:val="0"/>
                <w:szCs w:val="21"/>
                <w:rPrChange w:id="6812" w:author="小多 [2]" w:date="2020-09-23T11:01:09Z">
                  <w:rPr>
                    <w:kern w:val="0"/>
                    <w:szCs w:val="21"/>
                  </w:rPr>
                </w:rPrChange>
              </w:rPr>
            </w:pPr>
            <w:r>
              <w:rPr>
                <w:rFonts w:hint="eastAsia"/>
                <w:color w:val="auto"/>
                <w:kern w:val="0"/>
                <w:szCs w:val="21"/>
                <w:rPrChange w:id="6813" w:author="小多 [2]" w:date="2020-09-23T11:01:09Z">
                  <w:rPr>
                    <w:rFonts w:hint="eastAsia"/>
                    <w:kern w:val="0"/>
                    <w:szCs w:val="21"/>
                  </w:rPr>
                </w:rPrChange>
              </w:rPr>
              <w:t>具体心搏波形展示区</w:t>
            </w:r>
          </w:p>
        </w:tc>
        <w:tc>
          <w:tcPr>
            <w:tcW w:w="6342" w:type="dxa"/>
            <w:shd w:val="clear" w:color="auto" w:fill="auto"/>
            <w:vAlign w:val="center"/>
          </w:tcPr>
          <w:p>
            <w:pPr>
              <w:pStyle w:val="25"/>
              <w:spacing w:line="276" w:lineRule="auto"/>
              <w:ind w:firstLine="0" w:firstLineChars="0"/>
              <w:rPr>
                <w:color w:val="auto"/>
                <w:szCs w:val="21"/>
                <w:rPrChange w:id="6814" w:author="小多 [2]" w:date="2020-09-23T11:01:09Z">
                  <w:rPr>
                    <w:szCs w:val="21"/>
                  </w:rPr>
                </w:rPrChange>
              </w:rPr>
            </w:pPr>
            <w:r>
              <w:rPr>
                <w:rFonts w:hint="eastAsia"/>
                <w:color w:val="auto"/>
                <w:szCs w:val="21"/>
                <w:rPrChange w:id="6815" w:author="小多 [2]" w:date="2020-09-23T11:01:09Z">
                  <w:rPr>
                    <w:rFonts w:hint="eastAsia"/>
                    <w:szCs w:val="21"/>
                  </w:rPr>
                </w:rPrChange>
              </w:rPr>
              <w:t>通过鼠标左键框选</w:t>
            </w:r>
            <w:r>
              <w:rPr>
                <w:rFonts w:hint="eastAsia"/>
                <w:color w:val="auto"/>
                <w:kern w:val="0"/>
                <w:szCs w:val="21"/>
                <w:rPrChange w:id="6816" w:author="小多 [2]" w:date="2020-09-23T11:01:09Z">
                  <w:rPr>
                    <w:rFonts w:hint="eastAsia"/>
                    <w:kern w:val="0"/>
                    <w:szCs w:val="21"/>
                  </w:rPr>
                </w:rPrChange>
              </w:rPr>
              <w:t>SOFT1_E01区域，可以将框选的心搏集合传递给具体心搏波形展示区，执行7.1.20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817" w:author="小多 [2]" w:date="2020-09-23T11:01:09Z">
                  <w:rPr>
                    <w:kern w:val="0"/>
                    <w:szCs w:val="21"/>
                  </w:rPr>
                </w:rPrChange>
              </w:rPr>
            </w:pPr>
            <w:r>
              <w:rPr>
                <w:rFonts w:hint="eastAsia"/>
                <w:color w:val="auto"/>
                <w:kern w:val="0"/>
                <w:szCs w:val="21"/>
                <w:rPrChange w:id="6818" w:author="小多 [2]" w:date="2020-09-23T11:01:09Z">
                  <w:rPr>
                    <w:rFonts w:hint="eastAsia"/>
                    <w:kern w:val="0"/>
                    <w:szCs w:val="21"/>
                  </w:rPr>
                </w:rPrChange>
              </w:rPr>
              <w:t>SOFT1_E03</w:t>
            </w:r>
          </w:p>
        </w:tc>
        <w:tc>
          <w:tcPr>
            <w:tcW w:w="2010" w:type="dxa"/>
            <w:shd w:val="clear" w:color="auto" w:fill="auto"/>
            <w:vAlign w:val="center"/>
          </w:tcPr>
          <w:p>
            <w:pPr>
              <w:spacing w:line="276" w:lineRule="auto"/>
              <w:rPr>
                <w:color w:val="auto"/>
                <w:kern w:val="0"/>
                <w:szCs w:val="21"/>
                <w:rPrChange w:id="6819" w:author="小多 [2]" w:date="2020-09-23T11:01:09Z">
                  <w:rPr>
                    <w:kern w:val="0"/>
                    <w:szCs w:val="21"/>
                  </w:rPr>
                </w:rPrChange>
              </w:rPr>
            </w:pPr>
            <w:r>
              <w:rPr>
                <w:rFonts w:hint="eastAsia"/>
                <w:color w:val="auto"/>
                <w:kern w:val="0"/>
                <w:szCs w:val="21"/>
                <w:rPrChange w:id="6820" w:author="小多 [2]" w:date="2020-09-23T11:01:09Z">
                  <w:rPr>
                    <w:rFonts w:hint="eastAsia"/>
                    <w:kern w:val="0"/>
                    <w:szCs w:val="21"/>
                  </w:rPr>
                </w:rPrChange>
              </w:rPr>
              <w:t>修改心搏类型</w:t>
            </w:r>
          </w:p>
        </w:tc>
        <w:tc>
          <w:tcPr>
            <w:tcW w:w="6342" w:type="dxa"/>
            <w:shd w:val="clear" w:color="auto" w:fill="auto"/>
            <w:vAlign w:val="center"/>
          </w:tcPr>
          <w:p>
            <w:pPr>
              <w:pStyle w:val="25"/>
              <w:spacing w:line="276" w:lineRule="auto"/>
              <w:ind w:firstLine="0" w:firstLineChars="0"/>
              <w:rPr>
                <w:color w:val="auto"/>
                <w:szCs w:val="21"/>
                <w:rPrChange w:id="6821" w:author="小多 [2]" w:date="2020-09-23T11:01:09Z">
                  <w:rPr>
                    <w:szCs w:val="21"/>
                  </w:rPr>
                </w:rPrChange>
              </w:rPr>
            </w:pPr>
            <w:r>
              <w:rPr>
                <w:rFonts w:hint="eastAsia"/>
                <w:color w:val="auto"/>
                <w:szCs w:val="21"/>
                <w:rPrChange w:id="6822" w:author="小多 [2]" w:date="2020-09-23T11:01:09Z">
                  <w:rPr>
                    <w:rFonts w:hint="eastAsia"/>
                    <w:szCs w:val="21"/>
                  </w:rPr>
                </w:rPrChange>
              </w:rPr>
              <w:t>执行完</w:t>
            </w:r>
            <w:r>
              <w:rPr>
                <w:rFonts w:hint="eastAsia"/>
                <w:color w:val="auto"/>
                <w:kern w:val="0"/>
                <w:szCs w:val="21"/>
                <w:rPrChange w:id="6823" w:author="小多 [2]" w:date="2020-09-23T11:01:09Z">
                  <w:rPr>
                    <w:rFonts w:hint="eastAsia"/>
                    <w:kern w:val="0"/>
                    <w:szCs w:val="21"/>
                  </w:rPr>
                </w:rPrChange>
              </w:rPr>
              <w:t>SOFT1_E02后，将鼠标放在SOFT1_E01区域上，单击鼠标右键，弹出修改心搏类型选择按钮。修改为非本类型心搏，选中的集合将被修改为对应心搏，并且该集合从SOFT1_E01区域清除</w:t>
            </w:r>
            <w:del w:id="6824" w:author="小多 [2]" w:date="2020-09-23T10:39:41Z">
              <w:r>
                <w:rPr>
                  <w:rFonts w:hint="eastAsia"/>
                  <w:color w:val="auto"/>
                  <w:kern w:val="0"/>
                  <w:szCs w:val="21"/>
                  <w:rPrChange w:id="6825"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827" w:author="小多 [2]" w:date="2020-09-23T11:01:09Z">
                  <w:rPr>
                    <w:kern w:val="0"/>
                    <w:szCs w:val="21"/>
                  </w:rPr>
                </w:rPrChange>
              </w:rPr>
            </w:pPr>
            <w:r>
              <w:rPr>
                <w:rFonts w:hint="eastAsia"/>
                <w:color w:val="auto"/>
                <w:kern w:val="0"/>
                <w:szCs w:val="21"/>
                <w:rPrChange w:id="6828" w:author="小多 [2]" w:date="2020-09-23T11:01:09Z">
                  <w:rPr>
                    <w:rFonts w:hint="eastAsia"/>
                    <w:kern w:val="0"/>
                    <w:szCs w:val="21"/>
                  </w:rPr>
                </w:rPrChange>
              </w:rPr>
              <w:t>SOFT1_E04</w:t>
            </w:r>
          </w:p>
        </w:tc>
        <w:tc>
          <w:tcPr>
            <w:tcW w:w="2010" w:type="dxa"/>
            <w:shd w:val="clear" w:color="auto" w:fill="auto"/>
            <w:vAlign w:val="center"/>
          </w:tcPr>
          <w:p>
            <w:pPr>
              <w:spacing w:line="276" w:lineRule="auto"/>
              <w:rPr>
                <w:color w:val="auto"/>
                <w:kern w:val="0"/>
                <w:szCs w:val="21"/>
                <w:rPrChange w:id="6829" w:author="小多 [2]" w:date="2020-09-23T11:01:09Z">
                  <w:rPr>
                    <w:kern w:val="0"/>
                    <w:szCs w:val="21"/>
                  </w:rPr>
                </w:rPrChange>
              </w:rPr>
            </w:pPr>
            <w:r>
              <w:rPr>
                <w:rFonts w:hint="eastAsia"/>
                <w:color w:val="auto"/>
                <w:kern w:val="0"/>
                <w:szCs w:val="21"/>
                <w:rPrChange w:id="6830" w:author="小多 [2]" w:date="2020-09-23T11:01:09Z">
                  <w:rPr>
                    <w:rFonts w:hint="eastAsia"/>
                    <w:kern w:val="0"/>
                    <w:szCs w:val="21"/>
                  </w:rPr>
                </w:rPrChange>
              </w:rPr>
              <w:t>放大缩小散点图坐标系</w:t>
            </w:r>
          </w:p>
        </w:tc>
        <w:tc>
          <w:tcPr>
            <w:tcW w:w="6342" w:type="dxa"/>
            <w:shd w:val="clear" w:color="auto" w:fill="auto"/>
            <w:vAlign w:val="center"/>
          </w:tcPr>
          <w:p>
            <w:pPr>
              <w:pStyle w:val="25"/>
              <w:spacing w:line="276" w:lineRule="auto"/>
              <w:ind w:firstLine="0" w:firstLineChars="0"/>
              <w:rPr>
                <w:color w:val="auto"/>
                <w:szCs w:val="21"/>
                <w:rPrChange w:id="6831" w:author="小多 [2]" w:date="2020-09-23T11:01:09Z">
                  <w:rPr>
                    <w:szCs w:val="21"/>
                  </w:rPr>
                </w:rPrChange>
              </w:rPr>
            </w:pPr>
            <w:r>
              <w:rPr>
                <w:rFonts w:hint="eastAsia"/>
                <w:color w:val="auto"/>
                <w:szCs w:val="21"/>
                <w:rPrChange w:id="6832" w:author="小多 [2]" w:date="2020-09-23T11:01:09Z">
                  <w:rPr>
                    <w:rFonts w:hint="eastAsia"/>
                    <w:szCs w:val="21"/>
                  </w:rPr>
                </w:rPrChange>
              </w:rPr>
              <w:t>将鼠标放在</w:t>
            </w:r>
            <w:r>
              <w:rPr>
                <w:rFonts w:hint="eastAsia"/>
                <w:color w:val="auto"/>
                <w:kern w:val="0"/>
                <w:szCs w:val="21"/>
                <w:rPrChange w:id="6833" w:author="小多 [2]" w:date="2020-09-23T11:01:09Z">
                  <w:rPr>
                    <w:rFonts w:hint="eastAsia"/>
                    <w:kern w:val="0"/>
                    <w:szCs w:val="21"/>
                  </w:rPr>
                </w:rPrChange>
              </w:rPr>
              <w:t>SOFT1_E01处，滑动滚轮，散点图坐标系被放大或者缩小。或者通过点击放大/缩小按钮实现散点图的放大缩小</w:t>
            </w:r>
          </w:p>
        </w:tc>
      </w:tr>
    </w:tbl>
    <w:p>
      <w:pPr>
        <w:numPr>
          <w:ilvl w:val="255"/>
          <w:numId w:val="0"/>
        </w:numPr>
        <w:spacing w:line="360" w:lineRule="auto"/>
        <w:ind w:left="420" w:leftChars="200"/>
        <w:outlineLvl w:val="2"/>
        <w:rPr>
          <w:bCs/>
          <w:color w:val="auto"/>
          <w:sz w:val="24"/>
          <w:rPrChange w:id="6834" w:author="小多 [2]" w:date="2020-09-23T11:01:09Z">
            <w:rPr>
              <w:bCs/>
              <w:sz w:val="24"/>
            </w:rPr>
          </w:rPrChange>
        </w:rPr>
      </w:pPr>
    </w:p>
    <w:p>
      <w:pPr>
        <w:numPr>
          <w:ilvl w:val="255"/>
          <w:numId w:val="0"/>
        </w:numPr>
        <w:spacing w:line="360" w:lineRule="auto"/>
        <w:ind w:left="420" w:leftChars="200"/>
        <w:outlineLvl w:val="2"/>
        <w:rPr>
          <w:bCs/>
          <w:color w:val="auto"/>
          <w:sz w:val="24"/>
          <w:rPrChange w:id="6835" w:author="小多 [2]" w:date="2020-09-23T11:01:09Z">
            <w:rPr>
              <w:bCs/>
              <w:sz w:val="24"/>
            </w:rPr>
          </w:rPrChange>
        </w:rPr>
      </w:pPr>
      <w:bookmarkStart w:id="426" w:name="_Toc2357"/>
      <w:bookmarkStart w:id="427" w:name="_Toc7261"/>
      <w:bookmarkStart w:id="428" w:name="_Toc21330"/>
      <w:bookmarkStart w:id="429" w:name="_Toc31334"/>
      <w:bookmarkStart w:id="430" w:name="_Toc28714"/>
      <w:bookmarkStart w:id="431" w:name="_Toc32193"/>
      <w:r>
        <w:rPr>
          <w:rFonts w:hint="eastAsia"/>
          <w:bCs/>
          <w:color w:val="auto"/>
          <w:sz w:val="24"/>
          <w:rPrChange w:id="6836" w:author="小多 [2]" w:date="2020-09-23T11:01:09Z">
            <w:rPr>
              <w:rFonts w:hint="eastAsia"/>
              <w:bCs/>
              <w:sz w:val="24"/>
            </w:rPr>
          </w:rPrChange>
        </w:rPr>
        <w:t>7.1.6 事件统计与显示功能</w:t>
      </w:r>
      <w:bookmarkEnd w:id="426"/>
      <w:bookmarkEnd w:id="427"/>
      <w:bookmarkEnd w:id="428"/>
      <w:bookmarkEnd w:id="429"/>
      <w:bookmarkEnd w:id="430"/>
      <w:bookmarkEnd w:id="43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837" w:author="小多 [2]" w:date="2020-09-23T11:01:09Z">
                  <w:rPr>
                    <w:b/>
                    <w:szCs w:val="21"/>
                  </w:rPr>
                </w:rPrChange>
              </w:rPr>
            </w:pPr>
            <w:r>
              <w:rPr>
                <w:rFonts w:hint="eastAsia"/>
                <w:b/>
                <w:color w:val="auto"/>
                <w:szCs w:val="21"/>
                <w:rPrChange w:id="6838"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839" w:author="小多 [2]" w:date="2020-09-23T11:01:09Z">
                  <w:rPr>
                    <w:b/>
                    <w:szCs w:val="21"/>
                  </w:rPr>
                </w:rPrChange>
              </w:rPr>
            </w:pPr>
            <w:r>
              <w:rPr>
                <w:rFonts w:hint="eastAsia"/>
                <w:b/>
                <w:color w:val="auto"/>
                <w:szCs w:val="21"/>
                <w:rPrChange w:id="6840"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841" w:author="小多 [2]" w:date="2020-09-23T11:01:09Z">
                  <w:rPr>
                    <w:b/>
                    <w:szCs w:val="21"/>
                  </w:rPr>
                </w:rPrChange>
              </w:rPr>
            </w:pPr>
            <w:r>
              <w:rPr>
                <w:rFonts w:hint="eastAsia"/>
                <w:b/>
                <w:color w:val="auto"/>
                <w:szCs w:val="21"/>
                <w:rPrChange w:id="6842"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843" w:author="小多 [2]" w:date="2020-09-23T11:01:09Z">
                  <w:rPr>
                    <w:kern w:val="0"/>
                    <w:szCs w:val="21"/>
                  </w:rPr>
                </w:rPrChange>
              </w:rPr>
            </w:pPr>
            <w:r>
              <w:rPr>
                <w:rFonts w:hint="eastAsia"/>
                <w:color w:val="auto"/>
                <w:kern w:val="0"/>
                <w:szCs w:val="21"/>
                <w:rPrChange w:id="6844" w:author="小多 [2]" w:date="2020-09-23T11:01:09Z">
                  <w:rPr>
                    <w:rFonts w:hint="eastAsia"/>
                    <w:kern w:val="0"/>
                    <w:szCs w:val="21"/>
                  </w:rPr>
                </w:rPrChange>
              </w:rPr>
              <w:t>SOFT1_F01</w:t>
            </w:r>
          </w:p>
        </w:tc>
        <w:tc>
          <w:tcPr>
            <w:tcW w:w="2010" w:type="dxa"/>
            <w:tcBorders>
              <w:bottom w:val="single" w:color="auto" w:sz="4" w:space="0"/>
            </w:tcBorders>
            <w:shd w:val="clear" w:color="auto" w:fill="auto"/>
            <w:vAlign w:val="center"/>
          </w:tcPr>
          <w:p>
            <w:pPr>
              <w:spacing w:line="276" w:lineRule="auto"/>
              <w:rPr>
                <w:color w:val="auto"/>
                <w:kern w:val="0"/>
                <w:szCs w:val="21"/>
                <w:rPrChange w:id="6845" w:author="小多 [2]" w:date="2020-09-23T11:01:09Z">
                  <w:rPr>
                    <w:kern w:val="0"/>
                    <w:szCs w:val="21"/>
                  </w:rPr>
                </w:rPrChange>
              </w:rPr>
            </w:pPr>
            <w:r>
              <w:rPr>
                <w:rFonts w:hint="eastAsia"/>
                <w:color w:val="auto"/>
                <w:kern w:val="0"/>
                <w:szCs w:val="21"/>
                <w:rPrChange w:id="6846" w:author="小多 [2]" w:date="2020-09-23T11:01:09Z">
                  <w:rPr>
                    <w:rFonts w:hint="eastAsia"/>
                    <w:kern w:val="0"/>
                    <w:szCs w:val="21"/>
                  </w:rPr>
                </w:rPrChange>
              </w:rPr>
              <w:t>自动事件与手动事件显示区域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847" w:author="小多 [2]" w:date="2020-09-23T11:01:09Z">
                  <w:rPr>
                    <w:szCs w:val="21"/>
                  </w:rPr>
                </w:rPrChange>
              </w:rPr>
            </w:pPr>
            <w:r>
              <w:rPr>
                <w:rFonts w:hint="eastAsia"/>
                <w:color w:val="auto"/>
                <w:szCs w:val="21"/>
                <w:rPrChange w:id="6848" w:author="小多 [2]" w:date="2020-09-23T11:01:09Z">
                  <w:rPr>
                    <w:rFonts w:hint="eastAsia"/>
                    <w:szCs w:val="21"/>
                  </w:rPr>
                </w:rPrChange>
              </w:rPr>
              <w:t>默认显示自动分析出来的事件，点击【手动】按钮后显示手动标记的事件，点击【自动】按钮后，显示自动分析的事件</w:t>
            </w:r>
            <w:del w:id="6849" w:author="小多 [2]" w:date="2020-09-23T10:39:43Z">
              <w:r>
                <w:rPr>
                  <w:rFonts w:hint="eastAsia"/>
                  <w:color w:val="auto"/>
                  <w:szCs w:val="21"/>
                  <w:rPrChange w:id="6850"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852" w:author="小多 [2]" w:date="2020-09-23T11:01:09Z">
                  <w:rPr>
                    <w:kern w:val="0"/>
                    <w:szCs w:val="21"/>
                  </w:rPr>
                </w:rPrChange>
              </w:rPr>
            </w:pPr>
            <w:r>
              <w:rPr>
                <w:rFonts w:hint="eastAsia"/>
                <w:color w:val="auto"/>
                <w:kern w:val="0"/>
                <w:szCs w:val="21"/>
                <w:rPrChange w:id="6853" w:author="小多 [2]" w:date="2020-09-23T11:01:09Z">
                  <w:rPr>
                    <w:rFonts w:hint="eastAsia"/>
                    <w:kern w:val="0"/>
                    <w:szCs w:val="21"/>
                  </w:rPr>
                </w:rPrChange>
              </w:rPr>
              <w:t>SOFT1_F02</w:t>
            </w:r>
          </w:p>
        </w:tc>
        <w:tc>
          <w:tcPr>
            <w:tcW w:w="2010" w:type="dxa"/>
            <w:tcBorders>
              <w:bottom w:val="single" w:color="auto" w:sz="4" w:space="0"/>
            </w:tcBorders>
            <w:shd w:val="clear" w:color="auto" w:fill="auto"/>
            <w:vAlign w:val="center"/>
          </w:tcPr>
          <w:p>
            <w:pPr>
              <w:spacing w:line="276" w:lineRule="auto"/>
              <w:rPr>
                <w:color w:val="auto"/>
                <w:kern w:val="0"/>
                <w:szCs w:val="21"/>
                <w:rPrChange w:id="6854" w:author="小多 [2]" w:date="2020-09-23T11:01:09Z">
                  <w:rPr>
                    <w:kern w:val="0"/>
                    <w:szCs w:val="21"/>
                  </w:rPr>
                </w:rPrChange>
              </w:rPr>
            </w:pPr>
            <w:r>
              <w:rPr>
                <w:rFonts w:hint="eastAsia"/>
                <w:color w:val="auto"/>
                <w:kern w:val="0"/>
                <w:szCs w:val="21"/>
                <w:rPrChange w:id="6855" w:author="小多 [2]" w:date="2020-09-23T11:01:09Z">
                  <w:rPr>
                    <w:rFonts w:hint="eastAsia"/>
                    <w:kern w:val="0"/>
                    <w:szCs w:val="21"/>
                  </w:rPr>
                </w:rPrChange>
              </w:rPr>
              <w:t>【参数设置】按钮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856" w:author="小多 [2]" w:date="2020-09-23T11:01:09Z">
                  <w:rPr>
                    <w:szCs w:val="21"/>
                  </w:rPr>
                </w:rPrChange>
              </w:rPr>
            </w:pPr>
            <w:r>
              <w:rPr>
                <w:rFonts w:hint="eastAsia"/>
                <w:color w:val="auto"/>
                <w:szCs w:val="21"/>
                <w:rPrChange w:id="6857" w:author="小多 [2]" w:date="2020-09-23T11:01:09Z">
                  <w:rPr>
                    <w:rFonts w:hint="eastAsia"/>
                    <w:szCs w:val="21"/>
                  </w:rPr>
                </w:rPrChange>
              </w:rPr>
              <w:t>调用 7.1.27 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858" w:author="小多 [2]" w:date="2020-09-23T11:01:09Z">
                  <w:rPr>
                    <w:kern w:val="0"/>
                    <w:szCs w:val="21"/>
                  </w:rPr>
                </w:rPrChange>
              </w:rPr>
            </w:pPr>
            <w:r>
              <w:rPr>
                <w:rFonts w:hint="eastAsia"/>
                <w:color w:val="auto"/>
                <w:kern w:val="0"/>
                <w:szCs w:val="21"/>
                <w:rPrChange w:id="6859" w:author="小多 [2]" w:date="2020-09-23T11:01:09Z">
                  <w:rPr>
                    <w:rFonts w:hint="eastAsia"/>
                    <w:kern w:val="0"/>
                    <w:szCs w:val="21"/>
                  </w:rPr>
                </w:rPrChange>
              </w:rPr>
              <w:t>SOFT1_F03</w:t>
            </w:r>
          </w:p>
        </w:tc>
        <w:tc>
          <w:tcPr>
            <w:tcW w:w="2010" w:type="dxa"/>
            <w:tcBorders>
              <w:bottom w:val="single" w:color="auto" w:sz="4" w:space="0"/>
            </w:tcBorders>
            <w:shd w:val="clear" w:color="auto" w:fill="auto"/>
            <w:vAlign w:val="center"/>
          </w:tcPr>
          <w:p>
            <w:pPr>
              <w:spacing w:line="276" w:lineRule="auto"/>
              <w:rPr>
                <w:color w:val="auto"/>
                <w:kern w:val="0"/>
                <w:szCs w:val="21"/>
                <w:rPrChange w:id="6860" w:author="小多 [2]" w:date="2020-09-23T11:01:09Z">
                  <w:rPr>
                    <w:kern w:val="0"/>
                    <w:szCs w:val="21"/>
                  </w:rPr>
                </w:rPrChange>
              </w:rPr>
            </w:pPr>
            <w:r>
              <w:rPr>
                <w:rFonts w:hint="eastAsia"/>
                <w:color w:val="auto"/>
                <w:kern w:val="0"/>
                <w:szCs w:val="21"/>
                <w:rPrChange w:id="6861" w:author="小多 [2]" w:date="2020-09-23T11:01:09Z">
                  <w:rPr>
                    <w:rFonts w:hint="eastAsia"/>
                    <w:kern w:val="0"/>
                    <w:szCs w:val="21"/>
                  </w:rPr>
                </w:rPrChange>
              </w:rPr>
              <w:t>按分钟统计事件发生个数区域</w:t>
            </w:r>
          </w:p>
        </w:tc>
        <w:tc>
          <w:tcPr>
            <w:tcW w:w="6342" w:type="dxa"/>
            <w:tcBorders>
              <w:bottom w:val="single" w:color="auto" w:sz="4" w:space="0"/>
            </w:tcBorders>
            <w:shd w:val="clear" w:color="auto" w:fill="auto"/>
            <w:vAlign w:val="center"/>
          </w:tcPr>
          <w:p>
            <w:pPr>
              <w:numPr>
                <w:ilvl w:val="255"/>
                <w:numId w:val="0"/>
              </w:numPr>
              <w:spacing w:line="360" w:lineRule="auto"/>
              <w:rPr>
                <w:color w:val="auto"/>
                <w:szCs w:val="21"/>
                <w:rPrChange w:id="6862" w:author="小多 [2]" w:date="2020-09-23T11:01:09Z">
                  <w:rPr>
                    <w:szCs w:val="21"/>
                  </w:rPr>
                </w:rPrChange>
              </w:rPr>
            </w:pPr>
            <w:r>
              <w:rPr>
                <w:rFonts w:hint="eastAsia"/>
                <w:color w:val="auto"/>
                <w:szCs w:val="21"/>
                <w:rPrChange w:id="6863" w:author="小多 [2]" w:date="2020-09-23T11:01:09Z">
                  <w:rPr>
                    <w:rFonts w:hint="eastAsia"/>
                    <w:szCs w:val="21"/>
                  </w:rPr>
                </w:rPrChange>
              </w:rPr>
              <w:t>实现7.1.28 按分钟统计某一特定事件在一分钟内发生的次数功能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864" w:author="小多 [2]" w:date="2020-09-23T11:01:09Z">
                  <w:rPr>
                    <w:kern w:val="0"/>
                    <w:szCs w:val="21"/>
                  </w:rPr>
                </w:rPrChange>
              </w:rPr>
            </w:pPr>
            <w:r>
              <w:rPr>
                <w:rFonts w:hint="eastAsia"/>
                <w:color w:val="auto"/>
                <w:kern w:val="0"/>
                <w:szCs w:val="21"/>
                <w:rPrChange w:id="6865" w:author="小多 [2]" w:date="2020-09-23T11:01:09Z">
                  <w:rPr>
                    <w:rFonts w:hint="eastAsia"/>
                    <w:kern w:val="0"/>
                    <w:szCs w:val="21"/>
                  </w:rPr>
                </w:rPrChange>
              </w:rPr>
              <w:t>SOFT1_F04</w:t>
            </w:r>
          </w:p>
        </w:tc>
        <w:tc>
          <w:tcPr>
            <w:tcW w:w="2010" w:type="dxa"/>
            <w:tcBorders>
              <w:bottom w:val="single" w:color="auto" w:sz="4" w:space="0"/>
            </w:tcBorders>
            <w:shd w:val="clear" w:color="auto" w:fill="auto"/>
            <w:vAlign w:val="center"/>
          </w:tcPr>
          <w:p>
            <w:pPr>
              <w:spacing w:line="276" w:lineRule="auto"/>
              <w:rPr>
                <w:color w:val="auto"/>
                <w:kern w:val="0"/>
                <w:szCs w:val="21"/>
                <w:rPrChange w:id="6866" w:author="小多 [2]" w:date="2020-09-23T11:01:09Z">
                  <w:rPr>
                    <w:kern w:val="0"/>
                    <w:szCs w:val="21"/>
                  </w:rPr>
                </w:rPrChange>
              </w:rPr>
            </w:pPr>
            <w:r>
              <w:rPr>
                <w:rFonts w:hint="eastAsia"/>
                <w:color w:val="auto"/>
                <w:kern w:val="0"/>
                <w:szCs w:val="21"/>
                <w:rPrChange w:id="6867" w:author="小多 [2]" w:date="2020-09-23T11:01:09Z">
                  <w:rPr>
                    <w:rFonts w:hint="eastAsia"/>
                    <w:kern w:val="0"/>
                    <w:szCs w:val="21"/>
                  </w:rPr>
                </w:rPrChange>
              </w:rPr>
              <w:t>显示具体事件波形图区域</w:t>
            </w:r>
          </w:p>
        </w:tc>
        <w:tc>
          <w:tcPr>
            <w:tcW w:w="6342" w:type="dxa"/>
            <w:tcBorders>
              <w:bottom w:val="single" w:color="auto" w:sz="4" w:space="0"/>
            </w:tcBorders>
            <w:shd w:val="clear" w:color="auto" w:fill="auto"/>
            <w:vAlign w:val="center"/>
          </w:tcPr>
          <w:p>
            <w:pPr>
              <w:pStyle w:val="25"/>
              <w:numPr>
                <w:ilvl w:val="-1"/>
                <w:numId w:val="0"/>
              </w:numPr>
              <w:spacing w:line="276" w:lineRule="auto"/>
              <w:ind w:firstLine="0" w:firstLineChars="0"/>
              <w:rPr>
                <w:color w:val="auto"/>
                <w:kern w:val="0"/>
                <w:szCs w:val="21"/>
                <w:rPrChange w:id="6869" w:author="小多 [2]" w:date="2020-09-23T11:01:09Z">
                  <w:rPr>
                    <w:kern w:val="0"/>
                    <w:szCs w:val="21"/>
                  </w:rPr>
                </w:rPrChange>
              </w:rPr>
              <w:pPrChange w:id="6868" w:author="小多 [2]" w:date="2020-09-23T10:38:53Z">
                <w:pPr>
                  <w:pStyle w:val="25"/>
                  <w:numPr>
                    <w:ilvl w:val="0"/>
                    <w:numId w:val="4"/>
                  </w:numPr>
                  <w:spacing w:line="276" w:lineRule="auto"/>
                  <w:ind w:firstLine="0" w:firstLineChars="0"/>
                </w:pPr>
              </w:pPrChange>
            </w:pPr>
            <w:r>
              <w:rPr>
                <w:rFonts w:hint="eastAsia"/>
                <w:bCs/>
                <w:color w:val="auto"/>
                <w:sz w:val="24"/>
                <w:rPrChange w:id="6870" w:author="小多 [2]" w:date="2020-09-23T11:01:09Z">
                  <w:rPr>
                    <w:rFonts w:hint="eastAsia"/>
                    <w:bCs/>
                    <w:sz w:val="24"/>
                  </w:rPr>
                </w:rPrChange>
              </w:rPr>
              <w:t>选中</w:t>
            </w:r>
            <w:r>
              <w:rPr>
                <w:rFonts w:hint="eastAsia"/>
                <w:color w:val="auto"/>
                <w:kern w:val="0"/>
                <w:szCs w:val="21"/>
                <w:rPrChange w:id="6871" w:author="小多 [2]" w:date="2020-09-23T11:01:09Z">
                  <w:rPr>
                    <w:rFonts w:hint="eastAsia"/>
                    <w:kern w:val="0"/>
                    <w:szCs w:val="21"/>
                  </w:rPr>
                </w:rPrChange>
              </w:rPr>
              <w:t>SOFT1_F01任一项，会正常调用 7.1.29功能</w:t>
            </w:r>
          </w:p>
          <w:p>
            <w:pPr>
              <w:pStyle w:val="25"/>
              <w:numPr>
                <w:ilvl w:val="-1"/>
                <w:numId w:val="0"/>
              </w:numPr>
              <w:spacing w:line="276" w:lineRule="auto"/>
              <w:ind w:firstLine="0" w:firstLineChars="0"/>
              <w:rPr>
                <w:color w:val="auto"/>
                <w:kern w:val="0"/>
                <w:szCs w:val="21"/>
                <w:rPrChange w:id="6873" w:author="小多 [2]" w:date="2020-09-23T11:01:09Z">
                  <w:rPr>
                    <w:kern w:val="0"/>
                    <w:szCs w:val="21"/>
                  </w:rPr>
                </w:rPrChange>
              </w:rPr>
              <w:pPrChange w:id="6872" w:author="小多 [2]" w:date="2020-09-23T10:38:53Z">
                <w:pPr>
                  <w:pStyle w:val="25"/>
                  <w:numPr>
                    <w:ilvl w:val="0"/>
                    <w:numId w:val="4"/>
                  </w:numPr>
                  <w:spacing w:line="276" w:lineRule="auto"/>
                  <w:ind w:firstLine="0" w:firstLineChars="0"/>
                </w:pPr>
              </w:pPrChange>
            </w:pPr>
            <w:r>
              <w:rPr>
                <w:rFonts w:hint="eastAsia"/>
                <w:color w:val="auto"/>
                <w:kern w:val="0"/>
                <w:szCs w:val="21"/>
                <w:rPrChange w:id="6874" w:author="小多 [2]" w:date="2020-09-23T11:01:09Z">
                  <w:rPr>
                    <w:rFonts w:hint="eastAsia"/>
                    <w:kern w:val="0"/>
                    <w:szCs w:val="21"/>
                  </w:rPr>
                </w:rPrChange>
              </w:rPr>
              <w:t xml:space="preserve"> SOFT1_F03区域中，</w:t>
            </w:r>
            <w:r>
              <w:rPr>
                <w:rFonts w:hint="eastAsia"/>
                <w:color w:val="auto"/>
                <w:szCs w:val="21"/>
                <w:rPrChange w:id="6875" w:author="小多 [2]" w:date="2020-09-23T11:01:09Z">
                  <w:rPr>
                    <w:rFonts w:hint="eastAsia"/>
                    <w:szCs w:val="21"/>
                  </w:rPr>
                </w:rPrChange>
              </w:rPr>
              <w:t>7.1.28下的</w:t>
            </w:r>
            <w:r>
              <w:rPr>
                <w:rFonts w:hint="eastAsia"/>
                <w:color w:val="auto"/>
                <w:kern w:val="0"/>
                <w:szCs w:val="21"/>
                <w:rPrChange w:id="6876" w:author="小多 [2]" w:date="2020-09-23T11:01:09Z">
                  <w:rPr>
                    <w:rFonts w:hint="eastAsia"/>
                    <w:kern w:val="0"/>
                    <w:szCs w:val="21"/>
                  </w:rPr>
                </w:rPrChange>
              </w:rPr>
              <w:t>SOFT1_AB02功能正常调用</w:t>
            </w:r>
          </w:p>
          <w:p>
            <w:pPr>
              <w:pStyle w:val="25"/>
              <w:spacing w:line="276" w:lineRule="auto"/>
              <w:ind w:firstLine="0" w:firstLineChars="0"/>
              <w:rPr>
                <w:del w:id="6877" w:author="小多 [2]" w:date="2020-09-23T10:38:53Z"/>
                <w:color w:val="auto"/>
                <w:kern w:val="0"/>
                <w:szCs w:val="21"/>
                <w:rPrChange w:id="6878" w:author="小多 [2]" w:date="2020-09-23T11:01:09Z">
                  <w:rPr>
                    <w:del w:id="6879" w:author="小多 [2]" w:date="2020-09-23T10:38:53Z"/>
                    <w:kern w:val="0"/>
                    <w:szCs w:val="21"/>
                  </w:rPr>
                </w:rPrChange>
              </w:rPr>
            </w:pPr>
            <w:r>
              <w:rPr>
                <w:rFonts w:hint="eastAsia"/>
                <w:color w:val="auto"/>
                <w:kern w:val="0"/>
                <w:szCs w:val="21"/>
                <w:rPrChange w:id="6880" w:author="小多 [2]" w:date="2020-09-23T11:01:09Z">
                  <w:rPr>
                    <w:rFonts w:hint="eastAsia"/>
                    <w:kern w:val="0"/>
                    <w:szCs w:val="21"/>
                  </w:rPr>
                </w:rPrChange>
              </w:rPr>
              <w:t>7.1.29功能</w:t>
            </w:r>
          </w:p>
          <w:p>
            <w:pPr>
              <w:pStyle w:val="25"/>
              <w:spacing w:line="276" w:lineRule="auto"/>
              <w:ind w:firstLine="0" w:firstLineChars="0"/>
              <w:rPr>
                <w:color w:val="auto"/>
                <w:kern w:val="0"/>
                <w:szCs w:val="21"/>
                <w:rPrChange w:id="6881" w:author="小多 [2]" w:date="2020-09-23T11:01:09Z">
                  <w:rPr>
                    <w:kern w:val="0"/>
                    <w:szCs w:val="21"/>
                  </w:rPr>
                </w:rPrChange>
              </w:rPr>
            </w:pPr>
          </w:p>
        </w:tc>
      </w:tr>
    </w:tbl>
    <w:p>
      <w:pPr>
        <w:numPr>
          <w:ilvl w:val="255"/>
          <w:numId w:val="0"/>
        </w:numPr>
        <w:spacing w:line="360" w:lineRule="auto"/>
        <w:ind w:left="420" w:leftChars="200"/>
        <w:outlineLvl w:val="2"/>
        <w:rPr>
          <w:bCs/>
          <w:color w:val="auto"/>
          <w:sz w:val="24"/>
          <w:rPrChange w:id="6882" w:author="小多 [2]" w:date="2020-09-23T11:01:09Z">
            <w:rPr>
              <w:bCs/>
              <w:sz w:val="24"/>
            </w:rPr>
          </w:rPrChange>
        </w:rPr>
      </w:pPr>
    </w:p>
    <w:p>
      <w:pPr>
        <w:numPr>
          <w:ilvl w:val="255"/>
          <w:numId w:val="0"/>
        </w:numPr>
        <w:spacing w:line="360" w:lineRule="auto"/>
        <w:ind w:left="420" w:leftChars="200"/>
        <w:outlineLvl w:val="2"/>
        <w:rPr>
          <w:bCs/>
          <w:color w:val="auto"/>
          <w:sz w:val="24"/>
          <w:rPrChange w:id="6883" w:author="小多 [2]" w:date="2020-09-23T11:01:09Z">
            <w:rPr>
              <w:bCs/>
              <w:sz w:val="24"/>
            </w:rPr>
          </w:rPrChange>
        </w:rPr>
      </w:pPr>
      <w:bookmarkStart w:id="432" w:name="_Toc7393"/>
      <w:bookmarkStart w:id="433" w:name="_Toc24165"/>
      <w:bookmarkStart w:id="434" w:name="_Toc6083"/>
      <w:bookmarkStart w:id="435" w:name="_Toc16447"/>
      <w:bookmarkStart w:id="436" w:name="_Toc20143"/>
      <w:bookmarkStart w:id="437" w:name="_Toc2194"/>
      <w:r>
        <w:rPr>
          <w:rFonts w:hint="eastAsia"/>
          <w:bCs/>
          <w:color w:val="auto"/>
          <w:sz w:val="24"/>
          <w:rPrChange w:id="6884" w:author="小多 [2]" w:date="2020-09-23T11:01:09Z">
            <w:rPr>
              <w:rFonts w:hint="eastAsia"/>
              <w:bCs/>
              <w:sz w:val="24"/>
            </w:rPr>
          </w:rPrChange>
        </w:rPr>
        <w:t>7.1.7 全程心率展示功能</w:t>
      </w:r>
      <w:bookmarkEnd w:id="432"/>
      <w:bookmarkEnd w:id="433"/>
      <w:bookmarkEnd w:id="434"/>
      <w:bookmarkEnd w:id="435"/>
      <w:bookmarkEnd w:id="436"/>
      <w:bookmarkEnd w:id="43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885" w:author="小多 [2]" w:date="2020-09-23T11:01:09Z">
                  <w:rPr>
                    <w:b/>
                    <w:szCs w:val="21"/>
                  </w:rPr>
                </w:rPrChange>
              </w:rPr>
            </w:pPr>
            <w:r>
              <w:rPr>
                <w:rFonts w:hint="eastAsia"/>
                <w:b/>
                <w:color w:val="auto"/>
                <w:szCs w:val="21"/>
                <w:rPrChange w:id="6886"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887" w:author="小多 [2]" w:date="2020-09-23T11:01:09Z">
                  <w:rPr>
                    <w:b/>
                    <w:szCs w:val="21"/>
                  </w:rPr>
                </w:rPrChange>
              </w:rPr>
            </w:pPr>
            <w:r>
              <w:rPr>
                <w:rFonts w:hint="eastAsia"/>
                <w:b/>
                <w:color w:val="auto"/>
                <w:szCs w:val="21"/>
                <w:rPrChange w:id="6888"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889" w:author="小多 [2]" w:date="2020-09-23T11:01:09Z">
                  <w:rPr>
                    <w:b/>
                    <w:szCs w:val="21"/>
                  </w:rPr>
                </w:rPrChange>
              </w:rPr>
            </w:pPr>
            <w:r>
              <w:rPr>
                <w:rFonts w:hint="eastAsia"/>
                <w:b/>
                <w:color w:val="auto"/>
                <w:szCs w:val="21"/>
                <w:rPrChange w:id="6890"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891" w:author="小多 [2]" w:date="2020-09-23T11:01:09Z">
                  <w:rPr>
                    <w:kern w:val="0"/>
                    <w:szCs w:val="21"/>
                  </w:rPr>
                </w:rPrChange>
              </w:rPr>
            </w:pPr>
            <w:r>
              <w:rPr>
                <w:rFonts w:hint="eastAsia"/>
                <w:color w:val="auto"/>
                <w:kern w:val="0"/>
                <w:szCs w:val="21"/>
                <w:rPrChange w:id="6892" w:author="小多 [2]" w:date="2020-09-23T11:01:09Z">
                  <w:rPr>
                    <w:rFonts w:hint="eastAsia"/>
                    <w:kern w:val="0"/>
                    <w:szCs w:val="21"/>
                  </w:rPr>
                </w:rPrChange>
              </w:rPr>
              <w:t>SOFT1_G01</w:t>
            </w:r>
          </w:p>
        </w:tc>
        <w:tc>
          <w:tcPr>
            <w:tcW w:w="2010" w:type="dxa"/>
            <w:tcBorders>
              <w:bottom w:val="single" w:color="auto" w:sz="4" w:space="0"/>
            </w:tcBorders>
            <w:shd w:val="clear" w:color="auto" w:fill="auto"/>
            <w:vAlign w:val="center"/>
          </w:tcPr>
          <w:p>
            <w:pPr>
              <w:spacing w:line="276" w:lineRule="auto"/>
              <w:rPr>
                <w:color w:val="auto"/>
                <w:kern w:val="0"/>
                <w:szCs w:val="21"/>
                <w:rPrChange w:id="6893" w:author="小多 [2]" w:date="2020-09-23T11:01:09Z">
                  <w:rPr>
                    <w:kern w:val="0"/>
                    <w:szCs w:val="21"/>
                  </w:rPr>
                </w:rPrChange>
              </w:rPr>
            </w:pPr>
            <w:r>
              <w:rPr>
                <w:rFonts w:hint="eastAsia"/>
                <w:color w:val="auto"/>
                <w:kern w:val="0"/>
                <w:szCs w:val="21"/>
                <w:rPrChange w:id="6894" w:author="小多 [2]" w:date="2020-09-23T11:01:09Z">
                  <w:rPr>
                    <w:rFonts w:hint="eastAsia"/>
                    <w:kern w:val="0"/>
                    <w:szCs w:val="21"/>
                  </w:rPr>
                </w:rPrChange>
              </w:rPr>
              <w:t>全程心率展示区域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895" w:author="小多 [2]" w:date="2020-09-23T11:01:09Z">
                  <w:rPr>
                    <w:szCs w:val="21"/>
                  </w:rPr>
                </w:rPrChange>
              </w:rPr>
            </w:pPr>
            <w:r>
              <w:rPr>
                <w:rFonts w:hint="eastAsia"/>
                <w:color w:val="auto"/>
                <w:szCs w:val="21"/>
                <w:rPrChange w:id="6896" w:author="小多 [2]" w:date="2020-09-23T11:01:09Z">
                  <w:rPr>
                    <w:rFonts w:hint="eastAsia"/>
                    <w:szCs w:val="21"/>
                  </w:rPr>
                </w:rPrChange>
              </w:rPr>
              <w:t>在该区域展示全程心率的变化趋势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897" w:author="小多 [2]" w:date="2020-09-23T11:01:09Z">
                  <w:rPr>
                    <w:kern w:val="0"/>
                    <w:szCs w:val="21"/>
                  </w:rPr>
                </w:rPrChange>
              </w:rPr>
            </w:pPr>
            <w:r>
              <w:rPr>
                <w:rFonts w:hint="eastAsia"/>
                <w:color w:val="auto"/>
                <w:kern w:val="0"/>
                <w:szCs w:val="21"/>
                <w:rPrChange w:id="6898" w:author="小多 [2]" w:date="2020-09-23T11:01:09Z">
                  <w:rPr>
                    <w:rFonts w:hint="eastAsia"/>
                    <w:kern w:val="0"/>
                    <w:szCs w:val="21"/>
                  </w:rPr>
                </w:rPrChange>
              </w:rPr>
              <w:t>SOFT1_G02</w:t>
            </w:r>
          </w:p>
        </w:tc>
        <w:tc>
          <w:tcPr>
            <w:tcW w:w="2010" w:type="dxa"/>
            <w:tcBorders>
              <w:bottom w:val="single" w:color="auto" w:sz="4" w:space="0"/>
            </w:tcBorders>
            <w:shd w:val="clear" w:color="auto" w:fill="auto"/>
            <w:vAlign w:val="center"/>
          </w:tcPr>
          <w:p>
            <w:pPr>
              <w:spacing w:line="276" w:lineRule="auto"/>
              <w:rPr>
                <w:color w:val="auto"/>
                <w:kern w:val="0"/>
                <w:szCs w:val="21"/>
                <w:rPrChange w:id="6899" w:author="小多 [2]" w:date="2020-09-23T11:01:09Z">
                  <w:rPr>
                    <w:kern w:val="0"/>
                    <w:szCs w:val="21"/>
                  </w:rPr>
                </w:rPrChange>
              </w:rPr>
            </w:pPr>
            <w:r>
              <w:rPr>
                <w:rFonts w:hint="eastAsia"/>
                <w:color w:val="auto"/>
                <w:kern w:val="0"/>
                <w:szCs w:val="21"/>
                <w:rPrChange w:id="6900" w:author="小多 [2]" w:date="2020-09-23T11:01:09Z">
                  <w:rPr>
                    <w:rFonts w:hint="eastAsia"/>
                    <w:kern w:val="0"/>
                    <w:szCs w:val="21"/>
                  </w:rPr>
                </w:rPrChange>
              </w:rPr>
              <w:t>显示时间和心率</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6901" w:author="小多 [2]" w:date="2020-09-23T11:01:09Z">
                  <w:rPr>
                    <w:kern w:val="0"/>
                    <w:szCs w:val="21"/>
                  </w:rPr>
                </w:rPrChange>
              </w:rPr>
            </w:pPr>
            <w:r>
              <w:rPr>
                <w:rFonts w:hint="eastAsia"/>
                <w:color w:val="auto"/>
                <w:szCs w:val="21"/>
                <w:rPrChange w:id="6902" w:author="小多 [2]" w:date="2020-09-23T11:01:09Z">
                  <w:rPr>
                    <w:rFonts w:hint="eastAsia"/>
                    <w:szCs w:val="21"/>
                  </w:rPr>
                </w:rPrChange>
              </w:rPr>
              <w:t>（1）将鼠标放在</w:t>
            </w:r>
            <w:r>
              <w:rPr>
                <w:rFonts w:hint="eastAsia"/>
                <w:color w:val="auto"/>
                <w:kern w:val="0"/>
                <w:szCs w:val="21"/>
                <w:rPrChange w:id="6903" w:author="小多 [2]" w:date="2020-09-23T11:01:09Z">
                  <w:rPr>
                    <w:rFonts w:hint="eastAsia"/>
                    <w:kern w:val="0"/>
                    <w:szCs w:val="21"/>
                  </w:rPr>
                </w:rPrChange>
              </w:rPr>
              <w:t>SOFT1_G01区域，会跟随鼠标显示对应的时间和心率</w:t>
            </w:r>
            <w:del w:id="6904" w:author="小多 [2]" w:date="2020-09-23T10:39:58Z">
              <w:r>
                <w:rPr>
                  <w:rFonts w:hint="eastAsia"/>
                  <w:color w:val="auto"/>
                  <w:kern w:val="0"/>
                  <w:szCs w:val="21"/>
                  <w:rPrChange w:id="6905" w:author="小多 [2]" w:date="2020-09-23T11:01:09Z">
                    <w:rPr>
                      <w:rFonts w:hint="eastAsia"/>
                      <w:kern w:val="0"/>
                      <w:szCs w:val="21"/>
                    </w:rPr>
                  </w:rPrChange>
                </w:rPr>
                <w:delText>。</w:delText>
              </w:r>
            </w:del>
          </w:p>
          <w:p>
            <w:pPr>
              <w:pStyle w:val="25"/>
              <w:spacing w:line="276" w:lineRule="auto"/>
              <w:ind w:firstLine="0" w:firstLineChars="0"/>
              <w:rPr>
                <w:color w:val="auto"/>
                <w:kern w:val="0"/>
                <w:szCs w:val="21"/>
                <w:rPrChange w:id="6907" w:author="小多 [2]" w:date="2020-09-23T11:01:09Z">
                  <w:rPr>
                    <w:kern w:val="0"/>
                    <w:szCs w:val="21"/>
                  </w:rPr>
                </w:rPrChange>
              </w:rPr>
            </w:pPr>
            <w:r>
              <w:rPr>
                <w:rFonts w:hint="eastAsia"/>
                <w:color w:val="auto"/>
                <w:kern w:val="0"/>
                <w:szCs w:val="21"/>
                <w:rPrChange w:id="6908" w:author="小多 [2]" w:date="2020-09-23T11:01:09Z">
                  <w:rPr>
                    <w:rFonts w:hint="eastAsia"/>
                    <w:kern w:val="0"/>
                    <w:szCs w:val="21"/>
                  </w:rPr>
                </w:rPrChange>
              </w:rPr>
              <w:t>（2）</w:t>
            </w:r>
            <w:r>
              <w:rPr>
                <w:rFonts w:hint="eastAsia"/>
                <w:color w:val="auto"/>
                <w:szCs w:val="21"/>
                <w:rPrChange w:id="6909" w:author="小多 [2]" w:date="2020-09-23T11:01:09Z">
                  <w:rPr>
                    <w:rFonts w:hint="eastAsia"/>
                    <w:szCs w:val="21"/>
                  </w:rPr>
                </w:rPrChange>
              </w:rPr>
              <w:t>鼠标点击</w:t>
            </w:r>
            <w:r>
              <w:rPr>
                <w:rFonts w:hint="eastAsia"/>
                <w:color w:val="auto"/>
                <w:kern w:val="0"/>
                <w:szCs w:val="21"/>
                <w:rPrChange w:id="6910" w:author="小多 [2]" w:date="2020-09-23T11:01:09Z">
                  <w:rPr>
                    <w:rFonts w:hint="eastAsia"/>
                    <w:kern w:val="0"/>
                    <w:szCs w:val="21"/>
                  </w:rPr>
                </w:rPrChange>
              </w:rPr>
              <w:t>SOFT1_G01区域，跟随停止，此时固定显示一个时间和位置</w:t>
            </w:r>
            <w:del w:id="6911" w:author="小多 [2]" w:date="2020-09-23T10:39:59Z">
              <w:r>
                <w:rPr>
                  <w:rFonts w:hint="eastAsia"/>
                  <w:color w:val="auto"/>
                  <w:kern w:val="0"/>
                  <w:szCs w:val="21"/>
                  <w:rPrChange w:id="6912" w:author="小多 [2]" w:date="2020-09-23T11:01:09Z">
                    <w:rPr>
                      <w:rFonts w:hint="eastAsia"/>
                      <w:kern w:val="0"/>
                      <w:szCs w:val="21"/>
                    </w:rPr>
                  </w:rPrChange>
                </w:rPr>
                <w:delText>。</w:delText>
              </w:r>
            </w:del>
          </w:p>
          <w:p>
            <w:pPr>
              <w:pStyle w:val="25"/>
              <w:spacing w:line="276" w:lineRule="auto"/>
              <w:ind w:firstLine="0" w:firstLineChars="0"/>
              <w:rPr>
                <w:color w:val="auto"/>
                <w:kern w:val="0"/>
                <w:szCs w:val="21"/>
                <w:rPrChange w:id="6914" w:author="小多 [2]" w:date="2020-09-23T11:01:09Z">
                  <w:rPr>
                    <w:kern w:val="0"/>
                    <w:szCs w:val="21"/>
                  </w:rPr>
                </w:rPrChange>
              </w:rPr>
            </w:pPr>
            <w:r>
              <w:rPr>
                <w:rFonts w:hint="eastAsia"/>
                <w:color w:val="auto"/>
                <w:kern w:val="0"/>
                <w:szCs w:val="21"/>
                <w:rPrChange w:id="6915" w:author="小多 [2]" w:date="2020-09-23T11:01:09Z">
                  <w:rPr>
                    <w:rFonts w:hint="eastAsia"/>
                    <w:kern w:val="0"/>
                    <w:szCs w:val="21"/>
                  </w:rPr>
                </w:rPrChange>
              </w:rPr>
              <w:t>（3）</w:t>
            </w:r>
            <w:r>
              <w:rPr>
                <w:rFonts w:hint="eastAsia"/>
                <w:color w:val="auto"/>
                <w:szCs w:val="21"/>
                <w:rPrChange w:id="6916" w:author="小多 [2]" w:date="2020-09-23T11:01:09Z">
                  <w:rPr>
                    <w:rFonts w:hint="eastAsia"/>
                    <w:szCs w:val="21"/>
                  </w:rPr>
                </w:rPrChange>
              </w:rPr>
              <w:t>鼠标</w:t>
            </w:r>
            <w:r>
              <w:rPr>
                <w:rFonts w:hint="eastAsia"/>
                <w:color w:val="auto"/>
                <w:kern w:val="0"/>
                <w:szCs w:val="21"/>
                <w:rPrChange w:id="6917" w:author="小多 [2]" w:date="2020-09-23T11:01:09Z">
                  <w:rPr>
                    <w:rFonts w:hint="eastAsia"/>
                    <w:kern w:val="0"/>
                    <w:szCs w:val="21"/>
                  </w:rPr>
                </w:rPrChange>
              </w:rPr>
              <w:t>再次点击SOFT1_G01区域，跟随启动，返回步骤（1）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918" w:author="小多 [2]" w:date="2020-09-23T11:01:09Z">
                  <w:rPr>
                    <w:kern w:val="0"/>
                    <w:szCs w:val="21"/>
                  </w:rPr>
                </w:rPrChange>
              </w:rPr>
            </w:pPr>
            <w:r>
              <w:rPr>
                <w:rFonts w:hint="eastAsia"/>
                <w:color w:val="auto"/>
                <w:kern w:val="0"/>
                <w:szCs w:val="21"/>
                <w:rPrChange w:id="6919" w:author="小多 [2]" w:date="2020-09-23T11:01:09Z">
                  <w:rPr>
                    <w:rFonts w:hint="eastAsia"/>
                    <w:kern w:val="0"/>
                    <w:szCs w:val="21"/>
                  </w:rPr>
                </w:rPrChange>
              </w:rPr>
              <w:t>SOFT1_G03</w:t>
            </w:r>
          </w:p>
        </w:tc>
        <w:tc>
          <w:tcPr>
            <w:tcW w:w="2010" w:type="dxa"/>
            <w:tcBorders>
              <w:bottom w:val="single" w:color="auto" w:sz="4" w:space="0"/>
            </w:tcBorders>
            <w:shd w:val="clear" w:color="auto" w:fill="auto"/>
            <w:vAlign w:val="center"/>
          </w:tcPr>
          <w:p>
            <w:pPr>
              <w:spacing w:line="276" w:lineRule="auto"/>
              <w:rPr>
                <w:color w:val="auto"/>
                <w:kern w:val="0"/>
                <w:szCs w:val="21"/>
                <w:rPrChange w:id="6920" w:author="小多 [2]" w:date="2020-09-23T11:01:09Z">
                  <w:rPr>
                    <w:kern w:val="0"/>
                    <w:szCs w:val="21"/>
                  </w:rPr>
                </w:rPrChange>
              </w:rPr>
            </w:pPr>
            <w:r>
              <w:rPr>
                <w:rFonts w:hint="eastAsia"/>
                <w:color w:val="auto"/>
                <w:kern w:val="0"/>
                <w:szCs w:val="21"/>
                <w:rPrChange w:id="6921" w:author="小多 [2]" w:date="2020-09-23T11:01:09Z">
                  <w:rPr>
                    <w:rFonts w:hint="eastAsia"/>
                    <w:kern w:val="0"/>
                    <w:szCs w:val="21"/>
                  </w:rPr>
                </w:rPrChange>
              </w:rPr>
              <w:t>定位功能</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922" w:author="小多 [2]" w:date="2020-09-23T11:01:09Z">
                  <w:rPr>
                    <w:szCs w:val="21"/>
                  </w:rPr>
                </w:rPrChange>
              </w:rPr>
            </w:pPr>
            <w:r>
              <w:rPr>
                <w:rFonts w:hint="eastAsia"/>
                <w:color w:val="auto"/>
                <w:szCs w:val="21"/>
                <w:rPrChange w:id="6923" w:author="小多 [2]" w:date="2020-09-23T11:01:09Z">
                  <w:rPr>
                    <w:rFonts w:hint="eastAsia"/>
                    <w:szCs w:val="21"/>
                  </w:rPr>
                </w:rPrChange>
              </w:rPr>
              <w:t>鼠标点击</w:t>
            </w:r>
            <w:r>
              <w:rPr>
                <w:rFonts w:hint="eastAsia"/>
                <w:color w:val="auto"/>
                <w:kern w:val="0"/>
                <w:szCs w:val="21"/>
                <w:rPrChange w:id="6924" w:author="小多 [2]" w:date="2020-09-23T11:01:09Z">
                  <w:rPr>
                    <w:rFonts w:hint="eastAsia"/>
                    <w:kern w:val="0"/>
                    <w:szCs w:val="21"/>
                  </w:rPr>
                </w:rPrChange>
              </w:rPr>
              <w:t>SOF</w:t>
            </w:r>
            <w:r>
              <w:rPr>
                <w:rFonts w:hint="eastAsia"/>
                <w:color w:val="auto"/>
                <w:szCs w:val="21"/>
                <w:rPrChange w:id="6925" w:author="小多 [2]" w:date="2020-09-23T11:01:09Z">
                  <w:rPr>
                    <w:rFonts w:hint="eastAsia"/>
                    <w:szCs w:val="21"/>
                  </w:rPr>
                </w:rPrChange>
              </w:rPr>
              <w:t>T1_G01区域，7.1.1 通用心电图编辑窗口 会定位到该时刻</w:t>
            </w:r>
          </w:p>
        </w:tc>
      </w:tr>
    </w:tbl>
    <w:p>
      <w:pPr>
        <w:numPr>
          <w:ilvl w:val="255"/>
          <w:numId w:val="0"/>
        </w:numPr>
        <w:rPr>
          <w:bCs/>
          <w:color w:val="auto"/>
          <w:sz w:val="24"/>
          <w:rPrChange w:id="6926" w:author="小多 [2]" w:date="2020-09-23T11:01:09Z">
            <w:rPr>
              <w:bCs/>
              <w:sz w:val="24"/>
            </w:rPr>
          </w:rPrChange>
        </w:rPr>
      </w:pPr>
    </w:p>
    <w:p>
      <w:pPr>
        <w:numPr>
          <w:ilvl w:val="255"/>
          <w:numId w:val="0"/>
        </w:numPr>
        <w:spacing w:line="360" w:lineRule="auto"/>
        <w:ind w:left="420" w:leftChars="200"/>
        <w:outlineLvl w:val="2"/>
        <w:rPr>
          <w:bCs/>
          <w:color w:val="auto"/>
          <w:sz w:val="24"/>
          <w:rPrChange w:id="6927" w:author="小多 [2]" w:date="2020-09-23T11:01:09Z">
            <w:rPr>
              <w:bCs/>
              <w:sz w:val="24"/>
            </w:rPr>
          </w:rPrChange>
        </w:rPr>
      </w:pPr>
      <w:bookmarkStart w:id="438" w:name="_Toc9645"/>
      <w:bookmarkStart w:id="439" w:name="_Toc11829"/>
      <w:bookmarkStart w:id="440" w:name="_Toc12415"/>
      <w:bookmarkStart w:id="441" w:name="_Toc22043"/>
      <w:bookmarkStart w:id="442" w:name="_Toc567"/>
      <w:bookmarkStart w:id="443" w:name="_Toc15667"/>
      <w:r>
        <w:rPr>
          <w:rFonts w:hint="eastAsia"/>
          <w:bCs/>
          <w:color w:val="auto"/>
          <w:sz w:val="24"/>
          <w:rPrChange w:id="6928" w:author="小多 [2]" w:date="2020-09-23T11:01:09Z">
            <w:rPr>
              <w:rFonts w:hint="eastAsia"/>
              <w:bCs/>
              <w:sz w:val="24"/>
            </w:rPr>
          </w:rPrChange>
        </w:rPr>
        <w:t>7.1.8 片段图总览和编辑功能</w:t>
      </w:r>
      <w:bookmarkEnd w:id="438"/>
      <w:bookmarkEnd w:id="439"/>
      <w:bookmarkEnd w:id="440"/>
      <w:bookmarkEnd w:id="441"/>
      <w:bookmarkEnd w:id="442"/>
      <w:bookmarkEnd w:id="44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929" w:author="小多 [2]" w:date="2020-09-23T11:01:09Z">
                  <w:rPr>
                    <w:b/>
                    <w:szCs w:val="21"/>
                  </w:rPr>
                </w:rPrChange>
              </w:rPr>
            </w:pPr>
            <w:r>
              <w:rPr>
                <w:rFonts w:hint="eastAsia"/>
                <w:b/>
                <w:color w:val="auto"/>
                <w:szCs w:val="21"/>
                <w:rPrChange w:id="6930"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931" w:author="小多 [2]" w:date="2020-09-23T11:01:09Z">
                  <w:rPr>
                    <w:b/>
                    <w:szCs w:val="21"/>
                  </w:rPr>
                </w:rPrChange>
              </w:rPr>
            </w:pPr>
            <w:r>
              <w:rPr>
                <w:rFonts w:hint="eastAsia"/>
                <w:b/>
                <w:color w:val="auto"/>
                <w:szCs w:val="21"/>
                <w:rPrChange w:id="6932"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933" w:author="小多 [2]" w:date="2020-09-23T11:01:09Z">
                  <w:rPr>
                    <w:b/>
                    <w:szCs w:val="21"/>
                  </w:rPr>
                </w:rPrChange>
              </w:rPr>
            </w:pPr>
            <w:r>
              <w:rPr>
                <w:rFonts w:hint="eastAsia"/>
                <w:b/>
                <w:color w:val="auto"/>
                <w:szCs w:val="21"/>
                <w:rPrChange w:id="693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935" w:author="小多 [2]" w:date="2020-09-23T11:01:09Z">
                  <w:rPr>
                    <w:kern w:val="0"/>
                    <w:szCs w:val="21"/>
                  </w:rPr>
                </w:rPrChange>
              </w:rPr>
            </w:pPr>
            <w:r>
              <w:rPr>
                <w:rFonts w:hint="eastAsia"/>
                <w:color w:val="auto"/>
                <w:kern w:val="0"/>
                <w:szCs w:val="21"/>
                <w:rPrChange w:id="6936" w:author="小多 [2]" w:date="2020-09-23T11:01:09Z">
                  <w:rPr>
                    <w:rFonts w:hint="eastAsia"/>
                    <w:kern w:val="0"/>
                    <w:szCs w:val="21"/>
                  </w:rPr>
                </w:rPrChange>
              </w:rPr>
              <w:t>SOFT1_H01</w:t>
            </w:r>
          </w:p>
        </w:tc>
        <w:tc>
          <w:tcPr>
            <w:tcW w:w="2010" w:type="dxa"/>
            <w:tcBorders>
              <w:bottom w:val="single" w:color="auto" w:sz="4" w:space="0"/>
            </w:tcBorders>
            <w:shd w:val="clear" w:color="auto" w:fill="auto"/>
            <w:vAlign w:val="center"/>
          </w:tcPr>
          <w:p>
            <w:pPr>
              <w:spacing w:line="276" w:lineRule="auto"/>
              <w:rPr>
                <w:color w:val="auto"/>
                <w:kern w:val="0"/>
                <w:szCs w:val="21"/>
                <w:rPrChange w:id="6937" w:author="小多 [2]" w:date="2020-09-23T11:01:09Z">
                  <w:rPr>
                    <w:kern w:val="0"/>
                    <w:szCs w:val="21"/>
                  </w:rPr>
                </w:rPrChange>
              </w:rPr>
            </w:pPr>
            <w:r>
              <w:rPr>
                <w:rFonts w:hint="eastAsia"/>
                <w:color w:val="auto"/>
                <w:kern w:val="0"/>
                <w:szCs w:val="21"/>
                <w:rPrChange w:id="6938" w:author="小多 [2]" w:date="2020-09-23T11:01:09Z">
                  <w:rPr>
                    <w:rFonts w:hint="eastAsia"/>
                    <w:kern w:val="0"/>
                    <w:szCs w:val="21"/>
                  </w:rPr>
                </w:rPrChange>
              </w:rPr>
              <w:t>片段图集中展示区域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939" w:author="小多 [2]" w:date="2020-09-23T11:01:09Z">
                  <w:rPr>
                    <w:szCs w:val="21"/>
                  </w:rPr>
                </w:rPrChange>
              </w:rPr>
            </w:pPr>
            <w:r>
              <w:rPr>
                <w:rFonts w:hint="eastAsia"/>
                <w:color w:val="auto"/>
                <w:szCs w:val="21"/>
                <w:rPrChange w:id="6940" w:author="小多 [2]" w:date="2020-09-23T11:01:09Z">
                  <w:rPr>
                    <w:rFonts w:hint="eastAsia"/>
                    <w:szCs w:val="21"/>
                  </w:rPr>
                </w:rPrChange>
              </w:rPr>
              <w:t>将所有添加的片段图按时间先后顺序，以部分波形图的方式，集中展示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941" w:author="小多 [2]" w:date="2020-09-23T11:01:09Z">
                  <w:rPr>
                    <w:kern w:val="0"/>
                    <w:szCs w:val="21"/>
                  </w:rPr>
                </w:rPrChange>
              </w:rPr>
            </w:pPr>
            <w:r>
              <w:rPr>
                <w:rFonts w:hint="eastAsia"/>
                <w:color w:val="auto"/>
                <w:kern w:val="0"/>
                <w:szCs w:val="21"/>
                <w:rPrChange w:id="6942" w:author="小多 [2]" w:date="2020-09-23T11:01:09Z">
                  <w:rPr>
                    <w:rFonts w:hint="eastAsia"/>
                    <w:kern w:val="0"/>
                    <w:szCs w:val="21"/>
                  </w:rPr>
                </w:rPrChange>
              </w:rPr>
              <w:t>SOFT1_H02</w:t>
            </w:r>
          </w:p>
        </w:tc>
        <w:tc>
          <w:tcPr>
            <w:tcW w:w="2010" w:type="dxa"/>
            <w:tcBorders>
              <w:bottom w:val="single" w:color="auto" w:sz="4" w:space="0"/>
            </w:tcBorders>
            <w:shd w:val="clear" w:color="auto" w:fill="auto"/>
            <w:vAlign w:val="center"/>
          </w:tcPr>
          <w:p>
            <w:pPr>
              <w:spacing w:line="276" w:lineRule="auto"/>
              <w:rPr>
                <w:color w:val="auto"/>
                <w:kern w:val="0"/>
                <w:szCs w:val="21"/>
                <w:rPrChange w:id="6943" w:author="小多 [2]" w:date="2020-09-23T11:01:09Z">
                  <w:rPr>
                    <w:kern w:val="0"/>
                    <w:szCs w:val="21"/>
                  </w:rPr>
                </w:rPrChange>
              </w:rPr>
            </w:pPr>
            <w:r>
              <w:rPr>
                <w:rFonts w:hint="eastAsia"/>
                <w:color w:val="auto"/>
                <w:kern w:val="0"/>
                <w:szCs w:val="21"/>
                <w:rPrChange w:id="6944" w:author="小多 [2]" w:date="2020-09-23T11:01:09Z">
                  <w:rPr>
                    <w:rFonts w:hint="eastAsia"/>
                    <w:kern w:val="0"/>
                    <w:szCs w:val="21"/>
                  </w:rPr>
                </w:rPrChange>
              </w:rPr>
              <w:t>选中单个片段图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945" w:author="小多 [2]" w:date="2020-09-23T11:01:09Z">
                  <w:rPr>
                    <w:szCs w:val="21"/>
                  </w:rPr>
                </w:rPrChange>
              </w:rPr>
            </w:pPr>
            <w:r>
              <w:rPr>
                <w:rFonts w:hint="eastAsia"/>
                <w:color w:val="auto"/>
                <w:szCs w:val="21"/>
                <w:rPrChange w:id="6946" w:author="小多 [2]" w:date="2020-09-23T11:01:09Z">
                  <w:rPr>
                    <w:rFonts w:hint="eastAsia"/>
                    <w:szCs w:val="21"/>
                  </w:rPr>
                </w:rPrChange>
              </w:rPr>
              <w:t>鼠标在</w:t>
            </w:r>
            <w:r>
              <w:rPr>
                <w:rFonts w:hint="eastAsia"/>
                <w:color w:val="auto"/>
                <w:kern w:val="0"/>
                <w:szCs w:val="21"/>
                <w:rPrChange w:id="6947" w:author="小多 [2]" w:date="2020-09-23T11:01:09Z">
                  <w:rPr>
                    <w:rFonts w:hint="eastAsia"/>
                    <w:kern w:val="0"/>
                    <w:szCs w:val="21"/>
                  </w:rPr>
                </w:rPrChange>
              </w:rPr>
              <w:t>SOFT1_H01区域，左键单击一个片段图。该片段图被选中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948" w:author="小多 [2]" w:date="2020-09-23T11:01:09Z">
                  <w:rPr>
                    <w:kern w:val="0"/>
                    <w:szCs w:val="21"/>
                  </w:rPr>
                </w:rPrChange>
              </w:rPr>
            </w:pPr>
            <w:r>
              <w:rPr>
                <w:rFonts w:hint="eastAsia"/>
                <w:color w:val="auto"/>
                <w:kern w:val="0"/>
                <w:szCs w:val="21"/>
                <w:rPrChange w:id="6949" w:author="小多 [2]" w:date="2020-09-23T11:01:09Z">
                  <w:rPr>
                    <w:rFonts w:hint="eastAsia"/>
                    <w:kern w:val="0"/>
                    <w:szCs w:val="21"/>
                  </w:rPr>
                </w:rPrChange>
              </w:rPr>
              <w:t>SOFT1_H03</w:t>
            </w:r>
          </w:p>
        </w:tc>
        <w:tc>
          <w:tcPr>
            <w:tcW w:w="2010" w:type="dxa"/>
            <w:tcBorders>
              <w:bottom w:val="single" w:color="auto" w:sz="4" w:space="0"/>
            </w:tcBorders>
            <w:shd w:val="clear" w:color="auto" w:fill="auto"/>
            <w:vAlign w:val="center"/>
          </w:tcPr>
          <w:p>
            <w:pPr>
              <w:spacing w:line="276" w:lineRule="auto"/>
              <w:rPr>
                <w:color w:val="auto"/>
                <w:kern w:val="0"/>
                <w:szCs w:val="21"/>
                <w:rPrChange w:id="6950" w:author="小多 [2]" w:date="2020-09-23T11:01:09Z">
                  <w:rPr>
                    <w:kern w:val="0"/>
                    <w:szCs w:val="21"/>
                  </w:rPr>
                </w:rPrChange>
              </w:rPr>
            </w:pPr>
            <w:r>
              <w:rPr>
                <w:rFonts w:hint="eastAsia"/>
                <w:color w:val="auto"/>
                <w:kern w:val="0"/>
                <w:szCs w:val="21"/>
                <w:rPrChange w:id="6951" w:author="小多 [2]" w:date="2020-09-23T11:01:09Z">
                  <w:rPr>
                    <w:rFonts w:hint="eastAsia"/>
                    <w:kern w:val="0"/>
                    <w:szCs w:val="21"/>
                  </w:rPr>
                </w:rPrChange>
              </w:rPr>
              <w:t>选中多个片段图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952" w:author="小多 [2]" w:date="2020-09-23T11:01:09Z">
                  <w:rPr>
                    <w:szCs w:val="21"/>
                  </w:rPr>
                </w:rPrChange>
              </w:rPr>
            </w:pPr>
            <w:r>
              <w:rPr>
                <w:rFonts w:hint="eastAsia"/>
                <w:color w:val="auto"/>
                <w:szCs w:val="21"/>
                <w:rPrChange w:id="6953" w:author="小多 [2]" w:date="2020-09-23T11:01:09Z">
                  <w:rPr>
                    <w:rFonts w:hint="eastAsia"/>
                    <w:szCs w:val="21"/>
                  </w:rPr>
                </w:rPrChange>
              </w:rPr>
              <w:t>鼠标在</w:t>
            </w:r>
            <w:r>
              <w:rPr>
                <w:rFonts w:hint="eastAsia"/>
                <w:color w:val="auto"/>
                <w:kern w:val="0"/>
                <w:szCs w:val="21"/>
                <w:rPrChange w:id="6954" w:author="小多 [2]" w:date="2020-09-23T11:01:09Z">
                  <w:rPr>
                    <w:rFonts w:hint="eastAsia"/>
                    <w:kern w:val="0"/>
                    <w:szCs w:val="21"/>
                  </w:rPr>
                </w:rPrChange>
              </w:rPr>
              <w:t>SOFT1_H01区域，左键框选一个区域，选中多个片段图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955" w:author="小多 [2]" w:date="2020-09-23T11:01:09Z">
                  <w:rPr>
                    <w:kern w:val="0"/>
                    <w:szCs w:val="21"/>
                  </w:rPr>
                </w:rPrChange>
              </w:rPr>
            </w:pPr>
            <w:r>
              <w:rPr>
                <w:rFonts w:hint="eastAsia"/>
                <w:color w:val="auto"/>
                <w:kern w:val="0"/>
                <w:szCs w:val="21"/>
                <w:rPrChange w:id="6956" w:author="小多 [2]" w:date="2020-09-23T11:01:09Z">
                  <w:rPr>
                    <w:rFonts w:hint="eastAsia"/>
                    <w:kern w:val="0"/>
                    <w:szCs w:val="21"/>
                  </w:rPr>
                </w:rPrChange>
              </w:rPr>
              <w:t>SOFT1_H04</w:t>
            </w:r>
          </w:p>
        </w:tc>
        <w:tc>
          <w:tcPr>
            <w:tcW w:w="2010" w:type="dxa"/>
            <w:tcBorders>
              <w:bottom w:val="single" w:color="auto" w:sz="4" w:space="0"/>
            </w:tcBorders>
            <w:shd w:val="clear" w:color="auto" w:fill="auto"/>
            <w:vAlign w:val="center"/>
          </w:tcPr>
          <w:p>
            <w:pPr>
              <w:spacing w:line="276" w:lineRule="auto"/>
              <w:rPr>
                <w:color w:val="auto"/>
                <w:kern w:val="0"/>
                <w:szCs w:val="21"/>
                <w:rPrChange w:id="6957" w:author="小多 [2]" w:date="2020-09-23T11:01:09Z">
                  <w:rPr>
                    <w:kern w:val="0"/>
                    <w:szCs w:val="21"/>
                  </w:rPr>
                </w:rPrChange>
              </w:rPr>
            </w:pPr>
            <w:r>
              <w:rPr>
                <w:rFonts w:hint="eastAsia"/>
                <w:color w:val="auto"/>
                <w:kern w:val="0"/>
                <w:szCs w:val="21"/>
                <w:rPrChange w:id="6958" w:author="小多 [2]" w:date="2020-09-23T11:01:09Z">
                  <w:rPr>
                    <w:rFonts w:hint="eastAsia"/>
                    <w:kern w:val="0"/>
                    <w:szCs w:val="21"/>
                  </w:rPr>
                </w:rPrChange>
              </w:rPr>
              <w:t>删除选中片段图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6959" w:author="小多 [2]" w:date="2020-09-23T11:01:09Z">
                  <w:rPr>
                    <w:szCs w:val="21"/>
                  </w:rPr>
                </w:rPrChange>
              </w:rPr>
            </w:pPr>
            <w:r>
              <w:rPr>
                <w:rFonts w:hint="eastAsia"/>
                <w:color w:val="auto"/>
                <w:szCs w:val="21"/>
                <w:rPrChange w:id="6960" w:author="小多 [2]" w:date="2020-09-23T11:01:09Z">
                  <w:rPr>
                    <w:rFonts w:hint="eastAsia"/>
                    <w:szCs w:val="21"/>
                  </w:rPr>
                </w:rPrChange>
              </w:rPr>
              <w:t>鼠标在</w:t>
            </w:r>
            <w:r>
              <w:rPr>
                <w:rFonts w:hint="eastAsia"/>
                <w:color w:val="auto"/>
                <w:kern w:val="0"/>
                <w:szCs w:val="21"/>
                <w:rPrChange w:id="6961" w:author="小多 [2]" w:date="2020-09-23T11:01:09Z">
                  <w:rPr>
                    <w:rFonts w:hint="eastAsia"/>
                    <w:kern w:val="0"/>
                    <w:szCs w:val="21"/>
                  </w:rPr>
                </w:rPrChange>
              </w:rPr>
              <w:t>SOFT1_H01区域，右键，选择【删除选中】按钮，选中的片段图被删除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962" w:author="小多 [2]" w:date="2020-09-23T11:01:09Z">
                  <w:rPr>
                    <w:kern w:val="0"/>
                    <w:szCs w:val="21"/>
                  </w:rPr>
                </w:rPrChange>
              </w:rPr>
            </w:pPr>
            <w:r>
              <w:rPr>
                <w:rFonts w:hint="eastAsia"/>
                <w:color w:val="auto"/>
                <w:kern w:val="0"/>
                <w:szCs w:val="21"/>
                <w:rPrChange w:id="6963" w:author="小多 [2]" w:date="2020-09-23T11:01:09Z">
                  <w:rPr>
                    <w:rFonts w:hint="eastAsia"/>
                    <w:kern w:val="0"/>
                    <w:szCs w:val="21"/>
                  </w:rPr>
                </w:rPrChange>
              </w:rPr>
              <w:t>SOFT1_H05</w:t>
            </w:r>
          </w:p>
        </w:tc>
        <w:tc>
          <w:tcPr>
            <w:tcW w:w="2010" w:type="dxa"/>
            <w:shd w:val="clear" w:color="auto" w:fill="auto"/>
            <w:vAlign w:val="center"/>
          </w:tcPr>
          <w:p>
            <w:pPr>
              <w:spacing w:line="276" w:lineRule="auto"/>
              <w:rPr>
                <w:color w:val="auto"/>
                <w:kern w:val="0"/>
                <w:szCs w:val="21"/>
                <w:rPrChange w:id="6964" w:author="小多 [2]" w:date="2020-09-23T11:01:09Z">
                  <w:rPr>
                    <w:kern w:val="0"/>
                    <w:szCs w:val="21"/>
                  </w:rPr>
                </w:rPrChange>
              </w:rPr>
            </w:pPr>
            <w:r>
              <w:rPr>
                <w:rFonts w:hint="eastAsia"/>
                <w:color w:val="auto"/>
                <w:kern w:val="0"/>
                <w:szCs w:val="21"/>
                <w:rPrChange w:id="6965" w:author="小多 [2]" w:date="2020-09-23T11:01:09Z">
                  <w:rPr>
                    <w:rFonts w:hint="eastAsia"/>
                    <w:kern w:val="0"/>
                    <w:szCs w:val="21"/>
                  </w:rPr>
                </w:rPrChange>
              </w:rPr>
              <w:t>删除所有片段图</w:t>
            </w:r>
          </w:p>
        </w:tc>
        <w:tc>
          <w:tcPr>
            <w:tcW w:w="6342" w:type="dxa"/>
            <w:shd w:val="clear" w:color="auto" w:fill="auto"/>
            <w:vAlign w:val="center"/>
          </w:tcPr>
          <w:p>
            <w:pPr>
              <w:pStyle w:val="25"/>
              <w:spacing w:line="276" w:lineRule="auto"/>
              <w:ind w:firstLine="0" w:firstLineChars="0"/>
              <w:rPr>
                <w:color w:val="auto"/>
                <w:szCs w:val="21"/>
                <w:rPrChange w:id="6966" w:author="小多 [2]" w:date="2020-09-23T11:01:09Z">
                  <w:rPr>
                    <w:szCs w:val="21"/>
                  </w:rPr>
                </w:rPrChange>
              </w:rPr>
            </w:pPr>
            <w:r>
              <w:rPr>
                <w:rFonts w:hint="eastAsia"/>
                <w:color w:val="auto"/>
                <w:szCs w:val="21"/>
                <w:rPrChange w:id="6967" w:author="小多 [2]" w:date="2020-09-23T11:01:09Z">
                  <w:rPr>
                    <w:rFonts w:hint="eastAsia"/>
                    <w:szCs w:val="21"/>
                  </w:rPr>
                </w:rPrChange>
              </w:rPr>
              <w:t>鼠标在</w:t>
            </w:r>
            <w:r>
              <w:rPr>
                <w:rFonts w:hint="eastAsia"/>
                <w:color w:val="auto"/>
                <w:kern w:val="0"/>
                <w:szCs w:val="21"/>
                <w:rPrChange w:id="6968" w:author="小多 [2]" w:date="2020-09-23T11:01:09Z">
                  <w:rPr>
                    <w:rFonts w:hint="eastAsia"/>
                    <w:kern w:val="0"/>
                    <w:szCs w:val="21"/>
                  </w:rPr>
                </w:rPrChange>
              </w:rPr>
              <w:t>SOFT1_H01区域，右键，选择【删除全部】按钮，所有的片段图被删除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969" w:author="小多 [2]" w:date="2020-09-23T11:01:09Z">
                  <w:rPr>
                    <w:kern w:val="0"/>
                    <w:szCs w:val="21"/>
                  </w:rPr>
                </w:rPrChange>
              </w:rPr>
            </w:pPr>
            <w:r>
              <w:rPr>
                <w:rFonts w:hint="eastAsia"/>
                <w:color w:val="auto"/>
                <w:kern w:val="0"/>
                <w:szCs w:val="21"/>
                <w:rPrChange w:id="6970" w:author="小多 [2]" w:date="2020-09-23T11:01:09Z">
                  <w:rPr>
                    <w:rFonts w:hint="eastAsia"/>
                    <w:kern w:val="0"/>
                    <w:szCs w:val="21"/>
                  </w:rPr>
                </w:rPrChange>
              </w:rPr>
              <w:t>SOFT1_H06</w:t>
            </w:r>
          </w:p>
        </w:tc>
        <w:tc>
          <w:tcPr>
            <w:tcW w:w="2010" w:type="dxa"/>
            <w:shd w:val="clear" w:color="auto" w:fill="auto"/>
            <w:vAlign w:val="center"/>
          </w:tcPr>
          <w:p>
            <w:pPr>
              <w:spacing w:line="276" w:lineRule="auto"/>
              <w:rPr>
                <w:color w:val="auto"/>
                <w:kern w:val="0"/>
                <w:szCs w:val="21"/>
                <w:rPrChange w:id="6971" w:author="小多 [2]" w:date="2020-09-23T11:01:09Z">
                  <w:rPr>
                    <w:kern w:val="0"/>
                    <w:szCs w:val="21"/>
                  </w:rPr>
                </w:rPrChange>
              </w:rPr>
            </w:pPr>
            <w:r>
              <w:rPr>
                <w:rFonts w:hint="eastAsia"/>
                <w:color w:val="auto"/>
                <w:kern w:val="0"/>
                <w:szCs w:val="21"/>
                <w:rPrChange w:id="6972" w:author="小多 [2]" w:date="2020-09-23T11:01:09Z">
                  <w:rPr>
                    <w:rFonts w:hint="eastAsia"/>
                    <w:kern w:val="0"/>
                    <w:szCs w:val="21"/>
                  </w:rPr>
                </w:rPrChange>
              </w:rPr>
              <w:t>定位</w:t>
            </w:r>
          </w:p>
        </w:tc>
        <w:tc>
          <w:tcPr>
            <w:tcW w:w="6342" w:type="dxa"/>
            <w:shd w:val="clear" w:color="auto" w:fill="auto"/>
            <w:vAlign w:val="center"/>
          </w:tcPr>
          <w:p>
            <w:pPr>
              <w:pStyle w:val="25"/>
              <w:spacing w:line="276" w:lineRule="auto"/>
              <w:ind w:firstLine="0" w:firstLineChars="0"/>
              <w:rPr>
                <w:color w:val="auto"/>
                <w:szCs w:val="21"/>
                <w:rPrChange w:id="6973" w:author="小多 [2]" w:date="2020-09-23T11:01:09Z">
                  <w:rPr>
                    <w:szCs w:val="21"/>
                  </w:rPr>
                </w:rPrChange>
              </w:rPr>
            </w:pPr>
            <w:r>
              <w:rPr>
                <w:rFonts w:hint="eastAsia"/>
                <w:color w:val="auto"/>
                <w:szCs w:val="21"/>
                <w:rPrChange w:id="6974" w:author="小多 [2]" w:date="2020-09-23T11:01:09Z">
                  <w:rPr>
                    <w:rFonts w:hint="eastAsia"/>
                    <w:szCs w:val="21"/>
                  </w:rPr>
                </w:rPrChange>
              </w:rPr>
              <w:t>执行</w:t>
            </w:r>
            <w:r>
              <w:rPr>
                <w:rFonts w:hint="eastAsia"/>
                <w:color w:val="auto"/>
                <w:kern w:val="0"/>
                <w:szCs w:val="21"/>
                <w:rPrChange w:id="6975" w:author="小多 [2]" w:date="2020-09-23T11:01:09Z">
                  <w:rPr>
                    <w:rFonts w:hint="eastAsia"/>
                    <w:kern w:val="0"/>
                    <w:szCs w:val="21"/>
                  </w:rPr>
                </w:rPrChange>
              </w:rPr>
              <w:t>SOFT1_H02方法后，</w:t>
            </w:r>
            <w:r>
              <w:rPr>
                <w:rFonts w:hint="eastAsia"/>
                <w:color w:val="auto"/>
                <w:szCs w:val="21"/>
                <w:rPrChange w:id="6976" w:author="小多 [2]" w:date="2020-09-23T11:01:09Z">
                  <w:rPr>
                    <w:rFonts w:hint="eastAsia"/>
                    <w:szCs w:val="21"/>
                  </w:rPr>
                </w:rPrChange>
              </w:rPr>
              <w:t>7.1.1 通用心电图编辑窗口 会定位到该片段图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6977" w:author="小多 [2]" w:date="2020-09-23T11:01:09Z">
                  <w:rPr>
                    <w:kern w:val="0"/>
                    <w:szCs w:val="21"/>
                  </w:rPr>
                </w:rPrChange>
              </w:rPr>
            </w:pPr>
            <w:r>
              <w:rPr>
                <w:rFonts w:hint="eastAsia"/>
                <w:color w:val="auto"/>
                <w:kern w:val="0"/>
                <w:szCs w:val="21"/>
                <w:rPrChange w:id="6978" w:author="小多 [2]" w:date="2020-09-23T11:01:09Z">
                  <w:rPr>
                    <w:rFonts w:hint="eastAsia"/>
                    <w:kern w:val="0"/>
                    <w:szCs w:val="21"/>
                  </w:rPr>
                </w:rPrChange>
              </w:rPr>
              <w:t>SOFT1_H07</w:t>
            </w:r>
          </w:p>
        </w:tc>
        <w:tc>
          <w:tcPr>
            <w:tcW w:w="2010" w:type="dxa"/>
            <w:shd w:val="clear" w:color="auto" w:fill="auto"/>
            <w:vAlign w:val="center"/>
          </w:tcPr>
          <w:p>
            <w:pPr>
              <w:spacing w:line="276" w:lineRule="auto"/>
              <w:rPr>
                <w:color w:val="auto"/>
                <w:kern w:val="0"/>
                <w:szCs w:val="21"/>
                <w:rPrChange w:id="6979" w:author="小多 [2]" w:date="2020-09-23T11:01:09Z">
                  <w:rPr>
                    <w:kern w:val="0"/>
                    <w:szCs w:val="21"/>
                  </w:rPr>
                </w:rPrChange>
              </w:rPr>
            </w:pPr>
            <w:r>
              <w:rPr>
                <w:rFonts w:hint="eastAsia"/>
                <w:color w:val="auto"/>
                <w:kern w:val="0"/>
                <w:szCs w:val="21"/>
                <w:rPrChange w:id="6980" w:author="小多 [2]" w:date="2020-09-23T11:01:09Z">
                  <w:rPr>
                    <w:rFonts w:hint="eastAsia"/>
                    <w:kern w:val="0"/>
                    <w:szCs w:val="21"/>
                  </w:rPr>
                </w:rPrChange>
              </w:rPr>
              <w:t>修改已保存片段图的描述</w:t>
            </w:r>
          </w:p>
        </w:tc>
        <w:tc>
          <w:tcPr>
            <w:tcW w:w="6342" w:type="dxa"/>
            <w:shd w:val="clear" w:color="auto" w:fill="auto"/>
            <w:vAlign w:val="center"/>
          </w:tcPr>
          <w:p>
            <w:pPr>
              <w:pStyle w:val="25"/>
              <w:spacing w:line="276" w:lineRule="auto"/>
              <w:ind w:firstLine="0" w:firstLineChars="0"/>
              <w:rPr>
                <w:color w:val="auto"/>
                <w:szCs w:val="21"/>
                <w:rPrChange w:id="6981" w:author="小多 [2]" w:date="2020-09-23T11:01:09Z">
                  <w:rPr>
                    <w:szCs w:val="21"/>
                  </w:rPr>
                </w:rPrChange>
              </w:rPr>
            </w:pPr>
            <w:r>
              <w:rPr>
                <w:rFonts w:hint="eastAsia"/>
                <w:color w:val="auto"/>
                <w:szCs w:val="21"/>
                <w:rPrChange w:id="6982" w:author="小多 [2]" w:date="2020-09-23T11:01:09Z">
                  <w:rPr>
                    <w:rFonts w:hint="eastAsia"/>
                    <w:szCs w:val="21"/>
                  </w:rPr>
                </w:rPrChange>
              </w:rPr>
              <w:t>鼠标在</w:t>
            </w:r>
            <w:r>
              <w:rPr>
                <w:rFonts w:hint="eastAsia"/>
                <w:color w:val="auto"/>
                <w:kern w:val="0"/>
                <w:szCs w:val="21"/>
                <w:rPrChange w:id="6983" w:author="小多 [2]" w:date="2020-09-23T11:01:09Z">
                  <w:rPr>
                    <w:rFonts w:hint="eastAsia"/>
                    <w:kern w:val="0"/>
                    <w:szCs w:val="21"/>
                  </w:rPr>
                </w:rPrChange>
              </w:rPr>
              <w:t>SOFT1_H01区域，左键双击一个片段图，弹出该片段图描述编辑窗口，</w:t>
            </w:r>
            <w:r>
              <w:rPr>
                <w:rFonts w:hint="eastAsia"/>
                <w:color w:val="auto"/>
                <w:szCs w:val="21"/>
                <w:rPrChange w:id="6984" w:author="小多 [2]" w:date="2020-09-23T11:01:09Z">
                  <w:rPr>
                    <w:rFonts w:hint="eastAsia"/>
                    <w:szCs w:val="21"/>
                  </w:rPr>
                </w:rPrChange>
              </w:rPr>
              <w:t>可以通过该窗口修改已保存片段图的描述</w:t>
            </w:r>
            <w:del w:id="6985" w:author="小多 [2]" w:date="2020-09-23T10:40:22Z">
              <w:r>
                <w:rPr>
                  <w:rFonts w:hint="eastAsia"/>
                  <w:color w:val="auto"/>
                  <w:szCs w:val="21"/>
                  <w:rPrChange w:id="6986" w:author="小多 [2]" w:date="2020-09-23T11:01:09Z">
                    <w:rPr>
                      <w:rFonts w:hint="eastAsia"/>
                      <w:szCs w:val="21"/>
                    </w:rPr>
                  </w:rPrChange>
                </w:rPr>
                <w:delText>。</w:delText>
              </w:r>
            </w:del>
          </w:p>
        </w:tc>
      </w:tr>
    </w:tbl>
    <w:p>
      <w:pPr>
        <w:numPr>
          <w:ilvl w:val="255"/>
          <w:numId w:val="0"/>
        </w:numPr>
        <w:rPr>
          <w:bCs/>
          <w:color w:val="auto"/>
          <w:sz w:val="24"/>
          <w:rPrChange w:id="6988" w:author="小多 [2]" w:date="2020-09-23T11:01:09Z">
            <w:rPr>
              <w:bCs/>
              <w:sz w:val="24"/>
            </w:rPr>
          </w:rPrChange>
        </w:rPr>
      </w:pPr>
    </w:p>
    <w:p>
      <w:pPr>
        <w:numPr>
          <w:ilvl w:val="255"/>
          <w:numId w:val="0"/>
        </w:numPr>
        <w:spacing w:line="360" w:lineRule="auto"/>
        <w:ind w:left="420" w:leftChars="200"/>
        <w:outlineLvl w:val="2"/>
        <w:rPr>
          <w:bCs/>
          <w:color w:val="auto"/>
          <w:sz w:val="24"/>
          <w:rPrChange w:id="6989" w:author="小多 [2]" w:date="2020-09-23T11:01:09Z">
            <w:rPr>
              <w:bCs/>
              <w:sz w:val="24"/>
            </w:rPr>
          </w:rPrChange>
        </w:rPr>
      </w:pPr>
      <w:bookmarkStart w:id="444" w:name="_Toc10427"/>
      <w:bookmarkStart w:id="445" w:name="_Toc18863"/>
      <w:bookmarkStart w:id="446" w:name="_Toc373"/>
      <w:bookmarkStart w:id="447" w:name="_Toc12285"/>
      <w:bookmarkStart w:id="448" w:name="_Toc10266"/>
      <w:bookmarkStart w:id="449" w:name="_Toc5313"/>
      <w:r>
        <w:rPr>
          <w:rFonts w:hint="eastAsia"/>
          <w:bCs/>
          <w:color w:val="auto"/>
          <w:sz w:val="24"/>
          <w:rPrChange w:id="6990" w:author="小多 [2]" w:date="2020-09-23T11:01:09Z">
            <w:rPr>
              <w:rFonts w:hint="eastAsia"/>
              <w:bCs/>
              <w:sz w:val="24"/>
            </w:rPr>
          </w:rPrChange>
        </w:rPr>
        <w:t>7.1.9 页扫描功能</w:t>
      </w:r>
      <w:bookmarkEnd w:id="444"/>
      <w:bookmarkEnd w:id="445"/>
      <w:bookmarkEnd w:id="446"/>
      <w:bookmarkEnd w:id="447"/>
      <w:bookmarkEnd w:id="448"/>
      <w:bookmarkEnd w:id="44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6991" w:author="小多 [2]" w:date="2020-09-23T11:01:09Z">
                  <w:rPr>
                    <w:b/>
                    <w:szCs w:val="21"/>
                  </w:rPr>
                </w:rPrChange>
              </w:rPr>
            </w:pPr>
            <w:r>
              <w:rPr>
                <w:rFonts w:hint="eastAsia"/>
                <w:b/>
                <w:color w:val="auto"/>
                <w:szCs w:val="21"/>
                <w:rPrChange w:id="6992"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6993" w:author="小多 [2]" w:date="2020-09-23T11:01:09Z">
                  <w:rPr>
                    <w:b/>
                    <w:szCs w:val="21"/>
                  </w:rPr>
                </w:rPrChange>
              </w:rPr>
            </w:pPr>
            <w:r>
              <w:rPr>
                <w:rFonts w:hint="eastAsia"/>
                <w:b/>
                <w:color w:val="auto"/>
                <w:szCs w:val="21"/>
                <w:rPrChange w:id="6994"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6995" w:author="小多 [2]" w:date="2020-09-23T11:01:09Z">
                  <w:rPr>
                    <w:b/>
                    <w:szCs w:val="21"/>
                  </w:rPr>
                </w:rPrChange>
              </w:rPr>
            </w:pPr>
            <w:r>
              <w:rPr>
                <w:rFonts w:hint="eastAsia"/>
                <w:b/>
                <w:color w:val="auto"/>
                <w:szCs w:val="21"/>
                <w:rPrChange w:id="699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6997" w:author="小多 [2]" w:date="2020-09-23T11:01:09Z">
                  <w:rPr>
                    <w:kern w:val="0"/>
                    <w:szCs w:val="21"/>
                  </w:rPr>
                </w:rPrChange>
              </w:rPr>
            </w:pPr>
            <w:r>
              <w:rPr>
                <w:rFonts w:hint="eastAsia"/>
                <w:color w:val="auto"/>
                <w:kern w:val="0"/>
                <w:szCs w:val="21"/>
                <w:rPrChange w:id="6998" w:author="小多 [2]" w:date="2020-09-23T11:01:09Z">
                  <w:rPr>
                    <w:rFonts w:hint="eastAsia"/>
                    <w:kern w:val="0"/>
                    <w:szCs w:val="21"/>
                  </w:rPr>
                </w:rPrChange>
              </w:rPr>
              <w:t>SOFT1_I01</w:t>
            </w:r>
          </w:p>
        </w:tc>
        <w:tc>
          <w:tcPr>
            <w:tcW w:w="2010" w:type="dxa"/>
            <w:tcBorders>
              <w:bottom w:val="single" w:color="auto" w:sz="4" w:space="0"/>
            </w:tcBorders>
            <w:shd w:val="clear" w:color="auto" w:fill="auto"/>
            <w:vAlign w:val="center"/>
          </w:tcPr>
          <w:p>
            <w:pPr>
              <w:spacing w:line="276" w:lineRule="auto"/>
              <w:rPr>
                <w:color w:val="auto"/>
                <w:kern w:val="0"/>
                <w:szCs w:val="21"/>
                <w:rPrChange w:id="6999" w:author="小多 [2]" w:date="2020-09-23T11:01:09Z">
                  <w:rPr>
                    <w:kern w:val="0"/>
                    <w:szCs w:val="21"/>
                  </w:rPr>
                </w:rPrChange>
              </w:rPr>
            </w:pPr>
            <w:r>
              <w:rPr>
                <w:rFonts w:hint="eastAsia"/>
                <w:color w:val="auto"/>
                <w:kern w:val="0"/>
                <w:szCs w:val="21"/>
                <w:rPrChange w:id="7000" w:author="小多 [2]" w:date="2020-09-23T11:01:09Z">
                  <w:rPr>
                    <w:rFonts w:hint="eastAsia"/>
                    <w:kern w:val="0"/>
                    <w:szCs w:val="21"/>
                  </w:rPr>
                </w:rPrChange>
              </w:rPr>
              <w:t>画2分钟左右的波形区域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01" w:author="小多 [2]" w:date="2020-09-23T11:01:09Z">
                  <w:rPr>
                    <w:szCs w:val="21"/>
                  </w:rPr>
                </w:rPrChange>
              </w:rPr>
            </w:pPr>
            <w:r>
              <w:rPr>
                <w:rFonts w:hint="eastAsia"/>
                <w:color w:val="auto"/>
                <w:szCs w:val="21"/>
                <w:rPrChange w:id="7002" w:author="小多 [2]" w:date="2020-09-23T11:01:09Z">
                  <w:rPr>
                    <w:rFonts w:hint="eastAsia"/>
                    <w:szCs w:val="21"/>
                  </w:rPr>
                </w:rPrChange>
              </w:rPr>
              <w:t>该区域显示指定导联和时间点的波形图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03" w:author="小多 [2]" w:date="2020-09-23T11:01:09Z">
                  <w:rPr>
                    <w:kern w:val="0"/>
                    <w:szCs w:val="21"/>
                  </w:rPr>
                </w:rPrChange>
              </w:rPr>
            </w:pPr>
            <w:r>
              <w:rPr>
                <w:rFonts w:hint="eastAsia"/>
                <w:color w:val="auto"/>
                <w:kern w:val="0"/>
                <w:szCs w:val="21"/>
                <w:rPrChange w:id="7004" w:author="小多 [2]" w:date="2020-09-23T11:01:09Z">
                  <w:rPr>
                    <w:rFonts w:hint="eastAsia"/>
                    <w:kern w:val="0"/>
                    <w:szCs w:val="21"/>
                  </w:rPr>
                </w:rPrChange>
              </w:rPr>
              <w:t>SOFT1_I02</w:t>
            </w:r>
          </w:p>
        </w:tc>
        <w:tc>
          <w:tcPr>
            <w:tcW w:w="2010" w:type="dxa"/>
            <w:tcBorders>
              <w:bottom w:val="single" w:color="auto" w:sz="4" w:space="0"/>
            </w:tcBorders>
            <w:shd w:val="clear" w:color="auto" w:fill="auto"/>
            <w:vAlign w:val="center"/>
          </w:tcPr>
          <w:p>
            <w:pPr>
              <w:spacing w:line="276" w:lineRule="auto"/>
              <w:rPr>
                <w:color w:val="auto"/>
                <w:kern w:val="0"/>
                <w:szCs w:val="21"/>
                <w:rPrChange w:id="7005" w:author="小多 [2]" w:date="2020-09-23T11:01:09Z">
                  <w:rPr>
                    <w:kern w:val="0"/>
                    <w:szCs w:val="21"/>
                  </w:rPr>
                </w:rPrChange>
              </w:rPr>
            </w:pPr>
            <w:r>
              <w:rPr>
                <w:rFonts w:hint="eastAsia"/>
                <w:color w:val="auto"/>
                <w:kern w:val="0"/>
                <w:szCs w:val="21"/>
                <w:rPrChange w:id="7006" w:author="小多 [2]" w:date="2020-09-23T11:01:09Z">
                  <w:rPr>
                    <w:rFonts w:hint="eastAsia"/>
                    <w:kern w:val="0"/>
                    <w:szCs w:val="21"/>
                  </w:rPr>
                </w:rPrChange>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07" w:author="小多 [2]" w:date="2020-09-23T11:01:09Z">
                  <w:rPr>
                    <w:szCs w:val="21"/>
                  </w:rPr>
                </w:rPrChange>
              </w:rPr>
            </w:pPr>
            <w:r>
              <w:rPr>
                <w:rFonts w:hint="eastAsia"/>
                <w:color w:val="auto"/>
                <w:szCs w:val="21"/>
                <w:rPrChange w:id="7008" w:author="小多 [2]" w:date="2020-09-23T11:01:09Z">
                  <w:rPr>
                    <w:rFonts w:hint="eastAsia"/>
                    <w:szCs w:val="21"/>
                  </w:rPr>
                </w:rPrChange>
              </w:rPr>
              <w:t>通过控制滑动条，可以快速浏览指定导联的全程的波形图情况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09" w:author="小多 [2]" w:date="2020-09-23T11:01:09Z">
                  <w:rPr>
                    <w:kern w:val="0"/>
                    <w:szCs w:val="21"/>
                  </w:rPr>
                </w:rPrChange>
              </w:rPr>
            </w:pPr>
            <w:r>
              <w:rPr>
                <w:rFonts w:hint="eastAsia"/>
                <w:color w:val="auto"/>
                <w:kern w:val="0"/>
                <w:szCs w:val="21"/>
                <w:rPrChange w:id="7010" w:author="小多 [2]" w:date="2020-09-23T11:01:09Z">
                  <w:rPr>
                    <w:rFonts w:hint="eastAsia"/>
                    <w:kern w:val="0"/>
                    <w:szCs w:val="21"/>
                  </w:rPr>
                </w:rPrChange>
              </w:rPr>
              <w:t>SOFT1_I03</w:t>
            </w:r>
          </w:p>
        </w:tc>
        <w:tc>
          <w:tcPr>
            <w:tcW w:w="2010" w:type="dxa"/>
            <w:tcBorders>
              <w:bottom w:val="single" w:color="auto" w:sz="4" w:space="0"/>
            </w:tcBorders>
            <w:shd w:val="clear" w:color="auto" w:fill="auto"/>
            <w:vAlign w:val="center"/>
          </w:tcPr>
          <w:p>
            <w:pPr>
              <w:spacing w:line="276" w:lineRule="auto"/>
              <w:rPr>
                <w:color w:val="auto"/>
                <w:kern w:val="0"/>
                <w:szCs w:val="21"/>
                <w:rPrChange w:id="7011" w:author="小多 [2]" w:date="2020-09-23T11:01:09Z">
                  <w:rPr>
                    <w:kern w:val="0"/>
                    <w:szCs w:val="21"/>
                  </w:rPr>
                </w:rPrChange>
              </w:rPr>
            </w:pPr>
            <w:r>
              <w:rPr>
                <w:rFonts w:hint="eastAsia"/>
                <w:color w:val="auto"/>
                <w:kern w:val="0"/>
                <w:szCs w:val="21"/>
                <w:rPrChange w:id="7012" w:author="小多 [2]" w:date="2020-09-23T11:01:09Z">
                  <w:rPr>
                    <w:rFonts w:hint="eastAsia"/>
                    <w:kern w:val="0"/>
                    <w:szCs w:val="21"/>
                  </w:rPr>
                </w:rPrChange>
              </w:rPr>
              <w:t>通道</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13" w:author="小多 [2]" w:date="2020-09-23T11:01:09Z">
                  <w:rPr>
                    <w:szCs w:val="21"/>
                  </w:rPr>
                </w:rPrChange>
              </w:rPr>
            </w:pPr>
            <w:r>
              <w:rPr>
                <w:rFonts w:hint="eastAsia"/>
                <w:color w:val="auto"/>
                <w:szCs w:val="21"/>
                <w:rPrChange w:id="7014" w:author="小多 [2]" w:date="2020-09-23T11:01:09Z">
                  <w:rPr>
                    <w:rFonts w:hint="eastAsia"/>
                    <w:szCs w:val="21"/>
                  </w:rPr>
                </w:rPrChange>
              </w:rPr>
              <w:t>通过通道下拉菜单，可以选择不同的导联，同时</w:t>
            </w:r>
            <w:r>
              <w:rPr>
                <w:rFonts w:hint="eastAsia"/>
                <w:color w:val="auto"/>
                <w:kern w:val="0"/>
                <w:szCs w:val="21"/>
                <w:rPrChange w:id="7015" w:author="小多 [2]" w:date="2020-09-23T11:01:09Z">
                  <w:rPr>
                    <w:rFonts w:hint="eastAsia"/>
                    <w:kern w:val="0"/>
                    <w:szCs w:val="21"/>
                  </w:rPr>
                </w:rPrChange>
              </w:rPr>
              <w:t>SOFT1_I01区域会画对应导联的波形图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16" w:author="小多 [2]" w:date="2020-09-23T11:01:09Z">
                  <w:rPr>
                    <w:kern w:val="0"/>
                    <w:szCs w:val="21"/>
                  </w:rPr>
                </w:rPrChange>
              </w:rPr>
            </w:pPr>
            <w:r>
              <w:rPr>
                <w:rFonts w:hint="eastAsia"/>
                <w:color w:val="auto"/>
                <w:kern w:val="0"/>
                <w:szCs w:val="21"/>
                <w:rPrChange w:id="7017" w:author="小多 [2]" w:date="2020-09-23T11:01:09Z">
                  <w:rPr>
                    <w:rFonts w:hint="eastAsia"/>
                    <w:kern w:val="0"/>
                    <w:szCs w:val="21"/>
                  </w:rPr>
                </w:rPrChange>
              </w:rPr>
              <w:t>SOFT1_I04</w:t>
            </w:r>
          </w:p>
        </w:tc>
        <w:tc>
          <w:tcPr>
            <w:tcW w:w="2010" w:type="dxa"/>
            <w:tcBorders>
              <w:bottom w:val="single" w:color="auto" w:sz="4" w:space="0"/>
            </w:tcBorders>
            <w:shd w:val="clear" w:color="auto" w:fill="auto"/>
            <w:vAlign w:val="center"/>
          </w:tcPr>
          <w:p>
            <w:pPr>
              <w:spacing w:line="276" w:lineRule="auto"/>
              <w:rPr>
                <w:color w:val="auto"/>
                <w:kern w:val="0"/>
                <w:szCs w:val="21"/>
                <w:rPrChange w:id="7018" w:author="小多 [2]" w:date="2020-09-23T11:01:09Z">
                  <w:rPr>
                    <w:kern w:val="0"/>
                    <w:szCs w:val="21"/>
                  </w:rPr>
                </w:rPrChange>
              </w:rPr>
            </w:pPr>
            <w:r>
              <w:rPr>
                <w:rFonts w:hint="eastAsia"/>
                <w:color w:val="auto"/>
                <w:kern w:val="0"/>
                <w:szCs w:val="21"/>
                <w:rPrChange w:id="7019" w:author="小多 [2]" w:date="2020-09-23T11:01:09Z">
                  <w:rPr>
                    <w:rFonts w:hint="eastAsia"/>
                    <w:kern w:val="0"/>
                    <w:szCs w:val="21"/>
                  </w:rPr>
                </w:rPrChange>
              </w:rPr>
              <w:t>高度系数</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20" w:author="小多 [2]" w:date="2020-09-23T11:01:09Z">
                  <w:rPr>
                    <w:szCs w:val="21"/>
                  </w:rPr>
                </w:rPrChange>
              </w:rPr>
            </w:pPr>
            <w:r>
              <w:rPr>
                <w:rFonts w:hint="eastAsia"/>
                <w:color w:val="auto"/>
                <w:szCs w:val="21"/>
                <w:rPrChange w:id="7021" w:author="小多 [2]" w:date="2020-09-23T11:01:09Z">
                  <w:rPr>
                    <w:rFonts w:hint="eastAsia"/>
                    <w:szCs w:val="21"/>
                  </w:rPr>
                </w:rPrChange>
              </w:rPr>
              <w:t>通过选择不同的高度系数，可以控制波形图幅值的高度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22" w:author="小多 [2]" w:date="2020-09-23T11:01:09Z">
                  <w:rPr>
                    <w:kern w:val="0"/>
                    <w:szCs w:val="21"/>
                  </w:rPr>
                </w:rPrChange>
              </w:rPr>
            </w:pPr>
            <w:r>
              <w:rPr>
                <w:rFonts w:hint="eastAsia"/>
                <w:color w:val="auto"/>
                <w:kern w:val="0"/>
                <w:szCs w:val="21"/>
                <w:rPrChange w:id="7023" w:author="小多 [2]" w:date="2020-09-23T11:01:09Z">
                  <w:rPr>
                    <w:rFonts w:hint="eastAsia"/>
                    <w:kern w:val="0"/>
                    <w:szCs w:val="21"/>
                  </w:rPr>
                </w:rPrChange>
              </w:rPr>
              <w:t>SOFT1_I05</w:t>
            </w:r>
          </w:p>
        </w:tc>
        <w:tc>
          <w:tcPr>
            <w:tcW w:w="2010" w:type="dxa"/>
            <w:tcBorders>
              <w:bottom w:val="single" w:color="auto" w:sz="4" w:space="0"/>
            </w:tcBorders>
            <w:shd w:val="clear" w:color="auto" w:fill="auto"/>
            <w:vAlign w:val="center"/>
          </w:tcPr>
          <w:p>
            <w:pPr>
              <w:spacing w:line="276" w:lineRule="auto"/>
              <w:rPr>
                <w:color w:val="auto"/>
                <w:kern w:val="0"/>
                <w:szCs w:val="21"/>
                <w:rPrChange w:id="7024" w:author="小多 [2]" w:date="2020-09-23T11:01:09Z">
                  <w:rPr>
                    <w:kern w:val="0"/>
                    <w:szCs w:val="21"/>
                  </w:rPr>
                </w:rPrChange>
              </w:rPr>
            </w:pPr>
            <w:r>
              <w:rPr>
                <w:rFonts w:hint="eastAsia"/>
                <w:color w:val="auto"/>
                <w:kern w:val="0"/>
                <w:szCs w:val="21"/>
                <w:rPrChange w:id="7025" w:author="小多 [2]" w:date="2020-09-23T11:01:09Z">
                  <w:rPr>
                    <w:rFonts w:hint="eastAsia"/>
                    <w:kern w:val="0"/>
                    <w:szCs w:val="21"/>
                  </w:rPr>
                </w:rPrChange>
              </w:rPr>
              <w:t>显示心律失常</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26" w:author="小多 [2]" w:date="2020-09-23T11:01:09Z">
                  <w:rPr>
                    <w:szCs w:val="21"/>
                  </w:rPr>
                </w:rPrChange>
              </w:rPr>
            </w:pPr>
            <w:r>
              <w:rPr>
                <w:rFonts w:hint="eastAsia"/>
                <w:color w:val="auto"/>
                <w:szCs w:val="21"/>
                <w:rPrChange w:id="7027" w:author="小多 [2]" w:date="2020-09-23T11:01:09Z">
                  <w:rPr>
                    <w:rFonts w:hint="eastAsia"/>
                    <w:szCs w:val="21"/>
                  </w:rPr>
                </w:rPrChange>
              </w:rPr>
              <w:t>勾选上该选项后，</w:t>
            </w:r>
            <w:r>
              <w:rPr>
                <w:rFonts w:hint="eastAsia"/>
                <w:color w:val="auto"/>
                <w:kern w:val="0"/>
                <w:szCs w:val="21"/>
                <w:rPrChange w:id="7028" w:author="小多 [2]" w:date="2020-09-23T11:01:09Z">
                  <w:rPr>
                    <w:rFonts w:hint="eastAsia"/>
                    <w:kern w:val="0"/>
                    <w:szCs w:val="21"/>
                  </w:rPr>
                </w:rPrChange>
              </w:rPr>
              <w:t>SOFT1_I01区域画波形图时，会显示对应心搏类型的颜色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29" w:author="小多 [2]" w:date="2020-09-23T11:01:09Z">
                  <w:rPr>
                    <w:kern w:val="0"/>
                    <w:szCs w:val="21"/>
                  </w:rPr>
                </w:rPrChange>
              </w:rPr>
            </w:pPr>
            <w:r>
              <w:rPr>
                <w:rFonts w:hint="eastAsia"/>
                <w:color w:val="auto"/>
                <w:kern w:val="0"/>
                <w:szCs w:val="21"/>
                <w:rPrChange w:id="7030" w:author="小多 [2]" w:date="2020-09-23T11:01:09Z">
                  <w:rPr>
                    <w:rFonts w:hint="eastAsia"/>
                    <w:kern w:val="0"/>
                    <w:szCs w:val="21"/>
                  </w:rPr>
                </w:rPrChange>
              </w:rPr>
              <w:t>SOFT1_I06</w:t>
            </w:r>
          </w:p>
        </w:tc>
        <w:tc>
          <w:tcPr>
            <w:tcW w:w="2010" w:type="dxa"/>
            <w:tcBorders>
              <w:bottom w:val="single" w:color="auto" w:sz="4" w:space="0"/>
            </w:tcBorders>
            <w:shd w:val="clear" w:color="auto" w:fill="auto"/>
            <w:vAlign w:val="center"/>
          </w:tcPr>
          <w:p>
            <w:pPr>
              <w:spacing w:line="276" w:lineRule="auto"/>
              <w:rPr>
                <w:color w:val="auto"/>
                <w:kern w:val="0"/>
                <w:szCs w:val="21"/>
                <w:rPrChange w:id="7031" w:author="小多 [2]" w:date="2020-09-23T11:01:09Z">
                  <w:rPr>
                    <w:kern w:val="0"/>
                    <w:szCs w:val="21"/>
                  </w:rPr>
                </w:rPrChange>
              </w:rPr>
            </w:pPr>
            <w:r>
              <w:rPr>
                <w:rFonts w:hint="eastAsia"/>
                <w:color w:val="auto"/>
                <w:kern w:val="0"/>
                <w:szCs w:val="21"/>
                <w:rPrChange w:id="7032" w:author="小多 [2]" w:date="2020-09-23T11:01:09Z">
                  <w:rPr>
                    <w:rFonts w:hint="eastAsia"/>
                    <w:kern w:val="0"/>
                    <w:szCs w:val="21"/>
                  </w:rPr>
                </w:rPrChange>
              </w:rPr>
              <w:t>定位</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33" w:author="小多 [2]" w:date="2020-09-23T11:01:09Z">
                  <w:rPr>
                    <w:szCs w:val="21"/>
                  </w:rPr>
                </w:rPrChange>
              </w:rPr>
            </w:pPr>
            <w:r>
              <w:rPr>
                <w:rFonts w:hint="eastAsia"/>
                <w:color w:val="auto"/>
                <w:szCs w:val="21"/>
                <w:rPrChange w:id="7034" w:author="小多 [2]" w:date="2020-09-23T11:01:09Z">
                  <w:rPr>
                    <w:rFonts w:hint="eastAsia"/>
                    <w:szCs w:val="21"/>
                  </w:rPr>
                </w:rPrChange>
              </w:rPr>
              <w:t>在</w:t>
            </w:r>
            <w:r>
              <w:rPr>
                <w:rFonts w:hint="eastAsia"/>
                <w:color w:val="auto"/>
                <w:kern w:val="0"/>
                <w:szCs w:val="21"/>
                <w:rPrChange w:id="7035" w:author="小多 [2]" w:date="2020-09-23T11:01:09Z">
                  <w:rPr>
                    <w:rFonts w:hint="eastAsia"/>
                    <w:kern w:val="0"/>
                    <w:szCs w:val="21"/>
                  </w:rPr>
                </w:rPrChange>
              </w:rPr>
              <w:t>SOFT1_I01区域，点击鼠标左键，</w:t>
            </w:r>
            <w:r>
              <w:rPr>
                <w:rFonts w:hint="eastAsia"/>
                <w:color w:val="auto"/>
                <w:szCs w:val="21"/>
                <w:rPrChange w:id="7036" w:author="小多 [2]" w:date="2020-09-23T11:01:09Z">
                  <w:rPr>
                    <w:rFonts w:hint="eastAsia"/>
                    <w:szCs w:val="21"/>
                  </w:rPr>
                </w:rPrChange>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37" w:author="小多 [2]" w:date="2020-09-23T11:01:09Z">
                  <w:rPr>
                    <w:kern w:val="0"/>
                    <w:szCs w:val="21"/>
                  </w:rPr>
                </w:rPrChange>
              </w:rPr>
            </w:pPr>
            <w:r>
              <w:rPr>
                <w:rFonts w:hint="eastAsia"/>
                <w:color w:val="auto"/>
                <w:kern w:val="0"/>
                <w:szCs w:val="21"/>
                <w:rPrChange w:id="7038" w:author="小多 [2]" w:date="2020-09-23T11:01:09Z">
                  <w:rPr>
                    <w:rFonts w:hint="eastAsia"/>
                    <w:kern w:val="0"/>
                    <w:szCs w:val="21"/>
                  </w:rPr>
                </w:rPrChange>
              </w:rPr>
              <w:t>SOFT1_I07</w:t>
            </w:r>
          </w:p>
        </w:tc>
        <w:tc>
          <w:tcPr>
            <w:tcW w:w="2010" w:type="dxa"/>
            <w:tcBorders>
              <w:bottom w:val="single" w:color="auto" w:sz="4" w:space="0"/>
            </w:tcBorders>
            <w:shd w:val="clear" w:color="auto" w:fill="auto"/>
            <w:vAlign w:val="center"/>
          </w:tcPr>
          <w:p>
            <w:pPr>
              <w:spacing w:line="276" w:lineRule="auto"/>
              <w:rPr>
                <w:color w:val="auto"/>
                <w:kern w:val="0"/>
                <w:szCs w:val="21"/>
                <w:rPrChange w:id="7039" w:author="小多 [2]" w:date="2020-09-23T11:01:09Z">
                  <w:rPr>
                    <w:kern w:val="0"/>
                    <w:szCs w:val="21"/>
                  </w:rPr>
                </w:rPrChange>
              </w:rPr>
            </w:pPr>
            <w:r>
              <w:rPr>
                <w:rFonts w:hint="eastAsia"/>
                <w:color w:val="auto"/>
                <w:kern w:val="0"/>
                <w:szCs w:val="21"/>
                <w:rPrChange w:id="7040" w:author="小多 [2]" w:date="2020-09-23T11:01:09Z">
                  <w:rPr>
                    <w:rFonts w:hint="eastAsia"/>
                    <w:kern w:val="0"/>
                    <w:szCs w:val="21"/>
                  </w:rPr>
                </w:rPrChange>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41" w:author="小多 [2]" w:date="2020-09-23T11:01:09Z">
                  <w:rPr>
                    <w:szCs w:val="21"/>
                  </w:rPr>
                </w:rPrChange>
              </w:rPr>
            </w:pPr>
            <w:r>
              <w:rPr>
                <w:rFonts w:hint="eastAsia"/>
                <w:color w:val="auto"/>
                <w:szCs w:val="21"/>
                <w:rPrChange w:id="7042" w:author="小多 [2]" w:date="2020-09-23T11:01:09Z">
                  <w:rPr>
                    <w:rFonts w:hint="eastAsia"/>
                    <w:szCs w:val="21"/>
                  </w:rPr>
                </w:rPrChange>
              </w:rPr>
              <w:t>在</w:t>
            </w:r>
            <w:r>
              <w:rPr>
                <w:rFonts w:hint="eastAsia"/>
                <w:color w:val="auto"/>
                <w:kern w:val="0"/>
                <w:szCs w:val="21"/>
                <w:rPrChange w:id="7043" w:author="小多 [2]" w:date="2020-09-23T11:01:09Z">
                  <w:rPr>
                    <w:rFonts w:hint="eastAsia"/>
                    <w:kern w:val="0"/>
                    <w:szCs w:val="21"/>
                  </w:rPr>
                </w:rPrChange>
              </w:rPr>
              <w:t>SOFT1_I01区域，点击鼠标右键，</w:t>
            </w:r>
            <w:r>
              <w:rPr>
                <w:rFonts w:hint="eastAsia"/>
                <w:color w:val="auto"/>
                <w:szCs w:val="21"/>
                <w:rPrChange w:id="7044" w:author="小多 [2]" w:date="2020-09-23T11:01:09Z">
                  <w:rPr>
                    <w:rFonts w:hint="eastAsia"/>
                    <w:szCs w:val="21"/>
                  </w:rPr>
                </w:rPrChange>
              </w:rPr>
              <w:t>如果该处有心搏，则会弹出修改心搏类型弹窗，并修改心搏类型</w:t>
            </w:r>
          </w:p>
        </w:tc>
      </w:tr>
    </w:tbl>
    <w:p>
      <w:pPr>
        <w:numPr>
          <w:ilvl w:val="255"/>
          <w:numId w:val="0"/>
        </w:numPr>
        <w:rPr>
          <w:bCs/>
          <w:color w:val="auto"/>
          <w:sz w:val="24"/>
          <w:rPrChange w:id="7045" w:author="小多 [2]" w:date="2020-09-23T11:01:09Z">
            <w:rPr>
              <w:bCs/>
              <w:sz w:val="24"/>
            </w:rPr>
          </w:rPrChange>
        </w:rPr>
      </w:pPr>
    </w:p>
    <w:p>
      <w:pPr>
        <w:numPr>
          <w:ilvl w:val="255"/>
          <w:numId w:val="0"/>
        </w:numPr>
        <w:spacing w:line="360" w:lineRule="auto"/>
        <w:ind w:left="420" w:leftChars="200"/>
        <w:outlineLvl w:val="2"/>
        <w:rPr>
          <w:bCs/>
          <w:color w:val="auto"/>
          <w:sz w:val="24"/>
          <w:rPrChange w:id="7046" w:author="小多 [2]" w:date="2020-09-23T11:01:09Z">
            <w:rPr>
              <w:bCs/>
              <w:sz w:val="24"/>
            </w:rPr>
          </w:rPrChange>
        </w:rPr>
      </w:pPr>
      <w:bookmarkStart w:id="450" w:name="_Toc27951"/>
      <w:bookmarkStart w:id="451" w:name="_Toc26008"/>
      <w:bookmarkStart w:id="452" w:name="_Toc6886"/>
      <w:bookmarkStart w:id="453" w:name="_Toc32506"/>
      <w:bookmarkStart w:id="454" w:name="_Toc18983"/>
      <w:bookmarkStart w:id="455" w:name="_Toc4025"/>
      <w:r>
        <w:rPr>
          <w:rFonts w:hint="eastAsia"/>
          <w:bCs/>
          <w:color w:val="auto"/>
          <w:sz w:val="24"/>
          <w:rPrChange w:id="7047" w:author="小多 [2]" w:date="2020-09-23T11:01:09Z">
            <w:rPr>
              <w:rFonts w:hint="eastAsia"/>
              <w:bCs/>
              <w:sz w:val="24"/>
            </w:rPr>
          </w:rPrChange>
        </w:rPr>
        <w:t>7.1.10 密度图功能</w:t>
      </w:r>
      <w:bookmarkEnd w:id="450"/>
      <w:bookmarkEnd w:id="451"/>
      <w:bookmarkEnd w:id="452"/>
      <w:bookmarkEnd w:id="453"/>
      <w:bookmarkEnd w:id="454"/>
      <w:bookmarkEnd w:id="45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048" w:author="小多 [2]" w:date="2020-09-23T11:01:09Z">
                  <w:rPr>
                    <w:b/>
                    <w:szCs w:val="21"/>
                  </w:rPr>
                </w:rPrChange>
              </w:rPr>
            </w:pPr>
            <w:r>
              <w:rPr>
                <w:rFonts w:hint="eastAsia"/>
                <w:b/>
                <w:color w:val="auto"/>
                <w:szCs w:val="21"/>
                <w:rPrChange w:id="7049"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050" w:author="小多 [2]" w:date="2020-09-23T11:01:09Z">
                  <w:rPr>
                    <w:b/>
                    <w:szCs w:val="21"/>
                  </w:rPr>
                </w:rPrChange>
              </w:rPr>
            </w:pPr>
            <w:r>
              <w:rPr>
                <w:rFonts w:hint="eastAsia"/>
                <w:b/>
                <w:color w:val="auto"/>
                <w:szCs w:val="21"/>
                <w:rPrChange w:id="7051"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052" w:author="小多 [2]" w:date="2020-09-23T11:01:09Z">
                  <w:rPr>
                    <w:b/>
                    <w:szCs w:val="21"/>
                  </w:rPr>
                </w:rPrChange>
              </w:rPr>
            </w:pPr>
            <w:r>
              <w:rPr>
                <w:rFonts w:hint="eastAsia"/>
                <w:b/>
                <w:color w:val="auto"/>
                <w:szCs w:val="21"/>
                <w:rPrChange w:id="7053"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54" w:author="小多 [2]" w:date="2020-09-23T11:01:09Z">
                  <w:rPr>
                    <w:kern w:val="0"/>
                    <w:szCs w:val="21"/>
                  </w:rPr>
                </w:rPrChange>
              </w:rPr>
            </w:pPr>
            <w:r>
              <w:rPr>
                <w:rFonts w:hint="eastAsia"/>
                <w:color w:val="auto"/>
                <w:kern w:val="0"/>
                <w:szCs w:val="21"/>
                <w:rPrChange w:id="7055" w:author="小多 [2]" w:date="2020-09-23T11:01:09Z">
                  <w:rPr>
                    <w:rFonts w:hint="eastAsia"/>
                    <w:kern w:val="0"/>
                    <w:szCs w:val="21"/>
                  </w:rPr>
                </w:rPrChange>
              </w:rPr>
              <w:t>SOFT1_J01</w:t>
            </w:r>
          </w:p>
        </w:tc>
        <w:tc>
          <w:tcPr>
            <w:tcW w:w="2010" w:type="dxa"/>
            <w:tcBorders>
              <w:bottom w:val="single" w:color="auto" w:sz="4" w:space="0"/>
            </w:tcBorders>
            <w:shd w:val="clear" w:color="auto" w:fill="auto"/>
            <w:vAlign w:val="center"/>
          </w:tcPr>
          <w:p>
            <w:pPr>
              <w:spacing w:line="276" w:lineRule="auto"/>
              <w:rPr>
                <w:color w:val="auto"/>
                <w:kern w:val="0"/>
                <w:szCs w:val="21"/>
                <w:rPrChange w:id="7056" w:author="小多 [2]" w:date="2020-09-23T11:01:09Z">
                  <w:rPr>
                    <w:kern w:val="0"/>
                    <w:szCs w:val="21"/>
                  </w:rPr>
                </w:rPrChange>
              </w:rPr>
            </w:pPr>
            <w:r>
              <w:rPr>
                <w:rFonts w:hint="eastAsia"/>
                <w:color w:val="auto"/>
                <w:kern w:val="0"/>
                <w:szCs w:val="21"/>
                <w:rPrChange w:id="7057" w:author="小多 [2]" w:date="2020-09-23T11:01:09Z">
                  <w:rPr>
                    <w:rFonts w:hint="eastAsia"/>
                    <w:kern w:val="0"/>
                    <w:szCs w:val="21"/>
                  </w:rPr>
                </w:rPrChange>
              </w:rPr>
              <w:t>密度图展示区域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58" w:author="小多 [2]" w:date="2020-09-23T11:01:09Z">
                  <w:rPr>
                    <w:szCs w:val="21"/>
                  </w:rPr>
                </w:rPrChange>
              </w:rPr>
            </w:pPr>
            <w:r>
              <w:rPr>
                <w:rFonts w:hint="eastAsia"/>
                <w:color w:val="auto"/>
                <w:szCs w:val="21"/>
                <w:rPrChange w:id="7059" w:author="小多 [2]" w:date="2020-09-23T11:01:09Z">
                  <w:rPr>
                    <w:rFonts w:hint="eastAsia"/>
                    <w:szCs w:val="21"/>
                  </w:rPr>
                </w:rPrChange>
              </w:rPr>
              <w:t>展示全程以5分钟最小横坐标单位，以50ms为最小纵坐标单位，统计每个区域内的非伪差心搏个数，并展示全程。超过60个的为红色，低于10个的为蓝色，在10个到60个之间的为绿色</w:t>
            </w:r>
            <w:del w:id="7060" w:author="小多 [2]" w:date="2020-09-23T10:42:13Z">
              <w:r>
                <w:rPr>
                  <w:rFonts w:hint="eastAsia"/>
                  <w:color w:val="auto"/>
                  <w:szCs w:val="21"/>
                  <w:rPrChange w:id="7061"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63" w:author="小多 [2]" w:date="2020-09-23T11:01:09Z">
                  <w:rPr>
                    <w:kern w:val="0"/>
                    <w:szCs w:val="21"/>
                  </w:rPr>
                </w:rPrChange>
              </w:rPr>
            </w:pPr>
            <w:r>
              <w:rPr>
                <w:rFonts w:hint="eastAsia"/>
                <w:color w:val="auto"/>
                <w:kern w:val="0"/>
                <w:szCs w:val="21"/>
                <w:rPrChange w:id="7064" w:author="小多 [2]" w:date="2020-09-23T11:01:09Z">
                  <w:rPr>
                    <w:rFonts w:hint="eastAsia"/>
                    <w:kern w:val="0"/>
                    <w:szCs w:val="21"/>
                  </w:rPr>
                </w:rPrChange>
              </w:rPr>
              <w:t>SOFT1_J02</w:t>
            </w:r>
          </w:p>
        </w:tc>
        <w:tc>
          <w:tcPr>
            <w:tcW w:w="2010" w:type="dxa"/>
            <w:tcBorders>
              <w:bottom w:val="single" w:color="auto" w:sz="4" w:space="0"/>
            </w:tcBorders>
            <w:shd w:val="clear" w:color="auto" w:fill="auto"/>
            <w:vAlign w:val="center"/>
          </w:tcPr>
          <w:p>
            <w:pPr>
              <w:spacing w:line="276" w:lineRule="auto"/>
              <w:rPr>
                <w:color w:val="auto"/>
                <w:kern w:val="0"/>
                <w:szCs w:val="21"/>
                <w:rPrChange w:id="7065" w:author="小多 [2]" w:date="2020-09-23T11:01:09Z">
                  <w:rPr>
                    <w:kern w:val="0"/>
                    <w:szCs w:val="21"/>
                  </w:rPr>
                </w:rPrChange>
              </w:rPr>
            </w:pPr>
            <w:r>
              <w:rPr>
                <w:rFonts w:hint="eastAsia"/>
                <w:color w:val="auto"/>
                <w:kern w:val="0"/>
                <w:szCs w:val="21"/>
                <w:rPrChange w:id="7066" w:author="小多 [2]" w:date="2020-09-23T11:01:09Z">
                  <w:rPr>
                    <w:rFonts w:hint="eastAsia"/>
                    <w:kern w:val="0"/>
                    <w:szCs w:val="21"/>
                  </w:rPr>
                </w:rPrChange>
              </w:rPr>
              <w:t>辅助显示区域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067" w:author="小多 [2]" w:date="2020-09-23T11:01:09Z">
                  <w:rPr>
                    <w:szCs w:val="21"/>
                  </w:rPr>
                </w:rPrChange>
              </w:rPr>
            </w:pPr>
            <w:r>
              <w:rPr>
                <w:rFonts w:hint="eastAsia"/>
                <w:color w:val="auto"/>
                <w:szCs w:val="21"/>
                <w:rPrChange w:id="7068" w:author="小多 [2]" w:date="2020-09-23T11:01:09Z">
                  <w:rPr>
                    <w:rFonts w:hint="eastAsia"/>
                    <w:szCs w:val="21"/>
                  </w:rPr>
                </w:rPrChange>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69" w:author="小多 [2]" w:date="2020-09-23T11:01:09Z">
                  <w:rPr>
                    <w:kern w:val="0"/>
                    <w:szCs w:val="21"/>
                  </w:rPr>
                </w:rPrChange>
              </w:rPr>
            </w:pPr>
            <w:r>
              <w:rPr>
                <w:rFonts w:hint="eastAsia"/>
                <w:color w:val="auto"/>
                <w:kern w:val="0"/>
                <w:szCs w:val="21"/>
                <w:rPrChange w:id="7070" w:author="小多 [2]" w:date="2020-09-23T11:01:09Z">
                  <w:rPr>
                    <w:rFonts w:hint="eastAsia"/>
                    <w:kern w:val="0"/>
                    <w:szCs w:val="21"/>
                  </w:rPr>
                </w:rPrChange>
              </w:rPr>
              <w:t>SOFT1_J03</w:t>
            </w:r>
          </w:p>
        </w:tc>
        <w:tc>
          <w:tcPr>
            <w:tcW w:w="2010" w:type="dxa"/>
            <w:tcBorders>
              <w:bottom w:val="single" w:color="auto" w:sz="4" w:space="0"/>
            </w:tcBorders>
            <w:shd w:val="clear" w:color="auto" w:fill="auto"/>
            <w:vAlign w:val="center"/>
          </w:tcPr>
          <w:p>
            <w:pPr>
              <w:spacing w:line="276" w:lineRule="auto"/>
              <w:rPr>
                <w:color w:val="auto"/>
                <w:kern w:val="0"/>
                <w:szCs w:val="21"/>
                <w:rPrChange w:id="7071" w:author="小多 [2]" w:date="2020-09-23T11:01:09Z">
                  <w:rPr>
                    <w:kern w:val="0"/>
                    <w:szCs w:val="21"/>
                  </w:rPr>
                </w:rPrChange>
              </w:rPr>
            </w:pPr>
            <w:r>
              <w:rPr>
                <w:rFonts w:hint="eastAsia"/>
                <w:color w:val="auto"/>
                <w:kern w:val="0"/>
                <w:szCs w:val="21"/>
                <w:rPrChange w:id="7072" w:author="小多 [2]" w:date="2020-09-23T11:01:09Z">
                  <w:rPr>
                    <w:rFonts w:hint="eastAsia"/>
                    <w:kern w:val="0"/>
                    <w:szCs w:val="21"/>
                  </w:rPr>
                </w:rPrChange>
              </w:rPr>
              <w:t>密度图展示区域定位功能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073" w:author="小多 [2]" w:date="2020-09-23T11:01:09Z">
                  <w:rPr>
                    <w:kern w:val="0"/>
                    <w:szCs w:val="21"/>
                  </w:rPr>
                </w:rPrChange>
              </w:rPr>
            </w:pPr>
            <w:r>
              <w:rPr>
                <w:rFonts w:hint="eastAsia"/>
                <w:color w:val="auto"/>
                <w:szCs w:val="21"/>
                <w:rPrChange w:id="7074" w:author="小多 [2]" w:date="2020-09-23T11:01:09Z">
                  <w:rPr>
                    <w:rFonts w:hint="eastAsia"/>
                    <w:szCs w:val="21"/>
                  </w:rPr>
                </w:rPrChange>
              </w:rPr>
              <w:t>鼠标点击</w:t>
            </w:r>
            <w:r>
              <w:rPr>
                <w:rFonts w:hint="eastAsia"/>
                <w:color w:val="auto"/>
                <w:kern w:val="0"/>
                <w:szCs w:val="21"/>
                <w:rPrChange w:id="7075" w:author="小多 [2]" w:date="2020-09-23T11:01:09Z">
                  <w:rPr>
                    <w:rFonts w:hint="eastAsia"/>
                    <w:kern w:val="0"/>
                    <w:szCs w:val="21"/>
                  </w:rPr>
                </w:rPrChange>
              </w:rPr>
              <w:t>SOFT1_J01区域，会定位2个位置</w:t>
            </w:r>
          </w:p>
          <w:p>
            <w:pPr>
              <w:pStyle w:val="25"/>
              <w:spacing w:line="276" w:lineRule="auto"/>
              <w:ind w:firstLine="0" w:firstLineChars="0"/>
              <w:rPr>
                <w:color w:val="auto"/>
                <w:szCs w:val="21"/>
                <w:rPrChange w:id="7076" w:author="小多 [2]" w:date="2020-09-23T11:01:09Z">
                  <w:rPr>
                    <w:szCs w:val="21"/>
                  </w:rPr>
                </w:rPrChange>
              </w:rPr>
            </w:pPr>
            <w:r>
              <w:rPr>
                <w:rFonts w:hint="eastAsia"/>
                <w:color w:val="auto"/>
                <w:kern w:val="0"/>
                <w:szCs w:val="21"/>
                <w:rPrChange w:id="7077" w:author="小多 [2]" w:date="2020-09-23T11:01:09Z">
                  <w:rPr>
                    <w:rFonts w:hint="eastAsia"/>
                    <w:kern w:val="0"/>
                    <w:szCs w:val="21"/>
                  </w:rPr>
                </w:rPrChange>
              </w:rPr>
              <w:t>（1）</w:t>
            </w:r>
            <w:r>
              <w:rPr>
                <w:rFonts w:hint="eastAsia"/>
                <w:color w:val="auto"/>
                <w:szCs w:val="21"/>
                <w:rPrChange w:id="7078" w:author="小多 [2]" w:date="2020-09-23T11:01:09Z">
                  <w:rPr>
                    <w:rFonts w:hint="eastAsia"/>
                    <w:szCs w:val="21"/>
                  </w:rPr>
                </w:rPrChange>
              </w:rPr>
              <w:t>7.1.1 通用心电图编辑窗口 会定位到所点击位置</w:t>
            </w:r>
          </w:p>
          <w:p>
            <w:pPr>
              <w:pStyle w:val="25"/>
              <w:spacing w:line="276" w:lineRule="auto"/>
              <w:ind w:firstLine="0" w:firstLineChars="0"/>
              <w:rPr>
                <w:color w:val="auto"/>
                <w:kern w:val="0"/>
                <w:szCs w:val="21"/>
                <w:rPrChange w:id="7079" w:author="小多 [2]" w:date="2020-09-23T11:01:09Z">
                  <w:rPr>
                    <w:kern w:val="0"/>
                    <w:szCs w:val="21"/>
                  </w:rPr>
                </w:rPrChange>
              </w:rPr>
            </w:pPr>
            <w:r>
              <w:rPr>
                <w:rFonts w:hint="eastAsia"/>
                <w:color w:val="auto"/>
                <w:szCs w:val="21"/>
                <w:rPrChange w:id="7080" w:author="小多 [2]" w:date="2020-09-23T11:01:09Z">
                  <w:rPr>
                    <w:rFonts w:hint="eastAsia"/>
                    <w:szCs w:val="21"/>
                  </w:rPr>
                </w:rPrChange>
              </w:rPr>
              <w:t>（2）</w:t>
            </w:r>
            <w:r>
              <w:rPr>
                <w:rFonts w:hint="eastAsia"/>
                <w:color w:val="auto"/>
                <w:kern w:val="0"/>
                <w:szCs w:val="21"/>
                <w:rPrChange w:id="7081" w:author="小多 [2]" w:date="2020-09-23T11:01:09Z">
                  <w:rPr>
                    <w:rFonts w:hint="eastAsia"/>
                    <w:kern w:val="0"/>
                    <w:szCs w:val="21"/>
                  </w:rPr>
                </w:rPrChange>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82" w:author="小多 [2]" w:date="2020-09-23T11:01:09Z">
                  <w:rPr>
                    <w:kern w:val="0"/>
                    <w:szCs w:val="21"/>
                  </w:rPr>
                </w:rPrChange>
              </w:rPr>
            </w:pPr>
            <w:r>
              <w:rPr>
                <w:rFonts w:hint="eastAsia"/>
                <w:color w:val="auto"/>
                <w:kern w:val="0"/>
                <w:szCs w:val="21"/>
                <w:rPrChange w:id="7083" w:author="小多 [2]" w:date="2020-09-23T11:01:09Z">
                  <w:rPr>
                    <w:rFonts w:hint="eastAsia"/>
                    <w:kern w:val="0"/>
                    <w:szCs w:val="21"/>
                  </w:rPr>
                </w:rPrChange>
              </w:rPr>
              <w:t>SOFT1_J04</w:t>
            </w:r>
          </w:p>
        </w:tc>
        <w:tc>
          <w:tcPr>
            <w:tcW w:w="2010" w:type="dxa"/>
            <w:tcBorders>
              <w:bottom w:val="single" w:color="auto" w:sz="4" w:space="0"/>
            </w:tcBorders>
            <w:shd w:val="clear" w:color="auto" w:fill="auto"/>
            <w:vAlign w:val="center"/>
          </w:tcPr>
          <w:p>
            <w:pPr>
              <w:spacing w:line="276" w:lineRule="auto"/>
              <w:rPr>
                <w:color w:val="auto"/>
                <w:kern w:val="0"/>
                <w:szCs w:val="21"/>
                <w:rPrChange w:id="7084" w:author="小多 [2]" w:date="2020-09-23T11:01:09Z">
                  <w:rPr>
                    <w:kern w:val="0"/>
                    <w:szCs w:val="21"/>
                  </w:rPr>
                </w:rPrChange>
              </w:rPr>
            </w:pPr>
            <w:r>
              <w:rPr>
                <w:rFonts w:hint="eastAsia"/>
                <w:color w:val="auto"/>
                <w:kern w:val="0"/>
                <w:szCs w:val="21"/>
                <w:rPrChange w:id="7085" w:author="小多 [2]" w:date="2020-09-23T11:01:09Z">
                  <w:rPr>
                    <w:rFonts w:hint="eastAsia"/>
                    <w:kern w:val="0"/>
                    <w:szCs w:val="21"/>
                  </w:rPr>
                </w:rPrChange>
              </w:rPr>
              <w:t>密度图展示区域鼠标移动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086" w:author="小多 [2]" w:date="2020-09-23T11:01:09Z">
                  <w:rPr>
                    <w:kern w:val="0"/>
                    <w:szCs w:val="21"/>
                  </w:rPr>
                </w:rPrChange>
              </w:rPr>
            </w:pPr>
            <w:r>
              <w:rPr>
                <w:rFonts w:hint="eastAsia"/>
                <w:color w:val="auto"/>
                <w:kern w:val="0"/>
                <w:szCs w:val="21"/>
                <w:rPrChange w:id="7087" w:author="小多 [2]" w:date="2020-09-23T11:01:09Z">
                  <w:rPr>
                    <w:rFonts w:hint="eastAsia"/>
                    <w:kern w:val="0"/>
                    <w:szCs w:val="21"/>
                  </w:rPr>
                </w:rPrChange>
              </w:rPr>
              <w:t>鼠标在SOFT1_J01区域移动时，会跟随鼠标显示当前位置对应时间</w:t>
            </w:r>
          </w:p>
        </w:tc>
      </w:tr>
    </w:tbl>
    <w:p>
      <w:pPr>
        <w:numPr>
          <w:ilvl w:val="255"/>
          <w:numId w:val="0"/>
        </w:numPr>
        <w:rPr>
          <w:bCs/>
          <w:color w:val="auto"/>
          <w:sz w:val="24"/>
          <w:rPrChange w:id="7088" w:author="小多 [2]" w:date="2020-09-23T11:01:09Z">
            <w:rPr>
              <w:bCs/>
              <w:sz w:val="24"/>
            </w:rPr>
          </w:rPrChange>
        </w:rPr>
      </w:pPr>
    </w:p>
    <w:p>
      <w:pPr>
        <w:numPr>
          <w:ilvl w:val="255"/>
          <w:numId w:val="0"/>
        </w:numPr>
        <w:spacing w:line="360" w:lineRule="auto"/>
        <w:ind w:left="420" w:leftChars="200"/>
        <w:outlineLvl w:val="2"/>
        <w:rPr>
          <w:bCs/>
          <w:color w:val="auto"/>
          <w:sz w:val="24"/>
          <w:rPrChange w:id="7089" w:author="小多 [2]" w:date="2020-09-23T11:01:09Z">
            <w:rPr>
              <w:bCs/>
              <w:sz w:val="24"/>
            </w:rPr>
          </w:rPrChange>
        </w:rPr>
      </w:pPr>
      <w:bookmarkStart w:id="456" w:name="_Toc19509"/>
      <w:bookmarkStart w:id="457" w:name="_Toc20402"/>
      <w:bookmarkStart w:id="458" w:name="_Toc10946"/>
      <w:bookmarkStart w:id="459" w:name="_Toc12832"/>
      <w:bookmarkStart w:id="460" w:name="_Toc2243"/>
      <w:bookmarkStart w:id="461" w:name="_Toc13341"/>
      <w:r>
        <w:rPr>
          <w:rFonts w:hint="eastAsia"/>
          <w:bCs/>
          <w:color w:val="auto"/>
          <w:sz w:val="24"/>
          <w:rPrChange w:id="7090" w:author="小多 [2]" w:date="2020-09-23T11:01:09Z">
            <w:rPr>
              <w:rFonts w:hint="eastAsia"/>
              <w:bCs/>
              <w:sz w:val="24"/>
            </w:rPr>
          </w:rPrChange>
        </w:rPr>
        <w:t>7.1.11 T-RR散点图功能</w:t>
      </w:r>
      <w:bookmarkEnd w:id="456"/>
      <w:bookmarkEnd w:id="457"/>
      <w:bookmarkEnd w:id="458"/>
      <w:bookmarkEnd w:id="459"/>
      <w:bookmarkEnd w:id="460"/>
      <w:bookmarkEnd w:id="46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091" w:author="小多 [2]" w:date="2020-09-23T11:01:09Z">
                  <w:rPr>
                    <w:b/>
                    <w:szCs w:val="21"/>
                  </w:rPr>
                </w:rPrChange>
              </w:rPr>
            </w:pPr>
            <w:r>
              <w:rPr>
                <w:rFonts w:hint="eastAsia"/>
                <w:b/>
                <w:color w:val="auto"/>
                <w:szCs w:val="21"/>
                <w:rPrChange w:id="7092"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093" w:author="小多 [2]" w:date="2020-09-23T11:01:09Z">
                  <w:rPr>
                    <w:b/>
                    <w:szCs w:val="21"/>
                  </w:rPr>
                </w:rPrChange>
              </w:rPr>
            </w:pPr>
            <w:r>
              <w:rPr>
                <w:rFonts w:hint="eastAsia"/>
                <w:b/>
                <w:color w:val="auto"/>
                <w:szCs w:val="21"/>
                <w:rPrChange w:id="7094"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095" w:author="小多 [2]" w:date="2020-09-23T11:01:09Z">
                  <w:rPr>
                    <w:b/>
                    <w:szCs w:val="21"/>
                  </w:rPr>
                </w:rPrChange>
              </w:rPr>
            </w:pPr>
            <w:r>
              <w:rPr>
                <w:rFonts w:hint="eastAsia"/>
                <w:b/>
                <w:color w:val="auto"/>
                <w:szCs w:val="21"/>
                <w:rPrChange w:id="709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097" w:author="小多 [2]" w:date="2020-09-23T11:01:09Z">
                  <w:rPr>
                    <w:kern w:val="0"/>
                    <w:szCs w:val="21"/>
                  </w:rPr>
                </w:rPrChange>
              </w:rPr>
            </w:pPr>
            <w:r>
              <w:rPr>
                <w:rFonts w:hint="eastAsia"/>
                <w:color w:val="auto"/>
                <w:kern w:val="0"/>
                <w:szCs w:val="21"/>
                <w:rPrChange w:id="7098" w:author="小多 [2]" w:date="2020-09-23T11:01:09Z">
                  <w:rPr>
                    <w:rFonts w:hint="eastAsia"/>
                    <w:kern w:val="0"/>
                    <w:szCs w:val="21"/>
                  </w:rPr>
                </w:rPrChange>
              </w:rPr>
              <w:t>SOFT1_K01</w:t>
            </w:r>
          </w:p>
        </w:tc>
        <w:tc>
          <w:tcPr>
            <w:tcW w:w="2010" w:type="dxa"/>
            <w:tcBorders>
              <w:bottom w:val="single" w:color="auto" w:sz="4" w:space="0"/>
            </w:tcBorders>
            <w:shd w:val="clear" w:color="auto" w:fill="auto"/>
            <w:vAlign w:val="center"/>
          </w:tcPr>
          <w:p>
            <w:pPr>
              <w:spacing w:line="276" w:lineRule="auto"/>
              <w:rPr>
                <w:color w:val="auto"/>
                <w:kern w:val="0"/>
                <w:szCs w:val="21"/>
                <w:rPrChange w:id="7099" w:author="小多 [2]" w:date="2020-09-23T11:01:09Z">
                  <w:rPr>
                    <w:kern w:val="0"/>
                    <w:szCs w:val="21"/>
                  </w:rPr>
                </w:rPrChange>
              </w:rPr>
            </w:pPr>
            <w:r>
              <w:rPr>
                <w:rFonts w:hint="eastAsia"/>
                <w:color w:val="auto"/>
                <w:kern w:val="0"/>
                <w:szCs w:val="21"/>
                <w:rPrChange w:id="7100" w:author="小多 [2]" w:date="2020-09-23T11:01:09Z">
                  <w:rPr>
                    <w:rFonts w:hint="eastAsia"/>
                    <w:kern w:val="0"/>
                    <w:szCs w:val="21"/>
                  </w:rPr>
                </w:rPrChange>
              </w:rPr>
              <w:t>T-RR散点图展示区域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101" w:author="小多 [2]" w:date="2020-09-23T11:01:09Z">
                  <w:rPr>
                    <w:szCs w:val="21"/>
                  </w:rPr>
                </w:rPrChange>
              </w:rPr>
            </w:pPr>
            <w:r>
              <w:rPr>
                <w:rFonts w:hint="eastAsia"/>
                <w:color w:val="auto"/>
                <w:szCs w:val="21"/>
                <w:rPrChange w:id="7102" w:author="小多 [2]" w:date="2020-09-23T11:01:09Z">
                  <w:rPr>
                    <w:rFonts w:hint="eastAsia"/>
                    <w:szCs w:val="21"/>
                  </w:rPr>
                </w:rPrChange>
              </w:rPr>
              <w:t>该区域展示全程每一个心搏的T-RR坐标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03" w:author="小多 [2]" w:date="2020-09-23T11:01:09Z">
                  <w:rPr>
                    <w:kern w:val="0"/>
                    <w:szCs w:val="21"/>
                  </w:rPr>
                </w:rPrChange>
              </w:rPr>
            </w:pPr>
            <w:r>
              <w:rPr>
                <w:rFonts w:hint="eastAsia"/>
                <w:color w:val="auto"/>
                <w:kern w:val="0"/>
                <w:szCs w:val="21"/>
                <w:rPrChange w:id="7104" w:author="小多 [2]" w:date="2020-09-23T11:01:09Z">
                  <w:rPr>
                    <w:rFonts w:hint="eastAsia"/>
                    <w:kern w:val="0"/>
                    <w:szCs w:val="21"/>
                  </w:rPr>
                </w:rPrChange>
              </w:rPr>
              <w:t>SOFT1_K02</w:t>
            </w:r>
          </w:p>
        </w:tc>
        <w:tc>
          <w:tcPr>
            <w:tcW w:w="2010" w:type="dxa"/>
            <w:tcBorders>
              <w:bottom w:val="single" w:color="auto" w:sz="4" w:space="0"/>
            </w:tcBorders>
            <w:shd w:val="clear" w:color="auto" w:fill="auto"/>
            <w:vAlign w:val="center"/>
          </w:tcPr>
          <w:p>
            <w:pPr>
              <w:spacing w:line="276" w:lineRule="auto"/>
              <w:rPr>
                <w:color w:val="auto"/>
                <w:kern w:val="0"/>
                <w:szCs w:val="21"/>
                <w:rPrChange w:id="7105" w:author="小多 [2]" w:date="2020-09-23T11:01:09Z">
                  <w:rPr>
                    <w:kern w:val="0"/>
                    <w:szCs w:val="21"/>
                  </w:rPr>
                </w:rPrChange>
              </w:rPr>
            </w:pPr>
            <w:r>
              <w:rPr>
                <w:rFonts w:hint="eastAsia"/>
                <w:color w:val="auto"/>
                <w:kern w:val="0"/>
                <w:szCs w:val="21"/>
                <w:rPrChange w:id="7106" w:author="小多 [2]" w:date="2020-09-23T11:01:09Z">
                  <w:rPr>
                    <w:rFonts w:hint="eastAsia"/>
                    <w:kern w:val="0"/>
                    <w:szCs w:val="21"/>
                  </w:rPr>
                </w:rPrChange>
              </w:rPr>
              <w:t>辅助显示区域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107" w:author="小多 [2]" w:date="2020-09-23T11:01:09Z">
                  <w:rPr>
                    <w:szCs w:val="21"/>
                  </w:rPr>
                </w:rPrChange>
              </w:rPr>
            </w:pPr>
            <w:r>
              <w:rPr>
                <w:rFonts w:hint="eastAsia"/>
                <w:color w:val="auto"/>
                <w:szCs w:val="21"/>
                <w:rPrChange w:id="7108" w:author="小多 [2]" w:date="2020-09-23T11:01:09Z">
                  <w:rPr>
                    <w:rFonts w:hint="eastAsia"/>
                    <w:szCs w:val="21"/>
                  </w:rPr>
                </w:rPrChange>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09" w:author="小多 [2]" w:date="2020-09-23T11:01:09Z">
                  <w:rPr>
                    <w:kern w:val="0"/>
                    <w:szCs w:val="21"/>
                  </w:rPr>
                </w:rPrChange>
              </w:rPr>
            </w:pPr>
            <w:r>
              <w:rPr>
                <w:rFonts w:hint="eastAsia"/>
                <w:color w:val="auto"/>
                <w:kern w:val="0"/>
                <w:szCs w:val="21"/>
                <w:rPrChange w:id="7110" w:author="小多 [2]" w:date="2020-09-23T11:01:09Z">
                  <w:rPr>
                    <w:rFonts w:hint="eastAsia"/>
                    <w:kern w:val="0"/>
                    <w:szCs w:val="21"/>
                  </w:rPr>
                </w:rPrChange>
              </w:rPr>
              <w:t>SOFT1_K03</w:t>
            </w:r>
          </w:p>
        </w:tc>
        <w:tc>
          <w:tcPr>
            <w:tcW w:w="2010" w:type="dxa"/>
            <w:tcBorders>
              <w:bottom w:val="single" w:color="auto" w:sz="4" w:space="0"/>
            </w:tcBorders>
            <w:shd w:val="clear" w:color="auto" w:fill="auto"/>
            <w:vAlign w:val="center"/>
          </w:tcPr>
          <w:p>
            <w:pPr>
              <w:spacing w:line="276" w:lineRule="auto"/>
              <w:rPr>
                <w:color w:val="auto"/>
                <w:kern w:val="0"/>
                <w:szCs w:val="21"/>
                <w:rPrChange w:id="7111" w:author="小多 [2]" w:date="2020-09-23T11:01:09Z">
                  <w:rPr>
                    <w:kern w:val="0"/>
                    <w:szCs w:val="21"/>
                  </w:rPr>
                </w:rPrChange>
              </w:rPr>
            </w:pPr>
            <w:r>
              <w:rPr>
                <w:rFonts w:hint="eastAsia"/>
                <w:color w:val="auto"/>
                <w:kern w:val="0"/>
                <w:szCs w:val="21"/>
                <w:rPrChange w:id="7112" w:author="小多 [2]" w:date="2020-09-23T11:01:09Z">
                  <w:rPr>
                    <w:rFonts w:hint="eastAsia"/>
                    <w:kern w:val="0"/>
                    <w:szCs w:val="21"/>
                  </w:rPr>
                </w:rPrChange>
              </w:rPr>
              <w:t>散点图展示区域定位功能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113" w:author="小多 [2]" w:date="2020-09-23T11:01:09Z">
                  <w:rPr>
                    <w:kern w:val="0"/>
                    <w:szCs w:val="21"/>
                  </w:rPr>
                </w:rPrChange>
              </w:rPr>
            </w:pPr>
            <w:r>
              <w:rPr>
                <w:rFonts w:hint="eastAsia"/>
                <w:color w:val="auto"/>
                <w:szCs w:val="21"/>
                <w:rPrChange w:id="7114" w:author="小多 [2]" w:date="2020-09-23T11:01:09Z">
                  <w:rPr>
                    <w:rFonts w:hint="eastAsia"/>
                    <w:szCs w:val="21"/>
                  </w:rPr>
                </w:rPrChange>
              </w:rPr>
              <w:t>鼠标点击</w:t>
            </w:r>
            <w:r>
              <w:rPr>
                <w:rFonts w:hint="eastAsia"/>
                <w:color w:val="auto"/>
                <w:kern w:val="0"/>
                <w:szCs w:val="21"/>
                <w:rPrChange w:id="7115" w:author="小多 [2]" w:date="2020-09-23T11:01:09Z">
                  <w:rPr>
                    <w:rFonts w:hint="eastAsia"/>
                    <w:kern w:val="0"/>
                    <w:szCs w:val="21"/>
                  </w:rPr>
                </w:rPrChange>
              </w:rPr>
              <w:t>SOFT1_K01区域，会定位2个位置</w:t>
            </w:r>
          </w:p>
          <w:p>
            <w:pPr>
              <w:pStyle w:val="25"/>
              <w:spacing w:line="276" w:lineRule="auto"/>
              <w:ind w:firstLine="0" w:firstLineChars="0"/>
              <w:rPr>
                <w:color w:val="auto"/>
                <w:szCs w:val="21"/>
                <w:rPrChange w:id="7116" w:author="小多 [2]" w:date="2020-09-23T11:01:09Z">
                  <w:rPr>
                    <w:szCs w:val="21"/>
                  </w:rPr>
                </w:rPrChange>
              </w:rPr>
            </w:pPr>
            <w:r>
              <w:rPr>
                <w:rFonts w:hint="eastAsia"/>
                <w:color w:val="auto"/>
                <w:kern w:val="0"/>
                <w:szCs w:val="21"/>
                <w:rPrChange w:id="7117" w:author="小多 [2]" w:date="2020-09-23T11:01:09Z">
                  <w:rPr>
                    <w:rFonts w:hint="eastAsia"/>
                    <w:kern w:val="0"/>
                    <w:szCs w:val="21"/>
                  </w:rPr>
                </w:rPrChange>
              </w:rPr>
              <w:t>（1）</w:t>
            </w:r>
            <w:r>
              <w:rPr>
                <w:rFonts w:hint="eastAsia"/>
                <w:color w:val="auto"/>
                <w:szCs w:val="21"/>
                <w:rPrChange w:id="7118" w:author="小多 [2]" w:date="2020-09-23T11:01:09Z">
                  <w:rPr>
                    <w:rFonts w:hint="eastAsia"/>
                    <w:szCs w:val="21"/>
                  </w:rPr>
                </w:rPrChange>
              </w:rPr>
              <w:t>7.1.1 通用心电图编辑窗口 会定位到所点击位置</w:t>
            </w:r>
          </w:p>
          <w:p>
            <w:pPr>
              <w:pStyle w:val="25"/>
              <w:spacing w:line="276" w:lineRule="auto"/>
              <w:ind w:firstLine="0" w:firstLineChars="0"/>
              <w:rPr>
                <w:color w:val="auto"/>
                <w:kern w:val="0"/>
                <w:szCs w:val="21"/>
                <w:rPrChange w:id="7119" w:author="小多 [2]" w:date="2020-09-23T11:01:09Z">
                  <w:rPr>
                    <w:kern w:val="0"/>
                    <w:szCs w:val="21"/>
                  </w:rPr>
                </w:rPrChange>
              </w:rPr>
            </w:pPr>
            <w:r>
              <w:rPr>
                <w:rFonts w:hint="eastAsia"/>
                <w:color w:val="auto"/>
                <w:szCs w:val="21"/>
                <w:rPrChange w:id="7120" w:author="小多 [2]" w:date="2020-09-23T11:01:09Z">
                  <w:rPr>
                    <w:rFonts w:hint="eastAsia"/>
                    <w:szCs w:val="21"/>
                  </w:rPr>
                </w:rPrChange>
              </w:rPr>
              <w:t>（2）</w:t>
            </w:r>
            <w:r>
              <w:rPr>
                <w:rFonts w:hint="eastAsia"/>
                <w:color w:val="auto"/>
                <w:kern w:val="0"/>
                <w:szCs w:val="21"/>
                <w:rPrChange w:id="7121" w:author="小多 [2]" w:date="2020-09-23T11:01:09Z">
                  <w:rPr>
                    <w:rFonts w:hint="eastAsia"/>
                    <w:kern w:val="0"/>
                    <w:szCs w:val="21"/>
                  </w:rPr>
                </w:rPrChange>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22" w:author="小多 [2]" w:date="2020-09-23T11:01:09Z">
                  <w:rPr>
                    <w:kern w:val="0"/>
                    <w:szCs w:val="21"/>
                  </w:rPr>
                </w:rPrChange>
              </w:rPr>
            </w:pPr>
            <w:r>
              <w:rPr>
                <w:rFonts w:hint="eastAsia"/>
                <w:color w:val="auto"/>
                <w:kern w:val="0"/>
                <w:szCs w:val="21"/>
                <w:rPrChange w:id="7123" w:author="小多 [2]" w:date="2020-09-23T11:01:09Z">
                  <w:rPr>
                    <w:rFonts w:hint="eastAsia"/>
                    <w:kern w:val="0"/>
                    <w:szCs w:val="21"/>
                  </w:rPr>
                </w:rPrChange>
              </w:rPr>
              <w:t>SOFT1_K04</w:t>
            </w:r>
          </w:p>
        </w:tc>
        <w:tc>
          <w:tcPr>
            <w:tcW w:w="2010" w:type="dxa"/>
            <w:tcBorders>
              <w:bottom w:val="single" w:color="auto" w:sz="4" w:space="0"/>
            </w:tcBorders>
            <w:shd w:val="clear" w:color="auto" w:fill="auto"/>
            <w:vAlign w:val="center"/>
          </w:tcPr>
          <w:p>
            <w:pPr>
              <w:spacing w:line="276" w:lineRule="auto"/>
              <w:rPr>
                <w:color w:val="auto"/>
                <w:kern w:val="0"/>
                <w:szCs w:val="21"/>
                <w:rPrChange w:id="7124" w:author="小多 [2]" w:date="2020-09-23T11:01:09Z">
                  <w:rPr>
                    <w:kern w:val="0"/>
                    <w:szCs w:val="21"/>
                  </w:rPr>
                </w:rPrChange>
              </w:rPr>
            </w:pPr>
            <w:r>
              <w:rPr>
                <w:rFonts w:hint="eastAsia"/>
                <w:color w:val="auto"/>
                <w:kern w:val="0"/>
                <w:szCs w:val="21"/>
                <w:rPrChange w:id="7125" w:author="小多 [2]" w:date="2020-09-23T11:01:09Z">
                  <w:rPr>
                    <w:rFonts w:hint="eastAsia"/>
                    <w:kern w:val="0"/>
                    <w:szCs w:val="21"/>
                  </w:rPr>
                </w:rPrChange>
              </w:rPr>
              <w:t>散点图展示区域鼠标移动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126" w:author="小多 [2]" w:date="2020-09-23T11:01:09Z">
                  <w:rPr>
                    <w:kern w:val="0"/>
                    <w:szCs w:val="21"/>
                  </w:rPr>
                </w:rPrChange>
              </w:rPr>
            </w:pPr>
            <w:r>
              <w:rPr>
                <w:rFonts w:hint="eastAsia"/>
                <w:color w:val="auto"/>
                <w:kern w:val="0"/>
                <w:szCs w:val="21"/>
                <w:rPrChange w:id="7127" w:author="小多 [2]" w:date="2020-09-23T11:01:09Z">
                  <w:rPr>
                    <w:rFonts w:hint="eastAsia"/>
                    <w:kern w:val="0"/>
                    <w:szCs w:val="21"/>
                  </w:rPr>
                </w:rPrChange>
              </w:rPr>
              <w:t>鼠标在SOFT1_K01区域移动时，会跟随鼠标显示当前位置对应时间</w:t>
            </w:r>
          </w:p>
        </w:tc>
      </w:tr>
    </w:tbl>
    <w:p>
      <w:pPr>
        <w:numPr>
          <w:ilvl w:val="255"/>
          <w:numId w:val="0"/>
        </w:numPr>
        <w:rPr>
          <w:del w:id="7128" w:author="小多 [2]" w:date="2020-09-23T10:43:10Z"/>
          <w:bCs/>
          <w:color w:val="auto"/>
          <w:sz w:val="24"/>
          <w:rPrChange w:id="7129" w:author="小多 [2]" w:date="2020-09-23T11:01:09Z">
            <w:rPr>
              <w:del w:id="7130" w:author="小多 [2]" w:date="2020-09-23T10:43:10Z"/>
              <w:bCs/>
              <w:sz w:val="24"/>
            </w:rPr>
          </w:rPrChange>
        </w:rPr>
      </w:pPr>
    </w:p>
    <w:p>
      <w:pPr>
        <w:numPr>
          <w:ilvl w:val="255"/>
          <w:numId w:val="0"/>
        </w:numPr>
        <w:rPr>
          <w:del w:id="7131" w:author="小多 [2]" w:date="2020-09-23T10:43:11Z"/>
          <w:bCs/>
          <w:color w:val="auto"/>
          <w:sz w:val="24"/>
          <w:rPrChange w:id="7132" w:author="小多 [2]" w:date="2020-09-23T11:01:09Z">
            <w:rPr>
              <w:del w:id="7133" w:author="小多 [2]" w:date="2020-09-23T10:43:11Z"/>
              <w:bCs/>
              <w:sz w:val="24"/>
            </w:rPr>
          </w:rPrChange>
        </w:rPr>
      </w:pPr>
    </w:p>
    <w:p>
      <w:pPr>
        <w:numPr>
          <w:ilvl w:val="255"/>
          <w:numId w:val="0"/>
        </w:numPr>
        <w:spacing w:line="360" w:lineRule="auto"/>
        <w:ind w:left="420" w:leftChars="200"/>
        <w:outlineLvl w:val="2"/>
        <w:rPr>
          <w:bCs/>
          <w:color w:val="auto"/>
          <w:sz w:val="24"/>
          <w:rPrChange w:id="7134" w:author="小多 [2]" w:date="2020-09-23T11:01:09Z">
            <w:rPr>
              <w:bCs/>
              <w:sz w:val="24"/>
            </w:rPr>
          </w:rPrChange>
        </w:rPr>
      </w:pPr>
      <w:bookmarkStart w:id="462" w:name="_Toc1038"/>
      <w:bookmarkStart w:id="463" w:name="_Toc29484"/>
      <w:bookmarkStart w:id="464" w:name="_Toc8405"/>
      <w:bookmarkStart w:id="465" w:name="_Toc25270"/>
      <w:bookmarkStart w:id="466" w:name="_Toc11311"/>
      <w:bookmarkStart w:id="467" w:name="_Toc30839"/>
      <w:r>
        <w:rPr>
          <w:rFonts w:hint="eastAsia"/>
          <w:bCs/>
          <w:color w:val="auto"/>
          <w:sz w:val="24"/>
          <w:rPrChange w:id="7135" w:author="小多 [2]" w:date="2020-09-23T11:01:09Z">
            <w:rPr>
              <w:rFonts w:hint="eastAsia"/>
              <w:bCs/>
              <w:sz w:val="24"/>
            </w:rPr>
          </w:rPrChange>
        </w:rPr>
        <w:t>7.1.12 房颤辅助区域展示功能</w:t>
      </w:r>
      <w:bookmarkEnd w:id="462"/>
      <w:bookmarkEnd w:id="463"/>
      <w:bookmarkEnd w:id="464"/>
      <w:bookmarkEnd w:id="465"/>
      <w:bookmarkEnd w:id="466"/>
      <w:bookmarkEnd w:id="46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136" w:author="小多 [2]" w:date="2020-09-23T11:01:09Z">
                  <w:rPr>
                    <w:b/>
                    <w:szCs w:val="21"/>
                  </w:rPr>
                </w:rPrChange>
              </w:rPr>
            </w:pPr>
            <w:r>
              <w:rPr>
                <w:rFonts w:hint="eastAsia"/>
                <w:b/>
                <w:color w:val="auto"/>
                <w:szCs w:val="21"/>
                <w:rPrChange w:id="7137"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138" w:author="小多 [2]" w:date="2020-09-23T11:01:09Z">
                  <w:rPr>
                    <w:b/>
                    <w:szCs w:val="21"/>
                  </w:rPr>
                </w:rPrChange>
              </w:rPr>
            </w:pPr>
            <w:r>
              <w:rPr>
                <w:rFonts w:hint="eastAsia"/>
                <w:b/>
                <w:color w:val="auto"/>
                <w:szCs w:val="21"/>
                <w:rPrChange w:id="7139"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140" w:author="小多 [2]" w:date="2020-09-23T11:01:09Z">
                  <w:rPr>
                    <w:b/>
                    <w:szCs w:val="21"/>
                  </w:rPr>
                </w:rPrChange>
              </w:rPr>
            </w:pPr>
            <w:r>
              <w:rPr>
                <w:rFonts w:hint="eastAsia"/>
                <w:b/>
                <w:color w:val="auto"/>
                <w:szCs w:val="21"/>
                <w:rPrChange w:id="7141"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7142" w:author="小多 [2]" w:date="2020-09-23T11:01:09Z">
                  <w:rPr>
                    <w:kern w:val="0"/>
                    <w:szCs w:val="21"/>
                  </w:rPr>
                </w:rPrChange>
              </w:rPr>
            </w:pPr>
            <w:r>
              <w:rPr>
                <w:rFonts w:hint="eastAsia"/>
                <w:color w:val="auto"/>
                <w:kern w:val="0"/>
                <w:szCs w:val="21"/>
                <w:rPrChange w:id="7143" w:author="小多 [2]" w:date="2020-09-23T11:01:09Z">
                  <w:rPr>
                    <w:rFonts w:hint="eastAsia"/>
                    <w:kern w:val="0"/>
                    <w:szCs w:val="21"/>
                  </w:rPr>
                </w:rPrChange>
              </w:rPr>
              <w:t>SOFT1_L01</w:t>
            </w:r>
          </w:p>
        </w:tc>
        <w:tc>
          <w:tcPr>
            <w:tcW w:w="2010" w:type="dxa"/>
            <w:shd w:val="clear" w:color="auto" w:fill="auto"/>
            <w:vAlign w:val="center"/>
          </w:tcPr>
          <w:p>
            <w:pPr>
              <w:spacing w:line="276" w:lineRule="auto"/>
              <w:rPr>
                <w:color w:val="auto"/>
                <w:kern w:val="0"/>
                <w:szCs w:val="21"/>
                <w:rPrChange w:id="7144" w:author="小多 [2]" w:date="2020-09-23T11:01:09Z">
                  <w:rPr>
                    <w:kern w:val="0"/>
                    <w:szCs w:val="21"/>
                  </w:rPr>
                </w:rPrChange>
              </w:rPr>
            </w:pPr>
            <w:r>
              <w:rPr>
                <w:rFonts w:hint="eastAsia"/>
                <w:color w:val="auto"/>
                <w:kern w:val="0"/>
                <w:szCs w:val="21"/>
                <w:rPrChange w:id="7145" w:author="小多 [2]" w:date="2020-09-23T11:01:09Z">
                  <w:rPr>
                    <w:rFonts w:hint="eastAsia"/>
                    <w:kern w:val="0"/>
                    <w:szCs w:val="21"/>
                  </w:rPr>
                </w:rPrChange>
              </w:rPr>
              <w:t>辅助显示区域</w:t>
            </w:r>
          </w:p>
        </w:tc>
        <w:tc>
          <w:tcPr>
            <w:tcW w:w="6342" w:type="dxa"/>
            <w:shd w:val="clear" w:color="auto" w:fill="auto"/>
            <w:vAlign w:val="center"/>
          </w:tcPr>
          <w:p>
            <w:pPr>
              <w:pStyle w:val="25"/>
              <w:spacing w:line="276" w:lineRule="auto"/>
              <w:ind w:firstLine="0" w:firstLineChars="0"/>
              <w:rPr>
                <w:color w:val="auto"/>
                <w:szCs w:val="21"/>
                <w:rPrChange w:id="7146" w:author="小多 [2]" w:date="2020-09-23T11:01:09Z">
                  <w:rPr>
                    <w:szCs w:val="21"/>
                  </w:rPr>
                </w:rPrChange>
              </w:rPr>
            </w:pPr>
            <w:r>
              <w:rPr>
                <w:rFonts w:hint="eastAsia"/>
                <w:color w:val="auto"/>
                <w:szCs w:val="21"/>
                <w:rPrChange w:id="7147" w:author="小多 [2]" w:date="2020-09-23T11:01:09Z">
                  <w:rPr>
                    <w:rFonts w:hint="eastAsia"/>
                    <w:szCs w:val="21"/>
                  </w:rPr>
                </w:rPrChange>
              </w:rPr>
              <w:t>密度图模式下：</w:t>
            </w:r>
          </w:p>
          <w:p>
            <w:pPr>
              <w:pStyle w:val="25"/>
              <w:numPr>
                <w:ilvl w:val="0"/>
                <w:numId w:val="5"/>
              </w:numPr>
              <w:spacing w:line="276" w:lineRule="auto"/>
              <w:ind w:firstLine="0" w:firstLineChars="0"/>
              <w:rPr>
                <w:color w:val="auto"/>
                <w:szCs w:val="21"/>
                <w:rPrChange w:id="7148" w:author="小多 [2]" w:date="2020-09-23T11:01:09Z">
                  <w:rPr>
                    <w:szCs w:val="21"/>
                  </w:rPr>
                </w:rPrChange>
              </w:rPr>
            </w:pPr>
            <w:r>
              <w:rPr>
                <w:rFonts w:hint="eastAsia"/>
                <w:color w:val="auto"/>
                <w:szCs w:val="21"/>
                <w:rPrChange w:id="7149" w:author="小多 [2]" w:date="2020-09-23T11:01:09Z">
                  <w:rPr>
                    <w:rFonts w:hint="eastAsia"/>
                    <w:szCs w:val="21"/>
                  </w:rPr>
                </w:rPrChange>
              </w:rPr>
              <w:t>点击【1小时】按钮，该区域显示1小时的RR间期连线趋势</w:t>
            </w:r>
          </w:p>
          <w:p>
            <w:pPr>
              <w:pStyle w:val="25"/>
              <w:numPr>
                <w:ilvl w:val="0"/>
                <w:numId w:val="5"/>
              </w:numPr>
              <w:spacing w:line="276" w:lineRule="auto"/>
              <w:ind w:firstLine="0" w:firstLineChars="0"/>
              <w:rPr>
                <w:color w:val="auto"/>
                <w:szCs w:val="21"/>
                <w:rPrChange w:id="7150" w:author="小多 [2]" w:date="2020-09-23T11:01:09Z">
                  <w:rPr>
                    <w:szCs w:val="21"/>
                  </w:rPr>
                </w:rPrChange>
              </w:rPr>
            </w:pPr>
            <w:r>
              <w:rPr>
                <w:rFonts w:hint="eastAsia"/>
                <w:color w:val="auto"/>
                <w:szCs w:val="21"/>
                <w:rPrChange w:id="7151" w:author="小多 [2]" w:date="2020-09-23T11:01:09Z">
                  <w:rPr>
                    <w:rFonts w:hint="eastAsia"/>
                    <w:szCs w:val="21"/>
                  </w:rPr>
                </w:rPrChange>
              </w:rPr>
              <w:t>点击【5分钟】按钮，该区域显示5分钟的RR间期连线趋势</w:t>
            </w:r>
          </w:p>
          <w:p>
            <w:pPr>
              <w:pStyle w:val="25"/>
              <w:spacing w:line="276" w:lineRule="auto"/>
              <w:ind w:firstLine="0" w:firstLineChars="0"/>
              <w:rPr>
                <w:color w:val="auto"/>
                <w:szCs w:val="21"/>
                <w:rPrChange w:id="7152" w:author="小多 [2]" w:date="2020-09-23T11:01:09Z">
                  <w:rPr>
                    <w:szCs w:val="21"/>
                  </w:rPr>
                </w:rPrChange>
              </w:rPr>
            </w:pPr>
            <w:r>
              <w:rPr>
                <w:rFonts w:hint="eastAsia"/>
                <w:color w:val="auto"/>
                <w:szCs w:val="21"/>
                <w:rPrChange w:id="7153" w:author="小多 [2]" w:date="2020-09-23T11:01:09Z">
                  <w:rPr>
                    <w:rFonts w:hint="eastAsia"/>
                    <w:szCs w:val="21"/>
                  </w:rPr>
                </w:rPrChange>
              </w:rPr>
              <w:t>散点图模式下：</w:t>
            </w:r>
          </w:p>
          <w:p>
            <w:pPr>
              <w:pStyle w:val="25"/>
              <w:spacing w:line="276" w:lineRule="auto"/>
              <w:ind w:firstLine="0" w:firstLineChars="0"/>
              <w:rPr>
                <w:color w:val="auto"/>
                <w:szCs w:val="21"/>
                <w:rPrChange w:id="7154" w:author="小多 [2]" w:date="2020-09-23T11:01:09Z">
                  <w:rPr>
                    <w:szCs w:val="21"/>
                  </w:rPr>
                </w:rPrChange>
              </w:rPr>
            </w:pPr>
            <w:r>
              <w:rPr>
                <w:rFonts w:hint="eastAsia"/>
                <w:color w:val="auto"/>
                <w:szCs w:val="21"/>
                <w:rPrChange w:id="7155" w:author="小多 [2]" w:date="2020-09-23T11:01:09Z">
                  <w:rPr>
                    <w:rFonts w:hint="eastAsia"/>
                    <w:szCs w:val="21"/>
                  </w:rPr>
                </w:rPrChange>
              </w:rPr>
              <w:t>（1）点击【1小时】按钮，该区域显示1小时的RR间期散点</w:t>
            </w:r>
          </w:p>
          <w:p>
            <w:pPr>
              <w:pStyle w:val="25"/>
              <w:spacing w:line="276" w:lineRule="auto"/>
              <w:ind w:firstLine="0" w:firstLineChars="0"/>
              <w:rPr>
                <w:color w:val="auto"/>
                <w:szCs w:val="21"/>
                <w:rPrChange w:id="7156" w:author="小多 [2]" w:date="2020-09-23T11:01:09Z">
                  <w:rPr>
                    <w:szCs w:val="21"/>
                  </w:rPr>
                </w:rPrChange>
              </w:rPr>
            </w:pPr>
            <w:r>
              <w:rPr>
                <w:rFonts w:hint="eastAsia"/>
                <w:color w:val="auto"/>
                <w:szCs w:val="21"/>
                <w:rPrChange w:id="7157" w:author="小多 [2]" w:date="2020-09-23T11:01:09Z">
                  <w:rPr>
                    <w:rFonts w:hint="eastAsia"/>
                    <w:szCs w:val="21"/>
                  </w:rPr>
                </w:rPrChange>
              </w:rPr>
              <w:t>（2）点击【5分钟】按钮，该区域显示5分钟的RR间期散点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58" w:author="小多 [2]" w:date="2020-09-23T11:01:09Z">
                  <w:rPr>
                    <w:kern w:val="0"/>
                    <w:szCs w:val="21"/>
                  </w:rPr>
                </w:rPrChange>
              </w:rPr>
            </w:pPr>
            <w:r>
              <w:rPr>
                <w:rFonts w:hint="eastAsia"/>
                <w:color w:val="auto"/>
                <w:kern w:val="0"/>
                <w:szCs w:val="21"/>
                <w:rPrChange w:id="7159" w:author="小多 [2]" w:date="2020-09-23T11:01:09Z">
                  <w:rPr>
                    <w:rFonts w:hint="eastAsia"/>
                    <w:kern w:val="0"/>
                    <w:szCs w:val="21"/>
                  </w:rPr>
                </w:rPrChange>
              </w:rPr>
              <w:t>SOFT1_L02</w:t>
            </w:r>
          </w:p>
        </w:tc>
        <w:tc>
          <w:tcPr>
            <w:tcW w:w="2010" w:type="dxa"/>
            <w:tcBorders>
              <w:bottom w:val="single" w:color="auto" w:sz="4" w:space="0"/>
            </w:tcBorders>
            <w:shd w:val="clear" w:color="auto" w:fill="auto"/>
            <w:vAlign w:val="center"/>
          </w:tcPr>
          <w:p>
            <w:pPr>
              <w:spacing w:line="276" w:lineRule="auto"/>
              <w:rPr>
                <w:color w:val="auto"/>
                <w:kern w:val="0"/>
                <w:szCs w:val="21"/>
                <w:rPrChange w:id="7160" w:author="小多 [2]" w:date="2020-09-23T11:01:09Z">
                  <w:rPr>
                    <w:kern w:val="0"/>
                    <w:szCs w:val="21"/>
                  </w:rPr>
                </w:rPrChange>
              </w:rPr>
            </w:pPr>
            <w:r>
              <w:rPr>
                <w:rFonts w:hint="eastAsia"/>
                <w:color w:val="auto"/>
                <w:kern w:val="0"/>
                <w:szCs w:val="21"/>
                <w:rPrChange w:id="7161" w:author="小多 [2]" w:date="2020-09-23T11:01:09Z">
                  <w:rPr>
                    <w:rFonts w:hint="eastAsia"/>
                    <w:kern w:val="0"/>
                    <w:szCs w:val="21"/>
                  </w:rPr>
                </w:rPrChange>
              </w:rPr>
              <w:t>辅助显示区域定位功能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162" w:author="小多 [2]" w:date="2020-09-23T11:01:09Z">
                  <w:rPr>
                    <w:kern w:val="0"/>
                    <w:szCs w:val="21"/>
                  </w:rPr>
                </w:rPrChange>
              </w:rPr>
            </w:pPr>
            <w:r>
              <w:rPr>
                <w:rFonts w:hint="eastAsia"/>
                <w:color w:val="auto"/>
                <w:szCs w:val="21"/>
                <w:rPrChange w:id="7163" w:author="小多 [2]" w:date="2020-09-23T11:01:09Z">
                  <w:rPr>
                    <w:rFonts w:hint="eastAsia"/>
                    <w:szCs w:val="21"/>
                  </w:rPr>
                </w:rPrChange>
              </w:rPr>
              <w:t>鼠标点击</w:t>
            </w:r>
            <w:r>
              <w:rPr>
                <w:rFonts w:hint="eastAsia"/>
                <w:color w:val="auto"/>
                <w:kern w:val="0"/>
                <w:szCs w:val="21"/>
                <w:rPrChange w:id="7164" w:author="小多 [2]" w:date="2020-09-23T11:01:09Z">
                  <w:rPr>
                    <w:rFonts w:hint="eastAsia"/>
                    <w:kern w:val="0"/>
                    <w:szCs w:val="21"/>
                  </w:rPr>
                </w:rPrChange>
              </w:rPr>
              <w:t>SOFT1_L01区域，</w:t>
            </w:r>
            <w:r>
              <w:rPr>
                <w:rFonts w:hint="eastAsia"/>
                <w:color w:val="auto"/>
                <w:szCs w:val="21"/>
                <w:rPrChange w:id="7165" w:author="小多 [2]" w:date="2020-09-23T11:01:09Z">
                  <w:rPr>
                    <w:rFonts w:hint="eastAsia"/>
                    <w:szCs w:val="21"/>
                  </w:rPr>
                </w:rPrChange>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66" w:author="小多 [2]" w:date="2020-09-23T11:01:09Z">
                  <w:rPr>
                    <w:kern w:val="0"/>
                    <w:szCs w:val="21"/>
                  </w:rPr>
                </w:rPrChange>
              </w:rPr>
            </w:pPr>
            <w:r>
              <w:rPr>
                <w:rFonts w:hint="eastAsia"/>
                <w:color w:val="auto"/>
                <w:kern w:val="0"/>
                <w:szCs w:val="21"/>
                <w:rPrChange w:id="7167" w:author="小多 [2]" w:date="2020-09-23T11:01:09Z">
                  <w:rPr>
                    <w:rFonts w:hint="eastAsia"/>
                    <w:kern w:val="0"/>
                    <w:szCs w:val="21"/>
                  </w:rPr>
                </w:rPrChange>
              </w:rPr>
              <w:t>SOFT1_L03</w:t>
            </w:r>
          </w:p>
        </w:tc>
        <w:tc>
          <w:tcPr>
            <w:tcW w:w="2010" w:type="dxa"/>
            <w:tcBorders>
              <w:bottom w:val="single" w:color="auto" w:sz="4" w:space="0"/>
            </w:tcBorders>
            <w:shd w:val="clear" w:color="auto" w:fill="auto"/>
            <w:vAlign w:val="center"/>
          </w:tcPr>
          <w:p>
            <w:pPr>
              <w:spacing w:line="276" w:lineRule="auto"/>
              <w:rPr>
                <w:color w:val="auto"/>
                <w:kern w:val="0"/>
                <w:szCs w:val="21"/>
                <w:rPrChange w:id="7168" w:author="小多 [2]" w:date="2020-09-23T11:01:09Z">
                  <w:rPr>
                    <w:kern w:val="0"/>
                    <w:szCs w:val="21"/>
                  </w:rPr>
                </w:rPrChange>
              </w:rPr>
            </w:pPr>
            <w:r>
              <w:rPr>
                <w:rFonts w:hint="eastAsia"/>
                <w:color w:val="auto"/>
                <w:kern w:val="0"/>
                <w:szCs w:val="21"/>
                <w:rPrChange w:id="7169" w:author="小多 [2]" w:date="2020-09-23T11:01:09Z">
                  <w:rPr>
                    <w:rFonts w:hint="eastAsia"/>
                    <w:kern w:val="0"/>
                    <w:szCs w:val="21"/>
                  </w:rPr>
                </w:rPrChange>
              </w:rPr>
              <w:t>1小时和5分钟切换</w:t>
            </w:r>
          </w:p>
        </w:tc>
        <w:tc>
          <w:tcPr>
            <w:tcW w:w="6342" w:type="dxa"/>
            <w:tcBorders>
              <w:bottom w:val="single" w:color="auto" w:sz="4" w:space="0"/>
            </w:tcBorders>
            <w:shd w:val="clear" w:color="auto" w:fill="auto"/>
            <w:vAlign w:val="center"/>
          </w:tcPr>
          <w:p>
            <w:pPr>
              <w:pStyle w:val="25"/>
              <w:numPr>
                <w:ilvl w:val="0"/>
                <w:numId w:val="6"/>
              </w:numPr>
              <w:spacing w:line="276" w:lineRule="auto"/>
              <w:ind w:firstLine="0" w:firstLineChars="0"/>
              <w:rPr>
                <w:color w:val="auto"/>
                <w:kern w:val="0"/>
                <w:szCs w:val="21"/>
                <w:rPrChange w:id="7170" w:author="小多 [2]" w:date="2020-09-23T11:01:09Z">
                  <w:rPr>
                    <w:kern w:val="0"/>
                    <w:szCs w:val="21"/>
                  </w:rPr>
                </w:rPrChange>
              </w:rPr>
            </w:pPr>
            <w:r>
              <w:rPr>
                <w:rFonts w:hint="eastAsia"/>
                <w:color w:val="auto"/>
                <w:szCs w:val="21"/>
                <w:rPrChange w:id="7171" w:author="小多 [2]" w:date="2020-09-23T11:01:09Z">
                  <w:rPr>
                    <w:rFonts w:hint="eastAsia"/>
                    <w:szCs w:val="21"/>
                  </w:rPr>
                </w:rPrChange>
              </w:rPr>
              <w:t>如果此时是 1小时显示状态：执行完</w:t>
            </w:r>
            <w:r>
              <w:rPr>
                <w:rFonts w:hint="eastAsia"/>
                <w:color w:val="auto"/>
                <w:kern w:val="0"/>
                <w:szCs w:val="21"/>
                <w:rPrChange w:id="7172" w:author="小多 [2]" w:date="2020-09-23T11:01:09Z">
                  <w:rPr>
                    <w:rFonts w:hint="eastAsia"/>
                    <w:kern w:val="0"/>
                    <w:szCs w:val="21"/>
                  </w:rPr>
                </w:rPrChange>
              </w:rPr>
              <w:t>SOFT1_L02功能后，点击【5分钟】按钮，则5分钟显示从刚才的定位位置开始，5分钟数据</w:t>
            </w:r>
          </w:p>
          <w:p>
            <w:pPr>
              <w:pStyle w:val="25"/>
              <w:numPr>
                <w:ilvl w:val="0"/>
                <w:numId w:val="6"/>
              </w:numPr>
              <w:spacing w:line="276" w:lineRule="auto"/>
              <w:ind w:firstLine="0" w:firstLineChars="0"/>
              <w:rPr>
                <w:color w:val="auto"/>
                <w:szCs w:val="21"/>
                <w:rPrChange w:id="7173" w:author="小多 [2]" w:date="2020-09-23T11:01:09Z">
                  <w:rPr>
                    <w:szCs w:val="21"/>
                  </w:rPr>
                </w:rPrChange>
              </w:rPr>
            </w:pPr>
            <w:r>
              <w:rPr>
                <w:rFonts w:hint="eastAsia"/>
                <w:color w:val="auto"/>
                <w:kern w:val="0"/>
                <w:szCs w:val="21"/>
                <w:rPrChange w:id="7174" w:author="小多 [2]" w:date="2020-09-23T11:01:09Z">
                  <w:rPr>
                    <w:rFonts w:hint="eastAsia"/>
                    <w:kern w:val="0"/>
                    <w:szCs w:val="21"/>
                  </w:rPr>
                </w:rPrChange>
              </w:rPr>
              <w:t>如果此时是5分钟状态：</w:t>
            </w:r>
            <w:r>
              <w:rPr>
                <w:rFonts w:hint="eastAsia"/>
                <w:color w:val="auto"/>
                <w:szCs w:val="21"/>
                <w:rPrChange w:id="7175" w:author="小多 [2]" w:date="2020-09-23T11:01:09Z">
                  <w:rPr>
                    <w:rFonts w:hint="eastAsia"/>
                    <w:szCs w:val="21"/>
                  </w:rPr>
                </w:rPrChange>
              </w:rPr>
              <w:t>执行完</w:t>
            </w:r>
            <w:r>
              <w:rPr>
                <w:rFonts w:hint="eastAsia"/>
                <w:color w:val="auto"/>
                <w:kern w:val="0"/>
                <w:szCs w:val="21"/>
                <w:rPrChange w:id="7176" w:author="小多 [2]" w:date="2020-09-23T11:01:09Z">
                  <w:rPr>
                    <w:rFonts w:hint="eastAsia"/>
                    <w:kern w:val="0"/>
                    <w:szCs w:val="21"/>
                  </w:rPr>
                </w:rPrChange>
              </w:rPr>
              <w:t>SOFT1_L02功能后，点击【1小时】按钮，不影响1小时数据的开始位置</w:t>
            </w:r>
            <w:del w:id="7177" w:author="小多 [2]" w:date="2020-09-23T10:47:17Z">
              <w:r>
                <w:rPr>
                  <w:rFonts w:hint="eastAsia"/>
                  <w:color w:val="auto"/>
                  <w:kern w:val="0"/>
                  <w:szCs w:val="21"/>
                  <w:rPrChange w:id="7178"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80" w:author="小多 [2]" w:date="2020-09-23T11:01:09Z">
                  <w:rPr>
                    <w:kern w:val="0"/>
                    <w:szCs w:val="21"/>
                  </w:rPr>
                </w:rPrChange>
              </w:rPr>
            </w:pPr>
            <w:r>
              <w:rPr>
                <w:rFonts w:hint="eastAsia"/>
                <w:color w:val="auto"/>
                <w:kern w:val="0"/>
                <w:szCs w:val="21"/>
                <w:rPrChange w:id="7181" w:author="小多 [2]" w:date="2020-09-23T11:01:09Z">
                  <w:rPr>
                    <w:rFonts w:hint="eastAsia"/>
                    <w:kern w:val="0"/>
                    <w:szCs w:val="21"/>
                  </w:rPr>
                </w:rPrChange>
              </w:rPr>
              <w:t>SOFT1_L04</w:t>
            </w:r>
          </w:p>
        </w:tc>
        <w:tc>
          <w:tcPr>
            <w:tcW w:w="2010" w:type="dxa"/>
            <w:tcBorders>
              <w:bottom w:val="single" w:color="auto" w:sz="4" w:space="0"/>
            </w:tcBorders>
            <w:shd w:val="clear" w:color="auto" w:fill="auto"/>
            <w:vAlign w:val="center"/>
          </w:tcPr>
          <w:p>
            <w:pPr>
              <w:spacing w:line="276" w:lineRule="auto"/>
              <w:rPr>
                <w:color w:val="auto"/>
                <w:kern w:val="0"/>
                <w:szCs w:val="21"/>
                <w:rPrChange w:id="7182" w:author="小多 [2]" w:date="2020-09-23T11:01:09Z">
                  <w:rPr>
                    <w:kern w:val="0"/>
                    <w:szCs w:val="21"/>
                  </w:rPr>
                </w:rPrChange>
              </w:rPr>
            </w:pPr>
            <w:r>
              <w:rPr>
                <w:rFonts w:hint="eastAsia"/>
                <w:color w:val="auto"/>
                <w:kern w:val="0"/>
                <w:szCs w:val="21"/>
                <w:rPrChange w:id="7183" w:author="小多 [2]" w:date="2020-09-23T11:01:09Z">
                  <w:rPr>
                    <w:rFonts w:hint="eastAsia"/>
                    <w:kern w:val="0"/>
                    <w:szCs w:val="21"/>
                  </w:rPr>
                </w:rPrChange>
              </w:rPr>
              <w:t>辅助显示区域鼠标移动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184" w:author="小多 [2]" w:date="2020-09-23T11:01:09Z">
                  <w:rPr>
                    <w:kern w:val="0"/>
                    <w:szCs w:val="21"/>
                  </w:rPr>
                </w:rPrChange>
              </w:rPr>
            </w:pPr>
            <w:r>
              <w:rPr>
                <w:rFonts w:hint="eastAsia"/>
                <w:color w:val="auto"/>
                <w:kern w:val="0"/>
                <w:szCs w:val="21"/>
                <w:rPrChange w:id="7185" w:author="小多 [2]" w:date="2020-09-23T11:01:09Z">
                  <w:rPr>
                    <w:rFonts w:hint="eastAsia"/>
                    <w:kern w:val="0"/>
                    <w:szCs w:val="21"/>
                  </w:rPr>
                </w:rPrChange>
              </w:rPr>
              <w:t>鼠标在SOFT1_L01区域移动时，会跟随鼠标显示当前位置对应时间</w:t>
            </w:r>
          </w:p>
        </w:tc>
      </w:tr>
    </w:tbl>
    <w:p>
      <w:pPr>
        <w:numPr>
          <w:ilvl w:val="255"/>
          <w:numId w:val="0"/>
        </w:numPr>
        <w:rPr>
          <w:bCs/>
          <w:color w:val="auto"/>
          <w:sz w:val="24"/>
          <w:rPrChange w:id="7186" w:author="小多 [2]" w:date="2020-09-23T11:01:09Z">
            <w:rPr>
              <w:bCs/>
              <w:sz w:val="24"/>
            </w:rPr>
          </w:rPrChange>
        </w:rPr>
      </w:pPr>
    </w:p>
    <w:p>
      <w:pPr>
        <w:numPr>
          <w:ilvl w:val="255"/>
          <w:numId w:val="0"/>
        </w:numPr>
        <w:rPr>
          <w:bCs/>
          <w:color w:val="auto"/>
          <w:sz w:val="24"/>
          <w:rPrChange w:id="7187" w:author="小多 [2]" w:date="2020-09-23T11:01:09Z">
            <w:rPr>
              <w:bCs/>
              <w:sz w:val="24"/>
            </w:rPr>
          </w:rPrChange>
        </w:rPr>
      </w:pPr>
    </w:p>
    <w:p>
      <w:pPr>
        <w:numPr>
          <w:ilvl w:val="255"/>
          <w:numId w:val="0"/>
        </w:numPr>
        <w:spacing w:line="360" w:lineRule="auto"/>
        <w:ind w:left="420" w:leftChars="200"/>
        <w:outlineLvl w:val="2"/>
        <w:rPr>
          <w:bCs/>
          <w:color w:val="auto"/>
          <w:sz w:val="24"/>
          <w:rPrChange w:id="7188" w:author="小多 [2]" w:date="2020-09-23T11:01:09Z">
            <w:rPr>
              <w:bCs/>
              <w:sz w:val="24"/>
            </w:rPr>
          </w:rPrChange>
        </w:rPr>
      </w:pPr>
      <w:bookmarkStart w:id="468" w:name="_Toc8971"/>
      <w:bookmarkStart w:id="469" w:name="_Toc7123"/>
      <w:bookmarkStart w:id="470" w:name="_Toc21521"/>
      <w:bookmarkStart w:id="471" w:name="_Toc29808"/>
      <w:bookmarkStart w:id="472" w:name="_Toc26652"/>
      <w:bookmarkStart w:id="473" w:name="_Toc645"/>
      <w:r>
        <w:rPr>
          <w:rFonts w:hint="eastAsia"/>
          <w:bCs/>
          <w:color w:val="auto"/>
          <w:sz w:val="24"/>
          <w:rPrChange w:id="7189" w:author="小多 [2]" w:date="2020-09-23T11:01:09Z">
            <w:rPr>
              <w:rFonts w:hint="eastAsia"/>
              <w:bCs/>
              <w:sz w:val="24"/>
            </w:rPr>
          </w:rPrChange>
        </w:rPr>
        <w:t>7.1.13 检测及清除检测房颤事件功能</w:t>
      </w:r>
      <w:bookmarkEnd w:id="468"/>
      <w:bookmarkEnd w:id="469"/>
      <w:bookmarkEnd w:id="470"/>
      <w:bookmarkEnd w:id="471"/>
      <w:bookmarkEnd w:id="472"/>
      <w:bookmarkEnd w:id="47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97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190" w:author="小多 [2]" w:date="2020-09-23T11:01:09Z">
                  <w:rPr>
                    <w:b/>
                    <w:szCs w:val="21"/>
                  </w:rPr>
                </w:rPrChange>
              </w:rPr>
            </w:pPr>
            <w:r>
              <w:rPr>
                <w:rFonts w:hint="eastAsia"/>
                <w:b/>
                <w:color w:val="auto"/>
                <w:szCs w:val="21"/>
                <w:rPrChange w:id="7191" w:author="小多 [2]" w:date="2020-09-23T11:01:09Z">
                  <w:rPr>
                    <w:rFonts w:hint="eastAsia"/>
                    <w:b/>
                    <w:szCs w:val="21"/>
                  </w:rPr>
                </w:rPrChange>
              </w:rPr>
              <w:t>编号</w:t>
            </w:r>
          </w:p>
        </w:tc>
        <w:tc>
          <w:tcPr>
            <w:tcW w:w="1973" w:type="dxa"/>
            <w:shd w:val="clear" w:color="auto" w:fill="auto"/>
            <w:vAlign w:val="center"/>
          </w:tcPr>
          <w:p>
            <w:pPr>
              <w:spacing w:line="276" w:lineRule="auto"/>
              <w:jc w:val="center"/>
              <w:rPr>
                <w:b/>
                <w:color w:val="auto"/>
                <w:szCs w:val="21"/>
                <w:rPrChange w:id="7192" w:author="小多 [2]" w:date="2020-09-23T11:01:09Z">
                  <w:rPr>
                    <w:b/>
                    <w:szCs w:val="21"/>
                  </w:rPr>
                </w:rPrChange>
              </w:rPr>
            </w:pPr>
            <w:r>
              <w:rPr>
                <w:rFonts w:hint="eastAsia"/>
                <w:b/>
                <w:color w:val="auto"/>
                <w:szCs w:val="21"/>
                <w:rPrChange w:id="7193" w:author="小多 [2]" w:date="2020-09-23T11:01:09Z">
                  <w:rPr>
                    <w:rFonts w:hint="eastAsia"/>
                    <w:b/>
                    <w:szCs w:val="21"/>
                  </w:rPr>
                </w:rPrChange>
              </w:rPr>
              <w:t>项目</w:t>
            </w:r>
          </w:p>
        </w:tc>
        <w:tc>
          <w:tcPr>
            <w:tcW w:w="6379" w:type="dxa"/>
            <w:shd w:val="clear" w:color="auto" w:fill="auto"/>
            <w:vAlign w:val="center"/>
          </w:tcPr>
          <w:p>
            <w:pPr>
              <w:spacing w:line="276" w:lineRule="auto"/>
              <w:jc w:val="center"/>
              <w:rPr>
                <w:b/>
                <w:color w:val="auto"/>
                <w:szCs w:val="21"/>
                <w:rPrChange w:id="7194" w:author="小多 [2]" w:date="2020-09-23T11:01:09Z">
                  <w:rPr>
                    <w:b/>
                    <w:szCs w:val="21"/>
                  </w:rPr>
                </w:rPrChange>
              </w:rPr>
            </w:pPr>
            <w:r>
              <w:rPr>
                <w:rFonts w:hint="eastAsia"/>
                <w:b/>
                <w:color w:val="auto"/>
                <w:szCs w:val="21"/>
                <w:rPrChange w:id="719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196" w:author="小多 [2]" w:date="2020-09-23T11:01:09Z">
                  <w:rPr>
                    <w:kern w:val="0"/>
                    <w:szCs w:val="21"/>
                  </w:rPr>
                </w:rPrChange>
              </w:rPr>
            </w:pPr>
            <w:r>
              <w:rPr>
                <w:rFonts w:hint="eastAsia"/>
                <w:color w:val="auto"/>
                <w:kern w:val="0"/>
                <w:szCs w:val="21"/>
                <w:rPrChange w:id="7197" w:author="小多 [2]" w:date="2020-09-23T11:01:09Z">
                  <w:rPr>
                    <w:rFonts w:hint="eastAsia"/>
                    <w:kern w:val="0"/>
                    <w:szCs w:val="21"/>
                  </w:rPr>
                </w:rPrChange>
              </w:rPr>
              <w:t>SOFT1_M01</w:t>
            </w:r>
          </w:p>
        </w:tc>
        <w:tc>
          <w:tcPr>
            <w:tcW w:w="1973" w:type="dxa"/>
            <w:tcBorders>
              <w:bottom w:val="single" w:color="auto" w:sz="4" w:space="0"/>
            </w:tcBorders>
            <w:shd w:val="clear" w:color="auto" w:fill="auto"/>
            <w:vAlign w:val="center"/>
          </w:tcPr>
          <w:p>
            <w:pPr>
              <w:spacing w:line="276" w:lineRule="auto"/>
              <w:rPr>
                <w:color w:val="auto"/>
                <w:kern w:val="0"/>
                <w:szCs w:val="21"/>
                <w:rPrChange w:id="7198" w:author="小多 [2]" w:date="2020-09-23T11:01:09Z">
                  <w:rPr>
                    <w:kern w:val="0"/>
                    <w:szCs w:val="21"/>
                  </w:rPr>
                </w:rPrChange>
              </w:rPr>
            </w:pPr>
            <w:r>
              <w:rPr>
                <w:rFonts w:hint="eastAsia"/>
                <w:color w:val="auto"/>
                <w:kern w:val="0"/>
                <w:szCs w:val="21"/>
                <w:rPrChange w:id="7199" w:author="小多 [2]" w:date="2020-09-23T11:01:09Z">
                  <w:rPr>
                    <w:rFonts w:hint="eastAsia"/>
                    <w:kern w:val="0"/>
                    <w:szCs w:val="21"/>
                  </w:rPr>
                </w:rPrChange>
              </w:rPr>
              <w:t>【检测房颤】按钮</w:t>
            </w:r>
          </w:p>
        </w:tc>
        <w:tc>
          <w:tcPr>
            <w:tcW w:w="6379" w:type="dxa"/>
            <w:tcBorders>
              <w:bottom w:val="single" w:color="auto" w:sz="4" w:space="0"/>
            </w:tcBorders>
            <w:shd w:val="clear" w:color="auto" w:fill="auto"/>
            <w:vAlign w:val="center"/>
          </w:tcPr>
          <w:p>
            <w:pPr>
              <w:pStyle w:val="25"/>
              <w:spacing w:line="276" w:lineRule="auto"/>
              <w:ind w:firstLine="0" w:firstLineChars="0"/>
              <w:rPr>
                <w:color w:val="auto"/>
                <w:szCs w:val="21"/>
                <w:rPrChange w:id="7200" w:author="小多 [2]" w:date="2020-09-23T11:01:09Z">
                  <w:rPr>
                    <w:szCs w:val="21"/>
                  </w:rPr>
                </w:rPrChange>
              </w:rPr>
            </w:pPr>
            <w:r>
              <w:rPr>
                <w:rFonts w:hint="eastAsia"/>
                <w:color w:val="auto"/>
                <w:szCs w:val="21"/>
                <w:rPrChange w:id="7201" w:author="小多 [2]" w:date="2020-09-23T11:01:09Z">
                  <w:rPr>
                    <w:rFonts w:hint="eastAsia"/>
                    <w:szCs w:val="21"/>
                  </w:rPr>
                </w:rPrChange>
              </w:rPr>
              <w:t>点击【检测房颤】按钮，判断全程是否存在房颤事件</w:t>
            </w:r>
          </w:p>
          <w:p>
            <w:pPr>
              <w:pStyle w:val="25"/>
              <w:numPr>
                <w:ilvl w:val="0"/>
                <w:numId w:val="7"/>
              </w:numPr>
              <w:spacing w:line="276" w:lineRule="auto"/>
              <w:ind w:firstLine="0" w:firstLineChars="0"/>
              <w:rPr>
                <w:color w:val="auto"/>
                <w:kern w:val="0"/>
                <w:szCs w:val="21"/>
                <w:rPrChange w:id="7202" w:author="小多 [2]" w:date="2020-09-23T11:01:09Z">
                  <w:rPr>
                    <w:kern w:val="0"/>
                    <w:szCs w:val="21"/>
                  </w:rPr>
                </w:rPrChange>
              </w:rPr>
            </w:pPr>
            <w:r>
              <w:rPr>
                <w:rFonts w:hint="eastAsia"/>
                <w:color w:val="auto"/>
                <w:szCs w:val="21"/>
                <w:rPrChange w:id="7203" w:author="小多 [2]" w:date="2020-09-23T11:01:09Z">
                  <w:rPr>
                    <w:rFonts w:hint="eastAsia"/>
                    <w:szCs w:val="21"/>
                  </w:rPr>
                </w:rPrChange>
              </w:rPr>
              <w:t>如果检测出房颤，在</w:t>
            </w:r>
            <w:r>
              <w:rPr>
                <w:rFonts w:hint="eastAsia"/>
                <w:color w:val="auto"/>
                <w:kern w:val="0"/>
                <w:szCs w:val="21"/>
                <w:rPrChange w:id="7204" w:author="小多 [2]" w:date="2020-09-23T11:01:09Z">
                  <w:rPr>
                    <w:rFonts w:hint="eastAsia"/>
                    <w:kern w:val="0"/>
                    <w:szCs w:val="21"/>
                  </w:rPr>
                </w:rPrChange>
              </w:rPr>
              <w:t>SOFT1_M02区域会以表格的形式列出</w:t>
            </w:r>
          </w:p>
          <w:p>
            <w:pPr>
              <w:pStyle w:val="25"/>
              <w:numPr>
                <w:ilvl w:val="0"/>
                <w:numId w:val="7"/>
              </w:numPr>
              <w:spacing w:line="276" w:lineRule="auto"/>
              <w:ind w:firstLine="0" w:firstLineChars="0"/>
              <w:rPr>
                <w:color w:val="auto"/>
                <w:kern w:val="0"/>
                <w:szCs w:val="21"/>
                <w:rPrChange w:id="7205" w:author="小多 [2]" w:date="2020-09-23T11:01:09Z">
                  <w:rPr>
                    <w:kern w:val="0"/>
                    <w:szCs w:val="21"/>
                  </w:rPr>
                </w:rPrChange>
              </w:rPr>
            </w:pPr>
            <w:r>
              <w:rPr>
                <w:rFonts w:hint="eastAsia"/>
                <w:color w:val="auto"/>
                <w:kern w:val="0"/>
                <w:szCs w:val="21"/>
                <w:rPrChange w:id="7206" w:author="小多 [2]" w:date="2020-09-23T11:01:09Z">
                  <w:rPr>
                    <w:rFonts w:hint="eastAsia"/>
                    <w:kern w:val="0"/>
                    <w:szCs w:val="21"/>
                  </w:rPr>
                </w:rPrChange>
              </w:rPr>
              <w:t>如果未检测出房颤，会弹出提示“未检测出房颤”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07" w:author="小多 [2]" w:date="2020-09-23T11:01:09Z">
                  <w:rPr>
                    <w:kern w:val="0"/>
                    <w:szCs w:val="21"/>
                  </w:rPr>
                </w:rPrChange>
              </w:rPr>
            </w:pPr>
            <w:r>
              <w:rPr>
                <w:rFonts w:hint="eastAsia"/>
                <w:color w:val="auto"/>
                <w:kern w:val="0"/>
                <w:szCs w:val="21"/>
                <w:rPrChange w:id="7208" w:author="小多 [2]" w:date="2020-09-23T11:01:09Z">
                  <w:rPr>
                    <w:rFonts w:hint="eastAsia"/>
                    <w:kern w:val="0"/>
                    <w:szCs w:val="21"/>
                  </w:rPr>
                </w:rPrChange>
              </w:rPr>
              <w:t>SOFT1_M02</w:t>
            </w:r>
          </w:p>
        </w:tc>
        <w:tc>
          <w:tcPr>
            <w:tcW w:w="1973" w:type="dxa"/>
            <w:tcBorders>
              <w:bottom w:val="single" w:color="auto" w:sz="4" w:space="0"/>
            </w:tcBorders>
            <w:shd w:val="clear" w:color="auto" w:fill="auto"/>
            <w:vAlign w:val="center"/>
          </w:tcPr>
          <w:p>
            <w:pPr>
              <w:spacing w:line="276" w:lineRule="auto"/>
              <w:rPr>
                <w:color w:val="auto"/>
                <w:kern w:val="0"/>
                <w:szCs w:val="21"/>
                <w:rPrChange w:id="7209" w:author="小多 [2]" w:date="2020-09-23T11:01:09Z">
                  <w:rPr>
                    <w:kern w:val="0"/>
                    <w:szCs w:val="21"/>
                  </w:rPr>
                </w:rPrChange>
              </w:rPr>
            </w:pPr>
            <w:r>
              <w:rPr>
                <w:rFonts w:hint="eastAsia"/>
                <w:color w:val="auto"/>
                <w:kern w:val="0"/>
                <w:szCs w:val="21"/>
                <w:rPrChange w:id="7210" w:author="小多 [2]" w:date="2020-09-23T11:01:09Z">
                  <w:rPr>
                    <w:rFonts w:hint="eastAsia"/>
                    <w:kern w:val="0"/>
                    <w:szCs w:val="21"/>
                  </w:rPr>
                </w:rPrChange>
              </w:rPr>
              <w:t>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color w:val="auto"/>
                <w:szCs w:val="21"/>
                <w:rPrChange w:id="7211" w:author="小多 [2]" w:date="2020-09-23T11:01:09Z">
                  <w:rPr>
                    <w:szCs w:val="21"/>
                  </w:rPr>
                </w:rPrChange>
              </w:rPr>
            </w:pPr>
            <w:r>
              <w:rPr>
                <w:rFonts w:hint="eastAsia"/>
                <w:color w:val="auto"/>
                <w:szCs w:val="21"/>
                <w:rPrChange w:id="7212" w:author="小多 [2]" w:date="2020-09-23T11:01:09Z">
                  <w:rPr>
                    <w:rFonts w:hint="eastAsia"/>
                    <w:szCs w:val="21"/>
                  </w:rPr>
                </w:rPrChange>
              </w:rPr>
              <w:t>该区域会列出事件的开始时间、结束时间、持续时间</w:t>
            </w:r>
            <w:del w:id="7213" w:author="小多 [2]" w:date="2020-09-23T10:47:13Z">
              <w:r>
                <w:rPr>
                  <w:rFonts w:hint="eastAsia"/>
                  <w:color w:val="auto"/>
                  <w:szCs w:val="21"/>
                  <w:rPrChange w:id="7214"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16" w:author="小多 [2]" w:date="2020-09-23T11:01:09Z">
                  <w:rPr>
                    <w:kern w:val="0"/>
                    <w:szCs w:val="21"/>
                  </w:rPr>
                </w:rPrChange>
              </w:rPr>
            </w:pPr>
            <w:r>
              <w:rPr>
                <w:rFonts w:hint="eastAsia"/>
                <w:color w:val="auto"/>
                <w:kern w:val="0"/>
                <w:szCs w:val="21"/>
                <w:rPrChange w:id="7217" w:author="小多 [2]" w:date="2020-09-23T11:01:09Z">
                  <w:rPr>
                    <w:rFonts w:hint="eastAsia"/>
                    <w:kern w:val="0"/>
                    <w:szCs w:val="21"/>
                  </w:rPr>
                </w:rPrChange>
              </w:rPr>
              <w:t>SOFT1_M03</w:t>
            </w:r>
          </w:p>
        </w:tc>
        <w:tc>
          <w:tcPr>
            <w:tcW w:w="1973" w:type="dxa"/>
            <w:tcBorders>
              <w:bottom w:val="single" w:color="auto" w:sz="4" w:space="0"/>
            </w:tcBorders>
            <w:shd w:val="clear" w:color="auto" w:fill="auto"/>
            <w:vAlign w:val="center"/>
          </w:tcPr>
          <w:p>
            <w:pPr>
              <w:spacing w:line="276" w:lineRule="auto"/>
              <w:rPr>
                <w:color w:val="auto"/>
                <w:kern w:val="0"/>
                <w:szCs w:val="21"/>
                <w:rPrChange w:id="7218" w:author="小多 [2]" w:date="2020-09-23T11:01:09Z">
                  <w:rPr>
                    <w:kern w:val="0"/>
                    <w:szCs w:val="21"/>
                  </w:rPr>
                </w:rPrChange>
              </w:rPr>
            </w:pPr>
            <w:r>
              <w:rPr>
                <w:rFonts w:hint="eastAsia"/>
                <w:color w:val="auto"/>
                <w:kern w:val="0"/>
                <w:szCs w:val="21"/>
                <w:rPrChange w:id="7219" w:author="小多 [2]" w:date="2020-09-23T11:01:09Z">
                  <w:rPr>
                    <w:rFonts w:hint="eastAsia"/>
                    <w:kern w:val="0"/>
                    <w:szCs w:val="21"/>
                  </w:rPr>
                </w:rPrChange>
              </w:rPr>
              <w:t>点击房颤事件显示区域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color w:val="auto"/>
                <w:szCs w:val="21"/>
                <w:rPrChange w:id="7220" w:author="小多 [2]" w:date="2020-09-23T11:01:09Z">
                  <w:rPr>
                    <w:szCs w:val="21"/>
                  </w:rPr>
                </w:rPrChange>
              </w:rPr>
            </w:pPr>
            <w:r>
              <w:rPr>
                <w:rFonts w:hint="eastAsia"/>
                <w:color w:val="auto"/>
                <w:szCs w:val="21"/>
                <w:rPrChange w:id="7221" w:author="小多 [2]" w:date="2020-09-23T11:01:09Z">
                  <w:rPr>
                    <w:rFonts w:hint="eastAsia"/>
                    <w:szCs w:val="21"/>
                  </w:rPr>
                </w:rPrChange>
              </w:rPr>
              <w:t>（1）点击开始时间，7.1.1 通用心电图编辑窗口 会定位到事件开始位置</w:t>
            </w:r>
          </w:p>
          <w:p>
            <w:pPr>
              <w:pStyle w:val="25"/>
              <w:spacing w:line="276" w:lineRule="auto"/>
              <w:ind w:firstLine="0" w:firstLineChars="0"/>
              <w:rPr>
                <w:color w:val="auto"/>
                <w:szCs w:val="21"/>
                <w:rPrChange w:id="7222" w:author="小多 [2]" w:date="2020-09-23T11:01:09Z">
                  <w:rPr>
                    <w:szCs w:val="21"/>
                  </w:rPr>
                </w:rPrChange>
              </w:rPr>
            </w:pPr>
            <w:r>
              <w:rPr>
                <w:rFonts w:hint="eastAsia"/>
                <w:color w:val="auto"/>
                <w:szCs w:val="21"/>
                <w:rPrChange w:id="7223" w:author="小多 [2]" w:date="2020-09-23T11:01:09Z">
                  <w:rPr>
                    <w:rFonts w:hint="eastAsia"/>
                    <w:szCs w:val="21"/>
                  </w:rPr>
                </w:rPrChange>
              </w:rPr>
              <w:t>（2）点击结束时间，7.1.1 通用心电图编辑窗口 会定位到事件结束位置</w:t>
            </w:r>
          </w:p>
          <w:p>
            <w:pPr>
              <w:pStyle w:val="25"/>
              <w:spacing w:line="276" w:lineRule="auto"/>
              <w:ind w:firstLine="0" w:firstLineChars="0"/>
              <w:rPr>
                <w:color w:val="auto"/>
                <w:szCs w:val="21"/>
                <w:rPrChange w:id="7224" w:author="小多 [2]" w:date="2020-09-23T11:01:09Z">
                  <w:rPr>
                    <w:szCs w:val="21"/>
                  </w:rPr>
                </w:rPrChange>
              </w:rPr>
            </w:pPr>
            <w:r>
              <w:rPr>
                <w:rFonts w:hint="eastAsia"/>
                <w:color w:val="auto"/>
                <w:szCs w:val="21"/>
                <w:rPrChange w:id="7225" w:author="小多 [2]" w:date="2020-09-23T11:01:09Z">
                  <w:rPr>
                    <w:rFonts w:hint="eastAsia"/>
                    <w:szCs w:val="21"/>
                  </w:rPr>
                </w:rPrChange>
              </w:rPr>
              <w:t>（3）点击持续事件，7.1.1 通用心电图编辑窗口 会定位到事件中间位置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26" w:author="小多 [2]" w:date="2020-09-23T11:01:09Z">
                  <w:rPr>
                    <w:kern w:val="0"/>
                    <w:szCs w:val="21"/>
                  </w:rPr>
                </w:rPrChange>
              </w:rPr>
            </w:pPr>
            <w:r>
              <w:rPr>
                <w:rFonts w:hint="eastAsia"/>
                <w:color w:val="auto"/>
                <w:kern w:val="0"/>
                <w:szCs w:val="21"/>
                <w:rPrChange w:id="7227" w:author="小多 [2]" w:date="2020-09-23T11:01:09Z">
                  <w:rPr>
                    <w:rFonts w:hint="eastAsia"/>
                    <w:kern w:val="0"/>
                    <w:szCs w:val="21"/>
                  </w:rPr>
                </w:rPrChange>
              </w:rPr>
              <w:t>SOFT1_M04</w:t>
            </w:r>
          </w:p>
        </w:tc>
        <w:tc>
          <w:tcPr>
            <w:tcW w:w="1973" w:type="dxa"/>
            <w:tcBorders>
              <w:bottom w:val="single" w:color="auto" w:sz="4" w:space="0"/>
            </w:tcBorders>
            <w:shd w:val="clear" w:color="auto" w:fill="auto"/>
            <w:vAlign w:val="center"/>
          </w:tcPr>
          <w:p>
            <w:pPr>
              <w:spacing w:line="276" w:lineRule="auto"/>
              <w:rPr>
                <w:color w:val="auto"/>
                <w:kern w:val="0"/>
                <w:szCs w:val="21"/>
                <w:rPrChange w:id="7228" w:author="小多 [2]" w:date="2020-09-23T11:01:09Z">
                  <w:rPr>
                    <w:kern w:val="0"/>
                    <w:szCs w:val="21"/>
                  </w:rPr>
                </w:rPrChange>
              </w:rPr>
            </w:pPr>
            <w:r>
              <w:rPr>
                <w:rFonts w:hint="eastAsia"/>
                <w:color w:val="auto"/>
                <w:kern w:val="0"/>
                <w:szCs w:val="21"/>
                <w:rPrChange w:id="7229" w:author="小多 [2]" w:date="2020-09-23T11:01:09Z">
                  <w:rPr>
                    <w:rFonts w:hint="eastAsia"/>
                    <w:kern w:val="0"/>
                    <w:szCs w:val="21"/>
                  </w:rPr>
                </w:rPrChange>
              </w:rPr>
              <w:t>【清除房颤检测】按钮</w:t>
            </w:r>
          </w:p>
        </w:tc>
        <w:tc>
          <w:tcPr>
            <w:tcW w:w="6379" w:type="dxa"/>
            <w:tcBorders>
              <w:bottom w:val="single" w:color="auto" w:sz="4" w:space="0"/>
            </w:tcBorders>
            <w:shd w:val="clear" w:color="auto" w:fill="auto"/>
            <w:vAlign w:val="center"/>
          </w:tcPr>
          <w:p>
            <w:pPr>
              <w:pStyle w:val="25"/>
              <w:spacing w:line="276" w:lineRule="auto"/>
              <w:ind w:firstLine="0" w:firstLineChars="0"/>
              <w:rPr>
                <w:color w:val="auto"/>
                <w:szCs w:val="21"/>
                <w:rPrChange w:id="7230" w:author="小多 [2]" w:date="2020-09-23T11:01:09Z">
                  <w:rPr>
                    <w:szCs w:val="21"/>
                  </w:rPr>
                </w:rPrChange>
              </w:rPr>
            </w:pPr>
            <w:r>
              <w:rPr>
                <w:rFonts w:hint="eastAsia"/>
                <w:color w:val="auto"/>
                <w:szCs w:val="21"/>
                <w:rPrChange w:id="7231" w:author="小多 [2]" w:date="2020-09-23T11:01:09Z">
                  <w:rPr>
                    <w:rFonts w:hint="eastAsia"/>
                    <w:szCs w:val="21"/>
                  </w:rPr>
                </w:rPrChange>
              </w:rPr>
              <w:t>点击【清除房颤检测】按钮，会将自动分析出来的房颤事件清除。</w:t>
            </w:r>
          </w:p>
          <w:p>
            <w:pPr>
              <w:pStyle w:val="25"/>
              <w:spacing w:line="276" w:lineRule="auto"/>
              <w:ind w:firstLine="0" w:firstLineChars="0"/>
              <w:rPr>
                <w:color w:val="auto"/>
                <w:szCs w:val="21"/>
                <w:rPrChange w:id="7232" w:author="小多 [2]" w:date="2020-09-23T11:01:09Z">
                  <w:rPr>
                    <w:szCs w:val="21"/>
                  </w:rPr>
                </w:rPrChange>
              </w:rPr>
            </w:pPr>
            <w:r>
              <w:rPr>
                <w:rFonts w:hint="eastAsia"/>
                <w:color w:val="auto"/>
                <w:szCs w:val="21"/>
                <w:rPrChange w:id="7233" w:author="小多 [2]" w:date="2020-09-23T11:01:09Z">
                  <w:rPr>
                    <w:rFonts w:hint="eastAsia"/>
                    <w:szCs w:val="21"/>
                  </w:rPr>
                </w:rPrChange>
              </w:rPr>
              <w:t>如果存在人为手动修改的房颤心搏类型，则该事件不会被清除。需要人工手动确认</w:t>
            </w:r>
            <w:del w:id="7234" w:author="小多 [2]" w:date="2020-09-23T10:47:15Z">
              <w:r>
                <w:rPr>
                  <w:rFonts w:hint="eastAsia"/>
                  <w:color w:val="auto"/>
                  <w:szCs w:val="21"/>
                  <w:rPrChange w:id="7235" w:author="小多 [2]" w:date="2020-09-23T11:01:09Z">
                    <w:rPr>
                      <w:rFonts w:hint="eastAsia"/>
                      <w:szCs w:val="21"/>
                    </w:rPr>
                  </w:rPrChange>
                </w:rPr>
                <w:delText>。</w:delText>
              </w:r>
            </w:del>
          </w:p>
        </w:tc>
      </w:tr>
    </w:tbl>
    <w:p>
      <w:pPr>
        <w:numPr>
          <w:ilvl w:val="255"/>
          <w:numId w:val="0"/>
        </w:numPr>
        <w:rPr>
          <w:ins w:id="7237" w:author="小多 [2]" w:date="2020-09-23T10:45:18Z"/>
          <w:bCs/>
          <w:color w:val="auto"/>
          <w:sz w:val="24"/>
          <w:rPrChange w:id="7238" w:author="小多 [2]" w:date="2020-09-23T11:01:09Z">
            <w:rPr>
              <w:ins w:id="7239" w:author="小多 [2]" w:date="2020-09-23T10:45:18Z"/>
              <w:bCs/>
              <w:sz w:val="24"/>
            </w:rPr>
          </w:rPrChange>
        </w:rPr>
      </w:pPr>
    </w:p>
    <w:p>
      <w:pPr>
        <w:numPr>
          <w:ilvl w:val="255"/>
          <w:numId w:val="0"/>
        </w:numPr>
        <w:rPr>
          <w:ins w:id="7240" w:author="小多 [2]" w:date="2020-09-23T10:45:18Z"/>
          <w:bCs/>
          <w:color w:val="auto"/>
          <w:sz w:val="24"/>
          <w:rPrChange w:id="7241" w:author="小多 [2]" w:date="2020-09-23T11:01:09Z">
            <w:rPr>
              <w:ins w:id="7242" w:author="小多 [2]" w:date="2020-09-23T10:45:18Z"/>
              <w:bCs/>
              <w:sz w:val="24"/>
            </w:rPr>
          </w:rPrChange>
        </w:rPr>
      </w:pPr>
    </w:p>
    <w:p>
      <w:pPr>
        <w:numPr>
          <w:ilvl w:val="255"/>
          <w:numId w:val="0"/>
        </w:numPr>
        <w:rPr>
          <w:ins w:id="7243" w:author="小多 [2]" w:date="2020-09-23T10:45:19Z"/>
          <w:bCs/>
          <w:color w:val="auto"/>
          <w:sz w:val="24"/>
          <w:rPrChange w:id="7244" w:author="小多 [2]" w:date="2020-09-23T11:01:09Z">
            <w:rPr>
              <w:ins w:id="7245" w:author="小多 [2]" w:date="2020-09-23T10:45:19Z"/>
              <w:bCs/>
              <w:sz w:val="24"/>
            </w:rPr>
          </w:rPrChange>
        </w:rPr>
      </w:pPr>
    </w:p>
    <w:p>
      <w:pPr>
        <w:numPr>
          <w:ilvl w:val="255"/>
          <w:numId w:val="0"/>
        </w:numPr>
        <w:rPr>
          <w:bCs/>
          <w:color w:val="auto"/>
          <w:sz w:val="24"/>
          <w:rPrChange w:id="7246" w:author="小多 [2]" w:date="2020-09-23T11:01:09Z">
            <w:rPr>
              <w:bCs/>
              <w:sz w:val="24"/>
            </w:rPr>
          </w:rPrChange>
        </w:rPr>
      </w:pPr>
    </w:p>
    <w:p>
      <w:pPr>
        <w:numPr>
          <w:ilvl w:val="255"/>
          <w:numId w:val="0"/>
        </w:numPr>
        <w:spacing w:line="360" w:lineRule="auto"/>
        <w:ind w:left="420" w:leftChars="200"/>
        <w:outlineLvl w:val="2"/>
        <w:rPr>
          <w:bCs/>
          <w:color w:val="auto"/>
          <w:sz w:val="24"/>
          <w:rPrChange w:id="7247" w:author="小多 [2]" w:date="2020-09-23T11:01:09Z">
            <w:rPr>
              <w:bCs/>
              <w:sz w:val="24"/>
            </w:rPr>
          </w:rPrChange>
        </w:rPr>
      </w:pPr>
      <w:bookmarkStart w:id="474" w:name="_Toc7823"/>
      <w:bookmarkStart w:id="475" w:name="_Toc15058"/>
      <w:bookmarkStart w:id="476" w:name="_Toc10972"/>
      <w:bookmarkStart w:id="477" w:name="_Toc25262"/>
      <w:bookmarkStart w:id="478" w:name="_Toc26548"/>
      <w:bookmarkStart w:id="479" w:name="_Toc23549"/>
      <w:r>
        <w:rPr>
          <w:rFonts w:hint="eastAsia"/>
          <w:bCs/>
          <w:color w:val="auto"/>
          <w:sz w:val="24"/>
          <w:rPrChange w:id="7248" w:author="小多 [2]" w:date="2020-09-23T11:01:09Z">
            <w:rPr>
              <w:rFonts w:hint="eastAsia"/>
              <w:bCs/>
              <w:sz w:val="24"/>
            </w:rPr>
          </w:rPrChange>
        </w:rPr>
        <w:t>7.1.14 辅助分析功能</w:t>
      </w:r>
      <w:bookmarkEnd w:id="474"/>
      <w:bookmarkEnd w:id="475"/>
      <w:bookmarkEnd w:id="476"/>
      <w:bookmarkEnd w:id="477"/>
      <w:bookmarkEnd w:id="478"/>
      <w:bookmarkEnd w:id="47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249" w:author="小多 [2]" w:date="2020-09-23T11:01:09Z">
                  <w:rPr>
                    <w:b/>
                    <w:szCs w:val="21"/>
                  </w:rPr>
                </w:rPrChange>
              </w:rPr>
            </w:pPr>
            <w:r>
              <w:rPr>
                <w:rFonts w:hint="eastAsia"/>
                <w:b/>
                <w:color w:val="auto"/>
                <w:szCs w:val="21"/>
                <w:rPrChange w:id="7250"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251" w:author="小多 [2]" w:date="2020-09-23T11:01:09Z">
                  <w:rPr>
                    <w:b/>
                    <w:szCs w:val="21"/>
                  </w:rPr>
                </w:rPrChange>
              </w:rPr>
            </w:pPr>
            <w:r>
              <w:rPr>
                <w:rFonts w:hint="eastAsia"/>
                <w:b/>
                <w:color w:val="auto"/>
                <w:szCs w:val="21"/>
                <w:rPrChange w:id="7252"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253" w:author="小多 [2]" w:date="2020-09-23T11:01:09Z">
                  <w:rPr>
                    <w:b/>
                    <w:szCs w:val="21"/>
                  </w:rPr>
                </w:rPrChange>
              </w:rPr>
            </w:pPr>
            <w:r>
              <w:rPr>
                <w:rFonts w:hint="eastAsia"/>
                <w:b/>
                <w:color w:val="auto"/>
                <w:szCs w:val="21"/>
                <w:rPrChange w:id="725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55" w:author="小多 [2]" w:date="2020-09-23T11:01:09Z">
                  <w:rPr>
                    <w:kern w:val="0"/>
                    <w:szCs w:val="21"/>
                  </w:rPr>
                </w:rPrChange>
              </w:rPr>
            </w:pPr>
            <w:r>
              <w:rPr>
                <w:rFonts w:hint="eastAsia"/>
                <w:color w:val="auto"/>
                <w:kern w:val="0"/>
                <w:szCs w:val="21"/>
                <w:rPrChange w:id="7256" w:author="小多 [2]" w:date="2020-09-23T11:01:09Z">
                  <w:rPr>
                    <w:rFonts w:hint="eastAsia"/>
                    <w:kern w:val="0"/>
                    <w:szCs w:val="21"/>
                  </w:rPr>
                </w:rPrChange>
              </w:rPr>
              <w:t>SOFT1_N01</w:t>
            </w:r>
          </w:p>
        </w:tc>
        <w:tc>
          <w:tcPr>
            <w:tcW w:w="2010" w:type="dxa"/>
            <w:tcBorders>
              <w:bottom w:val="single" w:color="auto" w:sz="4" w:space="0"/>
            </w:tcBorders>
            <w:shd w:val="clear" w:color="auto" w:fill="auto"/>
            <w:vAlign w:val="center"/>
          </w:tcPr>
          <w:p>
            <w:pPr>
              <w:spacing w:line="276" w:lineRule="auto"/>
              <w:rPr>
                <w:color w:val="auto"/>
                <w:kern w:val="0"/>
                <w:szCs w:val="21"/>
                <w:rPrChange w:id="7257" w:author="小多 [2]" w:date="2020-09-23T11:01:09Z">
                  <w:rPr>
                    <w:kern w:val="0"/>
                    <w:szCs w:val="21"/>
                  </w:rPr>
                </w:rPrChange>
              </w:rPr>
            </w:pPr>
            <w:r>
              <w:rPr>
                <w:rFonts w:hint="eastAsia"/>
                <w:color w:val="auto"/>
                <w:kern w:val="0"/>
                <w:szCs w:val="21"/>
                <w:rPrChange w:id="7258" w:author="小多 [2]" w:date="2020-09-23T11:01:09Z">
                  <w:rPr>
                    <w:rFonts w:hint="eastAsia"/>
                    <w:kern w:val="0"/>
                    <w:szCs w:val="21"/>
                  </w:rPr>
                </w:rPrChange>
              </w:rPr>
              <w:t xml:space="preserve">辅助分析      </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259" w:author="小多 [2]" w:date="2020-09-23T11:01:09Z">
                  <w:rPr>
                    <w:szCs w:val="21"/>
                  </w:rPr>
                </w:rPrChange>
              </w:rPr>
            </w:pPr>
            <w:r>
              <w:rPr>
                <w:rFonts w:hint="eastAsia"/>
                <w:color w:val="auto"/>
                <w:szCs w:val="21"/>
                <w:rPrChange w:id="7260" w:author="小多 [2]" w:date="2020-09-23T11:01:09Z">
                  <w:rPr>
                    <w:rFonts w:hint="eastAsia"/>
                    <w:szCs w:val="21"/>
                  </w:rPr>
                </w:rPrChange>
              </w:rPr>
              <w:t>通过算法辅助识别出心搏类型和事件</w:t>
            </w:r>
          </w:p>
        </w:tc>
      </w:tr>
    </w:tbl>
    <w:p>
      <w:pPr>
        <w:numPr>
          <w:ilvl w:val="255"/>
          <w:numId w:val="0"/>
        </w:numPr>
        <w:rPr>
          <w:bCs/>
          <w:color w:val="auto"/>
          <w:sz w:val="24"/>
          <w:rPrChange w:id="7261" w:author="小多 [2]" w:date="2020-09-23T11:01:09Z">
            <w:rPr>
              <w:bCs/>
              <w:sz w:val="24"/>
            </w:rPr>
          </w:rPrChange>
        </w:rPr>
      </w:pPr>
    </w:p>
    <w:p>
      <w:pPr>
        <w:numPr>
          <w:ilvl w:val="255"/>
          <w:numId w:val="0"/>
        </w:numPr>
        <w:spacing w:line="360" w:lineRule="auto"/>
        <w:ind w:left="420" w:leftChars="200"/>
        <w:outlineLvl w:val="2"/>
        <w:rPr>
          <w:bCs/>
          <w:color w:val="auto"/>
          <w:sz w:val="24"/>
          <w:rPrChange w:id="7262" w:author="小多 [2]" w:date="2020-09-23T11:01:09Z">
            <w:rPr>
              <w:bCs/>
              <w:sz w:val="24"/>
            </w:rPr>
          </w:rPrChange>
        </w:rPr>
      </w:pPr>
      <w:bookmarkStart w:id="480" w:name="_Toc32029"/>
      <w:bookmarkStart w:id="481" w:name="_Toc15988"/>
      <w:bookmarkStart w:id="482" w:name="_Toc18848"/>
      <w:bookmarkStart w:id="483" w:name="_Toc31739"/>
      <w:bookmarkStart w:id="484" w:name="_Toc7428"/>
      <w:bookmarkStart w:id="485" w:name="_Toc12771"/>
      <w:r>
        <w:rPr>
          <w:rFonts w:hint="eastAsia"/>
          <w:bCs/>
          <w:color w:val="auto"/>
          <w:sz w:val="24"/>
          <w:rPrChange w:id="7263" w:author="小多 [2]" w:date="2020-09-23T11:01:09Z">
            <w:rPr>
              <w:rFonts w:hint="eastAsia"/>
              <w:bCs/>
              <w:sz w:val="24"/>
            </w:rPr>
          </w:rPrChange>
        </w:rPr>
        <w:t>7.1.15 全程12导联分钟计ST段展示</w:t>
      </w:r>
      <w:bookmarkEnd w:id="480"/>
      <w:bookmarkEnd w:id="481"/>
      <w:bookmarkEnd w:id="482"/>
      <w:bookmarkEnd w:id="483"/>
      <w:bookmarkEnd w:id="484"/>
      <w:bookmarkEnd w:id="48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264" w:author="小多 [2]" w:date="2020-09-23T11:01:09Z">
                  <w:rPr>
                    <w:b/>
                    <w:szCs w:val="21"/>
                  </w:rPr>
                </w:rPrChange>
              </w:rPr>
            </w:pPr>
            <w:r>
              <w:rPr>
                <w:rFonts w:hint="eastAsia"/>
                <w:b/>
                <w:color w:val="auto"/>
                <w:szCs w:val="21"/>
                <w:rPrChange w:id="7265"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266" w:author="小多 [2]" w:date="2020-09-23T11:01:09Z">
                  <w:rPr>
                    <w:b/>
                    <w:szCs w:val="21"/>
                  </w:rPr>
                </w:rPrChange>
              </w:rPr>
            </w:pPr>
            <w:r>
              <w:rPr>
                <w:rFonts w:hint="eastAsia"/>
                <w:b/>
                <w:color w:val="auto"/>
                <w:szCs w:val="21"/>
                <w:rPrChange w:id="7267"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268" w:author="小多 [2]" w:date="2020-09-23T11:01:09Z">
                  <w:rPr>
                    <w:b/>
                    <w:szCs w:val="21"/>
                  </w:rPr>
                </w:rPrChange>
              </w:rPr>
            </w:pPr>
            <w:r>
              <w:rPr>
                <w:rFonts w:hint="eastAsia"/>
                <w:b/>
                <w:color w:val="auto"/>
                <w:szCs w:val="21"/>
                <w:rPrChange w:id="7269"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70" w:author="小多 [2]" w:date="2020-09-23T11:01:09Z">
                  <w:rPr>
                    <w:kern w:val="0"/>
                    <w:szCs w:val="21"/>
                  </w:rPr>
                </w:rPrChange>
              </w:rPr>
            </w:pPr>
            <w:r>
              <w:rPr>
                <w:rFonts w:hint="eastAsia"/>
                <w:color w:val="auto"/>
                <w:kern w:val="0"/>
                <w:szCs w:val="21"/>
                <w:rPrChange w:id="7271" w:author="小多 [2]" w:date="2020-09-23T11:01:09Z">
                  <w:rPr>
                    <w:rFonts w:hint="eastAsia"/>
                    <w:kern w:val="0"/>
                    <w:szCs w:val="21"/>
                  </w:rPr>
                </w:rPrChange>
              </w:rPr>
              <w:t>SOFT1_O01</w:t>
            </w:r>
          </w:p>
        </w:tc>
        <w:tc>
          <w:tcPr>
            <w:tcW w:w="2010" w:type="dxa"/>
            <w:tcBorders>
              <w:bottom w:val="single" w:color="auto" w:sz="4" w:space="0"/>
            </w:tcBorders>
            <w:shd w:val="clear" w:color="auto" w:fill="auto"/>
            <w:vAlign w:val="center"/>
          </w:tcPr>
          <w:p>
            <w:pPr>
              <w:spacing w:line="276" w:lineRule="auto"/>
              <w:rPr>
                <w:color w:val="auto"/>
                <w:kern w:val="0"/>
                <w:szCs w:val="21"/>
                <w:rPrChange w:id="7272" w:author="小多 [2]" w:date="2020-09-23T11:01:09Z">
                  <w:rPr>
                    <w:kern w:val="0"/>
                    <w:szCs w:val="21"/>
                  </w:rPr>
                </w:rPrChange>
              </w:rPr>
            </w:pPr>
            <w:r>
              <w:rPr>
                <w:rFonts w:hint="eastAsia"/>
                <w:color w:val="auto"/>
                <w:kern w:val="0"/>
                <w:szCs w:val="21"/>
                <w:rPrChange w:id="7273" w:author="小多 [2]" w:date="2020-09-23T11:01:09Z">
                  <w:rPr>
                    <w:rFonts w:hint="eastAsia"/>
                    <w:kern w:val="0"/>
                    <w:szCs w:val="21"/>
                  </w:rPr>
                </w:rPrChange>
              </w:rPr>
              <w:t>全程12导联ST段趋势图展示区域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274" w:author="小多 [2]" w:date="2020-09-23T11:01:09Z">
                  <w:rPr>
                    <w:szCs w:val="21"/>
                  </w:rPr>
                </w:rPrChange>
              </w:rPr>
            </w:pPr>
            <w:r>
              <w:rPr>
                <w:rFonts w:hint="eastAsia"/>
                <w:color w:val="auto"/>
                <w:szCs w:val="21"/>
                <w:rPrChange w:id="7275" w:author="小多 [2]" w:date="2020-09-23T11:01:09Z">
                  <w:rPr>
                    <w:rFonts w:hint="eastAsia"/>
                    <w:szCs w:val="21"/>
                  </w:rPr>
                </w:rPrChange>
              </w:rPr>
              <w:t>可以正确的画出全程12个导联ST段的趋势图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76" w:author="小多 [2]" w:date="2020-09-23T11:01:09Z">
                  <w:rPr>
                    <w:kern w:val="0"/>
                    <w:szCs w:val="21"/>
                  </w:rPr>
                </w:rPrChange>
              </w:rPr>
            </w:pPr>
            <w:r>
              <w:rPr>
                <w:rFonts w:hint="eastAsia"/>
                <w:color w:val="auto"/>
                <w:kern w:val="0"/>
                <w:szCs w:val="21"/>
                <w:rPrChange w:id="7277" w:author="小多 [2]" w:date="2020-09-23T11:01:09Z">
                  <w:rPr>
                    <w:rFonts w:hint="eastAsia"/>
                    <w:kern w:val="0"/>
                    <w:szCs w:val="21"/>
                  </w:rPr>
                </w:rPrChange>
              </w:rPr>
              <w:t>SOFT1_O02</w:t>
            </w:r>
          </w:p>
        </w:tc>
        <w:tc>
          <w:tcPr>
            <w:tcW w:w="2010" w:type="dxa"/>
            <w:tcBorders>
              <w:bottom w:val="single" w:color="auto" w:sz="4" w:space="0"/>
            </w:tcBorders>
            <w:shd w:val="clear" w:color="auto" w:fill="auto"/>
            <w:vAlign w:val="center"/>
          </w:tcPr>
          <w:p>
            <w:pPr>
              <w:spacing w:line="276" w:lineRule="auto"/>
              <w:rPr>
                <w:color w:val="auto"/>
                <w:kern w:val="0"/>
                <w:szCs w:val="21"/>
                <w:rPrChange w:id="7278" w:author="小多 [2]" w:date="2020-09-23T11:01:09Z">
                  <w:rPr>
                    <w:kern w:val="0"/>
                    <w:szCs w:val="21"/>
                  </w:rPr>
                </w:rPrChange>
              </w:rPr>
            </w:pPr>
            <w:r>
              <w:rPr>
                <w:rFonts w:hint="eastAsia"/>
                <w:color w:val="auto"/>
                <w:kern w:val="0"/>
                <w:szCs w:val="21"/>
                <w:rPrChange w:id="7279" w:author="小多 [2]" w:date="2020-09-23T11:01:09Z">
                  <w:rPr>
                    <w:rFonts w:hint="eastAsia"/>
                    <w:kern w:val="0"/>
                    <w:szCs w:val="21"/>
                  </w:rPr>
                </w:rPrChange>
              </w:rPr>
              <w:t>分别控制12个导联ST段趋势图展示</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280" w:author="小多 [2]" w:date="2020-09-23T11:01:09Z">
                  <w:rPr>
                    <w:szCs w:val="21"/>
                  </w:rPr>
                </w:rPrChange>
              </w:rPr>
            </w:pPr>
            <w:r>
              <w:rPr>
                <w:rFonts w:hint="eastAsia"/>
                <w:color w:val="auto"/>
                <w:szCs w:val="21"/>
                <w:rPrChange w:id="7281" w:author="小多 [2]" w:date="2020-09-23T11:01:09Z">
                  <w:rPr>
                    <w:rFonts w:hint="eastAsia"/>
                    <w:szCs w:val="21"/>
                  </w:rPr>
                </w:rPrChange>
              </w:rPr>
              <w:t>通过勾选对应勾选框，可以显示或隐藏对应导联的ST段趋势图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82" w:author="小多 [2]" w:date="2020-09-23T11:01:09Z">
                  <w:rPr>
                    <w:kern w:val="0"/>
                    <w:szCs w:val="21"/>
                  </w:rPr>
                </w:rPrChange>
              </w:rPr>
            </w:pPr>
            <w:r>
              <w:rPr>
                <w:rFonts w:hint="eastAsia"/>
                <w:color w:val="auto"/>
                <w:kern w:val="0"/>
                <w:szCs w:val="21"/>
                <w:rPrChange w:id="7283" w:author="小多 [2]" w:date="2020-09-23T11:01:09Z">
                  <w:rPr>
                    <w:rFonts w:hint="eastAsia"/>
                    <w:kern w:val="0"/>
                    <w:szCs w:val="21"/>
                  </w:rPr>
                </w:rPrChange>
              </w:rPr>
              <w:t>SOFT1_O03</w:t>
            </w:r>
          </w:p>
        </w:tc>
        <w:tc>
          <w:tcPr>
            <w:tcW w:w="2010" w:type="dxa"/>
            <w:tcBorders>
              <w:bottom w:val="single" w:color="auto" w:sz="4" w:space="0"/>
            </w:tcBorders>
            <w:shd w:val="clear" w:color="auto" w:fill="auto"/>
            <w:vAlign w:val="center"/>
          </w:tcPr>
          <w:p>
            <w:pPr>
              <w:spacing w:line="276" w:lineRule="auto"/>
              <w:rPr>
                <w:color w:val="auto"/>
                <w:kern w:val="0"/>
                <w:szCs w:val="21"/>
                <w:rPrChange w:id="7284" w:author="小多 [2]" w:date="2020-09-23T11:01:09Z">
                  <w:rPr>
                    <w:kern w:val="0"/>
                    <w:szCs w:val="21"/>
                  </w:rPr>
                </w:rPrChange>
              </w:rPr>
            </w:pPr>
            <w:r>
              <w:rPr>
                <w:rFonts w:hint="eastAsia"/>
                <w:color w:val="auto"/>
                <w:kern w:val="0"/>
                <w:szCs w:val="21"/>
                <w:rPrChange w:id="7285" w:author="小多 [2]" w:date="2020-09-23T11:01:09Z">
                  <w:rPr>
                    <w:rFonts w:hint="eastAsia"/>
                    <w:kern w:val="0"/>
                    <w:szCs w:val="21"/>
                  </w:rPr>
                </w:rPrChange>
              </w:rPr>
              <w:t>全程12导联ST段趋势图展示区域鼠标移动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286" w:author="小多 [2]" w:date="2020-09-23T11:01:09Z">
                  <w:rPr>
                    <w:szCs w:val="21"/>
                  </w:rPr>
                </w:rPrChange>
              </w:rPr>
            </w:pPr>
            <w:r>
              <w:rPr>
                <w:rFonts w:hint="eastAsia"/>
                <w:color w:val="auto"/>
                <w:szCs w:val="21"/>
                <w:rPrChange w:id="7287" w:author="小多 [2]" w:date="2020-09-23T11:01:09Z">
                  <w:rPr>
                    <w:rFonts w:hint="eastAsia"/>
                    <w:szCs w:val="21"/>
                  </w:rPr>
                </w:rPrChange>
              </w:rPr>
              <w:t>鼠标在</w:t>
            </w:r>
            <w:r>
              <w:rPr>
                <w:rFonts w:hint="eastAsia"/>
                <w:color w:val="auto"/>
                <w:kern w:val="0"/>
                <w:szCs w:val="21"/>
                <w:rPrChange w:id="7288" w:author="小多 [2]" w:date="2020-09-23T11:01:09Z">
                  <w:rPr>
                    <w:rFonts w:hint="eastAsia"/>
                    <w:kern w:val="0"/>
                    <w:szCs w:val="21"/>
                  </w:rPr>
                </w:rPrChange>
              </w:rPr>
              <w:t>SOFT1_O01区域移动时，会跟随鼠标显示当前位置对应时间和对应ST段数值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289" w:author="小多 [2]" w:date="2020-09-23T11:01:09Z">
                  <w:rPr>
                    <w:kern w:val="0"/>
                    <w:szCs w:val="21"/>
                  </w:rPr>
                </w:rPrChange>
              </w:rPr>
            </w:pPr>
            <w:r>
              <w:rPr>
                <w:rFonts w:hint="eastAsia"/>
                <w:color w:val="auto"/>
                <w:kern w:val="0"/>
                <w:szCs w:val="21"/>
                <w:rPrChange w:id="7290" w:author="小多 [2]" w:date="2020-09-23T11:01:09Z">
                  <w:rPr>
                    <w:rFonts w:hint="eastAsia"/>
                    <w:kern w:val="0"/>
                    <w:szCs w:val="21"/>
                  </w:rPr>
                </w:rPrChange>
              </w:rPr>
              <w:t>SOFT1_O04</w:t>
            </w:r>
          </w:p>
        </w:tc>
        <w:tc>
          <w:tcPr>
            <w:tcW w:w="2010" w:type="dxa"/>
            <w:tcBorders>
              <w:bottom w:val="single" w:color="auto" w:sz="4" w:space="0"/>
            </w:tcBorders>
            <w:shd w:val="clear" w:color="auto" w:fill="auto"/>
            <w:vAlign w:val="center"/>
          </w:tcPr>
          <w:p>
            <w:pPr>
              <w:spacing w:line="276" w:lineRule="auto"/>
              <w:rPr>
                <w:color w:val="auto"/>
                <w:kern w:val="0"/>
                <w:szCs w:val="21"/>
                <w:rPrChange w:id="7291" w:author="小多 [2]" w:date="2020-09-23T11:01:09Z">
                  <w:rPr>
                    <w:kern w:val="0"/>
                    <w:szCs w:val="21"/>
                  </w:rPr>
                </w:rPrChange>
              </w:rPr>
            </w:pPr>
            <w:r>
              <w:rPr>
                <w:rFonts w:hint="eastAsia"/>
                <w:color w:val="auto"/>
                <w:kern w:val="0"/>
                <w:szCs w:val="21"/>
                <w:rPrChange w:id="7292" w:author="小多 [2]" w:date="2020-09-23T11:01:09Z">
                  <w:rPr>
                    <w:rFonts w:hint="eastAsia"/>
                    <w:kern w:val="0"/>
                    <w:szCs w:val="21"/>
                  </w:rPr>
                </w:rPrChange>
              </w:rPr>
              <w:t>ST段事件统计区域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293" w:author="小多 [2]" w:date="2020-09-23T11:01:09Z">
                  <w:rPr>
                    <w:szCs w:val="21"/>
                  </w:rPr>
                </w:rPrChange>
              </w:rPr>
            </w:pPr>
            <w:r>
              <w:rPr>
                <w:rFonts w:hint="eastAsia"/>
                <w:color w:val="auto"/>
                <w:szCs w:val="21"/>
                <w:rPrChange w:id="7294" w:author="小多 [2]" w:date="2020-09-23T11:01:09Z">
                  <w:rPr>
                    <w:rFonts w:hint="eastAsia"/>
                    <w:szCs w:val="21"/>
                  </w:rPr>
                </w:rPrChange>
              </w:rPr>
              <w:t>包括开始时间，结束时间，时长，平均幅值，导联5个内容</w:t>
            </w:r>
            <w:del w:id="7295" w:author="小多 [2]" w:date="2020-09-23T10:47:09Z">
              <w:r>
                <w:rPr>
                  <w:rFonts w:hint="eastAsia"/>
                  <w:color w:val="auto"/>
                  <w:szCs w:val="21"/>
                  <w:rPrChange w:id="7296" w:author="小多 [2]" w:date="2020-09-23T11:01:09Z">
                    <w:rPr>
                      <w:rFonts w:hint="eastAsia"/>
                      <w:szCs w:val="21"/>
                    </w:rPr>
                  </w:rPrChange>
                </w:rPr>
                <w:delText>。</w:delText>
              </w:r>
            </w:del>
          </w:p>
          <w:p>
            <w:pPr>
              <w:pStyle w:val="25"/>
              <w:spacing w:line="276" w:lineRule="auto"/>
              <w:ind w:firstLine="0" w:firstLineChars="0"/>
              <w:rPr>
                <w:color w:val="auto"/>
                <w:szCs w:val="21"/>
                <w:rPrChange w:id="7298" w:author="小多 [2]" w:date="2020-09-23T11:01:09Z">
                  <w:rPr>
                    <w:szCs w:val="21"/>
                  </w:rPr>
                </w:rPrChange>
              </w:rPr>
            </w:pPr>
            <w:r>
              <w:rPr>
                <w:rFonts w:hint="eastAsia"/>
                <w:color w:val="auto"/>
                <w:szCs w:val="21"/>
                <w:rPrChange w:id="7299" w:author="小多 [2]" w:date="2020-09-23T11:01:09Z">
                  <w:rPr>
                    <w:rFonts w:hint="eastAsia"/>
                    <w:szCs w:val="21"/>
                  </w:rPr>
                </w:rPrChange>
              </w:rPr>
              <w:t>（1）点击开始时间，7.1.1 通用心电图编辑窗口 会定位到事件开始位置</w:t>
            </w:r>
          </w:p>
          <w:p>
            <w:pPr>
              <w:pStyle w:val="25"/>
              <w:spacing w:line="276" w:lineRule="auto"/>
              <w:ind w:firstLine="0" w:firstLineChars="0"/>
              <w:rPr>
                <w:color w:val="auto"/>
                <w:szCs w:val="21"/>
                <w:rPrChange w:id="7300" w:author="小多 [2]" w:date="2020-09-23T11:01:09Z">
                  <w:rPr>
                    <w:szCs w:val="21"/>
                  </w:rPr>
                </w:rPrChange>
              </w:rPr>
            </w:pPr>
            <w:r>
              <w:rPr>
                <w:rFonts w:hint="eastAsia"/>
                <w:color w:val="auto"/>
                <w:szCs w:val="21"/>
                <w:rPrChange w:id="7301" w:author="小多 [2]" w:date="2020-09-23T11:01:09Z">
                  <w:rPr>
                    <w:rFonts w:hint="eastAsia"/>
                    <w:szCs w:val="21"/>
                  </w:rPr>
                </w:rPrChange>
              </w:rPr>
              <w:t>（2）点击结束时间，7.1.1 通用心电图编辑窗口 会定位到事件结束位置</w:t>
            </w:r>
          </w:p>
          <w:p>
            <w:pPr>
              <w:pStyle w:val="25"/>
              <w:spacing w:line="276" w:lineRule="auto"/>
              <w:ind w:firstLine="0" w:firstLineChars="0"/>
              <w:rPr>
                <w:color w:val="auto"/>
                <w:szCs w:val="21"/>
                <w:rPrChange w:id="7302" w:author="小多 [2]" w:date="2020-09-23T11:01:09Z">
                  <w:rPr>
                    <w:szCs w:val="21"/>
                  </w:rPr>
                </w:rPrChange>
              </w:rPr>
            </w:pPr>
            <w:r>
              <w:rPr>
                <w:rFonts w:hint="eastAsia"/>
                <w:color w:val="auto"/>
                <w:szCs w:val="21"/>
                <w:rPrChange w:id="7303" w:author="小多 [2]" w:date="2020-09-23T11:01:09Z">
                  <w:rPr>
                    <w:rFonts w:hint="eastAsia"/>
                    <w:szCs w:val="21"/>
                  </w:rPr>
                </w:rPrChange>
              </w:rPr>
              <w:t>（3）点击时长、平均幅值、导联，7.1.1 通用心电图编辑窗口 会定位到事件的中心位置</w:t>
            </w:r>
            <w:del w:id="7304" w:author="小多 [2]" w:date="2020-09-23T10:47:07Z">
              <w:r>
                <w:rPr>
                  <w:rFonts w:hint="eastAsia"/>
                  <w:color w:val="auto"/>
                  <w:szCs w:val="21"/>
                  <w:rPrChange w:id="7305" w:author="小多 [2]" w:date="2020-09-23T11:01:09Z">
                    <w:rPr>
                      <w:rFonts w:hint="eastAsia"/>
                      <w:szCs w:val="21"/>
                    </w:rPr>
                  </w:rPrChange>
                </w:rPr>
                <w:delText>。</w:delText>
              </w:r>
            </w:del>
          </w:p>
        </w:tc>
      </w:tr>
    </w:tbl>
    <w:p>
      <w:pPr>
        <w:numPr>
          <w:ilvl w:val="255"/>
          <w:numId w:val="0"/>
        </w:numPr>
        <w:rPr>
          <w:bCs/>
          <w:color w:val="auto"/>
          <w:sz w:val="24"/>
          <w:rPrChange w:id="7307" w:author="小多 [2]" w:date="2020-09-23T11:01:09Z">
            <w:rPr>
              <w:bCs/>
              <w:sz w:val="24"/>
            </w:rPr>
          </w:rPrChange>
        </w:rPr>
      </w:pPr>
    </w:p>
    <w:p>
      <w:pPr>
        <w:numPr>
          <w:ilvl w:val="255"/>
          <w:numId w:val="0"/>
        </w:numPr>
        <w:spacing w:line="360" w:lineRule="auto"/>
        <w:ind w:left="420" w:leftChars="200"/>
        <w:outlineLvl w:val="2"/>
        <w:rPr>
          <w:bCs/>
          <w:color w:val="auto"/>
          <w:sz w:val="24"/>
          <w:rPrChange w:id="7308" w:author="小多 [2]" w:date="2020-09-23T11:01:09Z">
            <w:rPr>
              <w:bCs/>
              <w:sz w:val="24"/>
            </w:rPr>
          </w:rPrChange>
        </w:rPr>
      </w:pPr>
      <w:bookmarkStart w:id="486" w:name="_Toc21269"/>
      <w:bookmarkStart w:id="487" w:name="_Toc19430"/>
      <w:bookmarkStart w:id="488" w:name="_Toc15802"/>
      <w:bookmarkStart w:id="489" w:name="_Toc20487"/>
      <w:bookmarkStart w:id="490" w:name="_Toc13888"/>
      <w:bookmarkStart w:id="491" w:name="_Toc28086"/>
      <w:r>
        <w:rPr>
          <w:rFonts w:hint="eastAsia"/>
          <w:bCs/>
          <w:color w:val="auto"/>
          <w:sz w:val="24"/>
          <w:rPrChange w:id="7309" w:author="小多 [2]" w:date="2020-09-23T11:01:09Z">
            <w:rPr>
              <w:rFonts w:hint="eastAsia"/>
              <w:bCs/>
              <w:sz w:val="24"/>
            </w:rPr>
          </w:rPrChange>
        </w:rPr>
        <w:t>7.1.16 HRV时域分析功能</w:t>
      </w:r>
      <w:bookmarkEnd w:id="486"/>
      <w:bookmarkEnd w:id="487"/>
      <w:bookmarkEnd w:id="488"/>
      <w:bookmarkEnd w:id="489"/>
      <w:bookmarkEnd w:id="490"/>
      <w:bookmarkEnd w:id="49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310" w:author="小多 [2]" w:date="2020-09-23T11:01:09Z">
                  <w:rPr>
                    <w:b/>
                    <w:szCs w:val="21"/>
                  </w:rPr>
                </w:rPrChange>
              </w:rPr>
            </w:pPr>
            <w:r>
              <w:rPr>
                <w:rFonts w:hint="eastAsia"/>
                <w:b/>
                <w:color w:val="auto"/>
                <w:szCs w:val="21"/>
                <w:rPrChange w:id="7311"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312" w:author="小多 [2]" w:date="2020-09-23T11:01:09Z">
                  <w:rPr>
                    <w:b/>
                    <w:szCs w:val="21"/>
                  </w:rPr>
                </w:rPrChange>
              </w:rPr>
            </w:pPr>
            <w:r>
              <w:rPr>
                <w:rFonts w:hint="eastAsia"/>
                <w:b/>
                <w:color w:val="auto"/>
                <w:szCs w:val="21"/>
                <w:rPrChange w:id="7313"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314" w:author="小多 [2]" w:date="2020-09-23T11:01:09Z">
                  <w:rPr>
                    <w:b/>
                    <w:szCs w:val="21"/>
                  </w:rPr>
                </w:rPrChange>
              </w:rPr>
            </w:pPr>
            <w:r>
              <w:rPr>
                <w:rFonts w:hint="eastAsia"/>
                <w:b/>
                <w:color w:val="auto"/>
                <w:szCs w:val="21"/>
                <w:rPrChange w:id="731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16" w:author="小多 [2]" w:date="2020-09-23T11:01:09Z">
                  <w:rPr>
                    <w:kern w:val="0"/>
                    <w:szCs w:val="21"/>
                  </w:rPr>
                </w:rPrChange>
              </w:rPr>
            </w:pPr>
            <w:r>
              <w:rPr>
                <w:rFonts w:hint="eastAsia"/>
                <w:color w:val="auto"/>
                <w:kern w:val="0"/>
                <w:szCs w:val="21"/>
                <w:rPrChange w:id="7317" w:author="小多 [2]" w:date="2020-09-23T11:01:09Z">
                  <w:rPr>
                    <w:rFonts w:hint="eastAsia"/>
                    <w:kern w:val="0"/>
                    <w:szCs w:val="21"/>
                  </w:rPr>
                </w:rPrChange>
              </w:rPr>
              <w:t>SOFT1_P01</w:t>
            </w:r>
          </w:p>
        </w:tc>
        <w:tc>
          <w:tcPr>
            <w:tcW w:w="2010" w:type="dxa"/>
            <w:tcBorders>
              <w:bottom w:val="single" w:color="auto" w:sz="4" w:space="0"/>
            </w:tcBorders>
            <w:shd w:val="clear" w:color="auto" w:fill="auto"/>
            <w:vAlign w:val="center"/>
          </w:tcPr>
          <w:p>
            <w:pPr>
              <w:spacing w:line="276" w:lineRule="auto"/>
              <w:rPr>
                <w:color w:val="auto"/>
                <w:kern w:val="0"/>
                <w:szCs w:val="21"/>
                <w:rPrChange w:id="7318" w:author="小多 [2]" w:date="2020-09-23T11:01:09Z">
                  <w:rPr>
                    <w:kern w:val="0"/>
                    <w:szCs w:val="21"/>
                  </w:rPr>
                </w:rPrChange>
              </w:rPr>
            </w:pPr>
            <w:r>
              <w:rPr>
                <w:rFonts w:hint="eastAsia"/>
                <w:color w:val="auto"/>
                <w:kern w:val="0"/>
                <w:szCs w:val="21"/>
                <w:rPrChange w:id="7319" w:author="小多 [2]" w:date="2020-09-23T11:01:09Z">
                  <w:rPr>
                    <w:rFonts w:hint="eastAsia"/>
                    <w:kern w:val="0"/>
                    <w:szCs w:val="21"/>
                  </w:rPr>
                </w:rPrChange>
              </w:rPr>
              <w:t>MeanRR趋势图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20" w:author="小多 [2]" w:date="2020-09-23T11:01:09Z">
                  <w:rPr>
                    <w:szCs w:val="21"/>
                  </w:rPr>
                </w:rPrChange>
              </w:rPr>
            </w:pPr>
            <w:r>
              <w:rPr>
                <w:rFonts w:hint="eastAsia"/>
                <w:color w:val="auto"/>
                <w:szCs w:val="21"/>
                <w:rPrChange w:id="7321" w:author="小多 [2]" w:date="2020-09-23T11:01:09Z">
                  <w:rPr>
                    <w:rFonts w:hint="eastAsia"/>
                    <w:szCs w:val="21"/>
                  </w:rPr>
                </w:rPrChange>
              </w:rPr>
              <w:t>正确画出以5分钟为单位时长计算窦性RR间期的平均值的全程趋势图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22" w:author="小多 [2]" w:date="2020-09-23T11:01:09Z">
                  <w:rPr>
                    <w:kern w:val="0"/>
                    <w:szCs w:val="21"/>
                  </w:rPr>
                </w:rPrChange>
              </w:rPr>
            </w:pPr>
            <w:r>
              <w:rPr>
                <w:rFonts w:hint="eastAsia"/>
                <w:color w:val="auto"/>
                <w:kern w:val="0"/>
                <w:szCs w:val="21"/>
                <w:rPrChange w:id="7323" w:author="小多 [2]" w:date="2020-09-23T11:01:09Z">
                  <w:rPr>
                    <w:rFonts w:hint="eastAsia"/>
                    <w:kern w:val="0"/>
                    <w:szCs w:val="21"/>
                  </w:rPr>
                </w:rPrChange>
              </w:rPr>
              <w:t>SOFT1_P02</w:t>
            </w:r>
          </w:p>
        </w:tc>
        <w:tc>
          <w:tcPr>
            <w:tcW w:w="2010" w:type="dxa"/>
            <w:tcBorders>
              <w:bottom w:val="single" w:color="auto" w:sz="4" w:space="0"/>
            </w:tcBorders>
            <w:shd w:val="clear" w:color="auto" w:fill="auto"/>
            <w:vAlign w:val="center"/>
          </w:tcPr>
          <w:p>
            <w:pPr>
              <w:spacing w:line="276" w:lineRule="auto"/>
              <w:rPr>
                <w:color w:val="auto"/>
                <w:kern w:val="0"/>
                <w:szCs w:val="21"/>
                <w:rPrChange w:id="7324" w:author="小多 [2]" w:date="2020-09-23T11:01:09Z">
                  <w:rPr>
                    <w:kern w:val="0"/>
                    <w:szCs w:val="21"/>
                  </w:rPr>
                </w:rPrChange>
              </w:rPr>
            </w:pPr>
            <w:r>
              <w:rPr>
                <w:rFonts w:hint="eastAsia"/>
                <w:color w:val="auto"/>
                <w:kern w:val="0"/>
                <w:szCs w:val="21"/>
                <w:rPrChange w:id="7325" w:author="小多 [2]" w:date="2020-09-23T11:01:09Z">
                  <w:rPr>
                    <w:rFonts w:hint="eastAsia"/>
                    <w:kern w:val="0"/>
                    <w:szCs w:val="21"/>
                  </w:rPr>
                </w:rPrChange>
              </w:rPr>
              <w:t>SDNN趋势图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26" w:author="小多 [2]" w:date="2020-09-23T11:01:09Z">
                  <w:rPr>
                    <w:szCs w:val="21"/>
                  </w:rPr>
                </w:rPrChange>
              </w:rPr>
            </w:pPr>
            <w:r>
              <w:rPr>
                <w:rFonts w:hint="eastAsia"/>
                <w:color w:val="auto"/>
                <w:szCs w:val="21"/>
                <w:rPrChange w:id="7327" w:author="小多 [2]" w:date="2020-09-23T11:01:09Z">
                  <w:rPr>
                    <w:rFonts w:hint="eastAsia"/>
                    <w:szCs w:val="21"/>
                  </w:rPr>
                </w:rPrChange>
              </w:rPr>
              <w:t>正确画出以5分钟为单位时长计算窦性心搏RR间期（简称NN间期）的标准差的全程趋势图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28" w:author="小多 [2]" w:date="2020-09-23T11:01:09Z">
                  <w:rPr>
                    <w:kern w:val="0"/>
                    <w:szCs w:val="21"/>
                  </w:rPr>
                </w:rPrChange>
              </w:rPr>
            </w:pPr>
            <w:r>
              <w:rPr>
                <w:rFonts w:hint="eastAsia"/>
                <w:color w:val="auto"/>
                <w:kern w:val="0"/>
                <w:szCs w:val="21"/>
                <w:rPrChange w:id="7329" w:author="小多 [2]" w:date="2020-09-23T11:01:09Z">
                  <w:rPr>
                    <w:rFonts w:hint="eastAsia"/>
                    <w:kern w:val="0"/>
                    <w:szCs w:val="21"/>
                  </w:rPr>
                </w:rPrChange>
              </w:rPr>
              <w:t>SOFT1_P03</w:t>
            </w:r>
          </w:p>
        </w:tc>
        <w:tc>
          <w:tcPr>
            <w:tcW w:w="2010" w:type="dxa"/>
            <w:tcBorders>
              <w:bottom w:val="single" w:color="auto" w:sz="4" w:space="0"/>
            </w:tcBorders>
            <w:shd w:val="clear" w:color="auto" w:fill="auto"/>
            <w:vAlign w:val="center"/>
          </w:tcPr>
          <w:p>
            <w:pPr>
              <w:spacing w:line="276" w:lineRule="auto"/>
              <w:rPr>
                <w:color w:val="auto"/>
                <w:kern w:val="0"/>
                <w:szCs w:val="21"/>
                <w:rPrChange w:id="7330" w:author="小多 [2]" w:date="2020-09-23T11:01:09Z">
                  <w:rPr>
                    <w:kern w:val="0"/>
                    <w:szCs w:val="21"/>
                  </w:rPr>
                </w:rPrChange>
              </w:rPr>
            </w:pPr>
            <w:r>
              <w:rPr>
                <w:rFonts w:hint="eastAsia"/>
                <w:color w:val="auto"/>
                <w:kern w:val="0"/>
                <w:szCs w:val="21"/>
                <w:rPrChange w:id="7331" w:author="小多 [2]" w:date="2020-09-23T11:01:09Z">
                  <w:rPr>
                    <w:rFonts w:hint="eastAsia"/>
                    <w:kern w:val="0"/>
                    <w:szCs w:val="21"/>
                  </w:rPr>
                </w:rPrChange>
              </w:rPr>
              <w:t>RMSSD趋势图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32" w:author="小多 [2]" w:date="2020-09-23T11:01:09Z">
                  <w:rPr>
                    <w:szCs w:val="21"/>
                  </w:rPr>
                </w:rPrChange>
              </w:rPr>
            </w:pPr>
            <w:r>
              <w:rPr>
                <w:rFonts w:hint="eastAsia"/>
                <w:color w:val="auto"/>
                <w:szCs w:val="21"/>
                <w:rPrChange w:id="7333" w:author="小多 [2]" w:date="2020-09-23T11:01:09Z">
                  <w:rPr>
                    <w:rFonts w:hint="eastAsia"/>
                    <w:szCs w:val="21"/>
                  </w:rPr>
                </w:rPrChange>
              </w:rPr>
              <w:t>正确画出以5分钟为单位时长计算相邻NN间期长度之差的均方根值的全程趋势图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34" w:author="小多 [2]" w:date="2020-09-23T11:01:09Z">
                  <w:rPr>
                    <w:kern w:val="0"/>
                    <w:szCs w:val="21"/>
                  </w:rPr>
                </w:rPrChange>
              </w:rPr>
            </w:pPr>
            <w:r>
              <w:rPr>
                <w:rFonts w:hint="eastAsia"/>
                <w:color w:val="auto"/>
                <w:kern w:val="0"/>
                <w:szCs w:val="21"/>
                <w:rPrChange w:id="7335" w:author="小多 [2]" w:date="2020-09-23T11:01:09Z">
                  <w:rPr>
                    <w:rFonts w:hint="eastAsia"/>
                    <w:kern w:val="0"/>
                    <w:szCs w:val="21"/>
                  </w:rPr>
                </w:rPrChange>
              </w:rPr>
              <w:t>SOFT1_P04</w:t>
            </w:r>
          </w:p>
        </w:tc>
        <w:tc>
          <w:tcPr>
            <w:tcW w:w="2010" w:type="dxa"/>
            <w:tcBorders>
              <w:bottom w:val="single" w:color="auto" w:sz="4" w:space="0"/>
            </w:tcBorders>
            <w:shd w:val="clear" w:color="auto" w:fill="auto"/>
            <w:vAlign w:val="center"/>
          </w:tcPr>
          <w:p>
            <w:pPr>
              <w:spacing w:line="276" w:lineRule="auto"/>
              <w:rPr>
                <w:color w:val="auto"/>
                <w:kern w:val="0"/>
                <w:szCs w:val="21"/>
                <w:rPrChange w:id="7336" w:author="小多 [2]" w:date="2020-09-23T11:01:09Z">
                  <w:rPr>
                    <w:kern w:val="0"/>
                    <w:szCs w:val="21"/>
                  </w:rPr>
                </w:rPrChange>
              </w:rPr>
            </w:pPr>
            <w:r>
              <w:rPr>
                <w:rFonts w:hint="eastAsia"/>
                <w:color w:val="auto"/>
                <w:kern w:val="0"/>
                <w:szCs w:val="21"/>
                <w:rPrChange w:id="7337" w:author="小多 [2]" w:date="2020-09-23T11:01:09Z">
                  <w:rPr>
                    <w:rFonts w:hint="eastAsia"/>
                    <w:kern w:val="0"/>
                    <w:szCs w:val="21"/>
                  </w:rPr>
                </w:rPrChange>
              </w:rPr>
              <w:t>PNN50趋势图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38" w:author="小多 [2]" w:date="2020-09-23T11:01:09Z">
                  <w:rPr>
                    <w:szCs w:val="21"/>
                  </w:rPr>
                </w:rPrChange>
              </w:rPr>
            </w:pPr>
            <w:r>
              <w:rPr>
                <w:rFonts w:hint="eastAsia"/>
                <w:color w:val="auto"/>
                <w:szCs w:val="21"/>
                <w:rPrChange w:id="7339" w:author="小多 [2]" w:date="2020-09-23T11:01:09Z">
                  <w:rPr>
                    <w:rFonts w:hint="eastAsia"/>
                    <w:szCs w:val="21"/>
                  </w:rPr>
                </w:rPrChange>
              </w:rPr>
              <w:t>正确画出以5分钟为单位时长计算 NN间期之间长度差大于50ms的个数 除以 5分钟内总的NN间期个数的值 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40" w:author="小多 [2]" w:date="2020-09-23T11:01:09Z">
                  <w:rPr>
                    <w:kern w:val="0"/>
                    <w:szCs w:val="21"/>
                  </w:rPr>
                </w:rPrChange>
              </w:rPr>
            </w:pPr>
            <w:r>
              <w:rPr>
                <w:rFonts w:hint="eastAsia"/>
                <w:color w:val="auto"/>
                <w:kern w:val="0"/>
                <w:szCs w:val="21"/>
                <w:rPrChange w:id="7341" w:author="小多 [2]" w:date="2020-09-23T11:01:09Z">
                  <w:rPr>
                    <w:rFonts w:hint="eastAsia"/>
                    <w:kern w:val="0"/>
                    <w:szCs w:val="21"/>
                  </w:rPr>
                </w:rPrChange>
              </w:rPr>
              <w:t>SOFT1_P05</w:t>
            </w:r>
          </w:p>
        </w:tc>
        <w:tc>
          <w:tcPr>
            <w:tcW w:w="2010" w:type="dxa"/>
            <w:tcBorders>
              <w:bottom w:val="single" w:color="auto" w:sz="4" w:space="0"/>
            </w:tcBorders>
            <w:shd w:val="clear" w:color="auto" w:fill="auto"/>
            <w:vAlign w:val="center"/>
          </w:tcPr>
          <w:p>
            <w:pPr>
              <w:spacing w:line="276" w:lineRule="auto"/>
              <w:rPr>
                <w:color w:val="auto"/>
                <w:kern w:val="0"/>
                <w:szCs w:val="21"/>
                <w:rPrChange w:id="7342" w:author="小多 [2]" w:date="2020-09-23T11:01:09Z">
                  <w:rPr>
                    <w:kern w:val="0"/>
                    <w:szCs w:val="21"/>
                  </w:rPr>
                </w:rPrChange>
              </w:rPr>
            </w:pPr>
            <w:r>
              <w:rPr>
                <w:rFonts w:hint="eastAsia"/>
                <w:color w:val="auto"/>
                <w:kern w:val="0"/>
                <w:szCs w:val="21"/>
                <w:rPrChange w:id="7343" w:author="小多 [2]" w:date="2020-09-23T11:01:09Z">
                  <w:rPr>
                    <w:rFonts w:hint="eastAsia"/>
                    <w:kern w:val="0"/>
                    <w:szCs w:val="21"/>
                  </w:rPr>
                </w:rPrChange>
              </w:rPr>
              <w:t>全天NN间期个数阴影图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44" w:author="小多 [2]" w:date="2020-09-23T11:01:09Z">
                  <w:rPr>
                    <w:szCs w:val="21"/>
                  </w:rPr>
                </w:rPrChange>
              </w:rPr>
            </w:pPr>
            <w:r>
              <w:rPr>
                <w:rFonts w:hint="eastAsia"/>
                <w:color w:val="auto"/>
                <w:szCs w:val="21"/>
                <w:rPrChange w:id="7345" w:author="小多 [2]" w:date="2020-09-23T11:01:09Z">
                  <w:rPr>
                    <w:rFonts w:hint="eastAsia"/>
                    <w:szCs w:val="21"/>
                  </w:rPr>
                </w:rPrChange>
              </w:rPr>
              <w:t>正确画出全天NN间期阴影图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46" w:author="小多 [2]" w:date="2020-09-23T11:01:09Z">
                  <w:rPr>
                    <w:kern w:val="0"/>
                    <w:szCs w:val="21"/>
                  </w:rPr>
                </w:rPrChange>
              </w:rPr>
            </w:pPr>
            <w:r>
              <w:rPr>
                <w:rFonts w:hint="eastAsia"/>
                <w:color w:val="auto"/>
                <w:kern w:val="0"/>
                <w:szCs w:val="21"/>
                <w:rPrChange w:id="7347" w:author="小多 [2]" w:date="2020-09-23T11:01:09Z">
                  <w:rPr>
                    <w:rFonts w:hint="eastAsia"/>
                    <w:kern w:val="0"/>
                    <w:szCs w:val="21"/>
                  </w:rPr>
                </w:rPrChange>
              </w:rPr>
              <w:t>SOFT1_P06</w:t>
            </w:r>
          </w:p>
        </w:tc>
        <w:tc>
          <w:tcPr>
            <w:tcW w:w="2010" w:type="dxa"/>
            <w:tcBorders>
              <w:bottom w:val="single" w:color="auto" w:sz="4" w:space="0"/>
            </w:tcBorders>
            <w:shd w:val="clear" w:color="auto" w:fill="auto"/>
            <w:vAlign w:val="center"/>
          </w:tcPr>
          <w:p>
            <w:pPr>
              <w:spacing w:line="276" w:lineRule="auto"/>
              <w:rPr>
                <w:color w:val="auto"/>
                <w:kern w:val="0"/>
                <w:szCs w:val="21"/>
                <w:rPrChange w:id="7348" w:author="小多 [2]" w:date="2020-09-23T11:01:09Z">
                  <w:rPr>
                    <w:kern w:val="0"/>
                    <w:szCs w:val="21"/>
                  </w:rPr>
                </w:rPrChange>
              </w:rPr>
            </w:pPr>
            <w:r>
              <w:rPr>
                <w:rFonts w:hint="eastAsia"/>
                <w:color w:val="auto"/>
                <w:kern w:val="0"/>
                <w:szCs w:val="21"/>
                <w:rPrChange w:id="7349" w:author="小多 [2]" w:date="2020-09-23T11:01:09Z">
                  <w:rPr>
                    <w:rFonts w:hint="eastAsia"/>
                    <w:kern w:val="0"/>
                    <w:szCs w:val="21"/>
                  </w:rPr>
                </w:rPrChange>
              </w:rPr>
              <w:t>白天NN间期个数阴影图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50" w:author="小多 [2]" w:date="2020-09-23T11:01:09Z">
                  <w:rPr>
                    <w:szCs w:val="21"/>
                  </w:rPr>
                </w:rPrChange>
              </w:rPr>
            </w:pPr>
            <w:r>
              <w:rPr>
                <w:rFonts w:hint="eastAsia"/>
                <w:color w:val="auto"/>
                <w:szCs w:val="21"/>
                <w:rPrChange w:id="7351" w:author="小多 [2]" w:date="2020-09-23T11:01:09Z">
                  <w:rPr>
                    <w:rFonts w:hint="eastAsia"/>
                    <w:szCs w:val="21"/>
                  </w:rPr>
                </w:rPrChange>
              </w:rPr>
              <w:t>正确画出白天NN间期阴影图（早上6点到晚上10点）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52" w:author="小多 [2]" w:date="2020-09-23T11:01:09Z">
                  <w:rPr>
                    <w:kern w:val="0"/>
                    <w:szCs w:val="21"/>
                  </w:rPr>
                </w:rPrChange>
              </w:rPr>
            </w:pPr>
            <w:r>
              <w:rPr>
                <w:rFonts w:hint="eastAsia"/>
                <w:color w:val="auto"/>
                <w:kern w:val="0"/>
                <w:szCs w:val="21"/>
                <w:rPrChange w:id="7353" w:author="小多 [2]" w:date="2020-09-23T11:01:09Z">
                  <w:rPr>
                    <w:rFonts w:hint="eastAsia"/>
                    <w:kern w:val="0"/>
                    <w:szCs w:val="21"/>
                  </w:rPr>
                </w:rPrChange>
              </w:rPr>
              <w:t>SOFT1_P07</w:t>
            </w:r>
          </w:p>
        </w:tc>
        <w:tc>
          <w:tcPr>
            <w:tcW w:w="2010" w:type="dxa"/>
            <w:tcBorders>
              <w:bottom w:val="single" w:color="auto" w:sz="4" w:space="0"/>
            </w:tcBorders>
            <w:shd w:val="clear" w:color="auto" w:fill="auto"/>
            <w:vAlign w:val="center"/>
          </w:tcPr>
          <w:p>
            <w:pPr>
              <w:spacing w:line="276" w:lineRule="auto"/>
              <w:rPr>
                <w:color w:val="auto"/>
                <w:kern w:val="0"/>
                <w:szCs w:val="21"/>
                <w:rPrChange w:id="7354" w:author="小多 [2]" w:date="2020-09-23T11:01:09Z">
                  <w:rPr>
                    <w:kern w:val="0"/>
                    <w:szCs w:val="21"/>
                  </w:rPr>
                </w:rPrChange>
              </w:rPr>
            </w:pPr>
            <w:r>
              <w:rPr>
                <w:rFonts w:hint="eastAsia"/>
                <w:color w:val="auto"/>
                <w:kern w:val="0"/>
                <w:szCs w:val="21"/>
                <w:rPrChange w:id="7355" w:author="小多 [2]" w:date="2020-09-23T11:01:09Z">
                  <w:rPr>
                    <w:rFonts w:hint="eastAsia"/>
                    <w:kern w:val="0"/>
                    <w:szCs w:val="21"/>
                  </w:rPr>
                </w:rPrChange>
              </w:rPr>
              <w:t>夜晚NN间期个数阴影图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56" w:author="小多 [2]" w:date="2020-09-23T11:01:09Z">
                  <w:rPr>
                    <w:szCs w:val="21"/>
                  </w:rPr>
                </w:rPrChange>
              </w:rPr>
            </w:pPr>
            <w:r>
              <w:rPr>
                <w:rFonts w:hint="eastAsia"/>
                <w:color w:val="auto"/>
                <w:szCs w:val="21"/>
                <w:rPrChange w:id="7357" w:author="小多 [2]" w:date="2020-09-23T11:01:09Z">
                  <w:rPr>
                    <w:rFonts w:hint="eastAsia"/>
                    <w:szCs w:val="21"/>
                  </w:rPr>
                </w:rPrChange>
              </w:rPr>
              <w:t>正确画出夜晚NN间期阴影图（晚上10点到第二天早上6点）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58" w:author="小多 [2]" w:date="2020-09-23T11:01:09Z">
                  <w:rPr>
                    <w:kern w:val="0"/>
                    <w:szCs w:val="21"/>
                  </w:rPr>
                </w:rPrChange>
              </w:rPr>
            </w:pPr>
            <w:r>
              <w:rPr>
                <w:rFonts w:hint="eastAsia"/>
                <w:color w:val="auto"/>
                <w:kern w:val="0"/>
                <w:szCs w:val="21"/>
                <w:rPrChange w:id="7359" w:author="小多 [2]" w:date="2020-09-23T11:01:09Z">
                  <w:rPr>
                    <w:rFonts w:hint="eastAsia"/>
                    <w:kern w:val="0"/>
                    <w:szCs w:val="21"/>
                  </w:rPr>
                </w:rPrChange>
              </w:rPr>
              <w:t>SOFT1_P08</w:t>
            </w:r>
          </w:p>
        </w:tc>
        <w:tc>
          <w:tcPr>
            <w:tcW w:w="2010" w:type="dxa"/>
            <w:tcBorders>
              <w:bottom w:val="single" w:color="auto" w:sz="4" w:space="0"/>
            </w:tcBorders>
            <w:shd w:val="clear" w:color="auto" w:fill="auto"/>
            <w:vAlign w:val="center"/>
          </w:tcPr>
          <w:p>
            <w:pPr>
              <w:spacing w:line="276" w:lineRule="auto"/>
              <w:rPr>
                <w:color w:val="auto"/>
                <w:kern w:val="0"/>
                <w:szCs w:val="21"/>
                <w:rPrChange w:id="7360" w:author="小多 [2]" w:date="2020-09-23T11:01:09Z">
                  <w:rPr>
                    <w:kern w:val="0"/>
                    <w:szCs w:val="21"/>
                  </w:rPr>
                </w:rPrChange>
              </w:rPr>
            </w:pPr>
            <w:r>
              <w:rPr>
                <w:rFonts w:hint="eastAsia"/>
                <w:color w:val="auto"/>
                <w:kern w:val="0"/>
                <w:szCs w:val="21"/>
                <w:rPrChange w:id="7361" w:author="小多 [2]" w:date="2020-09-23T11:01:09Z">
                  <w:rPr>
                    <w:rFonts w:hint="eastAsia"/>
                    <w:kern w:val="0"/>
                    <w:szCs w:val="21"/>
                  </w:rPr>
                </w:rPrChange>
              </w:rPr>
              <w:t>HRV 78125趋势图</w:t>
            </w:r>
          </w:p>
        </w:tc>
        <w:tc>
          <w:tcPr>
            <w:tcW w:w="6342" w:type="dxa"/>
            <w:tcBorders>
              <w:bottom w:val="single" w:color="auto" w:sz="4" w:space="0"/>
            </w:tcBorders>
            <w:shd w:val="clear" w:color="auto" w:fill="auto"/>
            <w:vAlign w:val="center"/>
          </w:tcPr>
          <w:p>
            <w:pPr>
              <w:jc w:val="left"/>
              <w:rPr>
                <w:color w:val="auto"/>
                <w:szCs w:val="21"/>
                <w:rPrChange w:id="7362" w:author="小多 [2]" w:date="2020-09-23T11:01:09Z">
                  <w:rPr>
                    <w:szCs w:val="21"/>
                  </w:rPr>
                </w:rPrChange>
              </w:rPr>
            </w:pPr>
            <w:r>
              <w:rPr>
                <w:rFonts w:hint="eastAsia"/>
                <w:color w:val="auto"/>
                <w:szCs w:val="21"/>
                <w:rPrChange w:id="7363" w:author="小多 [2]" w:date="2020-09-23T11:01:09Z">
                  <w:rPr>
                    <w:rFonts w:hint="eastAsia"/>
                    <w:szCs w:val="21"/>
                  </w:rPr>
                </w:rPrChange>
              </w:rPr>
              <w:t>正确画出以5分钟为单位时长计算 NN间期的总个数除以NN间期直方图的高度 的全程趋势图（计算NN间期直方图时，横坐标的刻度间隔标准为7.8125ms(1/128秒)</w:t>
            </w:r>
            <w:del w:id="7364" w:author="小多 [2]" w:date="2020-09-23T10:47:02Z">
              <w:r>
                <w:rPr>
                  <w:rFonts w:hint="eastAsia"/>
                  <w:color w:val="auto"/>
                  <w:szCs w:val="21"/>
                  <w:rPrChange w:id="7365"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67" w:author="小多 [2]" w:date="2020-09-23T11:01:09Z">
                  <w:rPr>
                    <w:kern w:val="0"/>
                    <w:szCs w:val="21"/>
                  </w:rPr>
                </w:rPrChange>
              </w:rPr>
            </w:pPr>
            <w:r>
              <w:rPr>
                <w:rFonts w:hint="eastAsia"/>
                <w:color w:val="auto"/>
                <w:kern w:val="0"/>
                <w:szCs w:val="21"/>
                <w:rPrChange w:id="7368" w:author="小多 [2]" w:date="2020-09-23T11:01:09Z">
                  <w:rPr>
                    <w:rFonts w:hint="eastAsia"/>
                    <w:kern w:val="0"/>
                    <w:szCs w:val="21"/>
                  </w:rPr>
                </w:rPrChange>
              </w:rPr>
              <w:t>SOFT1_P09</w:t>
            </w:r>
          </w:p>
        </w:tc>
        <w:tc>
          <w:tcPr>
            <w:tcW w:w="2010" w:type="dxa"/>
            <w:tcBorders>
              <w:bottom w:val="single" w:color="auto" w:sz="4" w:space="0"/>
            </w:tcBorders>
            <w:shd w:val="clear" w:color="auto" w:fill="auto"/>
            <w:vAlign w:val="center"/>
          </w:tcPr>
          <w:p>
            <w:pPr>
              <w:spacing w:line="276" w:lineRule="auto"/>
              <w:rPr>
                <w:color w:val="auto"/>
                <w:kern w:val="0"/>
                <w:szCs w:val="21"/>
                <w:rPrChange w:id="7369" w:author="小多 [2]" w:date="2020-09-23T11:01:09Z">
                  <w:rPr>
                    <w:kern w:val="0"/>
                    <w:szCs w:val="21"/>
                  </w:rPr>
                </w:rPrChange>
              </w:rPr>
            </w:pPr>
            <w:r>
              <w:rPr>
                <w:rFonts w:hint="eastAsia"/>
                <w:color w:val="auto"/>
                <w:kern w:val="0"/>
                <w:szCs w:val="21"/>
                <w:rPrChange w:id="7370" w:author="小多 [2]" w:date="2020-09-23T11:01:09Z">
                  <w:rPr>
                    <w:rFonts w:hint="eastAsia"/>
                    <w:kern w:val="0"/>
                    <w:szCs w:val="21"/>
                  </w:rPr>
                </w:rPrChange>
              </w:rPr>
              <w:t>SDNN全天结论图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71" w:author="小多 [2]" w:date="2020-09-23T11:01:09Z">
                  <w:rPr>
                    <w:szCs w:val="21"/>
                  </w:rPr>
                </w:rPrChange>
              </w:rPr>
            </w:pPr>
            <w:r>
              <w:rPr>
                <w:rFonts w:hint="eastAsia"/>
                <w:color w:val="auto"/>
                <w:szCs w:val="21"/>
                <w:rPrChange w:id="7372" w:author="小多 [2]" w:date="2020-09-23T11:01:09Z">
                  <w:rPr>
                    <w:rFonts w:hint="eastAsia"/>
                    <w:szCs w:val="21"/>
                  </w:rPr>
                </w:rPrChange>
              </w:rPr>
              <w:t>计算全天全部窦性心搏RR间期（简称NN间期）的标准差，并以图形的形式表示出来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73" w:author="小多 [2]" w:date="2020-09-23T11:01:09Z">
                  <w:rPr>
                    <w:kern w:val="0"/>
                    <w:szCs w:val="21"/>
                  </w:rPr>
                </w:rPrChange>
              </w:rPr>
            </w:pPr>
            <w:r>
              <w:rPr>
                <w:rFonts w:hint="eastAsia"/>
                <w:color w:val="auto"/>
                <w:kern w:val="0"/>
                <w:szCs w:val="21"/>
                <w:rPrChange w:id="7374" w:author="小多 [2]" w:date="2020-09-23T11:01:09Z">
                  <w:rPr>
                    <w:rFonts w:hint="eastAsia"/>
                    <w:kern w:val="0"/>
                    <w:szCs w:val="21"/>
                  </w:rPr>
                </w:rPrChange>
              </w:rPr>
              <w:t>SOFT1_P10</w:t>
            </w:r>
          </w:p>
        </w:tc>
        <w:tc>
          <w:tcPr>
            <w:tcW w:w="2010" w:type="dxa"/>
            <w:tcBorders>
              <w:bottom w:val="single" w:color="auto" w:sz="4" w:space="0"/>
            </w:tcBorders>
            <w:shd w:val="clear" w:color="auto" w:fill="auto"/>
            <w:vAlign w:val="center"/>
          </w:tcPr>
          <w:p>
            <w:pPr>
              <w:spacing w:line="276" w:lineRule="auto"/>
              <w:rPr>
                <w:color w:val="auto"/>
                <w:kern w:val="0"/>
                <w:szCs w:val="21"/>
                <w:rPrChange w:id="7375" w:author="小多 [2]" w:date="2020-09-23T11:01:09Z">
                  <w:rPr>
                    <w:kern w:val="0"/>
                    <w:szCs w:val="21"/>
                  </w:rPr>
                </w:rPrChange>
              </w:rPr>
            </w:pPr>
            <w:r>
              <w:rPr>
                <w:rFonts w:hint="eastAsia"/>
                <w:color w:val="auto"/>
                <w:kern w:val="0"/>
                <w:szCs w:val="21"/>
                <w:rPrChange w:id="7376" w:author="小多 [2]" w:date="2020-09-23T11:01:09Z">
                  <w:rPr>
                    <w:rFonts w:hint="eastAsia"/>
                    <w:kern w:val="0"/>
                    <w:szCs w:val="21"/>
                  </w:rPr>
                </w:rPrChange>
              </w:rPr>
              <w:t>文字结论</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377" w:author="小多 [2]" w:date="2020-09-23T11:01:09Z">
                  <w:rPr>
                    <w:szCs w:val="21"/>
                  </w:rPr>
                </w:rPrChange>
              </w:rPr>
            </w:pPr>
            <w:r>
              <w:rPr>
                <w:rFonts w:hint="eastAsia"/>
                <w:color w:val="auto"/>
                <w:szCs w:val="21"/>
                <w:rPrChange w:id="7378" w:author="小多 [2]" w:date="2020-09-23T11:01:09Z">
                  <w:rPr>
                    <w:rFonts w:hint="eastAsia"/>
                    <w:szCs w:val="21"/>
                  </w:rPr>
                </w:rPrChange>
              </w:rPr>
              <w:t>时域参考结论针对全天的PNN50、SDNNindex、总体标准差、均值标准差、差值均方根参数</w:t>
            </w:r>
            <w:del w:id="7379" w:author="小多 [2]" w:date="2020-09-23T10:48:05Z">
              <w:r>
                <w:rPr>
                  <w:rFonts w:hint="eastAsia"/>
                  <w:color w:val="auto"/>
                  <w:szCs w:val="21"/>
                  <w:rPrChange w:id="7380" w:author="小多 [2]" w:date="2020-09-23T11:01:09Z">
                    <w:rPr>
                      <w:rFonts w:hint="eastAsia"/>
                      <w:szCs w:val="21"/>
                    </w:rPr>
                  </w:rPrChange>
                </w:rPr>
                <w:delText>。</w:delText>
              </w:r>
            </w:del>
          </w:p>
          <w:p>
            <w:pPr>
              <w:pStyle w:val="25"/>
              <w:spacing w:line="276" w:lineRule="auto"/>
              <w:ind w:firstLine="0" w:firstLineChars="0"/>
              <w:rPr>
                <w:color w:val="auto"/>
                <w:szCs w:val="21"/>
                <w:rPrChange w:id="7382" w:author="小多 [2]" w:date="2020-09-23T11:01:09Z">
                  <w:rPr>
                    <w:szCs w:val="21"/>
                  </w:rPr>
                </w:rPrChange>
              </w:rPr>
            </w:pPr>
            <w:r>
              <w:rPr>
                <w:rFonts w:hint="eastAsia"/>
                <w:color w:val="auto"/>
                <w:szCs w:val="21"/>
                <w:rPrChange w:id="7383" w:author="小多 [2]" w:date="2020-09-23T11:01:09Z">
                  <w:rPr>
                    <w:rFonts w:hint="eastAsia"/>
                    <w:szCs w:val="21"/>
                  </w:rPr>
                </w:rPrChange>
              </w:rPr>
              <w:t>结论形式包括正常、异常、可疑异常、无法判断</w:t>
            </w:r>
            <w:del w:id="7384" w:author="小多 [2]" w:date="2020-09-23T10:48:06Z">
              <w:r>
                <w:rPr>
                  <w:rFonts w:hint="eastAsia"/>
                  <w:color w:val="auto"/>
                  <w:szCs w:val="21"/>
                  <w:rPrChange w:id="7385"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387" w:author="小多 [2]" w:date="2020-09-23T11:01:09Z">
                  <w:rPr>
                    <w:kern w:val="0"/>
                    <w:szCs w:val="21"/>
                  </w:rPr>
                </w:rPrChange>
              </w:rPr>
            </w:pPr>
            <w:r>
              <w:rPr>
                <w:rFonts w:hint="eastAsia"/>
                <w:color w:val="auto"/>
                <w:kern w:val="0"/>
                <w:szCs w:val="21"/>
                <w:rPrChange w:id="7388" w:author="小多 [2]" w:date="2020-09-23T11:01:09Z">
                  <w:rPr>
                    <w:rFonts w:hint="eastAsia"/>
                    <w:kern w:val="0"/>
                    <w:szCs w:val="21"/>
                  </w:rPr>
                </w:rPrChange>
              </w:rPr>
              <w:t>SOFT1_P11</w:t>
            </w:r>
          </w:p>
        </w:tc>
        <w:tc>
          <w:tcPr>
            <w:tcW w:w="2010" w:type="dxa"/>
            <w:tcBorders>
              <w:bottom w:val="single" w:color="auto" w:sz="4" w:space="0"/>
            </w:tcBorders>
            <w:shd w:val="clear" w:color="auto" w:fill="auto"/>
            <w:vAlign w:val="center"/>
          </w:tcPr>
          <w:p>
            <w:pPr>
              <w:spacing w:line="276" w:lineRule="auto"/>
              <w:rPr>
                <w:color w:val="auto"/>
                <w:kern w:val="0"/>
                <w:szCs w:val="21"/>
                <w:rPrChange w:id="7389" w:author="小多 [2]" w:date="2020-09-23T11:01:09Z">
                  <w:rPr>
                    <w:kern w:val="0"/>
                    <w:szCs w:val="21"/>
                  </w:rPr>
                </w:rPrChange>
              </w:rPr>
            </w:pPr>
            <w:r>
              <w:rPr>
                <w:rFonts w:hint="eastAsia"/>
                <w:color w:val="auto"/>
                <w:kern w:val="0"/>
                <w:szCs w:val="21"/>
                <w:rPrChange w:id="7390" w:author="小多 [2]" w:date="2020-09-23T11:01:09Z">
                  <w:rPr>
                    <w:rFonts w:hint="eastAsia"/>
                    <w:kern w:val="0"/>
                    <w:szCs w:val="21"/>
                  </w:rPr>
                </w:rPrChange>
              </w:rPr>
              <w:t>时域参数展示区域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391" w:author="小多 [2]" w:date="2020-09-23T11:01:09Z">
                  <w:rPr>
                    <w:kern w:val="0"/>
                    <w:szCs w:val="21"/>
                  </w:rPr>
                </w:rPrChange>
              </w:rPr>
            </w:pPr>
            <w:r>
              <w:rPr>
                <w:rFonts w:hint="eastAsia"/>
                <w:color w:val="auto"/>
                <w:szCs w:val="21"/>
                <w:rPrChange w:id="7392" w:author="小多 [2]" w:date="2020-09-23T11:01:09Z">
                  <w:rPr>
                    <w:rFonts w:hint="eastAsia"/>
                    <w:szCs w:val="21"/>
                  </w:rPr>
                </w:rPrChange>
              </w:rPr>
              <w:t>时域参考参数以表格形式将参数展示出来，包括SDNN、SDANN、RMSSD、SDSD、NN50、PNN50、三角指数、SDNNIndex、PNN、MeanRR、MaxRR、TINN。具体包括下面三种形式：</w:t>
            </w:r>
          </w:p>
          <w:p>
            <w:pPr>
              <w:pStyle w:val="25"/>
              <w:numPr>
                <w:ilvl w:val="0"/>
                <w:numId w:val="8"/>
              </w:numPr>
              <w:spacing w:line="276" w:lineRule="auto"/>
              <w:ind w:firstLine="0" w:firstLineChars="0"/>
              <w:rPr>
                <w:color w:val="auto"/>
                <w:kern w:val="0"/>
                <w:szCs w:val="21"/>
                <w:rPrChange w:id="7393" w:author="小多 [2]" w:date="2020-09-23T11:01:09Z">
                  <w:rPr>
                    <w:kern w:val="0"/>
                    <w:szCs w:val="21"/>
                  </w:rPr>
                </w:rPrChange>
              </w:rPr>
            </w:pPr>
            <w:r>
              <w:rPr>
                <w:rFonts w:hint="eastAsia"/>
                <w:color w:val="auto"/>
                <w:kern w:val="0"/>
                <w:szCs w:val="21"/>
                <w:rPrChange w:id="7394" w:author="小多 [2]" w:date="2020-09-23T11:01:09Z">
                  <w:rPr>
                    <w:rFonts w:hint="eastAsia"/>
                    <w:kern w:val="0"/>
                    <w:szCs w:val="21"/>
                  </w:rPr>
                </w:rPrChange>
              </w:rPr>
              <w:t>以小时为时间间隔，计算时域参数</w:t>
            </w:r>
          </w:p>
          <w:p>
            <w:pPr>
              <w:pStyle w:val="25"/>
              <w:numPr>
                <w:ilvl w:val="0"/>
                <w:numId w:val="8"/>
              </w:numPr>
              <w:spacing w:line="276" w:lineRule="auto"/>
              <w:ind w:firstLine="0" w:firstLineChars="0"/>
              <w:rPr>
                <w:color w:val="auto"/>
                <w:kern w:val="0"/>
                <w:szCs w:val="21"/>
                <w:rPrChange w:id="7395" w:author="小多 [2]" w:date="2020-09-23T11:01:09Z">
                  <w:rPr>
                    <w:kern w:val="0"/>
                    <w:szCs w:val="21"/>
                  </w:rPr>
                </w:rPrChange>
              </w:rPr>
            </w:pPr>
            <w:r>
              <w:rPr>
                <w:rFonts w:hint="eastAsia"/>
                <w:color w:val="auto"/>
                <w:kern w:val="0"/>
                <w:szCs w:val="21"/>
                <w:rPrChange w:id="7396" w:author="小多 [2]" w:date="2020-09-23T11:01:09Z">
                  <w:rPr>
                    <w:rFonts w:hint="eastAsia"/>
                    <w:kern w:val="0"/>
                    <w:szCs w:val="21"/>
                  </w:rPr>
                </w:rPrChange>
              </w:rPr>
              <w:t>以5分钟为时间间隔，计算时域参数</w:t>
            </w:r>
          </w:p>
          <w:p>
            <w:pPr>
              <w:pStyle w:val="25"/>
              <w:numPr>
                <w:ilvl w:val="0"/>
                <w:numId w:val="8"/>
              </w:numPr>
              <w:spacing w:line="276" w:lineRule="auto"/>
              <w:ind w:firstLine="0" w:firstLineChars="0"/>
              <w:rPr>
                <w:color w:val="auto"/>
                <w:szCs w:val="21"/>
                <w:rPrChange w:id="7397" w:author="小多 [2]" w:date="2020-09-23T11:01:09Z">
                  <w:rPr>
                    <w:szCs w:val="21"/>
                  </w:rPr>
                </w:rPrChange>
              </w:rPr>
            </w:pPr>
            <w:r>
              <w:rPr>
                <w:rFonts w:hint="eastAsia"/>
                <w:color w:val="auto"/>
                <w:kern w:val="0"/>
                <w:szCs w:val="21"/>
                <w:rPrChange w:id="7398" w:author="小多 [2]" w:date="2020-09-23T11:01:09Z">
                  <w:rPr>
                    <w:rFonts w:hint="eastAsia"/>
                    <w:kern w:val="0"/>
                    <w:szCs w:val="21"/>
                  </w:rPr>
                </w:rPrChange>
              </w:rPr>
              <w:t>展示全天、白天、夜晚时域参数</w:t>
            </w:r>
          </w:p>
        </w:tc>
      </w:tr>
    </w:tbl>
    <w:p>
      <w:pPr>
        <w:numPr>
          <w:ilvl w:val="255"/>
          <w:numId w:val="0"/>
        </w:numPr>
        <w:rPr>
          <w:bCs/>
          <w:color w:val="auto"/>
          <w:sz w:val="24"/>
          <w:rPrChange w:id="7399" w:author="小多 [2]" w:date="2020-09-23T11:01:09Z">
            <w:rPr>
              <w:bCs/>
              <w:sz w:val="24"/>
            </w:rPr>
          </w:rPrChange>
        </w:rPr>
      </w:pPr>
    </w:p>
    <w:p>
      <w:pPr>
        <w:numPr>
          <w:ilvl w:val="255"/>
          <w:numId w:val="0"/>
        </w:numPr>
        <w:spacing w:line="360" w:lineRule="auto"/>
        <w:ind w:left="420" w:leftChars="200"/>
        <w:outlineLvl w:val="2"/>
        <w:rPr>
          <w:bCs/>
          <w:color w:val="auto"/>
          <w:sz w:val="24"/>
          <w:rPrChange w:id="7400" w:author="小多 [2]" w:date="2020-09-23T11:01:09Z">
            <w:rPr>
              <w:bCs/>
              <w:sz w:val="24"/>
            </w:rPr>
          </w:rPrChange>
        </w:rPr>
      </w:pPr>
      <w:bookmarkStart w:id="492" w:name="_Toc32440"/>
      <w:bookmarkStart w:id="493" w:name="_Toc15256"/>
      <w:bookmarkStart w:id="494" w:name="_Toc27614"/>
      <w:bookmarkStart w:id="495" w:name="_Toc8660"/>
      <w:bookmarkStart w:id="496" w:name="_Toc720"/>
      <w:bookmarkStart w:id="497" w:name="_Toc5213"/>
      <w:r>
        <w:rPr>
          <w:rFonts w:hint="eastAsia"/>
          <w:bCs/>
          <w:color w:val="auto"/>
          <w:sz w:val="24"/>
          <w:rPrChange w:id="7401" w:author="小多 [2]" w:date="2020-09-23T11:01:09Z">
            <w:rPr>
              <w:rFonts w:hint="eastAsia"/>
              <w:bCs/>
              <w:sz w:val="24"/>
            </w:rPr>
          </w:rPrChange>
        </w:rPr>
        <w:t>7.1.17 HRV频域分析功能</w:t>
      </w:r>
      <w:bookmarkEnd w:id="492"/>
      <w:bookmarkEnd w:id="493"/>
      <w:bookmarkEnd w:id="494"/>
      <w:bookmarkEnd w:id="495"/>
      <w:bookmarkEnd w:id="496"/>
      <w:bookmarkEnd w:id="49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402" w:author="小多 [2]" w:date="2020-09-23T11:01:09Z">
                  <w:rPr>
                    <w:b/>
                    <w:szCs w:val="21"/>
                  </w:rPr>
                </w:rPrChange>
              </w:rPr>
            </w:pPr>
            <w:r>
              <w:rPr>
                <w:rFonts w:hint="eastAsia"/>
                <w:b/>
                <w:color w:val="auto"/>
                <w:szCs w:val="21"/>
                <w:rPrChange w:id="7403"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404" w:author="小多 [2]" w:date="2020-09-23T11:01:09Z">
                  <w:rPr>
                    <w:b/>
                    <w:szCs w:val="21"/>
                  </w:rPr>
                </w:rPrChange>
              </w:rPr>
            </w:pPr>
            <w:r>
              <w:rPr>
                <w:rFonts w:hint="eastAsia"/>
                <w:b/>
                <w:color w:val="auto"/>
                <w:szCs w:val="21"/>
                <w:rPrChange w:id="7405"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406" w:author="小多 [2]" w:date="2020-09-23T11:01:09Z">
                  <w:rPr>
                    <w:b/>
                    <w:szCs w:val="21"/>
                  </w:rPr>
                </w:rPrChange>
              </w:rPr>
            </w:pPr>
            <w:r>
              <w:rPr>
                <w:rFonts w:hint="eastAsia"/>
                <w:b/>
                <w:color w:val="auto"/>
                <w:szCs w:val="21"/>
                <w:rPrChange w:id="7407"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08" w:author="小多 [2]" w:date="2020-09-23T11:01:09Z">
                  <w:rPr>
                    <w:kern w:val="0"/>
                    <w:szCs w:val="21"/>
                  </w:rPr>
                </w:rPrChange>
              </w:rPr>
            </w:pPr>
            <w:r>
              <w:rPr>
                <w:rFonts w:hint="eastAsia"/>
                <w:color w:val="auto"/>
                <w:kern w:val="0"/>
                <w:szCs w:val="21"/>
                <w:rPrChange w:id="7409" w:author="小多 [2]" w:date="2020-09-23T11:01:09Z">
                  <w:rPr>
                    <w:rFonts w:hint="eastAsia"/>
                    <w:kern w:val="0"/>
                    <w:szCs w:val="21"/>
                  </w:rPr>
                </w:rPrChange>
              </w:rPr>
              <w:t>SOFT1_Q01</w:t>
            </w:r>
          </w:p>
        </w:tc>
        <w:tc>
          <w:tcPr>
            <w:tcW w:w="2010" w:type="dxa"/>
            <w:tcBorders>
              <w:bottom w:val="single" w:color="auto" w:sz="4" w:space="0"/>
            </w:tcBorders>
            <w:shd w:val="clear" w:color="auto" w:fill="auto"/>
            <w:vAlign w:val="center"/>
          </w:tcPr>
          <w:p>
            <w:pPr>
              <w:spacing w:line="276" w:lineRule="auto"/>
              <w:rPr>
                <w:color w:val="auto"/>
                <w:kern w:val="0"/>
                <w:szCs w:val="21"/>
                <w:rPrChange w:id="7410" w:author="小多 [2]" w:date="2020-09-23T11:01:09Z">
                  <w:rPr>
                    <w:kern w:val="0"/>
                    <w:szCs w:val="21"/>
                  </w:rPr>
                </w:rPrChange>
              </w:rPr>
            </w:pPr>
            <w:r>
              <w:rPr>
                <w:rFonts w:hint="eastAsia"/>
                <w:color w:val="auto"/>
                <w:kern w:val="0"/>
                <w:szCs w:val="21"/>
                <w:rPrChange w:id="7411" w:author="小多 [2]" w:date="2020-09-23T11:01:09Z">
                  <w:rPr>
                    <w:rFonts w:hint="eastAsia"/>
                    <w:kern w:val="0"/>
                    <w:szCs w:val="21"/>
                  </w:rPr>
                </w:rPrChange>
              </w:rPr>
              <w:t>HF高频成分曲线图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12" w:author="小多 [2]" w:date="2020-09-23T11:01:09Z">
                  <w:rPr>
                    <w:szCs w:val="21"/>
                  </w:rPr>
                </w:rPrChange>
              </w:rPr>
            </w:pPr>
            <w:r>
              <w:rPr>
                <w:rFonts w:hint="eastAsia"/>
                <w:color w:val="auto"/>
                <w:szCs w:val="21"/>
                <w:rPrChange w:id="7413" w:author="小多 [2]" w:date="2020-09-23T11:01:09Z">
                  <w:rPr>
                    <w:rFonts w:hint="eastAsia"/>
                    <w:szCs w:val="21"/>
                  </w:rPr>
                </w:rPrChange>
              </w:rPr>
              <w:t>展示全程以5分钟为单位时长的高频曲线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14" w:author="小多 [2]" w:date="2020-09-23T11:01:09Z">
                  <w:rPr>
                    <w:kern w:val="0"/>
                    <w:szCs w:val="21"/>
                  </w:rPr>
                </w:rPrChange>
              </w:rPr>
            </w:pPr>
            <w:r>
              <w:rPr>
                <w:rFonts w:hint="eastAsia"/>
                <w:color w:val="auto"/>
                <w:kern w:val="0"/>
                <w:szCs w:val="21"/>
                <w:rPrChange w:id="7415" w:author="小多 [2]" w:date="2020-09-23T11:01:09Z">
                  <w:rPr>
                    <w:rFonts w:hint="eastAsia"/>
                    <w:kern w:val="0"/>
                    <w:szCs w:val="21"/>
                  </w:rPr>
                </w:rPrChange>
              </w:rPr>
              <w:t>SOFT1_Q02</w:t>
            </w:r>
          </w:p>
        </w:tc>
        <w:tc>
          <w:tcPr>
            <w:tcW w:w="2010" w:type="dxa"/>
            <w:tcBorders>
              <w:bottom w:val="single" w:color="auto" w:sz="4" w:space="0"/>
            </w:tcBorders>
            <w:shd w:val="clear" w:color="auto" w:fill="auto"/>
            <w:vAlign w:val="center"/>
          </w:tcPr>
          <w:p>
            <w:pPr>
              <w:spacing w:line="276" w:lineRule="auto"/>
              <w:rPr>
                <w:color w:val="auto"/>
                <w:kern w:val="0"/>
                <w:szCs w:val="21"/>
                <w:rPrChange w:id="7416" w:author="小多 [2]" w:date="2020-09-23T11:01:09Z">
                  <w:rPr>
                    <w:kern w:val="0"/>
                    <w:szCs w:val="21"/>
                  </w:rPr>
                </w:rPrChange>
              </w:rPr>
            </w:pPr>
            <w:r>
              <w:rPr>
                <w:rFonts w:hint="eastAsia"/>
                <w:color w:val="auto"/>
                <w:kern w:val="0"/>
                <w:szCs w:val="21"/>
                <w:rPrChange w:id="7417" w:author="小多 [2]" w:date="2020-09-23T11:01:09Z">
                  <w:rPr>
                    <w:rFonts w:hint="eastAsia"/>
                    <w:kern w:val="0"/>
                    <w:szCs w:val="21"/>
                  </w:rPr>
                </w:rPrChange>
              </w:rPr>
              <w:t>LF低频成分曲线图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18" w:author="小多 [2]" w:date="2020-09-23T11:01:09Z">
                  <w:rPr>
                    <w:szCs w:val="21"/>
                  </w:rPr>
                </w:rPrChange>
              </w:rPr>
            </w:pPr>
            <w:r>
              <w:rPr>
                <w:rFonts w:hint="eastAsia"/>
                <w:color w:val="auto"/>
                <w:szCs w:val="21"/>
                <w:rPrChange w:id="7419" w:author="小多 [2]" w:date="2020-09-23T11:01:09Z">
                  <w:rPr>
                    <w:rFonts w:hint="eastAsia"/>
                    <w:szCs w:val="21"/>
                  </w:rPr>
                </w:rPrChange>
              </w:rPr>
              <w:t>展示全程以5分钟为单位时长的低频曲线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20" w:author="小多 [2]" w:date="2020-09-23T11:01:09Z">
                  <w:rPr>
                    <w:kern w:val="0"/>
                    <w:szCs w:val="21"/>
                  </w:rPr>
                </w:rPrChange>
              </w:rPr>
            </w:pPr>
            <w:r>
              <w:rPr>
                <w:rFonts w:hint="eastAsia"/>
                <w:color w:val="auto"/>
                <w:kern w:val="0"/>
                <w:szCs w:val="21"/>
                <w:rPrChange w:id="7421" w:author="小多 [2]" w:date="2020-09-23T11:01:09Z">
                  <w:rPr>
                    <w:rFonts w:hint="eastAsia"/>
                    <w:kern w:val="0"/>
                    <w:szCs w:val="21"/>
                  </w:rPr>
                </w:rPrChange>
              </w:rPr>
              <w:t>SOFT1_Q03</w:t>
            </w:r>
          </w:p>
        </w:tc>
        <w:tc>
          <w:tcPr>
            <w:tcW w:w="2010" w:type="dxa"/>
            <w:tcBorders>
              <w:bottom w:val="single" w:color="auto" w:sz="4" w:space="0"/>
            </w:tcBorders>
            <w:shd w:val="clear" w:color="auto" w:fill="auto"/>
            <w:vAlign w:val="center"/>
          </w:tcPr>
          <w:p>
            <w:pPr>
              <w:spacing w:line="276" w:lineRule="auto"/>
              <w:rPr>
                <w:color w:val="auto"/>
                <w:kern w:val="0"/>
                <w:szCs w:val="21"/>
                <w:rPrChange w:id="7422" w:author="小多 [2]" w:date="2020-09-23T11:01:09Z">
                  <w:rPr>
                    <w:kern w:val="0"/>
                    <w:szCs w:val="21"/>
                  </w:rPr>
                </w:rPrChange>
              </w:rPr>
            </w:pPr>
            <w:r>
              <w:rPr>
                <w:rFonts w:hint="eastAsia"/>
                <w:color w:val="auto"/>
                <w:kern w:val="0"/>
                <w:szCs w:val="21"/>
                <w:rPrChange w:id="7423" w:author="小多 [2]" w:date="2020-09-23T11:01:09Z">
                  <w:rPr>
                    <w:rFonts w:hint="eastAsia"/>
                    <w:kern w:val="0"/>
                    <w:szCs w:val="21"/>
                  </w:rPr>
                </w:rPrChange>
              </w:rPr>
              <w:t>LF/HF曲线图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24" w:author="小多 [2]" w:date="2020-09-23T11:01:09Z">
                  <w:rPr>
                    <w:szCs w:val="21"/>
                  </w:rPr>
                </w:rPrChange>
              </w:rPr>
            </w:pPr>
            <w:r>
              <w:rPr>
                <w:rFonts w:hint="eastAsia"/>
                <w:color w:val="auto"/>
                <w:szCs w:val="21"/>
                <w:rPrChange w:id="7425" w:author="小多 [2]" w:date="2020-09-23T11:01:09Z">
                  <w:rPr>
                    <w:rFonts w:hint="eastAsia"/>
                    <w:szCs w:val="21"/>
                  </w:rPr>
                </w:rPrChange>
              </w:rPr>
              <w:t>展示全程以5分钟为单位时长的 低频/高频 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26" w:author="小多 [2]" w:date="2020-09-23T11:01:09Z">
                  <w:rPr>
                    <w:kern w:val="0"/>
                    <w:szCs w:val="21"/>
                  </w:rPr>
                </w:rPrChange>
              </w:rPr>
            </w:pPr>
            <w:r>
              <w:rPr>
                <w:rFonts w:hint="eastAsia"/>
                <w:color w:val="auto"/>
                <w:kern w:val="0"/>
                <w:szCs w:val="21"/>
                <w:rPrChange w:id="7427" w:author="小多 [2]" w:date="2020-09-23T11:01:09Z">
                  <w:rPr>
                    <w:rFonts w:hint="eastAsia"/>
                    <w:kern w:val="0"/>
                    <w:szCs w:val="21"/>
                  </w:rPr>
                </w:rPrChange>
              </w:rPr>
              <w:t>SOFT1_Q04</w:t>
            </w:r>
          </w:p>
        </w:tc>
        <w:tc>
          <w:tcPr>
            <w:tcW w:w="2010" w:type="dxa"/>
            <w:tcBorders>
              <w:bottom w:val="single" w:color="auto" w:sz="4" w:space="0"/>
            </w:tcBorders>
            <w:shd w:val="clear" w:color="auto" w:fill="auto"/>
            <w:vAlign w:val="center"/>
          </w:tcPr>
          <w:p>
            <w:pPr>
              <w:spacing w:line="276" w:lineRule="auto"/>
              <w:rPr>
                <w:color w:val="auto"/>
                <w:kern w:val="0"/>
                <w:szCs w:val="21"/>
                <w:rPrChange w:id="7428" w:author="小多 [2]" w:date="2020-09-23T11:01:09Z">
                  <w:rPr>
                    <w:kern w:val="0"/>
                    <w:szCs w:val="21"/>
                  </w:rPr>
                </w:rPrChange>
              </w:rPr>
            </w:pPr>
            <w:r>
              <w:rPr>
                <w:rFonts w:hint="eastAsia"/>
                <w:color w:val="auto"/>
                <w:kern w:val="0"/>
                <w:szCs w:val="21"/>
                <w:rPrChange w:id="7429" w:author="小多 [2]" w:date="2020-09-23T11:01:09Z">
                  <w:rPr>
                    <w:rFonts w:hint="eastAsia"/>
                    <w:kern w:val="0"/>
                    <w:szCs w:val="21"/>
                  </w:rPr>
                </w:rPrChange>
              </w:rPr>
              <w:t>5分钟频谱图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30" w:author="小多 [2]" w:date="2020-09-23T11:01:09Z">
                  <w:rPr>
                    <w:szCs w:val="21"/>
                  </w:rPr>
                </w:rPrChange>
              </w:rPr>
            </w:pPr>
            <w:r>
              <w:rPr>
                <w:rFonts w:hint="eastAsia"/>
                <w:color w:val="auto"/>
                <w:szCs w:val="21"/>
                <w:rPrChange w:id="7431" w:author="小多 [2]" w:date="2020-09-23T11:01:09Z">
                  <w:rPr>
                    <w:rFonts w:hint="eastAsia"/>
                    <w:szCs w:val="21"/>
                  </w:rPr>
                </w:rPrChange>
              </w:rPr>
              <w:t>通过 点击</w:t>
            </w:r>
            <w:r>
              <w:rPr>
                <w:rFonts w:hint="eastAsia"/>
                <w:color w:val="auto"/>
                <w:kern w:val="0"/>
                <w:szCs w:val="21"/>
                <w:rPrChange w:id="7432" w:author="小多 [2]" w:date="2020-09-23T11:01:09Z">
                  <w:rPr>
                    <w:rFonts w:hint="eastAsia"/>
                    <w:kern w:val="0"/>
                    <w:szCs w:val="21"/>
                  </w:rPr>
                </w:rPrChange>
              </w:rPr>
              <w:t>SOFT1_Q07区域 ，展示每个5分钟的频谱图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33" w:author="小多 [2]" w:date="2020-09-23T11:01:09Z">
                  <w:rPr>
                    <w:kern w:val="0"/>
                    <w:szCs w:val="21"/>
                  </w:rPr>
                </w:rPrChange>
              </w:rPr>
            </w:pPr>
            <w:r>
              <w:rPr>
                <w:rFonts w:hint="eastAsia"/>
                <w:color w:val="auto"/>
                <w:kern w:val="0"/>
                <w:szCs w:val="21"/>
                <w:rPrChange w:id="7434" w:author="小多 [2]" w:date="2020-09-23T11:01:09Z">
                  <w:rPr>
                    <w:rFonts w:hint="eastAsia"/>
                    <w:kern w:val="0"/>
                    <w:szCs w:val="21"/>
                  </w:rPr>
                </w:rPrChange>
              </w:rPr>
              <w:t>SOFT1_Q05</w:t>
            </w:r>
          </w:p>
        </w:tc>
        <w:tc>
          <w:tcPr>
            <w:tcW w:w="2010" w:type="dxa"/>
            <w:tcBorders>
              <w:bottom w:val="single" w:color="auto" w:sz="4" w:space="0"/>
            </w:tcBorders>
            <w:shd w:val="clear" w:color="auto" w:fill="auto"/>
            <w:vAlign w:val="center"/>
          </w:tcPr>
          <w:p>
            <w:pPr>
              <w:spacing w:line="276" w:lineRule="auto"/>
              <w:rPr>
                <w:color w:val="auto"/>
                <w:kern w:val="0"/>
                <w:szCs w:val="21"/>
                <w:rPrChange w:id="7435" w:author="小多 [2]" w:date="2020-09-23T11:01:09Z">
                  <w:rPr>
                    <w:kern w:val="0"/>
                    <w:szCs w:val="21"/>
                  </w:rPr>
                </w:rPrChange>
              </w:rPr>
            </w:pPr>
            <w:r>
              <w:rPr>
                <w:rFonts w:hint="eastAsia"/>
                <w:color w:val="auto"/>
                <w:kern w:val="0"/>
                <w:szCs w:val="21"/>
                <w:rPrChange w:id="7436" w:author="小多 [2]" w:date="2020-09-23T11:01:09Z">
                  <w:rPr>
                    <w:rFonts w:hint="eastAsia"/>
                    <w:kern w:val="0"/>
                    <w:szCs w:val="21"/>
                  </w:rPr>
                </w:rPrChange>
              </w:rPr>
              <w:t>SNS-PNS</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37" w:author="小多 [2]" w:date="2020-09-23T11:01:09Z">
                  <w:rPr>
                    <w:szCs w:val="21"/>
                  </w:rPr>
                </w:rPrChange>
              </w:rPr>
            </w:pPr>
            <w:r>
              <w:rPr>
                <w:rFonts w:hint="eastAsia"/>
                <w:color w:val="auto"/>
                <w:szCs w:val="21"/>
                <w:rPrChange w:id="7438" w:author="小多 [2]" w:date="2020-09-23T11:01:09Z">
                  <w:rPr>
                    <w:rFonts w:hint="eastAsia"/>
                    <w:szCs w:val="21"/>
                  </w:rPr>
                </w:rPrChange>
              </w:rPr>
              <w:t>通过 点击</w:t>
            </w:r>
            <w:r>
              <w:rPr>
                <w:rFonts w:hint="eastAsia"/>
                <w:color w:val="auto"/>
                <w:kern w:val="0"/>
                <w:szCs w:val="21"/>
                <w:rPrChange w:id="7439" w:author="小多 [2]" w:date="2020-09-23T11:01:09Z">
                  <w:rPr>
                    <w:rFonts w:hint="eastAsia"/>
                    <w:kern w:val="0"/>
                    <w:szCs w:val="21"/>
                  </w:rPr>
                </w:rPrChange>
              </w:rPr>
              <w:t>SOFT1_Q07区域 ，展示</w:t>
            </w:r>
            <w:r>
              <w:rPr>
                <w:rFonts w:hint="eastAsia"/>
                <w:color w:val="auto"/>
                <w:szCs w:val="21"/>
                <w:rPrChange w:id="7440" w:author="小多 [2]" w:date="2020-09-23T11:01:09Z">
                  <w:rPr>
                    <w:rFonts w:hint="eastAsia"/>
                    <w:szCs w:val="21"/>
                  </w:rPr>
                </w:rPrChange>
              </w:rPr>
              <w:t>交感神经和副交感神经活跃度图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41" w:author="小多 [2]" w:date="2020-09-23T11:01:09Z">
                  <w:rPr>
                    <w:kern w:val="0"/>
                    <w:szCs w:val="21"/>
                  </w:rPr>
                </w:rPrChange>
              </w:rPr>
            </w:pPr>
            <w:r>
              <w:rPr>
                <w:rFonts w:hint="eastAsia"/>
                <w:color w:val="auto"/>
                <w:kern w:val="0"/>
                <w:szCs w:val="21"/>
                <w:rPrChange w:id="7442" w:author="小多 [2]" w:date="2020-09-23T11:01:09Z">
                  <w:rPr>
                    <w:rFonts w:hint="eastAsia"/>
                    <w:kern w:val="0"/>
                    <w:szCs w:val="21"/>
                  </w:rPr>
                </w:rPrChange>
              </w:rPr>
              <w:t>SOFT1_Q06</w:t>
            </w:r>
          </w:p>
        </w:tc>
        <w:tc>
          <w:tcPr>
            <w:tcW w:w="2010" w:type="dxa"/>
            <w:tcBorders>
              <w:bottom w:val="single" w:color="auto" w:sz="4" w:space="0"/>
            </w:tcBorders>
            <w:shd w:val="clear" w:color="auto" w:fill="auto"/>
            <w:vAlign w:val="center"/>
          </w:tcPr>
          <w:p>
            <w:pPr>
              <w:spacing w:line="276" w:lineRule="auto"/>
              <w:rPr>
                <w:color w:val="auto"/>
                <w:kern w:val="0"/>
                <w:szCs w:val="21"/>
                <w:rPrChange w:id="7443" w:author="小多 [2]" w:date="2020-09-23T11:01:09Z">
                  <w:rPr>
                    <w:kern w:val="0"/>
                    <w:szCs w:val="21"/>
                  </w:rPr>
                </w:rPrChange>
              </w:rPr>
            </w:pPr>
            <w:r>
              <w:rPr>
                <w:rFonts w:hint="eastAsia"/>
                <w:color w:val="auto"/>
                <w:kern w:val="0"/>
                <w:szCs w:val="21"/>
                <w:rPrChange w:id="7444" w:author="小多 [2]" w:date="2020-09-23T11:01:09Z">
                  <w:rPr>
                    <w:rFonts w:hint="eastAsia"/>
                    <w:kern w:val="0"/>
                    <w:szCs w:val="21"/>
                  </w:rPr>
                </w:rPrChange>
              </w:rPr>
              <w:t>LFnu-HFnu坐标图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45" w:author="小多 [2]" w:date="2020-09-23T11:01:09Z">
                  <w:rPr>
                    <w:szCs w:val="21"/>
                  </w:rPr>
                </w:rPrChange>
              </w:rPr>
            </w:pPr>
            <w:r>
              <w:rPr>
                <w:rFonts w:hint="eastAsia"/>
                <w:color w:val="auto"/>
                <w:szCs w:val="21"/>
                <w:rPrChange w:id="7446" w:author="小多 [2]" w:date="2020-09-23T11:01:09Z">
                  <w:rPr>
                    <w:rFonts w:hint="eastAsia"/>
                    <w:szCs w:val="21"/>
                  </w:rPr>
                </w:rPrChange>
              </w:rPr>
              <w:t>通过 点击</w:t>
            </w:r>
            <w:r>
              <w:rPr>
                <w:rFonts w:hint="eastAsia"/>
                <w:color w:val="auto"/>
                <w:kern w:val="0"/>
                <w:szCs w:val="21"/>
                <w:rPrChange w:id="7447" w:author="小多 [2]" w:date="2020-09-23T11:01:09Z">
                  <w:rPr>
                    <w:rFonts w:hint="eastAsia"/>
                    <w:kern w:val="0"/>
                    <w:szCs w:val="21"/>
                  </w:rPr>
                </w:rPrChange>
              </w:rPr>
              <w:t>SOFT1_Q07区域 ，展示LFnu-HFnu坐标图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48" w:author="小多 [2]" w:date="2020-09-23T11:01:09Z">
                  <w:rPr>
                    <w:kern w:val="0"/>
                    <w:szCs w:val="21"/>
                  </w:rPr>
                </w:rPrChange>
              </w:rPr>
            </w:pPr>
            <w:r>
              <w:rPr>
                <w:rFonts w:hint="eastAsia"/>
                <w:color w:val="auto"/>
                <w:kern w:val="0"/>
                <w:szCs w:val="21"/>
                <w:rPrChange w:id="7449" w:author="小多 [2]" w:date="2020-09-23T11:01:09Z">
                  <w:rPr>
                    <w:rFonts w:hint="eastAsia"/>
                    <w:kern w:val="0"/>
                    <w:szCs w:val="21"/>
                  </w:rPr>
                </w:rPrChange>
              </w:rPr>
              <w:t>SOFT1_Q07</w:t>
            </w:r>
          </w:p>
        </w:tc>
        <w:tc>
          <w:tcPr>
            <w:tcW w:w="2010" w:type="dxa"/>
            <w:tcBorders>
              <w:bottom w:val="single" w:color="auto" w:sz="4" w:space="0"/>
            </w:tcBorders>
            <w:shd w:val="clear" w:color="auto" w:fill="auto"/>
            <w:vAlign w:val="center"/>
          </w:tcPr>
          <w:p>
            <w:pPr>
              <w:spacing w:line="276" w:lineRule="auto"/>
              <w:rPr>
                <w:color w:val="auto"/>
                <w:kern w:val="0"/>
                <w:szCs w:val="21"/>
                <w:rPrChange w:id="7450" w:author="小多 [2]" w:date="2020-09-23T11:01:09Z">
                  <w:rPr>
                    <w:kern w:val="0"/>
                    <w:szCs w:val="21"/>
                  </w:rPr>
                </w:rPrChange>
              </w:rPr>
            </w:pPr>
            <w:r>
              <w:rPr>
                <w:rFonts w:hint="eastAsia"/>
                <w:color w:val="auto"/>
                <w:kern w:val="0"/>
                <w:szCs w:val="21"/>
                <w:rPrChange w:id="7451" w:author="小多 [2]" w:date="2020-09-23T11:01:09Z">
                  <w:rPr>
                    <w:rFonts w:hint="eastAsia"/>
                    <w:kern w:val="0"/>
                    <w:szCs w:val="21"/>
                  </w:rPr>
                </w:rPrChange>
              </w:rPr>
              <w:t>频域参数展示区域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52" w:author="小多 [2]" w:date="2020-09-23T11:01:09Z">
                  <w:rPr>
                    <w:szCs w:val="21"/>
                  </w:rPr>
                </w:rPrChange>
              </w:rPr>
            </w:pPr>
            <w:r>
              <w:rPr>
                <w:rFonts w:hint="eastAsia"/>
                <w:color w:val="auto"/>
                <w:szCs w:val="21"/>
                <w:rPrChange w:id="7453" w:author="小多 [2]" w:date="2020-09-23T11:01:09Z">
                  <w:rPr>
                    <w:rFonts w:hint="eastAsia"/>
                    <w:szCs w:val="21"/>
                  </w:rPr>
                </w:rPrChange>
              </w:rPr>
              <w:t>频域参考参数包括：HF、LF、LF_HF、HFnu、LFnu</w:t>
            </w:r>
          </w:p>
          <w:p>
            <w:pPr>
              <w:pStyle w:val="25"/>
              <w:numPr>
                <w:ilvl w:val="0"/>
                <w:numId w:val="9"/>
              </w:numPr>
              <w:spacing w:line="276" w:lineRule="auto"/>
              <w:ind w:firstLine="0" w:firstLineChars="0"/>
              <w:rPr>
                <w:color w:val="auto"/>
                <w:szCs w:val="21"/>
                <w:rPrChange w:id="7454" w:author="小多 [2]" w:date="2020-09-23T11:01:09Z">
                  <w:rPr>
                    <w:szCs w:val="21"/>
                  </w:rPr>
                </w:rPrChange>
              </w:rPr>
            </w:pPr>
            <w:r>
              <w:rPr>
                <w:rFonts w:hint="eastAsia"/>
                <w:color w:val="auto"/>
                <w:szCs w:val="21"/>
                <w:rPrChange w:id="7455" w:author="小多 [2]" w:date="2020-09-23T11:01:09Z">
                  <w:rPr>
                    <w:rFonts w:hint="eastAsia"/>
                    <w:szCs w:val="21"/>
                  </w:rPr>
                </w:rPrChange>
              </w:rPr>
              <w:t>展示全天、白天、夜晚的频域参数</w:t>
            </w:r>
          </w:p>
          <w:p>
            <w:pPr>
              <w:pStyle w:val="25"/>
              <w:numPr>
                <w:ilvl w:val="0"/>
                <w:numId w:val="9"/>
              </w:numPr>
              <w:spacing w:line="276" w:lineRule="auto"/>
              <w:ind w:firstLine="0" w:firstLineChars="0"/>
              <w:rPr>
                <w:color w:val="auto"/>
                <w:szCs w:val="21"/>
                <w:rPrChange w:id="7456" w:author="小多 [2]" w:date="2020-09-23T11:01:09Z">
                  <w:rPr>
                    <w:szCs w:val="21"/>
                  </w:rPr>
                </w:rPrChange>
              </w:rPr>
            </w:pPr>
            <w:r>
              <w:rPr>
                <w:rFonts w:hint="eastAsia"/>
                <w:color w:val="auto"/>
                <w:szCs w:val="21"/>
                <w:rPrChange w:id="7457" w:author="小多 [2]" w:date="2020-09-23T11:01:09Z">
                  <w:rPr>
                    <w:rFonts w:hint="eastAsia"/>
                    <w:szCs w:val="21"/>
                  </w:rPr>
                </w:rPrChange>
              </w:rPr>
              <w:t>展示每个5分钟的频域参数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58" w:author="小多 [2]" w:date="2020-09-23T11:01:09Z">
                  <w:rPr>
                    <w:kern w:val="0"/>
                    <w:szCs w:val="21"/>
                  </w:rPr>
                </w:rPrChange>
              </w:rPr>
            </w:pPr>
            <w:r>
              <w:rPr>
                <w:rFonts w:hint="eastAsia"/>
                <w:color w:val="auto"/>
                <w:kern w:val="0"/>
                <w:szCs w:val="21"/>
                <w:rPrChange w:id="7459" w:author="小多 [2]" w:date="2020-09-23T11:01:09Z">
                  <w:rPr>
                    <w:rFonts w:hint="eastAsia"/>
                    <w:kern w:val="0"/>
                    <w:szCs w:val="21"/>
                  </w:rPr>
                </w:rPrChange>
              </w:rPr>
              <w:t>SOFT1_Q08</w:t>
            </w:r>
          </w:p>
        </w:tc>
        <w:tc>
          <w:tcPr>
            <w:tcW w:w="2010" w:type="dxa"/>
            <w:tcBorders>
              <w:bottom w:val="single" w:color="auto" w:sz="4" w:space="0"/>
            </w:tcBorders>
            <w:shd w:val="clear" w:color="auto" w:fill="auto"/>
            <w:vAlign w:val="center"/>
          </w:tcPr>
          <w:p>
            <w:pPr>
              <w:spacing w:line="276" w:lineRule="auto"/>
              <w:rPr>
                <w:color w:val="auto"/>
                <w:kern w:val="0"/>
                <w:szCs w:val="21"/>
                <w:rPrChange w:id="7460" w:author="小多 [2]" w:date="2020-09-23T11:01:09Z">
                  <w:rPr>
                    <w:kern w:val="0"/>
                    <w:szCs w:val="21"/>
                  </w:rPr>
                </w:rPrChange>
              </w:rPr>
            </w:pPr>
            <w:r>
              <w:rPr>
                <w:rFonts w:hint="eastAsia"/>
                <w:color w:val="auto"/>
                <w:kern w:val="0"/>
                <w:szCs w:val="21"/>
                <w:rPrChange w:id="7461" w:author="小多 [2]" w:date="2020-09-23T11:01:09Z">
                  <w:rPr>
                    <w:rFonts w:hint="eastAsia"/>
                    <w:kern w:val="0"/>
                    <w:szCs w:val="21"/>
                  </w:rPr>
                </w:rPrChange>
              </w:rPr>
              <w:t>频域结论</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62" w:author="小多 [2]" w:date="2020-09-23T11:01:09Z">
                  <w:rPr>
                    <w:szCs w:val="21"/>
                  </w:rPr>
                </w:rPrChange>
              </w:rPr>
            </w:pPr>
            <w:r>
              <w:rPr>
                <w:rFonts w:hint="eastAsia"/>
                <w:color w:val="auto"/>
                <w:szCs w:val="21"/>
                <w:rPrChange w:id="7463" w:author="小多 [2]" w:date="2020-09-23T11:01:09Z">
                  <w:rPr>
                    <w:rFonts w:hint="eastAsia"/>
                    <w:szCs w:val="21"/>
                  </w:rPr>
                </w:rPrChange>
              </w:rPr>
              <w:t>频域参考结论针对每个5分钟，包括高频成分、低频成分、低频/高频、HF的标化、LF的标化</w:t>
            </w:r>
            <w:del w:id="7464" w:author="小多 [2]" w:date="2020-09-23T10:48:48Z">
              <w:r>
                <w:rPr>
                  <w:rFonts w:hint="eastAsia"/>
                  <w:color w:val="auto"/>
                  <w:szCs w:val="21"/>
                  <w:rPrChange w:id="7465" w:author="小多 [2]" w:date="2020-09-23T11:01:09Z">
                    <w:rPr>
                      <w:rFonts w:hint="eastAsia"/>
                      <w:szCs w:val="21"/>
                    </w:rPr>
                  </w:rPrChange>
                </w:rPr>
                <w:delText>。</w:delText>
              </w:r>
            </w:del>
          </w:p>
          <w:p>
            <w:pPr>
              <w:pStyle w:val="25"/>
              <w:spacing w:line="276" w:lineRule="auto"/>
              <w:ind w:firstLine="0" w:firstLineChars="0"/>
              <w:rPr>
                <w:color w:val="auto"/>
                <w:szCs w:val="21"/>
                <w:rPrChange w:id="7467" w:author="小多 [2]" w:date="2020-09-23T11:01:09Z">
                  <w:rPr>
                    <w:szCs w:val="21"/>
                  </w:rPr>
                </w:rPrChange>
              </w:rPr>
            </w:pPr>
            <w:r>
              <w:rPr>
                <w:rFonts w:hint="eastAsia"/>
                <w:color w:val="auto"/>
                <w:szCs w:val="21"/>
                <w:rPrChange w:id="7468" w:author="小多 [2]" w:date="2020-09-23T11:01:09Z">
                  <w:rPr>
                    <w:rFonts w:hint="eastAsia"/>
                    <w:szCs w:val="21"/>
                  </w:rPr>
                </w:rPrChange>
              </w:rPr>
              <w:t>结论形式包括正常、异常、可疑异常、无法判断</w:t>
            </w:r>
            <w:del w:id="7469" w:author="小多 [2]" w:date="2020-09-23T10:48:50Z">
              <w:r>
                <w:rPr>
                  <w:rFonts w:hint="eastAsia"/>
                  <w:color w:val="auto"/>
                  <w:szCs w:val="21"/>
                  <w:rPrChange w:id="7470" w:author="小多 [2]" w:date="2020-09-23T11:01:09Z">
                    <w:rPr>
                      <w:rFonts w:hint="eastAsia"/>
                      <w:szCs w:val="21"/>
                    </w:rPr>
                  </w:rPrChange>
                </w:rPr>
                <w:delText>。</w:delText>
              </w:r>
            </w:del>
          </w:p>
          <w:p>
            <w:pPr>
              <w:pStyle w:val="25"/>
              <w:spacing w:line="276" w:lineRule="auto"/>
              <w:ind w:firstLine="0" w:firstLineChars="0"/>
              <w:rPr>
                <w:color w:val="auto"/>
                <w:szCs w:val="21"/>
                <w:rPrChange w:id="7472" w:author="小多 [2]" w:date="2020-09-23T11:01:09Z">
                  <w:rPr>
                    <w:szCs w:val="21"/>
                  </w:rPr>
                </w:rPrChange>
              </w:rPr>
            </w:pPr>
            <w:r>
              <w:rPr>
                <w:rFonts w:hint="eastAsia"/>
                <w:color w:val="auto"/>
                <w:szCs w:val="21"/>
                <w:rPrChange w:id="7473" w:author="小多 [2]" w:date="2020-09-23T11:01:09Z">
                  <w:rPr>
                    <w:rFonts w:hint="eastAsia"/>
                    <w:szCs w:val="21"/>
                  </w:rPr>
                </w:rPrChange>
              </w:rPr>
              <w:t>通过点击</w:t>
            </w:r>
            <w:r>
              <w:rPr>
                <w:rFonts w:hint="eastAsia"/>
                <w:color w:val="auto"/>
                <w:kern w:val="0"/>
                <w:szCs w:val="21"/>
                <w:rPrChange w:id="7474" w:author="小多 [2]" w:date="2020-09-23T11:01:09Z">
                  <w:rPr>
                    <w:rFonts w:hint="eastAsia"/>
                    <w:kern w:val="0"/>
                    <w:szCs w:val="21"/>
                  </w:rPr>
                </w:rPrChange>
              </w:rPr>
              <w:t>SOFT1_Q07区域的每个5分钟，可以得到每个5分钟的结论</w:t>
            </w:r>
          </w:p>
        </w:tc>
      </w:tr>
    </w:tbl>
    <w:p>
      <w:pPr>
        <w:numPr>
          <w:ilvl w:val="255"/>
          <w:numId w:val="0"/>
        </w:numPr>
        <w:rPr>
          <w:bCs/>
          <w:color w:val="auto"/>
          <w:sz w:val="24"/>
          <w:rPrChange w:id="7475" w:author="小多 [2]" w:date="2020-09-23T11:01:09Z">
            <w:rPr>
              <w:bCs/>
              <w:sz w:val="24"/>
            </w:rPr>
          </w:rPrChange>
        </w:rPr>
      </w:pPr>
    </w:p>
    <w:p>
      <w:pPr>
        <w:numPr>
          <w:ilvl w:val="255"/>
          <w:numId w:val="0"/>
        </w:numPr>
        <w:rPr>
          <w:bCs/>
          <w:color w:val="auto"/>
          <w:sz w:val="24"/>
          <w:rPrChange w:id="7476" w:author="小多 [2]" w:date="2020-09-23T11:01:09Z">
            <w:rPr>
              <w:bCs/>
              <w:sz w:val="24"/>
            </w:rPr>
          </w:rPrChange>
        </w:rPr>
      </w:pPr>
    </w:p>
    <w:p>
      <w:pPr>
        <w:numPr>
          <w:ilvl w:val="255"/>
          <w:numId w:val="0"/>
        </w:numPr>
        <w:spacing w:line="360" w:lineRule="auto"/>
        <w:ind w:left="420" w:leftChars="200"/>
        <w:outlineLvl w:val="2"/>
        <w:rPr>
          <w:bCs/>
          <w:color w:val="auto"/>
          <w:sz w:val="24"/>
          <w:rPrChange w:id="7477" w:author="小多 [2]" w:date="2020-09-23T11:01:09Z">
            <w:rPr>
              <w:bCs/>
              <w:sz w:val="24"/>
            </w:rPr>
          </w:rPrChange>
        </w:rPr>
      </w:pPr>
      <w:bookmarkStart w:id="498" w:name="_Toc24352"/>
      <w:bookmarkStart w:id="499" w:name="_Toc1682"/>
      <w:bookmarkStart w:id="500" w:name="_Toc11051"/>
      <w:bookmarkStart w:id="501" w:name="_Toc27069"/>
      <w:bookmarkStart w:id="502" w:name="_Toc17400"/>
      <w:bookmarkStart w:id="503" w:name="_Toc6643"/>
      <w:r>
        <w:rPr>
          <w:rFonts w:hint="eastAsia"/>
          <w:bCs/>
          <w:color w:val="auto"/>
          <w:sz w:val="24"/>
          <w:rPrChange w:id="7478" w:author="小多 [2]" w:date="2020-09-23T11:01:09Z">
            <w:rPr>
              <w:rFonts w:hint="eastAsia"/>
              <w:bCs/>
              <w:sz w:val="24"/>
            </w:rPr>
          </w:rPrChange>
        </w:rPr>
        <w:t>7.1.18 HRV非线性分析功能</w:t>
      </w:r>
      <w:bookmarkEnd w:id="498"/>
      <w:bookmarkEnd w:id="499"/>
      <w:bookmarkEnd w:id="500"/>
      <w:bookmarkEnd w:id="501"/>
      <w:bookmarkEnd w:id="502"/>
      <w:bookmarkEnd w:id="50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479" w:author="小多 [2]" w:date="2020-09-23T11:01:09Z">
                  <w:rPr>
                    <w:b/>
                    <w:szCs w:val="21"/>
                  </w:rPr>
                </w:rPrChange>
              </w:rPr>
            </w:pPr>
            <w:r>
              <w:rPr>
                <w:rFonts w:hint="eastAsia"/>
                <w:b/>
                <w:color w:val="auto"/>
                <w:szCs w:val="21"/>
                <w:rPrChange w:id="7480"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481" w:author="小多 [2]" w:date="2020-09-23T11:01:09Z">
                  <w:rPr>
                    <w:b/>
                    <w:szCs w:val="21"/>
                  </w:rPr>
                </w:rPrChange>
              </w:rPr>
            </w:pPr>
            <w:r>
              <w:rPr>
                <w:rFonts w:hint="eastAsia"/>
                <w:b/>
                <w:color w:val="auto"/>
                <w:szCs w:val="21"/>
                <w:rPrChange w:id="7482"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483" w:author="小多 [2]" w:date="2020-09-23T11:01:09Z">
                  <w:rPr>
                    <w:b/>
                    <w:szCs w:val="21"/>
                  </w:rPr>
                </w:rPrChange>
              </w:rPr>
            </w:pPr>
            <w:r>
              <w:rPr>
                <w:rFonts w:hint="eastAsia"/>
                <w:b/>
                <w:color w:val="auto"/>
                <w:szCs w:val="21"/>
                <w:rPrChange w:id="748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85" w:author="小多 [2]" w:date="2020-09-23T11:01:09Z">
                  <w:rPr>
                    <w:kern w:val="0"/>
                    <w:szCs w:val="21"/>
                  </w:rPr>
                </w:rPrChange>
              </w:rPr>
            </w:pPr>
            <w:r>
              <w:rPr>
                <w:rFonts w:hint="eastAsia"/>
                <w:color w:val="auto"/>
                <w:kern w:val="0"/>
                <w:szCs w:val="21"/>
                <w:rPrChange w:id="7486" w:author="小多 [2]" w:date="2020-09-23T11:01:09Z">
                  <w:rPr>
                    <w:rFonts w:hint="eastAsia"/>
                    <w:kern w:val="0"/>
                    <w:szCs w:val="21"/>
                  </w:rPr>
                </w:rPrChange>
              </w:rPr>
              <w:t>SOFT1_R01</w:t>
            </w:r>
          </w:p>
        </w:tc>
        <w:tc>
          <w:tcPr>
            <w:tcW w:w="2010" w:type="dxa"/>
            <w:tcBorders>
              <w:bottom w:val="single" w:color="auto" w:sz="4" w:space="0"/>
            </w:tcBorders>
            <w:shd w:val="clear" w:color="auto" w:fill="auto"/>
            <w:vAlign w:val="center"/>
          </w:tcPr>
          <w:p>
            <w:pPr>
              <w:spacing w:line="276" w:lineRule="auto"/>
              <w:rPr>
                <w:color w:val="auto"/>
                <w:kern w:val="0"/>
                <w:szCs w:val="21"/>
                <w:rPrChange w:id="7487" w:author="小多 [2]" w:date="2020-09-23T11:01:09Z">
                  <w:rPr>
                    <w:kern w:val="0"/>
                    <w:szCs w:val="21"/>
                  </w:rPr>
                </w:rPrChange>
              </w:rPr>
            </w:pPr>
            <w:r>
              <w:rPr>
                <w:rFonts w:hint="eastAsia"/>
                <w:color w:val="auto"/>
                <w:kern w:val="0"/>
                <w:szCs w:val="21"/>
                <w:rPrChange w:id="7488" w:author="小多 [2]" w:date="2020-09-23T11:01:09Z">
                  <w:rPr>
                    <w:rFonts w:hint="eastAsia"/>
                    <w:kern w:val="0"/>
                    <w:szCs w:val="21"/>
                  </w:rPr>
                </w:rPrChange>
              </w:rPr>
              <w:t>NN-VAI曲线</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89" w:author="小多 [2]" w:date="2020-09-23T11:01:09Z">
                  <w:rPr>
                    <w:szCs w:val="21"/>
                  </w:rPr>
                </w:rPrChange>
              </w:rPr>
            </w:pPr>
            <w:r>
              <w:rPr>
                <w:rFonts w:hint="eastAsia"/>
                <w:color w:val="auto"/>
                <w:szCs w:val="21"/>
                <w:rPrChange w:id="7490" w:author="小多 [2]" w:date="2020-09-23T11:01:09Z">
                  <w:rPr>
                    <w:rFonts w:hint="eastAsia"/>
                    <w:szCs w:val="21"/>
                  </w:rPr>
                </w:rPrChange>
              </w:rPr>
              <w:t>展示全程以5分钟为单位时长的NN向量角度指数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91" w:author="小多 [2]" w:date="2020-09-23T11:01:09Z">
                  <w:rPr>
                    <w:kern w:val="0"/>
                    <w:szCs w:val="21"/>
                  </w:rPr>
                </w:rPrChange>
              </w:rPr>
            </w:pPr>
            <w:r>
              <w:rPr>
                <w:rFonts w:hint="eastAsia"/>
                <w:color w:val="auto"/>
                <w:kern w:val="0"/>
                <w:szCs w:val="21"/>
                <w:rPrChange w:id="7492" w:author="小多 [2]" w:date="2020-09-23T11:01:09Z">
                  <w:rPr>
                    <w:rFonts w:hint="eastAsia"/>
                    <w:kern w:val="0"/>
                    <w:szCs w:val="21"/>
                  </w:rPr>
                </w:rPrChange>
              </w:rPr>
              <w:t>SOFT1_R02</w:t>
            </w:r>
          </w:p>
        </w:tc>
        <w:tc>
          <w:tcPr>
            <w:tcW w:w="2010" w:type="dxa"/>
            <w:tcBorders>
              <w:bottom w:val="single" w:color="auto" w:sz="4" w:space="0"/>
            </w:tcBorders>
            <w:shd w:val="clear" w:color="auto" w:fill="auto"/>
            <w:vAlign w:val="center"/>
          </w:tcPr>
          <w:p>
            <w:pPr>
              <w:spacing w:line="276" w:lineRule="auto"/>
              <w:rPr>
                <w:color w:val="auto"/>
                <w:kern w:val="0"/>
                <w:szCs w:val="21"/>
                <w:rPrChange w:id="7493" w:author="小多 [2]" w:date="2020-09-23T11:01:09Z">
                  <w:rPr>
                    <w:kern w:val="0"/>
                    <w:szCs w:val="21"/>
                  </w:rPr>
                </w:rPrChange>
              </w:rPr>
            </w:pPr>
            <w:r>
              <w:rPr>
                <w:rFonts w:hint="eastAsia"/>
                <w:color w:val="auto"/>
                <w:kern w:val="0"/>
                <w:szCs w:val="21"/>
                <w:rPrChange w:id="7494" w:author="小多 [2]" w:date="2020-09-23T11:01:09Z">
                  <w:rPr>
                    <w:rFonts w:hint="eastAsia"/>
                    <w:kern w:val="0"/>
                    <w:szCs w:val="21"/>
                  </w:rPr>
                </w:rPrChange>
              </w:rPr>
              <w:t>NN差值-VAI曲线</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495" w:author="小多 [2]" w:date="2020-09-23T11:01:09Z">
                  <w:rPr>
                    <w:szCs w:val="21"/>
                  </w:rPr>
                </w:rPrChange>
              </w:rPr>
            </w:pPr>
            <w:r>
              <w:rPr>
                <w:rFonts w:hint="eastAsia"/>
                <w:color w:val="auto"/>
                <w:szCs w:val="21"/>
                <w:rPrChange w:id="7496" w:author="小多 [2]" w:date="2020-09-23T11:01:09Z">
                  <w:rPr>
                    <w:rFonts w:hint="eastAsia"/>
                    <w:szCs w:val="21"/>
                  </w:rPr>
                </w:rPrChange>
              </w:rPr>
              <w:t>展示全程以5分钟为单位时长的NN差值向量角度指数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497" w:author="小多 [2]" w:date="2020-09-23T11:01:09Z">
                  <w:rPr>
                    <w:kern w:val="0"/>
                    <w:szCs w:val="21"/>
                  </w:rPr>
                </w:rPrChange>
              </w:rPr>
            </w:pPr>
            <w:r>
              <w:rPr>
                <w:rFonts w:hint="eastAsia"/>
                <w:color w:val="auto"/>
                <w:kern w:val="0"/>
                <w:szCs w:val="21"/>
                <w:rPrChange w:id="7498" w:author="小多 [2]" w:date="2020-09-23T11:01:09Z">
                  <w:rPr>
                    <w:rFonts w:hint="eastAsia"/>
                    <w:kern w:val="0"/>
                    <w:szCs w:val="21"/>
                  </w:rPr>
                </w:rPrChange>
              </w:rPr>
              <w:t>SOFT1_R03</w:t>
            </w:r>
          </w:p>
        </w:tc>
        <w:tc>
          <w:tcPr>
            <w:tcW w:w="2010" w:type="dxa"/>
            <w:tcBorders>
              <w:bottom w:val="single" w:color="auto" w:sz="4" w:space="0"/>
            </w:tcBorders>
            <w:shd w:val="clear" w:color="auto" w:fill="auto"/>
            <w:vAlign w:val="center"/>
          </w:tcPr>
          <w:p>
            <w:pPr>
              <w:spacing w:line="276" w:lineRule="auto"/>
              <w:rPr>
                <w:color w:val="auto"/>
                <w:kern w:val="0"/>
                <w:szCs w:val="21"/>
                <w:rPrChange w:id="7499" w:author="小多 [2]" w:date="2020-09-23T11:01:09Z">
                  <w:rPr>
                    <w:kern w:val="0"/>
                    <w:szCs w:val="21"/>
                  </w:rPr>
                </w:rPrChange>
              </w:rPr>
            </w:pPr>
            <w:r>
              <w:rPr>
                <w:rFonts w:hint="eastAsia"/>
                <w:color w:val="auto"/>
                <w:kern w:val="0"/>
                <w:szCs w:val="21"/>
                <w:rPrChange w:id="7500" w:author="小多 [2]" w:date="2020-09-23T11:01:09Z">
                  <w:rPr>
                    <w:rFonts w:hint="eastAsia"/>
                    <w:kern w:val="0"/>
                    <w:szCs w:val="21"/>
                  </w:rPr>
                </w:rPrChange>
              </w:rPr>
              <w:t>NN-VLI曲线</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01" w:author="小多 [2]" w:date="2020-09-23T11:01:09Z">
                  <w:rPr>
                    <w:szCs w:val="21"/>
                  </w:rPr>
                </w:rPrChange>
              </w:rPr>
            </w:pPr>
            <w:r>
              <w:rPr>
                <w:rFonts w:hint="eastAsia"/>
                <w:color w:val="auto"/>
                <w:szCs w:val="21"/>
                <w:rPrChange w:id="7502" w:author="小多 [2]" w:date="2020-09-23T11:01:09Z">
                  <w:rPr>
                    <w:rFonts w:hint="eastAsia"/>
                    <w:szCs w:val="21"/>
                  </w:rPr>
                </w:rPrChange>
              </w:rPr>
              <w:t>展示全程以5分钟为单位时长的NN向量长度指数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03" w:author="小多 [2]" w:date="2020-09-23T11:01:09Z">
                  <w:rPr>
                    <w:kern w:val="0"/>
                    <w:szCs w:val="21"/>
                  </w:rPr>
                </w:rPrChange>
              </w:rPr>
            </w:pPr>
            <w:r>
              <w:rPr>
                <w:rFonts w:hint="eastAsia"/>
                <w:color w:val="auto"/>
                <w:kern w:val="0"/>
                <w:szCs w:val="21"/>
                <w:rPrChange w:id="7504" w:author="小多 [2]" w:date="2020-09-23T11:01:09Z">
                  <w:rPr>
                    <w:rFonts w:hint="eastAsia"/>
                    <w:kern w:val="0"/>
                    <w:szCs w:val="21"/>
                  </w:rPr>
                </w:rPrChange>
              </w:rPr>
              <w:t>SOFT1_R04</w:t>
            </w:r>
          </w:p>
        </w:tc>
        <w:tc>
          <w:tcPr>
            <w:tcW w:w="2010" w:type="dxa"/>
            <w:tcBorders>
              <w:bottom w:val="single" w:color="auto" w:sz="4" w:space="0"/>
            </w:tcBorders>
            <w:shd w:val="clear" w:color="auto" w:fill="auto"/>
            <w:vAlign w:val="center"/>
          </w:tcPr>
          <w:p>
            <w:pPr>
              <w:spacing w:line="276" w:lineRule="auto"/>
              <w:rPr>
                <w:color w:val="auto"/>
                <w:kern w:val="0"/>
                <w:szCs w:val="21"/>
                <w:rPrChange w:id="7505" w:author="小多 [2]" w:date="2020-09-23T11:01:09Z">
                  <w:rPr>
                    <w:kern w:val="0"/>
                    <w:szCs w:val="21"/>
                  </w:rPr>
                </w:rPrChange>
              </w:rPr>
            </w:pPr>
            <w:r>
              <w:rPr>
                <w:rFonts w:hint="eastAsia"/>
                <w:color w:val="auto"/>
                <w:kern w:val="0"/>
                <w:szCs w:val="21"/>
                <w:rPrChange w:id="7506" w:author="小多 [2]" w:date="2020-09-23T11:01:09Z">
                  <w:rPr>
                    <w:rFonts w:hint="eastAsia"/>
                    <w:kern w:val="0"/>
                    <w:szCs w:val="21"/>
                  </w:rPr>
                </w:rPrChange>
              </w:rPr>
              <w:t>NN差值-VLI曲线</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07" w:author="小多 [2]" w:date="2020-09-23T11:01:09Z">
                  <w:rPr>
                    <w:szCs w:val="21"/>
                  </w:rPr>
                </w:rPrChange>
              </w:rPr>
            </w:pPr>
            <w:r>
              <w:rPr>
                <w:rFonts w:hint="eastAsia"/>
                <w:color w:val="auto"/>
                <w:szCs w:val="21"/>
                <w:rPrChange w:id="7508" w:author="小多 [2]" w:date="2020-09-23T11:01:09Z">
                  <w:rPr>
                    <w:rFonts w:hint="eastAsia"/>
                    <w:szCs w:val="21"/>
                  </w:rPr>
                </w:rPrChange>
              </w:rPr>
              <w:t>展示全程以5分钟为单位时长的NN差值向量长度指数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09" w:author="小多 [2]" w:date="2020-09-23T11:01:09Z">
                  <w:rPr>
                    <w:kern w:val="0"/>
                    <w:szCs w:val="21"/>
                  </w:rPr>
                </w:rPrChange>
              </w:rPr>
            </w:pPr>
            <w:r>
              <w:rPr>
                <w:rFonts w:hint="eastAsia"/>
                <w:color w:val="auto"/>
                <w:kern w:val="0"/>
                <w:szCs w:val="21"/>
                <w:rPrChange w:id="7510" w:author="小多 [2]" w:date="2020-09-23T11:01:09Z">
                  <w:rPr>
                    <w:rFonts w:hint="eastAsia"/>
                    <w:kern w:val="0"/>
                    <w:szCs w:val="21"/>
                  </w:rPr>
                </w:rPrChange>
              </w:rPr>
              <w:t>SOFT1_R05</w:t>
            </w:r>
          </w:p>
        </w:tc>
        <w:tc>
          <w:tcPr>
            <w:tcW w:w="2010" w:type="dxa"/>
            <w:tcBorders>
              <w:bottom w:val="single" w:color="auto" w:sz="4" w:space="0"/>
            </w:tcBorders>
            <w:shd w:val="clear" w:color="auto" w:fill="auto"/>
            <w:vAlign w:val="center"/>
          </w:tcPr>
          <w:p>
            <w:pPr>
              <w:spacing w:line="276" w:lineRule="auto"/>
              <w:rPr>
                <w:color w:val="auto"/>
                <w:kern w:val="0"/>
                <w:szCs w:val="21"/>
                <w:rPrChange w:id="7511" w:author="小多 [2]" w:date="2020-09-23T11:01:09Z">
                  <w:rPr>
                    <w:kern w:val="0"/>
                    <w:szCs w:val="21"/>
                  </w:rPr>
                </w:rPrChange>
              </w:rPr>
            </w:pPr>
            <w:r>
              <w:rPr>
                <w:rFonts w:hint="eastAsia"/>
                <w:color w:val="auto"/>
                <w:kern w:val="0"/>
                <w:szCs w:val="21"/>
                <w:rPrChange w:id="7512" w:author="小多 [2]" w:date="2020-09-23T11:01:09Z">
                  <w:rPr>
                    <w:rFonts w:hint="eastAsia"/>
                    <w:kern w:val="0"/>
                    <w:szCs w:val="21"/>
                  </w:rPr>
                </w:rPrChange>
              </w:rPr>
              <w:t>RR散点图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13" w:author="小多 [2]" w:date="2020-09-23T11:01:09Z">
                  <w:rPr>
                    <w:szCs w:val="21"/>
                  </w:rPr>
                </w:rPrChange>
              </w:rPr>
            </w:pPr>
            <w:r>
              <w:rPr>
                <w:rFonts w:hint="eastAsia"/>
                <w:color w:val="auto"/>
                <w:szCs w:val="21"/>
                <w:rPrChange w:id="7514" w:author="小多 [2]" w:date="2020-09-23T11:01:09Z">
                  <w:rPr>
                    <w:rFonts w:hint="eastAsia"/>
                    <w:szCs w:val="21"/>
                  </w:rPr>
                </w:rPrChange>
              </w:rPr>
              <w:t>展示RR散点图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15" w:author="小多 [2]" w:date="2020-09-23T11:01:09Z">
                  <w:rPr>
                    <w:kern w:val="0"/>
                    <w:szCs w:val="21"/>
                  </w:rPr>
                </w:rPrChange>
              </w:rPr>
            </w:pPr>
            <w:r>
              <w:rPr>
                <w:rFonts w:hint="eastAsia"/>
                <w:color w:val="auto"/>
                <w:kern w:val="0"/>
                <w:szCs w:val="21"/>
                <w:rPrChange w:id="7516" w:author="小多 [2]" w:date="2020-09-23T11:01:09Z">
                  <w:rPr>
                    <w:rFonts w:hint="eastAsia"/>
                    <w:kern w:val="0"/>
                    <w:szCs w:val="21"/>
                  </w:rPr>
                </w:rPrChange>
              </w:rPr>
              <w:t>SOFT1_R06</w:t>
            </w:r>
          </w:p>
        </w:tc>
        <w:tc>
          <w:tcPr>
            <w:tcW w:w="2010" w:type="dxa"/>
            <w:tcBorders>
              <w:bottom w:val="single" w:color="auto" w:sz="4" w:space="0"/>
            </w:tcBorders>
            <w:shd w:val="clear" w:color="auto" w:fill="auto"/>
            <w:vAlign w:val="center"/>
          </w:tcPr>
          <w:p>
            <w:pPr>
              <w:spacing w:line="276" w:lineRule="auto"/>
              <w:rPr>
                <w:color w:val="auto"/>
                <w:kern w:val="0"/>
                <w:szCs w:val="21"/>
                <w:rPrChange w:id="7517" w:author="小多 [2]" w:date="2020-09-23T11:01:09Z">
                  <w:rPr>
                    <w:kern w:val="0"/>
                    <w:szCs w:val="21"/>
                  </w:rPr>
                </w:rPrChange>
              </w:rPr>
            </w:pPr>
            <w:r>
              <w:rPr>
                <w:rFonts w:hint="eastAsia"/>
                <w:color w:val="auto"/>
                <w:kern w:val="0"/>
                <w:szCs w:val="21"/>
                <w:rPrChange w:id="7518" w:author="小多 [2]" w:date="2020-09-23T11:01:09Z">
                  <w:rPr>
                    <w:rFonts w:hint="eastAsia"/>
                    <w:kern w:val="0"/>
                    <w:szCs w:val="21"/>
                  </w:rPr>
                </w:rPrChange>
              </w:rPr>
              <w:t>NN散点图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19" w:author="小多 [2]" w:date="2020-09-23T11:01:09Z">
                  <w:rPr>
                    <w:szCs w:val="21"/>
                  </w:rPr>
                </w:rPrChange>
              </w:rPr>
            </w:pPr>
            <w:r>
              <w:rPr>
                <w:rFonts w:hint="eastAsia"/>
                <w:color w:val="auto"/>
                <w:szCs w:val="21"/>
                <w:rPrChange w:id="7520" w:author="小多 [2]" w:date="2020-09-23T11:01:09Z">
                  <w:rPr>
                    <w:rFonts w:hint="eastAsia"/>
                    <w:szCs w:val="21"/>
                  </w:rPr>
                </w:rPrChange>
              </w:rPr>
              <w:t>展示NN散点图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21" w:author="小多 [2]" w:date="2020-09-23T11:01:09Z">
                  <w:rPr>
                    <w:kern w:val="0"/>
                    <w:szCs w:val="21"/>
                  </w:rPr>
                </w:rPrChange>
              </w:rPr>
            </w:pPr>
            <w:r>
              <w:rPr>
                <w:rFonts w:hint="eastAsia"/>
                <w:color w:val="auto"/>
                <w:kern w:val="0"/>
                <w:szCs w:val="21"/>
                <w:rPrChange w:id="7522" w:author="小多 [2]" w:date="2020-09-23T11:01:09Z">
                  <w:rPr>
                    <w:rFonts w:hint="eastAsia"/>
                    <w:kern w:val="0"/>
                    <w:szCs w:val="21"/>
                  </w:rPr>
                </w:rPrChange>
              </w:rPr>
              <w:t>SOFT1_R07</w:t>
            </w:r>
          </w:p>
        </w:tc>
        <w:tc>
          <w:tcPr>
            <w:tcW w:w="2010" w:type="dxa"/>
            <w:tcBorders>
              <w:bottom w:val="single" w:color="auto" w:sz="4" w:space="0"/>
            </w:tcBorders>
            <w:shd w:val="clear" w:color="auto" w:fill="auto"/>
            <w:vAlign w:val="center"/>
          </w:tcPr>
          <w:p>
            <w:pPr>
              <w:spacing w:line="276" w:lineRule="auto"/>
              <w:rPr>
                <w:color w:val="auto"/>
                <w:kern w:val="0"/>
                <w:szCs w:val="21"/>
                <w:rPrChange w:id="7523" w:author="小多 [2]" w:date="2020-09-23T11:01:09Z">
                  <w:rPr>
                    <w:kern w:val="0"/>
                    <w:szCs w:val="21"/>
                  </w:rPr>
                </w:rPrChange>
              </w:rPr>
            </w:pPr>
            <w:r>
              <w:rPr>
                <w:rFonts w:hint="eastAsia"/>
                <w:color w:val="auto"/>
                <w:kern w:val="0"/>
                <w:szCs w:val="21"/>
                <w:rPrChange w:id="7524" w:author="小多 [2]" w:date="2020-09-23T11:01:09Z">
                  <w:rPr>
                    <w:rFonts w:hint="eastAsia"/>
                    <w:kern w:val="0"/>
                    <w:szCs w:val="21"/>
                  </w:rPr>
                </w:rPrChange>
              </w:rPr>
              <w:t>RR差值散点图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25" w:author="小多 [2]" w:date="2020-09-23T11:01:09Z">
                  <w:rPr>
                    <w:szCs w:val="21"/>
                  </w:rPr>
                </w:rPrChange>
              </w:rPr>
            </w:pPr>
            <w:r>
              <w:rPr>
                <w:rFonts w:hint="eastAsia"/>
                <w:color w:val="auto"/>
                <w:szCs w:val="21"/>
                <w:rPrChange w:id="7526" w:author="小多 [2]" w:date="2020-09-23T11:01:09Z">
                  <w:rPr>
                    <w:rFonts w:hint="eastAsia"/>
                    <w:szCs w:val="21"/>
                  </w:rPr>
                </w:rPrChange>
              </w:rPr>
              <w:t>展示RR差值散点图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27" w:author="小多 [2]" w:date="2020-09-23T11:01:09Z">
                  <w:rPr>
                    <w:kern w:val="0"/>
                    <w:szCs w:val="21"/>
                  </w:rPr>
                </w:rPrChange>
              </w:rPr>
            </w:pPr>
            <w:r>
              <w:rPr>
                <w:rFonts w:hint="eastAsia"/>
                <w:color w:val="auto"/>
                <w:kern w:val="0"/>
                <w:szCs w:val="21"/>
                <w:rPrChange w:id="7528" w:author="小多 [2]" w:date="2020-09-23T11:01:09Z">
                  <w:rPr>
                    <w:rFonts w:hint="eastAsia"/>
                    <w:kern w:val="0"/>
                    <w:szCs w:val="21"/>
                  </w:rPr>
                </w:rPrChange>
              </w:rPr>
              <w:t>SOFT1_R08</w:t>
            </w:r>
          </w:p>
        </w:tc>
        <w:tc>
          <w:tcPr>
            <w:tcW w:w="2010" w:type="dxa"/>
            <w:tcBorders>
              <w:bottom w:val="single" w:color="auto" w:sz="4" w:space="0"/>
            </w:tcBorders>
            <w:shd w:val="clear" w:color="auto" w:fill="auto"/>
            <w:vAlign w:val="center"/>
          </w:tcPr>
          <w:p>
            <w:pPr>
              <w:spacing w:line="276" w:lineRule="auto"/>
              <w:rPr>
                <w:color w:val="auto"/>
                <w:kern w:val="0"/>
                <w:szCs w:val="21"/>
                <w:rPrChange w:id="7529" w:author="小多 [2]" w:date="2020-09-23T11:01:09Z">
                  <w:rPr>
                    <w:kern w:val="0"/>
                    <w:szCs w:val="21"/>
                  </w:rPr>
                </w:rPrChange>
              </w:rPr>
            </w:pPr>
            <w:r>
              <w:rPr>
                <w:rFonts w:hint="eastAsia"/>
                <w:color w:val="auto"/>
                <w:kern w:val="0"/>
                <w:szCs w:val="21"/>
                <w:rPrChange w:id="7530" w:author="小多 [2]" w:date="2020-09-23T11:01:09Z">
                  <w:rPr>
                    <w:rFonts w:hint="eastAsia"/>
                    <w:kern w:val="0"/>
                    <w:szCs w:val="21"/>
                  </w:rPr>
                </w:rPrChange>
              </w:rPr>
              <w:t>NN差值散点图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31" w:author="小多 [2]" w:date="2020-09-23T11:01:09Z">
                  <w:rPr>
                    <w:szCs w:val="21"/>
                  </w:rPr>
                </w:rPrChange>
              </w:rPr>
            </w:pPr>
            <w:r>
              <w:rPr>
                <w:rFonts w:hint="eastAsia"/>
                <w:color w:val="auto"/>
                <w:szCs w:val="21"/>
                <w:rPrChange w:id="7532" w:author="小多 [2]" w:date="2020-09-23T11:01:09Z">
                  <w:rPr>
                    <w:rFonts w:hint="eastAsia"/>
                    <w:szCs w:val="21"/>
                  </w:rPr>
                </w:rPrChange>
              </w:rPr>
              <w:t>展示NN差值散点图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33" w:author="小多 [2]" w:date="2020-09-23T11:01:09Z">
                  <w:rPr>
                    <w:kern w:val="0"/>
                    <w:szCs w:val="21"/>
                  </w:rPr>
                </w:rPrChange>
              </w:rPr>
            </w:pPr>
            <w:r>
              <w:rPr>
                <w:rFonts w:hint="eastAsia"/>
                <w:color w:val="auto"/>
                <w:kern w:val="0"/>
                <w:szCs w:val="21"/>
                <w:rPrChange w:id="7534" w:author="小多 [2]" w:date="2020-09-23T11:01:09Z">
                  <w:rPr>
                    <w:rFonts w:hint="eastAsia"/>
                    <w:kern w:val="0"/>
                    <w:szCs w:val="21"/>
                  </w:rPr>
                </w:rPrChange>
              </w:rPr>
              <w:t>SOFT1_R09</w:t>
            </w:r>
          </w:p>
        </w:tc>
        <w:tc>
          <w:tcPr>
            <w:tcW w:w="2010" w:type="dxa"/>
            <w:tcBorders>
              <w:bottom w:val="single" w:color="auto" w:sz="4" w:space="0"/>
            </w:tcBorders>
            <w:shd w:val="clear" w:color="auto" w:fill="auto"/>
            <w:vAlign w:val="center"/>
          </w:tcPr>
          <w:p>
            <w:pPr>
              <w:spacing w:line="276" w:lineRule="auto"/>
              <w:rPr>
                <w:color w:val="auto"/>
                <w:kern w:val="0"/>
                <w:szCs w:val="21"/>
                <w:rPrChange w:id="7535" w:author="小多 [2]" w:date="2020-09-23T11:01:09Z">
                  <w:rPr>
                    <w:kern w:val="0"/>
                    <w:szCs w:val="21"/>
                  </w:rPr>
                </w:rPrChange>
              </w:rPr>
            </w:pPr>
            <w:r>
              <w:rPr>
                <w:rFonts w:hint="eastAsia"/>
                <w:color w:val="auto"/>
                <w:kern w:val="0"/>
                <w:szCs w:val="21"/>
                <w:rPrChange w:id="7536" w:author="小多 [2]" w:date="2020-09-23T11:01:09Z">
                  <w:rPr>
                    <w:rFonts w:hint="eastAsia"/>
                    <w:kern w:val="0"/>
                    <w:szCs w:val="21"/>
                  </w:rPr>
                </w:rPrChange>
              </w:rPr>
              <w:t>NN间期参数</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37" w:author="小多 [2]" w:date="2020-09-23T11:01:09Z">
                  <w:rPr>
                    <w:szCs w:val="21"/>
                  </w:rPr>
                </w:rPrChange>
              </w:rPr>
            </w:pPr>
            <w:r>
              <w:rPr>
                <w:rFonts w:hint="eastAsia"/>
                <w:color w:val="auto"/>
                <w:szCs w:val="21"/>
                <w:rPrChange w:id="7538" w:author="小多 [2]" w:date="2020-09-23T11:01:09Z">
                  <w:rPr>
                    <w:rFonts w:hint="eastAsia"/>
                    <w:szCs w:val="21"/>
                  </w:rPr>
                </w:rPrChange>
              </w:rPr>
              <w:t>NN间期非线性参考参数包括：VAI、VLI</w:t>
            </w:r>
          </w:p>
          <w:p>
            <w:pPr>
              <w:pStyle w:val="25"/>
              <w:numPr>
                <w:ilvl w:val="0"/>
                <w:numId w:val="10"/>
              </w:numPr>
              <w:spacing w:line="276" w:lineRule="auto"/>
              <w:ind w:firstLine="0" w:firstLineChars="0"/>
              <w:rPr>
                <w:color w:val="auto"/>
                <w:szCs w:val="21"/>
                <w:rPrChange w:id="7539" w:author="小多 [2]" w:date="2020-09-23T11:01:09Z">
                  <w:rPr>
                    <w:szCs w:val="21"/>
                  </w:rPr>
                </w:rPrChange>
              </w:rPr>
            </w:pPr>
            <w:r>
              <w:rPr>
                <w:rFonts w:hint="eastAsia"/>
                <w:color w:val="auto"/>
                <w:szCs w:val="21"/>
                <w:rPrChange w:id="7540" w:author="小多 [2]" w:date="2020-09-23T11:01:09Z">
                  <w:rPr>
                    <w:rFonts w:hint="eastAsia"/>
                    <w:szCs w:val="21"/>
                  </w:rPr>
                </w:rPrChange>
              </w:rPr>
              <w:t>展示全天、白天、夜晚VAI、VLI</w:t>
            </w:r>
          </w:p>
          <w:p>
            <w:pPr>
              <w:pStyle w:val="25"/>
              <w:numPr>
                <w:ilvl w:val="0"/>
                <w:numId w:val="10"/>
              </w:numPr>
              <w:spacing w:line="276" w:lineRule="auto"/>
              <w:ind w:firstLine="0" w:firstLineChars="0"/>
              <w:rPr>
                <w:color w:val="auto"/>
                <w:szCs w:val="21"/>
                <w:rPrChange w:id="7541" w:author="小多 [2]" w:date="2020-09-23T11:01:09Z">
                  <w:rPr>
                    <w:szCs w:val="21"/>
                  </w:rPr>
                </w:rPrChange>
              </w:rPr>
            </w:pPr>
            <w:r>
              <w:rPr>
                <w:rFonts w:hint="eastAsia"/>
                <w:color w:val="auto"/>
                <w:szCs w:val="21"/>
                <w:rPrChange w:id="7542" w:author="小多 [2]" w:date="2020-09-23T11:01:09Z">
                  <w:rPr>
                    <w:rFonts w:hint="eastAsia"/>
                    <w:szCs w:val="21"/>
                  </w:rPr>
                </w:rPrChange>
              </w:rPr>
              <w:t>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43" w:author="小多 [2]" w:date="2020-09-23T11:01:09Z">
                  <w:rPr>
                    <w:kern w:val="0"/>
                    <w:szCs w:val="21"/>
                  </w:rPr>
                </w:rPrChange>
              </w:rPr>
            </w:pPr>
            <w:r>
              <w:rPr>
                <w:rFonts w:hint="eastAsia"/>
                <w:color w:val="auto"/>
                <w:kern w:val="0"/>
                <w:szCs w:val="21"/>
                <w:rPrChange w:id="7544" w:author="小多 [2]" w:date="2020-09-23T11:01:09Z">
                  <w:rPr>
                    <w:rFonts w:hint="eastAsia"/>
                    <w:kern w:val="0"/>
                    <w:szCs w:val="21"/>
                  </w:rPr>
                </w:rPrChange>
              </w:rPr>
              <w:t>SOFT1_R10</w:t>
            </w:r>
          </w:p>
        </w:tc>
        <w:tc>
          <w:tcPr>
            <w:tcW w:w="2010" w:type="dxa"/>
            <w:tcBorders>
              <w:bottom w:val="single" w:color="auto" w:sz="4" w:space="0"/>
            </w:tcBorders>
            <w:shd w:val="clear" w:color="auto" w:fill="auto"/>
            <w:vAlign w:val="center"/>
          </w:tcPr>
          <w:p>
            <w:pPr>
              <w:spacing w:line="276" w:lineRule="auto"/>
              <w:rPr>
                <w:color w:val="auto"/>
                <w:kern w:val="0"/>
                <w:szCs w:val="21"/>
                <w:rPrChange w:id="7545" w:author="小多 [2]" w:date="2020-09-23T11:01:09Z">
                  <w:rPr>
                    <w:kern w:val="0"/>
                    <w:szCs w:val="21"/>
                  </w:rPr>
                </w:rPrChange>
              </w:rPr>
            </w:pPr>
            <w:r>
              <w:rPr>
                <w:rFonts w:hint="eastAsia"/>
                <w:color w:val="auto"/>
                <w:kern w:val="0"/>
                <w:szCs w:val="21"/>
                <w:rPrChange w:id="7546" w:author="小多 [2]" w:date="2020-09-23T11:01:09Z">
                  <w:rPr>
                    <w:rFonts w:hint="eastAsia"/>
                    <w:kern w:val="0"/>
                    <w:szCs w:val="21"/>
                  </w:rPr>
                </w:rPrChange>
              </w:rPr>
              <w:t>NN差值间期参数</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47" w:author="小多 [2]" w:date="2020-09-23T11:01:09Z">
                  <w:rPr>
                    <w:szCs w:val="21"/>
                  </w:rPr>
                </w:rPrChange>
              </w:rPr>
            </w:pPr>
            <w:r>
              <w:rPr>
                <w:rFonts w:hint="eastAsia"/>
                <w:color w:val="auto"/>
                <w:szCs w:val="21"/>
                <w:rPrChange w:id="7548" w:author="小多 [2]" w:date="2020-09-23T11:01:09Z">
                  <w:rPr>
                    <w:rFonts w:hint="eastAsia"/>
                    <w:szCs w:val="21"/>
                  </w:rPr>
                </w:rPrChange>
              </w:rPr>
              <w:t>NN差值间期非线性参考参数包括：VAI、VLI</w:t>
            </w:r>
          </w:p>
          <w:p>
            <w:pPr>
              <w:pStyle w:val="25"/>
              <w:spacing w:line="276" w:lineRule="auto"/>
              <w:ind w:firstLine="0" w:firstLineChars="0"/>
              <w:rPr>
                <w:color w:val="auto"/>
                <w:szCs w:val="21"/>
                <w:rPrChange w:id="7549" w:author="小多 [2]" w:date="2020-09-23T11:01:09Z">
                  <w:rPr>
                    <w:szCs w:val="21"/>
                  </w:rPr>
                </w:rPrChange>
              </w:rPr>
            </w:pPr>
            <w:r>
              <w:rPr>
                <w:rFonts w:hint="eastAsia"/>
                <w:color w:val="auto"/>
                <w:szCs w:val="21"/>
                <w:rPrChange w:id="7550" w:author="小多 [2]" w:date="2020-09-23T11:01:09Z">
                  <w:rPr>
                    <w:rFonts w:hint="eastAsia"/>
                    <w:szCs w:val="21"/>
                  </w:rPr>
                </w:rPrChange>
              </w:rPr>
              <w:t>（1）展示全天、白天、夜晚VAI、VLI</w:t>
            </w:r>
          </w:p>
          <w:p>
            <w:pPr>
              <w:pStyle w:val="25"/>
              <w:spacing w:line="276" w:lineRule="auto"/>
              <w:ind w:firstLine="0" w:firstLineChars="0"/>
              <w:rPr>
                <w:color w:val="auto"/>
                <w:szCs w:val="21"/>
                <w:rPrChange w:id="7551" w:author="小多 [2]" w:date="2020-09-23T11:01:09Z">
                  <w:rPr>
                    <w:szCs w:val="21"/>
                  </w:rPr>
                </w:rPrChange>
              </w:rPr>
            </w:pPr>
            <w:r>
              <w:rPr>
                <w:rFonts w:hint="eastAsia"/>
                <w:color w:val="auto"/>
                <w:szCs w:val="21"/>
                <w:rPrChange w:id="7552" w:author="小多 [2]" w:date="2020-09-23T11:01:09Z">
                  <w:rPr>
                    <w:rFonts w:hint="eastAsia"/>
                    <w:szCs w:val="21"/>
                  </w:rPr>
                </w:rPrChange>
              </w:rPr>
              <w:t>（2）展示每个5分钟VAI、VLI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53" w:author="小多 [2]" w:date="2020-09-23T11:01:09Z">
                  <w:rPr>
                    <w:kern w:val="0"/>
                    <w:szCs w:val="21"/>
                  </w:rPr>
                </w:rPrChange>
              </w:rPr>
            </w:pPr>
            <w:r>
              <w:rPr>
                <w:rFonts w:hint="eastAsia"/>
                <w:color w:val="auto"/>
                <w:kern w:val="0"/>
                <w:szCs w:val="21"/>
                <w:rPrChange w:id="7554" w:author="小多 [2]" w:date="2020-09-23T11:01:09Z">
                  <w:rPr>
                    <w:rFonts w:hint="eastAsia"/>
                    <w:kern w:val="0"/>
                    <w:szCs w:val="21"/>
                  </w:rPr>
                </w:rPrChange>
              </w:rPr>
              <w:t>SOFT1_R11</w:t>
            </w:r>
          </w:p>
        </w:tc>
        <w:tc>
          <w:tcPr>
            <w:tcW w:w="2010" w:type="dxa"/>
            <w:tcBorders>
              <w:bottom w:val="single" w:color="auto" w:sz="4" w:space="0"/>
            </w:tcBorders>
            <w:shd w:val="clear" w:color="auto" w:fill="auto"/>
            <w:vAlign w:val="center"/>
          </w:tcPr>
          <w:p>
            <w:pPr>
              <w:spacing w:line="276" w:lineRule="auto"/>
              <w:rPr>
                <w:color w:val="auto"/>
                <w:kern w:val="0"/>
                <w:szCs w:val="21"/>
                <w:rPrChange w:id="7555" w:author="小多 [2]" w:date="2020-09-23T11:01:09Z">
                  <w:rPr>
                    <w:kern w:val="0"/>
                    <w:szCs w:val="21"/>
                  </w:rPr>
                </w:rPrChange>
              </w:rPr>
            </w:pPr>
            <w:r>
              <w:rPr>
                <w:rFonts w:hint="eastAsia"/>
                <w:color w:val="auto"/>
                <w:kern w:val="0"/>
                <w:szCs w:val="21"/>
                <w:rPrChange w:id="7556" w:author="小多 [2]" w:date="2020-09-23T11:01:09Z">
                  <w:rPr>
                    <w:rFonts w:hint="eastAsia"/>
                    <w:kern w:val="0"/>
                    <w:szCs w:val="21"/>
                  </w:rPr>
                </w:rPrChange>
              </w:rPr>
              <w:t>分线性结论</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57" w:author="小多 [2]" w:date="2020-09-23T11:01:09Z">
                  <w:rPr>
                    <w:szCs w:val="21"/>
                  </w:rPr>
                </w:rPrChange>
              </w:rPr>
            </w:pPr>
            <w:r>
              <w:rPr>
                <w:rFonts w:hint="eastAsia"/>
                <w:color w:val="auto"/>
                <w:szCs w:val="21"/>
                <w:rPrChange w:id="7558" w:author="小多 [2]" w:date="2020-09-23T11:01:09Z">
                  <w:rPr>
                    <w:rFonts w:hint="eastAsia"/>
                    <w:szCs w:val="21"/>
                  </w:rPr>
                </w:rPrChange>
              </w:rPr>
              <w:t>参考结论，向量长度指数</w:t>
            </w:r>
          </w:p>
          <w:p>
            <w:pPr>
              <w:pStyle w:val="25"/>
              <w:spacing w:line="276" w:lineRule="auto"/>
              <w:ind w:firstLine="0" w:firstLineChars="0"/>
              <w:rPr>
                <w:color w:val="auto"/>
                <w:szCs w:val="21"/>
                <w:rPrChange w:id="7559" w:author="小多 [2]" w:date="2020-09-23T11:01:09Z">
                  <w:rPr>
                    <w:szCs w:val="21"/>
                  </w:rPr>
                </w:rPrChange>
              </w:rPr>
            </w:pPr>
            <w:r>
              <w:rPr>
                <w:rFonts w:hint="eastAsia"/>
                <w:color w:val="auto"/>
                <w:szCs w:val="21"/>
                <w:rPrChange w:id="7560" w:author="小多 [2]" w:date="2020-09-23T11:01:09Z">
                  <w:rPr>
                    <w:rFonts w:hint="eastAsia"/>
                    <w:szCs w:val="21"/>
                  </w:rPr>
                </w:rPrChange>
              </w:rPr>
              <w:t>结论形式包括正常、异常、可疑异常、无法判断</w:t>
            </w:r>
            <w:del w:id="7561" w:author="小多 [2]" w:date="2020-09-23T10:49:27Z">
              <w:r>
                <w:rPr>
                  <w:rFonts w:hint="eastAsia"/>
                  <w:color w:val="auto"/>
                  <w:szCs w:val="21"/>
                  <w:rPrChange w:id="7562" w:author="小多 [2]" w:date="2020-09-23T11:01:09Z">
                    <w:rPr>
                      <w:rFonts w:hint="eastAsia"/>
                      <w:szCs w:val="21"/>
                    </w:rPr>
                  </w:rPrChange>
                </w:rPr>
                <w:delText>。</w:delText>
              </w:r>
            </w:del>
          </w:p>
        </w:tc>
      </w:tr>
    </w:tbl>
    <w:p>
      <w:pPr>
        <w:numPr>
          <w:ilvl w:val="255"/>
          <w:numId w:val="0"/>
        </w:numPr>
        <w:rPr>
          <w:bCs/>
          <w:color w:val="auto"/>
          <w:sz w:val="24"/>
          <w:rPrChange w:id="7564" w:author="小多 [2]" w:date="2020-09-23T11:01:09Z">
            <w:rPr>
              <w:bCs/>
              <w:sz w:val="24"/>
            </w:rPr>
          </w:rPrChange>
        </w:rPr>
      </w:pPr>
    </w:p>
    <w:p>
      <w:pPr>
        <w:numPr>
          <w:ilvl w:val="255"/>
          <w:numId w:val="0"/>
        </w:numPr>
        <w:rPr>
          <w:bCs/>
          <w:color w:val="auto"/>
          <w:sz w:val="24"/>
          <w:rPrChange w:id="7565" w:author="小多 [2]" w:date="2020-09-23T11:01:09Z">
            <w:rPr>
              <w:bCs/>
              <w:sz w:val="24"/>
            </w:rPr>
          </w:rPrChange>
        </w:rPr>
      </w:pPr>
    </w:p>
    <w:p>
      <w:pPr>
        <w:numPr>
          <w:ilvl w:val="255"/>
          <w:numId w:val="0"/>
        </w:numPr>
        <w:spacing w:line="360" w:lineRule="auto"/>
        <w:ind w:left="420" w:leftChars="200"/>
        <w:outlineLvl w:val="2"/>
        <w:rPr>
          <w:bCs/>
          <w:color w:val="auto"/>
          <w:sz w:val="24"/>
          <w:rPrChange w:id="7566" w:author="小多 [2]" w:date="2020-09-23T11:01:09Z">
            <w:rPr>
              <w:bCs/>
              <w:sz w:val="24"/>
            </w:rPr>
          </w:rPrChange>
        </w:rPr>
      </w:pPr>
      <w:bookmarkStart w:id="504" w:name="_Toc7343"/>
      <w:bookmarkStart w:id="505" w:name="_Toc6294"/>
      <w:bookmarkStart w:id="506" w:name="_Toc31127"/>
      <w:bookmarkStart w:id="507" w:name="_Toc8407"/>
      <w:bookmarkStart w:id="508" w:name="_Toc26639"/>
      <w:bookmarkStart w:id="509" w:name="_Toc17597"/>
      <w:r>
        <w:rPr>
          <w:rFonts w:hint="eastAsia"/>
          <w:bCs/>
          <w:color w:val="auto"/>
          <w:sz w:val="24"/>
          <w:rPrChange w:id="7567" w:author="小多 [2]" w:date="2020-09-23T11:01:09Z">
            <w:rPr>
              <w:rFonts w:hint="eastAsia"/>
              <w:bCs/>
              <w:sz w:val="24"/>
            </w:rPr>
          </w:rPrChange>
        </w:rPr>
        <w:t>7.1.19 直方图功能</w:t>
      </w:r>
      <w:bookmarkEnd w:id="504"/>
      <w:bookmarkEnd w:id="505"/>
      <w:bookmarkEnd w:id="506"/>
      <w:bookmarkEnd w:id="507"/>
      <w:bookmarkEnd w:id="508"/>
      <w:bookmarkEnd w:id="50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568" w:author="小多 [2]" w:date="2020-09-23T11:01:09Z">
                  <w:rPr>
                    <w:b/>
                    <w:szCs w:val="21"/>
                  </w:rPr>
                </w:rPrChange>
              </w:rPr>
            </w:pPr>
            <w:r>
              <w:rPr>
                <w:rFonts w:hint="eastAsia"/>
                <w:b/>
                <w:color w:val="auto"/>
                <w:szCs w:val="21"/>
                <w:rPrChange w:id="7569"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570" w:author="小多 [2]" w:date="2020-09-23T11:01:09Z">
                  <w:rPr>
                    <w:b/>
                    <w:szCs w:val="21"/>
                  </w:rPr>
                </w:rPrChange>
              </w:rPr>
            </w:pPr>
            <w:r>
              <w:rPr>
                <w:rFonts w:hint="eastAsia"/>
                <w:b/>
                <w:color w:val="auto"/>
                <w:szCs w:val="21"/>
                <w:rPrChange w:id="7571"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572" w:author="小多 [2]" w:date="2020-09-23T11:01:09Z">
                  <w:rPr>
                    <w:b/>
                    <w:szCs w:val="21"/>
                  </w:rPr>
                </w:rPrChange>
              </w:rPr>
            </w:pPr>
            <w:r>
              <w:rPr>
                <w:rFonts w:hint="eastAsia"/>
                <w:b/>
                <w:color w:val="auto"/>
                <w:szCs w:val="21"/>
                <w:rPrChange w:id="7573"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74" w:author="小多 [2]" w:date="2020-09-23T11:01:09Z">
                  <w:rPr>
                    <w:kern w:val="0"/>
                    <w:szCs w:val="21"/>
                  </w:rPr>
                </w:rPrChange>
              </w:rPr>
            </w:pPr>
            <w:r>
              <w:rPr>
                <w:rFonts w:hint="eastAsia"/>
                <w:color w:val="auto"/>
                <w:kern w:val="0"/>
                <w:szCs w:val="21"/>
                <w:rPrChange w:id="7575" w:author="小多 [2]" w:date="2020-09-23T11:01:09Z">
                  <w:rPr>
                    <w:rFonts w:hint="eastAsia"/>
                    <w:kern w:val="0"/>
                    <w:szCs w:val="21"/>
                  </w:rPr>
                </w:rPrChange>
              </w:rPr>
              <w:t>SOFT1_S01</w:t>
            </w:r>
          </w:p>
        </w:tc>
        <w:tc>
          <w:tcPr>
            <w:tcW w:w="2010" w:type="dxa"/>
            <w:tcBorders>
              <w:bottom w:val="single" w:color="auto" w:sz="4" w:space="0"/>
            </w:tcBorders>
            <w:shd w:val="clear" w:color="auto" w:fill="auto"/>
            <w:vAlign w:val="center"/>
          </w:tcPr>
          <w:p>
            <w:pPr>
              <w:spacing w:line="276" w:lineRule="auto"/>
              <w:rPr>
                <w:color w:val="auto"/>
                <w:kern w:val="0"/>
                <w:szCs w:val="21"/>
                <w:rPrChange w:id="7576" w:author="小多 [2]" w:date="2020-09-23T11:01:09Z">
                  <w:rPr>
                    <w:kern w:val="0"/>
                    <w:szCs w:val="21"/>
                  </w:rPr>
                </w:rPrChange>
              </w:rPr>
            </w:pPr>
            <w:r>
              <w:rPr>
                <w:rFonts w:hint="eastAsia"/>
                <w:color w:val="auto"/>
                <w:kern w:val="0"/>
                <w:szCs w:val="21"/>
                <w:rPrChange w:id="7577" w:author="小多 [2]" w:date="2020-09-23T11:01:09Z">
                  <w:rPr>
                    <w:rFonts w:hint="eastAsia"/>
                    <w:kern w:val="0"/>
                    <w:szCs w:val="21"/>
                  </w:rPr>
                </w:rPrChange>
              </w:rPr>
              <w:t>按钮触发区</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78" w:author="小多 [2]" w:date="2020-09-23T11:01:09Z">
                  <w:rPr>
                    <w:szCs w:val="21"/>
                  </w:rPr>
                </w:rPrChange>
              </w:rPr>
            </w:pPr>
            <w:r>
              <w:rPr>
                <w:rFonts w:hint="eastAsia"/>
                <w:color w:val="auto"/>
                <w:szCs w:val="21"/>
                <w:rPrChange w:id="7579" w:author="小多 [2]" w:date="2020-09-23T11:01:09Z">
                  <w:rPr>
                    <w:rFonts w:hint="eastAsia"/>
                    <w:szCs w:val="21"/>
                  </w:rPr>
                </w:rPrChange>
              </w:rPr>
              <w:t>包括NN、RR、NV、SN、VN、NS、SS、VV间期和间期比直方图触发按钮；还包括所有心率、窦性心律、室性心率、室上性心率直方图触发按钮。点击按钮，</w:t>
            </w:r>
            <w:r>
              <w:rPr>
                <w:rFonts w:hint="eastAsia"/>
                <w:color w:val="auto"/>
                <w:kern w:val="0"/>
                <w:szCs w:val="21"/>
                <w:rPrChange w:id="7580" w:author="小多 [2]" w:date="2020-09-23T11:01:09Z">
                  <w:rPr>
                    <w:rFonts w:hint="eastAsia"/>
                    <w:kern w:val="0"/>
                    <w:szCs w:val="21"/>
                  </w:rPr>
                </w:rPrChange>
              </w:rPr>
              <w:t>SOFT1_S02区域正确显示</w:t>
            </w:r>
            <w:del w:id="7581" w:author="小多 [2]" w:date="2020-09-23T10:50:12Z">
              <w:r>
                <w:rPr>
                  <w:rFonts w:hint="eastAsia"/>
                  <w:color w:val="auto"/>
                  <w:kern w:val="0"/>
                  <w:szCs w:val="21"/>
                  <w:rPrChange w:id="7582"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84" w:author="小多 [2]" w:date="2020-09-23T11:01:09Z">
                  <w:rPr>
                    <w:kern w:val="0"/>
                    <w:szCs w:val="21"/>
                  </w:rPr>
                </w:rPrChange>
              </w:rPr>
            </w:pPr>
            <w:r>
              <w:rPr>
                <w:rFonts w:hint="eastAsia"/>
                <w:color w:val="auto"/>
                <w:kern w:val="0"/>
                <w:szCs w:val="21"/>
                <w:rPrChange w:id="7585" w:author="小多 [2]" w:date="2020-09-23T11:01:09Z">
                  <w:rPr>
                    <w:rFonts w:hint="eastAsia"/>
                    <w:kern w:val="0"/>
                    <w:szCs w:val="21"/>
                  </w:rPr>
                </w:rPrChange>
              </w:rPr>
              <w:t>SOFT1_S02</w:t>
            </w:r>
          </w:p>
        </w:tc>
        <w:tc>
          <w:tcPr>
            <w:tcW w:w="2010" w:type="dxa"/>
            <w:tcBorders>
              <w:bottom w:val="single" w:color="auto" w:sz="4" w:space="0"/>
            </w:tcBorders>
            <w:shd w:val="clear" w:color="auto" w:fill="auto"/>
            <w:vAlign w:val="center"/>
          </w:tcPr>
          <w:p>
            <w:pPr>
              <w:spacing w:line="276" w:lineRule="auto"/>
              <w:rPr>
                <w:color w:val="auto"/>
                <w:kern w:val="0"/>
                <w:szCs w:val="21"/>
                <w:rPrChange w:id="7586" w:author="小多 [2]" w:date="2020-09-23T11:01:09Z">
                  <w:rPr>
                    <w:kern w:val="0"/>
                    <w:szCs w:val="21"/>
                  </w:rPr>
                </w:rPrChange>
              </w:rPr>
            </w:pPr>
            <w:r>
              <w:rPr>
                <w:rFonts w:hint="eastAsia"/>
                <w:color w:val="auto"/>
                <w:kern w:val="0"/>
                <w:szCs w:val="21"/>
                <w:rPrChange w:id="7587" w:author="小多 [2]" w:date="2020-09-23T11:01:09Z">
                  <w:rPr>
                    <w:rFonts w:hint="eastAsia"/>
                    <w:kern w:val="0"/>
                    <w:szCs w:val="21"/>
                  </w:rPr>
                </w:rPrChange>
              </w:rPr>
              <w:t>直方图展示区</w:t>
            </w:r>
          </w:p>
        </w:tc>
        <w:tc>
          <w:tcPr>
            <w:tcW w:w="6342" w:type="dxa"/>
            <w:tcBorders>
              <w:bottom w:val="single" w:color="auto" w:sz="4" w:space="0"/>
            </w:tcBorders>
            <w:shd w:val="clear" w:color="auto" w:fill="auto"/>
            <w:vAlign w:val="center"/>
          </w:tcPr>
          <w:p>
            <w:pPr>
              <w:pStyle w:val="25"/>
              <w:numPr>
                <w:ilvl w:val="0"/>
                <w:numId w:val="11"/>
              </w:numPr>
              <w:spacing w:line="276" w:lineRule="auto"/>
              <w:ind w:firstLine="0" w:firstLineChars="0"/>
              <w:rPr>
                <w:color w:val="auto"/>
                <w:szCs w:val="21"/>
                <w:rPrChange w:id="7588" w:author="小多 [2]" w:date="2020-09-23T11:01:09Z">
                  <w:rPr>
                    <w:szCs w:val="21"/>
                  </w:rPr>
                </w:rPrChange>
              </w:rPr>
            </w:pPr>
            <w:r>
              <w:rPr>
                <w:rFonts w:hint="eastAsia"/>
                <w:color w:val="auto"/>
                <w:szCs w:val="21"/>
                <w:rPrChange w:id="7589" w:author="小多 [2]" w:date="2020-09-23T11:01:09Z">
                  <w:rPr>
                    <w:rFonts w:hint="eastAsia"/>
                    <w:szCs w:val="21"/>
                  </w:rPr>
                </w:rPrChange>
              </w:rPr>
              <w:t>展示对应类型的间期直方图</w:t>
            </w:r>
          </w:p>
          <w:p>
            <w:pPr>
              <w:pStyle w:val="25"/>
              <w:numPr>
                <w:ilvl w:val="0"/>
                <w:numId w:val="11"/>
              </w:numPr>
              <w:spacing w:line="276" w:lineRule="auto"/>
              <w:ind w:firstLine="0" w:firstLineChars="0"/>
              <w:rPr>
                <w:color w:val="auto"/>
                <w:szCs w:val="21"/>
                <w:rPrChange w:id="7590" w:author="小多 [2]" w:date="2020-09-23T11:01:09Z">
                  <w:rPr>
                    <w:szCs w:val="21"/>
                  </w:rPr>
                </w:rPrChange>
              </w:rPr>
            </w:pPr>
            <w:r>
              <w:rPr>
                <w:rFonts w:hint="eastAsia"/>
                <w:color w:val="auto"/>
                <w:szCs w:val="21"/>
                <w:rPrChange w:id="7591" w:author="小多 [2]" w:date="2020-09-23T11:01:09Z">
                  <w:rPr>
                    <w:rFonts w:hint="eastAsia"/>
                    <w:szCs w:val="21"/>
                  </w:rPr>
                </w:rPrChange>
              </w:rPr>
              <w:t>展示对应类型的间期比直方图</w:t>
            </w:r>
          </w:p>
          <w:p>
            <w:pPr>
              <w:pStyle w:val="25"/>
              <w:numPr>
                <w:ilvl w:val="0"/>
                <w:numId w:val="11"/>
              </w:numPr>
              <w:spacing w:line="276" w:lineRule="auto"/>
              <w:ind w:firstLine="0" w:firstLineChars="0"/>
              <w:rPr>
                <w:color w:val="auto"/>
                <w:szCs w:val="21"/>
                <w:rPrChange w:id="7592" w:author="小多 [2]" w:date="2020-09-23T11:01:09Z">
                  <w:rPr>
                    <w:szCs w:val="21"/>
                  </w:rPr>
                </w:rPrChange>
              </w:rPr>
            </w:pPr>
            <w:r>
              <w:rPr>
                <w:rFonts w:hint="eastAsia"/>
                <w:color w:val="auto"/>
                <w:szCs w:val="21"/>
                <w:rPrChange w:id="7593" w:author="小多 [2]" w:date="2020-09-23T11:01:09Z">
                  <w:rPr>
                    <w:rFonts w:hint="eastAsia"/>
                    <w:szCs w:val="21"/>
                  </w:rPr>
                </w:rPrChange>
              </w:rPr>
              <w:t>展示对应类型的心率直方图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594" w:author="小多 [2]" w:date="2020-09-23T11:01:09Z">
                  <w:rPr>
                    <w:kern w:val="0"/>
                    <w:szCs w:val="21"/>
                  </w:rPr>
                </w:rPrChange>
              </w:rPr>
            </w:pPr>
            <w:r>
              <w:rPr>
                <w:rFonts w:hint="eastAsia"/>
                <w:color w:val="auto"/>
                <w:kern w:val="0"/>
                <w:szCs w:val="21"/>
                <w:rPrChange w:id="7595" w:author="小多 [2]" w:date="2020-09-23T11:01:09Z">
                  <w:rPr>
                    <w:rFonts w:hint="eastAsia"/>
                    <w:kern w:val="0"/>
                    <w:szCs w:val="21"/>
                  </w:rPr>
                </w:rPrChange>
              </w:rPr>
              <w:t>SOFT1_S03</w:t>
            </w:r>
          </w:p>
        </w:tc>
        <w:tc>
          <w:tcPr>
            <w:tcW w:w="2010" w:type="dxa"/>
            <w:tcBorders>
              <w:bottom w:val="single" w:color="auto" w:sz="4" w:space="0"/>
            </w:tcBorders>
            <w:shd w:val="clear" w:color="auto" w:fill="auto"/>
            <w:vAlign w:val="center"/>
          </w:tcPr>
          <w:p>
            <w:pPr>
              <w:spacing w:line="276" w:lineRule="auto"/>
              <w:rPr>
                <w:color w:val="auto"/>
                <w:kern w:val="0"/>
                <w:szCs w:val="21"/>
                <w:rPrChange w:id="7596" w:author="小多 [2]" w:date="2020-09-23T11:01:09Z">
                  <w:rPr>
                    <w:kern w:val="0"/>
                    <w:szCs w:val="21"/>
                  </w:rPr>
                </w:rPrChange>
              </w:rPr>
            </w:pPr>
            <w:r>
              <w:rPr>
                <w:rFonts w:hint="eastAsia"/>
                <w:color w:val="auto"/>
                <w:kern w:val="0"/>
                <w:szCs w:val="21"/>
                <w:rPrChange w:id="7597" w:author="小多 [2]" w:date="2020-09-23T11:01:09Z">
                  <w:rPr>
                    <w:rFonts w:hint="eastAsia"/>
                    <w:kern w:val="0"/>
                    <w:szCs w:val="21"/>
                  </w:rPr>
                </w:rPrChange>
              </w:rPr>
              <w:t>直方图展示区鼠标移动</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598" w:author="小多 [2]" w:date="2020-09-23T11:01:09Z">
                  <w:rPr>
                    <w:szCs w:val="21"/>
                  </w:rPr>
                </w:rPrChange>
              </w:rPr>
            </w:pPr>
            <w:r>
              <w:rPr>
                <w:rFonts w:hint="eastAsia"/>
                <w:color w:val="auto"/>
                <w:szCs w:val="21"/>
                <w:rPrChange w:id="7599" w:author="小多 [2]" w:date="2020-09-23T11:01:09Z">
                  <w:rPr>
                    <w:rFonts w:hint="eastAsia"/>
                    <w:szCs w:val="21"/>
                  </w:rPr>
                </w:rPrChange>
              </w:rPr>
              <w:t>鼠标在在</w:t>
            </w:r>
            <w:r>
              <w:rPr>
                <w:rFonts w:hint="eastAsia"/>
                <w:color w:val="auto"/>
                <w:kern w:val="0"/>
                <w:szCs w:val="21"/>
                <w:rPrChange w:id="7600" w:author="小多 [2]" w:date="2020-09-23T11:01:09Z">
                  <w:rPr>
                    <w:rFonts w:hint="eastAsia"/>
                    <w:kern w:val="0"/>
                    <w:szCs w:val="21"/>
                  </w:rPr>
                </w:rPrChange>
              </w:rPr>
              <w:t>SOFT1_S02区域上移动时，</w:t>
            </w:r>
            <w:r>
              <w:rPr>
                <w:rFonts w:hint="eastAsia"/>
                <w:color w:val="auto"/>
                <w:szCs w:val="21"/>
                <w:rPrChange w:id="7601" w:author="小多 [2]" w:date="2020-09-23T11:01:09Z">
                  <w:rPr>
                    <w:rFonts w:hint="eastAsia"/>
                    <w:szCs w:val="21"/>
                  </w:rPr>
                </w:rPrChange>
              </w:rPr>
              <w:t>每一个有统计数据的地方都有黄色的矩形提示</w:t>
            </w:r>
            <w:del w:id="7602" w:author="小多 [2]" w:date="2020-09-23T10:50:17Z">
              <w:r>
                <w:rPr>
                  <w:rFonts w:hint="eastAsia"/>
                  <w:color w:val="auto"/>
                  <w:szCs w:val="21"/>
                  <w:rPrChange w:id="7603"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05" w:author="小多 [2]" w:date="2020-09-23T11:01:09Z">
                  <w:rPr>
                    <w:kern w:val="0"/>
                    <w:szCs w:val="21"/>
                  </w:rPr>
                </w:rPrChange>
              </w:rPr>
            </w:pPr>
            <w:r>
              <w:rPr>
                <w:rFonts w:hint="eastAsia"/>
                <w:color w:val="auto"/>
                <w:kern w:val="0"/>
                <w:szCs w:val="21"/>
                <w:rPrChange w:id="7606" w:author="小多 [2]" w:date="2020-09-23T11:01:09Z">
                  <w:rPr>
                    <w:rFonts w:hint="eastAsia"/>
                    <w:kern w:val="0"/>
                    <w:szCs w:val="21"/>
                  </w:rPr>
                </w:rPrChange>
              </w:rPr>
              <w:t>SOFT1_S04</w:t>
            </w:r>
          </w:p>
        </w:tc>
        <w:tc>
          <w:tcPr>
            <w:tcW w:w="2010" w:type="dxa"/>
            <w:tcBorders>
              <w:bottom w:val="single" w:color="auto" w:sz="4" w:space="0"/>
            </w:tcBorders>
            <w:shd w:val="clear" w:color="auto" w:fill="auto"/>
            <w:vAlign w:val="center"/>
          </w:tcPr>
          <w:p>
            <w:pPr>
              <w:spacing w:line="276" w:lineRule="auto"/>
              <w:rPr>
                <w:color w:val="auto"/>
                <w:kern w:val="0"/>
                <w:szCs w:val="21"/>
                <w:rPrChange w:id="7607" w:author="小多 [2]" w:date="2020-09-23T11:01:09Z">
                  <w:rPr>
                    <w:kern w:val="0"/>
                    <w:szCs w:val="21"/>
                  </w:rPr>
                </w:rPrChange>
              </w:rPr>
            </w:pPr>
            <w:r>
              <w:rPr>
                <w:rFonts w:hint="eastAsia"/>
                <w:color w:val="auto"/>
                <w:kern w:val="0"/>
                <w:szCs w:val="21"/>
                <w:rPrChange w:id="7608" w:author="小多 [2]" w:date="2020-09-23T11:01:09Z">
                  <w:rPr>
                    <w:rFonts w:hint="eastAsia"/>
                    <w:kern w:val="0"/>
                    <w:szCs w:val="21"/>
                  </w:rPr>
                </w:rPrChange>
              </w:rPr>
              <w:t>直方图展示区鼠标点击</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09" w:author="小多 [2]" w:date="2020-09-23T11:01:09Z">
                  <w:rPr>
                    <w:szCs w:val="21"/>
                  </w:rPr>
                </w:rPrChange>
              </w:rPr>
            </w:pPr>
            <w:r>
              <w:rPr>
                <w:rFonts w:hint="eastAsia"/>
                <w:color w:val="auto"/>
                <w:szCs w:val="21"/>
                <w:rPrChange w:id="7610" w:author="小多 [2]" w:date="2020-09-23T11:01:09Z">
                  <w:rPr>
                    <w:rFonts w:hint="eastAsia"/>
                    <w:szCs w:val="21"/>
                  </w:rPr>
                </w:rPrChange>
              </w:rPr>
              <w:t>执行完</w:t>
            </w:r>
            <w:r>
              <w:rPr>
                <w:rFonts w:hint="eastAsia"/>
                <w:color w:val="auto"/>
                <w:kern w:val="0"/>
                <w:szCs w:val="21"/>
                <w:rPrChange w:id="7611" w:author="小多 [2]" w:date="2020-09-23T11:01:09Z">
                  <w:rPr>
                    <w:rFonts w:hint="eastAsia"/>
                    <w:kern w:val="0"/>
                    <w:szCs w:val="21"/>
                  </w:rPr>
                </w:rPrChange>
              </w:rPr>
              <w:t>SOFT1_S03后，点击任一有黄色矩形的区域。此时黄色矩形变为橙色，并把该区域内的心搏集合传递给SOFT1_S05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12" w:author="小多 [2]" w:date="2020-09-23T11:01:09Z">
                  <w:rPr>
                    <w:kern w:val="0"/>
                    <w:szCs w:val="21"/>
                  </w:rPr>
                </w:rPrChange>
              </w:rPr>
            </w:pPr>
            <w:r>
              <w:rPr>
                <w:rFonts w:hint="eastAsia"/>
                <w:color w:val="auto"/>
                <w:kern w:val="0"/>
                <w:szCs w:val="21"/>
                <w:rPrChange w:id="7613" w:author="小多 [2]" w:date="2020-09-23T11:01:09Z">
                  <w:rPr>
                    <w:rFonts w:hint="eastAsia"/>
                    <w:kern w:val="0"/>
                    <w:szCs w:val="21"/>
                  </w:rPr>
                </w:rPrChange>
              </w:rPr>
              <w:t>SOFT1_S05</w:t>
            </w:r>
          </w:p>
        </w:tc>
        <w:tc>
          <w:tcPr>
            <w:tcW w:w="2010" w:type="dxa"/>
            <w:tcBorders>
              <w:bottom w:val="single" w:color="auto" w:sz="4" w:space="0"/>
            </w:tcBorders>
            <w:shd w:val="clear" w:color="auto" w:fill="auto"/>
            <w:vAlign w:val="center"/>
          </w:tcPr>
          <w:p>
            <w:pPr>
              <w:spacing w:line="276" w:lineRule="auto"/>
              <w:rPr>
                <w:color w:val="auto"/>
                <w:kern w:val="0"/>
                <w:szCs w:val="21"/>
                <w:rPrChange w:id="7614" w:author="小多 [2]" w:date="2020-09-23T11:01:09Z">
                  <w:rPr>
                    <w:kern w:val="0"/>
                    <w:szCs w:val="21"/>
                  </w:rPr>
                </w:rPrChange>
              </w:rPr>
            </w:pPr>
            <w:r>
              <w:rPr>
                <w:rFonts w:hint="eastAsia"/>
                <w:color w:val="auto"/>
                <w:kern w:val="0"/>
                <w:szCs w:val="21"/>
                <w:rPrChange w:id="7615" w:author="小多 [2]" w:date="2020-09-23T11:01:09Z">
                  <w:rPr>
                    <w:rFonts w:hint="eastAsia"/>
                    <w:kern w:val="0"/>
                    <w:szCs w:val="21"/>
                  </w:rPr>
                </w:rPrChange>
              </w:rPr>
              <w:t>画心搏集合的局部波形图集合功能</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16" w:author="小多 [2]" w:date="2020-09-23T11:01:09Z">
                  <w:rPr>
                    <w:szCs w:val="21"/>
                  </w:rPr>
                </w:rPrChange>
              </w:rPr>
            </w:pPr>
            <w:r>
              <w:rPr>
                <w:rFonts w:hint="eastAsia"/>
                <w:color w:val="auto"/>
                <w:szCs w:val="21"/>
                <w:rPrChange w:id="7617" w:author="小多 [2]" w:date="2020-09-23T11:01:09Z">
                  <w:rPr>
                    <w:rFonts w:hint="eastAsia"/>
                    <w:szCs w:val="21"/>
                  </w:rPr>
                </w:rPrChange>
              </w:rPr>
              <w:t>执行7.1.20 标准</w:t>
            </w:r>
          </w:p>
        </w:tc>
      </w:tr>
    </w:tbl>
    <w:p>
      <w:pPr>
        <w:numPr>
          <w:ilvl w:val="255"/>
          <w:numId w:val="0"/>
        </w:numPr>
        <w:rPr>
          <w:bCs/>
          <w:color w:val="auto"/>
          <w:sz w:val="24"/>
          <w:rPrChange w:id="7618" w:author="小多 [2]" w:date="2020-09-23T11:01:09Z">
            <w:rPr>
              <w:bCs/>
              <w:sz w:val="24"/>
            </w:rPr>
          </w:rPrChange>
        </w:rPr>
      </w:pPr>
    </w:p>
    <w:p>
      <w:pPr>
        <w:numPr>
          <w:ilvl w:val="255"/>
          <w:numId w:val="0"/>
        </w:numPr>
        <w:rPr>
          <w:bCs/>
          <w:color w:val="auto"/>
          <w:sz w:val="24"/>
          <w:rPrChange w:id="7619" w:author="小多 [2]" w:date="2020-09-23T11:01:09Z">
            <w:rPr>
              <w:bCs/>
              <w:sz w:val="24"/>
            </w:rPr>
          </w:rPrChange>
        </w:rPr>
      </w:pPr>
    </w:p>
    <w:p>
      <w:pPr>
        <w:numPr>
          <w:ilvl w:val="255"/>
          <w:numId w:val="0"/>
        </w:numPr>
        <w:spacing w:line="360" w:lineRule="auto"/>
        <w:ind w:left="420" w:leftChars="200"/>
        <w:outlineLvl w:val="2"/>
        <w:rPr>
          <w:bCs/>
          <w:color w:val="auto"/>
          <w:sz w:val="24"/>
          <w:rPrChange w:id="7620" w:author="小多 [2]" w:date="2020-09-23T11:01:09Z">
            <w:rPr>
              <w:bCs/>
              <w:sz w:val="24"/>
            </w:rPr>
          </w:rPrChange>
        </w:rPr>
      </w:pPr>
      <w:bookmarkStart w:id="510" w:name="_Toc29478"/>
      <w:bookmarkStart w:id="511" w:name="_Toc1616"/>
      <w:bookmarkStart w:id="512" w:name="_Toc26425"/>
      <w:bookmarkStart w:id="513" w:name="_Toc26330"/>
      <w:bookmarkStart w:id="514" w:name="_Toc17604"/>
      <w:bookmarkStart w:id="515" w:name="_Toc22830"/>
      <w:r>
        <w:rPr>
          <w:rFonts w:hint="eastAsia"/>
          <w:bCs/>
          <w:color w:val="auto"/>
          <w:sz w:val="24"/>
          <w:rPrChange w:id="7621" w:author="小多 [2]" w:date="2020-09-23T11:01:09Z">
            <w:rPr>
              <w:rFonts w:hint="eastAsia"/>
              <w:bCs/>
              <w:sz w:val="24"/>
            </w:rPr>
          </w:rPrChange>
        </w:rPr>
        <w:t>7.1.20 心搏集合的局部波形功能</w:t>
      </w:r>
      <w:bookmarkEnd w:id="510"/>
      <w:bookmarkEnd w:id="511"/>
      <w:bookmarkEnd w:id="512"/>
      <w:bookmarkEnd w:id="513"/>
      <w:bookmarkEnd w:id="514"/>
      <w:bookmarkEnd w:id="51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622" w:author="小多 [2]" w:date="2020-09-23T11:01:09Z">
                  <w:rPr>
                    <w:b/>
                    <w:szCs w:val="21"/>
                  </w:rPr>
                </w:rPrChange>
              </w:rPr>
            </w:pPr>
            <w:r>
              <w:rPr>
                <w:rFonts w:hint="eastAsia"/>
                <w:b/>
                <w:color w:val="auto"/>
                <w:szCs w:val="21"/>
                <w:rPrChange w:id="7623"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624" w:author="小多 [2]" w:date="2020-09-23T11:01:09Z">
                  <w:rPr>
                    <w:b/>
                    <w:szCs w:val="21"/>
                  </w:rPr>
                </w:rPrChange>
              </w:rPr>
            </w:pPr>
            <w:r>
              <w:rPr>
                <w:rFonts w:hint="eastAsia"/>
                <w:b/>
                <w:color w:val="auto"/>
                <w:szCs w:val="21"/>
                <w:rPrChange w:id="7625"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626" w:author="小多 [2]" w:date="2020-09-23T11:01:09Z">
                  <w:rPr>
                    <w:b/>
                    <w:szCs w:val="21"/>
                  </w:rPr>
                </w:rPrChange>
              </w:rPr>
            </w:pPr>
            <w:r>
              <w:rPr>
                <w:rFonts w:hint="eastAsia"/>
                <w:b/>
                <w:color w:val="auto"/>
                <w:szCs w:val="21"/>
                <w:rPrChange w:id="7627"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28" w:author="小多 [2]" w:date="2020-09-23T11:01:09Z">
                  <w:rPr>
                    <w:kern w:val="0"/>
                    <w:szCs w:val="21"/>
                  </w:rPr>
                </w:rPrChange>
              </w:rPr>
            </w:pPr>
            <w:r>
              <w:rPr>
                <w:rFonts w:hint="eastAsia"/>
                <w:color w:val="auto"/>
                <w:kern w:val="0"/>
                <w:szCs w:val="21"/>
                <w:rPrChange w:id="7629" w:author="小多 [2]" w:date="2020-09-23T11:01:09Z">
                  <w:rPr>
                    <w:rFonts w:hint="eastAsia"/>
                    <w:kern w:val="0"/>
                    <w:szCs w:val="21"/>
                  </w:rPr>
                </w:rPrChange>
              </w:rPr>
              <w:t>SOFT1_T01</w:t>
            </w:r>
          </w:p>
        </w:tc>
        <w:tc>
          <w:tcPr>
            <w:tcW w:w="2010" w:type="dxa"/>
            <w:tcBorders>
              <w:bottom w:val="single" w:color="auto" w:sz="4" w:space="0"/>
            </w:tcBorders>
            <w:shd w:val="clear" w:color="auto" w:fill="auto"/>
            <w:vAlign w:val="center"/>
          </w:tcPr>
          <w:p>
            <w:pPr>
              <w:spacing w:line="276" w:lineRule="auto"/>
              <w:rPr>
                <w:color w:val="auto"/>
                <w:kern w:val="0"/>
                <w:szCs w:val="21"/>
                <w:rPrChange w:id="7630" w:author="小多 [2]" w:date="2020-09-23T11:01:09Z">
                  <w:rPr>
                    <w:kern w:val="0"/>
                    <w:szCs w:val="21"/>
                  </w:rPr>
                </w:rPrChange>
              </w:rPr>
            </w:pPr>
            <w:r>
              <w:rPr>
                <w:rFonts w:hint="eastAsia"/>
                <w:color w:val="auto"/>
                <w:kern w:val="0"/>
                <w:szCs w:val="21"/>
                <w:rPrChange w:id="7631" w:author="小多 [2]" w:date="2020-09-23T11:01:09Z">
                  <w:rPr>
                    <w:rFonts w:hint="eastAsia"/>
                    <w:kern w:val="0"/>
                    <w:szCs w:val="21"/>
                  </w:rPr>
                </w:rPrChange>
              </w:rPr>
              <w:t>接收心搏集合</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32" w:author="小多 [2]" w:date="2020-09-23T11:01:09Z">
                  <w:rPr>
                    <w:szCs w:val="21"/>
                  </w:rPr>
                </w:rPrChange>
              </w:rPr>
            </w:pPr>
            <w:r>
              <w:rPr>
                <w:rFonts w:hint="eastAsia"/>
                <w:color w:val="auto"/>
                <w:szCs w:val="21"/>
                <w:rPrChange w:id="7633" w:author="小多 [2]" w:date="2020-09-23T11:01:09Z">
                  <w:rPr>
                    <w:rFonts w:hint="eastAsia"/>
                    <w:szCs w:val="21"/>
                  </w:rPr>
                </w:rPrChange>
              </w:rPr>
              <w:t>当心搏集合传递过来时，可以正确接收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7634" w:author="小多 [2]" w:date="2020-09-23T11:01:09Z">
                  <w:rPr>
                    <w:kern w:val="0"/>
                    <w:szCs w:val="21"/>
                  </w:rPr>
                </w:rPrChange>
              </w:rPr>
            </w:pPr>
            <w:r>
              <w:rPr>
                <w:rFonts w:hint="eastAsia"/>
                <w:color w:val="auto"/>
                <w:kern w:val="0"/>
                <w:szCs w:val="21"/>
                <w:rPrChange w:id="7635" w:author="小多 [2]" w:date="2020-09-23T11:01:09Z">
                  <w:rPr>
                    <w:rFonts w:hint="eastAsia"/>
                    <w:kern w:val="0"/>
                    <w:szCs w:val="21"/>
                  </w:rPr>
                </w:rPrChange>
              </w:rPr>
              <w:t>SOFT1_T02</w:t>
            </w:r>
          </w:p>
        </w:tc>
        <w:tc>
          <w:tcPr>
            <w:tcW w:w="2010" w:type="dxa"/>
            <w:shd w:val="clear" w:color="auto" w:fill="auto"/>
            <w:vAlign w:val="center"/>
          </w:tcPr>
          <w:p>
            <w:pPr>
              <w:spacing w:line="276" w:lineRule="auto"/>
              <w:rPr>
                <w:color w:val="auto"/>
                <w:kern w:val="0"/>
                <w:szCs w:val="21"/>
                <w:rPrChange w:id="7636" w:author="小多 [2]" w:date="2020-09-23T11:01:09Z">
                  <w:rPr>
                    <w:kern w:val="0"/>
                    <w:szCs w:val="21"/>
                  </w:rPr>
                </w:rPrChange>
              </w:rPr>
            </w:pPr>
            <w:r>
              <w:rPr>
                <w:rFonts w:hint="eastAsia"/>
                <w:color w:val="auto"/>
                <w:kern w:val="0"/>
                <w:szCs w:val="21"/>
                <w:rPrChange w:id="7637" w:author="小多 [2]" w:date="2020-09-23T11:01:09Z">
                  <w:rPr>
                    <w:rFonts w:hint="eastAsia"/>
                    <w:kern w:val="0"/>
                    <w:szCs w:val="21"/>
                  </w:rPr>
                </w:rPrChange>
              </w:rPr>
              <w:t>波形图集合区域</w:t>
            </w:r>
          </w:p>
        </w:tc>
        <w:tc>
          <w:tcPr>
            <w:tcW w:w="6342" w:type="dxa"/>
            <w:shd w:val="clear" w:color="auto" w:fill="auto"/>
            <w:vAlign w:val="center"/>
          </w:tcPr>
          <w:p>
            <w:pPr>
              <w:pStyle w:val="25"/>
              <w:spacing w:line="276" w:lineRule="auto"/>
              <w:ind w:firstLine="0" w:firstLineChars="0"/>
              <w:rPr>
                <w:color w:val="auto"/>
                <w:szCs w:val="21"/>
                <w:rPrChange w:id="7638" w:author="小多 [2]" w:date="2020-09-23T11:01:09Z">
                  <w:rPr>
                    <w:szCs w:val="21"/>
                  </w:rPr>
                </w:rPrChange>
              </w:rPr>
            </w:pPr>
            <w:r>
              <w:rPr>
                <w:rFonts w:hint="eastAsia"/>
                <w:color w:val="auto"/>
                <w:szCs w:val="21"/>
                <w:rPrChange w:id="7639" w:author="小多 [2]" w:date="2020-09-23T11:01:09Z">
                  <w:rPr>
                    <w:rFonts w:hint="eastAsia"/>
                    <w:szCs w:val="21"/>
                  </w:rPr>
                </w:rPrChange>
              </w:rPr>
              <w:t>可以将</w:t>
            </w:r>
            <w:r>
              <w:rPr>
                <w:rFonts w:hint="eastAsia"/>
                <w:color w:val="auto"/>
                <w:kern w:val="0"/>
                <w:szCs w:val="21"/>
                <w:rPrChange w:id="7640" w:author="小多 [2]" w:date="2020-09-23T11:01:09Z">
                  <w:rPr>
                    <w:rFonts w:hint="eastAsia"/>
                    <w:kern w:val="0"/>
                    <w:szCs w:val="21"/>
                  </w:rPr>
                </w:rPrChange>
              </w:rPr>
              <w:t>SOFT1_T01心搏集合展示到该区域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41" w:author="小多 [2]" w:date="2020-09-23T11:01:09Z">
                  <w:rPr>
                    <w:kern w:val="0"/>
                    <w:szCs w:val="21"/>
                  </w:rPr>
                </w:rPrChange>
              </w:rPr>
            </w:pPr>
            <w:r>
              <w:rPr>
                <w:rFonts w:hint="eastAsia"/>
                <w:color w:val="auto"/>
                <w:kern w:val="0"/>
                <w:szCs w:val="21"/>
                <w:rPrChange w:id="7642" w:author="小多 [2]" w:date="2020-09-23T11:01:09Z">
                  <w:rPr>
                    <w:rFonts w:hint="eastAsia"/>
                    <w:kern w:val="0"/>
                    <w:szCs w:val="21"/>
                  </w:rPr>
                </w:rPrChange>
              </w:rPr>
              <w:t>SOFT1_T03</w:t>
            </w:r>
          </w:p>
        </w:tc>
        <w:tc>
          <w:tcPr>
            <w:tcW w:w="2010" w:type="dxa"/>
            <w:tcBorders>
              <w:bottom w:val="single" w:color="auto" w:sz="4" w:space="0"/>
            </w:tcBorders>
            <w:shd w:val="clear" w:color="auto" w:fill="auto"/>
            <w:vAlign w:val="center"/>
          </w:tcPr>
          <w:p>
            <w:pPr>
              <w:spacing w:line="276" w:lineRule="auto"/>
              <w:rPr>
                <w:color w:val="auto"/>
                <w:kern w:val="0"/>
                <w:szCs w:val="21"/>
                <w:rPrChange w:id="7643" w:author="小多 [2]" w:date="2020-09-23T11:01:09Z">
                  <w:rPr>
                    <w:kern w:val="0"/>
                    <w:szCs w:val="21"/>
                  </w:rPr>
                </w:rPrChange>
              </w:rPr>
            </w:pPr>
            <w:r>
              <w:rPr>
                <w:rFonts w:hint="eastAsia"/>
                <w:color w:val="auto"/>
                <w:kern w:val="0"/>
                <w:szCs w:val="21"/>
                <w:rPrChange w:id="7644" w:author="小多 [2]" w:date="2020-09-23T11:01:09Z">
                  <w:rPr>
                    <w:rFonts w:hint="eastAsia"/>
                    <w:kern w:val="0"/>
                    <w:szCs w:val="21"/>
                  </w:rPr>
                </w:rPrChange>
              </w:rPr>
              <w:t>选中单个心搏</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45" w:author="小多 [2]" w:date="2020-09-23T11:01:09Z">
                  <w:rPr>
                    <w:szCs w:val="21"/>
                  </w:rPr>
                </w:rPrChange>
              </w:rPr>
            </w:pPr>
            <w:r>
              <w:rPr>
                <w:rFonts w:hint="eastAsia"/>
                <w:color w:val="auto"/>
                <w:szCs w:val="21"/>
                <w:rPrChange w:id="7646" w:author="小多 [2]" w:date="2020-09-23T11:01:09Z">
                  <w:rPr>
                    <w:rFonts w:hint="eastAsia"/>
                    <w:szCs w:val="21"/>
                  </w:rPr>
                </w:rPrChange>
              </w:rPr>
              <w:t>将鼠标放在</w:t>
            </w:r>
            <w:r>
              <w:rPr>
                <w:rFonts w:hint="eastAsia"/>
                <w:color w:val="auto"/>
                <w:kern w:val="0"/>
                <w:szCs w:val="21"/>
                <w:rPrChange w:id="7647" w:author="小多 [2]" w:date="2020-09-23T11:01:09Z">
                  <w:rPr>
                    <w:rFonts w:hint="eastAsia"/>
                    <w:kern w:val="0"/>
                    <w:szCs w:val="21"/>
                  </w:rPr>
                </w:rPrChange>
              </w:rPr>
              <w:t>SOFT1_T02区域的一个心搏上，单击鼠标左键，出现选中该心搏的框</w:t>
            </w:r>
            <w:r>
              <w:rPr>
                <w:rFonts w:hint="eastAsia"/>
                <w:color w:val="auto"/>
                <w:szCs w:val="21"/>
                <w:rPrChange w:id="7648" w:author="小多 [2]" w:date="2020-09-23T11:01:09Z">
                  <w:rPr>
                    <w:rFonts w:hint="eastAsia"/>
                    <w:szCs w:val="21"/>
                  </w:rPr>
                </w:rPrChange>
              </w:rPr>
              <w:t>，并且7.1.1 通用心电图编辑窗口 会定位到选中心搏处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49" w:author="小多 [2]" w:date="2020-09-23T11:01:09Z">
                  <w:rPr>
                    <w:kern w:val="0"/>
                    <w:szCs w:val="21"/>
                  </w:rPr>
                </w:rPrChange>
              </w:rPr>
            </w:pPr>
            <w:r>
              <w:rPr>
                <w:rFonts w:hint="eastAsia"/>
                <w:color w:val="auto"/>
                <w:kern w:val="0"/>
                <w:szCs w:val="21"/>
                <w:rPrChange w:id="7650" w:author="小多 [2]" w:date="2020-09-23T11:01:09Z">
                  <w:rPr>
                    <w:rFonts w:hint="eastAsia"/>
                    <w:kern w:val="0"/>
                    <w:szCs w:val="21"/>
                  </w:rPr>
                </w:rPrChange>
              </w:rPr>
              <w:t>SOFT1_T04</w:t>
            </w:r>
          </w:p>
        </w:tc>
        <w:tc>
          <w:tcPr>
            <w:tcW w:w="2010" w:type="dxa"/>
            <w:tcBorders>
              <w:bottom w:val="single" w:color="auto" w:sz="4" w:space="0"/>
            </w:tcBorders>
            <w:shd w:val="clear" w:color="auto" w:fill="auto"/>
            <w:vAlign w:val="center"/>
          </w:tcPr>
          <w:p>
            <w:pPr>
              <w:spacing w:line="276" w:lineRule="auto"/>
              <w:rPr>
                <w:color w:val="auto"/>
                <w:kern w:val="0"/>
                <w:szCs w:val="21"/>
                <w:rPrChange w:id="7651" w:author="小多 [2]" w:date="2020-09-23T11:01:09Z">
                  <w:rPr>
                    <w:kern w:val="0"/>
                    <w:szCs w:val="21"/>
                  </w:rPr>
                </w:rPrChange>
              </w:rPr>
            </w:pPr>
            <w:r>
              <w:rPr>
                <w:rFonts w:hint="eastAsia"/>
                <w:color w:val="auto"/>
                <w:kern w:val="0"/>
                <w:szCs w:val="21"/>
                <w:rPrChange w:id="7652" w:author="小多 [2]" w:date="2020-09-23T11:01:09Z">
                  <w:rPr>
                    <w:rFonts w:hint="eastAsia"/>
                    <w:kern w:val="0"/>
                    <w:szCs w:val="21"/>
                  </w:rPr>
                </w:rPrChange>
              </w:rPr>
              <w:t>选中多个心搏</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53" w:author="小多 [2]" w:date="2020-09-23T11:01:09Z">
                  <w:rPr>
                    <w:szCs w:val="21"/>
                  </w:rPr>
                </w:rPrChange>
              </w:rPr>
            </w:pPr>
            <w:r>
              <w:rPr>
                <w:rFonts w:hint="eastAsia"/>
                <w:color w:val="auto"/>
                <w:szCs w:val="21"/>
                <w:rPrChange w:id="7654" w:author="小多 [2]" w:date="2020-09-23T11:01:09Z">
                  <w:rPr>
                    <w:rFonts w:hint="eastAsia"/>
                    <w:szCs w:val="21"/>
                  </w:rPr>
                </w:rPrChange>
              </w:rPr>
              <w:t>用鼠标</w:t>
            </w:r>
            <w:r>
              <w:rPr>
                <w:rFonts w:hint="eastAsia"/>
                <w:color w:val="auto"/>
                <w:kern w:val="0"/>
                <w:szCs w:val="21"/>
                <w:rPrChange w:id="7655" w:author="小多 [2]" w:date="2020-09-23T11:01:09Z">
                  <w:rPr>
                    <w:rFonts w:hint="eastAsia"/>
                    <w:kern w:val="0"/>
                    <w:szCs w:val="21"/>
                  </w:rPr>
                </w:rPrChange>
              </w:rPr>
              <w:t>框选SOFT1_T02区域内的一块位置，在框选中范围内的心搏都会被选中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shd w:val="clear" w:color="auto" w:fill="auto"/>
            <w:vAlign w:val="center"/>
          </w:tcPr>
          <w:p>
            <w:pPr>
              <w:spacing w:line="276" w:lineRule="auto"/>
              <w:jc w:val="center"/>
              <w:rPr>
                <w:color w:val="auto"/>
                <w:kern w:val="0"/>
                <w:szCs w:val="21"/>
                <w:rPrChange w:id="7656" w:author="小多 [2]" w:date="2020-09-23T11:01:09Z">
                  <w:rPr>
                    <w:kern w:val="0"/>
                    <w:szCs w:val="21"/>
                  </w:rPr>
                </w:rPrChange>
              </w:rPr>
            </w:pPr>
            <w:r>
              <w:rPr>
                <w:rFonts w:hint="eastAsia"/>
                <w:color w:val="auto"/>
                <w:kern w:val="0"/>
                <w:szCs w:val="21"/>
                <w:rPrChange w:id="7657" w:author="小多 [2]" w:date="2020-09-23T11:01:09Z">
                  <w:rPr>
                    <w:rFonts w:hint="eastAsia"/>
                    <w:kern w:val="0"/>
                    <w:szCs w:val="21"/>
                  </w:rPr>
                </w:rPrChange>
              </w:rPr>
              <w:t>SOFT1_T05</w:t>
            </w:r>
          </w:p>
        </w:tc>
        <w:tc>
          <w:tcPr>
            <w:tcW w:w="2010" w:type="dxa"/>
            <w:shd w:val="clear" w:color="auto" w:fill="auto"/>
            <w:vAlign w:val="center"/>
          </w:tcPr>
          <w:p>
            <w:pPr>
              <w:spacing w:line="276" w:lineRule="auto"/>
              <w:rPr>
                <w:color w:val="auto"/>
                <w:kern w:val="0"/>
                <w:szCs w:val="21"/>
                <w:rPrChange w:id="7658" w:author="小多 [2]" w:date="2020-09-23T11:01:09Z">
                  <w:rPr>
                    <w:kern w:val="0"/>
                    <w:szCs w:val="21"/>
                  </w:rPr>
                </w:rPrChange>
              </w:rPr>
            </w:pPr>
            <w:r>
              <w:rPr>
                <w:rFonts w:hint="eastAsia"/>
                <w:color w:val="auto"/>
                <w:kern w:val="0"/>
                <w:szCs w:val="21"/>
                <w:rPrChange w:id="7659" w:author="小多 [2]" w:date="2020-09-23T11:01:09Z">
                  <w:rPr>
                    <w:rFonts w:hint="eastAsia"/>
                    <w:kern w:val="0"/>
                    <w:szCs w:val="21"/>
                  </w:rPr>
                </w:rPrChange>
              </w:rPr>
              <w:t>修改心搏类型</w:t>
            </w:r>
          </w:p>
        </w:tc>
        <w:tc>
          <w:tcPr>
            <w:tcW w:w="6342" w:type="dxa"/>
            <w:shd w:val="clear" w:color="auto" w:fill="auto"/>
            <w:vAlign w:val="center"/>
          </w:tcPr>
          <w:p>
            <w:pPr>
              <w:pStyle w:val="25"/>
              <w:spacing w:line="276" w:lineRule="auto"/>
              <w:ind w:firstLine="0" w:firstLineChars="0"/>
              <w:rPr>
                <w:color w:val="auto"/>
                <w:kern w:val="0"/>
                <w:szCs w:val="21"/>
                <w:rPrChange w:id="7660" w:author="小多 [2]" w:date="2020-09-23T11:01:09Z">
                  <w:rPr>
                    <w:kern w:val="0"/>
                    <w:szCs w:val="21"/>
                  </w:rPr>
                </w:rPrChange>
              </w:rPr>
            </w:pPr>
            <w:r>
              <w:rPr>
                <w:rFonts w:hint="eastAsia"/>
                <w:color w:val="auto"/>
                <w:szCs w:val="21"/>
                <w:rPrChange w:id="7661" w:author="小多 [2]" w:date="2020-09-23T11:01:09Z">
                  <w:rPr>
                    <w:rFonts w:hint="eastAsia"/>
                    <w:szCs w:val="21"/>
                  </w:rPr>
                </w:rPrChange>
              </w:rPr>
              <w:t>执行完</w:t>
            </w:r>
            <w:r>
              <w:rPr>
                <w:rFonts w:hint="eastAsia"/>
                <w:color w:val="auto"/>
                <w:kern w:val="0"/>
                <w:szCs w:val="21"/>
                <w:rPrChange w:id="7662" w:author="小多 [2]" w:date="2020-09-23T11:01:09Z">
                  <w:rPr>
                    <w:rFonts w:hint="eastAsia"/>
                    <w:kern w:val="0"/>
                    <w:szCs w:val="21"/>
                  </w:rPr>
                </w:rPrChange>
              </w:rPr>
              <w:t>SOFT1_T03或者SOFT1_T04后，将鼠标放在SOFT1_T02区域上，单击鼠标右键，弹出修改心搏类型选择按钮。单击选择非本类型按钮，被选中的心搏集合将被修改为对应类型。并将选中的集合从SOFT1_E01区域清除</w:t>
            </w:r>
            <w:del w:id="7663" w:author="小多 [2]" w:date="2020-09-23T10:54:31Z">
              <w:r>
                <w:rPr>
                  <w:rFonts w:hint="eastAsia"/>
                  <w:color w:val="auto"/>
                  <w:kern w:val="0"/>
                  <w:szCs w:val="21"/>
                  <w:rPrChange w:id="7664" w:author="小多 [2]" w:date="2020-09-23T11:01:09Z">
                    <w:rPr>
                      <w:rFonts w:hint="eastAsia"/>
                      <w:kern w:val="0"/>
                      <w:szCs w:val="21"/>
                    </w:rPr>
                  </w:rPrChange>
                </w:rPr>
                <w:delText>。</w:delText>
              </w:r>
            </w:del>
          </w:p>
          <w:p>
            <w:pPr>
              <w:pStyle w:val="25"/>
              <w:spacing w:line="276" w:lineRule="auto"/>
              <w:ind w:firstLine="0" w:firstLineChars="0"/>
              <w:rPr>
                <w:color w:val="auto"/>
                <w:kern w:val="0"/>
                <w:szCs w:val="21"/>
                <w:rPrChange w:id="7666" w:author="小多 [2]" w:date="2020-09-23T11:01:09Z">
                  <w:rPr>
                    <w:kern w:val="0"/>
                    <w:szCs w:val="21"/>
                  </w:rPr>
                </w:rPrChange>
              </w:rPr>
            </w:pPr>
            <w:r>
              <w:rPr>
                <w:rFonts w:hint="eastAsia"/>
                <w:color w:val="auto"/>
                <w:kern w:val="0"/>
                <w:szCs w:val="21"/>
                <w:rPrChange w:id="7667" w:author="小多 [2]" w:date="2020-09-23T11:01:09Z">
                  <w:rPr>
                    <w:rFonts w:hint="eastAsia"/>
                    <w:kern w:val="0"/>
                    <w:szCs w:val="21"/>
                  </w:rPr>
                </w:rPrChange>
              </w:rPr>
              <w:t>同时更新SOFT1_T01数据来源处的集合，有图像更新图像</w:t>
            </w:r>
          </w:p>
        </w:tc>
      </w:tr>
    </w:tbl>
    <w:p>
      <w:pPr>
        <w:numPr>
          <w:ilvl w:val="255"/>
          <w:numId w:val="0"/>
        </w:numPr>
        <w:rPr>
          <w:bCs/>
          <w:color w:val="auto"/>
          <w:sz w:val="24"/>
          <w:rPrChange w:id="7668" w:author="小多 [2]" w:date="2020-09-23T11:01:09Z">
            <w:rPr>
              <w:bCs/>
              <w:sz w:val="24"/>
            </w:rPr>
          </w:rPrChange>
        </w:rPr>
      </w:pPr>
    </w:p>
    <w:p>
      <w:pPr>
        <w:numPr>
          <w:ilvl w:val="255"/>
          <w:numId w:val="0"/>
        </w:numPr>
        <w:rPr>
          <w:bCs/>
          <w:color w:val="auto"/>
          <w:sz w:val="24"/>
          <w:rPrChange w:id="7669" w:author="小多 [2]" w:date="2020-09-23T11:01:09Z">
            <w:rPr>
              <w:bCs/>
              <w:sz w:val="24"/>
            </w:rPr>
          </w:rPrChange>
        </w:rPr>
      </w:pPr>
    </w:p>
    <w:p>
      <w:pPr>
        <w:numPr>
          <w:ilvl w:val="255"/>
          <w:numId w:val="0"/>
        </w:numPr>
        <w:spacing w:line="360" w:lineRule="auto"/>
        <w:ind w:left="420" w:leftChars="200"/>
        <w:outlineLvl w:val="2"/>
        <w:rPr>
          <w:bCs/>
          <w:color w:val="auto"/>
          <w:sz w:val="24"/>
          <w:rPrChange w:id="7670" w:author="小多 [2]" w:date="2020-09-23T11:01:09Z">
            <w:rPr>
              <w:bCs/>
              <w:sz w:val="24"/>
            </w:rPr>
          </w:rPrChange>
        </w:rPr>
      </w:pPr>
      <w:bookmarkStart w:id="516" w:name="_Toc17651"/>
      <w:bookmarkStart w:id="517" w:name="_Toc20674"/>
      <w:bookmarkStart w:id="518" w:name="_Toc15547"/>
      <w:bookmarkStart w:id="519" w:name="_Toc32301"/>
      <w:bookmarkStart w:id="520" w:name="_Toc14368"/>
      <w:bookmarkStart w:id="521" w:name="_Toc18205"/>
      <w:r>
        <w:rPr>
          <w:rFonts w:hint="eastAsia"/>
          <w:bCs/>
          <w:color w:val="auto"/>
          <w:sz w:val="24"/>
          <w:rPrChange w:id="7671" w:author="小多 [2]" w:date="2020-09-23T11:01:09Z">
            <w:rPr>
              <w:rFonts w:hint="eastAsia"/>
              <w:bCs/>
              <w:sz w:val="24"/>
            </w:rPr>
          </w:rPrChange>
        </w:rPr>
        <w:t>7.1.21 报告编辑-总结</w:t>
      </w:r>
      <w:bookmarkEnd w:id="516"/>
      <w:bookmarkEnd w:id="517"/>
      <w:bookmarkEnd w:id="518"/>
      <w:bookmarkEnd w:id="519"/>
      <w:bookmarkEnd w:id="520"/>
      <w:bookmarkEnd w:id="52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672" w:author="小多 [2]" w:date="2020-09-23T11:01:09Z">
                  <w:rPr>
                    <w:b/>
                    <w:szCs w:val="21"/>
                  </w:rPr>
                </w:rPrChange>
              </w:rPr>
            </w:pPr>
            <w:r>
              <w:rPr>
                <w:rFonts w:hint="eastAsia"/>
                <w:b/>
                <w:color w:val="auto"/>
                <w:szCs w:val="21"/>
                <w:rPrChange w:id="7673"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674" w:author="小多 [2]" w:date="2020-09-23T11:01:09Z">
                  <w:rPr>
                    <w:b/>
                    <w:szCs w:val="21"/>
                  </w:rPr>
                </w:rPrChange>
              </w:rPr>
            </w:pPr>
            <w:r>
              <w:rPr>
                <w:rFonts w:hint="eastAsia"/>
                <w:b/>
                <w:color w:val="auto"/>
                <w:szCs w:val="21"/>
                <w:rPrChange w:id="7675"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676" w:author="小多 [2]" w:date="2020-09-23T11:01:09Z">
                  <w:rPr>
                    <w:b/>
                    <w:szCs w:val="21"/>
                  </w:rPr>
                </w:rPrChange>
              </w:rPr>
            </w:pPr>
            <w:r>
              <w:rPr>
                <w:rFonts w:hint="eastAsia"/>
                <w:b/>
                <w:color w:val="auto"/>
                <w:szCs w:val="21"/>
                <w:rPrChange w:id="7677"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78" w:author="小多 [2]" w:date="2020-09-23T11:01:09Z">
                  <w:rPr>
                    <w:kern w:val="0"/>
                    <w:szCs w:val="21"/>
                  </w:rPr>
                </w:rPrChange>
              </w:rPr>
            </w:pPr>
            <w:r>
              <w:rPr>
                <w:rFonts w:hint="eastAsia"/>
                <w:color w:val="auto"/>
                <w:kern w:val="0"/>
                <w:szCs w:val="21"/>
                <w:rPrChange w:id="7679" w:author="小多 [2]" w:date="2020-09-23T11:01:09Z">
                  <w:rPr>
                    <w:rFonts w:hint="eastAsia"/>
                    <w:kern w:val="0"/>
                    <w:szCs w:val="21"/>
                  </w:rPr>
                </w:rPrChange>
              </w:rPr>
              <w:t>SOFT1_U01</w:t>
            </w:r>
          </w:p>
        </w:tc>
        <w:tc>
          <w:tcPr>
            <w:tcW w:w="2010" w:type="dxa"/>
            <w:tcBorders>
              <w:bottom w:val="single" w:color="auto" w:sz="4" w:space="0"/>
            </w:tcBorders>
            <w:shd w:val="clear" w:color="auto" w:fill="auto"/>
            <w:vAlign w:val="center"/>
          </w:tcPr>
          <w:p>
            <w:pPr>
              <w:spacing w:line="276" w:lineRule="auto"/>
              <w:rPr>
                <w:color w:val="auto"/>
                <w:kern w:val="0"/>
                <w:szCs w:val="21"/>
                <w:rPrChange w:id="7680" w:author="小多 [2]" w:date="2020-09-23T11:01:09Z">
                  <w:rPr>
                    <w:kern w:val="0"/>
                    <w:szCs w:val="21"/>
                  </w:rPr>
                </w:rPrChange>
              </w:rPr>
            </w:pPr>
            <w:r>
              <w:rPr>
                <w:rFonts w:hint="eastAsia"/>
                <w:color w:val="auto"/>
                <w:kern w:val="0"/>
                <w:szCs w:val="21"/>
                <w:rPrChange w:id="7681" w:author="小多 [2]" w:date="2020-09-23T11:01:09Z">
                  <w:rPr>
                    <w:rFonts w:hint="eastAsia"/>
                    <w:kern w:val="0"/>
                    <w:szCs w:val="21"/>
                  </w:rPr>
                </w:rPrChange>
              </w:rPr>
              <w:t>概述区域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82" w:author="小多 [2]" w:date="2020-09-23T11:01:09Z">
                  <w:rPr>
                    <w:szCs w:val="21"/>
                  </w:rPr>
                </w:rPrChange>
              </w:rPr>
            </w:pPr>
            <w:r>
              <w:rPr>
                <w:rFonts w:hint="eastAsia"/>
                <w:color w:val="auto"/>
                <w:szCs w:val="21"/>
                <w:rPrChange w:id="7683" w:author="小多 [2]" w:date="2020-09-23T11:01:09Z">
                  <w:rPr>
                    <w:rFonts w:hint="eastAsia"/>
                    <w:szCs w:val="21"/>
                  </w:rPr>
                </w:rPrChange>
              </w:rPr>
              <w:t>正确显示分析时长、总心搏个数、室性心搏个数、室上性心搏个数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84" w:author="小多 [2]" w:date="2020-09-23T11:01:09Z">
                  <w:rPr>
                    <w:kern w:val="0"/>
                    <w:szCs w:val="21"/>
                  </w:rPr>
                </w:rPrChange>
              </w:rPr>
            </w:pPr>
            <w:r>
              <w:rPr>
                <w:rFonts w:hint="eastAsia"/>
                <w:color w:val="auto"/>
                <w:kern w:val="0"/>
                <w:szCs w:val="21"/>
                <w:rPrChange w:id="7685" w:author="小多 [2]" w:date="2020-09-23T11:01:09Z">
                  <w:rPr>
                    <w:rFonts w:hint="eastAsia"/>
                    <w:kern w:val="0"/>
                    <w:szCs w:val="21"/>
                  </w:rPr>
                </w:rPrChange>
              </w:rPr>
              <w:t>SOFT1_U02</w:t>
            </w:r>
          </w:p>
        </w:tc>
        <w:tc>
          <w:tcPr>
            <w:tcW w:w="2010" w:type="dxa"/>
            <w:tcBorders>
              <w:bottom w:val="single" w:color="auto" w:sz="4" w:space="0"/>
            </w:tcBorders>
            <w:shd w:val="clear" w:color="auto" w:fill="auto"/>
            <w:vAlign w:val="center"/>
          </w:tcPr>
          <w:p>
            <w:pPr>
              <w:spacing w:line="276" w:lineRule="auto"/>
              <w:rPr>
                <w:color w:val="auto"/>
                <w:kern w:val="0"/>
                <w:szCs w:val="21"/>
                <w:rPrChange w:id="7686" w:author="小多 [2]" w:date="2020-09-23T11:01:09Z">
                  <w:rPr>
                    <w:kern w:val="0"/>
                    <w:szCs w:val="21"/>
                  </w:rPr>
                </w:rPrChange>
              </w:rPr>
            </w:pPr>
            <w:r>
              <w:rPr>
                <w:rFonts w:hint="eastAsia"/>
                <w:color w:val="auto"/>
                <w:kern w:val="0"/>
                <w:szCs w:val="21"/>
                <w:rPrChange w:id="7687" w:author="小多 [2]" w:date="2020-09-23T11:01:09Z">
                  <w:rPr>
                    <w:rFonts w:hint="eastAsia"/>
                    <w:kern w:val="0"/>
                    <w:szCs w:val="21"/>
                  </w:rPr>
                </w:rPrChange>
              </w:rPr>
              <w:t>心率区域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88" w:author="小多 [2]" w:date="2020-09-23T11:01:09Z">
                  <w:rPr>
                    <w:szCs w:val="21"/>
                  </w:rPr>
                </w:rPrChange>
              </w:rPr>
            </w:pPr>
            <w:r>
              <w:rPr>
                <w:rFonts w:hint="eastAsia"/>
                <w:color w:val="auto"/>
                <w:szCs w:val="21"/>
                <w:rPrChange w:id="7689" w:author="小多 [2]" w:date="2020-09-23T11:01:09Z">
                  <w:rPr>
                    <w:rFonts w:hint="eastAsia"/>
                    <w:szCs w:val="21"/>
                  </w:rPr>
                </w:rPrChange>
              </w:rPr>
              <w:t>正确显示平均心率、最慢心率及对应时间、最快心率及对应时间、心动过速段数、心动过缓段数、最长RR间期时间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90" w:author="小多 [2]" w:date="2020-09-23T11:01:09Z">
                  <w:rPr>
                    <w:kern w:val="0"/>
                    <w:szCs w:val="21"/>
                  </w:rPr>
                </w:rPrChange>
              </w:rPr>
            </w:pPr>
            <w:r>
              <w:rPr>
                <w:rFonts w:hint="eastAsia"/>
                <w:color w:val="auto"/>
                <w:kern w:val="0"/>
                <w:szCs w:val="21"/>
                <w:rPrChange w:id="7691" w:author="小多 [2]" w:date="2020-09-23T11:01:09Z">
                  <w:rPr>
                    <w:rFonts w:hint="eastAsia"/>
                    <w:kern w:val="0"/>
                    <w:szCs w:val="21"/>
                  </w:rPr>
                </w:rPrChange>
              </w:rPr>
              <w:t>SOFT1_U03</w:t>
            </w:r>
          </w:p>
        </w:tc>
        <w:tc>
          <w:tcPr>
            <w:tcW w:w="2010" w:type="dxa"/>
            <w:tcBorders>
              <w:bottom w:val="single" w:color="auto" w:sz="4" w:space="0"/>
            </w:tcBorders>
            <w:shd w:val="clear" w:color="auto" w:fill="auto"/>
            <w:vAlign w:val="center"/>
          </w:tcPr>
          <w:p>
            <w:pPr>
              <w:spacing w:line="276" w:lineRule="auto"/>
              <w:rPr>
                <w:color w:val="auto"/>
                <w:kern w:val="0"/>
                <w:szCs w:val="21"/>
                <w:rPrChange w:id="7692" w:author="小多 [2]" w:date="2020-09-23T11:01:09Z">
                  <w:rPr>
                    <w:kern w:val="0"/>
                    <w:szCs w:val="21"/>
                  </w:rPr>
                </w:rPrChange>
              </w:rPr>
            </w:pPr>
            <w:r>
              <w:rPr>
                <w:rFonts w:hint="eastAsia"/>
                <w:color w:val="auto"/>
                <w:kern w:val="0"/>
                <w:szCs w:val="21"/>
                <w:rPrChange w:id="7693" w:author="小多 [2]" w:date="2020-09-23T11:01:09Z">
                  <w:rPr>
                    <w:rFonts w:hint="eastAsia"/>
                    <w:kern w:val="0"/>
                    <w:szCs w:val="21"/>
                  </w:rPr>
                </w:rPrChange>
              </w:rPr>
              <w:t>室性节律区域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694" w:author="小多 [2]" w:date="2020-09-23T11:01:09Z">
                  <w:rPr>
                    <w:szCs w:val="21"/>
                  </w:rPr>
                </w:rPrChange>
              </w:rPr>
            </w:pPr>
            <w:r>
              <w:rPr>
                <w:rFonts w:hint="eastAsia"/>
                <w:color w:val="auto"/>
                <w:szCs w:val="21"/>
                <w:rPrChange w:id="7695" w:author="小多 [2]" w:date="2020-09-23T11:01:09Z">
                  <w:rPr>
                    <w:rFonts w:hint="eastAsia"/>
                    <w:szCs w:val="21"/>
                  </w:rPr>
                </w:rPrChange>
              </w:rPr>
              <w:t>正确显示单发室早总数、成对、二联律、三联律、连续（阵），以及最长室速心搏个数、最快室速心搏个数、最慢室速心搏个数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696" w:author="小多 [2]" w:date="2020-09-23T11:01:09Z">
                  <w:rPr>
                    <w:kern w:val="0"/>
                    <w:szCs w:val="21"/>
                  </w:rPr>
                </w:rPrChange>
              </w:rPr>
            </w:pPr>
            <w:r>
              <w:rPr>
                <w:rFonts w:hint="eastAsia"/>
                <w:color w:val="auto"/>
                <w:kern w:val="0"/>
                <w:szCs w:val="21"/>
                <w:rPrChange w:id="7697" w:author="小多 [2]" w:date="2020-09-23T11:01:09Z">
                  <w:rPr>
                    <w:rFonts w:hint="eastAsia"/>
                    <w:kern w:val="0"/>
                    <w:szCs w:val="21"/>
                  </w:rPr>
                </w:rPrChange>
              </w:rPr>
              <w:t>SOFT1_U04</w:t>
            </w:r>
          </w:p>
        </w:tc>
        <w:tc>
          <w:tcPr>
            <w:tcW w:w="2010" w:type="dxa"/>
            <w:tcBorders>
              <w:bottom w:val="single" w:color="auto" w:sz="4" w:space="0"/>
            </w:tcBorders>
            <w:shd w:val="clear" w:color="auto" w:fill="auto"/>
            <w:vAlign w:val="center"/>
          </w:tcPr>
          <w:p>
            <w:pPr>
              <w:spacing w:line="276" w:lineRule="auto"/>
              <w:rPr>
                <w:color w:val="auto"/>
                <w:kern w:val="0"/>
                <w:szCs w:val="21"/>
                <w:rPrChange w:id="7698" w:author="小多 [2]" w:date="2020-09-23T11:01:09Z">
                  <w:rPr>
                    <w:kern w:val="0"/>
                    <w:szCs w:val="21"/>
                  </w:rPr>
                </w:rPrChange>
              </w:rPr>
            </w:pPr>
            <w:r>
              <w:rPr>
                <w:rFonts w:hint="eastAsia"/>
                <w:color w:val="auto"/>
                <w:kern w:val="0"/>
                <w:szCs w:val="21"/>
                <w:rPrChange w:id="7699" w:author="小多 [2]" w:date="2020-09-23T11:01:09Z">
                  <w:rPr>
                    <w:rFonts w:hint="eastAsia"/>
                    <w:kern w:val="0"/>
                    <w:szCs w:val="21"/>
                  </w:rPr>
                </w:rPrChange>
              </w:rPr>
              <w:t>室上性节律区域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700" w:author="小多 [2]" w:date="2020-09-23T11:01:09Z">
                  <w:rPr>
                    <w:szCs w:val="21"/>
                  </w:rPr>
                </w:rPrChange>
              </w:rPr>
            </w:pPr>
            <w:r>
              <w:rPr>
                <w:rFonts w:hint="eastAsia"/>
                <w:color w:val="auto"/>
                <w:szCs w:val="21"/>
                <w:rPrChange w:id="7701" w:author="小多 [2]" w:date="2020-09-23T11:01:09Z">
                  <w:rPr>
                    <w:rFonts w:hint="eastAsia"/>
                    <w:szCs w:val="21"/>
                  </w:rPr>
                </w:rPrChange>
              </w:rPr>
              <w:t>正确显示单发室上早总数、成对、二联律、三联律、连续（阵）以及最长室上速心搏个数、最快室上速心搏个数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702" w:author="小多 [2]" w:date="2020-09-23T11:01:09Z">
                  <w:rPr>
                    <w:kern w:val="0"/>
                    <w:szCs w:val="21"/>
                  </w:rPr>
                </w:rPrChange>
              </w:rPr>
            </w:pPr>
            <w:r>
              <w:rPr>
                <w:rFonts w:hint="eastAsia"/>
                <w:color w:val="auto"/>
                <w:kern w:val="0"/>
                <w:szCs w:val="21"/>
                <w:rPrChange w:id="7703" w:author="小多 [2]" w:date="2020-09-23T11:01:09Z">
                  <w:rPr>
                    <w:rFonts w:hint="eastAsia"/>
                    <w:kern w:val="0"/>
                    <w:szCs w:val="21"/>
                  </w:rPr>
                </w:rPrChange>
              </w:rPr>
              <w:t>SOFT1_U05</w:t>
            </w:r>
          </w:p>
        </w:tc>
        <w:tc>
          <w:tcPr>
            <w:tcW w:w="2010" w:type="dxa"/>
            <w:tcBorders>
              <w:bottom w:val="single" w:color="auto" w:sz="4" w:space="0"/>
            </w:tcBorders>
            <w:shd w:val="clear" w:color="auto" w:fill="auto"/>
            <w:vAlign w:val="center"/>
          </w:tcPr>
          <w:p>
            <w:pPr>
              <w:spacing w:line="276" w:lineRule="auto"/>
              <w:rPr>
                <w:color w:val="auto"/>
                <w:kern w:val="0"/>
                <w:szCs w:val="21"/>
                <w:rPrChange w:id="7704" w:author="小多 [2]" w:date="2020-09-23T11:01:09Z">
                  <w:rPr>
                    <w:kern w:val="0"/>
                    <w:szCs w:val="21"/>
                  </w:rPr>
                </w:rPrChange>
              </w:rPr>
            </w:pPr>
            <w:r>
              <w:rPr>
                <w:rFonts w:hint="eastAsia"/>
                <w:color w:val="auto"/>
                <w:kern w:val="0"/>
                <w:szCs w:val="21"/>
                <w:rPrChange w:id="7705" w:author="小多 [2]" w:date="2020-09-23T11:01:09Z">
                  <w:rPr>
                    <w:rFonts w:hint="eastAsia"/>
                    <w:kern w:val="0"/>
                    <w:szCs w:val="21"/>
                  </w:rPr>
                </w:rPrChange>
              </w:rPr>
              <w:t>ST段区域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706" w:author="小多 [2]" w:date="2020-09-23T11:01:09Z">
                  <w:rPr>
                    <w:szCs w:val="21"/>
                  </w:rPr>
                </w:rPrChange>
              </w:rPr>
            </w:pPr>
            <w:r>
              <w:rPr>
                <w:rFonts w:hint="eastAsia"/>
                <w:color w:val="auto"/>
                <w:szCs w:val="21"/>
                <w:rPrChange w:id="7707" w:author="小多 [2]" w:date="2020-09-23T11:01:09Z">
                  <w:rPr>
                    <w:rFonts w:hint="eastAsia"/>
                    <w:szCs w:val="21"/>
                  </w:rPr>
                </w:rPrChange>
              </w:rPr>
              <w:t>正确分别显示ST1(标II)、ST2（V1）、ST3（V5）改变总分钟、最大值、最小值</w:t>
            </w:r>
            <w:del w:id="7708" w:author="小多 [2]" w:date="2020-09-23T10:55:14Z">
              <w:r>
                <w:rPr>
                  <w:rFonts w:hint="eastAsia"/>
                  <w:color w:val="auto"/>
                  <w:szCs w:val="21"/>
                  <w:rPrChange w:id="7709" w:author="小多 [2]" w:date="2020-09-23T11:01:09Z">
                    <w:rPr>
                      <w:rFonts w:hint="eastAsia"/>
                      <w:szCs w:val="21"/>
                    </w:rPr>
                  </w:rPrChange>
                </w:rPr>
                <w:delText>。</w:delText>
              </w:r>
            </w:del>
          </w:p>
        </w:tc>
      </w:tr>
    </w:tbl>
    <w:p>
      <w:pPr>
        <w:numPr>
          <w:ilvl w:val="255"/>
          <w:numId w:val="0"/>
        </w:numPr>
        <w:rPr>
          <w:bCs/>
          <w:color w:val="auto"/>
          <w:sz w:val="24"/>
          <w:rPrChange w:id="7711" w:author="小多 [2]" w:date="2020-09-23T11:01:09Z">
            <w:rPr>
              <w:bCs/>
              <w:sz w:val="24"/>
            </w:rPr>
          </w:rPrChange>
        </w:rPr>
      </w:pPr>
    </w:p>
    <w:p>
      <w:pPr>
        <w:numPr>
          <w:ilvl w:val="255"/>
          <w:numId w:val="0"/>
        </w:numPr>
        <w:rPr>
          <w:bCs/>
          <w:color w:val="auto"/>
          <w:sz w:val="24"/>
          <w:rPrChange w:id="7712" w:author="小多 [2]" w:date="2020-09-23T11:01:09Z">
            <w:rPr>
              <w:bCs/>
              <w:sz w:val="24"/>
            </w:rPr>
          </w:rPrChange>
        </w:rPr>
      </w:pPr>
    </w:p>
    <w:p>
      <w:pPr>
        <w:numPr>
          <w:ilvl w:val="255"/>
          <w:numId w:val="0"/>
        </w:numPr>
        <w:spacing w:line="360" w:lineRule="auto"/>
        <w:ind w:left="420" w:leftChars="200"/>
        <w:outlineLvl w:val="2"/>
        <w:rPr>
          <w:bCs/>
          <w:color w:val="auto"/>
          <w:sz w:val="24"/>
          <w:rPrChange w:id="7713" w:author="小多 [2]" w:date="2020-09-23T11:01:09Z">
            <w:rPr>
              <w:bCs/>
              <w:sz w:val="24"/>
            </w:rPr>
          </w:rPrChange>
        </w:rPr>
      </w:pPr>
      <w:bookmarkStart w:id="522" w:name="_Toc9044"/>
      <w:bookmarkStart w:id="523" w:name="_Toc12290"/>
      <w:bookmarkStart w:id="524" w:name="_Toc11071"/>
      <w:bookmarkStart w:id="525" w:name="_Toc6700"/>
      <w:bookmarkStart w:id="526" w:name="_Toc4465"/>
      <w:bookmarkStart w:id="527" w:name="_Toc32372"/>
      <w:r>
        <w:rPr>
          <w:rFonts w:hint="eastAsia"/>
          <w:bCs/>
          <w:color w:val="auto"/>
          <w:sz w:val="24"/>
          <w:rPrChange w:id="7714" w:author="小多 [2]" w:date="2020-09-23T11:01:09Z">
            <w:rPr>
              <w:rFonts w:hint="eastAsia"/>
              <w:bCs/>
              <w:sz w:val="24"/>
            </w:rPr>
          </w:rPrChange>
        </w:rPr>
        <w:t>7.1.22 报告编辑-小时统计</w:t>
      </w:r>
      <w:bookmarkEnd w:id="522"/>
      <w:bookmarkEnd w:id="523"/>
      <w:bookmarkEnd w:id="524"/>
      <w:bookmarkEnd w:id="525"/>
      <w:bookmarkEnd w:id="526"/>
      <w:bookmarkEnd w:id="52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715" w:author="小多 [2]" w:date="2020-09-23T11:01:09Z">
                  <w:rPr>
                    <w:b/>
                    <w:szCs w:val="21"/>
                  </w:rPr>
                </w:rPrChange>
              </w:rPr>
            </w:pPr>
            <w:r>
              <w:rPr>
                <w:rFonts w:hint="eastAsia"/>
                <w:b/>
                <w:color w:val="auto"/>
                <w:szCs w:val="21"/>
                <w:rPrChange w:id="7716"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717" w:author="小多 [2]" w:date="2020-09-23T11:01:09Z">
                  <w:rPr>
                    <w:b/>
                    <w:szCs w:val="21"/>
                  </w:rPr>
                </w:rPrChange>
              </w:rPr>
            </w:pPr>
            <w:r>
              <w:rPr>
                <w:rFonts w:hint="eastAsia"/>
                <w:b/>
                <w:color w:val="auto"/>
                <w:szCs w:val="21"/>
                <w:rPrChange w:id="7718"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719" w:author="小多 [2]" w:date="2020-09-23T11:01:09Z">
                  <w:rPr>
                    <w:b/>
                    <w:szCs w:val="21"/>
                  </w:rPr>
                </w:rPrChange>
              </w:rPr>
            </w:pPr>
            <w:r>
              <w:rPr>
                <w:rFonts w:hint="eastAsia"/>
                <w:b/>
                <w:color w:val="auto"/>
                <w:szCs w:val="21"/>
                <w:rPrChange w:id="7720"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721" w:author="小多 [2]" w:date="2020-09-23T11:01:09Z">
                  <w:rPr>
                    <w:kern w:val="0"/>
                    <w:szCs w:val="21"/>
                  </w:rPr>
                </w:rPrChange>
              </w:rPr>
            </w:pPr>
            <w:r>
              <w:rPr>
                <w:rFonts w:hint="eastAsia"/>
                <w:color w:val="auto"/>
                <w:kern w:val="0"/>
                <w:szCs w:val="21"/>
                <w:rPrChange w:id="7722" w:author="小多 [2]" w:date="2020-09-23T11:01:09Z">
                  <w:rPr>
                    <w:rFonts w:hint="eastAsia"/>
                    <w:kern w:val="0"/>
                    <w:szCs w:val="21"/>
                  </w:rPr>
                </w:rPrChange>
              </w:rPr>
              <w:t>SOFT1_V01</w:t>
            </w:r>
          </w:p>
        </w:tc>
        <w:tc>
          <w:tcPr>
            <w:tcW w:w="2010" w:type="dxa"/>
            <w:tcBorders>
              <w:bottom w:val="single" w:color="auto" w:sz="4" w:space="0"/>
            </w:tcBorders>
            <w:shd w:val="clear" w:color="auto" w:fill="auto"/>
            <w:vAlign w:val="center"/>
          </w:tcPr>
          <w:p>
            <w:pPr>
              <w:spacing w:line="276" w:lineRule="auto"/>
              <w:rPr>
                <w:color w:val="auto"/>
                <w:kern w:val="0"/>
                <w:szCs w:val="21"/>
                <w:rPrChange w:id="7723" w:author="小多 [2]" w:date="2020-09-23T11:01:09Z">
                  <w:rPr>
                    <w:kern w:val="0"/>
                    <w:szCs w:val="21"/>
                  </w:rPr>
                </w:rPrChange>
              </w:rPr>
            </w:pPr>
            <w:r>
              <w:rPr>
                <w:rFonts w:hint="eastAsia"/>
                <w:color w:val="auto"/>
                <w:kern w:val="0"/>
                <w:szCs w:val="21"/>
                <w:rPrChange w:id="7724" w:author="小多 [2]" w:date="2020-09-23T11:01:09Z">
                  <w:rPr>
                    <w:rFonts w:hint="eastAsia"/>
                    <w:kern w:val="0"/>
                    <w:szCs w:val="21"/>
                  </w:rPr>
                </w:rPrChange>
              </w:rPr>
              <w:t>每小时的统计数据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725" w:author="小多 [2]" w:date="2020-09-23T11:01:09Z">
                  <w:rPr>
                    <w:szCs w:val="21"/>
                  </w:rPr>
                </w:rPrChange>
              </w:rPr>
            </w:pPr>
            <w:r>
              <w:rPr>
                <w:rFonts w:hint="eastAsia"/>
                <w:color w:val="auto"/>
                <w:szCs w:val="21"/>
                <w:rPrChange w:id="7726" w:author="小多 [2]" w:date="2020-09-23T11:01:09Z">
                  <w:rPr>
                    <w:rFonts w:hint="eastAsia"/>
                    <w:szCs w:val="21"/>
                  </w:rPr>
                </w:rPrChange>
              </w:rPr>
              <w:t>正确显示每个小时的心搏数、最慢心率、最快心率、平均心率、室性总数、室性单发、室性成对、室性二联律、室性三联律、室性连续（阵）、室上性总数、室上性单发、室上性成对、室上性二联律、室上性三联律、室上性连续阵、</w:t>
            </w:r>
            <w:del w:id="7727" w:author="小多 [2]" w:date="2020-09-23T10:38:07Z">
              <w:r>
                <w:rPr>
                  <w:rFonts w:hint="eastAsia"/>
                  <w:color w:val="auto"/>
                  <w:szCs w:val="21"/>
                  <w:rPrChange w:id="7728" w:author="小多 [2]" w:date="2020-09-23T11:01:09Z">
                    <w:rPr>
                      <w:rFonts w:hint="eastAsia"/>
                      <w:szCs w:val="21"/>
                    </w:rPr>
                  </w:rPrChange>
                </w:rPr>
                <w:delText>停博</w:delText>
              </w:r>
            </w:del>
            <w:ins w:id="7730" w:author="小多 [2]" w:date="2020-09-23T10:38:07Z">
              <w:r>
                <w:rPr>
                  <w:rFonts w:hint="eastAsia"/>
                  <w:color w:val="auto"/>
                  <w:szCs w:val="21"/>
                  <w:lang w:eastAsia="zh-CN"/>
                  <w:rPrChange w:id="7731" w:author="小多 [2]" w:date="2020-09-23T11:01:09Z">
                    <w:rPr>
                      <w:rFonts w:hint="eastAsia"/>
                      <w:szCs w:val="21"/>
                      <w:lang w:eastAsia="zh-CN"/>
                    </w:rPr>
                  </w:rPrChange>
                </w:rPr>
                <w:t>停搏</w:t>
              </w:r>
            </w:ins>
            <w:r>
              <w:rPr>
                <w:rFonts w:hint="eastAsia"/>
                <w:color w:val="auto"/>
                <w:szCs w:val="21"/>
                <w:rPrChange w:id="7733" w:author="小多 [2]" w:date="2020-09-23T11:01:09Z">
                  <w:rPr>
                    <w:rFonts w:hint="eastAsia"/>
                    <w:szCs w:val="21"/>
                  </w:rPr>
                </w:rPrChange>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7734" w:author="小多 [2]" w:date="2020-09-23T11:01:09Z">
                  <w:rPr>
                    <w:kern w:val="0"/>
                    <w:szCs w:val="21"/>
                  </w:rPr>
                </w:rPrChange>
              </w:rPr>
            </w:pPr>
            <w:r>
              <w:rPr>
                <w:rFonts w:hint="eastAsia"/>
                <w:color w:val="auto"/>
                <w:kern w:val="0"/>
                <w:szCs w:val="21"/>
                <w:rPrChange w:id="7735" w:author="小多 [2]" w:date="2020-09-23T11:01:09Z">
                  <w:rPr>
                    <w:rFonts w:hint="eastAsia"/>
                    <w:kern w:val="0"/>
                    <w:szCs w:val="21"/>
                  </w:rPr>
                </w:rPrChange>
              </w:rPr>
              <w:t>SOFT1_V02</w:t>
            </w:r>
          </w:p>
        </w:tc>
        <w:tc>
          <w:tcPr>
            <w:tcW w:w="2010" w:type="dxa"/>
            <w:shd w:val="clear" w:color="auto" w:fill="auto"/>
            <w:vAlign w:val="center"/>
          </w:tcPr>
          <w:p>
            <w:pPr>
              <w:spacing w:line="276" w:lineRule="auto"/>
              <w:rPr>
                <w:color w:val="auto"/>
                <w:kern w:val="0"/>
                <w:szCs w:val="21"/>
                <w:rPrChange w:id="7736" w:author="小多 [2]" w:date="2020-09-23T11:01:09Z">
                  <w:rPr>
                    <w:kern w:val="0"/>
                    <w:szCs w:val="21"/>
                  </w:rPr>
                </w:rPrChange>
              </w:rPr>
            </w:pPr>
            <w:r>
              <w:rPr>
                <w:rFonts w:hint="eastAsia"/>
                <w:color w:val="auto"/>
                <w:kern w:val="0"/>
                <w:szCs w:val="21"/>
                <w:rPrChange w:id="7737" w:author="小多 [2]" w:date="2020-09-23T11:01:09Z">
                  <w:rPr>
                    <w:rFonts w:hint="eastAsia"/>
                    <w:kern w:val="0"/>
                    <w:szCs w:val="21"/>
                  </w:rPr>
                </w:rPrChange>
              </w:rPr>
              <w:t>全程统计数据</w:t>
            </w:r>
          </w:p>
        </w:tc>
        <w:tc>
          <w:tcPr>
            <w:tcW w:w="6342" w:type="dxa"/>
            <w:shd w:val="clear" w:color="auto" w:fill="auto"/>
            <w:vAlign w:val="center"/>
          </w:tcPr>
          <w:p>
            <w:pPr>
              <w:pStyle w:val="25"/>
              <w:spacing w:line="276" w:lineRule="auto"/>
              <w:ind w:firstLine="0" w:firstLineChars="0"/>
              <w:rPr>
                <w:color w:val="auto"/>
                <w:szCs w:val="21"/>
                <w:rPrChange w:id="7738" w:author="小多 [2]" w:date="2020-09-23T11:01:09Z">
                  <w:rPr>
                    <w:szCs w:val="21"/>
                  </w:rPr>
                </w:rPrChange>
              </w:rPr>
            </w:pPr>
            <w:r>
              <w:rPr>
                <w:rFonts w:hint="eastAsia"/>
                <w:color w:val="auto"/>
                <w:szCs w:val="21"/>
                <w:rPrChange w:id="7739" w:author="小多 [2]" w:date="2020-09-23T11:01:09Z">
                  <w:rPr>
                    <w:rFonts w:hint="eastAsia"/>
                    <w:szCs w:val="21"/>
                  </w:rPr>
                </w:rPrChange>
              </w:rPr>
              <w:t>正确显示全程的心搏数、最慢心率、最快心率、平均心率、室性总数、室性单发、室性成对、室性二联律、室性三联律、室性连续（阵）、室上性总数、室上性单发、室上性成对、室上性二联律、室上性三联律、室上性连续阵、</w:t>
            </w:r>
            <w:del w:id="7740" w:author="小多 [2]" w:date="2020-09-23T10:38:07Z">
              <w:r>
                <w:rPr>
                  <w:rFonts w:hint="eastAsia"/>
                  <w:color w:val="auto"/>
                  <w:szCs w:val="21"/>
                  <w:rPrChange w:id="7741" w:author="小多 [2]" w:date="2020-09-23T11:01:09Z">
                    <w:rPr>
                      <w:rFonts w:hint="eastAsia"/>
                      <w:szCs w:val="21"/>
                    </w:rPr>
                  </w:rPrChange>
                </w:rPr>
                <w:delText>停博</w:delText>
              </w:r>
            </w:del>
            <w:ins w:id="7743" w:author="小多 [2]" w:date="2020-09-23T10:38:07Z">
              <w:r>
                <w:rPr>
                  <w:rFonts w:hint="eastAsia"/>
                  <w:color w:val="auto"/>
                  <w:szCs w:val="21"/>
                  <w:lang w:eastAsia="zh-CN"/>
                  <w:rPrChange w:id="7744" w:author="小多 [2]" w:date="2020-09-23T11:01:09Z">
                    <w:rPr>
                      <w:rFonts w:hint="eastAsia"/>
                      <w:szCs w:val="21"/>
                      <w:lang w:eastAsia="zh-CN"/>
                    </w:rPr>
                  </w:rPrChange>
                </w:rPr>
                <w:t>停搏</w:t>
              </w:r>
            </w:ins>
            <w:r>
              <w:rPr>
                <w:rFonts w:hint="eastAsia"/>
                <w:color w:val="auto"/>
                <w:szCs w:val="21"/>
                <w:rPrChange w:id="7746" w:author="小多 [2]" w:date="2020-09-23T11:01:09Z">
                  <w:rPr>
                    <w:rFonts w:hint="eastAsia"/>
                    <w:szCs w:val="21"/>
                  </w:rPr>
                </w:rPrChange>
              </w:rPr>
              <w:t>总数</w:t>
            </w:r>
          </w:p>
        </w:tc>
      </w:tr>
    </w:tbl>
    <w:p>
      <w:pPr>
        <w:numPr>
          <w:ilvl w:val="255"/>
          <w:numId w:val="0"/>
        </w:numPr>
        <w:rPr>
          <w:bCs/>
          <w:color w:val="auto"/>
          <w:sz w:val="24"/>
          <w:rPrChange w:id="7747" w:author="小多 [2]" w:date="2020-09-23T11:01:09Z">
            <w:rPr>
              <w:bCs/>
              <w:sz w:val="24"/>
            </w:rPr>
          </w:rPrChange>
        </w:rPr>
      </w:pPr>
    </w:p>
    <w:p>
      <w:pPr>
        <w:numPr>
          <w:ilvl w:val="255"/>
          <w:numId w:val="0"/>
        </w:numPr>
        <w:rPr>
          <w:bCs/>
          <w:color w:val="auto"/>
          <w:sz w:val="24"/>
          <w:rPrChange w:id="7748" w:author="小多 [2]" w:date="2020-09-23T11:01:09Z">
            <w:rPr>
              <w:bCs/>
              <w:sz w:val="24"/>
            </w:rPr>
          </w:rPrChange>
        </w:rPr>
      </w:pPr>
    </w:p>
    <w:p>
      <w:pPr>
        <w:numPr>
          <w:ilvl w:val="255"/>
          <w:numId w:val="0"/>
        </w:numPr>
        <w:spacing w:line="360" w:lineRule="auto"/>
        <w:ind w:left="420" w:leftChars="200"/>
        <w:outlineLvl w:val="2"/>
        <w:rPr>
          <w:bCs/>
          <w:color w:val="auto"/>
          <w:sz w:val="24"/>
          <w:rPrChange w:id="7749" w:author="小多 [2]" w:date="2020-09-23T11:01:09Z">
            <w:rPr>
              <w:bCs/>
              <w:sz w:val="24"/>
            </w:rPr>
          </w:rPrChange>
        </w:rPr>
      </w:pPr>
      <w:bookmarkStart w:id="528" w:name="_Toc6345"/>
      <w:bookmarkStart w:id="529" w:name="_Toc2319"/>
      <w:bookmarkStart w:id="530" w:name="_Toc30388"/>
      <w:bookmarkStart w:id="531" w:name="_Toc14503"/>
      <w:bookmarkStart w:id="532" w:name="_Toc14582"/>
      <w:bookmarkStart w:id="533" w:name="_Toc3123"/>
      <w:r>
        <w:rPr>
          <w:rFonts w:hint="eastAsia"/>
          <w:bCs/>
          <w:color w:val="auto"/>
          <w:sz w:val="24"/>
          <w:rPrChange w:id="7750" w:author="小多 [2]" w:date="2020-09-23T11:01:09Z">
            <w:rPr>
              <w:rFonts w:hint="eastAsia"/>
              <w:bCs/>
              <w:sz w:val="24"/>
            </w:rPr>
          </w:rPrChange>
        </w:rPr>
        <w:t>7.1.23 报告结论编辑功能</w:t>
      </w:r>
      <w:bookmarkEnd w:id="528"/>
      <w:bookmarkEnd w:id="529"/>
      <w:bookmarkEnd w:id="530"/>
      <w:bookmarkEnd w:id="531"/>
      <w:bookmarkEnd w:id="532"/>
      <w:bookmarkEnd w:id="53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751" w:author="小多 [2]" w:date="2020-09-23T11:01:09Z">
                  <w:rPr>
                    <w:b/>
                    <w:szCs w:val="21"/>
                  </w:rPr>
                </w:rPrChange>
              </w:rPr>
            </w:pPr>
            <w:r>
              <w:rPr>
                <w:rFonts w:hint="eastAsia"/>
                <w:b/>
                <w:color w:val="auto"/>
                <w:szCs w:val="21"/>
                <w:rPrChange w:id="7752"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753" w:author="小多 [2]" w:date="2020-09-23T11:01:09Z">
                  <w:rPr>
                    <w:b/>
                    <w:szCs w:val="21"/>
                  </w:rPr>
                </w:rPrChange>
              </w:rPr>
            </w:pPr>
            <w:r>
              <w:rPr>
                <w:rFonts w:hint="eastAsia"/>
                <w:b/>
                <w:color w:val="auto"/>
                <w:szCs w:val="21"/>
                <w:rPrChange w:id="7754"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755" w:author="小多 [2]" w:date="2020-09-23T11:01:09Z">
                  <w:rPr>
                    <w:b/>
                    <w:szCs w:val="21"/>
                  </w:rPr>
                </w:rPrChange>
              </w:rPr>
            </w:pPr>
            <w:r>
              <w:rPr>
                <w:rFonts w:hint="eastAsia"/>
                <w:b/>
                <w:color w:val="auto"/>
                <w:szCs w:val="21"/>
                <w:rPrChange w:id="775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757" w:author="小多 [2]" w:date="2020-09-23T11:01:09Z">
                  <w:rPr>
                    <w:kern w:val="0"/>
                    <w:szCs w:val="21"/>
                  </w:rPr>
                </w:rPrChange>
              </w:rPr>
            </w:pPr>
            <w:r>
              <w:rPr>
                <w:rFonts w:hint="eastAsia"/>
                <w:color w:val="auto"/>
                <w:kern w:val="0"/>
                <w:szCs w:val="21"/>
                <w:rPrChange w:id="7758" w:author="小多 [2]" w:date="2020-09-23T11:01:09Z">
                  <w:rPr>
                    <w:rFonts w:hint="eastAsia"/>
                    <w:kern w:val="0"/>
                    <w:szCs w:val="21"/>
                  </w:rPr>
                </w:rPrChange>
              </w:rPr>
              <w:t>SOFT1_W01</w:t>
            </w:r>
          </w:p>
        </w:tc>
        <w:tc>
          <w:tcPr>
            <w:tcW w:w="2010" w:type="dxa"/>
            <w:tcBorders>
              <w:bottom w:val="single" w:color="auto" w:sz="4" w:space="0"/>
            </w:tcBorders>
            <w:shd w:val="clear" w:color="auto" w:fill="auto"/>
            <w:vAlign w:val="center"/>
          </w:tcPr>
          <w:p>
            <w:pPr>
              <w:spacing w:line="276" w:lineRule="auto"/>
              <w:rPr>
                <w:color w:val="auto"/>
                <w:kern w:val="0"/>
                <w:szCs w:val="21"/>
                <w:rPrChange w:id="7759" w:author="小多 [2]" w:date="2020-09-23T11:01:09Z">
                  <w:rPr>
                    <w:kern w:val="0"/>
                    <w:szCs w:val="21"/>
                  </w:rPr>
                </w:rPrChange>
              </w:rPr>
            </w:pPr>
            <w:r>
              <w:rPr>
                <w:rFonts w:hint="eastAsia"/>
                <w:color w:val="auto"/>
                <w:kern w:val="0"/>
                <w:szCs w:val="21"/>
                <w:rPrChange w:id="7760" w:author="小多 [2]" w:date="2020-09-23T11:01:09Z">
                  <w:rPr>
                    <w:rFonts w:hint="eastAsia"/>
                    <w:kern w:val="0"/>
                    <w:szCs w:val="21"/>
                  </w:rPr>
                </w:rPrChange>
              </w:rPr>
              <w:t>结论区域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761" w:author="小多 [2]" w:date="2020-09-23T11:01:09Z">
                  <w:rPr>
                    <w:szCs w:val="21"/>
                  </w:rPr>
                </w:rPrChange>
              </w:rPr>
            </w:pPr>
            <w:r>
              <w:rPr>
                <w:rFonts w:hint="eastAsia"/>
                <w:color w:val="auto"/>
                <w:szCs w:val="21"/>
                <w:rPrChange w:id="7762" w:author="小多 [2]" w:date="2020-09-23T11:01:09Z">
                  <w:rPr>
                    <w:rFonts w:hint="eastAsia"/>
                    <w:szCs w:val="21"/>
                  </w:rPr>
                </w:rPrChange>
              </w:rPr>
              <w:t>显示报告中结论区域显示的内容，有两种模式</w:t>
            </w:r>
          </w:p>
          <w:p>
            <w:pPr>
              <w:pStyle w:val="25"/>
              <w:numPr>
                <w:ilvl w:val="0"/>
                <w:numId w:val="12"/>
              </w:numPr>
              <w:spacing w:line="276" w:lineRule="auto"/>
              <w:ind w:firstLine="0" w:firstLineChars="0"/>
              <w:rPr>
                <w:color w:val="auto"/>
                <w:szCs w:val="21"/>
                <w:rPrChange w:id="7763" w:author="小多 [2]" w:date="2020-09-23T11:01:09Z">
                  <w:rPr>
                    <w:szCs w:val="21"/>
                  </w:rPr>
                </w:rPrChange>
              </w:rPr>
            </w:pPr>
            <w:r>
              <w:rPr>
                <w:rFonts w:hint="eastAsia"/>
                <w:color w:val="auto"/>
                <w:szCs w:val="21"/>
                <w:rPrChange w:id="7764" w:author="小多 [2]" w:date="2020-09-23T11:01:09Z">
                  <w:rPr>
                    <w:rFonts w:hint="eastAsia"/>
                    <w:szCs w:val="21"/>
                  </w:rPr>
                </w:rPrChange>
              </w:rPr>
              <w:t>结论模式</w:t>
            </w:r>
          </w:p>
          <w:p>
            <w:pPr>
              <w:pStyle w:val="25"/>
              <w:numPr>
                <w:ilvl w:val="0"/>
                <w:numId w:val="12"/>
              </w:numPr>
              <w:spacing w:line="276" w:lineRule="auto"/>
              <w:ind w:firstLine="0" w:firstLineChars="0"/>
              <w:rPr>
                <w:color w:val="auto"/>
                <w:szCs w:val="21"/>
                <w:rPrChange w:id="7765" w:author="小多 [2]" w:date="2020-09-23T11:01:09Z">
                  <w:rPr>
                    <w:szCs w:val="21"/>
                  </w:rPr>
                </w:rPrChange>
              </w:rPr>
            </w:pPr>
            <w:r>
              <w:rPr>
                <w:rFonts w:hint="eastAsia"/>
                <w:color w:val="auto"/>
                <w:szCs w:val="21"/>
                <w:rPrChange w:id="7766" w:author="小多 [2]" w:date="2020-09-23T11:01:09Z">
                  <w:rPr>
                    <w:rFonts w:hint="eastAsia"/>
                    <w:szCs w:val="21"/>
                  </w:rPr>
                </w:rPrChange>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767" w:author="小多 [2]" w:date="2020-09-23T11:01:09Z">
                  <w:rPr>
                    <w:kern w:val="0"/>
                    <w:szCs w:val="21"/>
                  </w:rPr>
                </w:rPrChange>
              </w:rPr>
            </w:pPr>
            <w:r>
              <w:rPr>
                <w:rFonts w:hint="eastAsia"/>
                <w:color w:val="auto"/>
                <w:kern w:val="0"/>
                <w:szCs w:val="21"/>
                <w:rPrChange w:id="7768" w:author="小多 [2]" w:date="2020-09-23T11:01:09Z">
                  <w:rPr>
                    <w:rFonts w:hint="eastAsia"/>
                    <w:kern w:val="0"/>
                    <w:szCs w:val="21"/>
                  </w:rPr>
                </w:rPrChange>
              </w:rPr>
              <w:t>SOFT1_W02</w:t>
            </w:r>
          </w:p>
        </w:tc>
        <w:tc>
          <w:tcPr>
            <w:tcW w:w="2010" w:type="dxa"/>
            <w:tcBorders>
              <w:bottom w:val="single" w:color="auto" w:sz="4" w:space="0"/>
            </w:tcBorders>
            <w:shd w:val="clear" w:color="auto" w:fill="auto"/>
            <w:vAlign w:val="center"/>
          </w:tcPr>
          <w:p>
            <w:pPr>
              <w:spacing w:line="276" w:lineRule="auto"/>
              <w:rPr>
                <w:color w:val="auto"/>
                <w:kern w:val="0"/>
                <w:szCs w:val="21"/>
                <w:rPrChange w:id="7769" w:author="小多 [2]" w:date="2020-09-23T11:01:09Z">
                  <w:rPr>
                    <w:kern w:val="0"/>
                    <w:szCs w:val="21"/>
                  </w:rPr>
                </w:rPrChange>
              </w:rPr>
            </w:pPr>
            <w:r>
              <w:rPr>
                <w:rFonts w:hint="eastAsia"/>
                <w:color w:val="auto"/>
                <w:kern w:val="0"/>
                <w:szCs w:val="21"/>
                <w:rPrChange w:id="7770" w:author="小多 [2]" w:date="2020-09-23T11:01:09Z">
                  <w:rPr>
                    <w:rFonts w:hint="eastAsia"/>
                    <w:kern w:val="0"/>
                    <w:szCs w:val="21"/>
                  </w:rPr>
                </w:rPrChange>
              </w:rPr>
              <w:t>【编辑模板】按钮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771" w:author="小多 [2]" w:date="2020-09-23T11:01:09Z">
                  <w:rPr>
                    <w:kern w:val="0"/>
                    <w:szCs w:val="21"/>
                  </w:rPr>
                </w:rPrChange>
              </w:rPr>
            </w:pPr>
            <w:r>
              <w:rPr>
                <w:rFonts w:hint="eastAsia"/>
                <w:color w:val="auto"/>
                <w:szCs w:val="21"/>
                <w:rPrChange w:id="7772" w:author="小多 [2]" w:date="2020-09-23T11:01:09Z">
                  <w:rPr>
                    <w:rFonts w:hint="eastAsia"/>
                    <w:szCs w:val="21"/>
                  </w:rPr>
                </w:rPrChange>
              </w:rPr>
              <w:t>点击【模板编辑】按钮，</w:t>
            </w:r>
            <w:r>
              <w:rPr>
                <w:rFonts w:hint="eastAsia"/>
                <w:color w:val="auto"/>
                <w:kern w:val="0"/>
                <w:szCs w:val="21"/>
                <w:rPrChange w:id="7773" w:author="小多 [2]" w:date="2020-09-23T11:01:09Z">
                  <w:rPr>
                    <w:rFonts w:hint="eastAsia"/>
                    <w:kern w:val="0"/>
                    <w:szCs w:val="21"/>
                  </w:rPr>
                </w:rPrChange>
              </w:rPr>
              <w:t>SOFT1_W01区域变为模板格式</w:t>
            </w:r>
            <w:del w:id="7774" w:author="小多 [2]" w:date="2020-09-23T10:56:32Z">
              <w:r>
                <w:rPr>
                  <w:rFonts w:hint="eastAsia"/>
                  <w:color w:val="auto"/>
                  <w:kern w:val="0"/>
                  <w:szCs w:val="21"/>
                  <w:rPrChange w:id="7775" w:author="小多 [2]" w:date="2020-09-23T11:01:09Z">
                    <w:rPr>
                      <w:rFonts w:hint="eastAsia"/>
                      <w:kern w:val="0"/>
                      <w:szCs w:val="21"/>
                    </w:rPr>
                  </w:rPrChange>
                </w:rPr>
                <w:delText>。</w:delText>
              </w:r>
            </w:del>
          </w:p>
          <w:p>
            <w:pPr>
              <w:pStyle w:val="25"/>
              <w:spacing w:line="276" w:lineRule="auto"/>
              <w:ind w:firstLine="0" w:firstLineChars="0"/>
              <w:rPr>
                <w:color w:val="auto"/>
                <w:kern w:val="0"/>
                <w:szCs w:val="21"/>
                <w:rPrChange w:id="7777" w:author="小多 [2]" w:date="2020-09-23T11:01:09Z">
                  <w:rPr>
                    <w:kern w:val="0"/>
                    <w:szCs w:val="21"/>
                  </w:rPr>
                </w:rPrChange>
              </w:rPr>
            </w:pPr>
            <w:r>
              <w:rPr>
                <w:rFonts w:hint="eastAsia"/>
                <w:color w:val="auto"/>
                <w:kern w:val="0"/>
                <w:szCs w:val="21"/>
                <w:rPrChange w:id="7778" w:author="小多 [2]" w:date="2020-09-23T11:01:09Z">
                  <w:rPr>
                    <w:rFonts w:hint="eastAsia"/>
                    <w:kern w:val="0"/>
                    <w:szCs w:val="21"/>
                  </w:rPr>
                </w:rPrChange>
              </w:rPr>
              <w:t>此时模板模式的内容可以进行人为编辑</w:t>
            </w:r>
            <w:del w:id="7779" w:author="小多 [2]" w:date="2020-09-23T10:56:35Z">
              <w:r>
                <w:rPr>
                  <w:rFonts w:hint="eastAsia"/>
                  <w:color w:val="auto"/>
                  <w:kern w:val="0"/>
                  <w:szCs w:val="21"/>
                  <w:rPrChange w:id="7780"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782" w:author="小多 [2]" w:date="2020-09-23T11:01:09Z">
                  <w:rPr>
                    <w:kern w:val="0"/>
                    <w:szCs w:val="21"/>
                  </w:rPr>
                </w:rPrChange>
              </w:rPr>
            </w:pPr>
            <w:r>
              <w:rPr>
                <w:rFonts w:hint="eastAsia"/>
                <w:color w:val="auto"/>
                <w:kern w:val="0"/>
                <w:szCs w:val="21"/>
                <w:rPrChange w:id="7783" w:author="小多 [2]" w:date="2020-09-23T11:01:09Z">
                  <w:rPr>
                    <w:rFonts w:hint="eastAsia"/>
                    <w:kern w:val="0"/>
                    <w:szCs w:val="21"/>
                  </w:rPr>
                </w:rPrChange>
              </w:rPr>
              <w:t>SOFT1_W03</w:t>
            </w:r>
          </w:p>
        </w:tc>
        <w:tc>
          <w:tcPr>
            <w:tcW w:w="2010" w:type="dxa"/>
            <w:tcBorders>
              <w:bottom w:val="single" w:color="auto" w:sz="4" w:space="0"/>
            </w:tcBorders>
            <w:shd w:val="clear" w:color="auto" w:fill="auto"/>
            <w:vAlign w:val="center"/>
          </w:tcPr>
          <w:p>
            <w:pPr>
              <w:spacing w:line="276" w:lineRule="auto"/>
              <w:rPr>
                <w:color w:val="auto"/>
                <w:kern w:val="0"/>
                <w:szCs w:val="21"/>
                <w:rPrChange w:id="7784" w:author="小多 [2]" w:date="2020-09-23T11:01:09Z">
                  <w:rPr>
                    <w:kern w:val="0"/>
                    <w:szCs w:val="21"/>
                  </w:rPr>
                </w:rPrChange>
              </w:rPr>
            </w:pPr>
            <w:r>
              <w:rPr>
                <w:rFonts w:hint="eastAsia"/>
                <w:color w:val="auto"/>
                <w:kern w:val="0"/>
                <w:szCs w:val="21"/>
                <w:rPrChange w:id="7785" w:author="小多 [2]" w:date="2020-09-23T11:01:09Z">
                  <w:rPr>
                    <w:rFonts w:hint="eastAsia"/>
                    <w:kern w:val="0"/>
                    <w:szCs w:val="21"/>
                  </w:rPr>
                </w:rPrChange>
              </w:rPr>
              <w:t>术语区域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786" w:author="小多 [2]" w:date="2020-09-23T11:01:09Z">
                  <w:rPr>
                    <w:szCs w:val="21"/>
                  </w:rPr>
                </w:rPrChange>
              </w:rPr>
            </w:pPr>
            <w:r>
              <w:rPr>
                <w:rFonts w:hint="eastAsia"/>
                <w:color w:val="auto"/>
                <w:szCs w:val="21"/>
                <w:rPrChange w:id="7787" w:author="小多 [2]" w:date="2020-09-23T11:01:09Z">
                  <w:rPr>
                    <w:rFonts w:hint="eastAsia"/>
                    <w:szCs w:val="21"/>
                  </w:rPr>
                </w:rPrChange>
              </w:rPr>
              <w:t>在执行</w:t>
            </w:r>
            <w:r>
              <w:rPr>
                <w:rFonts w:hint="eastAsia"/>
                <w:color w:val="auto"/>
                <w:kern w:val="0"/>
                <w:szCs w:val="21"/>
                <w:rPrChange w:id="7788" w:author="小多 [2]" w:date="2020-09-23T11:01:09Z">
                  <w:rPr>
                    <w:rFonts w:hint="eastAsia"/>
                    <w:kern w:val="0"/>
                    <w:szCs w:val="21"/>
                  </w:rPr>
                </w:rPrChange>
              </w:rPr>
              <w:t>SOFT1_W02时，将光标放在SOFT1_W01区域中想要添加术语的地方，双击术语区域中的正确项，即可将术语添加至模板中</w:t>
            </w:r>
            <w:del w:id="7789" w:author="小多 [2]" w:date="2020-09-23T10:56:40Z">
              <w:r>
                <w:rPr>
                  <w:rFonts w:hint="eastAsia"/>
                  <w:color w:val="auto"/>
                  <w:kern w:val="0"/>
                  <w:szCs w:val="21"/>
                  <w:rPrChange w:id="7790"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792" w:author="小多 [2]" w:date="2020-09-23T11:01:09Z">
                  <w:rPr>
                    <w:kern w:val="0"/>
                    <w:szCs w:val="21"/>
                  </w:rPr>
                </w:rPrChange>
              </w:rPr>
            </w:pPr>
            <w:r>
              <w:rPr>
                <w:rFonts w:hint="eastAsia"/>
                <w:color w:val="auto"/>
                <w:kern w:val="0"/>
                <w:szCs w:val="21"/>
                <w:rPrChange w:id="7793" w:author="小多 [2]" w:date="2020-09-23T11:01:09Z">
                  <w:rPr>
                    <w:rFonts w:hint="eastAsia"/>
                    <w:kern w:val="0"/>
                    <w:szCs w:val="21"/>
                  </w:rPr>
                </w:rPrChange>
              </w:rPr>
              <w:t>SOFT1_W04</w:t>
            </w:r>
          </w:p>
        </w:tc>
        <w:tc>
          <w:tcPr>
            <w:tcW w:w="2010" w:type="dxa"/>
            <w:tcBorders>
              <w:bottom w:val="single" w:color="auto" w:sz="4" w:space="0"/>
            </w:tcBorders>
            <w:shd w:val="clear" w:color="auto" w:fill="auto"/>
            <w:vAlign w:val="center"/>
          </w:tcPr>
          <w:p>
            <w:pPr>
              <w:spacing w:line="276" w:lineRule="auto"/>
              <w:rPr>
                <w:color w:val="auto"/>
                <w:kern w:val="0"/>
                <w:szCs w:val="21"/>
                <w:rPrChange w:id="7794" w:author="小多 [2]" w:date="2020-09-23T11:01:09Z">
                  <w:rPr>
                    <w:kern w:val="0"/>
                    <w:szCs w:val="21"/>
                  </w:rPr>
                </w:rPrChange>
              </w:rPr>
            </w:pPr>
            <w:r>
              <w:rPr>
                <w:rFonts w:hint="eastAsia"/>
                <w:color w:val="auto"/>
                <w:kern w:val="0"/>
                <w:szCs w:val="21"/>
                <w:rPrChange w:id="7795" w:author="小多 [2]" w:date="2020-09-23T11:01:09Z">
                  <w:rPr>
                    <w:rFonts w:hint="eastAsia"/>
                    <w:kern w:val="0"/>
                    <w:szCs w:val="21"/>
                  </w:rPr>
                </w:rPrChange>
              </w:rPr>
              <w:t>总结区域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7796" w:author="小多 [2]" w:date="2020-09-23T11:01:09Z">
                  <w:rPr>
                    <w:kern w:val="0"/>
                    <w:szCs w:val="21"/>
                  </w:rPr>
                </w:rPrChange>
              </w:rPr>
            </w:pPr>
            <w:r>
              <w:rPr>
                <w:rFonts w:hint="eastAsia"/>
                <w:color w:val="auto"/>
                <w:szCs w:val="21"/>
                <w:rPrChange w:id="7797" w:author="小多 [2]" w:date="2020-09-23T11:01:09Z">
                  <w:rPr>
                    <w:rFonts w:hint="eastAsia"/>
                    <w:szCs w:val="21"/>
                  </w:rPr>
                </w:rPrChange>
              </w:rPr>
              <w:t>在执行</w:t>
            </w:r>
            <w:r>
              <w:rPr>
                <w:rFonts w:hint="eastAsia"/>
                <w:color w:val="auto"/>
                <w:kern w:val="0"/>
                <w:szCs w:val="21"/>
                <w:rPrChange w:id="7798" w:author="小多 [2]" w:date="2020-09-23T11:01:09Z">
                  <w:rPr>
                    <w:rFonts w:hint="eastAsia"/>
                    <w:kern w:val="0"/>
                    <w:szCs w:val="21"/>
                  </w:rPr>
                </w:rPrChange>
              </w:rPr>
              <w:t>SOFT1_W02时，想要添加结论时，选择总结中的基本心律、附加心律、以及“+”号点开后的传导阻滞、预激综合征、心房颤动、ST-T总结标准术语</w:t>
            </w:r>
            <w:del w:id="7799" w:author="小多 [2]" w:date="2020-09-23T10:56:47Z">
              <w:r>
                <w:rPr>
                  <w:rFonts w:hint="eastAsia"/>
                  <w:color w:val="auto"/>
                  <w:kern w:val="0"/>
                  <w:szCs w:val="21"/>
                  <w:rPrChange w:id="7800" w:author="小多 [2]" w:date="2020-09-23T11:01:09Z">
                    <w:rPr>
                      <w:rFonts w:hint="eastAsia"/>
                      <w:kern w:val="0"/>
                      <w:szCs w:val="21"/>
                    </w:rPr>
                  </w:rPrChange>
                </w:rPr>
                <w:delText>。</w:delText>
              </w:r>
            </w:del>
          </w:p>
          <w:p>
            <w:pPr>
              <w:pStyle w:val="25"/>
              <w:spacing w:line="276" w:lineRule="auto"/>
              <w:ind w:firstLine="0" w:firstLineChars="0"/>
              <w:rPr>
                <w:color w:val="auto"/>
                <w:kern w:val="0"/>
                <w:szCs w:val="21"/>
                <w:rPrChange w:id="7802" w:author="小多 [2]" w:date="2020-09-23T11:01:09Z">
                  <w:rPr>
                    <w:kern w:val="0"/>
                    <w:szCs w:val="21"/>
                  </w:rPr>
                </w:rPrChange>
              </w:rPr>
            </w:pPr>
            <w:r>
              <w:rPr>
                <w:rFonts w:hint="eastAsia"/>
                <w:color w:val="auto"/>
                <w:kern w:val="0"/>
                <w:szCs w:val="21"/>
                <w:rPrChange w:id="7803" w:author="小多 [2]" w:date="2020-09-23T11:01:09Z">
                  <w:rPr>
                    <w:rFonts w:hint="eastAsia"/>
                    <w:kern w:val="0"/>
                    <w:szCs w:val="21"/>
                  </w:rPr>
                </w:rPrChange>
              </w:rPr>
              <w:t>点击“-”号后，会隐藏“+”号显示的总结标准术语</w:t>
            </w:r>
            <w:del w:id="7804" w:author="小多 [2]" w:date="2020-09-23T10:56:48Z">
              <w:r>
                <w:rPr>
                  <w:rFonts w:hint="eastAsia"/>
                  <w:color w:val="auto"/>
                  <w:kern w:val="0"/>
                  <w:szCs w:val="21"/>
                  <w:rPrChange w:id="7805"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807" w:author="小多 [2]" w:date="2020-09-23T11:01:09Z">
                  <w:rPr>
                    <w:kern w:val="0"/>
                    <w:szCs w:val="21"/>
                  </w:rPr>
                </w:rPrChange>
              </w:rPr>
            </w:pPr>
            <w:r>
              <w:rPr>
                <w:rFonts w:hint="eastAsia"/>
                <w:color w:val="auto"/>
                <w:kern w:val="0"/>
                <w:szCs w:val="21"/>
                <w:rPrChange w:id="7808" w:author="小多 [2]" w:date="2020-09-23T11:01:09Z">
                  <w:rPr>
                    <w:rFonts w:hint="eastAsia"/>
                    <w:kern w:val="0"/>
                    <w:szCs w:val="21"/>
                  </w:rPr>
                </w:rPrChange>
              </w:rPr>
              <w:t>SOFT1_W05</w:t>
            </w:r>
          </w:p>
        </w:tc>
        <w:tc>
          <w:tcPr>
            <w:tcW w:w="2010" w:type="dxa"/>
            <w:tcBorders>
              <w:bottom w:val="single" w:color="auto" w:sz="4" w:space="0"/>
            </w:tcBorders>
            <w:shd w:val="clear" w:color="auto" w:fill="auto"/>
            <w:vAlign w:val="center"/>
          </w:tcPr>
          <w:p>
            <w:pPr>
              <w:spacing w:line="276" w:lineRule="auto"/>
              <w:rPr>
                <w:color w:val="auto"/>
                <w:kern w:val="0"/>
                <w:szCs w:val="21"/>
                <w:rPrChange w:id="7809" w:author="小多 [2]" w:date="2020-09-23T11:01:09Z">
                  <w:rPr>
                    <w:kern w:val="0"/>
                    <w:szCs w:val="21"/>
                  </w:rPr>
                </w:rPrChange>
              </w:rPr>
            </w:pPr>
            <w:r>
              <w:rPr>
                <w:rFonts w:hint="eastAsia"/>
                <w:color w:val="auto"/>
                <w:kern w:val="0"/>
                <w:szCs w:val="21"/>
                <w:rPrChange w:id="7810" w:author="小多 [2]" w:date="2020-09-23T11:01:09Z">
                  <w:rPr>
                    <w:rFonts w:hint="eastAsia"/>
                    <w:kern w:val="0"/>
                    <w:szCs w:val="21"/>
                  </w:rPr>
                </w:rPrChange>
              </w:rPr>
              <w:t>【保存模板】按钮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811" w:author="小多 [2]" w:date="2020-09-23T11:01:09Z">
                  <w:rPr>
                    <w:szCs w:val="21"/>
                  </w:rPr>
                </w:rPrChange>
              </w:rPr>
            </w:pPr>
            <w:r>
              <w:rPr>
                <w:rFonts w:hint="eastAsia"/>
                <w:color w:val="auto"/>
                <w:szCs w:val="21"/>
                <w:rPrChange w:id="7812" w:author="小多 [2]" w:date="2020-09-23T11:01:09Z">
                  <w:rPr>
                    <w:rFonts w:hint="eastAsia"/>
                    <w:szCs w:val="21"/>
                  </w:rPr>
                </w:rPrChange>
              </w:rPr>
              <w:t>在执行完</w:t>
            </w:r>
            <w:r>
              <w:rPr>
                <w:rFonts w:hint="eastAsia"/>
                <w:color w:val="auto"/>
                <w:kern w:val="0"/>
                <w:szCs w:val="21"/>
                <w:rPrChange w:id="7813" w:author="小多 [2]" w:date="2020-09-23T11:01:09Z">
                  <w:rPr>
                    <w:rFonts w:hint="eastAsia"/>
                    <w:kern w:val="0"/>
                    <w:szCs w:val="21"/>
                  </w:rPr>
                </w:rPrChange>
              </w:rPr>
              <w:t>SOFT1_W02及相关内容后，点击【保存模板】按钮，刚才修改的SOFT1_W01的模板模式会变成修改后的结论模式</w:t>
            </w:r>
            <w:del w:id="7814" w:author="小多 [2]" w:date="2020-09-23T10:57:02Z">
              <w:r>
                <w:rPr>
                  <w:rFonts w:hint="eastAsia"/>
                  <w:color w:val="auto"/>
                  <w:kern w:val="0"/>
                  <w:szCs w:val="21"/>
                  <w:rPrChange w:id="7815"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817" w:author="小多 [2]" w:date="2020-09-23T11:01:09Z">
                  <w:rPr>
                    <w:kern w:val="0"/>
                    <w:szCs w:val="21"/>
                  </w:rPr>
                </w:rPrChange>
              </w:rPr>
            </w:pPr>
            <w:r>
              <w:rPr>
                <w:rFonts w:hint="eastAsia"/>
                <w:color w:val="auto"/>
                <w:kern w:val="0"/>
                <w:szCs w:val="21"/>
                <w:rPrChange w:id="7818" w:author="小多 [2]" w:date="2020-09-23T11:01:09Z">
                  <w:rPr>
                    <w:rFonts w:hint="eastAsia"/>
                    <w:kern w:val="0"/>
                    <w:szCs w:val="21"/>
                  </w:rPr>
                </w:rPrChange>
              </w:rPr>
              <w:t>SOFT1_W06</w:t>
            </w:r>
          </w:p>
        </w:tc>
        <w:tc>
          <w:tcPr>
            <w:tcW w:w="2010" w:type="dxa"/>
            <w:tcBorders>
              <w:bottom w:val="single" w:color="auto" w:sz="4" w:space="0"/>
            </w:tcBorders>
            <w:shd w:val="clear" w:color="auto" w:fill="auto"/>
            <w:vAlign w:val="center"/>
          </w:tcPr>
          <w:p>
            <w:pPr>
              <w:spacing w:line="276" w:lineRule="auto"/>
              <w:rPr>
                <w:color w:val="auto"/>
                <w:kern w:val="0"/>
                <w:szCs w:val="21"/>
                <w:rPrChange w:id="7819" w:author="小多 [2]" w:date="2020-09-23T11:01:09Z">
                  <w:rPr>
                    <w:kern w:val="0"/>
                    <w:szCs w:val="21"/>
                  </w:rPr>
                </w:rPrChange>
              </w:rPr>
            </w:pPr>
            <w:r>
              <w:rPr>
                <w:rFonts w:hint="eastAsia"/>
                <w:color w:val="auto"/>
                <w:kern w:val="0"/>
                <w:szCs w:val="21"/>
                <w:rPrChange w:id="7820" w:author="小多 [2]" w:date="2020-09-23T11:01:09Z">
                  <w:rPr>
                    <w:rFonts w:hint="eastAsia"/>
                    <w:kern w:val="0"/>
                    <w:szCs w:val="21"/>
                  </w:rPr>
                </w:rPrChange>
              </w:rPr>
              <w:t>【初始化模板】按钮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821" w:author="小多 [2]" w:date="2020-09-23T11:01:09Z">
                  <w:rPr>
                    <w:szCs w:val="21"/>
                  </w:rPr>
                </w:rPrChange>
              </w:rPr>
            </w:pPr>
            <w:r>
              <w:rPr>
                <w:rFonts w:hint="eastAsia"/>
                <w:color w:val="auto"/>
                <w:szCs w:val="21"/>
                <w:rPrChange w:id="7822" w:author="小多 [2]" w:date="2020-09-23T11:01:09Z">
                  <w:rPr>
                    <w:rFonts w:hint="eastAsia"/>
                    <w:szCs w:val="21"/>
                  </w:rPr>
                </w:rPrChange>
              </w:rPr>
              <w:t>如果想要恢复最初的结论模式，执行</w:t>
            </w:r>
            <w:r>
              <w:rPr>
                <w:rFonts w:hint="eastAsia"/>
                <w:color w:val="auto"/>
                <w:kern w:val="0"/>
                <w:szCs w:val="21"/>
                <w:rPrChange w:id="7823" w:author="小多 [2]" w:date="2020-09-23T11:01:09Z">
                  <w:rPr>
                    <w:rFonts w:hint="eastAsia"/>
                    <w:kern w:val="0"/>
                    <w:szCs w:val="21"/>
                  </w:rPr>
                </w:rPrChange>
              </w:rPr>
              <w:t>SOFT1_W02后，点击【初始化模板】按钮，紧接着执行SOFT1_W05。SOFT1_W01区域内容恢复标准模式</w:t>
            </w:r>
            <w:del w:id="7824" w:author="小多 [2]" w:date="2020-09-23T10:57:25Z">
              <w:r>
                <w:rPr>
                  <w:rFonts w:hint="eastAsia"/>
                  <w:color w:val="auto"/>
                  <w:kern w:val="0"/>
                  <w:szCs w:val="21"/>
                  <w:rPrChange w:id="7825" w:author="小多 [2]" w:date="2020-09-23T11:01:09Z">
                    <w:rPr>
                      <w:rFonts w:hint="eastAsia"/>
                      <w:kern w:val="0"/>
                      <w:szCs w:val="21"/>
                    </w:rPr>
                  </w:rPrChange>
                </w:rPr>
                <w:delText>。</w:delText>
              </w:r>
            </w:del>
          </w:p>
        </w:tc>
      </w:tr>
    </w:tbl>
    <w:p>
      <w:pPr>
        <w:numPr>
          <w:ilvl w:val="255"/>
          <w:numId w:val="0"/>
        </w:numPr>
        <w:rPr>
          <w:bCs/>
          <w:color w:val="auto"/>
          <w:sz w:val="24"/>
          <w:rPrChange w:id="7827" w:author="小多 [2]" w:date="2020-09-23T11:01:09Z">
            <w:rPr>
              <w:bCs/>
              <w:sz w:val="24"/>
            </w:rPr>
          </w:rPrChange>
        </w:rPr>
      </w:pPr>
    </w:p>
    <w:p>
      <w:pPr>
        <w:numPr>
          <w:ilvl w:val="255"/>
          <w:numId w:val="0"/>
        </w:numPr>
        <w:spacing w:line="360" w:lineRule="auto"/>
        <w:ind w:left="420" w:leftChars="200"/>
        <w:outlineLvl w:val="2"/>
        <w:rPr>
          <w:bCs/>
          <w:color w:val="auto"/>
          <w:sz w:val="24"/>
          <w:rPrChange w:id="7828" w:author="小多 [2]" w:date="2020-09-23T11:01:09Z">
            <w:rPr>
              <w:bCs/>
              <w:sz w:val="24"/>
            </w:rPr>
          </w:rPrChange>
        </w:rPr>
      </w:pPr>
      <w:bookmarkStart w:id="534" w:name="_Toc25454"/>
      <w:bookmarkStart w:id="535" w:name="_Toc885"/>
      <w:bookmarkStart w:id="536" w:name="_Toc31353"/>
      <w:bookmarkStart w:id="537" w:name="_Toc12547"/>
      <w:bookmarkStart w:id="538" w:name="_Toc29329"/>
      <w:bookmarkStart w:id="539" w:name="_Toc25115"/>
      <w:r>
        <w:rPr>
          <w:rFonts w:hint="eastAsia"/>
          <w:bCs/>
          <w:color w:val="auto"/>
          <w:sz w:val="24"/>
          <w:rPrChange w:id="7829" w:author="小多 [2]" w:date="2020-09-23T11:01:09Z">
            <w:rPr>
              <w:rFonts w:hint="eastAsia"/>
              <w:bCs/>
              <w:sz w:val="24"/>
            </w:rPr>
          </w:rPrChange>
        </w:rPr>
        <w:t>7.1.24 预览报告功能</w:t>
      </w:r>
      <w:bookmarkEnd w:id="534"/>
      <w:bookmarkEnd w:id="535"/>
      <w:bookmarkEnd w:id="536"/>
      <w:bookmarkEnd w:id="537"/>
      <w:bookmarkEnd w:id="538"/>
      <w:bookmarkEnd w:id="53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830" w:author="小多 [2]" w:date="2020-09-23T11:01:09Z">
                  <w:rPr>
                    <w:b/>
                    <w:szCs w:val="21"/>
                  </w:rPr>
                </w:rPrChange>
              </w:rPr>
            </w:pPr>
            <w:r>
              <w:rPr>
                <w:rFonts w:hint="eastAsia"/>
                <w:b/>
                <w:color w:val="auto"/>
                <w:szCs w:val="21"/>
                <w:rPrChange w:id="7831"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832" w:author="小多 [2]" w:date="2020-09-23T11:01:09Z">
                  <w:rPr>
                    <w:b/>
                    <w:szCs w:val="21"/>
                  </w:rPr>
                </w:rPrChange>
              </w:rPr>
            </w:pPr>
            <w:r>
              <w:rPr>
                <w:rFonts w:hint="eastAsia"/>
                <w:b/>
                <w:color w:val="auto"/>
                <w:szCs w:val="21"/>
                <w:rPrChange w:id="7833"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834" w:author="小多 [2]" w:date="2020-09-23T11:01:09Z">
                  <w:rPr>
                    <w:b/>
                    <w:szCs w:val="21"/>
                  </w:rPr>
                </w:rPrChange>
              </w:rPr>
            </w:pPr>
            <w:r>
              <w:rPr>
                <w:rFonts w:hint="eastAsia"/>
                <w:b/>
                <w:color w:val="auto"/>
                <w:szCs w:val="21"/>
                <w:rPrChange w:id="783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836" w:author="小多 [2]" w:date="2020-09-23T11:01:09Z">
                  <w:rPr>
                    <w:kern w:val="0"/>
                    <w:szCs w:val="21"/>
                  </w:rPr>
                </w:rPrChange>
              </w:rPr>
            </w:pPr>
            <w:r>
              <w:rPr>
                <w:rFonts w:hint="eastAsia"/>
                <w:color w:val="auto"/>
                <w:kern w:val="0"/>
                <w:szCs w:val="21"/>
                <w:rPrChange w:id="7837" w:author="小多 [2]" w:date="2020-09-23T11:01:09Z">
                  <w:rPr>
                    <w:rFonts w:hint="eastAsia"/>
                    <w:kern w:val="0"/>
                    <w:szCs w:val="21"/>
                  </w:rPr>
                </w:rPrChange>
              </w:rPr>
              <w:t>SOFT1_X01</w:t>
            </w:r>
          </w:p>
        </w:tc>
        <w:tc>
          <w:tcPr>
            <w:tcW w:w="2010" w:type="dxa"/>
            <w:tcBorders>
              <w:bottom w:val="single" w:color="auto" w:sz="4" w:space="0"/>
            </w:tcBorders>
            <w:shd w:val="clear" w:color="auto" w:fill="auto"/>
            <w:vAlign w:val="center"/>
          </w:tcPr>
          <w:p>
            <w:pPr>
              <w:spacing w:line="276" w:lineRule="auto"/>
              <w:rPr>
                <w:color w:val="auto"/>
                <w:kern w:val="0"/>
                <w:szCs w:val="21"/>
                <w:rPrChange w:id="7838" w:author="小多 [2]" w:date="2020-09-23T11:01:09Z">
                  <w:rPr>
                    <w:kern w:val="0"/>
                    <w:szCs w:val="21"/>
                  </w:rPr>
                </w:rPrChange>
              </w:rPr>
            </w:pPr>
            <w:r>
              <w:rPr>
                <w:rFonts w:hint="eastAsia"/>
                <w:color w:val="auto"/>
                <w:kern w:val="0"/>
                <w:szCs w:val="21"/>
                <w:rPrChange w:id="7839" w:author="小多 [2]" w:date="2020-09-23T11:01:09Z">
                  <w:rPr>
                    <w:rFonts w:hint="eastAsia"/>
                    <w:kern w:val="0"/>
                    <w:szCs w:val="21"/>
                  </w:rPr>
                </w:rPrChange>
              </w:rPr>
              <w:t>【预览/打印报告】按钮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840" w:author="小多 [2]" w:date="2020-09-23T11:01:09Z">
                  <w:rPr>
                    <w:szCs w:val="21"/>
                  </w:rPr>
                </w:rPrChange>
              </w:rPr>
            </w:pPr>
            <w:r>
              <w:rPr>
                <w:rFonts w:hint="eastAsia"/>
                <w:color w:val="auto"/>
                <w:szCs w:val="21"/>
                <w:rPrChange w:id="7841" w:author="小多 [2]" w:date="2020-09-23T11:01:09Z">
                  <w:rPr>
                    <w:rFonts w:hint="eastAsia"/>
                    <w:szCs w:val="21"/>
                  </w:rPr>
                </w:rPrChange>
              </w:rPr>
              <w:t>点击该按钮，弹出报告预览窗口</w:t>
            </w:r>
          </w:p>
        </w:tc>
      </w:tr>
    </w:tbl>
    <w:p>
      <w:pPr>
        <w:numPr>
          <w:ilvl w:val="255"/>
          <w:numId w:val="0"/>
        </w:numPr>
        <w:spacing w:line="360" w:lineRule="auto"/>
        <w:ind w:left="420" w:leftChars="200"/>
        <w:outlineLvl w:val="2"/>
        <w:rPr>
          <w:bCs/>
          <w:color w:val="auto"/>
          <w:sz w:val="24"/>
          <w:rPrChange w:id="7842" w:author="小多 [2]" w:date="2020-09-23T11:01:09Z">
            <w:rPr>
              <w:bCs/>
              <w:sz w:val="24"/>
            </w:rPr>
          </w:rPrChange>
        </w:rPr>
      </w:pPr>
    </w:p>
    <w:p>
      <w:pPr>
        <w:numPr>
          <w:ilvl w:val="255"/>
          <w:numId w:val="0"/>
        </w:numPr>
        <w:spacing w:line="360" w:lineRule="auto"/>
        <w:ind w:left="420" w:leftChars="200"/>
        <w:outlineLvl w:val="2"/>
        <w:rPr>
          <w:bCs/>
          <w:color w:val="auto"/>
          <w:sz w:val="24"/>
          <w:rPrChange w:id="7843" w:author="小多 [2]" w:date="2020-09-23T11:01:09Z">
            <w:rPr>
              <w:bCs/>
              <w:sz w:val="24"/>
            </w:rPr>
          </w:rPrChange>
        </w:rPr>
      </w:pPr>
      <w:bookmarkStart w:id="540" w:name="_Toc9188"/>
      <w:bookmarkStart w:id="541" w:name="_Toc22826"/>
      <w:bookmarkStart w:id="542" w:name="_Toc20484"/>
      <w:bookmarkStart w:id="543" w:name="_Toc3744"/>
      <w:bookmarkStart w:id="544" w:name="_Toc29136"/>
      <w:bookmarkStart w:id="545" w:name="_Toc21414"/>
      <w:r>
        <w:rPr>
          <w:rFonts w:hint="eastAsia"/>
          <w:bCs/>
          <w:color w:val="auto"/>
          <w:sz w:val="24"/>
          <w:rPrChange w:id="7844" w:author="小多 [2]" w:date="2020-09-23T11:01:09Z">
            <w:rPr>
              <w:rFonts w:hint="eastAsia"/>
              <w:bCs/>
              <w:sz w:val="24"/>
            </w:rPr>
          </w:rPrChange>
        </w:rPr>
        <w:t>7.1.25 上传报告功能</w:t>
      </w:r>
      <w:bookmarkEnd w:id="540"/>
      <w:bookmarkEnd w:id="541"/>
      <w:bookmarkEnd w:id="542"/>
      <w:bookmarkEnd w:id="543"/>
      <w:bookmarkEnd w:id="544"/>
      <w:bookmarkEnd w:id="54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845" w:author="小多 [2]" w:date="2020-09-23T11:01:09Z">
                  <w:rPr>
                    <w:b/>
                    <w:szCs w:val="21"/>
                  </w:rPr>
                </w:rPrChange>
              </w:rPr>
            </w:pPr>
            <w:r>
              <w:rPr>
                <w:rFonts w:hint="eastAsia"/>
                <w:b/>
                <w:color w:val="auto"/>
                <w:szCs w:val="21"/>
                <w:rPrChange w:id="7846"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847" w:author="小多 [2]" w:date="2020-09-23T11:01:09Z">
                  <w:rPr>
                    <w:b/>
                    <w:szCs w:val="21"/>
                  </w:rPr>
                </w:rPrChange>
              </w:rPr>
            </w:pPr>
            <w:r>
              <w:rPr>
                <w:rFonts w:hint="eastAsia"/>
                <w:b/>
                <w:color w:val="auto"/>
                <w:szCs w:val="21"/>
                <w:rPrChange w:id="7848"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849" w:author="小多 [2]" w:date="2020-09-23T11:01:09Z">
                  <w:rPr>
                    <w:b/>
                    <w:szCs w:val="21"/>
                  </w:rPr>
                </w:rPrChange>
              </w:rPr>
            </w:pPr>
            <w:r>
              <w:rPr>
                <w:rFonts w:hint="eastAsia"/>
                <w:b/>
                <w:color w:val="auto"/>
                <w:szCs w:val="21"/>
                <w:rPrChange w:id="7850"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851" w:author="小多 [2]" w:date="2020-09-23T11:01:09Z">
                  <w:rPr>
                    <w:kern w:val="0"/>
                    <w:szCs w:val="21"/>
                  </w:rPr>
                </w:rPrChange>
              </w:rPr>
            </w:pPr>
            <w:r>
              <w:rPr>
                <w:rFonts w:hint="eastAsia"/>
                <w:color w:val="auto"/>
                <w:kern w:val="0"/>
                <w:szCs w:val="21"/>
                <w:rPrChange w:id="7852" w:author="小多 [2]" w:date="2020-09-23T11:01:09Z">
                  <w:rPr>
                    <w:rFonts w:hint="eastAsia"/>
                    <w:kern w:val="0"/>
                    <w:szCs w:val="21"/>
                  </w:rPr>
                </w:rPrChange>
              </w:rPr>
              <w:t>SOFT1_Y01</w:t>
            </w:r>
          </w:p>
        </w:tc>
        <w:tc>
          <w:tcPr>
            <w:tcW w:w="2010" w:type="dxa"/>
            <w:tcBorders>
              <w:bottom w:val="single" w:color="auto" w:sz="4" w:space="0"/>
            </w:tcBorders>
            <w:shd w:val="clear" w:color="auto" w:fill="auto"/>
            <w:vAlign w:val="center"/>
          </w:tcPr>
          <w:p>
            <w:pPr>
              <w:spacing w:line="276" w:lineRule="auto"/>
              <w:rPr>
                <w:color w:val="auto"/>
                <w:kern w:val="0"/>
                <w:szCs w:val="21"/>
                <w:rPrChange w:id="7853" w:author="小多 [2]" w:date="2020-09-23T11:01:09Z">
                  <w:rPr>
                    <w:kern w:val="0"/>
                    <w:szCs w:val="21"/>
                  </w:rPr>
                </w:rPrChange>
              </w:rPr>
            </w:pPr>
            <w:r>
              <w:rPr>
                <w:rFonts w:hint="eastAsia"/>
                <w:color w:val="auto"/>
                <w:kern w:val="0"/>
                <w:szCs w:val="21"/>
                <w:rPrChange w:id="7854" w:author="小多 [2]" w:date="2020-09-23T11:01:09Z">
                  <w:rPr>
                    <w:rFonts w:hint="eastAsia"/>
                    <w:kern w:val="0"/>
                    <w:szCs w:val="21"/>
                  </w:rPr>
                </w:rPrChange>
              </w:rPr>
              <w:t>【上传报告】按钮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855" w:author="小多 [2]" w:date="2020-09-23T11:01:09Z">
                  <w:rPr>
                    <w:szCs w:val="21"/>
                  </w:rPr>
                </w:rPrChange>
              </w:rPr>
            </w:pPr>
            <w:r>
              <w:rPr>
                <w:rFonts w:hint="eastAsia"/>
                <w:color w:val="auto"/>
                <w:szCs w:val="21"/>
                <w:rPrChange w:id="7856" w:author="小多 [2]" w:date="2020-09-23T11:01:09Z">
                  <w:rPr>
                    <w:rFonts w:hint="eastAsia"/>
                    <w:szCs w:val="21"/>
                  </w:rPr>
                </w:rPrChange>
              </w:rPr>
              <w:t>点击该按钮，</w:t>
            </w:r>
            <w:ins w:id="7857" w:author="20191115" w:date="2020-09-20T17:05:07Z">
              <w:r>
                <w:rPr>
                  <w:rFonts w:hint="eastAsia"/>
                  <w:color w:val="auto"/>
                  <w:szCs w:val="21"/>
                  <w:lang w:val="en-US" w:eastAsia="zh-CN"/>
                  <w:rPrChange w:id="7858" w:author="小多 [2]" w:date="2020-09-23T11:01:09Z">
                    <w:rPr>
                      <w:rFonts w:hint="eastAsia"/>
                      <w:szCs w:val="21"/>
                      <w:lang w:val="en-US" w:eastAsia="zh-CN"/>
                    </w:rPr>
                  </w:rPrChange>
                </w:rPr>
                <w:t>弹出确定上传按钮，点击确定，</w:t>
              </w:r>
            </w:ins>
            <w:r>
              <w:rPr>
                <w:rFonts w:hint="eastAsia"/>
                <w:color w:val="auto"/>
                <w:szCs w:val="21"/>
                <w:rPrChange w:id="7860" w:author="小多 [2]" w:date="2020-09-23T11:01:09Z">
                  <w:rPr>
                    <w:rFonts w:hint="eastAsia"/>
                    <w:szCs w:val="21"/>
                  </w:rPr>
                </w:rPrChange>
              </w:rPr>
              <w:t>报告被上传至服务器，</w:t>
            </w:r>
            <w:ins w:id="7861" w:author="20191115" w:date="2020-09-20T17:05:14Z">
              <w:r>
                <w:rPr>
                  <w:rFonts w:hint="eastAsia"/>
                  <w:color w:val="auto"/>
                  <w:szCs w:val="21"/>
                  <w:lang w:val="en-US" w:eastAsia="zh-CN"/>
                  <w:rPrChange w:id="7862" w:author="小多 [2]" w:date="2020-09-23T11:01:09Z">
                    <w:rPr>
                      <w:rFonts w:hint="eastAsia"/>
                      <w:szCs w:val="21"/>
                      <w:lang w:val="en-US" w:eastAsia="zh-CN"/>
                    </w:rPr>
                  </w:rPrChange>
                </w:rPr>
                <w:t>点击取消，取消上传报告。上传报告后，</w:t>
              </w:r>
            </w:ins>
            <w:r>
              <w:rPr>
                <w:rFonts w:hint="eastAsia"/>
                <w:color w:val="auto"/>
                <w:szCs w:val="21"/>
                <w:rPrChange w:id="7864" w:author="小多 [2]" w:date="2020-09-23T11:01:09Z">
                  <w:rPr>
                    <w:rFonts w:hint="eastAsia"/>
                    <w:szCs w:val="21"/>
                  </w:rPr>
                </w:rPrChange>
              </w:rPr>
              <w:t>此报告结论禁止再次编辑</w:t>
            </w:r>
          </w:p>
        </w:tc>
      </w:tr>
    </w:tbl>
    <w:p>
      <w:pPr>
        <w:numPr>
          <w:ilvl w:val="255"/>
          <w:numId w:val="0"/>
        </w:numPr>
        <w:spacing w:line="360" w:lineRule="auto"/>
        <w:ind w:left="420" w:leftChars="200"/>
        <w:outlineLvl w:val="2"/>
        <w:rPr>
          <w:bCs/>
          <w:color w:val="auto"/>
          <w:sz w:val="24"/>
          <w:rPrChange w:id="7865" w:author="小多 [2]" w:date="2020-09-23T11:01:09Z">
            <w:rPr>
              <w:bCs/>
              <w:sz w:val="24"/>
            </w:rPr>
          </w:rPrChange>
        </w:rPr>
      </w:pPr>
    </w:p>
    <w:p>
      <w:pPr>
        <w:numPr>
          <w:ilvl w:val="255"/>
          <w:numId w:val="0"/>
        </w:numPr>
        <w:spacing w:line="360" w:lineRule="auto"/>
        <w:ind w:left="420" w:leftChars="200"/>
        <w:outlineLvl w:val="2"/>
        <w:rPr>
          <w:bCs/>
          <w:color w:val="auto"/>
          <w:sz w:val="24"/>
          <w:rPrChange w:id="7866" w:author="小多 [2]" w:date="2020-09-23T11:01:09Z">
            <w:rPr>
              <w:bCs/>
              <w:sz w:val="24"/>
            </w:rPr>
          </w:rPrChange>
        </w:rPr>
      </w:pPr>
      <w:bookmarkStart w:id="546" w:name="_Toc5126"/>
      <w:bookmarkStart w:id="547" w:name="_Toc9261"/>
      <w:bookmarkStart w:id="548" w:name="_Toc13181"/>
      <w:bookmarkStart w:id="549" w:name="_Toc17473"/>
      <w:bookmarkStart w:id="550" w:name="_Toc15955"/>
      <w:bookmarkStart w:id="551" w:name="_Toc4910"/>
      <w:r>
        <w:rPr>
          <w:rFonts w:hint="eastAsia"/>
          <w:bCs/>
          <w:color w:val="auto"/>
          <w:sz w:val="24"/>
          <w:rPrChange w:id="7867" w:author="小多 [2]" w:date="2020-09-23T11:01:09Z">
            <w:rPr>
              <w:rFonts w:hint="eastAsia"/>
              <w:bCs/>
              <w:sz w:val="24"/>
            </w:rPr>
          </w:rPrChange>
        </w:rPr>
        <w:t>7.1.26 上传分析文件功能</w:t>
      </w:r>
      <w:bookmarkEnd w:id="546"/>
      <w:bookmarkEnd w:id="547"/>
      <w:bookmarkEnd w:id="548"/>
      <w:bookmarkEnd w:id="549"/>
      <w:bookmarkEnd w:id="550"/>
      <w:bookmarkEnd w:id="55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868" w:author="小多 [2]" w:date="2020-09-23T11:01:09Z">
                  <w:rPr>
                    <w:b/>
                    <w:szCs w:val="21"/>
                  </w:rPr>
                </w:rPrChange>
              </w:rPr>
            </w:pPr>
            <w:r>
              <w:rPr>
                <w:rFonts w:hint="eastAsia"/>
                <w:b/>
                <w:color w:val="auto"/>
                <w:szCs w:val="21"/>
                <w:rPrChange w:id="7869"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870" w:author="小多 [2]" w:date="2020-09-23T11:01:09Z">
                  <w:rPr>
                    <w:b/>
                    <w:szCs w:val="21"/>
                  </w:rPr>
                </w:rPrChange>
              </w:rPr>
            </w:pPr>
            <w:r>
              <w:rPr>
                <w:rFonts w:hint="eastAsia"/>
                <w:b/>
                <w:color w:val="auto"/>
                <w:szCs w:val="21"/>
                <w:rPrChange w:id="7871"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872" w:author="小多 [2]" w:date="2020-09-23T11:01:09Z">
                  <w:rPr>
                    <w:b/>
                    <w:szCs w:val="21"/>
                  </w:rPr>
                </w:rPrChange>
              </w:rPr>
            </w:pPr>
            <w:r>
              <w:rPr>
                <w:rFonts w:hint="eastAsia"/>
                <w:b/>
                <w:color w:val="auto"/>
                <w:szCs w:val="21"/>
                <w:rPrChange w:id="7873"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874" w:author="小多 [2]" w:date="2020-09-23T11:01:09Z">
                  <w:rPr>
                    <w:kern w:val="0"/>
                    <w:szCs w:val="21"/>
                  </w:rPr>
                </w:rPrChange>
              </w:rPr>
            </w:pPr>
            <w:r>
              <w:rPr>
                <w:rFonts w:hint="eastAsia"/>
                <w:color w:val="auto"/>
                <w:kern w:val="0"/>
                <w:szCs w:val="21"/>
                <w:rPrChange w:id="7875" w:author="小多 [2]" w:date="2020-09-23T11:01:09Z">
                  <w:rPr>
                    <w:rFonts w:hint="eastAsia"/>
                    <w:kern w:val="0"/>
                    <w:szCs w:val="21"/>
                  </w:rPr>
                </w:rPrChange>
              </w:rPr>
              <w:t>SOFT1_Z01</w:t>
            </w:r>
          </w:p>
        </w:tc>
        <w:tc>
          <w:tcPr>
            <w:tcW w:w="2010" w:type="dxa"/>
            <w:tcBorders>
              <w:bottom w:val="single" w:color="auto" w:sz="4" w:space="0"/>
            </w:tcBorders>
            <w:shd w:val="clear" w:color="auto" w:fill="auto"/>
            <w:vAlign w:val="center"/>
          </w:tcPr>
          <w:p>
            <w:pPr>
              <w:spacing w:line="276" w:lineRule="auto"/>
              <w:rPr>
                <w:color w:val="auto"/>
                <w:kern w:val="0"/>
                <w:szCs w:val="21"/>
                <w:rPrChange w:id="7876" w:author="小多 [2]" w:date="2020-09-23T11:01:09Z">
                  <w:rPr>
                    <w:kern w:val="0"/>
                    <w:szCs w:val="21"/>
                  </w:rPr>
                </w:rPrChange>
              </w:rPr>
            </w:pPr>
            <w:r>
              <w:rPr>
                <w:rFonts w:hint="eastAsia"/>
                <w:color w:val="auto"/>
                <w:kern w:val="0"/>
                <w:szCs w:val="21"/>
                <w:rPrChange w:id="7877" w:author="小多 [2]" w:date="2020-09-23T11:01:09Z">
                  <w:rPr>
                    <w:rFonts w:hint="eastAsia"/>
                    <w:kern w:val="0"/>
                    <w:szCs w:val="21"/>
                  </w:rPr>
                </w:rPrChange>
              </w:rPr>
              <w:t>上传分析文件</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878" w:author="小多 [2]" w:date="2020-09-23T11:01:09Z">
                  <w:rPr>
                    <w:szCs w:val="21"/>
                  </w:rPr>
                </w:rPrChange>
              </w:rPr>
            </w:pPr>
            <w:r>
              <w:rPr>
                <w:rFonts w:hint="eastAsia"/>
                <w:color w:val="auto"/>
                <w:szCs w:val="21"/>
                <w:rPrChange w:id="7879" w:author="小多 [2]" w:date="2020-09-23T11:01:09Z">
                  <w:rPr>
                    <w:rFonts w:hint="eastAsia"/>
                    <w:szCs w:val="21"/>
                  </w:rPr>
                </w:rPrChange>
              </w:rPr>
              <w:t>在患者记录列表界面，选中要上传分析文件的患者记录，鼠标右键单击，如果有分析文件，则弹出【上传分析文件】按钮，点击该按钮，</w:t>
            </w:r>
            <w:ins w:id="7880" w:author="20191115" w:date="2020-09-20T17:05:41Z">
              <w:r>
                <w:rPr>
                  <w:rFonts w:hint="eastAsia"/>
                  <w:color w:val="auto"/>
                  <w:szCs w:val="21"/>
                  <w:lang w:val="en-US" w:eastAsia="zh-CN"/>
                  <w:rPrChange w:id="7881" w:author="小多 [2]" w:date="2020-09-23T11:01:09Z">
                    <w:rPr>
                      <w:rFonts w:hint="eastAsia"/>
                      <w:szCs w:val="21"/>
                      <w:lang w:val="en-US" w:eastAsia="zh-CN"/>
                    </w:rPr>
                  </w:rPrChange>
                </w:rPr>
                <w:t>弹出确定上传按钮。点击确定，</w:t>
              </w:r>
            </w:ins>
            <w:r>
              <w:rPr>
                <w:rFonts w:hint="eastAsia"/>
                <w:color w:val="auto"/>
                <w:szCs w:val="21"/>
                <w:rPrChange w:id="7883" w:author="小多 [2]" w:date="2020-09-23T11:01:09Z">
                  <w:rPr>
                    <w:rFonts w:hint="eastAsia"/>
                    <w:szCs w:val="21"/>
                  </w:rPr>
                </w:rPrChange>
              </w:rPr>
              <w:t>上传分析文件</w:t>
            </w:r>
            <w:ins w:id="7884" w:author="20191115" w:date="2020-09-20T17:05:47Z">
              <w:r>
                <w:rPr>
                  <w:rFonts w:hint="eastAsia"/>
                  <w:color w:val="auto"/>
                  <w:szCs w:val="21"/>
                  <w:lang w:eastAsia="zh-CN"/>
                  <w:rPrChange w:id="7885" w:author="小多 [2]" w:date="2020-09-23T11:01:09Z">
                    <w:rPr>
                      <w:rFonts w:hint="eastAsia"/>
                      <w:szCs w:val="21"/>
                      <w:lang w:eastAsia="zh-CN"/>
                    </w:rPr>
                  </w:rPrChange>
                </w:rPr>
                <w:t>；</w:t>
              </w:r>
            </w:ins>
            <w:ins w:id="7887" w:author="20191115" w:date="2020-09-20T17:05:47Z">
              <w:r>
                <w:rPr>
                  <w:rFonts w:hint="eastAsia"/>
                  <w:color w:val="auto"/>
                  <w:szCs w:val="21"/>
                  <w:lang w:val="en-US" w:eastAsia="zh-CN"/>
                  <w:rPrChange w:id="7888" w:author="小多 [2]" w:date="2020-09-23T11:01:09Z">
                    <w:rPr>
                      <w:rFonts w:hint="eastAsia"/>
                      <w:szCs w:val="21"/>
                      <w:lang w:val="en-US" w:eastAsia="zh-CN"/>
                    </w:rPr>
                  </w:rPrChange>
                </w:rPr>
                <w:t>点击取消，不上传分析文件</w:t>
              </w:r>
            </w:ins>
            <w:ins w:id="7890" w:author="20191115" w:date="2020-09-20T17:05:47Z">
              <w:del w:id="7891" w:author="小多 [2]" w:date="2020-09-23T10:58:02Z">
                <w:r>
                  <w:rPr>
                    <w:rFonts w:hint="eastAsia"/>
                    <w:color w:val="auto"/>
                    <w:szCs w:val="21"/>
                    <w:lang w:val="en-US" w:eastAsia="zh-CN"/>
                    <w:rPrChange w:id="7892" w:author="小多 [2]" w:date="2020-09-23T11:01:09Z">
                      <w:rPr>
                        <w:rFonts w:hint="eastAsia"/>
                        <w:szCs w:val="21"/>
                        <w:lang w:val="en-US" w:eastAsia="zh-CN"/>
                      </w:rPr>
                    </w:rPrChange>
                  </w:rPr>
                  <w:delText>。</w:delText>
                </w:r>
              </w:del>
            </w:ins>
          </w:p>
        </w:tc>
      </w:tr>
    </w:tbl>
    <w:p>
      <w:pPr>
        <w:numPr>
          <w:ilvl w:val="255"/>
          <w:numId w:val="0"/>
        </w:numPr>
        <w:rPr>
          <w:bCs/>
          <w:color w:val="auto"/>
          <w:sz w:val="24"/>
          <w:rPrChange w:id="7895" w:author="小多 [2]" w:date="2020-09-23T11:01:09Z">
            <w:rPr>
              <w:bCs/>
              <w:sz w:val="24"/>
            </w:rPr>
          </w:rPrChange>
        </w:rPr>
      </w:pPr>
    </w:p>
    <w:p>
      <w:pPr>
        <w:numPr>
          <w:ilvl w:val="255"/>
          <w:numId w:val="0"/>
        </w:numPr>
        <w:rPr>
          <w:ins w:id="7896" w:author="小多 [2]" w:date="2020-09-23T10:58:03Z"/>
          <w:bCs/>
          <w:color w:val="auto"/>
          <w:sz w:val="24"/>
          <w:rPrChange w:id="7897" w:author="小多 [2]" w:date="2020-09-23T11:01:09Z">
            <w:rPr>
              <w:ins w:id="7898" w:author="小多 [2]" w:date="2020-09-23T10:58:03Z"/>
              <w:bCs/>
              <w:sz w:val="24"/>
            </w:rPr>
          </w:rPrChange>
        </w:rPr>
      </w:pPr>
    </w:p>
    <w:p>
      <w:pPr>
        <w:numPr>
          <w:ilvl w:val="255"/>
          <w:numId w:val="0"/>
        </w:numPr>
        <w:rPr>
          <w:ins w:id="7899" w:author="小多 [2]" w:date="2020-09-23T10:58:04Z"/>
          <w:bCs/>
          <w:color w:val="auto"/>
          <w:sz w:val="24"/>
          <w:rPrChange w:id="7900" w:author="小多 [2]" w:date="2020-09-23T11:01:09Z">
            <w:rPr>
              <w:ins w:id="7901" w:author="小多 [2]" w:date="2020-09-23T10:58:04Z"/>
              <w:bCs/>
              <w:sz w:val="24"/>
            </w:rPr>
          </w:rPrChange>
        </w:rPr>
      </w:pPr>
    </w:p>
    <w:p>
      <w:pPr>
        <w:numPr>
          <w:ilvl w:val="255"/>
          <w:numId w:val="0"/>
        </w:numPr>
        <w:rPr>
          <w:bCs/>
          <w:color w:val="auto"/>
          <w:sz w:val="24"/>
          <w:rPrChange w:id="7902" w:author="小多 [2]" w:date="2020-09-23T11:01:09Z">
            <w:rPr>
              <w:bCs/>
              <w:sz w:val="24"/>
            </w:rPr>
          </w:rPrChange>
        </w:rPr>
      </w:pPr>
    </w:p>
    <w:p>
      <w:pPr>
        <w:numPr>
          <w:ilvl w:val="255"/>
          <w:numId w:val="0"/>
        </w:numPr>
        <w:spacing w:line="360" w:lineRule="auto"/>
        <w:ind w:left="420" w:leftChars="200"/>
        <w:outlineLvl w:val="2"/>
        <w:rPr>
          <w:bCs/>
          <w:color w:val="auto"/>
          <w:sz w:val="24"/>
          <w:rPrChange w:id="7903" w:author="小多 [2]" w:date="2020-09-23T11:01:09Z">
            <w:rPr>
              <w:bCs/>
              <w:sz w:val="24"/>
            </w:rPr>
          </w:rPrChange>
        </w:rPr>
      </w:pPr>
      <w:bookmarkStart w:id="552" w:name="_Toc29240"/>
      <w:bookmarkStart w:id="553" w:name="_Toc24535"/>
      <w:bookmarkStart w:id="554" w:name="_Toc16553"/>
      <w:bookmarkStart w:id="555" w:name="_Toc16642"/>
      <w:bookmarkStart w:id="556" w:name="_Toc6470"/>
      <w:bookmarkStart w:id="557" w:name="_Toc3661"/>
      <w:r>
        <w:rPr>
          <w:rFonts w:hint="eastAsia"/>
          <w:bCs/>
          <w:color w:val="auto"/>
          <w:sz w:val="24"/>
          <w:rPrChange w:id="7904" w:author="小多 [2]" w:date="2020-09-23T11:01:09Z">
            <w:rPr>
              <w:rFonts w:hint="eastAsia"/>
              <w:bCs/>
              <w:sz w:val="24"/>
            </w:rPr>
          </w:rPrChange>
        </w:rPr>
        <w:t>7.1.27 参数设置功能</w:t>
      </w:r>
      <w:bookmarkEnd w:id="552"/>
      <w:bookmarkEnd w:id="553"/>
      <w:bookmarkEnd w:id="554"/>
      <w:bookmarkEnd w:id="555"/>
      <w:bookmarkEnd w:id="556"/>
      <w:bookmarkEnd w:id="55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Change w:id="7905">
          <w:tblGrid>
            <w:gridCol w:w="1467"/>
            <w:gridCol w:w="2010"/>
            <w:gridCol w:w="6342"/>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7906" w:author="小多 [2]" w:date="2020-09-23T11:01:09Z">
                  <w:rPr>
                    <w:b/>
                    <w:szCs w:val="21"/>
                  </w:rPr>
                </w:rPrChange>
              </w:rPr>
            </w:pPr>
            <w:r>
              <w:rPr>
                <w:rFonts w:hint="eastAsia"/>
                <w:b/>
                <w:color w:val="auto"/>
                <w:szCs w:val="21"/>
                <w:rPrChange w:id="7907"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7908" w:author="小多 [2]" w:date="2020-09-23T11:01:09Z">
                  <w:rPr>
                    <w:b/>
                    <w:szCs w:val="21"/>
                  </w:rPr>
                </w:rPrChange>
              </w:rPr>
            </w:pPr>
            <w:r>
              <w:rPr>
                <w:rFonts w:hint="eastAsia"/>
                <w:b/>
                <w:color w:val="auto"/>
                <w:szCs w:val="21"/>
                <w:rPrChange w:id="7909"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7910" w:author="小多 [2]" w:date="2020-09-23T11:01:09Z">
                  <w:rPr>
                    <w:b/>
                    <w:szCs w:val="21"/>
                  </w:rPr>
                </w:rPrChange>
              </w:rPr>
            </w:pPr>
            <w:commentRangeStart w:id="5"/>
            <w:r>
              <w:rPr>
                <w:rFonts w:hint="eastAsia"/>
                <w:b/>
                <w:color w:val="auto"/>
                <w:szCs w:val="21"/>
                <w:rPrChange w:id="7911" w:author="小多 [2]" w:date="2020-09-23T11:01:09Z">
                  <w:rPr>
                    <w:rFonts w:hint="eastAsia"/>
                    <w:b/>
                    <w:szCs w:val="21"/>
                  </w:rPr>
                </w:rPrChange>
              </w:rPr>
              <w:t>接受标准</w:t>
            </w:r>
            <w:commentRangeEnd w:id="5"/>
            <w:r>
              <w:rPr>
                <w:rStyle w:val="19"/>
                <w:color w:val="auto"/>
                <w:rPrChange w:id="7912" w:author="小多 [2]" w:date="2020-09-23T11:01:09Z">
                  <w:rPr>
                    <w:rStyle w:val="19"/>
                  </w:rPr>
                </w:rPrChange>
              </w:rPr>
              <w:comment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913" w:author="小多 [2]" w:date="2020-09-23T11:01:09Z">
                  <w:rPr>
                    <w:kern w:val="0"/>
                    <w:szCs w:val="21"/>
                  </w:rPr>
                </w:rPrChange>
              </w:rPr>
            </w:pPr>
            <w:r>
              <w:rPr>
                <w:rFonts w:hint="eastAsia"/>
                <w:color w:val="auto"/>
                <w:kern w:val="0"/>
                <w:szCs w:val="21"/>
                <w:rPrChange w:id="7914" w:author="小多 [2]" w:date="2020-09-23T11:01:09Z">
                  <w:rPr>
                    <w:rFonts w:hint="eastAsia"/>
                    <w:kern w:val="0"/>
                    <w:szCs w:val="21"/>
                  </w:rPr>
                </w:rPrChange>
              </w:rPr>
              <w:t>SOFT1_AA01</w:t>
            </w:r>
          </w:p>
        </w:tc>
        <w:tc>
          <w:tcPr>
            <w:tcW w:w="2010" w:type="dxa"/>
            <w:tcBorders>
              <w:bottom w:val="single" w:color="auto" w:sz="4" w:space="0"/>
            </w:tcBorders>
            <w:shd w:val="clear" w:color="auto" w:fill="auto"/>
            <w:vAlign w:val="center"/>
          </w:tcPr>
          <w:p>
            <w:pPr>
              <w:spacing w:line="276" w:lineRule="auto"/>
              <w:rPr>
                <w:color w:val="auto"/>
                <w:kern w:val="0"/>
                <w:szCs w:val="21"/>
                <w:rPrChange w:id="7915" w:author="小多 [2]" w:date="2020-09-23T11:01:09Z">
                  <w:rPr>
                    <w:kern w:val="0"/>
                    <w:szCs w:val="21"/>
                  </w:rPr>
                </w:rPrChange>
              </w:rPr>
            </w:pPr>
            <w:del w:id="7916" w:author="20191115" w:date="2020-09-20T16:20:20Z">
              <w:r>
                <w:rPr>
                  <w:rFonts w:hint="default"/>
                  <w:color w:val="auto"/>
                  <w:kern w:val="0"/>
                  <w:szCs w:val="21"/>
                  <w:lang w:val="en-US"/>
                  <w:rPrChange w:id="7917" w:author="小多 [2]" w:date="2020-09-23T11:01:09Z">
                    <w:rPr>
                      <w:rFonts w:hint="default"/>
                      <w:kern w:val="0"/>
                      <w:szCs w:val="21"/>
                      <w:lang w:val="en-US"/>
                    </w:rPr>
                  </w:rPrChange>
                </w:rPr>
                <w:delText>室上性</w:delText>
              </w:r>
            </w:del>
            <w:ins w:id="7919" w:author="20191115" w:date="2020-09-20T16:20:21Z">
              <w:r>
                <w:rPr>
                  <w:rFonts w:hint="eastAsia"/>
                  <w:color w:val="auto"/>
                  <w:kern w:val="0"/>
                  <w:szCs w:val="21"/>
                  <w:lang w:val="en-US" w:eastAsia="zh-CN"/>
                  <w:rPrChange w:id="7920" w:author="小多 [2]" w:date="2020-09-23T11:01:09Z">
                    <w:rPr>
                      <w:rFonts w:hint="eastAsia"/>
                      <w:kern w:val="0"/>
                      <w:szCs w:val="21"/>
                      <w:lang w:val="en-US" w:eastAsia="zh-CN"/>
                    </w:rPr>
                  </w:rPrChange>
                </w:rPr>
                <w:t>心动</w:t>
              </w:r>
            </w:ins>
            <w:r>
              <w:rPr>
                <w:rFonts w:hint="eastAsia"/>
                <w:color w:val="auto"/>
                <w:kern w:val="0"/>
                <w:szCs w:val="21"/>
                <w:rPrChange w:id="7922" w:author="小多 [2]" w:date="2020-09-23T11:01:09Z">
                  <w:rPr>
                    <w:rFonts w:hint="eastAsia"/>
                    <w:kern w:val="0"/>
                    <w:szCs w:val="21"/>
                  </w:rPr>
                </w:rPrChange>
              </w:rPr>
              <w:t>过缓心率</w:t>
            </w:r>
            <w:ins w:id="7923" w:author="20191115" w:date="2020-09-20T16:20:43Z">
              <w:r>
                <w:rPr>
                  <w:color w:val="auto"/>
                  <w:kern w:val="0"/>
                  <w:sz w:val="24"/>
                  <w:rPrChange w:id="7924" w:author="小多 [2]" w:date="2020-09-23T11:01:09Z">
                    <w:rPr>
                      <w:kern w:val="0"/>
                      <w:sz w:val="24"/>
                    </w:rPr>
                  </w:rPrChange>
                </w:rPr>
                <w:t>(bpm)</w:t>
              </w:r>
            </w:ins>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eastAsia="宋体"/>
                <w:color w:val="auto"/>
                <w:szCs w:val="21"/>
                <w:lang w:eastAsia="zh-CN"/>
                <w:rPrChange w:id="7926" w:author="小多 [2]" w:date="2020-09-23T11:01:09Z">
                  <w:rPr>
                    <w:rFonts w:hint="eastAsia" w:eastAsia="宋体"/>
                    <w:szCs w:val="21"/>
                    <w:lang w:eastAsia="zh-CN"/>
                  </w:rPr>
                </w:rPrChange>
              </w:rPr>
            </w:pPr>
            <w:r>
              <w:rPr>
                <w:rFonts w:hint="eastAsia"/>
                <w:color w:val="auto"/>
                <w:szCs w:val="21"/>
                <w:rPrChange w:id="7927" w:author="小多 [2]" w:date="2020-09-23T11:01:09Z">
                  <w:rPr>
                    <w:rFonts w:hint="eastAsia"/>
                    <w:szCs w:val="21"/>
                  </w:rPr>
                </w:rPrChange>
              </w:rPr>
              <w:t>在对应输入框内输入一个合理数值</w:t>
            </w:r>
            <w:ins w:id="7928" w:author="20191115" w:date="2020-09-20T16:25:00Z">
              <w:r>
                <w:rPr>
                  <w:rFonts w:hint="eastAsia"/>
                  <w:color w:val="auto"/>
                  <w:szCs w:val="21"/>
                  <w:lang w:eastAsia="zh-CN"/>
                  <w:rPrChange w:id="7929" w:author="小多 [2]" w:date="2020-09-23T11:01:09Z">
                    <w:rPr>
                      <w:rFonts w:hint="eastAsia"/>
                      <w:szCs w:val="21"/>
                      <w:lang w:eastAsia="zh-CN"/>
                    </w:rPr>
                  </w:rPrChange>
                </w:rPr>
                <w:t>，</w:t>
              </w:r>
            </w:ins>
            <w:ins w:id="7931" w:author="20191115" w:date="2020-09-20T16:25:00Z">
              <w:r>
                <w:rPr>
                  <w:rFonts w:hint="eastAsia"/>
                  <w:color w:val="auto"/>
                  <w:kern w:val="2"/>
                  <w:sz w:val="21"/>
                  <w:szCs w:val="21"/>
                  <w:rPrChange w:id="7932" w:author="小多 [2]" w:date="2020-09-23T11:01:09Z">
                    <w:rPr>
                      <w:rFonts w:hint="eastAsia"/>
                      <w:kern w:val="0"/>
                      <w:sz w:val="24"/>
                    </w:rPr>
                  </w:rPrChange>
                </w:rPr>
                <w:t>输入范围</w:t>
              </w:r>
            </w:ins>
            <w:ins w:id="7934" w:author="20191115" w:date="2020-09-20T16:25:00Z">
              <w:r>
                <w:rPr>
                  <w:rFonts w:hint="eastAsia"/>
                  <w:color w:val="auto"/>
                  <w:kern w:val="2"/>
                  <w:sz w:val="21"/>
                  <w:szCs w:val="21"/>
                  <w:rPrChange w:id="7935" w:author="小多 [2]" w:date="2020-09-23T11:01:09Z">
                    <w:rPr>
                      <w:kern w:val="0"/>
                      <w:sz w:val="24"/>
                    </w:rPr>
                  </w:rPrChange>
                </w:rPr>
                <w:t>20~120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937" w:author="小多 [2]" w:date="2020-09-23T11:01:09Z">
                  <w:rPr>
                    <w:kern w:val="0"/>
                    <w:szCs w:val="21"/>
                  </w:rPr>
                </w:rPrChange>
              </w:rPr>
            </w:pPr>
            <w:r>
              <w:rPr>
                <w:rFonts w:hint="eastAsia"/>
                <w:color w:val="auto"/>
                <w:kern w:val="0"/>
                <w:szCs w:val="21"/>
                <w:rPrChange w:id="7938" w:author="小多 [2]" w:date="2020-09-23T11:01:09Z">
                  <w:rPr>
                    <w:rFonts w:hint="eastAsia"/>
                    <w:kern w:val="0"/>
                    <w:szCs w:val="21"/>
                  </w:rPr>
                </w:rPrChange>
              </w:rPr>
              <w:t>SOFT1_AA02</w:t>
            </w:r>
          </w:p>
        </w:tc>
        <w:tc>
          <w:tcPr>
            <w:tcW w:w="2010" w:type="dxa"/>
            <w:tcBorders>
              <w:bottom w:val="single" w:color="auto" w:sz="4" w:space="0"/>
            </w:tcBorders>
            <w:shd w:val="clear" w:color="auto" w:fill="auto"/>
            <w:vAlign w:val="center"/>
          </w:tcPr>
          <w:p>
            <w:pPr>
              <w:spacing w:line="276" w:lineRule="auto"/>
              <w:rPr>
                <w:color w:val="auto"/>
                <w:kern w:val="0"/>
                <w:szCs w:val="21"/>
                <w:rPrChange w:id="7939" w:author="小多 [2]" w:date="2020-09-23T11:01:09Z">
                  <w:rPr>
                    <w:kern w:val="0"/>
                    <w:szCs w:val="21"/>
                  </w:rPr>
                </w:rPrChange>
              </w:rPr>
            </w:pPr>
            <w:del w:id="7940" w:author="20191115" w:date="2020-09-20T16:20:26Z">
              <w:r>
                <w:rPr>
                  <w:rFonts w:hint="eastAsia"/>
                  <w:color w:val="auto"/>
                  <w:kern w:val="0"/>
                  <w:szCs w:val="21"/>
                  <w:rPrChange w:id="7941" w:author="小多 [2]" w:date="2020-09-23T11:01:09Z">
                    <w:rPr>
                      <w:rFonts w:hint="eastAsia"/>
                      <w:kern w:val="0"/>
                      <w:szCs w:val="21"/>
                    </w:rPr>
                  </w:rPrChange>
                </w:rPr>
                <w:delText>室上性</w:delText>
              </w:r>
            </w:del>
            <w:r>
              <w:rPr>
                <w:rFonts w:hint="eastAsia"/>
                <w:color w:val="auto"/>
                <w:kern w:val="0"/>
                <w:szCs w:val="21"/>
                <w:rPrChange w:id="7943" w:author="小多 [2]" w:date="2020-09-23T11:01:09Z">
                  <w:rPr>
                    <w:rFonts w:hint="eastAsia"/>
                    <w:kern w:val="0"/>
                    <w:szCs w:val="21"/>
                  </w:rPr>
                </w:rPrChange>
              </w:rPr>
              <w:t>心动过缓心搏数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eastAsia="宋体"/>
                <w:color w:val="auto"/>
                <w:szCs w:val="21"/>
                <w:lang w:eastAsia="zh-CN"/>
                <w:rPrChange w:id="7944" w:author="小多 [2]" w:date="2020-09-23T11:01:09Z">
                  <w:rPr>
                    <w:rFonts w:hint="eastAsia" w:eastAsia="宋体"/>
                    <w:szCs w:val="21"/>
                    <w:lang w:eastAsia="zh-CN"/>
                  </w:rPr>
                </w:rPrChange>
              </w:rPr>
            </w:pPr>
            <w:r>
              <w:rPr>
                <w:rFonts w:hint="eastAsia"/>
                <w:color w:val="auto"/>
                <w:szCs w:val="21"/>
                <w:rPrChange w:id="7945" w:author="小多 [2]" w:date="2020-09-23T11:01:09Z">
                  <w:rPr>
                    <w:rFonts w:hint="eastAsia"/>
                    <w:szCs w:val="21"/>
                  </w:rPr>
                </w:rPrChange>
              </w:rPr>
              <w:t>在对应输入框内输入一个合理数值</w:t>
            </w:r>
            <w:ins w:id="7946" w:author="20191115" w:date="2020-09-20T16:25:08Z">
              <w:r>
                <w:rPr>
                  <w:rFonts w:hint="eastAsia"/>
                  <w:color w:val="auto"/>
                  <w:szCs w:val="21"/>
                  <w:lang w:eastAsia="zh-CN"/>
                  <w:rPrChange w:id="7947" w:author="小多 [2]" w:date="2020-09-23T11:01:09Z">
                    <w:rPr>
                      <w:rFonts w:hint="eastAsia"/>
                      <w:szCs w:val="21"/>
                      <w:lang w:eastAsia="zh-CN"/>
                    </w:rPr>
                  </w:rPrChange>
                </w:rPr>
                <w:t>，</w:t>
              </w:r>
            </w:ins>
            <w:ins w:id="7949" w:author="20191115" w:date="2020-09-20T16:25:08Z">
              <w:r>
                <w:rPr>
                  <w:rFonts w:hint="eastAsia"/>
                  <w:color w:val="auto"/>
                  <w:kern w:val="2"/>
                  <w:sz w:val="21"/>
                  <w:szCs w:val="21"/>
                  <w:rPrChange w:id="7950" w:author="小多 [2]" w:date="2020-09-23T11:01:09Z">
                    <w:rPr>
                      <w:rFonts w:hint="eastAsia"/>
                      <w:kern w:val="0"/>
                      <w:sz w:val="24"/>
                    </w:rPr>
                  </w:rPrChange>
                </w:rPr>
                <w:t>输入范围</w:t>
              </w:r>
            </w:ins>
            <w:ins w:id="7952" w:author="20191115" w:date="2020-09-20T16:25:08Z">
              <w:r>
                <w:rPr>
                  <w:rFonts w:hint="eastAsia"/>
                  <w:color w:val="auto"/>
                  <w:kern w:val="2"/>
                  <w:sz w:val="21"/>
                  <w:szCs w:val="21"/>
                  <w:rPrChange w:id="7953" w:author="小多 [2]" w:date="2020-09-23T11:01:09Z">
                    <w:rPr>
                      <w:kern w:val="0"/>
                      <w:sz w:val="24"/>
                    </w:rPr>
                  </w:rPrChange>
                </w:rPr>
                <w:t>1~16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955" w:author="小多 [2]" w:date="2020-09-23T11:01:09Z">
                  <w:rPr>
                    <w:kern w:val="0"/>
                    <w:szCs w:val="21"/>
                  </w:rPr>
                </w:rPrChange>
              </w:rPr>
            </w:pPr>
            <w:r>
              <w:rPr>
                <w:rFonts w:hint="eastAsia"/>
                <w:color w:val="auto"/>
                <w:kern w:val="0"/>
                <w:szCs w:val="21"/>
                <w:rPrChange w:id="7956" w:author="小多 [2]" w:date="2020-09-23T11:01:09Z">
                  <w:rPr>
                    <w:rFonts w:hint="eastAsia"/>
                    <w:kern w:val="0"/>
                    <w:szCs w:val="21"/>
                  </w:rPr>
                </w:rPrChange>
              </w:rPr>
              <w:t>SOFT1_AA03</w:t>
            </w:r>
          </w:p>
        </w:tc>
        <w:tc>
          <w:tcPr>
            <w:tcW w:w="2010" w:type="dxa"/>
            <w:tcBorders>
              <w:bottom w:val="single" w:color="auto" w:sz="4" w:space="0"/>
            </w:tcBorders>
            <w:shd w:val="clear" w:color="auto" w:fill="auto"/>
            <w:vAlign w:val="center"/>
          </w:tcPr>
          <w:p>
            <w:pPr>
              <w:spacing w:line="276" w:lineRule="auto"/>
              <w:rPr>
                <w:color w:val="auto"/>
                <w:kern w:val="0"/>
                <w:szCs w:val="21"/>
                <w:rPrChange w:id="7957" w:author="小多 [2]" w:date="2020-09-23T11:01:09Z">
                  <w:rPr>
                    <w:kern w:val="0"/>
                    <w:szCs w:val="21"/>
                  </w:rPr>
                </w:rPrChange>
              </w:rPr>
            </w:pPr>
            <w:ins w:id="7958" w:author="20191115" w:date="2020-09-20T16:20:35Z">
              <w:r>
                <w:rPr>
                  <w:rFonts w:hint="eastAsia"/>
                  <w:color w:val="auto"/>
                  <w:kern w:val="0"/>
                  <w:szCs w:val="21"/>
                  <w:lang w:val="en-US" w:eastAsia="zh-CN"/>
                  <w:rPrChange w:id="7959" w:author="小多 [2]" w:date="2020-09-23T11:01:09Z">
                    <w:rPr>
                      <w:rFonts w:hint="eastAsia"/>
                      <w:kern w:val="0"/>
                      <w:szCs w:val="21"/>
                      <w:lang w:val="en-US" w:eastAsia="zh-CN"/>
                    </w:rPr>
                  </w:rPrChange>
                </w:rPr>
                <w:t>心动</w:t>
              </w:r>
            </w:ins>
            <w:del w:id="7961" w:author="20191115" w:date="2020-09-20T16:20:33Z">
              <w:r>
                <w:rPr>
                  <w:rFonts w:hint="eastAsia"/>
                  <w:color w:val="auto"/>
                  <w:kern w:val="0"/>
                  <w:szCs w:val="21"/>
                  <w:rPrChange w:id="7962" w:author="小多 [2]" w:date="2020-09-23T11:01:09Z">
                    <w:rPr>
                      <w:rFonts w:hint="eastAsia"/>
                      <w:kern w:val="0"/>
                      <w:szCs w:val="21"/>
                    </w:rPr>
                  </w:rPrChange>
                </w:rPr>
                <w:delText>室上</w:delText>
              </w:r>
            </w:del>
            <w:del w:id="7964" w:author="20191115" w:date="2020-09-20T16:20:32Z">
              <w:r>
                <w:rPr>
                  <w:rFonts w:hint="eastAsia"/>
                  <w:color w:val="auto"/>
                  <w:kern w:val="0"/>
                  <w:szCs w:val="21"/>
                  <w:rPrChange w:id="7965" w:author="小多 [2]" w:date="2020-09-23T11:01:09Z">
                    <w:rPr>
                      <w:rFonts w:hint="eastAsia"/>
                      <w:kern w:val="0"/>
                      <w:szCs w:val="21"/>
                    </w:rPr>
                  </w:rPrChange>
                </w:rPr>
                <w:delText>性</w:delText>
              </w:r>
            </w:del>
            <w:r>
              <w:rPr>
                <w:rFonts w:hint="eastAsia"/>
                <w:color w:val="auto"/>
                <w:kern w:val="0"/>
                <w:szCs w:val="21"/>
                <w:rPrChange w:id="7967" w:author="小多 [2]" w:date="2020-09-23T11:01:09Z">
                  <w:rPr>
                    <w:rFonts w:hint="eastAsia"/>
                    <w:kern w:val="0"/>
                    <w:szCs w:val="21"/>
                  </w:rPr>
                </w:rPrChange>
              </w:rPr>
              <w:t>过速心率</w:t>
            </w:r>
            <w:ins w:id="7968" w:author="20191115" w:date="2020-09-20T16:20:44Z">
              <w:r>
                <w:rPr>
                  <w:color w:val="auto"/>
                  <w:kern w:val="0"/>
                  <w:sz w:val="24"/>
                  <w:rPrChange w:id="7969" w:author="小多 [2]" w:date="2020-09-23T11:01:09Z">
                    <w:rPr>
                      <w:kern w:val="0"/>
                      <w:sz w:val="24"/>
                    </w:rPr>
                  </w:rPrChange>
                </w:rPr>
                <w:t>(bpm)</w:t>
              </w:r>
            </w:ins>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971" w:author="小多 [2]" w:date="2020-09-23T11:01:09Z">
                  <w:rPr>
                    <w:szCs w:val="21"/>
                  </w:rPr>
                </w:rPrChange>
              </w:rPr>
            </w:pPr>
            <w:r>
              <w:rPr>
                <w:rFonts w:hint="eastAsia"/>
                <w:color w:val="auto"/>
                <w:szCs w:val="21"/>
                <w:rPrChange w:id="7972" w:author="小多 [2]" w:date="2020-09-23T11:01:09Z">
                  <w:rPr>
                    <w:rFonts w:hint="eastAsia"/>
                    <w:szCs w:val="21"/>
                  </w:rPr>
                </w:rPrChange>
              </w:rPr>
              <w:t>在对应输入框内输入一个合理数值</w:t>
            </w:r>
            <w:ins w:id="7973" w:author="20191115" w:date="2020-09-20T16:25:23Z">
              <w:r>
                <w:rPr>
                  <w:rFonts w:hint="eastAsia"/>
                  <w:color w:val="auto"/>
                  <w:kern w:val="2"/>
                  <w:sz w:val="21"/>
                  <w:szCs w:val="21"/>
                  <w:rPrChange w:id="7974" w:author="小多 [2]" w:date="2020-09-23T11:01:09Z">
                    <w:rPr>
                      <w:rFonts w:hint="eastAsia"/>
                      <w:kern w:val="0"/>
                      <w:sz w:val="24"/>
                    </w:rPr>
                  </w:rPrChange>
                </w:rPr>
                <w:t>，输入范围</w:t>
              </w:r>
            </w:ins>
            <w:ins w:id="7976" w:author="20191115" w:date="2020-09-20T16:25:23Z">
              <w:r>
                <w:rPr>
                  <w:rFonts w:hint="eastAsia"/>
                  <w:color w:val="auto"/>
                  <w:kern w:val="2"/>
                  <w:sz w:val="21"/>
                  <w:szCs w:val="21"/>
                  <w:rPrChange w:id="7977" w:author="小多 [2]" w:date="2020-09-23T11:01:09Z">
                    <w:rPr>
                      <w:kern w:val="0"/>
                      <w:sz w:val="24"/>
                    </w:rPr>
                  </w:rPrChange>
                </w:rPr>
                <w:t>50~250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979" w:author="小多 [2]" w:date="2020-09-23T11:01:09Z">
                  <w:rPr>
                    <w:kern w:val="0"/>
                    <w:szCs w:val="21"/>
                  </w:rPr>
                </w:rPrChange>
              </w:rPr>
            </w:pPr>
            <w:r>
              <w:rPr>
                <w:rFonts w:hint="eastAsia"/>
                <w:color w:val="auto"/>
                <w:kern w:val="0"/>
                <w:szCs w:val="21"/>
                <w:rPrChange w:id="7980" w:author="小多 [2]" w:date="2020-09-23T11:01:09Z">
                  <w:rPr>
                    <w:rFonts w:hint="eastAsia"/>
                    <w:kern w:val="0"/>
                    <w:szCs w:val="21"/>
                  </w:rPr>
                </w:rPrChange>
              </w:rPr>
              <w:t>SOFT1_AA04</w:t>
            </w:r>
          </w:p>
        </w:tc>
        <w:tc>
          <w:tcPr>
            <w:tcW w:w="2010" w:type="dxa"/>
            <w:tcBorders>
              <w:bottom w:val="single" w:color="auto" w:sz="4" w:space="0"/>
            </w:tcBorders>
            <w:shd w:val="clear" w:color="auto" w:fill="auto"/>
            <w:vAlign w:val="center"/>
          </w:tcPr>
          <w:p>
            <w:pPr>
              <w:spacing w:line="276" w:lineRule="auto"/>
              <w:rPr>
                <w:color w:val="auto"/>
                <w:kern w:val="0"/>
                <w:szCs w:val="21"/>
                <w:rPrChange w:id="7981" w:author="小多 [2]" w:date="2020-09-23T11:01:09Z">
                  <w:rPr>
                    <w:kern w:val="0"/>
                    <w:szCs w:val="21"/>
                  </w:rPr>
                </w:rPrChange>
              </w:rPr>
            </w:pPr>
            <w:del w:id="7982" w:author="20191115" w:date="2020-09-20T16:20:49Z">
              <w:r>
                <w:rPr>
                  <w:rFonts w:hint="eastAsia"/>
                  <w:color w:val="auto"/>
                  <w:kern w:val="0"/>
                  <w:szCs w:val="21"/>
                  <w:rPrChange w:id="7983" w:author="小多 [2]" w:date="2020-09-23T11:01:09Z">
                    <w:rPr>
                      <w:rFonts w:hint="eastAsia"/>
                      <w:kern w:val="0"/>
                      <w:szCs w:val="21"/>
                    </w:rPr>
                  </w:rPrChange>
                </w:rPr>
                <w:delText>室上性</w:delText>
              </w:r>
            </w:del>
            <w:r>
              <w:rPr>
                <w:rFonts w:hint="eastAsia"/>
                <w:color w:val="auto"/>
                <w:kern w:val="0"/>
                <w:szCs w:val="21"/>
                <w:rPrChange w:id="7985" w:author="小多 [2]" w:date="2020-09-23T11:01:09Z">
                  <w:rPr>
                    <w:rFonts w:hint="eastAsia"/>
                    <w:kern w:val="0"/>
                    <w:szCs w:val="21"/>
                  </w:rPr>
                </w:rPrChange>
              </w:rPr>
              <w:t>心动过速心搏数</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7986" w:author="小多 [2]" w:date="2020-09-23T11:01:09Z">
                  <w:rPr>
                    <w:szCs w:val="21"/>
                  </w:rPr>
                </w:rPrChange>
              </w:rPr>
            </w:pPr>
            <w:r>
              <w:rPr>
                <w:rFonts w:hint="eastAsia"/>
                <w:color w:val="auto"/>
                <w:szCs w:val="21"/>
                <w:rPrChange w:id="7987" w:author="小多 [2]" w:date="2020-09-23T11:01:09Z">
                  <w:rPr>
                    <w:rFonts w:hint="eastAsia"/>
                    <w:szCs w:val="21"/>
                  </w:rPr>
                </w:rPrChange>
              </w:rPr>
              <w:t>在对应输入框内输入一个合理数值</w:t>
            </w:r>
            <w:ins w:id="7988" w:author="20191115" w:date="2020-09-20T16:25:37Z">
              <w:r>
                <w:rPr>
                  <w:rFonts w:hint="eastAsia"/>
                  <w:color w:val="auto"/>
                  <w:kern w:val="2"/>
                  <w:sz w:val="21"/>
                  <w:szCs w:val="21"/>
                  <w:rPrChange w:id="7989" w:author="小多 [2]" w:date="2020-09-23T11:01:09Z">
                    <w:rPr>
                      <w:rFonts w:hint="eastAsia"/>
                      <w:kern w:val="0"/>
                      <w:sz w:val="24"/>
                    </w:rPr>
                  </w:rPrChange>
                </w:rPr>
                <w:t>，输入范围</w:t>
              </w:r>
            </w:ins>
            <w:ins w:id="7991" w:author="20191115" w:date="2020-09-20T16:25:37Z">
              <w:r>
                <w:rPr>
                  <w:rFonts w:hint="eastAsia"/>
                  <w:color w:val="auto"/>
                  <w:kern w:val="2"/>
                  <w:sz w:val="21"/>
                  <w:szCs w:val="21"/>
                  <w:rPrChange w:id="7992" w:author="小多 [2]" w:date="2020-09-23T11:01:09Z">
                    <w:rPr>
                      <w:kern w:val="0"/>
                      <w:sz w:val="24"/>
                    </w:rPr>
                  </w:rPrChange>
                </w:rPr>
                <w:t>1~16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7994" w:author="小多 [2]" w:date="2020-09-23T11:01:09Z">
                  <w:rPr>
                    <w:kern w:val="0"/>
                    <w:szCs w:val="21"/>
                  </w:rPr>
                </w:rPrChange>
              </w:rPr>
            </w:pPr>
            <w:r>
              <w:rPr>
                <w:rFonts w:hint="eastAsia"/>
                <w:color w:val="auto"/>
                <w:kern w:val="0"/>
                <w:szCs w:val="21"/>
                <w:rPrChange w:id="7995" w:author="小多 [2]" w:date="2020-09-23T11:01:09Z">
                  <w:rPr>
                    <w:rFonts w:hint="eastAsia"/>
                    <w:kern w:val="0"/>
                    <w:szCs w:val="21"/>
                  </w:rPr>
                </w:rPrChange>
              </w:rPr>
              <w:t>SOFT1_AA05</w:t>
            </w:r>
          </w:p>
        </w:tc>
        <w:tc>
          <w:tcPr>
            <w:tcW w:w="2010" w:type="dxa"/>
            <w:tcBorders>
              <w:bottom w:val="single" w:color="auto" w:sz="4" w:space="0"/>
            </w:tcBorders>
            <w:shd w:val="clear" w:color="auto" w:fill="auto"/>
            <w:vAlign w:val="center"/>
          </w:tcPr>
          <w:p>
            <w:pPr>
              <w:spacing w:line="276" w:lineRule="auto"/>
              <w:rPr>
                <w:color w:val="auto"/>
                <w:kern w:val="0"/>
                <w:szCs w:val="21"/>
                <w:rPrChange w:id="7996" w:author="小多 [2]" w:date="2020-09-23T11:01:09Z">
                  <w:rPr>
                    <w:kern w:val="0"/>
                    <w:szCs w:val="21"/>
                  </w:rPr>
                </w:rPrChange>
              </w:rPr>
            </w:pPr>
            <w:r>
              <w:rPr>
                <w:rFonts w:hint="eastAsia"/>
                <w:color w:val="auto"/>
                <w:kern w:val="0"/>
                <w:szCs w:val="21"/>
                <w:rPrChange w:id="7997" w:author="小多 [2]" w:date="2020-09-23T11:01:09Z">
                  <w:rPr>
                    <w:rFonts w:hint="eastAsia"/>
                    <w:kern w:val="0"/>
                    <w:szCs w:val="21"/>
                  </w:rPr>
                </w:rPrChange>
              </w:rPr>
              <w:t>室速心率</w:t>
            </w:r>
            <w:ins w:id="7998" w:author="20191115" w:date="2020-09-20T16:20:58Z">
              <w:r>
                <w:rPr>
                  <w:color w:val="auto"/>
                  <w:kern w:val="0"/>
                  <w:sz w:val="24"/>
                  <w:rPrChange w:id="7999" w:author="小多 [2]" w:date="2020-09-23T11:01:09Z">
                    <w:rPr>
                      <w:kern w:val="0"/>
                      <w:sz w:val="24"/>
                    </w:rPr>
                  </w:rPrChange>
                </w:rPr>
                <w:t>(bpm)</w:t>
              </w:r>
            </w:ins>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001" w:author="小多 [2]" w:date="2020-09-23T11:01:09Z">
                  <w:rPr>
                    <w:szCs w:val="21"/>
                  </w:rPr>
                </w:rPrChange>
              </w:rPr>
            </w:pPr>
            <w:r>
              <w:rPr>
                <w:rFonts w:hint="eastAsia"/>
                <w:color w:val="auto"/>
                <w:szCs w:val="21"/>
                <w:rPrChange w:id="8002" w:author="小多 [2]" w:date="2020-09-23T11:01:09Z">
                  <w:rPr>
                    <w:rFonts w:hint="eastAsia"/>
                    <w:szCs w:val="21"/>
                  </w:rPr>
                </w:rPrChange>
              </w:rPr>
              <w:t>在对应输入框内输入一个合理数值</w:t>
            </w:r>
            <w:ins w:id="8003" w:author="20191115" w:date="2020-09-20T16:25:42Z">
              <w:r>
                <w:rPr>
                  <w:rFonts w:hint="eastAsia"/>
                  <w:color w:val="auto"/>
                  <w:kern w:val="2"/>
                  <w:sz w:val="21"/>
                  <w:szCs w:val="21"/>
                  <w:rPrChange w:id="8004" w:author="小多 [2]" w:date="2020-09-23T11:01:09Z">
                    <w:rPr>
                      <w:rFonts w:hint="eastAsia"/>
                      <w:kern w:val="0"/>
                      <w:sz w:val="24"/>
                    </w:rPr>
                  </w:rPrChange>
                </w:rPr>
                <w:t>，输入范围</w:t>
              </w:r>
            </w:ins>
            <w:ins w:id="8006" w:author="20191115" w:date="2020-09-20T16:25:42Z">
              <w:r>
                <w:rPr>
                  <w:rFonts w:hint="eastAsia"/>
                  <w:color w:val="auto"/>
                  <w:kern w:val="2"/>
                  <w:sz w:val="21"/>
                  <w:szCs w:val="21"/>
                  <w:rPrChange w:id="8007" w:author="小多 [2]" w:date="2020-09-23T11:01:09Z">
                    <w:rPr>
                      <w:kern w:val="0"/>
                      <w:sz w:val="24"/>
                    </w:rPr>
                  </w:rPrChange>
                </w:rPr>
                <w:t>50~150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009" w:author="小多 [2]" w:date="2020-09-23T11:01:09Z">
                  <w:rPr>
                    <w:kern w:val="0"/>
                    <w:szCs w:val="21"/>
                  </w:rPr>
                </w:rPrChange>
              </w:rPr>
            </w:pPr>
            <w:r>
              <w:rPr>
                <w:rFonts w:hint="eastAsia"/>
                <w:color w:val="auto"/>
                <w:kern w:val="0"/>
                <w:szCs w:val="21"/>
                <w:rPrChange w:id="8010" w:author="小多 [2]" w:date="2020-09-23T11:01:09Z">
                  <w:rPr>
                    <w:rFonts w:hint="eastAsia"/>
                    <w:kern w:val="0"/>
                    <w:szCs w:val="21"/>
                  </w:rPr>
                </w:rPrChange>
              </w:rPr>
              <w:t>SOFT1_AA06</w:t>
            </w:r>
          </w:p>
        </w:tc>
        <w:tc>
          <w:tcPr>
            <w:tcW w:w="2010" w:type="dxa"/>
            <w:tcBorders>
              <w:bottom w:val="single" w:color="auto" w:sz="4" w:space="0"/>
            </w:tcBorders>
            <w:shd w:val="clear" w:color="auto" w:fill="auto"/>
            <w:vAlign w:val="center"/>
          </w:tcPr>
          <w:p>
            <w:pPr>
              <w:spacing w:line="276" w:lineRule="auto"/>
              <w:rPr>
                <w:color w:val="auto"/>
                <w:kern w:val="0"/>
                <w:szCs w:val="21"/>
                <w:rPrChange w:id="8011" w:author="小多 [2]" w:date="2020-09-23T11:01:09Z">
                  <w:rPr>
                    <w:kern w:val="0"/>
                    <w:szCs w:val="21"/>
                  </w:rPr>
                </w:rPrChange>
              </w:rPr>
            </w:pPr>
            <w:r>
              <w:rPr>
                <w:rFonts w:hint="eastAsia"/>
                <w:color w:val="auto"/>
                <w:kern w:val="0"/>
                <w:szCs w:val="21"/>
                <w:rPrChange w:id="8012" w:author="小多 [2]" w:date="2020-09-23T11:01:09Z">
                  <w:rPr>
                    <w:rFonts w:hint="eastAsia"/>
                    <w:kern w:val="0"/>
                    <w:szCs w:val="21"/>
                  </w:rPr>
                </w:rPrChange>
              </w:rPr>
              <w:t>室速心搏数</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013" w:author="小多 [2]" w:date="2020-09-23T11:01:09Z">
                  <w:rPr>
                    <w:szCs w:val="21"/>
                  </w:rPr>
                </w:rPrChange>
              </w:rPr>
            </w:pPr>
            <w:r>
              <w:rPr>
                <w:rFonts w:hint="eastAsia"/>
                <w:color w:val="auto"/>
                <w:szCs w:val="21"/>
                <w:rPrChange w:id="8014" w:author="小多 [2]" w:date="2020-09-23T11:01:09Z">
                  <w:rPr>
                    <w:rFonts w:hint="eastAsia"/>
                    <w:szCs w:val="21"/>
                  </w:rPr>
                </w:rPrChange>
              </w:rPr>
              <w:t>在对应输入框内输入一个合理数值</w:t>
            </w:r>
            <w:ins w:id="8015" w:author="20191115" w:date="2020-09-20T16:25:52Z">
              <w:r>
                <w:rPr>
                  <w:rFonts w:hint="eastAsia"/>
                  <w:color w:val="auto"/>
                  <w:kern w:val="2"/>
                  <w:sz w:val="21"/>
                  <w:szCs w:val="21"/>
                  <w:rPrChange w:id="8016" w:author="小多 [2]" w:date="2020-09-23T11:01:09Z">
                    <w:rPr>
                      <w:rFonts w:hint="eastAsia"/>
                      <w:kern w:val="0"/>
                      <w:sz w:val="24"/>
                    </w:rPr>
                  </w:rPrChange>
                </w:rPr>
                <w:t>，输入范围</w:t>
              </w:r>
            </w:ins>
            <w:ins w:id="8018" w:author="20191115" w:date="2020-09-20T16:25:52Z">
              <w:r>
                <w:rPr>
                  <w:rFonts w:hint="eastAsia"/>
                  <w:color w:val="auto"/>
                  <w:kern w:val="2"/>
                  <w:sz w:val="21"/>
                  <w:szCs w:val="21"/>
                  <w:rPrChange w:id="8019" w:author="小多 [2]" w:date="2020-09-23T11:01:09Z">
                    <w:rPr>
                      <w:kern w:val="0"/>
                      <w:sz w:val="24"/>
                    </w:rPr>
                  </w:rPrChange>
                </w:rPr>
                <w:t>3~20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021" w:author="小多 [2]" w:date="2020-09-23T11:01:09Z">
                  <w:rPr>
                    <w:kern w:val="0"/>
                    <w:szCs w:val="21"/>
                  </w:rPr>
                </w:rPrChange>
              </w:rPr>
            </w:pPr>
            <w:r>
              <w:rPr>
                <w:rFonts w:hint="eastAsia"/>
                <w:color w:val="auto"/>
                <w:kern w:val="0"/>
                <w:szCs w:val="21"/>
                <w:rPrChange w:id="8022" w:author="小多 [2]" w:date="2020-09-23T11:01:09Z">
                  <w:rPr>
                    <w:rFonts w:hint="eastAsia"/>
                    <w:kern w:val="0"/>
                    <w:szCs w:val="21"/>
                  </w:rPr>
                </w:rPrChange>
              </w:rPr>
              <w:t>SOFT1_AA07</w:t>
            </w:r>
          </w:p>
        </w:tc>
        <w:tc>
          <w:tcPr>
            <w:tcW w:w="2010" w:type="dxa"/>
            <w:tcBorders>
              <w:bottom w:val="single" w:color="auto" w:sz="4" w:space="0"/>
            </w:tcBorders>
            <w:shd w:val="clear" w:color="auto" w:fill="auto"/>
            <w:vAlign w:val="center"/>
          </w:tcPr>
          <w:p>
            <w:pPr>
              <w:spacing w:line="276" w:lineRule="auto"/>
              <w:rPr>
                <w:color w:val="auto"/>
                <w:kern w:val="0"/>
                <w:szCs w:val="21"/>
                <w:rPrChange w:id="8023" w:author="小多 [2]" w:date="2020-09-23T11:01:09Z">
                  <w:rPr>
                    <w:kern w:val="0"/>
                    <w:szCs w:val="21"/>
                  </w:rPr>
                </w:rPrChange>
              </w:rPr>
            </w:pPr>
            <w:r>
              <w:rPr>
                <w:rFonts w:hint="eastAsia"/>
                <w:color w:val="auto"/>
                <w:kern w:val="0"/>
                <w:szCs w:val="21"/>
                <w:rPrChange w:id="8024" w:author="小多 [2]" w:date="2020-09-23T11:01:09Z">
                  <w:rPr>
                    <w:rFonts w:hint="eastAsia"/>
                    <w:kern w:val="0"/>
                    <w:szCs w:val="21"/>
                  </w:rPr>
                </w:rPrChange>
              </w:rPr>
              <w:t>主分析导联选择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025" w:author="小多 [2]" w:date="2020-09-23T11:01:09Z">
                  <w:rPr>
                    <w:szCs w:val="21"/>
                  </w:rPr>
                </w:rPrChange>
              </w:rPr>
            </w:pPr>
            <w:r>
              <w:rPr>
                <w:rFonts w:hint="eastAsia"/>
                <w:color w:val="auto"/>
                <w:szCs w:val="21"/>
                <w:rPrChange w:id="8026" w:author="小多 [2]" w:date="2020-09-23T11:01:09Z">
                  <w:rPr>
                    <w:rFonts w:hint="eastAsia"/>
                    <w:szCs w:val="21"/>
                  </w:rPr>
                </w:rPrChange>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027" w:author="小多 [2]" w:date="2020-09-23T11:01:09Z">
                  <w:rPr>
                    <w:kern w:val="0"/>
                    <w:szCs w:val="21"/>
                  </w:rPr>
                </w:rPrChange>
              </w:rPr>
            </w:pPr>
            <w:r>
              <w:rPr>
                <w:rFonts w:hint="eastAsia"/>
                <w:color w:val="auto"/>
                <w:kern w:val="0"/>
                <w:szCs w:val="21"/>
                <w:rPrChange w:id="8028" w:author="小多 [2]" w:date="2020-09-23T11:01:09Z">
                  <w:rPr>
                    <w:rFonts w:hint="eastAsia"/>
                    <w:kern w:val="0"/>
                    <w:szCs w:val="21"/>
                  </w:rPr>
                </w:rPrChange>
              </w:rPr>
              <w:t>SOFT1_AA08</w:t>
            </w:r>
          </w:p>
        </w:tc>
        <w:tc>
          <w:tcPr>
            <w:tcW w:w="2010" w:type="dxa"/>
            <w:tcBorders>
              <w:bottom w:val="single" w:color="auto" w:sz="4" w:space="0"/>
            </w:tcBorders>
            <w:shd w:val="clear" w:color="auto" w:fill="auto"/>
            <w:vAlign w:val="center"/>
          </w:tcPr>
          <w:p>
            <w:pPr>
              <w:spacing w:line="276" w:lineRule="auto"/>
              <w:rPr>
                <w:color w:val="auto"/>
                <w:kern w:val="0"/>
                <w:szCs w:val="21"/>
                <w:rPrChange w:id="8029" w:author="小多 [2]" w:date="2020-09-23T11:01:09Z">
                  <w:rPr>
                    <w:kern w:val="0"/>
                    <w:szCs w:val="21"/>
                  </w:rPr>
                </w:rPrChange>
              </w:rPr>
            </w:pPr>
            <w:r>
              <w:rPr>
                <w:rFonts w:hint="eastAsia"/>
                <w:color w:val="auto"/>
                <w:kern w:val="0"/>
                <w:szCs w:val="21"/>
                <w:rPrChange w:id="8030" w:author="小多 [2]" w:date="2020-09-23T11:01:09Z">
                  <w:rPr>
                    <w:rFonts w:hint="eastAsia"/>
                    <w:kern w:val="0"/>
                    <w:szCs w:val="21"/>
                  </w:rPr>
                </w:rPrChange>
              </w:rPr>
              <w:t>副分析导联选择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031" w:author="小多 [2]" w:date="2020-09-23T11:01:09Z">
                  <w:rPr>
                    <w:szCs w:val="21"/>
                  </w:rPr>
                </w:rPrChange>
              </w:rPr>
            </w:pPr>
            <w:r>
              <w:rPr>
                <w:rFonts w:hint="eastAsia"/>
                <w:color w:val="auto"/>
                <w:szCs w:val="21"/>
                <w:rPrChange w:id="8032" w:author="小多 [2]" w:date="2020-09-23T11:01:09Z">
                  <w:rPr>
                    <w:rFonts w:hint="eastAsia"/>
                    <w:szCs w:val="21"/>
                  </w:rPr>
                </w:rPrChange>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033" w:author="小多 [2]" w:date="2020-09-23T11:01:09Z">
                  <w:rPr>
                    <w:kern w:val="0"/>
                    <w:szCs w:val="21"/>
                  </w:rPr>
                </w:rPrChange>
              </w:rPr>
            </w:pPr>
            <w:r>
              <w:rPr>
                <w:rFonts w:hint="eastAsia"/>
                <w:color w:val="auto"/>
                <w:kern w:val="0"/>
                <w:szCs w:val="21"/>
                <w:rPrChange w:id="8034" w:author="小多 [2]" w:date="2020-09-23T11:01:09Z">
                  <w:rPr>
                    <w:rFonts w:hint="eastAsia"/>
                    <w:kern w:val="0"/>
                    <w:szCs w:val="21"/>
                  </w:rPr>
                </w:rPrChange>
              </w:rPr>
              <w:t>SOFT1_AA09</w:t>
            </w:r>
          </w:p>
        </w:tc>
        <w:tc>
          <w:tcPr>
            <w:tcW w:w="2010" w:type="dxa"/>
            <w:tcBorders>
              <w:bottom w:val="single" w:color="auto" w:sz="4" w:space="0"/>
            </w:tcBorders>
            <w:shd w:val="clear" w:color="auto" w:fill="auto"/>
            <w:vAlign w:val="center"/>
          </w:tcPr>
          <w:p>
            <w:pPr>
              <w:spacing w:line="276" w:lineRule="auto"/>
              <w:rPr>
                <w:color w:val="auto"/>
                <w:kern w:val="0"/>
                <w:szCs w:val="21"/>
                <w:rPrChange w:id="8035" w:author="小多 [2]" w:date="2020-09-23T11:01:09Z">
                  <w:rPr>
                    <w:kern w:val="0"/>
                    <w:szCs w:val="21"/>
                  </w:rPr>
                </w:rPrChange>
              </w:rPr>
            </w:pPr>
            <w:r>
              <w:rPr>
                <w:rFonts w:hint="eastAsia"/>
                <w:color w:val="auto"/>
                <w:kern w:val="0"/>
                <w:szCs w:val="21"/>
                <w:rPrChange w:id="8036" w:author="小多 [2]" w:date="2020-09-23T11:01:09Z">
                  <w:rPr>
                    <w:rFonts w:hint="eastAsia"/>
                    <w:kern w:val="0"/>
                    <w:szCs w:val="21"/>
                  </w:rPr>
                </w:rPrChange>
              </w:rPr>
              <w:t>确定</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037" w:author="小多 [2]" w:date="2020-09-23T11:01:09Z">
                  <w:rPr>
                    <w:szCs w:val="21"/>
                  </w:rPr>
                </w:rPrChange>
              </w:rPr>
            </w:pPr>
            <w:r>
              <w:rPr>
                <w:rFonts w:hint="eastAsia"/>
                <w:color w:val="auto"/>
                <w:szCs w:val="21"/>
                <w:rPrChange w:id="8038" w:author="小多 [2]" w:date="2020-09-23T11:01:09Z">
                  <w:rPr>
                    <w:rFonts w:hint="eastAsia"/>
                    <w:szCs w:val="21"/>
                  </w:rPr>
                </w:rPrChange>
              </w:rPr>
              <w:t>首先判断上述输入是否合理，如果不合理，</w:t>
            </w:r>
            <w:ins w:id="8039" w:author="20191115" w:date="2020-09-20T16:08:06Z">
              <w:r>
                <w:rPr>
                  <w:rFonts w:hint="eastAsia"/>
                  <w:color w:val="auto"/>
                  <w:szCs w:val="21"/>
                  <w:lang w:val="en-US" w:eastAsia="zh-CN"/>
                  <w:rPrChange w:id="8040" w:author="小多 [2]" w:date="2020-09-23T11:01:09Z">
                    <w:rPr>
                      <w:rFonts w:hint="eastAsia"/>
                      <w:szCs w:val="21"/>
                      <w:lang w:val="en-US" w:eastAsia="zh-CN"/>
                    </w:rPr>
                  </w:rPrChange>
                </w:rPr>
                <w:t>即</w:t>
              </w:r>
            </w:ins>
            <w:ins w:id="8042" w:author="20191115" w:date="2020-09-20T16:08:03Z">
              <w:r>
                <w:rPr>
                  <w:rFonts w:hint="eastAsia"/>
                  <w:color w:val="auto"/>
                  <w:kern w:val="2"/>
                  <w:sz w:val="21"/>
                  <w:szCs w:val="21"/>
                  <w:rPrChange w:id="8043" w:author="小多 [2]" w:date="2020-09-23T11:01:09Z">
                    <w:rPr>
                      <w:rFonts w:hint="eastAsia"/>
                      <w:kern w:val="2"/>
                      <w:sz w:val="21"/>
                      <w:szCs w:val="21"/>
                    </w:rPr>
                  </w:rPrChange>
                </w:rPr>
                <w:t>在参数设置时输入值超出规定范围，有警告提示</w:t>
              </w:r>
            </w:ins>
            <w:del w:id="8045" w:author="20191115" w:date="2020-09-20T16:08:03Z">
              <w:r>
                <w:rPr>
                  <w:rFonts w:hint="eastAsia"/>
                  <w:color w:val="auto"/>
                  <w:szCs w:val="21"/>
                  <w:rPrChange w:id="8046" w:author="小多 [2]" w:date="2020-09-23T11:01:09Z">
                    <w:rPr>
                      <w:rFonts w:hint="eastAsia"/>
                      <w:szCs w:val="21"/>
                    </w:rPr>
                  </w:rPrChange>
                </w:rPr>
                <w:delText>则指出</w:delText>
              </w:r>
            </w:del>
            <w:del w:id="8048" w:author="小多 [2]" w:date="2020-09-23T10:59:12Z">
              <w:r>
                <w:rPr>
                  <w:rFonts w:hint="eastAsia"/>
                  <w:color w:val="auto"/>
                  <w:szCs w:val="21"/>
                  <w:rPrChange w:id="8049" w:author="小多 [2]" w:date="2020-09-23T11:01:09Z">
                    <w:rPr>
                      <w:rFonts w:hint="eastAsia"/>
                      <w:szCs w:val="21"/>
                    </w:rPr>
                  </w:rPrChange>
                </w:rPr>
                <w:delText>。</w:delText>
              </w:r>
            </w:del>
          </w:p>
          <w:p>
            <w:pPr>
              <w:pStyle w:val="25"/>
              <w:spacing w:line="276" w:lineRule="auto"/>
              <w:ind w:firstLine="0" w:firstLineChars="0"/>
              <w:rPr>
                <w:color w:val="auto"/>
                <w:szCs w:val="21"/>
                <w:rPrChange w:id="8051" w:author="小多 [2]" w:date="2020-09-23T11:01:09Z">
                  <w:rPr>
                    <w:szCs w:val="21"/>
                  </w:rPr>
                </w:rPrChange>
              </w:rPr>
            </w:pPr>
            <w:r>
              <w:rPr>
                <w:rFonts w:hint="eastAsia"/>
                <w:color w:val="auto"/>
                <w:szCs w:val="21"/>
                <w:rPrChange w:id="8052" w:author="小多 [2]" w:date="2020-09-23T11:01:09Z">
                  <w:rPr>
                    <w:rFonts w:hint="eastAsia"/>
                    <w:szCs w:val="21"/>
                  </w:rPr>
                </w:rPrChange>
              </w:rPr>
              <w:t>如果合理，则保存本次输入结果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8053" w:author="小多 [2]" w:date="2020-09-23T11:01:09Z">
                  <w:rPr>
                    <w:kern w:val="0"/>
                    <w:szCs w:val="21"/>
                  </w:rPr>
                </w:rPrChange>
              </w:rPr>
            </w:pPr>
            <w:r>
              <w:rPr>
                <w:rFonts w:hint="eastAsia"/>
                <w:color w:val="auto"/>
                <w:kern w:val="0"/>
                <w:szCs w:val="21"/>
                <w:rPrChange w:id="8054" w:author="小多 [2]" w:date="2020-09-23T11:01:09Z">
                  <w:rPr>
                    <w:rFonts w:hint="eastAsia"/>
                    <w:kern w:val="0"/>
                    <w:szCs w:val="21"/>
                  </w:rPr>
                </w:rPrChange>
              </w:rPr>
              <w:t>SOFT1_AA10</w:t>
            </w:r>
          </w:p>
        </w:tc>
        <w:tc>
          <w:tcPr>
            <w:tcW w:w="2010" w:type="dxa"/>
            <w:shd w:val="clear" w:color="auto" w:fill="auto"/>
            <w:vAlign w:val="center"/>
          </w:tcPr>
          <w:p>
            <w:pPr>
              <w:spacing w:line="276" w:lineRule="auto"/>
              <w:rPr>
                <w:color w:val="auto"/>
                <w:kern w:val="0"/>
                <w:szCs w:val="21"/>
                <w:rPrChange w:id="8055" w:author="小多 [2]" w:date="2020-09-23T11:01:09Z">
                  <w:rPr>
                    <w:kern w:val="0"/>
                    <w:szCs w:val="21"/>
                  </w:rPr>
                </w:rPrChange>
              </w:rPr>
            </w:pPr>
            <w:r>
              <w:rPr>
                <w:rFonts w:hint="eastAsia"/>
                <w:color w:val="auto"/>
                <w:kern w:val="0"/>
                <w:szCs w:val="21"/>
                <w:rPrChange w:id="8056" w:author="小多 [2]" w:date="2020-09-23T11:01:09Z">
                  <w:rPr>
                    <w:rFonts w:hint="eastAsia"/>
                    <w:kern w:val="0"/>
                    <w:szCs w:val="21"/>
                  </w:rPr>
                </w:rPrChange>
              </w:rPr>
              <w:t>取消</w:t>
            </w:r>
          </w:p>
        </w:tc>
        <w:tc>
          <w:tcPr>
            <w:tcW w:w="6342" w:type="dxa"/>
            <w:shd w:val="clear" w:color="auto" w:fill="auto"/>
            <w:vAlign w:val="center"/>
          </w:tcPr>
          <w:p>
            <w:pPr>
              <w:pStyle w:val="25"/>
              <w:spacing w:line="276" w:lineRule="auto"/>
              <w:ind w:firstLine="0" w:firstLineChars="0"/>
              <w:rPr>
                <w:color w:val="auto"/>
                <w:szCs w:val="21"/>
                <w:rPrChange w:id="8057" w:author="小多 [2]" w:date="2020-09-23T11:01:09Z">
                  <w:rPr>
                    <w:szCs w:val="21"/>
                  </w:rPr>
                </w:rPrChange>
              </w:rPr>
            </w:pPr>
            <w:r>
              <w:rPr>
                <w:rFonts w:hint="eastAsia"/>
                <w:color w:val="auto"/>
                <w:szCs w:val="21"/>
                <w:rPrChange w:id="8058" w:author="小多 [2]" w:date="2020-09-23T11:01:09Z">
                  <w:rPr>
                    <w:rFonts w:hint="eastAsia"/>
                    <w:szCs w:val="21"/>
                  </w:rPr>
                </w:rPrChange>
              </w:rPr>
              <w:t>取消按钮，不保存本次输入结果</w:t>
            </w:r>
            <w:del w:id="8059" w:author="小多 [2]" w:date="2020-09-23T10:59:15Z">
              <w:r>
                <w:rPr>
                  <w:rFonts w:hint="eastAsia"/>
                  <w:color w:val="auto"/>
                  <w:szCs w:val="21"/>
                  <w:rPrChange w:id="8060"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8063" w:author="小多 [2]" w:date="2020-09-23T10:58:52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0" w:hRule="atLeast"/>
          <w:tblHeader/>
          <w:jc w:val="center"/>
          <w:ins w:id="8062" w:author="20191115" w:date="2020-09-20T16:23:22Z"/>
          <w:trPrChange w:id="8063" w:author="小多 [2]" w:date="2020-09-23T10:58:52Z">
            <w:trPr>
              <w:trHeight w:val="20" w:hRule="atLeast"/>
              <w:tblHeader/>
              <w:jc w:val="center"/>
            </w:trPr>
          </w:trPrChange>
        </w:trPr>
        <w:tc>
          <w:tcPr>
            <w:tcW w:w="1467" w:type="dxa"/>
            <w:tcBorders>
              <w:bottom w:val="single" w:color="auto" w:sz="4" w:space="0"/>
            </w:tcBorders>
            <w:shd w:val="clear" w:color="auto" w:fill="auto"/>
            <w:vAlign w:val="center"/>
            <w:tcPrChange w:id="8064" w:author="小多 [2]" w:date="2020-09-23T10:58:52Z">
              <w:tcPr>
                <w:tcW w:w="1467" w:type="dxa"/>
                <w:tcBorders>
                  <w:bottom w:val="single" w:color="auto" w:sz="4" w:space="0"/>
                </w:tcBorders>
                <w:shd w:val="clear" w:color="auto" w:fill="auto"/>
                <w:vAlign w:val="center"/>
                <w:tcPrChange w:id="8065" w:author="小多 [2]" w:date="2020-09-23T10:58:52Z">
                  <w:tcPr>
                    <w:tcW w:w="1467" w:type="dxa"/>
                    <w:tcBorders>
                      <w:bottom w:val="single" w:color="auto" w:sz="4" w:space="0"/>
                    </w:tcBorders>
                    <w:shd w:val="clear" w:color="auto" w:fill="auto"/>
                    <w:vAlign w:val="center"/>
                    <w:tcPrChange w:id="8066" w:author="小多 [2]" w:date="2020-09-23T10:58:52Z">
                      <w:tcPr>
                        <w:tcW w:w="1467" w:type="dxa"/>
                        <w:tcBorders>
                          <w:bottom w:val="single" w:color="auto" w:sz="4" w:space="0"/>
                        </w:tcBorders>
                        <w:shd w:val="clear" w:color="auto" w:fill="auto"/>
                        <w:vAlign w:val="center"/>
                        <w:tcPrChange w:id="8067" w:author="小多 [2]" w:date="2020-09-23T10:58:52Z">
                          <w:tcPr>
                            <w:tcW w:w="1467" w:type="dxa"/>
                            <w:tcBorders>
                              <w:bottom w:val="single" w:color="auto" w:sz="4" w:space="0"/>
                            </w:tcBorders>
                            <w:shd w:val="clear" w:color="auto" w:fill="auto"/>
                            <w:vAlign w:val="center"/>
                            <w:tcPrChange w:id="8068" w:author="小多 [2]" w:date="2020-09-23T10:58:52Z">
                              <w:tcPr>
                                <w:tcW w:w="1467" w:type="dxa"/>
                                <w:tcBorders>
                                  <w:bottom w:val="single" w:color="auto" w:sz="4" w:space="0"/>
                                </w:tcBorders>
                                <w:shd w:val="clear" w:color="auto" w:fill="auto"/>
                                <w:vAlign w:val="center"/>
                                <w:tcPrChange w:id="8069" w:author="小多 [2]" w:date="2020-09-23T10:58:52Z">
                                  <w:tcPr>
                                    <w:tcW w:w="1467" w:type="dxa"/>
                                    <w:tcBorders>
                                      <w:bottom w:val="single" w:color="auto" w:sz="4" w:space="0"/>
                                    </w:tcBorders>
                                    <w:shd w:val="clear" w:color="auto" w:fill="auto"/>
                                    <w:vAlign w:val="center"/>
                                    <w:tcPrChange w:id="8070" w:author="小多 [2]" w:date="2020-09-23T10:58:52Z">
                                      <w:tcPr>
                                        <w:tcW w:w="1467" w:type="dxa"/>
                                        <w:tcBorders>
                                          <w:bottom w:val="single" w:color="auto" w:sz="4" w:space="0"/>
                                        </w:tcBorders>
                                        <w:shd w:val="clear" w:color="auto" w:fill="auto"/>
                                        <w:vAlign w:val="center"/>
                                        <w:tcPrChange w:id="8071" w:author="小多 [2]" w:date="2020-09-23T10:58:52Z">
                                          <w:tcPr>
                                            <w:tcW w:w="1467" w:type="dxa"/>
                                            <w:tcBorders>
                                              <w:bottom w:val="single" w:color="auto" w:sz="4" w:space="0"/>
                                            </w:tcBorders>
                                            <w:shd w:val="clear" w:color="auto" w:fill="auto"/>
                                            <w:vAlign w:val="center"/>
                                            <w:tcPrChange w:id="8072" w:author="小多 [2]" w:date="2020-09-23T10:58:52Z">
                                              <w:tcPr>
                                                <w:tcW w:w="1467" w:type="dxa"/>
                                                <w:tcBorders>
                                                  <w:bottom w:val="single" w:color="auto" w:sz="4" w:space="0"/>
                                                </w:tcBorders>
                                                <w:shd w:val="clear" w:color="auto" w:fill="auto"/>
                                                <w:vAlign w:val="center"/>
                                                <w:tcPrChange w:id="8073" w:author="小多 [2]" w:date="2020-09-23T10:58:52Z">
                                                  <w:tcPr>
                                                    <w:tcW w:w="1467" w:type="dxa"/>
                                                    <w:tcBorders>
                                                      <w:bottom w:val="single" w:color="auto" w:sz="4" w:space="0"/>
                                                    </w:tcBorders>
                                                    <w:shd w:val="clear" w:color="auto" w:fill="auto"/>
                                                    <w:vAlign w:val="center"/>
                                                  </w:tcPr>
                                                </w:tcPrChange>
                                              </w:tcPr>
                                            </w:tcPrChange>
                                          </w:tcPr>
                                        </w:tcPrChange>
                                      </w:tcPr>
                                    </w:tcPrChange>
                                  </w:tcPr>
                                </w:tcPrChange>
                              </w:tcPr>
                            </w:tcPrChange>
                          </w:tcPr>
                        </w:tcPrChange>
                      </w:tcPr>
                    </w:tcPrChange>
                  </w:tcPr>
                </w:tcPrChange>
              </w:tcPr>
            </w:tcPrChange>
          </w:tcPr>
          <w:p>
            <w:pPr>
              <w:spacing w:line="276" w:lineRule="auto"/>
              <w:jc w:val="center"/>
              <w:rPr>
                <w:ins w:id="8074" w:author="20191115" w:date="2020-09-20T16:23:22Z"/>
                <w:rFonts w:hint="eastAsia" w:eastAsia="宋体"/>
                <w:color w:val="auto"/>
                <w:kern w:val="0"/>
                <w:szCs w:val="21"/>
                <w:lang w:val="en-US" w:eastAsia="zh-CN"/>
                <w:rPrChange w:id="8075" w:author="小多 [2]" w:date="2020-09-23T11:01:09Z">
                  <w:rPr>
                    <w:ins w:id="8076" w:author="20191115" w:date="2020-09-20T16:23:22Z"/>
                    <w:rFonts w:hint="eastAsia" w:eastAsia="宋体"/>
                    <w:kern w:val="0"/>
                    <w:szCs w:val="21"/>
                    <w:lang w:val="en-US" w:eastAsia="zh-CN"/>
                  </w:rPr>
                </w:rPrChange>
              </w:rPr>
            </w:pPr>
            <w:ins w:id="8077" w:author="20191115" w:date="2020-09-20T16:23:36Z">
              <w:r>
                <w:rPr>
                  <w:rFonts w:hint="eastAsia"/>
                  <w:color w:val="auto"/>
                  <w:kern w:val="0"/>
                  <w:szCs w:val="21"/>
                  <w:rPrChange w:id="8078" w:author="小多 [2]" w:date="2020-09-23T11:01:09Z">
                    <w:rPr>
                      <w:rFonts w:hint="eastAsia"/>
                      <w:kern w:val="0"/>
                      <w:szCs w:val="21"/>
                    </w:rPr>
                  </w:rPrChange>
                </w:rPr>
                <w:t>SOFT1_AA1</w:t>
              </w:r>
            </w:ins>
            <w:ins w:id="8080" w:author="20191115" w:date="2020-09-20T16:26:26Z">
              <w:r>
                <w:rPr>
                  <w:rFonts w:hint="eastAsia"/>
                  <w:color w:val="auto"/>
                  <w:kern w:val="0"/>
                  <w:szCs w:val="21"/>
                  <w:lang w:val="en-US" w:eastAsia="zh-CN"/>
                  <w:rPrChange w:id="8081" w:author="小多 [2]" w:date="2020-09-23T11:01:09Z">
                    <w:rPr>
                      <w:rFonts w:hint="eastAsia"/>
                      <w:kern w:val="0"/>
                      <w:szCs w:val="21"/>
                      <w:lang w:val="en-US" w:eastAsia="zh-CN"/>
                    </w:rPr>
                  </w:rPrChange>
                </w:rPr>
                <w:t>1</w:t>
              </w:r>
            </w:ins>
          </w:p>
        </w:tc>
        <w:tc>
          <w:tcPr>
            <w:tcW w:w="2010" w:type="dxa"/>
            <w:tcBorders>
              <w:bottom w:val="single" w:color="auto" w:sz="4" w:space="0"/>
            </w:tcBorders>
            <w:shd w:val="clear" w:color="auto" w:fill="auto"/>
            <w:vAlign w:val="center"/>
            <w:tcPrChange w:id="8083" w:author="小多 [2]" w:date="2020-09-23T10:58:52Z">
              <w:tcPr>
                <w:tcW w:w="2010" w:type="dxa"/>
                <w:tcBorders>
                  <w:bottom w:val="single" w:color="auto" w:sz="4" w:space="0"/>
                </w:tcBorders>
                <w:shd w:val="clear" w:color="auto" w:fill="auto"/>
                <w:vAlign w:val="center"/>
                <w:tcPrChange w:id="8084" w:author="小多 [2]" w:date="2020-09-23T10:58:52Z">
                  <w:tcPr>
                    <w:tcW w:w="2010" w:type="dxa"/>
                    <w:tcBorders>
                      <w:bottom w:val="single" w:color="auto" w:sz="4" w:space="0"/>
                    </w:tcBorders>
                    <w:shd w:val="clear" w:color="auto" w:fill="auto"/>
                    <w:vAlign w:val="center"/>
                    <w:tcPrChange w:id="8085" w:author="小多 [2]" w:date="2020-09-23T10:58:52Z">
                      <w:tcPr>
                        <w:tcW w:w="2010" w:type="dxa"/>
                        <w:tcBorders>
                          <w:bottom w:val="single" w:color="auto" w:sz="4" w:space="0"/>
                        </w:tcBorders>
                        <w:shd w:val="clear" w:color="auto" w:fill="auto"/>
                        <w:vAlign w:val="center"/>
                        <w:tcPrChange w:id="8086" w:author="小多 [2]" w:date="2020-09-23T10:58:52Z">
                          <w:tcPr>
                            <w:tcW w:w="2010" w:type="dxa"/>
                            <w:tcBorders>
                              <w:bottom w:val="single" w:color="auto" w:sz="4" w:space="0"/>
                            </w:tcBorders>
                            <w:shd w:val="clear" w:color="auto" w:fill="auto"/>
                            <w:vAlign w:val="center"/>
                            <w:tcPrChange w:id="8087" w:author="小多 [2]" w:date="2020-09-23T10:58:52Z">
                              <w:tcPr>
                                <w:tcW w:w="2010" w:type="dxa"/>
                                <w:tcBorders>
                                  <w:bottom w:val="single" w:color="auto" w:sz="4" w:space="0"/>
                                </w:tcBorders>
                                <w:shd w:val="clear" w:color="auto" w:fill="auto"/>
                                <w:vAlign w:val="center"/>
                                <w:tcPrChange w:id="8088" w:author="小多 [2]" w:date="2020-09-23T10:58:52Z">
                                  <w:tcPr>
                                    <w:tcW w:w="2010" w:type="dxa"/>
                                    <w:tcBorders>
                                      <w:bottom w:val="single" w:color="auto" w:sz="4" w:space="0"/>
                                    </w:tcBorders>
                                    <w:shd w:val="clear" w:color="auto" w:fill="auto"/>
                                    <w:vAlign w:val="center"/>
                                    <w:tcPrChange w:id="8089" w:author="小多 [2]" w:date="2020-09-23T10:58:52Z">
                                      <w:tcPr>
                                        <w:tcW w:w="2010" w:type="dxa"/>
                                        <w:tcBorders>
                                          <w:bottom w:val="single" w:color="auto" w:sz="4" w:space="0"/>
                                        </w:tcBorders>
                                        <w:shd w:val="clear" w:color="auto" w:fill="auto"/>
                                        <w:vAlign w:val="center"/>
                                        <w:tcPrChange w:id="8090" w:author="小多 [2]" w:date="2020-09-23T10:58:52Z">
                                          <w:tcPr>
                                            <w:tcW w:w="2010" w:type="dxa"/>
                                            <w:tcBorders>
                                              <w:bottom w:val="single" w:color="auto" w:sz="4" w:space="0"/>
                                            </w:tcBorders>
                                            <w:shd w:val="clear" w:color="auto" w:fill="auto"/>
                                            <w:vAlign w:val="center"/>
                                            <w:tcPrChange w:id="8091" w:author="小多 [2]" w:date="2020-09-23T10:58:52Z">
                                              <w:tcPr>
                                                <w:tcW w:w="2010" w:type="dxa"/>
                                                <w:tcBorders>
                                                  <w:bottom w:val="single" w:color="auto" w:sz="4" w:space="0"/>
                                                </w:tcBorders>
                                                <w:shd w:val="clear" w:color="auto" w:fill="auto"/>
                                                <w:vAlign w:val="center"/>
                                                <w:tcPrChange w:id="8092" w:author="小多 [2]" w:date="2020-09-23T10:58:52Z">
                                                  <w:tcPr>
                                                    <w:tcW w:w="2010" w:type="dxa"/>
                                                    <w:tcBorders>
                                                      <w:bottom w:val="single" w:color="auto" w:sz="4" w:space="0"/>
                                                    </w:tcBorders>
                                                    <w:shd w:val="clear" w:color="auto" w:fill="auto"/>
                                                    <w:vAlign w:val="center"/>
                                                  </w:tcPr>
                                                </w:tcPrChange>
                                              </w:tcPr>
                                            </w:tcPrChange>
                                          </w:tcPr>
                                        </w:tcPrChange>
                                      </w:tcPr>
                                    </w:tcPrChange>
                                  </w:tcPr>
                                </w:tcPrChange>
                              </w:tcPr>
                            </w:tcPrChange>
                          </w:tcPr>
                        </w:tcPrChange>
                      </w:tcPr>
                    </w:tcPrChange>
                  </w:tcPr>
                </w:tcPrChange>
              </w:tcPr>
            </w:tcPrChange>
          </w:tcPr>
          <w:p>
            <w:pPr>
              <w:spacing w:line="276" w:lineRule="auto"/>
              <w:rPr>
                <w:ins w:id="8093" w:author="20191115" w:date="2020-09-20T16:23:22Z"/>
                <w:rFonts w:hint="default" w:eastAsia="宋体"/>
                <w:color w:val="auto"/>
                <w:kern w:val="0"/>
                <w:szCs w:val="21"/>
                <w:lang w:val="en-US" w:eastAsia="zh-CN"/>
                <w:rPrChange w:id="8094" w:author="小多 [2]" w:date="2020-09-23T11:01:09Z">
                  <w:rPr>
                    <w:ins w:id="8095" w:author="20191115" w:date="2020-09-20T16:23:22Z"/>
                    <w:rFonts w:hint="default" w:eastAsia="宋体"/>
                    <w:kern w:val="0"/>
                    <w:szCs w:val="21"/>
                    <w:lang w:val="en-US" w:eastAsia="zh-CN"/>
                  </w:rPr>
                </w:rPrChange>
              </w:rPr>
            </w:pPr>
            <w:ins w:id="8096" w:author="20191115" w:date="2020-09-20T16:23:22Z">
              <w:r>
                <w:rPr>
                  <w:rFonts w:hint="eastAsia"/>
                  <w:color w:val="auto"/>
                  <w:kern w:val="0"/>
                  <w:szCs w:val="21"/>
                  <w:lang w:val="en-US" w:eastAsia="zh-CN"/>
                  <w:rPrChange w:id="8097" w:author="小多 [2]" w:date="2020-09-23T11:01:09Z">
                    <w:rPr>
                      <w:rFonts w:hint="eastAsia"/>
                      <w:kern w:val="0"/>
                      <w:szCs w:val="21"/>
                      <w:lang w:val="en-US" w:eastAsia="zh-CN"/>
                    </w:rPr>
                  </w:rPrChange>
                </w:rPr>
                <w:t>室上早提前量（%）</w:t>
              </w:r>
            </w:ins>
          </w:p>
        </w:tc>
        <w:tc>
          <w:tcPr>
            <w:tcW w:w="6342" w:type="dxa"/>
            <w:tcBorders>
              <w:bottom w:val="single" w:color="auto" w:sz="4" w:space="0"/>
            </w:tcBorders>
            <w:shd w:val="clear" w:color="auto" w:fill="auto"/>
            <w:vAlign w:val="center"/>
            <w:tcPrChange w:id="8099" w:author="小多 [2]" w:date="2020-09-23T10:58:52Z">
              <w:tcPr>
                <w:tcW w:w="6342" w:type="dxa"/>
                <w:tcBorders>
                  <w:bottom w:val="single" w:color="auto" w:sz="4" w:space="0"/>
                </w:tcBorders>
                <w:shd w:val="clear" w:color="auto" w:fill="auto"/>
                <w:vAlign w:val="center"/>
                <w:tcPrChange w:id="8100" w:author="小多 [2]" w:date="2020-09-23T10:58:52Z">
                  <w:tcPr>
                    <w:tcW w:w="6342" w:type="dxa"/>
                    <w:tcBorders>
                      <w:bottom w:val="single" w:color="auto" w:sz="4" w:space="0"/>
                    </w:tcBorders>
                    <w:shd w:val="clear" w:color="auto" w:fill="auto"/>
                    <w:vAlign w:val="center"/>
                    <w:tcPrChange w:id="8101" w:author="小多 [2]" w:date="2020-09-23T10:58:52Z">
                      <w:tcPr>
                        <w:tcW w:w="6342" w:type="dxa"/>
                        <w:tcBorders>
                          <w:bottom w:val="single" w:color="auto" w:sz="4" w:space="0"/>
                        </w:tcBorders>
                        <w:shd w:val="clear" w:color="auto" w:fill="auto"/>
                        <w:vAlign w:val="center"/>
                        <w:tcPrChange w:id="8102" w:author="小多 [2]" w:date="2020-09-23T10:58:52Z">
                          <w:tcPr>
                            <w:tcW w:w="6342" w:type="dxa"/>
                            <w:tcBorders>
                              <w:bottom w:val="single" w:color="auto" w:sz="4" w:space="0"/>
                            </w:tcBorders>
                            <w:shd w:val="clear" w:color="auto" w:fill="auto"/>
                            <w:vAlign w:val="center"/>
                            <w:tcPrChange w:id="8103" w:author="小多 [2]" w:date="2020-09-23T10:58:52Z">
                              <w:tcPr>
                                <w:tcW w:w="6342" w:type="dxa"/>
                                <w:tcBorders>
                                  <w:bottom w:val="single" w:color="auto" w:sz="4" w:space="0"/>
                                </w:tcBorders>
                                <w:shd w:val="clear" w:color="auto" w:fill="auto"/>
                                <w:vAlign w:val="center"/>
                                <w:tcPrChange w:id="8104" w:author="小多 [2]" w:date="2020-09-23T10:58:52Z">
                                  <w:tcPr>
                                    <w:tcW w:w="6342" w:type="dxa"/>
                                    <w:tcBorders>
                                      <w:bottom w:val="single" w:color="auto" w:sz="4" w:space="0"/>
                                    </w:tcBorders>
                                    <w:shd w:val="clear" w:color="auto" w:fill="auto"/>
                                    <w:vAlign w:val="center"/>
                                    <w:tcPrChange w:id="8105" w:author="小多 [2]" w:date="2020-09-23T10:58:52Z">
                                      <w:tcPr>
                                        <w:tcW w:w="6342" w:type="dxa"/>
                                        <w:tcBorders>
                                          <w:bottom w:val="single" w:color="auto" w:sz="4" w:space="0"/>
                                        </w:tcBorders>
                                        <w:shd w:val="clear" w:color="auto" w:fill="auto"/>
                                        <w:vAlign w:val="center"/>
                                        <w:tcPrChange w:id="8106" w:author="小多 [2]" w:date="2020-09-23T10:58:52Z">
                                          <w:tcPr>
                                            <w:tcW w:w="6342" w:type="dxa"/>
                                            <w:tcBorders>
                                              <w:bottom w:val="single" w:color="auto" w:sz="4" w:space="0"/>
                                            </w:tcBorders>
                                            <w:shd w:val="clear" w:color="auto" w:fill="auto"/>
                                            <w:vAlign w:val="center"/>
                                            <w:tcPrChange w:id="8107" w:author="小多 [2]" w:date="2020-09-23T10:58:52Z">
                                              <w:tcPr>
                                                <w:tcW w:w="6342" w:type="dxa"/>
                                                <w:tcBorders>
                                                  <w:bottom w:val="single" w:color="auto" w:sz="4" w:space="0"/>
                                                </w:tcBorders>
                                                <w:shd w:val="clear" w:color="auto" w:fill="auto"/>
                                                <w:vAlign w:val="center"/>
                                                <w:tcPrChange w:id="8108" w:author="小多 [2]" w:date="2020-09-23T10:58:52Z">
                                                  <w:tcPr>
                                                    <w:tcW w:w="6342" w:type="dxa"/>
                                                    <w:tcBorders>
                                                      <w:bottom w:val="single" w:color="auto" w:sz="4" w:space="0"/>
                                                    </w:tcBorders>
                                                    <w:shd w:val="clear" w:color="auto" w:fill="auto"/>
                                                    <w:vAlign w:val="center"/>
                                                  </w:tcPr>
                                                </w:tcPrChange>
                                              </w:tcPr>
                                            </w:tcPrChange>
                                          </w:tcPr>
                                        </w:tcPrChange>
                                      </w:tcPr>
                                    </w:tcPrChange>
                                  </w:tcPr>
                                </w:tcPrChange>
                              </w:tcPr>
                            </w:tcPrChange>
                          </w:tcPr>
                        </w:tcPrChange>
                      </w:tcPr>
                    </w:tcPrChange>
                  </w:tcPr>
                </w:tcPrChange>
              </w:tcPr>
            </w:tcPrChange>
          </w:tcPr>
          <w:p>
            <w:pPr>
              <w:pStyle w:val="25"/>
              <w:spacing w:line="276" w:lineRule="auto"/>
              <w:ind w:firstLine="0" w:firstLineChars="0"/>
              <w:rPr>
                <w:ins w:id="8109" w:author="20191115" w:date="2020-09-20T16:23:22Z"/>
                <w:rFonts w:hint="eastAsia"/>
                <w:color w:val="auto"/>
                <w:szCs w:val="21"/>
                <w:rPrChange w:id="8110" w:author="小多 [2]" w:date="2020-09-23T11:01:09Z">
                  <w:rPr>
                    <w:ins w:id="8111" w:author="20191115" w:date="2020-09-20T16:23:22Z"/>
                    <w:rFonts w:hint="eastAsia"/>
                    <w:szCs w:val="21"/>
                  </w:rPr>
                </w:rPrChange>
              </w:rPr>
            </w:pPr>
            <w:ins w:id="8112" w:author="20191115" w:date="2020-09-20T16:27:38Z">
              <w:r>
                <w:rPr>
                  <w:rFonts w:hint="eastAsia"/>
                  <w:color w:val="auto"/>
                  <w:szCs w:val="21"/>
                  <w:rPrChange w:id="8113" w:author="小多 [2]" w:date="2020-09-23T11:01:09Z">
                    <w:rPr>
                      <w:rFonts w:hint="eastAsia"/>
                      <w:szCs w:val="21"/>
                    </w:rPr>
                  </w:rPrChange>
                </w:rPr>
                <w:t>在对应输入框内输入一个合理数值</w:t>
              </w:r>
            </w:ins>
            <w:ins w:id="8115" w:author="20191115" w:date="2020-09-20T16:27:22Z">
              <w:r>
                <w:rPr>
                  <w:rFonts w:hint="eastAsia"/>
                  <w:color w:val="auto"/>
                  <w:kern w:val="2"/>
                  <w:sz w:val="21"/>
                  <w:szCs w:val="21"/>
                  <w:rPrChange w:id="8116" w:author="小多 [2]" w:date="2020-09-23T11:01:09Z">
                    <w:rPr>
                      <w:rFonts w:hint="eastAsia"/>
                      <w:kern w:val="0"/>
                      <w:sz w:val="24"/>
                    </w:rPr>
                  </w:rPrChange>
                </w:rPr>
                <w:t>，输入范围</w:t>
              </w:r>
            </w:ins>
            <w:ins w:id="8118" w:author="20191115" w:date="2020-09-20T16:27:22Z">
              <w:r>
                <w:rPr>
                  <w:rFonts w:hint="eastAsia"/>
                  <w:color w:val="auto"/>
                  <w:kern w:val="2"/>
                  <w:sz w:val="21"/>
                  <w:szCs w:val="21"/>
                  <w:rPrChange w:id="8119" w:author="小多 [2]" w:date="2020-09-23T11:01:09Z">
                    <w:rPr>
                      <w:kern w:val="0"/>
                      <w:sz w:val="24"/>
                    </w:rPr>
                  </w:rPrChange>
                </w:rPr>
                <w:t>10~99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8121" w:author="20191115" w:date="2020-09-20T16:27:01Z"/>
        </w:trPr>
        <w:tc>
          <w:tcPr>
            <w:tcW w:w="1467" w:type="dxa"/>
            <w:tcBorders>
              <w:bottom w:val="single" w:color="auto" w:sz="4" w:space="0"/>
            </w:tcBorders>
            <w:shd w:val="clear" w:color="auto" w:fill="auto"/>
            <w:vAlign w:val="center"/>
          </w:tcPr>
          <w:p>
            <w:pPr>
              <w:spacing w:line="276" w:lineRule="auto"/>
              <w:jc w:val="left"/>
              <w:rPr>
                <w:ins w:id="8122" w:author="20191115" w:date="2020-09-20T16:27:01Z"/>
                <w:rFonts w:hint="eastAsia" w:eastAsia="宋体"/>
                <w:color w:val="auto"/>
                <w:kern w:val="0"/>
                <w:szCs w:val="21"/>
                <w:lang w:val="en-US" w:eastAsia="zh-CN"/>
                <w:rPrChange w:id="8123" w:author="小多 [2]" w:date="2020-09-23T11:01:09Z">
                  <w:rPr>
                    <w:ins w:id="8124" w:author="20191115" w:date="2020-09-20T16:27:01Z"/>
                    <w:rFonts w:hint="eastAsia" w:eastAsia="宋体"/>
                    <w:kern w:val="0"/>
                    <w:szCs w:val="21"/>
                    <w:lang w:val="en-US" w:eastAsia="zh-CN"/>
                  </w:rPr>
                </w:rPrChange>
              </w:rPr>
            </w:pPr>
            <w:ins w:id="8125" w:author="20191115" w:date="2020-09-20T16:27:01Z">
              <w:r>
                <w:rPr>
                  <w:rFonts w:hint="eastAsia"/>
                  <w:color w:val="auto"/>
                  <w:kern w:val="0"/>
                  <w:szCs w:val="21"/>
                  <w:rPrChange w:id="8126" w:author="小多 [2]" w:date="2020-09-23T11:01:09Z">
                    <w:rPr>
                      <w:rFonts w:hint="eastAsia"/>
                      <w:kern w:val="0"/>
                      <w:szCs w:val="21"/>
                    </w:rPr>
                  </w:rPrChange>
                </w:rPr>
                <w:t>SOFT1_AA1</w:t>
              </w:r>
            </w:ins>
            <w:ins w:id="8128" w:author="20191115" w:date="2020-09-20T16:27:01Z">
              <w:r>
                <w:rPr>
                  <w:rFonts w:hint="eastAsia"/>
                  <w:color w:val="auto"/>
                  <w:kern w:val="0"/>
                  <w:szCs w:val="21"/>
                  <w:lang w:val="en-US" w:eastAsia="zh-CN"/>
                  <w:rPrChange w:id="8129" w:author="小多 [2]" w:date="2020-09-23T11:01:09Z">
                    <w:rPr>
                      <w:rFonts w:hint="eastAsia"/>
                      <w:kern w:val="0"/>
                      <w:szCs w:val="21"/>
                      <w:lang w:val="en-US" w:eastAsia="zh-CN"/>
                    </w:rPr>
                  </w:rPrChange>
                </w:rPr>
                <w:t>2</w:t>
              </w:r>
            </w:ins>
          </w:p>
        </w:tc>
        <w:tc>
          <w:tcPr>
            <w:tcW w:w="2010" w:type="dxa"/>
            <w:tcBorders>
              <w:bottom w:val="single" w:color="auto" w:sz="4" w:space="0"/>
            </w:tcBorders>
            <w:shd w:val="clear" w:color="auto" w:fill="auto"/>
            <w:vAlign w:val="center"/>
          </w:tcPr>
          <w:p>
            <w:pPr>
              <w:spacing w:line="276" w:lineRule="auto"/>
              <w:rPr>
                <w:ins w:id="8131" w:author="20191115" w:date="2020-09-20T16:27:01Z"/>
                <w:rFonts w:hint="eastAsia" w:eastAsia="宋体"/>
                <w:color w:val="auto"/>
                <w:kern w:val="0"/>
                <w:szCs w:val="21"/>
                <w:lang w:val="en-US" w:eastAsia="zh-CN"/>
                <w:rPrChange w:id="8132" w:author="小多 [2]" w:date="2020-09-23T11:01:09Z">
                  <w:rPr>
                    <w:ins w:id="8133" w:author="20191115" w:date="2020-09-20T16:27:01Z"/>
                    <w:rFonts w:hint="eastAsia" w:eastAsia="宋体"/>
                    <w:kern w:val="0"/>
                    <w:szCs w:val="21"/>
                    <w:lang w:val="en-US" w:eastAsia="zh-CN"/>
                  </w:rPr>
                </w:rPrChange>
              </w:rPr>
            </w:pPr>
            <w:ins w:id="8134" w:author="20191115" w:date="2020-09-20T16:27:01Z">
              <w:r>
                <w:rPr>
                  <w:rFonts w:hint="eastAsia"/>
                  <w:color w:val="auto"/>
                  <w:kern w:val="0"/>
                  <w:sz w:val="21"/>
                  <w:szCs w:val="21"/>
                  <w:rPrChange w:id="8135" w:author="小多 [2]" w:date="2020-09-23T11:01:09Z">
                    <w:rPr>
                      <w:rFonts w:hint="eastAsia"/>
                      <w:kern w:val="0"/>
                      <w:sz w:val="21"/>
                      <w:szCs w:val="21"/>
                    </w:rPr>
                  </w:rPrChange>
                </w:rPr>
                <w:t>计算参考节律的心搏个数</w:t>
              </w:r>
            </w:ins>
          </w:p>
        </w:tc>
        <w:tc>
          <w:tcPr>
            <w:tcW w:w="6342" w:type="dxa"/>
            <w:tcBorders>
              <w:bottom w:val="single" w:color="auto" w:sz="4" w:space="0"/>
            </w:tcBorders>
            <w:shd w:val="clear" w:color="auto" w:fill="auto"/>
            <w:vAlign w:val="center"/>
          </w:tcPr>
          <w:p>
            <w:pPr>
              <w:pStyle w:val="25"/>
              <w:spacing w:line="276" w:lineRule="auto"/>
              <w:ind w:firstLine="0" w:firstLineChars="0"/>
              <w:rPr>
                <w:ins w:id="8137" w:author="20191115" w:date="2020-09-20T16:27:01Z"/>
                <w:rFonts w:hint="eastAsia"/>
                <w:color w:val="auto"/>
                <w:szCs w:val="21"/>
                <w:rPrChange w:id="8138" w:author="小多 [2]" w:date="2020-09-23T11:01:09Z">
                  <w:rPr>
                    <w:ins w:id="8139" w:author="20191115" w:date="2020-09-20T16:27:01Z"/>
                    <w:rFonts w:hint="eastAsia"/>
                    <w:szCs w:val="21"/>
                  </w:rPr>
                </w:rPrChange>
              </w:rPr>
            </w:pPr>
            <w:ins w:id="8140" w:author="20191115" w:date="2020-09-20T16:27:40Z">
              <w:r>
                <w:rPr>
                  <w:rFonts w:hint="eastAsia"/>
                  <w:color w:val="auto"/>
                  <w:szCs w:val="21"/>
                  <w:rPrChange w:id="8141" w:author="小多 [2]" w:date="2020-09-23T11:01:09Z">
                    <w:rPr>
                      <w:rFonts w:hint="eastAsia"/>
                      <w:szCs w:val="21"/>
                    </w:rPr>
                  </w:rPrChange>
                </w:rPr>
                <w:t>在对应输入框内输入一个合理数值</w:t>
              </w:r>
            </w:ins>
            <w:ins w:id="8143" w:author="20191115" w:date="2020-09-20T16:27:28Z">
              <w:r>
                <w:rPr>
                  <w:rFonts w:hint="eastAsia"/>
                  <w:color w:val="auto"/>
                  <w:kern w:val="2"/>
                  <w:sz w:val="21"/>
                  <w:szCs w:val="21"/>
                  <w:rPrChange w:id="8144" w:author="小多 [2]" w:date="2020-09-23T11:01:09Z">
                    <w:rPr>
                      <w:rFonts w:hint="eastAsia"/>
                      <w:kern w:val="0"/>
                      <w:sz w:val="24"/>
                    </w:rPr>
                  </w:rPrChange>
                </w:rPr>
                <w:t>，输入范围</w:t>
              </w:r>
            </w:ins>
            <w:ins w:id="8146" w:author="20191115" w:date="2020-09-20T16:27:28Z">
              <w:r>
                <w:rPr>
                  <w:rFonts w:hint="eastAsia"/>
                  <w:color w:val="auto"/>
                  <w:kern w:val="2"/>
                  <w:sz w:val="21"/>
                  <w:szCs w:val="21"/>
                  <w:rPrChange w:id="8147" w:author="小多 [2]" w:date="2020-09-23T11:01:09Z">
                    <w:rPr>
                      <w:kern w:val="0"/>
                      <w:sz w:val="24"/>
                    </w:rPr>
                  </w:rPrChange>
                </w:rPr>
                <w:t>1~50</w:t>
              </w:r>
            </w:ins>
          </w:p>
        </w:tc>
      </w:tr>
    </w:tbl>
    <w:p>
      <w:pPr>
        <w:numPr>
          <w:ilvl w:val="255"/>
          <w:numId w:val="0"/>
        </w:numPr>
        <w:rPr>
          <w:bCs/>
          <w:color w:val="auto"/>
          <w:sz w:val="24"/>
          <w:rPrChange w:id="8149" w:author="小多 [2]" w:date="2020-09-23T11:01:09Z">
            <w:rPr>
              <w:bCs/>
              <w:sz w:val="24"/>
            </w:rPr>
          </w:rPrChange>
        </w:rPr>
      </w:pPr>
    </w:p>
    <w:p>
      <w:pPr>
        <w:numPr>
          <w:ilvl w:val="255"/>
          <w:numId w:val="0"/>
        </w:numPr>
        <w:spacing w:line="360" w:lineRule="auto"/>
        <w:ind w:left="420" w:leftChars="200"/>
        <w:outlineLvl w:val="2"/>
        <w:rPr>
          <w:bCs/>
          <w:color w:val="auto"/>
          <w:sz w:val="24"/>
          <w:rPrChange w:id="8150" w:author="小多 [2]" w:date="2020-09-23T11:01:09Z">
            <w:rPr>
              <w:bCs/>
              <w:sz w:val="24"/>
            </w:rPr>
          </w:rPrChange>
        </w:rPr>
      </w:pPr>
      <w:bookmarkStart w:id="558" w:name="_Toc12601"/>
      <w:bookmarkStart w:id="559" w:name="_Toc16122"/>
      <w:bookmarkStart w:id="560" w:name="_Toc17318"/>
      <w:bookmarkStart w:id="561" w:name="_Toc26409"/>
      <w:bookmarkStart w:id="562" w:name="_Toc366"/>
      <w:bookmarkStart w:id="563" w:name="_Toc19766"/>
      <w:r>
        <w:rPr>
          <w:rFonts w:hint="eastAsia"/>
          <w:bCs/>
          <w:color w:val="auto"/>
          <w:sz w:val="24"/>
          <w:rPrChange w:id="8151" w:author="小多 [2]" w:date="2020-09-23T11:01:09Z">
            <w:rPr>
              <w:rFonts w:hint="eastAsia"/>
              <w:bCs/>
              <w:sz w:val="24"/>
            </w:rPr>
          </w:rPrChange>
        </w:rPr>
        <w:t>7.1.28 按分钟统计某一特定事件在一分钟内发生的次数</w:t>
      </w:r>
      <w:bookmarkEnd w:id="558"/>
      <w:bookmarkEnd w:id="559"/>
      <w:bookmarkEnd w:id="560"/>
      <w:bookmarkEnd w:id="561"/>
      <w:bookmarkEnd w:id="562"/>
      <w:bookmarkEnd w:id="56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8152" w:author="小多 [2]" w:date="2020-09-23T11:01:09Z">
                  <w:rPr>
                    <w:b/>
                    <w:szCs w:val="21"/>
                  </w:rPr>
                </w:rPrChange>
              </w:rPr>
            </w:pPr>
            <w:r>
              <w:rPr>
                <w:rFonts w:hint="eastAsia"/>
                <w:b/>
                <w:color w:val="auto"/>
                <w:szCs w:val="21"/>
                <w:rPrChange w:id="8153"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8154" w:author="小多 [2]" w:date="2020-09-23T11:01:09Z">
                  <w:rPr>
                    <w:b/>
                    <w:szCs w:val="21"/>
                  </w:rPr>
                </w:rPrChange>
              </w:rPr>
            </w:pPr>
            <w:r>
              <w:rPr>
                <w:rFonts w:hint="eastAsia"/>
                <w:b/>
                <w:color w:val="auto"/>
                <w:szCs w:val="21"/>
                <w:rPrChange w:id="8155"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8156" w:author="小多 [2]" w:date="2020-09-23T11:01:09Z">
                  <w:rPr>
                    <w:b/>
                    <w:szCs w:val="21"/>
                  </w:rPr>
                </w:rPrChange>
              </w:rPr>
            </w:pPr>
            <w:r>
              <w:rPr>
                <w:rFonts w:hint="eastAsia"/>
                <w:b/>
                <w:color w:val="auto"/>
                <w:szCs w:val="21"/>
                <w:rPrChange w:id="8157"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158" w:author="小多 [2]" w:date="2020-09-23T11:01:09Z">
                  <w:rPr>
                    <w:kern w:val="0"/>
                    <w:szCs w:val="21"/>
                  </w:rPr>
                </w:rPrChange>
              </w:rPr>
            </w:pPr>
            <w:r>
              <w:rPr>
                <w:rFonts w:hint="eastAsia"/>
                <w:color w:val="auto"/>
                <w:kern w:val="0"/>
                <w:szCs w:val="21"/>
                <w:rPrChange w:id="8159" w:author="小多 [2]" w:date="2020-09-23T11:01:09Z">
                  <w:rPr>
                    <w:rFonts w:hint="eastAsia"/>
                    <w:kern w:val="0"/>
                    <w:szCs w:val="21"/>
                  </w:rPr>
                </w:rPrChange>
              </w:rPr>
              <w:t>SOFT1_AB01</w:t>
            </w:r>
          </w:p>
        </w:tc>
        <w:tc>
          <w:tcPr>
            <w:tcW w:w="2010" w:type="dxa"/>
            <w:tcBorders>
              <w:bottom w:val="single" w:color="auto" w:sz="4" w:space="0"/>
            </w:tcBorders>
            <w:shd w:val="clear" w:color="auto" w:fill="auto"/>
            <w:vAlign w:val="center"/>
          </w:tcPr>
          <w:p>
            <w:pPr>
              <w:spacing w:line="276" w:lineRule="auto"/>
              <w:rPr>
                <w:color w:val="auto"/>
                <w:kern w:val="0"/>
                <w:szCs w:val="21"/>
                <w:rPrChange w:id="8160" w:author="小多 [2]" w:date="2020-09-23T11:01:09Z">
                  <w:rPr>
                    <w:kern w:val="0"/>
                    <w:szCs w:val="21"/>
                  </w:rPr>
                </w:rPrChange>
              </w:rPr>
            </w:pPr>
            <w:r>
              <w:rPr>
                <w:rFonts w:hint="eastAsia"/>
                <w:color w:val="auto"/>
                <w:kern w:val="0"/>
                <w:szCs w:val="21"/>
                <w:rPrChange w:id="8161" w:author="小多 [2]" w:date="2020-09-23T11:01:09Z">
                  <w:rPr>
                    <w:rFonts w:hint="eastAsia"/>
                    <w:kern w:val="0"/>
                    <w:szCs w:val="21"/>
                  </w:rPr>
                </w:rPrChange>
              </w:rPr>
              <w:t>按分钟统计事件发生个数区域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162" w:author="小多 [2]" w:date="2020-09-23T11:01:09Z">
                  <w:rPr>
                    <w:szCs w:val="21"/>
                  </w:rPr>
                </w:rPrChange>
              </w:rPr>
            </w:pPr>
            <w:r>
              <w:rPr>
                <w:rFonts w:hint="eastAsia"/>
                <w:color w:val="auto"/>
                <w:szCs w:val="21"/>
                <w:rPrChange w:id="8163" w:author="小多 [2]" w:date="2020-09-23T11:01:09Z">
                  <w:rPr>
                    <w:rFonts w:hint="eastAsia"/>
                    <w:szCs w:val="21"/>
                  </w:rPr>
                </w:rPrChange>
              </w:rPr>
              <w:t>选中某一特定事件后</w:t>
            </w:r>
            <w:r>
              <w:rPr>
                <w:rFonts w:hint="eastAsia"/>
                <w:color w:val="auto"/>
                <w:kern w:val="0"/>
                <w:szCs w:val="21"/>
                <w:rPrChange w:id="8164" w:author="小多 [2]" w:date="2020-09-23T11:01:09Z">
                  <w:rPr>
                    <w:rFonts w:hint="eastAsia"/>
                    <w:kern w:val="0"/>
                    <w:szCs w:val="21"/>
                  </w:rPr>
                </w:rPrChange>
              </w:rPr>
              <w:t>，SOFT1_AB01将按时间正确统计每一分钟，该类事件发生的次数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165" w:author="小多 [2]" w:date="2020-09-23T11:01:09Z">
                  <w:rPr>
                    <w:kern w:val="0"/>
                    <w:szCs w:val="21"/>
                  </w:rPr>
                </w:rPrChange>
              </w:rPr>
            </w:pPr>
            <w:r>
              <w:rPr>
                <w:rFonts w:hint="eastAsia"/>
                <w:color w:val="auto"/>
                <w:kern w:val="0"/>
                <w:szCs w:val="21"/>
                <w:rPrChange w:id="8166" w:author="小多 [2]" w:date="2020-09-23T11:01:09Z">
                  <w:rPr>
                    <w:rFonts w:hint="eastAsia"/>
                    <w:kern w:val="0"/>
                    <w:szCs w:val="21"/>
                  </w:rPr>
                </w:rPrChange>
              </w:rPr>
              <w:t>SOFT1_AB02</w:t>
            </w:r>
          </w:p>
        </w:tc>
        <w:tc>
          <w:tcPr>
            <w:tcW w:w="2010" w:type="dxa"/>
            <w:tcBorders>
              <w:bottom w:val="single" w:color="auto" w:sz="4" w:space="0"/>
            </w:tcBorders>
            <w:shd w:val="clear" w:color="auto" w:fill="auto"/>
            <w:vAlign w:val="center"/>
          </w:tcPr>
          <w:p>
            <w:pPr>
              <w:spacing w:line="276" w:lineRule="auto"/>
              <w:rPr>
                <w:color w:val="auto"/>
                <w:kern w:val="0"/>
                <w:szCs w:val="21"/>
                <w:rPrChange w:id="8167" w:author="小多 [2]" w:date="2020-09-23T11:01:09Z">
                  <w:rPr>
                    <w:kern w:val="0"/>
                    <w:szCs w:val="21"/>
                  </w:rPr>
                </w:rPrChange>
              </w:rPr>
            </w:pPr>
            <w:r>
              <w:rPr>
                <w:rFonts w:hint="eastAsia"/>
                <w:color w:val="auto"/>
                <w:kern w:val="0"/>
                <w:szCs w:val="21"/>
                <w:rPrChange w:id="8168" w:author="小多 [2]" w:date="2020-09-23T11:01:09Z">
                  <w:rPr>
                    <w:rFonts w:hint="eastAsia"/>
                    <w:kern w:val="0"/>
                    <w:szCs w:val="21"/>
                  </w:rPr>
                </w:rPrChange>
              </w:rPr>
              <w:t>框选某一个时间段内的特定事件类型</w:t>
            </w:r>
          </w:p>
        </w:tc>
        <w:tc>
          <w:tcPr>
            <w:tcW w:w="6342" w:type="dxa"/>
            <w:tcBorders>
              <w:bottom w:val="single" w:color="auto" w:sz="4" w:space="0"/>
            </w:tcBorders>
            <w:shd w:val="clear" w:color="auto" w:fill="auto"/>
            <w:vAlign w:val="center"/>
          </w:tcPr>
          <w:p>
            <w:pPr>
              <w:numPr>
                <w:ilvl w:val="255"/>
                <w:numId w:val="0"/>
              </w:numPr>
              <w:spacing w:line="360" w:lineRule="auto"/>
              <w:rPr>
                <w:del w:id="8169" w:author="小多 [2]" w:date="2020-09-23T10:59:25Z"/>
                <w:color w:val="auto"/>
                <w:szCs w:val="21"/>
                <w:rPrChange w:id="8170" w:author="小多 [2]" w:date="2020-09-23T11:01:09Z">
                  <w:rPr>
                    <w:del w:id="8171" w:author="小多 [2]" w:date="2020-09-23T10:59:25Z"/>
                    <w:szCs w:val="21"/>
                  </w:rPr>
                </w:rPrChange>
              </w:rPr>
            </w:pPr>
            <w:r>
              <w:rPr>
                <w:rFonts w:hint="eastAsia"/>
                <w:color w:val="auto"/>
                <w:szCs w:val="21"/>
                <w:rPrChange w:id="8172" w:author="小多 [2]" w:date="2020-09-23T11:01:09Z">
                  <w:rPr>
                    <w:rFonts w:hint="eastAsia"/>
                    <w:szCs w:val="21"/>
                  </w:rPr>
                </w:rPrChange>
              </w:rPr>
              <w:t>通过鼠标框选某个时间段内的事件，形成事件集合。并将集合传递给7.1.29 显示具体事件波形图区域</w:t>
            </w:r>
          </w:p>
          <w:p>
            <w:pPr>
              <w:numPr>
                <w:ilvl w:val="255"/>
                <w:numId w:val="0"/>
              </w:numPr>
              <w:spacing w:line="360" w:lineRule="auto"/>
              <w:ind w:firstLine="0" w:firstLineChars="0"/>
              <w:rPr>
                <w:color w:val="auto"/>
                <w:szCs w:val="21"/>
                <w:rPrChange w:id="8174" w:author="小多 [2]" w:date="2020-09-23T11:01:09Z">
                  <w:rPr>
                    <w:szCs w:val="21"/>
                  </w:rPr>
                </w:rPrChange>
              </w:rPr>
              <w:pPrChange w:id="8173" w:author="小多 [2]" w:date="2020-09-23T10:59:25Z">
                <w:pPr>
                  <w:pStyle w:val="25"/>
                  <w:spacing w:line="276" w:lineRule="auto"/>
                  <w:ind w:firstLine="0" w:firstLineChars="0"/>
                </w:pPr>
              </w:pPrChange>
            </w:pPr>
          </w:p>
        </w:tc>
      </w:tr>
    </w:tbl>
    <w:p>
      <w:pPr>
        <w:numPr>
          <w:ilvl w:val="255"/>
          <w:numId w:val="0"/>
        </w:numPr>
        <w:rPr>
          <w:bCs/>
          <w:color w:val="auto"/>
          <w:sz w:val="24"/>
          <w:rPrChange w:id="8175" w:author="小多 [2]" w:date="2020-09-23T11:01:09Z">
            <w:rPr>
              <w:bCs/>
              <w:sz w:val="24"/>
            </w:rPr>
          </w:rPrChange>
        </w:rPr>
      </w:pPr>
    </w:p>
    <w:p>
      <w:pPr>
        <w:numPr>
          <w:ilvl w:val="255"/>
          <w:numId w:val="0"/>
        </w:numPr>
        <w:rPr>
          <w:bCs/>
          <w:color w:val="auto"/>
          <w:sz w:val="24"/>
          <w:rPrChange w:id="8176" w:author="小多 [2]" w:date="2020-09-23T11:01:09Z">
            <w:rPr>
              <w:bCs/>
              <w:sz w:val="24"/>
            </w:rPr>
          </w:rPrChange>
        </w:rPr>
      </w:pPr>
    </w:p>
    <w:p>
      <w:pPr>
        <w:numPr>
          <w:ilvl w:val="255"/>
          <w:numId w:val="0"/>
        </w:numPr>
        <w:spacing w:line="360" w:lineRule="auto"/>
        <w:ind w:left="420" w:leftChars="200"/>
        <w:outlineLvl w:val="2"/>
        <w:rPr>
          <w:bCs/>
          <w:color w:val="auto"/>
          <w:sz w:val="24"/>
          <w:rPrChange w:id="8177" w:author="小多 [2]" w:date="2020-09-23T11:01:09Z">
            <w:rPr>
              <w:bCs/>
              <w:sz w:val="24"/>
            </w:rPr>
          </w:rPrChange>
        </w:rPr>
      </w:pPr>
      <w:bookmarkStart w:id="564" w:name="_Toc11069"/>
      <w:bookmarkStart w:id="565" w:name="_Toc12465"/>
      <w:bookmarkStart w:id="566" w:name="_Toc31399"/>
      <w:bookmarkStart w:id="567" w:name="_Toc19744"/>
      <w:bookmarkStart w:id="568" w:name="_Toc23957"/>
      <w:bookmarkStart w:id="569" w:name="_Toc10073"/>
      <w:r>
        <w:rPr>
          <w:rFonts w:hint="eastAsia"/>
          <w:bCs/>
          <w:color w:val="auto"/>
          <w:sz w:val="24"/>
          <w:rPrChange w:id="8178" w:author="小多 [2]" w:date="2020-09-23T11:01:09Z">
            <w:rPr>
              <w:rFonts w:hint="eastAsia"/>
              <w:bCs/>
              <w:sz w:val="24"/>
            </w:rPr>
          </w:rPrChange>
        </w:rPr>
        <w:t>7.1.29 显示具体事件波形图区域</w:t>
      </w:r>
      <w:bookmarkEnd w:id="564"/>
      <w:bookmarkEnd w:id="565"/>
      <w:bookmarkEnd w:id="566"/>
      <w:bookmarkEnd w:id="567"/>
      <w:bookmarkEnd w:id="568"/>
      <w:bookmarkEnd w:id="56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8179" w:author="小多 [2]" w:date="2020-09-23T11:01:09Z">
                  <w:rPr>
                    <w:b/>
                    <w:szCs w:val="21"/>
                  </w:rPr>
                </w:rPrChange>
              </w:rPr>
            </w:pPr>
            <w:r>
              <w:rPr>
                <w:rFonts w:hint="eastAsia"/>
                <w:b/>
                <w:color w:val="auto"/>
                <w:szCs w:val="21"/>
                <w:rPrChange w:id="8180"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8181" w:author="小多 [2]" w:date="2020-09-23T11:01:09Z">
                  <w:rPr>
                    <w:b/>
                    <w:szCs w:val="21"/>
                  </w:rPr>
                </w:rPrChange>
              </w:rPr>
            </w:pPr>
            <w:r>
              <w:rPr>
                <w:rFonts w:hint="eastAsia"/>
                <w:b/>
                <w:color w:val="auto"/>
                <w:szCs w:val="21"/>
                <w:rPrChange w:id="8182"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8183" w:author="小多 [2]" w:date="2020-09-23T11:01:09Z">
                  <w:rPr>
                    <w:b/>
                    <w:szCs w:val="21"/>
                  </w:rPr>
                </w:rPrChange>
              </w:rPr>
            </w:pPr>
            <w:r>
              <w:rPr>
                <w:rFonts w:hint="eastAsia"/>
                <w:b/>
                <w:color w:val="auto"/>
                <w:szCs w:val="21"/>
                <w:rPrChange w:id="818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185" w:author="小多 [2]" w:date="2020-09-23T11:01:09Z">
                  <w:rPr>
                    <w:kern w:val="0"/>
                    <w:szCs w:val="21"/>
                  </w:rPr>
                </w:rPrChange>
              </w:rPr>
            </w:pPr>
            <w:r>
              <w:rPr>
                <w:rFonts w:hint="eastAsia"/>
                <w:color w:val="auto"/>
                <w:kern w:val="0"/>
                <w:szCs w:val="21"/>
                <w:rPrChange w:id="8186" w:author="小多 [2]" w:date="2020-09-23T11:01:09Z">
                  <w:rPr>
                    <w:rFonts w:hint="eastAsia"/>
                    <w:kern w:val="0"/>
                    <w:szCs w:val="21"/>
                  </w:rPr>
                </w:rPrChange>
              </w:rPr>
              <w:t>SOFT1_AC01</w:t>
            </w:r>
          </w:p>
        </w:tc>
        <w:tc>
          <w:tcPr>
            <w:tcW w:w="2010" w:type="dxa"/>
            <w:tcBorders>
              <w:bottom w:val="single" w:color="auto" w:sz="4" w:space="0"/>
            </w:tcBorders>
            <w:shd w:val="clear" w:color="auto" w:fill="auto"/>
            <w:vAlign w:val="center"/>
          </w:tcPr>
          <w:p>
            <w:pPr>
              <w:spacing w:line="276" w:lineRule="auto"/>
              <w:rPr>
                <w:color w:val="auto"/>
                <w:kern w:val="0"/>
                <w:szCs w:val="21"/>
                <w:rPrChange w:id="8187" w:author="小多 [2]" w:date="2020-09-23T11:01:09Z">
                  <w:rPr>
                    <w:kern w:val="0"/>
                    <w:szCs w:val="21"/>
                  </w:rPr>
                </w:rPrChange>
              </w:rPr>
            </w:pPr>
            <w:r>
              <w:rPr>
                <w:rFonts w:hint="eastAsia"/>
                <w:color w:val="auto"/>
                <w:kern w:val="0"/>
                <w:szCs w:val="21"/>
                <w:rPrChange w:id="8188" w:author="小多 [2]" w:date="2020-09-23T11:01:09Z">
                  <w:rPr>
                    <w:rFonts w:hint="eastAsia"/>
                    <w:kern w:val="0"/>
                    <w:szCs w:val="21"/>
                  </w:rPr>
                </w:rPrChange>
              </w:rPr>
              <w:t>波形图显示区域</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189" w:author="小多 [2]" w:date="2020-09-23T11:01:09Z">
                  <w:rPr>
                    <w:szCs w:val="21"/>
                  </w:rPr>
                </w:rPrChange>
              </w:rPr>
            </w:pPr>
            <w:r>
              <w:rPr>
                <w:rFonts w:hint="eastAsia"/>
                <w:color w:val="auto"/>
                <w:szCs w:val="21"/>
                <w:rPrChange w:id="8190" w:author="小多 [2]" w:date="2020-09-23T11:01:09Z">
                  <w:rPr>
                    <w:rFonts w:hint="eastAsia"/>
                    <w:szCs w:val="21"/>
                  </w:rPr>
                </w:rPrChange>
              </w:rPr>
              <w:t>在该区域显示事件集合中的6个波形图，初始化为前6个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191" w:author="小多 [2]" w:date="2020-09-23T11:01:09Z">
                  <w:rPr>
                    <w:kern w:val="0"/>
                    <w:szCs w:val="21"/>
                  </w:rPr>
                </w:rPrChange>
              </w:rPr>
            </w:pPr>
            <w:r>
              <w:rPr>
                <w:rFonts w:hint="eastAsia"/>
                <w:color w:val="auto"/>
                <w:kern w:val="0"/>
                <w:szCs w:val="21"/>
                <w:rPrChange w:id="8192" w:author="小多 [2]" w:date="2020-09-23T11:01:09Z">
                  <w:rPr>
                    <w:rFonts w:hint="eastAsia"/>
                    <w:kern w:val="0"/>
                    <w:szCs w:val="21"/>
                  </w:rPr>
                </w:rPrChange>
              </w:rPr>
              <w:t>SOFT1_AC02</w:t>
            </w:r>
          </w:p>
        </w:tc>
        <w:tc>
          <w:tcPr>
            <w:tcW w:w="2010" w:type="dxa"/>
            <w:tcBorders>
              <w:bottom w:val="single" w:color="auto" w:sz="4" w:space="0"/>
            </w:tcBorders>
            <w:shd w:val="clear" w:color="auto" w:fill="auto"/>
            <w:vAlign w:val="center"/>
          </w:tcPr>
          <w:p>
            <w:pPr>
              <w:spacing w:line="276" w:lineRule="auto"/>
              <w:rPr>
                <w:color w:val="auto"/>
                <w:kern w:val="0"/>
                <w:szCs w:val="21"/>
                <w:rPrChange w:id="8193" w:author="小多 [2]" w:date="2020-09-23T11:01:09Z">
                  <w:rPr>
                    <w:kern w:val="0"/>
                    <w:szCs w:val="21"/>
                  </w:rPr>
                </w:rPrChange>
              </w:rPr>
            </w:pPr>
            <w:r>
              <w:rPr>
                <w:rFonts w:hint="eastAsia"/>
                <w:color w:val="auto"/>
                <w:kern w:val="0"/>
                <w:szCs w:val="21"/>
                <w:rPrChange w:id="8194" w:author="小多 [2]" w:date="2020-09-23T11:01:09Z">
                  <w:rPr>
                    <w:rFonts w:hint="eastAsia"/>
                    <w:kern w:val="0"/>
                    <w:szCs w:val="21"/>
                  </w:rPr>
                </w:rPrChange>
              </w:rPr>
              <w:t>控制显示事件中第几个事件的波形图</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195" w:author="小多 [2]" w:date="2020-09-23T11:01:09Z">
                  <w:rPr>
                    <w:szCs w:val="21"/>
                  </w:rPr>
                </w:rPrChange>
              </w:rPr>
            </w:pPr>
            <w:r>
              <w:rPr>
                <w:rFonts w:hint="eastAsia"/>
                <w:color w:val="auto"/>
                <w:szCs w:val="21"/>
                <w:rPrChange w:id="8196" w:author="小多 [2]" w:date="2020-09-23T11:01:09Z">
                  <w:rPr>
                    <w:rFonts w:hint="eastAsia"/>
                    <w:szCs w:val="21"/>
                  </w:rPr>
                </w:rPrChange>
              </w:rPr>
              <w:t>可以通过控制滑动条，控制显示第几个波形图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197" w:author="小多 [2]" w:date="2020-09-23T11:01:09Z">
                  <w:rPr>
                    <w:kern w:val="0"/>
                    <w:szCs w:val="21"/>
                  </w:rPr>
                </w:rPrChange>
              </w:rPr>
            </w:pPr>
            <w:r>
              <w:rPr>
                <w:rFonts w:hint="eastAsia"/>
                <w:color w:val="auto"/>
                <w:kern w:val="0"/>
                <w:szCs w:val="21"/>
                <w:rPrChange w:id="8198" w:author="小多 [2]" w:date="2020-09-23T11:01:09Z">
                  <w:rPr>
                    <w:rFonts w:hint="eastAsia"/>
                    <w:kern w:val="0"/>
                    <w:szCs w:val="21"/>
                  </w:rPr>
                </w:rPrChange>
              </w:rPr>
              <w:t>SOFT1_AC03</w:t>
            </w:r>
          </w:p>
        </w:tc>
        <w:tc>
          <w:tcPr>
            <w:tcW w:w="2010" w:type="dxa"/>
            <w:tcBorders>
              <w:bottom w:val="single" w:color="auto" w:sz="4" w:space="0"/>
            </w:tcBorders>
            <w:shd w:val="clear" w:color="auto" w:fill="auto"/>
            <w:vAlign w:val="center"/>
          </w:tcPr>
          <w:p>
            <w:pPr>
              <w:spacing w:line="276" w:lineRule="auto"/>
              <w:rPr>
                <w:color w:val="auto"/>
                <w:kern w:val="0"/>
                <w:szCs w:val="21"/>
                <w:rPrChange w:id="8199" w:author="小多 [2]" w:date="2020-09-23T11:01:09Z">
                  <w:rPr>
                    <w:kern w:val="0"/>
                    <w:szCs w:val="21"/>
                  </w:rPr>
                </w:rPrChange>
              </w:rPr>
            </w:pPr>
            <w:r>
              <w:rPr>
                <w:rFonts w:hint="eastAsia"/>
                <w:color w:val="auto"/>
                <w:kern w:val="0"/>
                <w:szCs w:val="21"/>
                <w:rPrChange w:id="8200" w:author="小多 [2]" w:date="2020-09-23T11:01:09Z">
                  <w:rPr>
                    <w:rFonts w:hint="eastAsia"/>
                    <w:kern w:val="0"/>
                    <w:szCs w:val="21"/>
                  </w:rPr>
                </w:rPrChange>
              </w:rPr>
              <w:t>鼠标单击6个波形图中的任一个</w:t>
            </w:r>
          </w:p>
        </w:tc>
        <w:tc>
          <w:tcPr>
            <w:tcW w:w="6342" w:type="dxa"/>
            <w:tcBorders>
              <w:bottom w:val="single" w:color="auto" w:sz="4" w:space="0"/>
            </w:tcBorders>
            <w:shd w:val="clear" w:color="auto" w:fill="auto"/>
            <w:vAlign w:val="center"/>
          </w:tcPr>
          <w:p>
            <w:pPr>
              <w:spacing w:line="360" w:lineRule="auto"/>
              <w:rPr>
                <w:color w:val="auto"/>
                <w:szCs w:val="21"/>
                <w:rPrChange w:id="8201" w:author="小多 [2]" w:date="2020-09-23T11:01:09Z">
                  <w:rPr>
                    <w:szCs w:val="21"/>
                  </w:rPr>
                </w:rPrChange>
              </w:rPr>
            </w:pPr>
            <w:r>
              <w:rPr>
                <w:rFonts w:hint="eastAsia"/>
                <w:color w:val="auto"/>
                <w:szCs w:val="21"/>
                <w:rPrChange w:id="8202" w:author="小多 [2]" w:date="2020-09-23T11:01:09Z">
                  <w:rPr>
                    <w:rFonts w:hint="eastAsia"/>
                    <w:szCs w:val="21"/>
                  </w:rPr>
                </w:rPrChange>
              </w:rPr>
              <w:t>选中对应的事件，7.1.1 通用心电图编辑窗口 定位到该事件</w:t>
            </w:r>
            <w:del w:id="8203" w:author="小多 [2]" w:date="2020-09-23T11:00:07Z">
              <w:r>
                <w:rPr>
                  <w:rFonts w:hint="eastAsia"/>
                  <w:color w:val="auto"/>
                  <w:szCs w:val="21"/>
                  <w:rPrChange w:id="8204"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206" w:author="小多 [2]" w:date="2020-09-23T11:01:09Z">
                  <w:rPr>
                    <w:kern w:val="0"/>
                    <w:szCs w:val="21"/>
                  </w:rPr>
                </w:rPrChange>
              </w:rPr>
            </w:pPr>
            <w:r>
              <w:rPr>
                <w:rFonts w:hint="eastAsia"/>
                <w:color w:val="auto"/>
                <w:kern w:val="0"/>
                <w:szCs w:val="21"/>
                <w:rPrChange w:id="8207" w:author="小多 [2]" w:date="2020-09-23T11:01:09Z">
                  <w:rPr>
                    <w:rFonts w:hint="eastAsia"/>
                    <w:kern w:val="0"/>
                    <w:szCs w:val="21"/>
                  </w:rPr>
                </w:rPrChange>
              </w:rPr>
              <w:t>SOFT1_AC04</w:t>
            </w:r>
          </w:p>
        </w:tc>
        <w:tc>
          <w:tcPr>
            <w:tcW w:w="2010" w:type="dxa"/>
            <w:tcBorders>
              <w:bottom w:val="single" w:color="auto" w:sz="4" w:space="0"/>
            </w:tcBorders>
            <w:shd w:val="clear" w:color="auto" w:fill="auto"/>
            <w:vAlign w:val="center"/>
          </w:tcPr>
          <w:p>
            <w:pPr>
              <w:spacing w:line="276" w:lineRule="auto"/>
              <w:rPr>
                <w:color w:val="auto"/>
                <w:kern w:val="0"/>
                <w:szCs w:val="21"/>
                <w:rPrChange w:id="8208" w:author="小多 [2]" w:date="2020-09-23T11:01:09Z">
                  <w:rPr>
                    <w:kern w:val="0"/>
                    <w:szCs w:val="21"/>
                  </w:rPr>
                </w:rPrChange>
              </w:rPr>
            </w:pPr>
            <w:r>
              <w:rPr>
                <w:rFonts w:hint="eastAsia"/>
                <w:color w:val="auto"/>
                <w:kern w:val="0"/>
                <w:szCs w:val="21"/>
                <w:rPrChange w:id="8209" w:author="小多 [2]" w:date="2020-09-23T11:01:09Z">
                  <w:rPr>
                    <w:rFonts w:hint="eastAsia"/>
                    <w:kern w:val="0"/>
                    <w:szCs w:val="21"/>
                  </w:rPr>
                </w:rPrChange>
              </w:rPr>
              <w:t>【刷新】按钮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210" w:author="小多 [2]" w:date="2020-09-23T11:01:09Z">
                  <w:rPr>
                    <w:szCs w:val="21"/>
                  </w:rPr>
                </w:rPrChange>
              </w:rPr>
            </w:pPr>
            <w:r>
              <w:rPr>
                <w:rFonts w:hint="eastAsia"/>
                <w:color w:val="auto"/>
                <w:szCs w:val="21"/>
                <w:rPrChange w:id="8211" w:author="小多 [2]" w:date="2020-09-23T11:01:09Z">
                  <w:rPr>
                    <w:rFonts w:hint="eastAsia"/>
                    <w:szCs w:val="21"/>
                  </w:rPr>
                </w:rPrChange>
              </w:rPr>
              <w:t>重新计算特定事件的总数，并作为该显示区域的事件集合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212" w:author="小多 [2]" w:date="2020-09-23T11:01:09Z">
                  <w:rPr>
                    <w:kern w:val="0"/>
                    <w:szCs w:val="21"/>
                  </w:rPr>
                </w:rPrChange>
              </w:rPr>
            </w:pPr>
            <w:r>
              <w:rPr>
                <w:rFonts w:hint="eastAsia"/>
                <w:color w:val="auto"/>
                <w:kern w:val="0"/>
                <w:szCs w:val="21"/>
                <w:rPrChange w:id="8213" w:author="小多 [2]" w:date="2020-09-23T11:01:09Z">
                  <w:rPr>
                    <w:rFonts w:hint="eastAsia"/>
                    <w:kern w:val="0"/>
                    <w:szCs w:val="21"/>
                  </w:rPr>
                </w:rPrChange>
              </w:rPr>
              <w:t>SOFT1_AC05</w:t>
            </w:r>
          </w:p>
        </w:tc>
        <w:tc>
          <w:tcPr>
            <w:tcW w:w="2010" w:type="dxa"/>
            <w:tcBorders>
              <w:bottom w:val="single" w:color="auto" w:sz="4" w:space="0"/>
            </w:tcBorders>
            <w:shd w:val="clear" w:color="auto" w:fill="auto"/>
            <w:vAlign w:val="center"/>
          </w:tcPr>
          <w:p>
            <w:pPr>
              <w:spacing w:line="276" w:lineRule="auto"/>
              <w:rPr>
                <w:color w:val="auto"/>
                <w:kern w:val="0"/>
                <w:szCs w:val="21"/>
                <w:rPrChange w:id="8214" w:author="小多 [2]" w:date="2020-09-23T11:01:09Z">
                  <w:rPr>
                    <w:kern w:val="0"/>
                    <w:szCs w:val="21"/>
                  </w:rPr>
                </w:rPrChange>
              </w:rPr>
            </w:pPr>
            <w:r>
              <w:rPr>
                <w:rFonts w:hint="eastAsia"/>
                <w:color w:val="auto"/>
                <w:kern w:val="0"/>
                <w:szCs w:val="21"/>
                <w:rPrChange w:id="8215" w:author="小多 [2]" w:date="2020-09-23T11:01:09Z">
                  <w:rPr>
                    <w:rFonts w:hint="eastAsia"/>
                    <w:kern w:val="0"/>
                    <w:szCs w:val="21"/>
                  </w:rPr>
                </w:rPrChange>
              </w:rPr>
              <w:t>【保存片段】按钮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8216" w:author="小多 [2]" w:date="2020-09-23T11:01:09Z">
                  <w:rPr>
                    <w:kern w:val="0"/>
                    <w:szCs w:val="21"/>
                  </w:rPr>
                </w:rPrChange>
              </w:rPr>
            </w:pPr>
            <w:r>
              <w:rPr>
                <w:rFonts w:hint="eastAsia"/>
                <w:color w:val="auto"/>
                <w:szCs w:val="21"/>
                <w:rPrChange w:id="8217" w:author="小多 [2]" w:date="2020-09-23T11:01:09Z">
                  <w:rPr>
                    <w:rFonts w:hint="eastAsia"/>
                    <w:szCs w:val="21"/>
                  </w:rPr>
                </w:rPrChange>
              </w:rPr>
              <w:t>执行完</w:t>
            </w:r>
            <w:r>
              <w:rPr>
                <w:rFonts w:hint="eastAsia"/>
                <w:color w:val="auto"/>
                <w:kern w:val="0"/>
                <w:szCs w:val="21"/>
                <w:rPrChange w:id="8218" w:author="小多 [2]" w:date="2020-09-23T11:01:09Z">
                  <w:rPr>
                    <w:rFonts w:hint="eastAsia"/>
                    <w:kern w:val="0"/>
                    <w:szCs w:val="21"/>
                  </w:rPr>
                </w:rPrChange>
              </w:rPr>
              <w:t>SOFT1_AC03后，点击该按钮</w:t>
            </w:r>
            <w:del w:id="8219" w:author="小多 [2]" w:date="2020-09-23T11:00:12Z">
              <w:r>
                <w:rPr>
                  <w:rFonts w:hint="eastAsia"/>
                  <w:color w:val="auto"/>
                  <w:kern w:val="0"/>
                  <w:szCs w:val="21"/>
                  <w:rPrChange w:id="8220" w:author="小多 [2]" w:date="2020-09-23T11:01:09Z">
                    <w:rPr>
                      <w:rFonts w:hint="eastAsia"/>
                      <w:kern w:val="0"/>
                      <w:szCs w:val="21"/>
                    </w:rPr>
                  </w:rPrChange>
                </w:rPr>
                <w:delText>。</w:delText>
              </w:r>
            </w:del>
          </w:p>
          <w:p>
            <w:pPr>
              <w:pStyle w:val="25"/>
              <w:numPr>
                <w:ilvl w:val="0"/>
                <w:numId w:val="13"/>
              </w:numPr>
              <w:spacing w:line="276" w:lineRule="auto"/>
              <w:ind w:firstLine="0" w:firstLineChars="0"/>
              <w:rPr>
                <w:color w:val="auto"/>
                <w:kern w:val="0"/>
                <w:szCs w:val="21"/>
                <w:rPrChange w:id="8222" w:author="小多 [2]" w:date="2020-09-23T11:01:09Z">
                  <w:rPr>
                    <w:kern w:val="0"/>
                    <w:szCs w:val="21"/>
                  </w:rPr>
                </w:rPrChange>
              </w:rPr>
            </w:pPr>
            <w:r>
              <w:rPr>
                <w:rFonts w:hint="eastAsia"/>
                <w:color w:val="auto"/>
                <w:kern w:val="0"/>
                <w:szCs w:val="21"/>
                <w:rPrChange w:id="8223" w:author="小多 [2]" w:date="2020-09-23T11:01:09Z">
                  <w:rPr>
                    <w:rFonts w:hint="eastAsia"/>
                    <w:kern w:val="0"/>
                    <w:szCs w:val="21"/>
                  </w:rPr>
                </w:rPrChange>
              </w:rPr>
              <w:t>如果该按钮未保存过，则弹出自定义信息窗口。输入信息，点击确定后，保存该事件的片段图，并且在SOFT1_AC03选中的波形图上显示“已保存”字样。点击取消，则不保存</w:t>
            </w:r>
            <w:del w:id="8224" w:author="小多 [2]" w:date="2020-09-23T11:00:25Z">
              <w:r>
                <w:rPr>
                  <w:rFonts w:hint="eastAsia"/>
                  <w:color w:val="auto"/>
                  <w:kern w:val="0"/>
                  <w:szCs w:val="21"/>
                  <w:rPrChange w:id="8225" w:author="小多 [2]" w:date="2020-09-23T11:01:09Z">
                    <w:rPr>
                      <w:rFonts w:hint="eastAsia"/>
                      <w:kern w:val="0"/>
                      <w:szCs w:val="21"/>
                    </w:rPr>
                  </w:rPrChange>
                </w:rPr>
                <w:delText>。</w:delText>
              </w:r>
            </w:del>
          </w:p>
          <w:p>
            <w:pPr>
              <w:pStyle w:val="25"/>
              <w:numPr>
                <w:ilvl w:val="0"/>
                <w:numId w:val="13"/>
              </w:numPr>
              <w:spacing w:line="276" w:lineRule="auto"/>
              <w:ind w:firstLine="0" w:firstLineChars="0"/>
              <w:rPr>
                <w:color w:val="auto"/>
                <w:kern w:val="0"/>
                <w:szCs w:val="21"/>
                <w:rPrChange w:id="8227" w:author="小多 [2]" w:date="2020-09-23T11:01:09Z">
                  <w:rPr>
                    <w:kern w:val="0"/>
                    <w:szCs w:val="21"/>
                  </w:rPr>
                </w:rPrChange>
              </w:rPr>
            </w:pPr>
            <w:r>
              <w:rPr>
                <w:rFonts w:hint="eastAsia"/>
                <w:color w:val="auto"/>
                <w:kern w:val="0"/>
                <w:szCs w:val="21"/>
                <w:rPrChange w:id="8228" w:author="小多 [2]" w:date="2020-09-23T11:01:09Z">
                  <w:rPr>
                    <w:rFonts w:hint="eastAsia"/>
                    <w:kern w:val="0"/>
                    <w:szCs w:val="21"/>
                  </w:rPr>
                </w:rPrChange>
              </w:rPr>
              <w:t>如果按钮已经保存过，则提示“此片段图已保存”和已保存的描述信息</w:t>
            </w:r>
            <w:del w:id="8229" w:author="小多 [2]" w:date="2020-09-23T11:00:27Z">
              <w:r>
                <w:rPr>
                  <w:rFonts w:hint="eastAsia"/>
                  <w:color w:val="auto"/>
                  <w:kern w:val="0"/>
                  <w:szCs w:val="21"/>
                  <w:rPrChange w:id="8230"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232" w:author="小多 [2]" w:date="2020-09-23T11:01:09Z">
                  <w:rPr>
                    <w:kern w:val="0"/>
                    <w:szCs w:val="21"/>
                  </w:rPr>
                </w:rPrChange>
              </w:rPr>
            </w:pPr>
            <w:r>
              <w:rPr>
                <w:rFonts w:hint="eastAsia"/>
                <w:color w:val="auto"/>
                <w:kern w:val="0"/>
                <w:szCs w:val="21"/>
                <w:rPrChange w:id="8233" w:author="小多 [2]" w:date="2020-09-23T11:01:09Z">
                  <w:rPr>
                    <w:rFonts w:hint="eastAsia"/>
                    <w:kern w:val="0"/>
                    <w:szCs w:val="21"/>
                  </w:rPr>
                </w:rPrChange>
              </w:rPr>
              <w:t>SOFT1_AC06</w:t>
            </w:r>
          </w:p>
        </w:tc>
        <w:tc>
          <w:tcPr>
            <w:tcW w:w="2010" w:type="dxa"/>
            <w:tcBorders>
              <w:bottom w:val="single" w:color="auto" w:sz="4" w:space="0"/>
            </w:tcBorders>
            <w:shd w:val="clear" w:color="auto" w:fill="auto"/>
            <w:vAlign w:val="center"/>
          </w:tcPr>
          <w:p>
            <w:pPr>
              <w:spacing w:line="276" w:lineRule="auto"/>
              <w:rPr>
                <w:color w:val="auto"/>
                <w:kern w:val="0"/>
                <w:szCs w:val="21"/>
                <w:rPrChange w:id="8234" w:author="小多 [2]" w:date="2020-09-23T11:01:09Z">
                  <w:rPr>
                    <w:kern w:val="0"/>
                    <w:szCs w:val="21"/>
                  </w:rPr>
                </w:rPrChange>
              </w:rPr>
            </w:pPr>
            <w:r>
              <w:rPr>
                <w:rFonts w:hint="eastAsia"/>
                <w:color w:val="auto"/>
                <w:kern w:val="0"/>
                <w:szCs w:val="21"/>
                <w:rPrChange w:id="8235" w:author="小多 [2]" w:date="2020-09-23T11:01:09Z">
                  <w:rPr>
                    <w:rFonts w:hint="eastAsia"/>
                    <w:kern w:val="0"/>
                    <w:szCs w:val="21"/>
                  </w:rPr>
                </w:rPrChange>
              </w:rPr>
              <w:t>【取消保存】按钮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kern w:val="0"/>
                <w:szCs w:val="21"/>
                <w:rPrChange w:id="8236" w:author="小多 [2]" w:date="2020-09-23T11:01:09Z">
                  <w:rPr>
                    <w:kern w:val="0"/>
                    <w:szCs w:val="21"/>
                  </w:rPr>
                </w:rPrChange>
              </w:rPr>
            </w:pPr>
            <w:r>
              <w:rPr>
                <w:rFonts w:hint="eastAsia"/>
                <w:color w:val="auto"/>
                <w:szCs w:val="21"/>
                <w:rPrChange w:id="8237" w:author="小多 [2]" w:date="2020-09-23T11:01:09Z">
                  <w:rPr>
                    <w:rFonts w:hint="eastAsia"/>
                    <w:szCs w:val="21"/>
                  </w:rPr>
                </w:rPrChange>
              </w:rPr>
              <w:t>执行完</w:t>
            </w:r>
            <w:r>
              <w:rPr>
                <w:rFonts w:hint="eastAsia"/>
                <w:color w:val="auto"/>
                <w:kern w:val="0"/>
                <w:szCs w:val="21"/>
                <w:rPrChange w:id="8238" w:author="小多 [2]" w:date="2020-09-23T11:01:09Z">
                  <w:rPr>
                    <w:rFonts w:hint="eastAsia"/>
                    <w:kern w:val="0"/>
                    <w:szCs w:val="21"/>
                  </w:rPr>
                </w:rPrChange>
              </w:rPr>
              <w:t>SOFT1_AC03后，点击该按钮</w:t>
            </w:r>
            <w:del w:id="8239" w:author="小多 [2]" w:date="2020-09-23T11:00:32Z">
              <w:r>
                <w:rPr>
                  <w:rFonts w:hint="eastAsia"/>
                  <w:color w:val="auto"/>
                  <w:kern w:val="0"/>
                  <w:szCs w:val="21"/>
                  <w:rPrChange w:id="8240" w:author="小多 [2]" w:date="2020-09-23T11:01:09Z">
                    <w:rPr>
                      <w:rFonts w:hint="eastAsia"/>
                      <w:kern w:val="0"/>
                      <w:szCs w:val="21"/>
                    </w:rPr>
                  </w:rPrChange>
                </w:rPr>
                <w:delText>。</w:delText>
              </w:r>
            </w:del>
          </w:p>
          <w:p>
            <w:pPr>
              <w:pStyle w:val="25"/>
              <w:numPr>
                <w:ilvl w:val="0"/>
                <w:numId w:val="14"/>
              </w:numPr>
              <w:spacing w:line="276" w:lineRule="auto"/>
              <w:ind w:firstLine="0" w:firstLineChars="0"/>
              <w:rPr>
                <w:color w:val="auto"/>
                <w:szCs w:val="21"/>
                <w:rPrChange w:id="8242" w:author="小多 [2]" w:date="2020-09-23T11:01:09Z">
                  <w:rPr>
                    <w:szCs w:val="21"/>
                  </w:rPr>
                </w:rPrChange>
              </w:rPr>
            </w:pPr>
            <w:r>
              <w:rPr>
                <w:rFonts w:hint="eastAsia"/>
                <w:color w:val="auto"/>
                <w:szCs w:val="21"/>
                <w:rPrChange w:id="8243" w:author="小多 [2]" w:date="2020-09-23T11:01:09Z">
                  <w:rPr>
                    <w:rFonts w:hint="eastAsia"/>
                    <w:szCs w:val="21"/>
                  </w:rPr>
                </w:rPrChange>
              </w:rPr>
              <w:t>如果该事件未保存，则无动作</w:t>
            </w:r>
            <w:del w:id="8244" w:author="小多 [2]" w:date="2020-09-23T11:00:33Z">
              <w:r>
                <w:rPr>
                  <w:rFonts w:hint="eastAsia"/>
                  <w:color w:val="auto"/>
                  <w:szCs w:val="21"/>
                  <w:rPrChange w:id="8245" w:author="小多 [2]" w:date="2020-09-23T11:01:09Z">
                    <w:rPr>
                      <w:rFonts w:hint="eastAsia"/>
                      <w:szCs w:val="21"/>
                    </w:rPr>
                  </w:rPrChange>
                </w:rPr>
                <w:delText>。</w:delText>
              </w:r>
            </w:del>
          </w:p>
          <w:p>
            <w:pPr>
              <w:pStyle w:val="25"/>
              <w:numPr>
                <w:ilvl w:val="0"/>
                <w:numId w:val="14"/>
              </w:numPr>
              <w:spacing w:line="276" w:lineRule="auto"/>
              <w:ind w:firstLine="0" w:firstLineChars="0"/>
              <w:rPr>
                <w:color w:val="auto"/>
                <w:szCs w:val="21"/>
                <w:rPrChange w:id="8247" w:author="小多 [2]" w:date="2020-09-23T11:01:09Z">
                  <w:rPr>
                    <w:szCs w:val="21"/>
                  </w:rPr>
                </w:rPrChange>
              </w:rPr>
            </w:pPr>
            <w:r>
              <w:rPr>
                <w:rFonts w:hint="eastAsia"/>
                <w:color w:val="auto"/>
                <w:szCs w:val="21"/>
                <w:rPrChange w:id="8248" w:author="小多 [2]" w:date="2020-09-23T11:01:09Z">
                  <w:rPr>
                    <w:rFonts w:hint="eastAsia"/>
                    <w:szCs w:val="21"/>
                  </w:rPr>
                </w:rPrChange>
              </w:rPr>
              <w:t>如果该事件已保存，则从片段图集合中剔除，</w:t>
            </w:r>
            <w:r>
              <w:rPr>
                <w:rFonts w:hint="eastAsia"/>
                <w:color w:val="auto"/>
                <w:kern w:val="0"/>
                <w:szCs w:val="21"/>
                <w:rPrChange w:id="8249" w:author="小多 [2]" w:date="2020-09-23T11:01:09Z">
                  <w:rPr>
                    <w:rFonts w:hint="eastAsia"/>
                    <w:kern w:val="0"/>
                    <w:szCs w:val="21"/>
                  </w:rPr>
                </w:rPrChange>
              </w:rPr>
              <w:t>并且在SOFT1_AC03选中的波形图上去除“已保存”字样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Change w:id="8250" w:author="小多 [2]" w:date="2020-09-23T11:01:09Z">
                  <w:rPr>
                    <w:kern w:val="0"/>
                    <w:szCs w:val="21"/>
                  </w:rPr>
                </w:rPrChange>
              </w:rPr>
            </w:pPr>
            <w:r>
              <w:rPr>
                <w:rFonts w:hint="eastAsia"/>
                <w:color w:val="auto"/>
                <w:kern w:val="0"/>
                <w:szCs w:val="21"/>
                <w:rPrChange w:id="8251" w:author="小多 [2]" w:date="2020-09-23T11:01:09Z">
                  <w:rPr>
                    <w:rFonts w:hint="eastAsia"/>
                    <w:kern w:val="0"/>
                    <w:szCs w:val="21"/>
                  </w:rPr>
                </w:rPrChange>
              </w:rPr>
              <w:t>SOFT1_AC07</w:t>
            </w:r>
          </w:p>
        </w:tc>
        <w:tc>
          <w:tcPr>
            <w:tcW w:w="2010" w:type="dxa"/>
            <w:tcBorders>
              <w:bottom w:val="single" w:color="auto" w:sz="4" w:space="0"/>
            </w:tcBorders>
            <w:shd w:val="clear" w:color="auto" w:fill="auto"/>
            <w:vAlign w:val="center"/>
          </w:tcPr>
          <w:p>
            <w:pPr>
              <w:spacing w:line="276" w:lineRule="auto"/>
              <w:rPr>
                <w:color w:val="auto"/>
                <w:kern w:val="0"/>
                <w:szCs w:val="21"/>
                <w:rPrChange w:id="8252" w:author="小多 [2]" w:date="2020-09-23T11:01:09Z">
                  <w:rPr>
                    <w:kern w:val="0"/>
                    <w:szCs w:val="21"/>
                  </w:rPr>
                </w:rPrChange>
              </w:rPr>
            </w:pPr>
            <w:r>
              <w:rPr>
                <w:rFonts w:hint="eastAsia"/>
                <w:color w:val="auto"/>
                <w:kern w:val="0"/>
                <w:szCs w:val="21"/>
                <w:rPrChange w:id="8253" w:author="小多 [2]" w:date="2020-09-23T11:01:09Z">
                  <w:rPr>
                    <w:rFonts w:hint="eastAsia"/>
                    <w:kern w:val="0"/>
                    <w:szCs w:val="21"/>
                  </w:rPr>
                </w:rPrChange>
              </w:rPr>
              <w:t>【导联】按钮</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254" w:author="小多 [2]" w:date="2020-09-23T11:01:09Z">
                  <w:rPr>
                    <w:szCs w:val="21"/>
                  </w:rPr>
                </w:rPrChange>
              </w:rPr>
            </w:pPr>
            <w:r>
              <w:rPr>
                <w:rFonts w:hint="eastAsia"/>
                <w:color w:val="auto"/>
                <w:szCs w:val="21"/>
                <w:rPrChange w:id="8255" w:author="小多 [2]" w:date="2020-09-23T11:01:09Z">
                  <w:rPr>
                    <w:rFonts w:hint="eastAsia"/>
                    <w:szCs w:val="21"/>
                  </w:rPr>
                </w:rPrChange>
              </w:rPr>
              <w:t>点击该按钮，弹出导联选择框，确认后，</w:t>
            </w:r>
            <w:r>
              <w:rPr>
                <w:rFonts w:hint="eastAsia"/>
                <w:color w:val="auto"/>
                <w:kern w:val="0"/>
                <w:szCs w:val="21"/>
                <w:rPrChange w:id="8256" w:author="小多 [2]" w:date="2020-09-23T11:01:09Z">
                  <w:rPr>
                    <w:rFonts w:hint="eastAsia"/>
                    <w:kern w:val="0"/>
                    <w:szCs w:val="21"/>
                  </w:rPr>
                </w:rPrChange>
              </w:rPr>
              <w:t>SOFT1_AC01区域显示画指定导联的波形图</w:t>
            </w:r>
          </w:p>
        </w:tc>
      </w:tr>
    </w:tbl>
    <w:p>
      <w:pPr>
        <w:numPr>
          <w:ilvl w:val="255"/>
          <w:numId w:val="0"/>
        </w:numPr>
        <w:rPr>
          <w:bCs/>
          <w:color w:val="auto"/>
          <w:sz w:val="24"/>
          <w:rPrChange w:id="8257" w:author="小多 [2]" w:date="2020-09-23T11:01:09Z">
            <w:rPr>
              <w:bCs/>
              <w:sz w:val="24"/>
            </w:rPr>
          </w:rPrChange>
        </w:rPr>
      </w:pPr>
    </w:p>
    <w:p>
      <w:pPr>
        <w:numPr>
          <w:ilvl w:val="255"/>
          <w:numId w:val="0"/>
        </w:numPr>
        <w:spacing w:line="360" w:lineRule="auto"/>
        <w:ind w:left="420" w:leftChars="200"/>
        <w:outlineLvl w:val="2"/>
        <w:rPr>
          <w:bCs/>
          <w:color w:val="auto"/>
          <w:sz w:val="24"/>
          <w:rPrChange w:id="8258" w:author="小多 [2]" w:date="2020-09-23T11:01:09Z">
            <w:rPr>
              <w:bCs/>
              <w:sz w:val="24"/>
            </w:rPr>
          </w:rPrChange>
        </w:rPr>
      </w:pPr>
      <w:bookmarkStart w:id="570" w:name="_Toc21870"/>
      <w:bookmarkStart w:id="571" w:name="_Toc12782"/>
      <w:bookmarkStart w:id="572" w:name="_Toc24136"/>
      <w:bookmarkStart w:id="573" w:name="_Toc8417"/>
      <w:bookmarkStart w:id="574" w:name="_Toc32710"/>
      <w:bookmarkStart w:id="575" w:name="_Toc7495"/>
      <w:r>
        <w:rPr>
          <w:rFonts w:hint="eastAsia"/>
          <w:bCs/>
          <w:color w:val="auto"/>
          <w:sz w:val="24"/>
          <w:rPrChange w:id="8259" w:author="小多 [2]" w:date="2020-09-23T11:01:09Z">
            <w:rPr>
              <w:rFonts w:hint="eastAsia"/>
              <w:bCs/>
              <w:sz w:val="24"/>
            </w:rPr>
          </w:rPrChange>
        </w:rPr>
        <w:t xml:space="preserve">7.1.30 </w:t>
      </w:r>
      <w:commentRangeStart w:id="6"/>
      <w:r>
        <w:rPr>
          <w:rFonts w:hint="eastAsia"/>
          <w:bCs/>
          <w:color w:val="auto"/>
          <w:sz w:val="24"/>
          <w:rPrChange w:id="8259" w:author="小多 [2]" w:date="2020-09-23T11:01:09Z">
            <w:rPr>
              <w:rFonts w:hint="eastAsia"/>
              <w:bCs/>
              <w:sz w:val="24"/>
            </w:rPr>
          </w:rPrChange>
        </w:rPr>
        <w:t>下载Ecg文件和分析文件功能</w:t>
      </w:r>
      <w:commentRangeEnd w:id="6"/>
      <w:r>
        <w:rPr>
          <w:rStyle w:val="19"/>
          <w:color w:val="auto"/>
          <w:rPrChange w:id="8260" w:author="小多 [2]" w:date="2020-09-23T11:01:09Z">
            <w:rPr>
              <w:rStyle w:val="19"/>
            </w:rPr>
          </w:rPrChange>
        </w:rPr>
        <w:commentReference w:id="6"/>
      </w:r>
      <w:bookmarkEnd w:id="570"/>
      <w:bookmarkEnd w:id="571"/>
      <w:bookmarkEnd w:id="572"/>
      <w:bookmarkEnd w:id="573"/>
      <w:bookmarkEnd w:id="574"/>
      <w:bookmarkEnd w:id="57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Change w:id="8261" w:author="小多 [2]" w:date="2020-09-23T11:01:09Z">
                  <w:rPr>
                    <w:b/>
                    <w:szCs w:val="21"/>
                  </w:rPr>
                </w:rPrChange>
              </w:rPr>
            </w:pPr>
            <w:r>
              <w:rPr>
                <w:rFonts w:hint="eastAsia"/>
                <w:b/>
                <w:color w:val="auto"/>
                <w:szCs w:val="21"/>
                <w:rPrChange w:id="8262" w:author="小多 [2]" w:date="2020-09-23T11:01:09Z">
                  <w:rPr>
                    <w:rFonts w:hint="eastAsia"/>
                    <w:b/>
                    <w:szCs w:val="21"/>
                  </w:rPr>
                </w:rPrChange>
              </w:rPr>
              <w:t>编号</w:t>
            </w:r>
          </w:p>
        </w:tc>
        <w:tc>
          <w:tcPr>
            <w:tcW w:w="2010" w:type="dxa"/>
            <w:shd w:val="clear" w:color="auto" w:fill="auto"/>
            <w:vAlign w:val="center"/>
          </w:tcPr>
          <w:p>
            <w:pPr>
              <w:spacing w:line="276" w:lineRule="auto"/>
              <w:jc w:val="center"/>
              <w:rPr>
                <w:b/>
                <w:color w:val="auto"/>
                <w:szCs w:val="21"/>
                <w:rPrChange w:id="8263" w:author="小多 [2]" w:date="2020-09-23T11:01:09Z">
                  <w:rPr>
                    <w:b/>
                    <w:szCs w:val="21"/>
                  </w:rPr>
                </w:rPrChange>
              </w:rPr>
            </w:pPr>
            <w:r>
              <w:rPr>
                <w:rFonts w:hint="eastAsia"/>
                <w:b/>
                <w:color w:val="auto"/>
                <w:szCs w:val="21"/>
                <w:rPrChange w:id="8264"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8265" w:author="小多 [2]" w:date="2020-09-23T11:01:09Z">
                  <w:rPr>
                    <w:b/>
                    <w:szCs w:val="21"/>
                  </w:rPr>
                </w:rPrChange>
              </w:rPr>
            </w:pPr>
            <w:r>
              <w:rPr>
                <w:rFonts w:hint="eastAsia"/>
                <w:b/>
                <w:color w:val="auto"/>
                <w:szCs w:val="21"/>
                <w:rPrChange w:id="826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auto"/>
                <w:kern w:val="0"/>
                <w:szCs w:val="21"/>
              </w:rPr>
            </w:pPr>
            <w:r>
              <w:rPr>
                <w:rFonts w:hint="eastAsia"/>
                <w:color w:val="auto"/>
                <w:kern w:val="0"/>
                <w:szCs w:val="21"/>
              </w:rPr>
              <w:t>SOFT1_AD01</w:t>
            </w:r>
          </w:p>
        </w:tc>
        <w:tc>
          <w:tcPr>
            <w:tcW w:w="2010" w:type="dxa"/>
            <w:tcBorders>
              <w:bottom w:val="single" w:color="auto" w:sz="4" w:space="0"/>
            </w:tcBorders>
            <w:shd w:val="clear" w:color="auto" w:fill="auto"/>
            <w:vAlign w:val="center"/>
          </w:tcPr>
          <w:p>
            <w:pPr>
              <w:spacing w:line="276" w:lineRule="auto"/>
              <w:rPr>
                <w:color w:val="auto"/>
                <w:kern w:val="0"/>
                <w:szCs w:val="21"/>
              </w:rPr>
            </w:pPr>
            <w:r>
              <w:rPr>
                <w:rFonts w:hint="eastAsia"/>
                <w:color w:val="auto"/>
                <w:kern w:val="0"/>
                <w:szCs w:val="21"/>
              </w:rPr>
              <w:t>下载Ecg文件</w:t>
            </w:r>
          </w:p>
        </w:tc>
        <w:tc>
          <w:tcPr>
            <w:tcW w:w="6342" w:type="dxa"/>
            <w:tcBorders>
              <w:bottom w:val="single" w:color="auto" w:sz="4" w:space="0"/>
            </w:tcBorders>
            <w:shd w:val="clear" w:color="auto" w:fill="auto"/>
            <w:vAlign w:val="center"/>
          </w:tcPr>
          <w:p>
            <w:pPr>
              <w:pStyle w:val="25"/>
              <w:numPr>
                <w:ilvl w:val="0"/>
                <w:numId w:val="15"/>
              </w:numPr>
              <w:spacing w:line="276" w:lineRule="auto"/>
              <w:ind w:firstLine="0" w:firstLineChars="0"/>
              <w:rPr>
                <w:color w:val="auto"/>
                <w:szCs w:val="21"/>
              </w:rPr>
            </w:pPr>
            <w:r>
              <w:rPr>
                <w:rFonts w:hint="eastAsia"/>
                <w:color w:val="auto"/>
                <w:szCs w:val="21"/>
              </w:rPr>
              <w:t>在患者记录列表界面，选中要下载Ecg文件的患者记录，鼠标右键单击，则弹出【下载Ecg文件】按钮，点击该按钮，下载Ecg文件</w:t>
            </w:r>
          </w:p>
          <w:p>
            <w:pPr>
              <w:pStyle w:val="25"/>
              <w:numPr>
                <w:ilvl w:val="0"/>
                <w:numId w:val="15"/>
              </w:numPr>
              <w:spacing w:line="276" w:lineRule="auto"/>
              <w:ind w:firstLine="0" w:firstLineChars="0"/>
              <w:rPr>
                <w:color w:val="auto"/>
                <w:szCs w:val="21"/>
              </w:rPr>
            </w:pPr>
            <w:r>
              <w:rPr>
                <w:rFonts w:hint="eastAsia"/>
                <w:color w:val="auto"/>
                <w:szCs w:val="21"/>
              </w:rPr>
              <w:t>或者直接点击要下载Ecg文件的患者记录的【下载数据】按钮是，下载Ecg文件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color w:val="auto"/>
                <w:kern w:val="0"/>
                <w:szCs w:val="21"/>
                <w:rPrChange w:id="8267" w:author="小多 [2]" w:date="2020-09-23T11:01:09Z">
                  <w:rPr>
                    <w:kern w:val="0"/>
                    <w:szCs w:val="21"/>
                  </w:rPr>
                </w:rPrChange>
              </w:rPr>
            </w:pPr>
            <w:r>
              <w:rPr>
                <w:rFonts w:hint="eastAsia"/>
                <w:color w:val="auto"/>
                <w:kern w:val="0"/>
                <w:szCs w:val="21"/>
                <w:rPrChange w:id="8268" w:author="小多 [2]" w:date="2020-09-23T11:01:09Z">
                  <w:rPr>
                    <w:rFonts w:hint="eastAsia"/>
                    <w:kern w:val="0"/>
                    <w:szCs w:val="21"/>
                  </w:rPr>
                </w:rPrChange>
              </w:rPr>
              <w:t>SOFT1_AD02</w:t>
            </w:r>
          </w:p>
        </w:tc>
        <w:tc>
          <w:tcPr>
            <w:tcW w:w="2010" w:type="dxa"/>
            <w:shd w:val="clear" w:color="auto" w:fill="auto"/>
            <w:vAlign w:val="center"/>
          </w:tcPr>
          <w:p>
            <w:pPr>
              <w:spacing w:line="276" w:lineRule="auto"/>
              <w:rPr>
                <w:color w:val="auto"/>
                <w:kern w:val="0"/>
                <w:szCs w:val="21"/>
                <w:rPrChange w:id="8269" w:author="小多 [2]" w:date="2020-09-23T11:01:09Z">
                  <w:rPr>
                    <w:kern w:val="0"/>
                    <w:szCs w:val="21"/>
                  </w:rPr>
                </w:rPrChange>
              </w:rPr>
            </w:pPr>
            <w:r>
              <w:rPr>
                <w:rFonts w:hint="eastAsia"/>
                <w:color w:val="auto"/>
                <w:kern w:val="0"/>
                <w:szCs w:val="21"/>
                <w:rPrChange w:id="8270" w:author="小多 [2]" w:date="2020-09-23T11:01:09Z">
                  <w:rPr>
                    <w:rFonts w:hint="eastAsia"/>
                    <w:kern w:val="0"/>
                    <w:szCs w:val="21"/>
                  </w:rPr>
                </w:rPrChange>
              </w:rPr>
              <w:t>下载分析文件</w:t>
            </w:r>
          </w:p>
        </w:tc>
        <w:tc>
          <w:tcPr>
            <w:tcW w:w="6342" w:type="dxa"/>
            <w:shd w:val="clear" w:color="auto" w:fill="auto"/>
            <w:vAlign w:val="center"/>
          </w:tcPr>
          <w:p>
            <w:pPr>
              <w:pStyle w:val="25"/>
              <w:spacing w:line="276" w:lineRule="auto"/>
              <w:ind w:firstLine="0" w:firstLineChars="0"/>
              <w:rPr>
                <w:color w:val="auto"/>
                <w:szCs w:val="21"/>
                <w:rPrChange w:id="8271" w:author="小多 [2]" w:date="2020-09-23T11:01:09Z">
                  <w:rPr>
                    <w:szCs w:val="21"/>
                  </w:rPr>
                </w:rPrChange>
              </w:rPr>
            </w:pPr>
            <w:r>
              <w:rPr>
                <w:rFonts w:hint="eastAsia"/>
                <w:color w:val="auto"/>
                <w:szCs w:val="21"/>
                <w:rPrChange w:id="8272" w:author="小多 [2]" w:date="2020-09-23T11:01:09Z">
                  <w:rPr>
                    <w:rFonts w:hint="eastAsia"/>
                    <w:szCs w:val="21"/>
                  </w:rPr>
                </w:rPrChange>
              </w:rPr>
              <w:t>在患者记录列表界面，选中要下载分析文件的患者记录，鼠标右键单击，则弹出【下载分析文件】按钮，点击该按钮</w:t>
            </w:r>
          </w:p>
          <w:p>
            <w:pPr>
              <w:pStyle w:val="25"/>
              <w:numPr>
                <w:ilvl w:val="0"/>
                <w:numId w:val="16"/>
              </w:numPr>
              <w:spacing w:line="276" w:lineRule="auto"/>
              <w:ind w:firstLine="0" w:firstLineChars="0"/>
              <w:rPr>
                <w:color w:val="auto"/>
                <w:szCs w:val="21"/>
                <w:rPrChange w:id="8273" w:author="小多 [2]" w:date="2020-09-23T11:01:09Z">
                  <w:rPr>
                    <w:szCs w:val="21"/>
                  </w:rPr>
                </w:rPrChange>
              </w:rPr>
            </w:pPr>
            <w:r>
              <w:rPr>
                <w:rFonts w:hint="eastAsia"/>
                <w:color w:val="auto"/>
                <w:szCs w:val="21"/>
                <w:rPrChange w:id="8274" w:author="小多 [2]" w:date="2020-09-23T11:01:09Z">
                  <w:rPr>
                    <w:rFonts w:hint="eastAsia"/>
                    <w:szCs w:val="21"/>
                  </w:rPr>
                </w:rPrChange>
              </w:rPr>
              <w:t>如果服务器上有分析文件，则开始下载</w:t>
            </w:r>
          </w:p>
          <w:p>
            <w:pPr>
              <w:pStyle w:val="25"/>
              <w:numPr>
                <w:ilvl w:val="0"/>
                <w:numId w:val="16"/>
              </w:numPr>
              <w:spacing w:line="276" w:lineRule="auto"/>
              <w:ind w:firstLine="0" w:firstLineChars="0"/>
              <w:rPr>
                <w:color w:val="auto"/>
                <w:szCs w:val="21"/>
                <w:rPrChange w:id="8275" w:author="小多 [2]" w:date="2020-09-23T11:01:09Z">
                  <w:rPr>
                    <w:szCs w:val="21"/>
                  </w:rPr>
                </w:rPrChange>
              </w:rPr>
            </w:pPr>
            <w:r>
              <w:rPr>
                <w:rFonts w:hint="eastAsia"/>
                <w:color w:val="auto"/>
                <w:szCs w:val="21"/>
                <w:rPrChange w:id="8276" w:author="小多 [2]" w:date="2020-09-23T11:01:09Z">
                  <w:rPr>
                    <w:rFonts w:hint="eastAsia"/>
                    <w:szCs w:val="21"/>
                  </w:rPr>
                </w:rPrChange>
              </w:rPr>
              <w:t>如果服务器上没有分析文件，则提示“分析文件未上传”</w:t>
            </w:r>
          </w:p>
        </w:tc>
      </w:tr>
    </w:tbl>
    <w:p>
      <w:pPr>
        <w:numPr>
          <w:ilvl w:val="255"/>
          <w:numId w:val="0"/>
        </w:numPr>
        <w:rPr>
          <w:bCs/>
          <w:color w:val="auto"/>
          <w:sz w:val="24"/>
          <w:rPrChange w:id="8277" w:author="小多 [2]" w:date="2020-09-23T11:01:09Z">
            <w:rPr>
              <w:bCs/>
              <w:sz w:val="24"/>
            </w:rPr>
          </w:rPrChange>
        </w:rPr>
      </w:pPr>
    </w:p>
    <w:p>
      <w:pPr>
        <w:numPr>
          <w:ilvl w:val="255"/>
          <w:numId w:val="0"/>
        </w:numPr>
        <w:spacing w:line="360" w:lineRule="auto"/>
        <w:ind w:left="420" w:leftChars="200"/>
        <w:outlineLvl w:val="2"/>
        <w:rPr>
          <w:ins w:id="8278" w:author="20191115" w:date="2020-09-20T16:29:16Z"/>
          <w:rFonts w:hint="default" w:eastAsia="宋体"/>
          <w:bCs/>
          <w:color w:val="auto"/>
          <w:sz w:val="24"/>
          <w:lang w:val="en-US" w:eastAsia="zh-CN"/>
          <w:rPrChange w:id="8279" w:author="小多 [2]" w:date="2020-09-23T11:01:09Z">
            <w:rPr>
              <w:ins w:id="8280" w:author="20191115" w:date="2020-09-20T16:29:16Z"/>
              <w:rFonts w:hint="default" w:eastAsia="宋体"/>
              <w:bCs/>
              <w:sz w:val="24"/>
              <w:lang w:val="en-US" w:eastAsia="zh-CN"/>
            </w:rPr>
          </w:rPrChange>
        </w:rPr>
      </w:pPr>
      <w:ins w:id="8281" w:author="20191115" w:date="2020-09-20T16:29:16Z">
        <w:bookmarkStart w:id="576" w:name="_Toc19238"/>
        <w:bookmarkStart w:id="577" w:name="_Toc24582"/>
        <w:bookmarkStart w:id="578" w:name="_Toc5031"/>
        <w:r>
          <w:rPr>
            <w:rFonts w:hint="eastAsia"/>
            <w:bCs/>
            <w:color w:val="auto"/>
            <w:sz w:val="24"/>
            <w:rPrChange w:id="8282" w:author="小多 [2]" w:date="2020-09-23T11:01:09Z">
              <w:rPr>
                <w:rFonts w:hint="eastAsia"/>
                <w:bCs/>
                <w:sz w:val="24"/>
              </w:rPr>
            </w:rPrChange>
          </w:rPr>
          <w:t>7.1.3</w:t>
        </w:r>
      </w:ins>
      <w:ins w:id="8284" w:author="20191115" w:date="2020-09-20T16:29:19Z">
        <w:r>
          <w:rPr>
            <w:rFonts w:hint="eastAsia"/>
            <w:bCs/>
            <w:color w:val="auto"/>
            <w:sz w:val="24"/>
            <w:lang w:val="en-US" w:eastAsia="zh-CN"/>
            <w:rPrChange w:id="8285" w:author="小多 [2]" w:date="2020-09-23T11:01:09Z">
              <w:rPr>
                <w:rFonts w:hint="eastAsia"/>
                <w:bCs/>
                <w:sz w:val="24"/>
                <w:lang w:val="en-US" w:eastAsia="zh-CN"/>
              </w:rPr>
            </w:rPrChange>
          </w:rPr>
          <w:t>1</w:t>
        </w:r>
      </w:ins>
      <w:ins w:id="8287" w:author="20191115" w:date="2020-09-20T16:29:16Z">
        <w:r>
          <w:rPr>
            <w:rFonts w:hint="eastAsia"/>
            <w:bCs/>
            <w:color w:val="auto"/>
            <w:sz w:val="24"/>
            <w:rPrChange w:id="8288" w:author="小多 [2]" w:date="2020-09-23T11:01:09Z">
              <w:rPr>
                <w:rFonts w:hint="eastAsia"/>
                <w:bCs/>
                <w:sz w:val="24"/>
              </w:rPr>
            </w:rPrChange>
          </w:rPr>
          <w:t xml:space="preserve"> </w:t>
        </w:r>
      </w:ins>
      <w:ins w:id="8290" w:author="20191115" w:date="2020-09-20T16:29:26Z">
        <w:r>
          <w:rPr>
            <w:rFonts w:hint="eastAsia"/>
            <w:bCs/>
            <w:color w:val="auto"/>
            <w:sz w:val="24"/>
            <w:lang w:val="en-US" w:eastAsia="zh-CN"/>
            <w:rPrChange w:id="8291" w:author="小多 [2]" w:date="2020-09-23T11:01:09Z">
              <w:rPr>
                <w:rFonts w:hint="eastAsia"/>
                <w:bCs/>
                <w:sz w:val="24"/>
                <w:lang w:val="en-US" w:eastAsia="zh-CN"/>
              </w:rPr>
            </w:rPrChange>
          </w:rPr>
          <w:t>处理</w:t>
        </w:r>
      </w:ins>
      <w:ins w:id="8293" w:author="20191115" w:date="2020-09-20T16:31:35Z">
        <w:r>
          <w:rPr>
            <w:rFonts w:hint="eastAsia"/>
            <w:bCs/>
            <w:color w:val="auto"/>
            <w:sz w:val="24"/>
            <w:lang w:val="en-US" w:eastAsia="zh-CN"/>
            <w:rPrChange w:id="8294" w:author="小多 [2]" w:date="2020-09-23T11:01:09Z">
              <w:rPr>
                <w:rFonts w:hint="eastAsia"/>
                <w:bCs/>
                <w:sz w:val="24"/>
                <w:lang w:val="en-US" w:eastAsia="zh-CN"/>
              </w:rPr>
            </w:rPrChange>
          </w:rPr>
          <w:t>数据</w:t>
        </w:r>
      </w:ins>
      <w:ins w:id="8296" w:author="20191115" w:date="2020-09-20T16:29:26Z">
        <w:r>
          <w:rPr>
            <w:rFonts w:hint="eastAsia"/>
            <w:bCs/>
            <w:color w:val="auto"/>
            <w:sz w:val="24"/>
            <w:lang w:val="en-US" w:eastAsia="zh-CN"/>
            <w:rPrChange w:id="8297" w:author="小多 [2]" w:date="2020-09-23T11:01:09Z">
              <w:rPr>
                <w:rFonts w:hint="eastAsia"/>
                <w:bCs/>
                <w:sz w:val="24"/>
                <w:lang w:val="en-US" w:eastAsia="zh-CN"/>
              </w:rPr>
            </w:rPrChange>
          </w:rPr>
          <w:t>格式</w:t>
        </w:r>
        <w:bookmarkEnd w:id="576"/>
        <w:bookmarkEnd w:id="577"/>
        <w:bookmarkEnd w:id="578"/>
      </w:ins>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8299" w:author="20191115" w:date="2020-09-20T16:29:16Z"/>
        </w:trPr>
        <w:tc>
          <w:tcPr>
            <w:tcW w:w="1467" w:type="dxa"/>
            <w:shd w:val="clear" w:color="auto" w:fill="auto"/>
            <w:vAlign w:val="center"/>
          </w:tcPr>
          <w:p>
            <w:pPr>
              <w:spacing w:line="276" w:lineRule="auto"/>
              <w:jc w:val="center"/>
              <w:rPr>
                <w:ins w:id="8300" w:author="20191115" w:date="2020-09-20T16:29:16Z"/>
                <w:b/>
                <w:color w:val="auto"/>
                <w:szCs w:val="21"/>
                <w:rPrChange w:id="8301" w:author="小多 [2]" w:date="2020-09-23T11:01:09Z">
                  <w:rPr>
                    <w:ins w:id="8302" w:author="20191115" w:date="2020-09-20T16:29:16Z"/>
                    <w:b/>
                    <w:szCs w:val="21"/>
                  </w:rPr>
                </w:rPrChange>
              </w:rPr>
            </w:pPr>
            <w:ins w:id="8303" w:author="20191115" w:date="2020-09-20T16:29:16Z">
              <w:r>
                <w:rPr>
                  <w:rFonts w:hint="eastAsia"/>
                  <w:b/>
                  <w:color w:val="auto"/>
                  <w:szCs w:val="21"/>
                  <w:rPrChange w:id="8304" w:author="小多 [2]" w:date="2020-09-23T11:01:09Z">
                    <w:rPr>
                      <w:rFonts w:hint="eastAsia"/>
                      <w:b/>
                      <w:szCs w:val="21"/>
                    </w:rPr>
                  </w:rPrChange>
                </w:rPr>
                <w:t>编号</w:t>
              </w:r>
            </w:ins>
          </w:p>
        </w:tc>
        <w:tc>
          <w:tcPr>
            <w:tcW w:w="2010" w:type="dxa"/>
            <w:shd w:val="clear" w:color="auto" w:fill="auto"/>
            <w:vAlign w:val="center"/>
          </w:tcPr>
          <w:p>
            <w:pPr>
              <w:spacing w:line="276" w:lineRule="auto"/>
              <w:jc w:val="center"/>
              <w:rPr>
                <w:ins w:id="8306" w:author="20191115" w:date="2020-09-20T16:29:16Z"/>
                <w:b/>
                <w:color w:val="auto"/>
                <w:szCs w:val="21"/>
                <w:rPrChange w:id="8307" w:author="小多 [2]" w:date="2020-09-23T11:01:09Z">
                  <w:rPr>
                    <w:ins w:id="8308" w:author="20191115" w:date="2020-09-20T16:29:16Z"/>
                    <w:b/>
                    <w:szCs w:val="21"/>
                  </w:rPr>
                </w:rPrChange>
              </w:rPr>
            </w:pPr>
            <w:ins w:id="8309" w:author="20191115" w:date="2020-09-20T16:29:16Z">
              <w:r>
                <w:rPr>
                  <w:rFonts w:hint="eastAsia"/>
                  <w:b/>
                  <w:color w:val="auto"/>
                  <w:szCs w:val="21"/>
                  <w:rPrChange w:id="8310" w:author="小多 [2]" w:date="2020-09-23T11:01:09Z">
                    <w:rPr>
                      <w:rFonts w:hint="eastAsia"/>
                      <w:b/>
                      <w:szCs w:val="21"/>
                    </w:rPr>
                  </w:rPrChange>
                </w:rPr>
                <w:t>项目</w:t>
              </w:r>
            </w:ins>
          </w:p>
        </w:tc>
        <w:tc>
          <w:tcPr>
            <w:tcW w:w="6342" w:type="dxa"/>
            <w:shd w:val="clear" w:color="auto" w:fill="auto"/>
            <w:vAlign w:val="center"/>
          </w:tcPr>
          <w:p>
            <w:pPr>
              <w:spacing w:line="276" w:lineRule="auto"/>
              <w:jc w:val="center"/>
              <w:rPr>
                <w:ins w:id="8312" w:author="20191115" w:date="2020-09-20T16:29:16Z"/>
                <w:b/>
                <w:color w:val="auto"/>
                <w:szCs w:val="21"/>
                <w:rPrChange w:id="8313" w:author="小多 [2]" w:date="2020-09-23T11:01:09Z">
                  <w:rPr>
                    <w:ins w:id="8314" w:author="20191115" w:date="2020-09-20T16:29:16Z"/>
                    <w:b/>
                    <w:szCs w:val="21"/>
                  </w:rPr>
                </w:rPrChange>
              </w:rPr>
            </w:pPr>
            <w:ins w:id="8315" w:author="20191115" w:date="2020-09-20T16:29:16Z">
              <w:r>
                <w:rPr>
                  <w:rFonts w:hint="eastAsia"/>
                  <w:b/>
                  <w:color w:val="auto"/>
                  <w:szCs w:val="21"/>
                  <w:rPrChange w:id="8316"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8318" w:author="20191115" w:date="2020-09-20T16:29:16Z"/>
        </w:trPr>
        <w:tc>
          <w:tcPr>
            <w:tcW w:w="1467" w:type="dxa"/>
            <w:tcBorders>
              <w:bottom w:val="single" w:color="auto" w:sz="4" w:space="0"/>
            </w:tcBorders>
            <w:shd w:val="clear" w:color="auto" w:fill="auto"/>
            <w:vAlign w:val="center"/>
          </w:tcPr>
          <w:p>
            <w:pPr>
              <w:spacing w:line="276" w:lineRule="auto"/>
              <w:jc w:val="center"/>
              <w:rPr>
                <w:ins w:id="8319" w:author="20191115" w:date="2020-09-20T16:29:16Z"/>
                <w:color w:val="auto"/>
                <w:kern w:val="0"/>
                <w:szCs w:val="21"/>
                <w:rPrChange w:id="8320" w:author="小多 [2]" w:date="2020-09-23T11:01:09Z">
                  <w:rPr>
                    <w:ins w:id="8321" w:author="20191115" w:date="2020-09-20T16:29:16Z"/>
                    <w:color w:val="FF0000"/>
                    <w:kern w:val="0"/>
                    <w:szCs w:val="21"/>
                  </w:rPr>
                </w:rPrChange>
              </w:rPr>
            </w:pPr>
            <w:ins w:id="8322" w:author="20191115" w:date="2020-09-20T16:29:16Z">
              <w:r>
                <w:rPr>
                  <w:rFonts w:hint="eastAsia"/>
                  <w:color w:val="auto"/>
                  <w:kern w:val="0"/>
                  <w:szCs w:val="21"/>
                  <w:rPrChange w:id="8323" w:author="小多 [2]" w:date="2020-09-23T11:01:09Z">
                    <w:rPr>
                      <w:rFonts w:hint="eastAsia"/>
                      <w:color w:val="FF0000"/>
                      <w:kern w:val="0"/>
                      <w:szCs w:val="21"/>
                    </w:rPr>
                  </w:rPrChange>
                </w:rPr>
                <w:t>SOFT1_A</w:t>
              </w:r>
            </w:ins>
            <w:ins w:id="8325" w:author="20191115" w:date="2020-09-20T16:29:44Z">
              <w:r>
                <w:rPr>
                  <w:rFonts w:hint="eastAsia"/>
                  <w:color w:val="auto"/>
                  <w:kern w:val="0"/>
                  <w:szCs w:val="21"/>
                  <w:lang w:val="en-US" w:eastAsia="zh-CN"/>
                  <w:rPrChange w:id="8326" w:author="小多 [2]" w:date="2020-09-23T11:01:09Z">
                    <w:rPr>
                      <w:rFonts w:hint="eastAsia"/>
                      <w:color w:val="FF0000"/>
                      <w:kern w:val="0"/>
                      <w:szCs w:val="21"/>
                      <w:lang w:val="en-US" w:eastAsia="zh-CN"/>
                    </w:rPr>
                  </w:rPrChange>
                </w:rPr>
                <w:t>E</w:t>
              </w:r>
            </w:ins>
            <w:ins w:id="8328" w:author="20191115" w:date="2020-09-20T16:29:16Z">
              <w:r>
                <w:rPr>
                  <w:rFonts w:hint="eastAsia"/>
                  <w:color w:val="auto"/>
                  <w:kern w:val="0"/>
                  <w:szCs w:val="21"/>
                  <w:rPrChange w:id="8329" w:author="小多 [2]" w:date="2020-09-23T11:01:09Z">
                    <w:rPr>
                      <w:rFonts w:hint="eastAsia"/>
                      <w:color w:val="FF0000"/>
                      <w:kern w:val="0"/>
                      <w:szCs w:val="21"/>
                    </w:rPr>
                  </w:rPrChange>
                </w:rPr>
                <w:t>01</w:t>
              </w:r>
            </w:ins>
          </w:p>
        </w:tc>
        <w:tc>
          <w:tcPr>
            <w:tcW w:w="2010" w:type="dxa"/>
            <w:tcBorders>
              <w:bottom w:val="single" w:color="auto" w:sz="4" w:space="0"/>
            </w:tcBorders>
            <w:shd w:val="clear" w:color="auto" w:fill="auto"/>
            <w:vAlign w:val="center"/>
          </w:tcPr>
          <w:p>
            <w:pPr>
              <w:spacing w:line="276" w:lineRule="auto"/>
              <w:rPr>
                <w:ins w:id="8331" w:author="20191115" w:date="2020-09-20T16:29:16Z"/>
                <w:rFonts w:hint="default" w:eastAsia="宋体"/>
                <w:color w:val="auto"/>
                <w:kern w:val="0"/>
                <w:szCs w:val="21"/>
                <w:lang w:val="en-US" w:eastAsia="zh-CN"/>
                <w:rPrChange w:id="8332" w:author="小多 [2]" w:date="2020-09-23T11:01:09Z">
                  <w:rPr>
                    <w:ins w:id="8333" w:author="20191115" w:date="2020-09-20T16:29:16Z"/>
                    <w:rFonts w:hint="default" w:eastAsia="宋体"/>
                    <w:color w:val="FF0000"/>
                    <w:kern w:val="0"/>
                    <w:szCs w:val="21"/>
                    <w:lang w:val="en-US" w:eastAsia="zh-CN"/>
                  </w:rPr>
                </w:rPrChange>
              </w:rPr>
            </w:pPr>
            <w:ins w:id="8334" w:author="20191115" w:date="2020-09-20T16:29:53Z">
              <w:r>
                <w:rPr>
                  <w:rFonts w:hint="eastAsia"/>
                  <w:color w:val="auto"/>
                  <w:kern w:val="0"/>
                  <w:szCs w:val="21"/>
                  <w:lang w:val="en-US" w:eastAsia="zh-CN"/>
                  <w:rPrChange w:id="8335" w:author="小多 [2]" w:date="2020-09-23T11:01:09Z">
                    <w:rPr>
                      <w:rFonts w:hint="eastAsia"/>
                      <w:color w:val="FF0000"/>
                      <w:kern w:val="0"/>
                      <w:szCs w:val="21"/>
                      <w:lang w:val="en-US" w:eastAsia="zh-CN"/>
                    </w:rPr>
                  </w:rPrChange>
                </w:rPr>
                <w:t>处理</w:t>
              </w:r>
            </w:ins>
            <w:ins w:id="8337" w:author="20191115" w:date="2020-09-20T16:29:54Z">
              <w:r>
                <w:rPr>
                  <w:rFonts w:hint="eastAsia"/>
                  <w:color w:val="auto"/>
                  <w:kern w:val="0"/>
                  <w:szCs w:val="21"/>
                  <w:lang w:val="en-US" w:eastAsia="zh-CN"/>
                  <w:rPrChange w:id="8338" w:author="小多 [2]" w:date="2020-09-23T11:01:09Z">
                    <w:rPr>
                      <w:rFonts w:hint="eastAsia"/>
                      <w:color w:val="FF0000"/>
                      <w:kern w:val="0"/>
                      <w:szCs w:val="21"/>
                      <w:lang w:val="en-US" w:eastAsia="zh-CN"/>
                    </w:rPr>
                  </w:rPrChange>
                </w:rPr>
                <w:t>数据</w:t>
              </w:r>
            </w:ins>
            <w:ins w:id="8340" w:author="20191115" w:date="2020-09-20T16:29:55Z">
              <w:r>
                <w:rPr>
                  <w:rFonts w:hint="eastAsia"/>
                  <w:color w:val="auto"/>
                  <w:kern w:val="0"/>
                  <w:szCs w:val="21"/>
                  <w:lang w:val="en-US" w:eastAsia="zh-CN"/>
                  <w:rPrChange w:id="8341" w:author="小多 [2]" w:date="2020-09-23T11:01:09Z">
                    <w:rPr>
                      <w:rFonts w:hint="eastAsia"/>
                      <w:color w:val="FF0000"/>
                      <w:kern w:val="0"/>
                      <w:szCs w:val="21"/>
                      <w:lang w:val="en-US" w:eastAsia="zh-CN"/>
                    </w:rPr>
                  </w:rPrChange>
                </w:rPr>
                <w:t>格式为</w:t>
              </w:r>
            </w:ins>
            <w:ins w:id="8343" w:author="20191115" w:date="2020-09-20T16:29:56Z">
              <w:r>
                <w:rPr>
                  <w:rFonts w:hint="eastAsia"/>
                  <w:color w:val="auto"/>
                  <w:kern w:val="0"/>
                  <w:szCs w:val="21"/>
                  <w:lang w:val="en-US" w:eastAsia="zh-CN"/>
                  <w:rPrChange w:id="8344" w:author="小多 [2]" w:date="2020-09-23T11:01:09Z">
                    <w:rPr>
                      <w:rFonts w:hint="eastAsia"/>
                      <w:color w:val="FF0000"/>
                      <w:kern w:val="0"/>
                      <w:szCs w:val="21"/>
                      <w:lang w:val="en-US" w:eastAsia="zh-CN"/>
                    </w:rPr>
                  </w:rPrChange>
                </w:rPr>
                <w:t>.ec</w:t>
              </w:r>
            </w:ins>
            <w:ins w:id="8346" w:author="20191115" w:date="2020-09-20T16:29:57Z">
              <w:r>
                <w:rPr>
                  <w:rFonts w:hint="eastAsia"/>
                  <w:color w:val="auto"/>
                  <w:kern w:val="0"/>
                  <w:szCs w:val="21"/>
                  <w:lang w:val="en-US" w:eastAsia="zh-CN"/>
                  <w:rPrChange w:id="8347" w:author="小多 [2]" w:date="2020-09-23T11:01:09Z">
                    <w:rPr>
                      <w:rFonts w:hint="eastAsia"/>
                      <w:color w:val="FF0000"/>
                      <w:kern w:val="0"/>
                      <w:szCs w:val="21"/>
                      <w:lang w:val="en-US" w:eastAsia="zh-CN"/>
                    </w:rPr>
                  </w:rPrChange>
                </w:rPr>
                <w:t>g</w:t>
              </w:r>
            </w:ins>
            <w:ins w:id="8349" w:author="20191115" w:date="2020-09-20T16:29:58Z">
              <w:r>
                <w:rPr>
                  <w:rFonts w:hint="eastAsia"/>
                  <w:color w:val="auto"/>
                  <w:kern w:val="0"/>
                  <w:szCs w:val="21"/>
                  <w:lang w:val="en-US" w:eastAsia="zh-CN"/>
                  <w:rPrChange w:id="8350" w:author="小多 [2]" w:date="2020-09-23T11:01:09Z">
                    <w:rPr>
                      <w:rFonts w:hint="eastAsia"/>
                      <w:color w:val="FF0000"/>
                      <w:kern w:val="0"/>
                      <w:szCs w:val="21"/>
                      <w:lang w:val="en-US" w:eastAsia="zh-CN"/>
                    </w:rPr>
                  </w:rPrChange>
                </w:rPr>
                <w:t>文件</w:t>
              </w:r>
            </w:ins>
          </w:p>
        </w:tc>
        <w:tc>
          <w:tcPr>
            <w:tcW w:w="6342" w:type="dxa"/>
            <w:tcBorders>
              <w:bottom w:val="single" w:color="auto" w:sz="4" w:space="0"/>
            </w:tcBorders>
            <w:shd w:val="clear" w:color="auto" w:fill="auto"/>
            <w:vAlign w:val="center"/>
          </w:tcPr>
          <w:p>
            <w:pPr>
              <w:pStyle w:val="25"/>
              <w:numPr>
                <w:ilvl w:val="-1"/>
                <w:numId w:val="0"/>
              </w:numPr>
              <w:spacing w:line="276" w:lineRule="auto"/>
              <w:ind w:firstLine="0" w:firstLineChars="0"/>
              <w:rPr>
                <w:ins w:id="8352" w:author="20191115" w:date="2020-09-20T16:29:16Z"/>
                <w:rFonts w:hint="default" w:eastAsia="宋体"/>
                <w:color w:val="auto"/>
                <w:szCs w:val="21"/>
                <w:lang w:val="en-US" w:eastAsia="zh-CN"/>
                <w:rPrChange w:id="8353" w:author="小多 [2]" w:date="2020-09-23T11:01:09Z">
                  <w:rPr>
                    <w:ins w:id="8354" w:author="20191115" w:date="2020-09-20T16:29:16Z"/>
                    <w:rFonts w:hint="default" w:eastAsia="宋体"/>
                    <w:color w:val="FF0000"/>
                    <w:szCs w:val="21"/>
                    <w:lang w:val="en-US" w:eastAsia="zh-CN"/>
                  </w:rPr>
                </w:rPrChange>
              </w:rPr>
            </w:pPr>
            <w:ins w:id="8355" w:author="20191115" w:date="2020-09-20T16:30:05Z">
              <w:r>
                <w:rPr>
                  <w:rFonts w:hint="eastAsia"/>
                  <w:color w:val="auto"/>
                  <w:szCs w:val="21"/>
                  <w:lang w:val="en-US" w:eastAsia="zh-CN"/>
                  <w:rPrChange w:id="8356" w:author="小多 [2]" w:date="2020-09-23T11:01:09Z">
                    <w:rPr>
                      <w:rFonts w:hint="eastAsia"/>
                      <w:color w:val="FF0000"/>
                      <w:szCs w:val="21"/>
                      <w:lang w:val="en-US" w:eastAsia="zh-CN"/>
                    </w:rPr>
                  </w:rPrChange>
                </w:rPr>
                <w:t>可以</w:t>
              </w:r>
            </w:ins>
            <w:ins w:id="8358" w:author="20191115" w:date="2020-09-20T16:30:06Z">
              <w:r>
                <w:rPr>
                  <w:rFonts w:hint="eastAsia"/>
                  <w:color w:val="auto"/>
                  <w:szCs w:val="21"/>
                  <w:lang w:val="en-US" w:eastAsia="zh-CN"/>
                  <w:rPrChange w:id="8359" w:author="小多 [2]" w:date="2020-09-23T11:01:09Z">
                    <w:rPr>
                      <w:rFonts w:hint="eastAsia"/>
                      <w:color w:val="FF0000"/>
                      <w:szCs w:val="21"/>
                      <w:lang w:val="en-US" w:eastAsia="zh-CN"/>
                    </w:rPr>
                  </w:rPrChange>
                </w:rPr>
                <w:t>正常分析</w:t>
              </w:r>
            </w:ins>
            <w:ins w:id="8361" w:author="20191115" w:date="2020-09-20T16:30:11Z">
              <w:r>
                <w:rPr>
                  <w:rFonts w:hint="eastAsia"/>
                  <w:color w:val="auto"/>
                  <w:szCs w:val="21"/>
                  <w:lang w:val="en-US" w:eastAsia="zh-CN"/>
                  <w:rPrChange w:id="8362" w:author="小多 [2]" w:date="2020-09-23T11:01:09Z">
                    <w:rPr>
                      <w:rFonts w:hint="eastAsia"/>
                      <w:color w:val="FF0000"/>
                      <w:szCs w:val="21"/>
                      <w:lang w:val="en-US" w:eastAsia="zh-CN"/>
                    </w:rPr>
                  </w:rPrChange>
                </w:rPr>
                <w:t>.e</w:t>
              </w:r>
            </w:ins>
            <w:ins w:id="8364" w:author="20191115" w:date="2020-09-20T16:30:12Z">
              <w:r>
                <w:rPr>
                  <w:rFonts w:hint="eastAsia"/>
                  <w:color w:val="auto"/>
                  <w:szCs w:val="21"/>
                  <w:lang w:val="en-US" w:eastAsia="zh-CN"/>
                  <w:rPrChange w:id="8365" w:author="小多 [2]" w:date="2020-09-23T11:01:09Z">
                    <w:rPr>
                      <w:rFonts w:hint="eastAsia"/>
                      <w:color w:val="FF0000"/>
                      <w:szCs w:val="21"/>
                      <w:lang w:val="en-US" w:eastAsia="zh-CN"/>
                    </w:rPr>
                  </w:rPrChange>
                </w:rPr>
                <w:t>cg</w:t>
              </w:r>
            </w:ins>
            <w:ins w:id="8367" w:author="20191115" w:date="2020-09-20T16:30:13Z">
              <w:r>
                <w:rPr>
                  <w:rFonts w:hint="eastAsia"/>
                  <w:color w:val="auto"/>
                  <w:szCs w:val="21"/>
                  <w:lang w:val="en-US" w:eastAsia="zh-CN"/>
                  <w:rPrChange w:id="8368" w:author="小多 [2]" w:date="2020-09-23T11:01:09Z">
                    <w:rPr>
                      <w:rFonts w:hint="eastAsia"/>
                      <w:color w:val="FF0000"/>
                      <w:szCs w:val="21"/>
                      <w:lang w:val="en-US" w:eastAsia="zh-CN"/>
                    </w:rPr>
                  </w:rPrChange>
                </w:rPr>
                <w:t>文件</w:t>
              </w:r>
            </w:ins>
          </w:p>
        </w:tc>
      </w:tr>
    </w:tbl>
    <w:p>
      <w:pPr>
        <w:numPr>
          <w:ilvl w:val="255"/>
          <w:numId w:val="0"/>
        </w:numPr>
        <w:spacing w:line="360" w:lineRule="auto"/>
        <w:ind w:left="420" w:leftChars="200"/>
        <w:outlineLvl w:val="2"/>
        <w:rPr>
          <w:ins w:id="8370" w:author="20191115" w:date="2020-09-20T16:31:41Z"/>
          <w:rFonts w:hint="default" w:eastAsia="宋体"/>
          <w:bCs/>
          <w:color w:val="auto"/>
          <w:sz w:val="24"/>
          <w:lang w:val="en-US" w:eastAsia="zh-CN"/>
          <w:rPrChange w:id="8371" w:author="小多 [2]" w:date="2020-09-23T11:01:09Z">
            <w:rPr>
              <w:ins w:id="8372" w:author="20191115" w:date="2020-09-20T16:31:41Z"/>
              <w:rFonts w:hint="default" w:eastAsia="宋体"/>
              <w:bCs/>
              <w:sz w:val="24"/>
              <w:lang w:val="en-US" w:eastAsia="zh-CN"/>
            </w:rPr>
          </w:rPrChange>
        </w:rPr>
      </w:pPr>
      <w:ins w:id="8373" w:author="20191115" w:date="2020-09-20T16:31:41Z">
        <w:bookmarkStart w:id="579" w:name="_Toc24490"/>
        <w:bookmarkStart w:id="580" w:name="_Toc27527"/>
        <w:bookmarkStart w:id="581" w:name="_Toc14460"/>
        <w:r>
          <w:rPr>
            <w:rFonts w:hint="eastAsia"/>
            <w:bCs/>
            <w:color w:val="auto"/>
            <w:sz w:val="24"/>
            <w:rPrChange w:id="8374" w:author="小多 [2]" w:date="2020-09-23T11:01:09Z">
              <w:rPr>
                <w:rFonts w:hint="eastAsia"/>
                <w:bCs/>
                <w:sz w:val="24"/>
              </w:rPr>
            </w:rPrChange>
          </w:rPr>
          <w:t>7.1.3</w:t>
        </w:r>
      </w:ins>
      <w:ins w:id="8376" w:author="20191115" w:date="2020-09-20T21:20:22Z">
        <w:r>
          <w:rPr>
            <w:rFonts w:hint="eastAsia"/>
            <w:bCs/>
            <w:color w:val="auto"/>
            <w:sz w:val="24"/>
            <w:lang w:val="en-US" w:eastAsia="zh-CN"/>
            <w:rPrChange w:id="8377" w:author="小多 [2]" w:date="2020-09-23T11:01:09Z">
              <w:rPr>
                <w:rFonts w:hint="eastAsia"/>
                <w:bCs/>
                <w:sz w:val="24"/>
                <w:lang w:val="en-US" w:eastAsia="zh-CN"/>
              </w:rPr>
            </w:rPrChange>
          </w:rPr>
          <w:t>2</w:t>
        </w:r>
      </w:ins>
      <w:ins w:id="8379" w:author="20191115" w:date="2020-09-20T16:31:41Z">
        <w:r>
          <w:rPr>
            <w:rFonts w:hint="eastAsia"/>
            <w:bCs/>
            <w:color w:val="auto"/>
            <w:sz w:val="24"/>
            <w:rPrChange w:id="8380" w:author="小多 [2]" w:date="2020-09-23T11:01:09Z">
              <w:rPr>
                <w:rFonts w:hint="eastAsia"/>
                <w:bCs/>
                <w:sz w:val="24"/>
              </w:rPr>
            </w:rPrChange>
          </w:rPr>
          <w:t xml:space="preserve"> </w:t>
        </w:r>
      </w:ins>
      <w:ins w:id="8382" w:author="20191115" w:date="2020-09-20T16:31:48Z">
        <w:r>
          <w:rPr>
            <w:rFonts w:hint="eastAsia"/>
            <w:bCs/>
            <w:color w:val="auto"/>
            <w:sz w:val="24"/>
            <w:lang w:val="en-US" w:eastAsia="zh-CN"/>
            <w:rPrChange w:id="8383" w:author="小多 [2]" w:date="2020-09-23T11:01:09Z">
              <w:rPr>
                <w:rFonts w:hint="eastAsia"/>
                <w:bCs/>
                <w:sz w:val="24"/>
                <w:lang w:val="en-US" w:eastAsia="zh-CN"/>
              </w:rPr>
            </w:rPrChange>
          </w:rPr>
          <w:t>数据</w:t>
        </w:r>
      </w:ins>
      <w:ins w:id="8385" w:author="20191115" w:date="2020-09-20T16:31:49Z">
        <w:r>
          <w:rPr>
            <w:rFonts w:hint="eastAsia"/>
            <w:bCs/>
            <w:color w:val="auto"/>
            <w:sz w:val="24"/>
            <w:lang w:val="en-US" w:eastAsia="zh-CN"/>
            <w:rPrChange w:id="8386" w:author="小多 [2]" w:date="2020-09-23T11:01:09Z">
              <w:rPr>
                <w:rFonts w:hint="eastAsia"/>
                <w:bCs/>
                <w:sz w:val="24"/>
                <w:lang w:val="en-US" w:eastAsia="zh-CN"/>
              </w:rPr>
            </w:rPrChange>
          </w:rPr>
          <w:t>接口</w:t>
        </w:r>
        <w:bookmarkEnd w:id="579"/>
        <w:bookmarkEnd w:id="580"/>
        <w:bookmarkEnd w:id="581"/>
      </w:ins>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8388" w:author="20191115" w:date="2020-09-20T16:31:41Z"/>
        </w:trPr>
        <w:tc>
          <w:tcPr>
            <w:tcW w:w="1467" w:type="dxa"/>
            <w:shd w:val="clear" w:color="auto" w:fill="auto"/>
            <w:vAlign w:val="center"/>
          </w:tcPr>
          <w:p>
            <w:pPr>
              <w:spacing w:line="276" w:lineRule="auto"/>
              <w:jc w:val="center"/>
              <w:rPr>
                <w:ins w:id="8389" w:author="20191115" w:date="2020-09-20T16:31:41Z"/>
                <w:b/>
                <w:color w:val="auto"/>
                <w:szCs w:val="21"/>
                <w:rPrChange w:id="8390" w:author="小多 [2]" w:date="2020-09-23T11:01:09Z">
                  <w:rPr>
                    <w:ins w:id="8391" w:author="20191115" w:date="2020-09-20T16:31:41Z"/>
                    <w:b/>
                    <w:szCs w:val="21"/>
                  </w:rPr>
                </w:rPrChange>
              </w:rPr>
            </w:pPr>
            <w:ins w:id="8392" w:author="20191115" w:date="2020-09-20T16:31:41Z">
              <w:r>
                <w:rPr>
                  <w:rFonts w:hint="eastAsia"/>
                  <w:b/>
                  <w:color w:val="auto"/>
                  <w:szCs w:val="21"/>
                  <w:rPrChange w:id="8393" w:author="小多 [2]" w:date="2020-09-23T11:01:09Z">
                    <w:rPr>
                      <w:rFonts w:hint="eastAsia"/>
                      <w:b/>
                      <w:szCs w:val="21"/>
                    </w:rPr>
                  </w:rPrChange>
                </w:rPr>
                <w:t>编号</w:t>
              </w:r>
            </w:ins>
          </w:p>
        </w:tc>
        <w:tc>
          <w:tcPr>
            <w:tcW w:w="2010" w:type="dxa"/>
            <w:shd w:val="clear" w:color="auto" w:fill="auto"/>
            <w:vAlign w:val="center"/>
          </w:tcPr>
          <w:p>
            <w:pPr>
              <w:spacing w:line="276" w:lineRule="auto"/>
              <w:jc w:val="center"/>
              <w:rPr>
                <w:ins w:id="8395" w:author="20191115" w:date="2020-09-20T16:31:41Z"/>
                <w:b/>
                <w:color w:val="auto"/>
                <w:szCs w:val="21"/>
                <w:rPrChange w:id="8396" w:author="小多 [2]" w:date="2020-09-23T11:01:09Z">
                  <w:rPr>
                    <w:ins w:id="8397" w:author="20191115" w:date="2020-09-20T16:31:41Z"/>
                    <w:b/>
                    <w:szCs w:val="21"/>
                  </w:rPr>
                </w:rPrChange>
              </w:rPr>
            </w:pPr>
            <w:ins w:id="8398" w:author="20191115" w:date="2020-09-20T16:31:41Z">
              <w:r>
                <w:rPr>
                  <w:rFonts w:hint="eastAsia"/>
                  <w:b/>
                  <w:color w:val="auto"/>
                  <w:szCs w:val="21"/>
                  <w:rPrChange w:id="8399" w:author="小多 [2]" w:date="2020-09-23T11:01:09Z">
                    <w:rPr>
                      <w:rFonts w:hint="eastAsia"/>
                      <w:b/>
                      <w:szCs w:val="21"/>
                    </w:rPr>
                  </w:rPrChange>
                </w:rPr>
                <w:t>项目</w:t>
              </w:r>
            </w:ins>
          </w:p>
        </w:tc>
        <w:tc>
          <w:tcPr>
            <w:tcW w:w="6342" w:type="dxa"/>
            <w:shd w:val="clear" w:color="auto" w:fill="auto"/>
            <w:vAlign w:val="center"/>
          </w:tcPr>
          <w:p>
            <w:pPr>
              <w:spacing w:line="276" w:lineRule="auto"/>
              <w:jc w:val="center"/>
              <w:rPr>
                <w:ins w:id="8401" w:author="20191115" w:date="2020-09-20T16:31:41Z"/>
                <w:b/>
                <w:color w:val="auto"/>
                <w:szCs w:val="21"/>
                <w:rPrChange w:id="8402" w:author="小多 [2]" w:date="2020-09-23T11:01:09Z">
                  <w:rPr>
                    <w:ins w:id="8403" w:author="20191115" w:date="2020-09-20T16:31:41Z"/>
                    <w:b/>
                    <w:szCs w:val="21"/>
                  </w:rPr>
                </w:rPrChange>
              </w:rPr>
            </w:pPr>
            <w:ins w:id="8404" w:author="20191115" w:date="2020-09-20T16:31:41Z">
              <w:r>
                <w:rPr>
                  <w:rFonts w:hint="eastAsia"/>
                  <w:b/>
                  <w:color w:val="auto"/>
                  <w:szCs w:val="21"/>
                  <w:rPrChange w:id="8405"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8407" w:author="20191115" w:date="2020-09-20T16:31:54Z"/>
        </w:trPr>
        <w:tc>
          <w:tcPr>
            <w:tcW w:w="1467" w:type="dxa"/>
            <w:tcBorders>
              <w:bottom w:val="single" w:color="auto" w:sz="4" w:space="0"/>
            </w:tcBorders>
            <w:shd w:val="clear" w:color="auto" w:fill="auto"/>
            <w:vAlign w:val="center"/>
          </w:tcPr>
          <w:p>
            <w:pPr>
              <w:spacing w:line="276" w:lineRule="auto"/>
              <w:jc w:val="center"/>
              <w:rPr>
                <w:ins w:id="8408" w:author="20191115" w:date="2020-09-20T16:31:54Z"/>
                <w:color w:val="auto"/>
                <w:kern w:val="0"/>
                <w:szCs w:val="21"/>
                <w:rPrChange w:id="8409" w:author="小多 [2]" w:date="2020-09-23T11:01:09Z">
                  <w:rPr>
                    <w:ins w:id="8410" w:author="20191115" w:date="2020-09-20T16:31:54Z"/>
                    <w:color w:val="FF0000"/>
                    <w:kern w:val="0"/>
                    <w:szCs w:val="21"/>
                  </w:rPr>
                </w:rPrChange>
              </w:rPr>
            </w:pPr>
            <w:ins w:id="8411" w:author="20191115" w:date="2020-09-20T16:31:54Z">
              <w:r>
                <w:rPr>
                  <w:rFonts w:hint="eastAsia"/>
                  <w:color w:val="auto"/>
                  <w:kern w:val="0"/>
                  <w:szCs w:val="21"/>
                  <w:rPrChange w:id="8412" w:author="小多 [2]" w:date="2020-09-23T11:01:09Z">
                    <w:rPr>
                      <w:rFonts w:hint="eastAsia"/>
                      <w:color w:val="FF0000"/>
                      <w:kern w:val="0"/>
                      <w:szCs w:val="21"/>
                    </w:rPr>
                  </w:rPrChange>
                </w:rPr>
                <w:t>SOFT1_A</w:t>
              </w:r>
            </w:ins>
            <w:ins w:id="8414" w:author="20191115" w:date="2020-09-20T16:31:59Z">
              <w:r>
                <w:rPr>
                  <w:rFonts w:hint="eastAsia"/>
                  <w:color w:val="auto"/>
                  <w:kern w:val="0"/>
                  <w:szCs w:val="21"/>
                  <w:lang w:val="en-US" w:eastAsia="zh-CN"/>
                  <w:rPrChange w:id="8415" w:author="小多 [2]" w:date="2020-09-23T11:01:09Z">
                    <w:rPr>
                      <w:rFonts w:hint="eastAsia"/>
                      <w:color w:val="FF0000"/>
                      <w:kern w:val="0"/>
                      <w:szCs w:val="21"/>
                      <w:lang w:val="en-US" w:eastAsia="zh-CN"/>
                    </w:rPr>
                  </w:rPrChange>
                </w:rPr>
                <w:t>F</w:t>
              </w:r>
            </w:ins>
            <w:ins w:id="8417" w:author="20191115" w:date="2020-09-20T16:31:54Z">
              <w:r>
                <w:rPr>
                  <w:rFonts w:hint="eastAsia"/>
                  <w:color w:val="auto"/>
                  <w:kern w:val="0"/>
                  <w:szCs w:val="21"/>
                  <w:rPrChange w:id="8418" w:author="小多 [2]" w:date="2020-09-23T11:01:09Z">
                    <w:rPr>
                      <w:rFonts w:hint="eastAsia"/>
                      <w:color w:val="FF0000"/>
                      <w:kern w:val="0"/>
                      <w:szCs w:val="21"/>
                    </w:rPr>
                  </w:rPrChange>
                </w:rPr>
                <w:t>01</w:t>
              </w:r>
            </w:ins>
          </w:p>
        </w:tc>
        <w:tc>
          <w:tcPr>
            <w:tcW w:w="2010" w:type="dxa"/>
            <w:tcBorders>
              <w:bottom w:val="single" w:color="auto" w:sz="4" w:space="0"/>
            </w:tcBorders>
            <w:shd w:val="clear" w:color="auto" w:fill="auto"/>
            <w:vAlign w:val="center"/>
          </w:tcPr>
          <w:p>
            <w:pPr>
              <w:spacing w:line="276" w:lineRule="auto"/>
              <w:rPr>
                <w:ins w:id="8420" w:author="20191115" w:date="2020-09-20T16:31:54Z"/>
                <w:rFonts w:hint="default" w:eastAsia="宋体"/>
                <w:color w:val="auto"/>
                <w:kern w:val="0"/>
                <w:szCs w:val="21"/>
                <w:lang w:val="en-US" w:eastAsia="zh-CN"/>
                <w:rPrChange w:id="8421" w:author="小多 [2]" w:date="2020-09-23T11:01:09Z">
                  <w:rPr>
                    <w:ins w:id="8422" w:author="20191115" w:date="2020-09-20T16:31:54Z"/>
                    <w:rFonts w:hint="default" w:eastAsia="宋体"/>
                    <w:color w:val="FF0000"/>
                    <w:kern w:val="0"/>
                    <w:szCs w:val="21"/>
                    <w:lang w:val="en-US" w:eastAsia="zh-CN"/>
                  </w:rPr>
                </w:rPrChange>
              </w:rPr>
            </w:pPr>
            <w:ins w:id="8423" w:author="20191115" w:date="2020-09-20T16:32:42Z">
              <w:r>
                <w:rPr>
                  <w:rFonts w:hint="eastAsia"/>
                  <w:color w:val="auto"/>
                  <w:kern w:val="0"/>
                  <w:szCs w:val="21"/>
                  <w:lang w:val="en-US" w:eastAsia="zh-CN"/>
                  <w:rPrChange w:id="8424" w:author="小多 [2]" w:date="2020-09-23T11:01:09Z">
                    <w:rPr>
                      <w:rFonts w:hint="eastAsia"/>
                      <w:color w:val="FF0000"/>
                      <w:kern w:val="0"/>
                      <w:szCs w:val="21"/>
                      <w:lang w:val="en-US" w:eastAsia="zh-CN"/>
                    </w:rPr>
                  </w:rPrChange>
                </w:rPr>
                <w:t>下载</w:t>
              </w:r>
            </w:ins>
            <w:ins w:id="8426" w:author="20191115" w:date="2020-09-20T16:32:43Z">
              <w:r>
                <w:rPr>
                  <w:rFonts w:hint="eastAsia"/>
                  <w:color w:val="auto"/>
                  <w:kern w:val="0"/>
                  <w:szCs w:val="21"/>
                  <w:lang w:val="en-US" w:eastAsia="zh-CN"/>
                  <w:rPrChange w:id="8427" w:author="小多 [2]" w:date="2020-09-23T11:01:09Z">
                    <w:rPr>
                      <w:rFonts w:hint="eastAsia"/>
                      <w:color w:val="FF0000"/>
                      <w:kern w:val="0"/>
                      <w:szCs w:val="21"/>
                      <w:lang w:val="en-US" w:eastAsia="zh-CN"/>
                    </w:rPr>
                  </w:rPrChange>
                </w:rPr>
                <w:t>Ecg</w:t>
              </w:r>
            </w:ins>
            <w:ins w:id="8429" w:author="20191115" w:date="2020-09-20T16:32:44Z">
              <w:r>
                <w:rPr>
                  <w:rFonts w:hint="eastAsia"/>
                  <w:color w:val="auto"/>
                  <w:kern w:val="0"/>
                  <w:szCs w:val="21"/>
                  <w:lang w:val="en-US" w:eastAsia="zh-CN"/>
                  <w:rPrChange w:id="8430" w:author="小多 [2]" w:date="2020-09-23T11:01:09Z">
                    <w:rPr>
                      <w:rFonts w:hint="eastAsia"/>
                      <w:color w:val="FF0000"/>
                      <w:kern w:val="0"/>
                      <w:szCs w:val="21"/>
                      <w:lang w:val="en-US" w:eastAsia="zh-CN"/>
                    </w:rPr>
                  </w:rPrChange>
                </w:rPr>
                <w:t>文件</w:t>
              </w:r>
            </w:ins>
          </w:p>
        </w:tc>
        <w:tc>
          <w:tcPr>
            <w:tcW w:w="6342" w:type="dxa"/>
            <w:tcBorders>
              <w:bottom w:val="single" w:color="auto" w:sz="4" w:space="0"/>
            </w:tcBorders>
            <w:shd w:val="clear" w:color="auto" w:fill="auto"/>
            <w:vAlign w:val="center"/>
          </w:tcPr>
          <w:p>
            <w:pPr>
              <w:pStyle w:val="25"/>
              <w:numPr>
                <w:ilvl w:val="-1"/>
                <w:numId w:val="0"/>
              </w:numPr>
              <w:spacing w:line="276" w:lineRule="auto"/>
              <w:ind w:firstLine="0" w:firstLineChars="0"/>
              <w:rPr>
                <w:ins w:id="8432" w:author="20191115" w:date="2020-09-20T16:31:54Z"/>
                <w:rFonts w:hint="default" w:eastAsia="宋体"/>
                <w:color w:val="auto"/>
                <w:szCs w:val="21"/>
                <w:lang w:val="en-US" w:eastAsia="zh-CN"/>
                <w:rPrChange w:id="8433" w:author="小多 [2]" w:date="2020-09-23T11:01:09Z">
                  <w:rPr>
                    <w:ins w:id="8434" w:author="20191115" w:date="2020-09-20T16:31:54Z"/>
                    <w:rFonts w:hint="default" w:eastAsia="宋体"/>
                    <w:color w:val="FF0000"/>
                    <w:szCs w:val="21"/>
                    <w:lang w:val="en-US" w:eastAsia="zh-CN"/>
                  </w:rPr>
                </w:rPrChange>
              </w:rPr>
            </w:pPr>
            <w:ins w:id="8435" w:author="20191115" w:date="2020-09-20T16:32:56Z">
              <w:r>
                <w:rPr>
                  <w:rFonts w:hint="eastAsia"/>
                  <w:color w:val="auto"/>
                  <w:kern w:val="0"/>
                  <w:szCs w:val="21"/>
                  <w:lang w:val="en-US" w:eastAsia="zh-CN"/>
                  <w:rPrChange w:id="8436" w:author="小多 [2]" w:date="2020-09-23T11:01:09Z">
                    <w:rPr>
                      <w:rFonts w:hint="eastAsia"/>
                      <w:color w:val="FF0000"/>
                      <w:kern w:val="0"/>
                      <w:szCs w:val="21"/>
                      <w:lang w:val="en-US" w:eastAsia="zh-CN"/>
                    </w:rPr>
                  </w:rPrChange>
                </w:rPr>
                <w:t>软件通过Htpp协议，从服务器下载ecg文件</w:t>
              </w:r>
            </w:ins>
            <w:ins w:id="8438" w:author="20191115" w:date="2020-09-20T16:34:37Z">
              <w:r>
                <w:rPr>
                  <w:rFonts w:hint="eastAsia"/>
                  <w:color w:val="auto"/>
                  <w:kern w:val="0"/>
                  <w:szCs w:val="21"/>
                  <w:lang w:val="en-US" w:eastAsia="zh-CN"/>
                  <w:rPrChange w:id="8439" w:author="小多 [2]" w:date="2020-09-23T11:01:09Z">
                    <w:rPr>
                      <w:rFonts w:hint="eastAsia"/>
                      <w:color w:val="FF0000"/>
                      <w:kern w:val="0"/>
                      <w:szCs w:val="21"/>
                      <w:lang w:val="en-US" w:eastAsia="zh-CN"/>
                    </w:rPr>
                  </w:rPrChange>
                </w:rPr>
                <w:t>，</w:t>
              </w:r>
            </w:ins>
            <w:ins w:id="8441" w:author="20191115" w:date="2020-09-20T16:34:58Z">
              <w:r>
                <w:rPr>
                  <w:rFonts w:hint="eastAsia"/>
                  <w:color w:val="auto"/>
                  <w:kern w:val="0"/>
                  <w:szCs w:val="21"/>
                  <w:lang w:val="en-US" w:eastAsia="zh-CN"/>
                  <w:rPrChange w:id="8442" w:author="小多 [2]" w:date="2020-09-23T11:01:09Z">
                    <w:rPr>
                      <w:rFonts w:hint="eastAsia"/>
                      <w:color w:val="FF0000"/>
                      <w:kern w:val="0"/>
                      <w:szCs w:val="21"/>
                      <w:lang w:val="en-US" w:eastAsia="zh-CN"/>
                    </w:rPr>
                  </w:rPrChange>
                </w:rPr>
                <w:t>作为</w:t>
              </w:r>
            </w:ins>
            <w:ins w:id="8444" w:author="20191115" w:date="2020-09-20T16:34:42Z">
              <w:r>
                <w:rPr>
                  <w:rFonts w:hint="eastAsia"/>
                  <w:color w:val="auto"/>
                  <w:kern w:val="0"/>
                  <w:szCs w:val="21"/>
                  <w:lang w:val="en-US" w:eastAsia="zh-CN"/>
                  <w:rPrChange w:id="8445" w:author="小多 [2]" w:date="2020-09-23T11:01:09Z">
                    <w:rPr>
                      <w:rFonts w:hint="eastAsia"/>
                      <w:color w:val="FF0000"/>
                      <w:kern w:val="0"/>
                      <w:szCs w:val="21"/>
                      <w:lang w:val="en-US" w:eastAsia="zh-CN"/>
                    </w:rPr>
                  </w:rPrChange>
                </w:rPr>
                <w:t>软件</w:t>
              </w:r>
            </w:ins>
            <w:ins w:id="8447" w:author="20191115" w:date="2020-09-20T16:34:49Z">
              <w:r>
                <w:rPr>
                  <w:rFonts w:hint="eastAsia"/>
                  <w:color w:val="auto"/>
                  <w:kern w:val="0"/>
                  <w:szCs w:val="21"/>
                  <w:lang w:val="en-US" w:eastAsia="zh-CN"/>
                  <w:rPrChange w:id="8448" w:author="小多 [2]" w:date="2020-09-23T11:01:09Z">
                    <w:rPr>
                      <w:rFonts w:hint="eastAsia"/>
                      <w:color w:val="FF0000"/>
                      <w:kern w:val="0"/>
                      <w:szCs w:val="21"/>
                      <w:lang w:val="en-US" w:eastAsia="zh-CN"/>
                    </w:rPr>
                  </w:rPrChange>
                </w:rPr>
                <w:t>要分析</w:t>
              </w:r>
            </w:ins>
            <w:ins w:id="8450" w:author="20191115" w:date="2020-09-20T16:34:51Z">
              <w:r>
                <w:rPr>
                  <w:rFonts w:hint="eastAsia"/>
                  <w:color w:val="auto"/>
                  <w:kern w:val="0"/>
                  <w:szCs w:val="21"/>
                  <w:lang w:val="en-US" w:eastAsia="zh-CN"/>
                  <w:rPrChange w:id="8451" w:author="小多 [2]" w:date="2020-09-23T11:01:09Z">
                    <w:rPr>
                      <w:rFonts w:hint="eastAsia"/>
                      <w:color w:val="FF0000"/>
                      <w:kern w:val="0"/>
                      <w:szCs w:val="21"/>
                      <w:lang w:val="en-US" w:eastAsia="zh-CN"/>
                    </w:rPr>
                  </w:rPrChange>
                </w:rPr>
                <w:t>的</w:t>
              </w:r>
            </w:ins>
            <w:ins w:id="8453" w:author="20191115" w:date="2020-09-20T16:34:52Z">
              <w:r>
                <w:rPr>
                  <w:rFonts w:hint="eastAsia"/>
                  <w:color w:val="auto"/>
                  <w:kern w:val="0"/>
                  <w:szCs w:val="21"/>
                  <w:lang w:val="en-US" w:eastAsia="zh-CN"/>
                  <w:rPrChange w:id="8454" w:author="小多 [2]" w:date="2020-09-23T11:01:09Z">
                    <w:rPr>
                      <w:rFonts w:hint="eastAsia"/>
                      <w:color w:val="FF0000"/>
                      <w:kern w:val="0"/>
                      <w:szCs w:val="21"/>
                      <w:lang w:val="en-US" w:eastAsia="zh-CN"/>
                    </w:rPr>
                  </w:rPrChange>
                </w:rPr>
                <w:t>原始</w:t>
              </w:r>
            </w:ins>
            <w:ins w:id="8456" w:author="20191115" w:date="2020-09-20T16:34:53Z">
              <w:r>
                <w:rPr>
                  <w:rFonts w:hint="eastAsia"/>
                  <w:color w:val="auto"/>
                  <w:kern w:val="0"/>
                  <w:szCs w:val="21"/>
                  <w:lang w:val="en-US" w:eastAsia="zh-CN"/>
                  <w:rPrChange w:id="8457" w:author="小多 [2]" w:date="2020-09-23T11:01:09Z">
                    <w:rPr>
                      <w:rFonts w:hint="eastAsia"/>
                      <w:color w:val="FF0000"/>
                      <w:kern w:val="0"/>
                      <w:szCs w:val="21"/>
                      <w:lang w:val="en-US" w:eastAsia="zh-CN"/>
                    </w:rPr>
                  </w:rPrChange>
                </w:rPr>
                <w:t>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8459" w:author="20191115" w:date="2020-09-20T16:31:41Z"/>
        </w:trPr>
        <w:tc>
          <w:tcPr>
            <w:tcW w:w="1467" w:type="dxa"/>
            <w:tcBorders>
              <w:bottom w:val="single" w:color="auto" w:sz="4" w:space="0"/>
            </w:tcBorders>
            <w:shd w:val="clear" w:color="auto" w:fill="auto"/>
            <w:vAlign w:val="center"/>
          </w:tcPr>
          <w:p>
            <w:pPr>
              <w:spacing w:line="276" w:lineRule="auto"/>
              <w:jc w:val="center"/>
              <w:rPr>
                <w:ins w:id="8460" w:author="20191115" w:date="2020-09-20T16:31:41Z"/>
                <w:rFonts w:hint="eastAsia"/>
                <w:color w:val="auto"/>
                <w:kern w:val="0"/>
                <w:szCs w:val="21"/>
                <w:rPrChange w:id="8461" w:author="小多 [2]" w:date="2020-09-23T11:01:09Z">
                  <w:rPr>
                    <w:ins w:id="8462" w:author="20191115" w:date="2020-09-20T16:31:41Z"/>
                    <w:color w:val="FF0000"/>
                    <w:kern w:val="0"/>
                    <w:szCs w:val="21"/>
                  </w:rPr>
                </w:rPrChange>
              </w:rPr>
            </w:pPr>
            <w:ins w:id="8463" w:author="20191115" w:date="2020-09-20T16:31:41Z">
              <w:r>
                <w:rPr>
                  <w:rFonts w:hint="eastAsia"/>
                  <w:color w:val="auto"/>
                  <w:kern w:val="0"/>
                  <w:szCs w:val="21"/>
                  <w:rPrChange w:id="8464" w:author="小多 [2]" w:date="2020-09-23T11:01:09Z">
                    <w:rPr>
                      <w:rFonts w:hint="eastAsia"/>
                      <w:color w:val="FF0000"/>
                      <w:kern w:val="0"/>
                      <w:szCs w:val="21"/>
                    </w:rPr>
                  </w:rPrChange>
                </w:rPr>
                <w:t>SOFT1_A</w:t>
              </w:r>
            </w:ins>
            <w:ins w:id="8466" w:author="小多 [2]" w:date="2020-09-23T11:01:41Z">
              <w:r>
                <w:rPr>
                  <w:rFonts w:hint="eastAsia"/>
                  <w:color w:val="auto"/>
                  <w:kern w:val="0"/>
                  <w:szCs w:val="21"/>
                  <w:lang w:val="en-US" w:eastAsia="zh-CN"/>
                </w:rPr>
                <w:t>F</w:t>
              </w:r>
            </w:ins>
            <w:ins w:id="8467" w:author="20191115" w:date="2020-09-20T16:31:41Z">
              <w:del w:id="8468" w:author="小多 [2]" w:date="2020-09-23T11:01:41Z">
                <w:r>
                  <w:rPr>
                    <w:rFonts w:hint="eastAsia"/>
                    <w:color w:val="auto"/>
                    <w:kern w:val="0"/>
                    <w:szCs w:val="21"/>
                    <w:lang w:val="en-US" w:eastAsia="zh-CN"/>
                    <w:rPrChange w:id="8469" w:author="小多 [2]" w:date="2020-09-23T11:01:09Z">
                      <w:rPr>
                        <w:rFonts w:hint="eastAsia"/>
                        <w:color w:val="FF0000"/>
                        <w:kern w:val="0"/>
                        <w:szCs w:val="21"/>
                        <w:lang w:val="en-US" w:eastAsia="zh-CN"/>
                      </w:rPr>
                    </w:rPrChange>
                  </w:rPr>
                  <w:delText>E</w:delText>
                </w:r>
              </w:del>
            </w:ins>
            <w:ins w:id="8472" w:author="20191115" w:date="2020-09-20T16:31:41Z">
              <w:r>
                <w:rPr>
                  <w:rFonts w:hint="eastAsia"/>
                  <w:color w:val="auto"/>
                  <w:kern w:val="0"/>
                  <w:szCs w:val="21"/>
                  <w:rPrChange w:id="8473" w:author="小多 [2]" w:date="2020-09-23T11:01:09Z">
                    <w:rPr>
                      <w:rFonts w:hint="eastAsia"/>
                      <w:color w:val="FF0000"/>
                      <w:kern w:val="0"/>
                      <w:szCs w:val="21"/>
                    </w:rPr>
                  </w:rPrChange>
                </w:rPr>
                <w:t>0</w:t>
              </w:r>
            </w:ins>
            <w:ins w:id="8475" w:author="20191115" w:date="2020-09-20T16:31:41Z">
              <w:del w:id="8476" w:author="小多 [2]" w:date="2020-09-23T11:01:27Z">
                <w:r>
                  <w:rPr>
                    <w:rFonts w:hint="default"/>
                    <w:color w:val="auto"/>
                    <w:kern w:val="0"/>
                    <w:szCs w:val="21"/>
                    <w:rPrChange w:id="8477" w:author="小多 [2]" w:date="2020-09-23T11:01:09Z">
                      <w:rPr>
                        <w:rFonts w:hint="eastAsia"/>
                        <w:color w:val="FF0000"/>
                        <w:kern w:val="0"/>
                        <w:szCs w:val="21"/>
                      </w:rPr>
                    </w:rPrChange>
                  </w:rPr>
                  <w:delText>1</w:delText>
                </w:r>
              </w:del>
            </w:ins>
            <w:ins w:id="8480" w:author="小多 [2]" w:date="2020-09-23T11:01:27Z">
              <w:r>
                <w:rPr>
                  <w:rFonts w:hint="eastAsia"/>
                  <w:color w:val="auto"/>
                  <w:kern w:val="0"/>
                  <w:szCs w:val="21"/>
                  <w:lang w:eastAsia="zh-CN"/>
                </w:rPr>
                <w:t>2</w:t>
              </w:r>
            </w:ins>
          </w:p>
        </w:tc>
        <w:tc>
          <w:tcPr>
            <w:tcW w:w="2010" w:type="dxa"/>
            <w:tcBorders>
              <w:bottom w:val="single" w:color="auto" w:sz="4" w:space="0"/>
            </w:tcBorders>
            <w:shd w:val="clear" w:color="auto" w:fill="auto"/>
            <w:vAlign w:val="center"/>
          </w:tcPr>
          <w:p>
            <w:pPr>
              <w:spacing w:line="276" w:lineRule="auto"/>
              <w:rPr>
                <w:ins w:id="8481" w:author="20191115" w:date="2020-09-20T16:31:41Z"/>
                <w:rFonts w:hint="default" w:eastAsia="宋体"/>
                <w:color w:val="auto"/>
                <w:kern w:val="0"/>
                <w:szCs w:val="21"/>
                <w:lang w:val="en-US" w:eastAsia="zh-CN"/>
                <w:rPrChange w:id="8482" w:author="小多 [2]" w:date="2020-09-23T11:01:09Z">
                  <w:rPr>
                    <w:ins w:id="8483" w:author="20191115" w:date="2020-09-20T16:31:41Z"/>
                    <w:rFonts w:hint="default" w:eastAsia="宋体"/>
                    <w:color w:val="FF0000"/>
                    <w:kern w:val="0"/>
                    <w:szCs w:val="21"/>
                    <w:lang w:val="en-US" w:eastAsia="zh-CN"/>
                  </w:rPr>
                </w:rPrChange>
              </w:rPr>
            </w:pPr>
            <w:ins w:id="8484" w:author="20191115" w:date="2020-09-20T16:33:24Z">
              <w:r>
                <w:rPr>
                  <w:rFonts w:hint="eastAsia"/>
                  <w:color w:val="auto"/>
                  <w:kern w:val="0"/>
                  <w:szCs w:val="21"/>
                  <w:rPrChange w:id="8485" w:author="小多 [2]" w:date="2020-09-23T11:01:09Z">
                    <w:rPr>
                      <w:rFonts w:hint="eastAsia"/>
                      <w:kern w:val="0"/>
                      <w:szCs w:val="21"/>
                    </w:rPr>
                  </w:rPrChange>
                </w:rPr>
                <w:t>下载</w:t>
              </w:r>
            </w:ins>
            <w:ins w:id="8487" w:author="20191115" w:date="2020-09-20T16:33:40Z">
              <w:r>
                <w:rPr>
                  <w:rFonts w:hint="eastAsia"/>
                  <w:color w:val="auto"/>
                  <w:kern w:val="0"/>
                  <w:szCs w:val="21"/>
                  <w:lang w:val="en-US" w:eastAsia="zh-CN"/>
                  <w:rPrChange w:id="8488" w:author="小多 [2]" w:date="2020-09-23T11:01:09Z">
                    <w:rPr>
                      <w:rFonts w:hint="eastAsia"/>
                      <w:kern w:val="0"/>
                      <w:szCs w:val="21"/>
                      <w:lang w:val="en-US" w:eastAsia="zh-CN"/>
                    </w:rPr>
                  </w:rPrChange>
                </w:rPr>
                <w:t>和</w:t>
              </w:r>
            </w:ins>
            <w:ins w:id="8490" w:author="20191115" w:date="2020-09-20T16:33:41Z">
              <w:r>
                <w:rPr>
                  <w:rFonts w:hint="eastAsia"/>
                  <w:color w:val="auto"/>
                  <w:kern w:val="0"/>
                  <w:szCs w:val="21"/>
                  <w:lang w:val="en-US" w:eastAsia="zh-CN"/>
                  <w:rPrChange w:id="8491" w:author="小多 [2]" w:date="2020-09-23T11:01:09Z">
                    <w:rPr>
                      <w:rFonts w:hint="eastAsia"/>
                      <w:kern w:val="0"/>
                      <w:szCs w:val="21"/>
                      <w:lang w:val="en-US" w:eastAsia="zh-CN"/>
                    </w:rPr>
                  </w:rPrChange>
                </w:rPr>
                <w:t>上传</w:t>
              </w:r>
            </w:ins>
            <w:ins w:id="8493" w:author="20191115" w:date="2020-09-20T16:33:24Z">
              <w:r>
                <w:rPr>
                  <w:rFonts w:hint="eastAsia"/>
                  <w:color w:val="auto"/>
                  <w:kern w:val="0"/>
                  <w:szCs w:val="21"/>
                  <w:rPrChange w:id="8494" w:author="小多 [2]" w:date="2020-09-23T11:01:09Z">
                    <w:rPr>
                      <w:rFonts w:hint="eastAsia"/>
                      <w:kern w:val="0"/>
                      <w:szCs w:val="21"/>
                    </w:rPr>
                  </w:rPrChange>
                </w:rPr>
                <w:t>分析文件</w:t>
              </w:r>
            </w:ins>
          </w:p>
        </w:tc>
        <w:tc>
          <w:tcPr>
            <w:tcW w:w="6342" w:type="dxa"/>
            <w:tcBorders>
              <w:bottom w:val="single" w:color="auto" w:sz="4" w:space="0"/>
            </w:tcBorders>
            <w:shd w:val="clear" w:color="auto" w:fill="auto"/>
            <w:vAlign w:val="center"/>
          </w:tcPr>
          <w:p>
            <w:pPr>
              <w:pStyle w:val="25"/>
              <w:numPr>
                <w:ilvl w:val="-1"/>
                <w:numId w:val="0"/>
              </w:numPr>
              <w:spacing w:line="276" w:lineRule="auto"/>
              <w:ind w:firstLine="0" w:firstLineChars="0"/>
              <w:rPr>
                <w:ins w:id="8496" w:author="20191115" w:date="2020-09-20T16:31:41Z"/>
                <w:rFonts w:hint="default" w:eastAsia="宋体"/>
                <w:color w:val="auto"/>
                <w:szCs w:val="21"/>
                <w:lang w:val="en-US" w:eastAsia="zh-CN"/>
                <w:rPrChange w:id="8497" w:author="小多 [2]" w:date="2020-09-23T11:01:09Z">
                  <w:rPr>
                    <w:ins w:id="8498" w:author="20191115" w:date="2020-09-20T16:31:41Z"/>
                    <w:rFonts w:hint="default" w:eastAsia="宋体"/>
                    <w:color w:val="FF0000"/>
                    <w:szCs w:val="21"/>
                    <w:lang w:val="en-US" w:eastAsia="zh-CN"/>
                  </w:rPr>
                </w:rPrChange>
              </w:rPr>
            </w:pPr>
            <w:ins w:id="8499" w:author="20191115" w:date="2020-09-20T16:33:31Z">
              <w:r>
                <w:rPr>
                  <w:rFonts w:hint="eastAsia"/>
                  <w:color w:val="auto"/>
                  <w:kern w:val="0"/>
                  <w:szCs w:val="21"/>
                  <w:lang w:val="en-US" w:eastAsia="zh-CN"/>
                  <w:rPrChange w:id="8500" w:author="小多 [2]" w:date="2020-09-23T11:01:09Z">
                    <w:rPr>
                      <w:rFonts w:hint="eastAsia"/>
                      <w:color w:val="FF0000"/>
                      <w:kern w:val="0"/>
                      <w:szCs w:val="21"/>
                      <w:lang w:val="en-US" w:eastAsia="zh-CN"/>
                    </w:rPr>
                  </w:rPrChange>
                </w:rPr>
                <w:t>软件通过Htpp协议，从服务器下载</w:t>
              </w:r>
            </w:ins>
            <w:ins w:id="8502" w:author="20191115" w:date="2020-09-20T16:33:59Z">
              <w:r>
                <w:rPr>
                  <w:rFonts w:hint="eastAsia"/>
                  <w:color w:val="auto"/>
                  <w:kern w:val="0"/>
                  <w:szCs w:val="21"/>
                  <w:lang w:val="en-US" w:eastAsia="zh-CN"/>
                  <w:rPrChange w:id="8503" w:author="小多 [2]" w:date="2020-09-23T11:01:09Z">
                    <w:rPr>
                      <w:rFonts w:hint="eastAsia"/>
                      <w:color w:val="FF0000"/>
                      <w:kern w:val="0"/>
                      <w:szCs w:val="21"/>
                      <w:lang w:val="en-US" w:eastAsia="zh-CN"/>
                    </w:rPr>
                  </w:rPrChange>
                </w:rPr>
                <w:t>和</w:t>
              </w:r>
            </w:ins>
            <w:ins w:id="8505" w:author="20191115" w:date="2020-09-20T16:34:01Z">
              <w:r>
                <w:rPr>
                  <w:rFonts w:hint="eastAsia"/>
                  <w:color w:val="auto"/>
                  <w:kern w:val="0"/>
                  <w:szCs w:val="21"/>
                  <w:lang w:val="en-US" w:eastAsia="zh-CN"/>
                  <w:rPrChange w:id="8506" w:author="小多 [2]" w:date="2020-09-23T11:01:09Z">
                    <w:rPr>
                      <w:rFonts w:hint="eastAsia"/>
                      <w:color w:val="FF0000"/>
                      <w:kern w:val="0"/>
                      <w:szCs w:val="21"/>
                      <w:lang w:val="en-US" w:eastAsia="zh-CN"/>
                    </w:rPr>
                  </w:rPrChange>
                </w:rPr>
                <w:t>上传</w:t>
              </w:r>
            </w:ins>
            <w:ins w:id="8508" w:author="20191115" w:date="2020-09-20T16:33:48Z">
              <w:r>
                <w:rPr>
                  <w:rFonts w:hint="eastAsia"/>
                  <w:color w:val="auto"/>
                  <w:kern w:val="0"/>
                  <w:szCs w:val="21"/>
                  <w:lang w:val="en-US" w:eastAsia="zh-CN"/>
                  <w:rPrChange w:id="8509" w:author="小多 [2]" w:date="2020-09-23T11:01:09Z">
                    <w:rPr>
                      <w:rFonts w:hint="eastAsia"/>
                      <w:color w:val="FF0000"/>
                      <w:kern w:val="0"/>
                      <w:szCs w:val="21"/>
                      <w:lang w:val="en-US" w:eastAsia="zh-CN"/>
                    </w:rPr>
                  </w:rPrChange>
                </w:rPr>
                <w:t>rlt</w:t>
              </w:r>
            </w:ins>
            <w:ins w:id="8511" w:author="20191115" w:date="2020-09-20T16:33:50Z">
              <w:r>
                <w:rPr>
                  <w:rFonts w:hint="eastAsia"/>
                  <w:color w:val="auto"/>
                  <w:kern w:val="0"/>
                  <w:szCs w:val="21"/>
                  <w:lang w:val="en-US" w:eastAsia="zh-CN"/>
                  <w:rPrChange w:id="8512" w:author="小多 [2]" w:date="2020-09-23T11:01:09Z">
                    <w:rPr>
                      <w:rFonts w:hint="eastAsia"/>
                      <w:color w:val="FF0000"/>
                      <w:kern w:val="0"/>
                      <w:szCs w:val="21"/>
                      <w:lang w:val="en-US" w:eastAsia="zh-CN"/>
                    </w:rPr>
                  </w:rPrChange>
                </w:rPr>
                <w:t>、</w:t>
              </w:r>
            </w:ins>
            <w:ins w:id="8514" w:author="20191115" w:date="2020-09-20T16:33:52Z">
              <w:r>
                <w:rPr>
                  <w:rFonts w:hint="eastAsia"/>
                  <w:color w:val="auto"/>
                  <w:kern w:val="0"/>
                  <w:szCs w:val="21"/>
                  <w:lang w:val="en-US" w:eastAsia="zh-CN"/>
                  <w:rPrChange w:id="8515" w:author="小多 [2]" w:date="2020-09-23T11:01:09Z">
                    <w:rPr>
                      <w:rFonts w:hint="eastAsia"/>
                      <w:color w:val="FF0000"/>
                      <w:kern w:val="0"/>
                      <w:szCs w:val="21"/>
                      <w:lang w:val="en-US" w:eastAsia="zh-CN"/>
                    </w:rPr>
                  </w:rPrChange>
                </w:rPr>
                <w:t>ffg</w:t>
              </w:r>
            </w:ins>
            <w:ins w:id="8517" w:author="20191115" w:date="2020-09-20T16:33:31Z">
              <w:r>
                <w:rPr>
                  <w:rFonts w:hint="eastAsia"/>
                  <w:color w:val="auto"/>
                  <w:kern w:val="0"/>
                  <w:szCs w:val="21"/>
                  <w:lang w:val="en-US" w:eastAsia="zh-CN"/>
                  <w:rPrChange w:id="8518" w:author="小多 [2]" w:date="2020-09-23T11:01:09Z">
                    <w:rPr>
                      <w:rFonts w:hint="eastAsia"/>
                      <w:color w:val="FF0000"/>
                      <w:kern w:val="0"/>
                      <w:szCs w:val="21"/>
                      <w:lang w:val="en-US" w:eastAsia="zh-CN"/>
                    </w:rPr>
                  </w:rPrChange>
                </w:rPr>
                <w:t>文件</w:t>
              </w:r>
            </w:ins>
            <w:ins w:id="8520" w:author="20191115" w:date="2020-09-20T16:35:00Z">
              <w:r>
                <w:rPr>
                  <w:rFonts w:hint="eastAsia"/>
                  <w:color w:val="auto"/>
                  <w:kern w:val="0"/>
                  <w:szCs w:val="21"/>
                  <w:lang w:val="en-US" w:eastAsia="zh-CN"/>
                  <w:rPrChange w:id="8521" w:author="小多 [2]" w:date="2020-09-23T11:01:09Z">
                    <w:rPr>
                      <w:rFonts w:hint="eastAsia"/>
                      <w:color w:val="FF0000"/>
                      <w:kern w:val="0"/>
                      <w:szCs w:val="21"/>
                      <w:lang w:val="en-US" w:eastAsia="zh-CN"/>
                    </w:rPr>
                  </w:rPrChange>
                </w:rPr>
                <w:t>，</w:t>
              </w:r>
            </w:ins>
            <w:ins w:id="8523" w:author="20191115" w:date="2020-09-20T16:35:01Z">
              <w:r>
                <w:rPr>
                  <w:rFonts w:hint="eastAsia"/>
                  <w:color w:val="auto"/>
                  <w:kern w:val="0"/>
                  <w:szCs w:val="21"/>
                  <w:lang w:val="en-US" w:eastAsia="zh-CN"/>
                  <w:rPrChange w:id="8524" w:author="小多 [2]" w:date="2020-09-23T11:01:09Z">
                    <w:rPr>
                      <w:rFonts w:hint="eastAsia"/>
                      <w:color w:val="FF0000"/>
                      <w:kern w:val="0"/>
                      <w:szCs w:val="21"/>
                      <w:lang w:val="en-US" w:eastAsia="zh-CN"/>
                    </w:rPr>
                  </w:rPrChange>
                </w:rPr>
                <w:t>作为</w:t>
              </w:r>
            </w:ins>
            <w:ins w:id="8526" w:author="20191115" w:date="2020-09-20T16:35:02Z">
              <w:r>
                <w:rPr>
                  <w:rFonts w:hint="eastAsia"/>
                  <w:color w:val="auto"/>
                  <w:kern w:val="0"/>
                  <w:szCs w:val="21"/>
                  <w:lang w:val="en-US" w:eastAsia="zh-CN"/>
                  <w:rPrChange w:id="8527" w:author="小多 [2]" w:date="2020-09-23T11:01:09Z">
                    <w:rPr>
                      <w:rFonts w:hint="eastAsia"/>
                      <w:color w:val="FF0000"/>
                      <w:kern w:val="0"/>
                      <w:szCs w:val="21"/>
                      <w:lang w:val="en-US" w:eastAsia="zh-CN"/>
                    </w:rPr>
                  </w:rPrChange>
                </w:rPr>
                <w:t>分析</w:t>
              </w:r>
            </w:ins>
            <w:ins w:id="8529" w:author="20191115" w:date="2020-09-20T16:35:03Z">
              <w:r>
                <w:rPr>
                  <w:rFonts w:hint="eastAsia"/>
                  <w:color w:val="auto"/>
                  <w:kern w:val="0"/>
                  <w:szCs w:val="21"/>
                  <w:lang w:val="en-US" w:eastAsia="zh-CN"/>
                  <w:rPrChange w:id="8530" w:author="小多 [2]" w:date="2020-09-23T11:01:09Z">
                    <w:rPr>
                      <w:rFonts w:hint="eastAsia"/>
                      <w:color w:val="FF0000"/>
                      <w:kern w:val="0"/>
                      <w:szCs w:val="21"/>
                      <w:lang w:val="en-US" w:eastAsia="zh-CN"/>
                    </w:rPr>
                  </w:rPrChange>
                </w:rPr>
                <w:t>后的</w:t>
              </w:r>
            </w:ins>
            <w:ins w:id="8532" w:author="20191115" w:date="2020-09-20T16:35:05Z">
              <w:r>
                <w:rPr>
                  <w:rFonts w:hint="eastAsia"/>
                  <w:color w:val="auto"/>
                  <w:kern w:val="0"/>
                  <w:szCs w:val="21"/>
                  <w:lang w:val="en-US" w:eastAsia="zh-CN"/>
                  <w:rPrChange w:id="8533" w:author="小多 [2]" w:date="2020-09-23T11:01:09Z">
                    <w:rPr>
                      <w:rFonts w:hint="eastAsia"/>
                      <w:color w:val="FF0000"/>
                      <w:kern w:val="0"/>
                      <w:szCs w:val="21"/>
                      <w:lang w:val="en-US" w:eastAsia="zh-CN"/>
                    </w:rPr>
                  </w:rPrChange>
                </w:rPr>
                <w:t>结果</w:t>
              </w:r>
            </w:ins>
          </w:p>
        </w:tc>
      </w:tr>
    </w:tbl>
    <w:p>
      <w:pPr>
        <w:numPr>
          <w:ilvl w:val="255"/>
          <w:numId w:val="0"/>
        </w:numPr>
        <w:rPr>
          <w:bCs/>
          <w:color w:val="auto"/>
          <w:sz w:val="24"/>
          <w:rPrChange w:id="8535" w:author="小多 [2]" w:date="2020-09-23T11:01:09Z">
            <w:rPr>
              <w:bCs/>
              <w:sz w:val="24"/>
            </w:rPr>
          </w:rPrChange>
        </w:rPr>
      </w:pPr>
    </w:p>
    <w:p>
      <w:pPr>
        <w:numPr>
          <w:ilvl w:val="255"/>
          <w:numId w:val="0"/>
        </w:numPr>
        <w:rPr>
          <w:bCs/>
          <w:color w:val="auto"/>
          <w:sz w:val="24"/>
          <w:rPrChange w:id="8536" w:author="小多 [2]" w:date="2020-09-23T11:01:09Z">
            <w:rPr>
              <w:bCs/>
              <w:sz w:val="24"/>
            </w:rPr>
          </w:rPrChange>
        </w:rPr>
      </w:pPr>
    </w:p>
    <w:p>
      <w:pPr>
        <w:numPr>
          <w:ilvl w:val="255"/>
          <w:numId w:val="0"/>
        </w:numPr>
        <w:tabs>
          <w:tab w:val="left" w:pos="425"/>
        </w:tabs>
        <w:outlineLvl w:val="1"/>
        <w:rPr>
          <w:b/>
          <w:bCs/>
          <w:color w:val="auto"/>
          <w:sz w:val="28"/>
          <w:szCs w:val="28"/>
          <w:rPrChange w:id="8537" w:author="小多 [2]" w:date="2020-09-23T11:01:09Z">
            <w:rPr>
              <w:b/>
              <w:bCs/>
              <w:sz w:val="28"/>
              <w:szCs w:val="28"/>
            </w:rPr>
          </w:rPrChange>
        </w:rPr>
      </w:pPr>
      <w:bookmarkStart w:id="582" w:name="_Toc23065"/>
      <w:bookmarkStart w:id="583" w:name="_Toc5461"/>
      <w:bookmarkStart w:id="584" w:name="_Toc20760"/>
      <w:bookmarkStart w:id="585" w:name="_Toc24909"/>
      <w:bookmarkStart w:id="586" w:name="_Toc22071"/>
      <w:bookmarkStart w:id="587" w:name="_Toc7992"/>
      <w:bookmarkStart w:id="588" w:name="_Toc18670"/>
      <w:bookmarkStart w:id="589" w:name="_Toc1854"/>
      <w:bookmarkStart w:id="590" w:name="_Toc22789"/>
      <w:bookmarkStart w:id="591" w:name="_Toc13580"/>
      <w:bookmarkStart w:id="592" w:name="_Toc31177"/>
      <w:bookmarkStart w:id="593" w:name="_Toc9385"/>
      <w:bookmarkStart w:id="594" w:name="_Toc16594"/>
      <w:r>
        <w:rPr>
          <w:rFonts w:hint="eastAsia"/>
          <w:b/>
          <w:bCs/>
          <w:color w:val="auto"/>
          <w:sz w:val="28"/>
          <w:szCs w:val="28"/>
          <w:rPrChange w:id="8538" w:author="小多 [2]" w:date="2020-09-23T11:01:09Z">
            <w:rPr>
              <w:rFonts w:hint="eastAsia"/>
              <w:b/>
              <w:bCs/>
              <w:sz w:val="28"/>
              <w:szCs w:val="28"/>
            </w:rPr>
          </w:rPrChange>
        </w:rPr>
        <w:t xml:space="preserve">7.2 </w:t>
      </w:r>
      <w:commentRangeStart w:id="7"/>
      <w:commentRangeStart w:id="8"/>
      <w:r>
        <w:rPr>
          <w:rFonts w:hint="eastAsia"/>
          <w:b/>
          <w:bCs/>
          <w:color w:val="auto"/>
          <w:sz w:val="28"/>
          <w:szCs w:val="28"/>
          <w:rPrChange w:id="8538" w:author="小多 [2]" w:date="2020-09-23T11:01:09Z">
            <w:rPr>
              <w:rFonts w:hint="eastAsia"/>
              <w:b/>
              <w:bCs/>
              <w:sz w:val="28"/>
              <w:szCs w:val="28"/>
            </w:rPr>
          </w:rPrChange>
        </w:rPr>
        <w:t>系统功能</w:t>
      </w:r>
      <w:commentRangeEnd w:id="7"/>
      <w:r>
        <w:rPr>
          <w:rStyle w:val="19"/>
          <w:color w:val="auto"/>
          <w:rPrChange w:id="8539" w:author="小多 [2]" w:date="2020-09-23T11:01:09Z">
            <w:rPr>
              <w:rStyle w:val="19"/>
            </w:rPr>
          </w:rPrChange>
        </w:rPr>
        <w:commentReference w:id="7"/>
      </w:r>
      <w:bookmarkEnd w:id="582"/>
      <w:bookmarkEnd w:id="583"/>
      <w:bookmarkEnd w:id="584"/>
      <w:bookmarkEnd w:id="585"/>
      <w:bookmarkEnd w:id="586"/>
      <w:bookmarkEnd w:id="587"/>
      <w:bookmarkEnd w:id="588"/>
      <w:bookmarkEnd w:id="589"/>
      <w:bookmarkEnd w:id="590"/>
      <w:bookmarkEnd w:id="591"/>
      <w:commentRangeEnd w:id="8"/>
      <w:r>
        <w:rPr>
          <w:color w:val="auto"/>
          <w:rPrChange w:id="8540" w:author="小多 [2]" w:date="2020-09-23T11:01:09Z">
            <w:rPr/>
          </w:rPrChange>
        </w:rPr>
        <w:commentReference w:id="8"/>
      </w:r>
      <w:bookmarkEnd w:id="592"/>
      <w:bookmarkEnd w:id="593"/>
      <w:bookmarkEnd w:id="594"/>
    </w:p>
    <w:p>
      <w:pPr>
        <w:numPr>
          <w:ilvl w:val="255"/>
          <w:numId w:val="0"/>
        </w:numPr>
        <w:spacing w:line="360" w:lineRule="auto"/>
        <w:ind w:left="420" w:leftChars="200"/>
        <w:outlineLvl w:val="2"/>
        <w:rPr>
          <w:bCs/>
          <w:color w:val="auto"/>
          <w:sz w:val="24"/>
          <w:rPrChange w:id="8541" w:author="小多 [2]" w:date="2020-09-23T11:01:09Z">
            <w:rPr>
              <w:bCs/>
              <w:sz w:val="24"/>
            </w:rPr>
          </w:rPrChange>
        </w:rPr>
      </w:pPr>
      <w:bookmarkStart w:id="595" w:name="_Toc8168"/>
      <w:bookmarkStart w:id="596" w:name="_Toc4136"/>
      <w:bookmarkStart w:id="597" w:name="_Toc12800715"/>
      <w:bookmarkStart w:id="598" w:name="_Toc842"/>
      <w:bookmarkStart w:id="599" w:name="_Toc18823"/>
      <w:bookmarkStart w:id="600" w:name="_Toc9437"/>
      <w:bookmarkStart w:id="601" w:name="_Toc24083"/>
      <w:bookmarkStart w:id="602" w:name="_Toc23335"/>
      <w:bookmarkStart w:id="603" w:name="_Toc3150"/>
      <w:bookmarkStart w:id="604" w:name="_Toc27695"/>
      <w:bookmarkStart w:id="605" w:name="_Toc3313"/>
      <w:bookmarkStart w:id="606" w:name="_Toc23043"/>
      <w:bookmarkStart w:id="607" w:name="_Toc16468"/>
      <w:bookmarkStart w:id="608" w:name="_Toc25555"/>
      <w:bookmarkStart w:id="609" w:name="_Toc9557"/>
      <w:bookmarkStart w:id="610" w:name="_Toc22339"/>
      <w:r>
        <w:rPr>
          <w:rFonts w:hint="eastAsia"/>
          <w:bCs/>
          <w:color w:val="auto"/>
          <w:sz w:val="24"/>
          <w:rPrChange w:id="8542" w:author="小多 [2]" w:date="2020-09-23T11:01:09Z">
            <w:rPr>
              <w:rFonts w:hint="eastAsia"/>
              <w:bCs/>
              <w:sz w:val="24"/>
            </w:rPr>
          </w:rPrChange>
        </w:rPr>
        <w:t xml:space="preserve">7.2.1 </w:t>
      </w:r>
      <w:bookmarkEnd w:id="595"/>
      <w:bookmarkEnd w:id="596"/>
      <w:bookmarkEnd w:id="597"/>
      <w:bookmarkStart w:id="611" w:name="_Toc18704"/>
      <w:bookmarkStart w:id="612" w:name="_Toc10396"/>
      <w:r>
        <w:rPr>
          <w:rFonts w:hint="eastAsia"/>
          <w:bCs/>
          <w:color w:val="auto"/>
          <w:sz w:val="24"/>
          <w:rPrChange w:id="8542" w:author="小多 [2]" w:date="2020-09-23T11:01:09Z">
            <w:rPr>
              <w:rFonts w:hint="eastAsia"/>
              <w:bCs/>
              <w:sz w:val="24"/>
            </w:rPr>
          </w:rPrChange>
        </w:rPr>
        <w:t>用户登录</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shd w:val="clear" w:color="auto" w:fill="auto"/>
            <w:vAlign w:val="center"/>
          </w:tcPr>
          <w:p>
            <w:pPr>
              <w:spacing w:line="276" w:lineRule="auto"/>
              <w:jc w:val="center"/>
              <w:rPr>
                <w:b/>
                <w:color w:val="auto"/>
                <w:szCs w:val="21"/>
                <w:rPrChange w:id="8543" w:author="小多 [2]" w:date="2020-09-23T11:01:09Z">
                  <w:rPr>
                    <w:b/>
                    <w:szCs w:val="21"/>
                  </w:rPr>
                </w:rPrChange>
              </w:rPr>
            </w:pPr>
            <w:r>
              <w:rPr>
                <w:rFonts w:hint="eastAsia"/>
                <w:b/>
                <w:color w:val="auto"/>
                <w:szCs w:val="21"/>
                <w:rPrChange w:id="8544" w:author="小多 [2]" w:date="2020-09-23T11:01:09Z">
                  <w:rPr>
                    <w:rFonts w:hint="eastAsia"/>
                    <w:b/>
                    <w:szCs w:val="21"/>
                  </w:rPr>
                </w:rPrChange>
              </w:rPr>
              <w:t>编号</w:t>
            </w:r>
          </w:p>
        </w:tc>
        <w:tc>
          <w:tcPr>
            <w:tcW w:w="2009" w:type="dxa"/>
            <w:shd w:val="clear" w:color="auto" w:fill="auto"/>
            <w:vAlign w:val="center"/>
          </w:tcPr>
          <w:p>
            <w:pPr>
              <w:spacing w:line="276" w:lineRule="auto"/>
              <w:jc w:val="center"/>
              <w:rPr>
                <w:b/>
                <w:color w:val="auto"/>
                <w:szCs w:val="21"/>
                <w:rPrChange w:id="8545" w:author="小多 [2]" w:date="2020-09-23T11:01:09Z">
                  <w:rPr>
                    <w:b/>
                    <w:szCs w:val="21"/>
                  </w:rPr>
                </w:rPrChange>
              </w:rPr>
            </w:pPr>
            <w:r>
              <w:rPr>
                <w:rFonts w:hint="eastAsia"/>
                <w:b/>
                <w:color w:val="auto"/>
                <w:szCs w:val="21"/>
                <w:rPrChange w:id="8546" w:author="小多 [2]" w:date="2020-09-23T11:01:09Z">
                  <w:rPr>
                    <w:rFonts w:hint="eastAsia"/>
                    <w:b/>
                    <w:szCs w:val="21"/>
                  </w:rPr>
                </w:rPrChange>
              </w:rPr>
              <w:t>项目</w:t>
            </w:r>
          </w:p>
        </w:tc>
        <w:tc>
          <w:tcPr>
            <w:tcW w:w="6342" w:type="dxa"/>
            <w:shd w:val="clear" w:color="auto" w:fill="auto"/>
            <w:vAlign w:val="center"/>
          </w:tcPr>
          <w:p>
            <w:pPr>
              <w:spacing w:line="276" w:lineRule="auto"/>
              <w:jc w:val="center"/>
              <w:rPr>
                <w:b/>
                <w:color w:val="auto"/>
                <w:szCs w:val="21"/>
                <w:rPrChange w:id="8547" w:author="小多 [2]" w:date="2020-09-23T11:01:09Z">
                  <w:rPr>
                    <w:b/>
                    <w:szCs w:val="21"/>
                  </w:rPr>
                </w:rPrChange>
              </w:rPr>
            </w:pPr>
            <w:r>
              <w:rPr>
                <w:rFonts w:hint="eastAsia"/>
                <w:b/>
                <w:color w:val="auto"/>
                <w:szCs w:val="21"/>
                <w:rPrChange w:id="8548"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color w:val="auto"/>
                <w:kern w:val="0"/>
                <w:szCs w:val="21"/>
                <w:rPrChange w:id="8549" w:author="小多 [2]" w:date="2020-09-23T11:01:09Z">
                  <w:rPr>
                    <w:kern w:val="0"/>
                    <w:szCs w:val="21"/>
                  </w:rPr>
                </w:rPrChange>
              </w:rPr>
            </w:pPr>
            <w:r>
              <w:rPr>
                <w:rFonts w:hint="eastAsia"/>
                <w:color w:val="auto"/>
                <w:kern w:val="0"/>
                <w:szCs w:val="21"/>
                <w:rPrChange w:id="8550" w:author="小多 [2]" w:date="2020-09-23T11:01:09Z">
                  <w:rPr>
                    <w:rFonts w:hint="eastAsia"/>
                    <w:kern w:val="0"/>
                    <w:szCs w:val="21"/>
                  </w:rPr>
                </w:rPrChange>
              </w:rPr>
              <w:t>SOFT2_A01</w:t>
            </w:r>
          </w:p>
        </w:tc>
        <w:tc>
          <w:tcPr>
            <w:tcW w:w="2009" w:type="dxa"/>
            <w:tcBorders>
              <w:bottom w:val="single" w:color="auto" w:sz="4" w:space="0"/>
            </w:tcBorders>
            <w:shd w:val="clear" w:color="auto" w:fill="auto"/>
            <w:vAlign w:val="center"/>
          </w:tcPr>
          <w:p>
            <w:pPr>
              <w:spacing w:line="276" w:lineRule="auto"/>
              <w:rPr>
                <w:color w:val="auto"/>
                <w:kern w:val="0"/>
                <w:szCs w:val="21"/>
                <w:rPrChange w:id="8551" w:author="小多 [2]" w:date="2020-09-23T11:01:09Z">
                  <w:rPr>
                    <w:kern w:val="0"/>
                    <w:szCs w:val="21"/>
                  </w:rPr>
                </w:rPrChange>
              </w:rPr>
            </w:pPr>
            <w:r>
              <w:rPr>
                <w:rFonts w:hint="eastAsia"/>
                <w:color w:val="auto"/>
                <w:kern w:val="0"/>
                <w:szCs w:val="21"/>
                <w:rPrChange w:id="8552" w:author="小多 [2]" w:date="2020-09-23T11:01:09Z">
                  <w:rPr>
                    <w:rFonts w:hint="eastAsia"/>
                    <w:kern w:val="0"/>
                    <w:szCs w:val="21"/>
                  </w:rPr>
                </w:rPrChange>
              </w:rPr>
              <w:t xml:space="preserve">用户登录      </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553" w:author="小多 [2]" w:date="2020-09-23T11:01:09Z">
                  <w:rPr>
                    <w:szCs w:val="21"/>
                  </w:rPr>
                </w:rPrChange>
              </w:rPr>
            </w:pPr>
            <w:r>
              <w:rPr>
                <w:rFonts w:hint="eastAsia"/>
                <w:color w:val="auto"/>
                <w:szCs w:val="21"/>
                <w:rPrChange w:id="8554" w:author="小多 [2]" w:date="2020-09-23T11:01:09Z">
                  <w:rPr>
                    <w:rFonts w:hint="eastAsia"/>
                    <w:szCs w:val="21"/>
                  </w:rPr>
                </w:rPrChange>
              </w:rPr>
              <w:t>用户输入正确的账号密码，点击【登录】按钮进行登录。如果账号密码错误，有提示信息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color w:val="auto"/>
                <w:kern w:val="0"/>
                <w:szCs w:val="21"/>
                <w:rPrChange w:id="8555" w:author="小多 [2]" w:date="2020-09-23T11:01:09Z">
                  <w:rPr>
                    <w:kern w:val="0"/>
                    <w:szCs w:val="21"/>
                  </w:rPr>
                </w:rPrChange>
              </w:rPr>
            </w:pPr>
            <w:r>
              <w:rPr>
                <w:rFonts w:hint="eastAsia"/>
                <w:color w:val="auto"/>
                <w:kern w:val="0"/>
                <w:szCs w:val="21"/>
                <w:rPrChange w:id="8556" w:author="小多 [2]" w:date="2020-09-23T11:01:09Z">
                  <w:rPr>
                    <w:rFonts w:hint="eastAsia"/>
                    <w:kern w:val="0"/>
                    <w:szCs w:val="21"/>
                  </w:rPr>
                </w:rPrChange>
              </w:rPr>
              <w:t>SOFT2_A02</w:t>
            </w:r>
          </w:p>
        </w:tc>
        <w:tc>
          <w:tcPr>
            <w:tcW w:w="2009" w:type="dxa"/>
            <w:tcBorders>
              <w:bottom w:val="single" w:color="auto" w:sz="4" w:space="0"/>
            </w:tcBorders>
            <w:shd w:val="clear" w:color="auto" w:fill="auto"/>
            <w:vAlign w:val="center"/>
          </w:tcPr>
          <w:p>
            <w:pPr>
              <w:spacing w:line="276" w:lineRule="auto"/>
              <w:rPr>
                <w:color w:val="auto"/>
                <w:kern w:val="0"/>
                <w:szCs w:val="21"/>
                <w:rPrChange w:id="8557" w:author="小多 [2]" w:date="2020-09-23T11:01:09Z">
                  <w:rPr>
                    <w:kern w:val="0"/>
                    <w:szCs w:val="21"/>
                  </w:rPr>
                </w:rPrChange>
              </w:rPr>
            </w:pPr>
            <w:r>
              <w:rPr>
                <w:rFonts w:hint="eastAsia"/>
                <w:color w:val="auto"/>
                <w:kern w:val="0"/>
                <w:szCs w:val="21"/>
                <w:rPrChange w:id="8558" w:author="小多 [2]" w:date="2020-09-23T11:01:09Z">
                  <w:rPr>
                    <w:rFonts w:hint="eastAsia"/>
                    <w:kern w:val="0"/>
                    <w:szCs w:val="21"/>
                  </w:rPr>
                </w:rPrChange>
              </w:rPr>
              <w:t xml:space="preserve">记录用户名和密码    </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559" w:author="小多 [2]" w:date="2020-09-23T11:01:09Z">
                  <w:rPr>
                    <w:szCs w:val="21"/>
                  </w:rPr>
                </w:rPrChange>
              </w:rPr>
            </w:pPr>
            <w:r>
              <w:rPr>
                <w:rFonts w:hint="eastAsia"/>
                <w:color w:val="auto"/>
                <w:szCs w:val="21"/>
                <w:rPrChange w:id="8560" w:author="小多 [2]" w:date="2020-09-23T11:01:09Z">
                  <w:rPr>
                    <w:rFonts w:hint="eastAsia"/>
                    <w:szCs w:val="21"/>
                  </w:rPr>
                </w:rPrChange>
              </w:rPr>
              <w:t>勾选记住密码选项，登录成功后，下次再次登录会记住上次的用户名和密码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color w:val="auto"/>
                <w:kern w:val="0"/>
                <w:szCs w:val="21"/>
                <w:rPrChange w:id="8561" w:author="小多 [2]" w:date="2020-09-23T11:01:09Z">
                  <w:rPr>
                    <w:kern w:val="0"/>
                    <w:szCs w:val="21"/>
                  </w:rPr>
                </w:rPrChange>
              </w:rPr>
            </w:pPr>
            <w:r>
              <w:rPr>
                <w:rFonts w:hint="eastAsia"/>
                <w:color w:val="auto"/>
                <w:kern w:val="0"/>
                <w:szCs w:val="21"/>
                <w:rPrChange w:id="8562" w:author="小多 [2]" w:date="2020-09-23T11:01:09Z">
                  <w:rPr>
                    <w:rFonts w:hint="eastAsia"/>
                    <w:kern w:val="0"/>
                    <w:szCs w:val="21"/>
                  </w:rPr>
                </w:rPrChange>
              </w:rPr>
              <w:t>SOFT2_A03</w:t>
            </w:r>
          </w:p>
        </w:tc>
        <w:tc>
          <w:tcPr>
            <w:tcW w:w="2009" w:type="dxa"/>
            <w:tcBorders>
              <w:bottom w:val="single" w:color="auto" w:sz="4" w:space="0"/>
            </w:tcBorders>
            <w:shd w:val="clear" w:color="auto" w:fill="auto"/>
            <w:vAlign w:val="center"/>
          </w:tcPr>
          <w:p>
            <w:pPr>
              <w:spacing w:line="276" w:lineRule="auto"/>
              <w:rPr>
                <w:color w:val="auto"/>
                <w:kern w:val="0"/>
                <w:szCs w:val="21"/>
                <w:rPrChange w:id="8563" w:author="小多 [2]" w:date="2020-09-23T11:01:09Z">
                  <w:rPr>
                    <w:kern w:val="0"/>
                    <w:szCs w:val="21"/>
                  </w:rPr>
                </w:rPrChange>
              </w:rPr>
            </w:pPr>
            <w:commentRangeStart w:id="9"/>
            <w:commentRangeStart w:id="10"/>
            <w:r>
              <w:rPr>
                <w:rFonts w:hint="eastAsia"/>
                <w:color w:val="auto"/>
                <w:kern w:val="0"/>
                <w:szCs w:val="21"/>
                <w:rPrChange w:id="8564" w:author="小多 [2]" w:date="2020-09-23T11:01:09Z">
                  <w:rPr>
                    <w:rFonts w:hint="eastAsia"/>
                    <w:kern w:val="0"/>
                    <w:szCs w:val="21"/>
                  </w:rPr>
                </w:rPrChange>
              </w:rPr>
              <w:t xml:space="preserve">修改密码  </w:t>
            </w:r>
            <w:commentRangeEnd w:id="9"/>
            <w:r>
              <w:rPr>
                <w:rStyle w:val="19"/>
                <w:color w:val="auto"/>
                <w:rPrChange w:id="8565" w:author="小多 [2]" w:date="2020-09-23T11:01:09Z">
                  <w:rPr>
                    <w:rStyle w:val="19"/>
                  </w:rPr>
                </w:rPrChange>
              </w:rPr>
              <w:commentReference w:id="9"/>
            </w:r>
            <w:commentRangeEnd w:id="10"/>
            <w:r>
              <w:rPr>
                <w:color w:val="auto"/>
                <w:rPrChange w:id="8566" w:author="小多 [2]" w:date="2020-09-23T11:01:09Z">
                  <w:rPr/>
                </w:rPrChange>
              </w:rPr>
              <w:commentReference w:id="10"/>
            </w:r>
            <w:r>
              <w:rPr>
                <w:rFonts w:hint="eastAsia"/>
                <w:color w:val="auto"/>
                <w:kern w:val="0"/>
                <w:szCs w:val="21"/>
                <w:rPrChange w:id="8567" w:author="小多 [2]" w:date="2020-09-23T11:01:09Z">
                  <w:rPr>
                    <w:rFonts w:hint="eastAsia"/>
                    <w:kern w:val="0"/>
                    <w:szCs w:val="21"/>
                  </w:rPr>
                </w:rPrChange>
              </w:rPr>
              <w:t xml:space="preserve">  </w:t>
            </w:r>
          </w:p>
        </w:tc>
        <w:tc>
          <w:tcPr>
            <w:tcW w:w="6342" w:type="dxa"/>
            <w:tcBorders>
              <w:bottom w:val="single" w:color="auto" w:sz="4" w:space="0"/>
            </w:tcBorders>
            <w:shd w:val="clear" w:color="auto" w:fill="auto"/>
            <w:vAlign w:val="center"/>
          </w:tcPr>
          <w:p>
            <w:pPr>
              <w:pStyle w:val="25"/>
              <w:spacing w:line="276" w:lineRule="auto"/>
              <w:ind w:firstLine="0" w:firstLineChars="0"/>
              <w:rPr>
                <w:color w:val="auto"/>
                <w:szCs w:val="21"/>
                <w:rPrChange w:id="8568" w:author="小多 [2]" w:date="2020-09-23T11:01:09Z">
                  <w:rPr>
                    <w:szCs w:val="21"/>
                  </w:rPr>
                </w:rPrChange>
              </w:rPr>
            </w:pPr>
            <w:r>
              <w:rPr>
                <w:rFonts w:hint="eastAsia"/>
                <w:color w:val="auto"/>
                <w:szCs w:val="21"/>
                <w:rPrChange w:id="8569" w:author="小多 [2]" w:date="2020-09-23T11:01:09Z">
                  <w:rPr>
                    <w:rFonts w:hint="eastAsia"/>
                    <w:szCs w:val="21"/>
                  </w:rPr>
                </w:rPrChange>
              </w:rPr>
              <w:t>点击【修改密码】按钮，弹出修改密码弹窗。默认输入登录界面用户名，手动输入原始密码、新密码、确认新密码，然后单击【修改】按钮</w:t>
            </w:r>
            <w:del w:id="8570" w:author="小多 [2]" w:date="2020-09-23T11:02:15Z">
              <w:r>
                <w:rPr>
                  <w:rFonts w:hint="eastAsia"/>
                  <w:color w:val="auto"/>
                  <w:szCs w:val="21"/>
                  <w:rPrChange w:id="8571" w:author="小多 [2]" w:date="2020-09-23T11:01:09Z">
                    <w:rPr>
                      <w:rFonts w:hint="eastAsia"/>
                      <w:szCs w:val="21"/>
                    </w:rPr>
                  </w:rPrChange>
                </w:rPr>
                <w:delText>。</w:delText>
              </w:r>
            </w:del>
          </w:p>
          <w:p>
            <w:pPr>
              <w:pStyle w:val="25"/>
              <w:numPr>
                <w:ilvl w:val="0"/>
                <w:numId w:val="17"/>
              </w:numPr>
              <w:spacing w:line="276" w:lineRule="auto"/>
              <w:ind w:firstLine="0" w:firstLineChars="0"/>
              <w:rPr>
                <w:color w:val="auto"/>
                <w:szCs w:val="21"/>
                <w:rPrChange w:id="8573" w:author="小多 [2]" w:date="2020-09-23T11:01:09Z">
                  <w:rPr>
                    <w:szCs w:val="21"/>
                  </w:rPr>
                </w:rPrChange>
              </w:rPr>
            </w:pPr>
            <w:r>
              <w:rPr>
                <w:rFonts w:hint="eastAsia"/>
                <w:color w:val="auto"/>
                <w:szCs w:val="21"/>
                <w:rPrChange w:id="8574" w:author="小多 [2]" w:date="2020-09-23T11:01:09Z">
                  <w:rPr>
                    <w:rFonts w:hint="eastAsia"/>
                    <w:szCs w:val="21"/>
                  </w:rPr>
                </w:rPrChange>
              </w:rPr>
              <w:t>如果修改成功提示成功</w:t>
            </w:r>
            <w:del w:id="8575" w:author="小多 [2]" w:date="2020-09-23T11:02:16Z">
              <w:r>
                <w:rPr>
                  <w:rFonts w:hint="eastAsia"/>
                  <w:color w:val="auto"/>
                  <w:szCs w:val="21"/>
                  <w:rPrChange w:id="8576" w:author="小多 [2]" w:date="2020-09-23T11:01:09Z">
                    <w:rPr>
                      <w:rFonts w:hint="eastAsia"/>
                      <w:szCs w:val="21"/>
                    </w:rPr>
                  </w:rPrChange>
                </w:rPr>
                <w:delText>。</w:delText>
              </w:r>
            </w:del>
          </w:p>
          <w:p>
            <w:pPr>
              <w:pStyle w:val="25"/>
              <w:numPr>
                <w:ilvl w:val="0"/>
                <w:numId w:val="17"/>
              </w:numPr>
              <w:spacing w:line="276" w:lineRule="auto"/>
              <w:ind w:firstLine="0" w:firstLineChars="0"/>
              <w:rPr>
                <w:color w:val="auto"/>
                <w:szCs w:val="21"/>
                <w:rPrChange w:id="8578" w:author="小多 [2]" w:date="2020-09-23T11:01:09Z">
                  <w:rPr>
                    <w:szCs w:val="21"/>
                  </w:rPr>
                </w:rPrChange>
              </w:rPr>
            </w:pPr>
            <w:r>
              <w:rPr>
                <w:rFonts w:hint="eastAsia"/>
                <w:color w:val="auto"/>
                <w:szCs w:val="21"/>
                <w:rPrChange w:id="8579" w:author="小多 [2]" w:date="2020-09-23T11:01:09Z">
                  <w:rPr>
                    <w:rFonts w:hint="eastAsia"/>
                    <w:szCs w:val="21"/>
                  </w:rPr>
                </w:rPrChange>
              </w:rPr>
              <w:t>如果修改失败，提示失败的原因</w:t>
            </w:r>
            <w:del w:id="8580" w:author="小多 [2]" w:date="2020-09-23T11:02:17Z">
              <w:r>
                <w:rPr>
                  <w:rFonts w:hint="eastAsia"/>
                  <w:color w:val="auto"/>
                  <w:szCs w:val="21"/>
                  <w:rPrChange w:id="8581" w:author="小多 [2]" w:date="2020-09-23T11:01:09Z">
                    <w:rPr>
                      <w:rFonts w:hint="eastAsia"/>
                      <w:szCs w:val="21"/>
                    </w:rPr>
                  </w:rPrChange>
                </w:rPr>
                <w:delText>。</w:delText>
              </w:r>
            </w:del>
          </w:p>
        </w:tc>
      </w:tr>
    </w:tbl>
    <w:p>
      <w:pPr>
        <w:rPr>
          <w:color w:val="auto"/>
          <w:rPrChange w:id="8583" w:author="小多 [2]" w:date="2020-09-23T11:01:09Z">
            <w:rPr/>
          </w:rPrChange>
        </w:rPr>
      </w:pPr>
      <w:r>
        <w:rPr>
          <w:rFonts w:hint="eastAsia"/>
          <w:color w:val="auto"/>
          <w:rPrChange w:id="8584" w:author="小多 [2]" w:date="2020-09-23T11:01:09Z">
            <w:rPr>
              <w:rFonts w:hint="eastAsia"/>
            </w:rPr>
          </w:rPrChange>
        </w:rPr>
        <w:t xml:space="preserve"> </w:t>
      </w:r>
    </w:p>
    <w:p>
      <w:pPr>
        <w:numPr>
          <w:ilvl w:val="255"/>
          <w:numId w:val="0"/>
        </w:numPr>
        <w:ind w:left="420" w:leftChars="200"/>
        <w:outlineLvl w:val="2"/>
        <w:rPr>
          <w:bCs/>
          <w:color w:val="auto"/>
          <w:sz w:val="24"/>
          <w:rPrChange w:id="8585" w:author="小多 [2]" w:date="2020-09-23T11:01:09Z">
            <w:rPr>
              <w:bCs/>
              <w:sz w:val="24"/>
            </w:rPr>
          </w:rPrChange>
        </w:rPr>
      </w:pPr>
      <w:bookmarkStart w:id="613" w:name="_Toc4119"/>
      <w:bookmarkStart w:id="614" w:name="_Toc17056"/>
      <w:bookmarkStart w:id="615" w:name="_Toc24917"/>
      <w:bookmarkStart w:id="616" w:name="_Toc21866"/>
      <w:bookmarkStart w:id="617" w:name="_Toc30568"/>
      <w:bookmarkStart w:id="618" w:name="_Toc17970"/>
      <w:bookmarkStart w:id="619" w:name="_Toc15934"/>
      <w:bookmarkStart w:id="620" w:name="_Toc11405"/>
      <w:bookmarkStart w:id="621" w:name="_Toc32449"/>
      <w:bookmarkStart w:id="622" w:name="_Toc31396"/>
      <w:bookmarkStart w:id="623" w:name="_Toc6821"/>
      <w:bookmarkStart w:id="624" w:name="_Toc9422"/>
      <w:bookmarkStart w:id="625" w:name="_Toc23811"/>
      <w:bookmarkStart w:id="626" w:name="_Toc9690"/>
      <w:bookmarkStart w:id="627" w:name="_Toc2500"/>
      <w:r>
        <w:rPr>
          <w:rFonts w:hint="eastAsia"/>
          <w:bCs/>
          <w:color w:val="auto"/>
          <w:sz w:val="24"/>
          <w:rPrChange w:id="8586" w:author="小多 [2]" w:date="2020-09-23T11:01:09Z">
            <w:rPr>
              <w:rFonts w:hint="eastAsia"/>
              <w:bCs/>
              <w:sz w:val="24"/>
            </w:rPr>
          </w:rPrChange>
        </w:rPr>
        <w:t>7.2.2</w:t>
      </w:r>
      <w:bookmarkEnd w:id="613"/>
      <w:bookmarkEnd w:id="614"/>
      <w:r>
        <w:rPr>
          <w:rFonts w:hint="eastAsia"/>
          <w:bCs/>
          <w:color w:val="auto"/>
          <w:sz w:val="24"/>
          <w:rPrChange w:id="8586" w:author="小多 [2]" w:date="2020-09-23T11:01:09Z">
            <w:rPr>
              <w:rFonts w:hint="eastAsia"/>
              <w:bCs/>
              <w:sz w:val="24"/>
            </w:rPr>
          </w:rPrChange>
        </w:rPr>
        <w:t xml:space="preserve"> 记录列表</w:t>
      </w:r>
      <w:bookmarkEnd w:id="615"/>
      <w:bookmarkEnd w:id="616"/>
      <w:bookmarkEnd w:id="617"/>
      <w:bookmarkEnd w:id="618"/>
      <w:bookmarkEnd w:id="619"/>
      <w:bookmarkEnd w:id="620"/>
      <w:bookmarkEnd w:id="621"/>
      <w:bookmarkEnd w:id="622"/>
      <w:bookmarkEnd w:id="623"/>
      <w:bookmarkEnd w:id="624"/>
      <w:bookmarkEnd w:id="625"/>
      <w:bookmarkEnd w:id="626"/>
      <w:bookmarkEnd w:id="627"/>
    </w:p>
    <w:tbl>
      <w:tblPr>
        <w:tblStyle w:val="13"/>
        <w:tblW w:w="9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009"/>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6" w:type="dxa"/>
            <w:tcBorders>
              <w:bottom w:val="single" w:color="auto" w:sz="4" w:space="0"/>
            </w:tcBorders>
            <w:shd w:val="clear" w:color="auto" w:fill="auto"/>
            <w:vAlign w:val="center"/>
          </w:tcPr>
          <w:p>
            <w:pPr>
              <w:spacing w:line="276" w:lineRule="auto"/>
              <w:jc w:val="center"/>
              <w:rPr>
                <w:b/>
                <w:color w:val="auto"/>
                <w:szCs w:val="21"/>
                <w:rPrChange w:id="8587" w:author="小多 [2]" w:date="2020-09-23T11:01:09Z">
                  <w:rPr>
                    <w:b/>
                    <w:szCs w:val="21"/>
                  </w:rPr>
                </w:rPrChange>
              </w:rPr>
            </w:pPr>
            <w:r>
              <w:rPr>
                <w:rFonts w:hint="eastAsia"/>
                <w:b/>
                <w:color w:val="auto"/>
                <w:szCs w:val="21"/>
                <w:rPrChange w:id="8588" w:author="小多 [2]" w:date="2020-09-23T11:01:09Z">
                  <w:rPr>
                    <w:rFonts w:hint="eastAsia"/>
                    <w:b/>
                    <w:szCs w:val="21"/>
                  </w:rPr>
                </w:rPrChange>
              </w:rPr>
              <w:t>编号</w:t>
            </w:r>
          </w:p>
        </w:tc>
        <w:tc>
          <w:tcPr>
            <w:tcW w:w="2009" w:type="dxa"/>
            <w:tcBorders>
              <w:bottom w:val="single" w:color="auto" w:sz="4" w:space="0"/>
            </w:tcBorders>
            <w:shd w:val="clear" w:color="auto" w:fill="auto"/>
            <w:vAlign w:val="center"/>
          </w:tcPr>
          <w:p>
            <w:pPr>
              <w:spacing w:line="276" w:lineRule="auto"/>
              <w:jc w:val="center"/>
              <w:rPr>
                <w:b/>
                <w:color w:val="auto"/>
                <w:szCs w:val="21"/>
                <w:rPrChange w:id="8589" w:author="小多 [2]" w:date="2020-09-23T11:01:09Z">
                  <w:rPr>
                    <w:b/>
                    <w:szCs w:val="21"/>
                  </w:rPr>
                </w:rPrChange>
              </w:rPr>
            </w:pPr>
            <w:r>
              <w:rPr>
                <w:rFonts w:hint="eastAsia"/>
                <w:b/>
                <w:color w:val="auto"/>
                <w:szCs w:val="21"/>
                <w:rPrChange w:id="8590" w:author="小多 [2]" w:date="2020-09-23T11:01:09Z">
                  <w:rPr>
                    <w:rFonts w:hint="eastAsia"/>
                    <w:b/>
                    <w:szCs w:val="21"/>
                  </w:rPr>
                </w:rPrChange>
              </w:rPr>
              <w:t>项目</w:t>
            </w:r>
          </w:p>
        </w:tc>
        <w:tc>
          <w:tcPr>
            <w:tcW w:w="6330" w:type="dxa"/>
            <w:tcBorders>
              <w:bottom w:val="single" w:color="auto" w:sz="4" w:space="0"/>
            </w:tcBorders>
            <w:shd w:val="clear" w:color="auto" w:fill="auto"/>
            <w:vAlign w:val="center"/>
          </w:tcPr>
          <w:p>
            <w:pPr>
              <w:spacing w:line="276" w:lineRule="auto"/>
              <w:jc w:val="center"/>
              <w:rPr>
                <w:b/>
                <w:color w:val="auto"/>
                <w:szCs w:val="21"/>
                <w:rPrChange w:id="8591" w:author="小多 [2]" w:date="2020-09-23T11:01:09Z">
                  <w:rPr>
                    <w:b/>
                    <w:szCs w:val="21"/>
                  </w:rPr>
                </w:rPrChange>
              </w:rPr>
            </w:pPr>
            <w:r>
              <w:rPr>
                <w:rFonts w:hint="eastAsia"/>
                <w:b/>
                <w:color w:val="auto"/>
                <w:szCs w:val="21"/>
                <w:rPrChange w:id="8592"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593" w:author="小多 [2]" w:date="2020-09-23T11:01:09Z">
                  <w:rPr>
                    <w:kern w:val="0"/>
                    <w:szCs w:val="21"/>
                  </w:rPr>
                </w:rPrChange>
              </w:rPr>
            </w:pPr>
            <w:r>
              <w:rPr>
                <w:rFonts w:hint="eastAsia"/>
                <w:color w:val="auto"/>
                <w:kern w:val="0"/>
                <w:szCs w:val="21"/>
                <w:rPrChange w:id="8594" w:author="小多 [2]" w:date="2020-09-23T11:01:09Z">
                  <w:rPr>
                    <w:rFonts w:hint="eastAsia"/>
                    <w:kern w:val="0"/>
                    <w:szCs w:val="21"/>
                  </w:rPr>
                </w:rPrChange>
              </w:rPr>
              <w:t>SOFT2_B01</w:t>
            </w:r>
          </w:p>
        </w:tc>
        <w:tc>
          <w:tcPr>
            <w:tcW w:w="2009" w:type="dxa"/>
            <w:shd w:val="clear" w:color="auto" w:fill="auto"/>
            <w:vAlign w:val="center"/>
          </w:tcPr>
          <w:p>
            <w:pPr>
              <w:rPr>
                <w:color w:val="auto"/>
                <w:kern w:val="0"/>
                <w:szCs w:val="21"/>
                <w:rPrChange w:id="8595" w:author="小多 [2]" w:date="2020-09-23T11:01:09Z">
                  <w:rPr>
                    <w:kern w:val="0"/>
                    <w:szCs w:val="21"/>
                  </w:rPr>
                </w:rPrChange>
              </w:rPr>
            </w:pPr>
            <w:r>
              <w:rPr>
                <w:rFonts w:hint="eastAsia"/>
                <w:color w:val="auto"/>
                <w:kern w:val="0"/>
                <w:szCs w:val="21"/>
                <w:rPrChange w:id="8596" w:author="小多 [2]" w:date="2020-09-23T11:01:09Z">
                  <w:rPr>
                    <w:rFonts w:hint="eastAsia"/>
                    <w:kern w:val="0"/>
                    <w:szCs w:val="21"/>
                  </w:rPr>
                </w:rPrChange>
              </w:rPr>
              <w:t>记录条目显示区域</w:t>
            </w:r>
          </w:p>
        </w:tc>
        <w:tc>
          <w:tcPr>
            <w:tcW w:w="6330" w:type="dxa"/>
            <w:shd w:val="clear" w:color="auto" w:fill="auto"/>
            <w:vAlign w:val="center"/>
          </w:tcPr>
          <w:p>
            <w:pPr>
              <w:pStyle w:val="25"/>
              <w:ind w:firstLine="0" w:firstLineChars="0"/>
              <w:rPr>
                <w:color w:val="auto"/>
                <w:szCs w:val="21"/>
                <w:rPrChange w:id="8597" w:author="小多 [2]" w:date="2020-09-23T11:01:09Z">
                  <w:rPr>
                    <w:szCs w:val="21"/>
                  </w:rPr>
                </w:rPrChange>
              </w:rPr>
            </w:pPr>
            <w:r>
              <w:rPr>
                <w:rFonts w:hint="eastAsia"/>
                <w:color w:val="auto"/>
                <w:szCs w:val="21"/>
                <w:rPrChange w:id="8598" w:author="小多 [2]" w:date="2020-09-23T11:01:09Z">
                  <w:rPr>
                    <w:rFonts w:hint="eastAsia"/>
                    <w:szCs w:val="21"/>
                  </w:rPr>
                </w:rPrChange>
              </w:rPr>
              <w:t>该区域，分页显示，对应账号下所有记录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599" w:author="小多 [2]" w:date="2020-09-23T11:01:09Z">
                  <w:rPr>
                    <w:kern w:val="0"/>
                    <w:szCs w:val="21"/>
                  </w:rPr>
                </w:rPrChange>
              </w:rPr>
            </w:pPr>
            <w:r>
              <w:rPr>
                <w:rFonts w:hint="eastAsia"/>
                <w:color w:val="auto"/>
                <w:kern w:val="0"/>
                <w:szCs w:val="21"/>
                <w:rPrChange w:id="8600" w:author="小多 [2]" w:date="2020-09-23T11:01:09Z">
                  <w:rPr>
                    <w:rFonts w:hint="eastAsia"/>
                    <w:kern w:val="0"/>
                    <w:szCs w:val="21"/>
                  </w:rPr>
                </w:rPrChange>
              </w:rPr>
              <w:t>SOFT2_B02</w:t>
            </w:r>
          </w:p>
        </w:tc>
        <w:tc>
          <w:tcPr>
            <w:tcW w:w="2009" w:type="dxa"/>
            <w:shd w:val="clear" w:color="auto" w:fill="auto"/>
            <w:vAlign w:val="center"/>
          </w:tcPr>
          <w:p>
            <w:pPr>
              <w:rPr>
                <w:color w:val="auto"/>
                <w:kern w:val="0"/>
                <w:szCs w:val="21"/>
                <w:rPrChange w:id="8601" w:author="小多 [2]" w:date="2020-09-23T11:01:09Z">
                  <w:rPr>
                    <w:kern w:val="0"/>
                    <w:szCs w:val="21"/>
                  </w:rPr>
                </w:rPrChange>
              </w:rPr>
            </w:pPr>
            <w:r>
              <w:rPr>
                <w:rFonts w:hint="eastAsia"/>
                <w:color w:val="auto"/>
                <w:kern w:val="0"/>
                <w:szCs w:val="21"/>
                <w:rPrChange w:id="8602" w:author="小多 [2]" w:date="2020-09-23T11:01:09Z">
                  <w:rPr>
                    <w:rFonts w:hint="eastAsia"/>
                    <w:kern w:val="0"/>
                    <w:szCs w:val="21"/>
                  </w:rPr>
                </w:rPrChange>
              </w:rPr>
              <w:t>每页记录条目数</w:t>
            </w:r>
          </w:p>
        </w:tc>
        <w:tc>
          <w:tcPr>
            <w:tcW w:w="6330" w:type="dxa"/>
            <w:shd w:val="clear" w:color="auto" w:fill="auto"/>
            <w:vAlign w:val="center"/>
          </w:tcPr>
          <w:p>
            <w:pPr>
              <w:pStyle w:val="25"/>
              <w:ind w:firstLine="0" w:firstLineChars="0"/>
              <w:rPr>
                <w:color w:val="auto"/>
                <w:szCs w:val="21"/>
                <w:rPrChange w:id="8603" w:author="小多 [2]" w:date="2020-09-23T11:01:09Z">
                  <w:rPr>
                    <w:szCs w:val="21"/>
                  </w:rPr>
                </w:rPrChange>
              </w:rPr>
            </w:pPr>
            <w:r>
              <w:rPr>
                <w:rFonts w:hint="eastAsia"/>
                <w:color w:val="auto"/>
                <w:szCs w:val="21"/>
                <w:rPrChange w:id="8604" w:author="小多 [2]" w:date="2020-09-23T11:01:09Z">
                  <w:rPr>
                    <w:rFonts w:hint="eastAsia"/>
                    <w:szCs w:val="21"/>
                  </w:rPr>
                </w:rPrChange>
              </w:rPr>
              <w:t>通过下拉菜单，可以选择几个固定的条目数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05" w:author="小多 [2]" w:date="2020-09-23T11:01:09Z">
                  <w:rPr>
                    <w:kern w:val="0"/>
                    <w:szCs w:val="21"/>
                  </w:rPr>
                </w:rPrChange>
              </w:rPr>
            </w:pPr>
            <w:r>
              <w:rPr>
                <w:rFonts w:hint="eastAsia"/>
                <w:color w:val="auto"/>
                <w:kern w:val="0"/>
                <w:szCs w:val="21"/>
                <w:rPrChange w:id="8606" w:author="小多 [2]" w:date="2020-09-23T11:01:09Z">
                  <w:rPr>
                    <w:rFonts w:hint="eastAsia"/>
                    <w:kern w:val="0"/>
                    <w:szCs w:val="21"/>
                  </w:rPr>
                </w:rPrChange>
              </w:rPr>
              <w:t>SOFT2_B03</w:t>
            </w:r>
          </w:p>
        </w:tc>
        <w:tc>
          <w:tcPr>
            <w:tcW w:w="2009" w:type="dxa"/>
            <w:shd w:val="clear" w:color="auto" w:fill="auto"/>
            <w:vAlign w:val="center"/>
          </w:tcPr>
          <w:p>
            <w:pPr>
              <w:rPr>
                <w:color w:val="auto"/>
                <w:kern w:val="0"/>
                <w:szCs w:val="21"/>
                <w:rPrChange w:id="8607" w:author="小多 [2]" w:date="2020-09-23T11:01:09Z">
                  <w:rPr>
                    <w:kern w:val="0"/>
                    <w:szCs w:val="21"/>
                  </w:rPr>
                </w:rPrChange>
              </w:rPr>
            </w:pPr>
            <w:r>
              <w:rPr>
                <w:rFonts w:hint="eastAsia"/>
                <w:color w:val="auto"/>
                <w:kern w:val="0"/>
                <w:szCs w:val="21"/>
                <w:rPrChange w:id="8608" w:author="小多 [2]" w:date="2020-09-23T11:01:09Z">
                  <w:rPr>
                    <w:rFonts w:hint="eastAsia"/>
                    <w:kern w:val="0"/>
                    <w:szCs w:val="21"/>
                  </w:rPr>
                </w:rPrChange>
              </w:rPr>
              <w:t>【首页】按钮</w:t>
            </w:r>
          </w:p>
        </w:tc>
        <w:tc>
          <w:tcPr>
            <w:tcW w:w="6330" w:type="dxa"/>
            <w:shd w:val="clear" w:color="auto" w:fill="auto"/>
            <w:vAlign w:val="center"/>
          </w:tcPr>
          <w:p>
            <w:pPr>
              <w:pStyle w:val="25"/>
              <w:ind w:firstLine="0" w:firstLineChars="0"/>
              <w:rPr>
                <w:color w:val="auto"/>
                <w:szCs w:val="21"/>
                <w:rPrChange w:id="8609" w:author="小多 [2]" w:date="2020-09-23T11:01:09Z">
                  <w:rPr>
                    <w:szCs w:val="21"/>
                  </w:rPr>
                </w:rPrChange>
              </w:rPr>
            </w:pPr>
            <w:r>
              <w:rPr>
                <w:rFonts w:hint="eastAsia"/>
                <w:color w:val="auto"/>
                <w:szCs w:val="21"/>
                <w:rPrChange w:id="8610" w:author="小多 [2]" w:date="2020-09-23T11:01:09Z">
                  <w:rPr>
                    <w:rFonts w:hint="eastAsia"/>
                    <w:szCs w:val="21"/>
                  </w:rPr>
                </w:rPrChange>
              </w:rPr>
              <w:t>点击该按钮，</w:t>
            </w:r>
            <w:r>
              <w:rPr>
                <w:rFonts w:hint="eastAsia"/>
                <w:color w:val="auto"/>
                <w:kern w:val="0"/>
                <w:szCs w:val="21"/>
                <w:rPrChange w:id="8611" w:author="小多 [2]" w:date="2020-09-23T11:01:09Z">
                  <w:rPr>
                    <w:rFonts w:hint="eastAsia"/>
                    <w:kern w:val="0"/>
                    <w:szCs w:val="21"/>
                  </w:rPr>
                </w:rPrChange>
              </w:rPr>
              <w:t>SOFT2_B01区域显示前N条数据。N为SOFT2_B02设定</w:t>
            </w:r>
            <w:del w:id="8612" w:author="小多 [2]" w:date="2020-09-23T11:03:23Z">
              <w:r>
                <w:rPr>
                  <w:rFonts w:hint="eastAsia"/>
                  <w:color w:val="auto"/>
                  <w:kern w:val="0"/>
                  <w:szCs w:val="21"/>
                  <w:rPrChange w:id="8613"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15" w:author="小多 [2]" w:date="2020-09-23T11:01:09Z">
                  <w:rPr>
                    <w:kern w:val="0"/>
                    <w:szCs w:val="21"/>
                  </w:rPr>
                </w:rPrChange>
              </w:rPr>
            </w:pPr>
            <w:r>
              <w:rPr>
                <w:rFonts w:hint="eastAsia"/>
                <w:color w:val="auto"/>
                <w:kern w:val="0"/>
                <w:szCs w:val="21"/>
                <w:rPrChange w:id="8616" w:author="小多 [2]" w:date="2020-09-23T11:01:09Z">
                  <w:rPr>
                    <w:rFonts w:hint="eastAsia"/>
                    <w:kern w:val="0"/>
                    <w:szCs w:val="21"/>
                  </w:rPr>
                </w:rPrChange>
              </w:rPr>
              <w:t>SOFT2_B04</w:t>
            </w:r>
          </w:p>
        </w:tc>
        <w:tc>
          <w:tcPr>
            <w:tcW w:w="2009" w:type="dxa"/>
            <w:shd w:val="clear" w:color="auto" w:fill="auto"/>
            <w:vAlign w:val="center"/>
          </w:tcPr>
          <w:p>
            <w:pPr>
              <w:rPr>
                <w:color w:val="auto"/>
                <w:kern w:val="0"/>
                <w:szCs w:val="21"/>
                <w:rPrChange w:id="8617" w:author="小多 [2]" w:date="2020-09-23T11:01:09Z">
                  <w:rPr>
                    <w:kern w:val="0"/>
                    <w:szCs w:val="21"/>
                  </w:rPr>
                </w:rPrChange>
              </w:rPr>
            </w:pPr>
            <w:r>
              <w:rPr>
                <w:rFonts w:hint="eastAsia"/>
                <w:color w:val="auto"/>
                <w:kern w:val="0"/>
                <w:szCs w:val="21"/>
                <w:rPrChange w:id="8618" w:author="小多 [2]" w:date="2020-09-23T11:01:09Z">
                  <w:rPr>
                    <w:rFonts w:hint="eastAsia"/>
                    <w:kern w:val="0"/>
                    <w:szCs w:val="21"/>
                  </w:rPr>
                </w:rPrChange>
              </w:rPr>
              <w:t>【尾页】按钮</w:t>
            </w:r>
          </w:p>
        </w:tc>
        <w:tc>
          <w:tcPr>
            <w:tcW w:w="6330" w:type="dxa"/>
            <w:shd w:val="clear" w:color="auto" w:fill="auto"/>
            <w:vAlign w:val="center"/>
          </w:tcPr>
          <w:p>
            <w:pPr>
              <w:pStyle w:val="25"/>
              <w:ind w:firstLine="0" w:firstLineChars="0"/>
              <w:rPr>
                <w:color w:val="auto"/>
                <w:szCs w:val="21"/>
                <w:rPrChange w:id="8619" w:author="小多 [2]" w:date="2020-09-23T11:01:09Z">
                  <w:rPr>
                    <w:szCs w:val="21"/>
                  </w:rPr>
                </w:rPrChange>
              </w:rPr>
            </w:pPr>
            <w:r>
              <w:rPr>
                <w:rFonts w:hint="eastAsia"/>
                <w:color w:val="auto"/>
                <w:szCs w:val="21"/>
                <w:rPrChange w:id="8620" w:author="小多 [2]" w:date="2020-09-23T11:01:09Z">
                  <w:rPr>
                    <w:rFonts w:hint="eastAsia"/>
                    <w:szCs w:val="21"/>
                  </w:rPr>
                </w:rPrChange>
              </w:rPr>
              <w:t>点击该按钮，</w:t>
            </w:r>
            <w:r>
              <w:rPr>
                <w:rFonts w:hint="eastAsia"/>
                <w:color w:val="auto"/>
                <w:kern w:val="0"/>
                <w:szCs w:val="21"/>
                <w:rPrChange w:id="8621" w:author="小多 [2]" w:date="2020-09-23T11:01:09Z">
                  <w:rPr>
                    <w:rFonts w:hint="eastAsia"/>
                    <w:kern w:val="0"/>
                    <w:szCs w:val="21"/>
                  </w:rPr>
                </w:rPrChange>
              </w:rPr>
              <w:t>SOFT2_B01区域显示最后一页的数据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22" w:author="小多 [2]" w:date="2020-09-23T11:01:09Z">
                  <w:rPr>
                    <w:kern w:val="0"/>
                    <w:szCs w:val="21"/>
                  </w:rPr>
                </w:rPrChange>
              </w:rPr>
            </w:pPr>
            <w:r>
              <w:rPr>
                <w:rFonts w:hint="eastAsia"/>
                <w:color w:val="auto"/>
                <w:kern w:val="0"/>
                <w:szCs w:val="21"/>
                <w:rPrChange w:id="8623" w:author="小多 [2]" w:date="2020-09-23T11:01:09Z">
                  <w:rPr>
                    <w:rFonts w:hint="eastAsia"/>
                    <w:kern w:val="0"/>
                    <w:szCs w:val="21"/>
                  </w:rPr>
                </w:rPrChange>
              </w:rPr>
              <w:t>SOFT2_B05</w:t>
            </w:r>
          </w:p>
        </w:tc>
        <w:tc>
          <w:tcPr>
            <w:tcW w:w="2009" w:type="dxa"/>
            <w:shd w:val="clear" w:color="auto" w:fill="auto"/>
            <w:vAlign w:val="center"/>
          </w:tcPr>
          <w:p>
            <w:pPr>
              <w:rPr>
                <w:color w:val="auto"/>
                <w:kern w:val="0"/>
                <w:szCs w:val="21"/>
                <w:rPrChange w:id="8624" w:author="小多 [2]" w:date="2020-09-23T11:01:09Z">
                  <w:rPr>
                    <w:kern w:val="0"/>
                    <w:szCs w:val="21"/>
                  </w:rPr>
                </w:rPrChange>
              </w:rPr>
            </w:pPr>
            <w:r>
              <w:rPr>
                <w:rFonts w:hint="eastAsia"/>
                <w:color w:val="auto"/>
                <w:kern w:val="0"/>
                <w:szCs w:val="21"/>
                <w:rPrChange w:id="8625" w:author="小多 [2]" w:date="2020-09-23T11:01:09Z">
                  <w:rPr>
                    <w:rFonts w:hint="eastAsia"/>
                    <w:kern w:val="0"/>
                    <w:szCs w:val="21"/>
                  </w:rPr>
                </w:rPrChange>
              </w:rPr>
              <w:t>上一页按钮</w:t>
            </w:r>
          </w:p>
        </w:tc>
        <w:tc>
          <w:tcPr>
            <w:tcW w:w="6330" w:type="dxa"/>
            <w:shd w:val="clear" w:color="auto" w:fill="auto"/>
            <w:vAlign w:val="center"/>
          </w:tcPr>
          <w:p>
            <w:pPr>
              <w:pStyle w:val="25"/>
              <w:ind w:firstLine="0" w:firstLineChars="0"/>
              <w:rPr>
                <w:color w:val="auto"/>
                <w:szCs w:val="21"/>
                <w:rPrChange w:id="8626" w:author="小多 [2]" w:date="2020-09-23T11:01:09Z">
                  <w:rPr>
                    <w:szCs w:val="21"/>
                  </w:rPr>
                </w:rPrChange>
              </w:rPr>
            </w:pPr>
            <w:r>
              <w:rPr>
                <w:rFonts w:hint="eastAsia"/>
                <w:color w:val="auto"/>
                <w:szCs w:val="21"/>
                <w:rPrChange w:id="8627" w:author="小多 [2]" w:date="2020-09-23T11:01:09Z">
                  <w:rPr>
                    <w:rFonts w:hint="eastAsia"/>
                    <w:szCs w:val="21"/>
                  </w:rPr>
                </w:rPrChange>
              </w:rPr>
              <w:t>点击该按钮，</w:t>
            </w:r>
            <w:r>
              <w:rPr>
                <w:rFonts w:hint="eastAsia"/>
                <w:color w:val="auto"/>
                <w:kern w:val="0"/>
                <w:szCs w:val="21"/>
                <w:rPrChange w:id="8628" w:author="小多 [2]" w:date="2020-09-23T11:01:09Z">
                  <w:rPr>
                    <w:rFonts w:hint="eastAsia"/>
                    <w:kern w:val="0"/>
                    <w:szCs w:val="21"/>
                  </w:rPr>
                </w:rPrChange>
              </w:rPr>
              <w:t>SOFT2_B01显示上一页的记录条目。如果已经是第一页，则无操作</w:t>
            </w:r>
            <w:del w:id="8629" w:author="小多 [2]" w:date="2020-09-23T11:03:35Z">
              <w:r>
                <w:rPr>
                  <w:rFonts w:hint="eastAsia"/>
                  <w:color w:val="auto"/>
                  <w:kern w:val="0"/>
                  <w:szCs w:val="21"/>
                  <w:rPrChange w:id="8630"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32" w:author="小多 [2]" w:date="2020-09-23T11:01:09Z">
                  <w:rPr>
                    <w:kern w:val="0"/>
                    <w:szCs w:val="21"/>
                  </w:rPr>
                </w:rPrChange>
              </w:rPr>
            </w:pPr>
            <w:r>
              <w:rPr>
                <w:rFonts w:hint="eastAsia"/>
                <w:color w:val="auto"/>
                <w:kern w:val="0"/>
                <w:szCs w:val="21"/>
                <w:rPrChange w:id="8633" w:author="小多 [2]" w:date="2020-09-23T11:01:09Z">
                  <w:rPr>
                    <w:rFonts w:hint="eastAsia"/>
                    <w:kern w:val="0"/>
                    <w:szCs w:val="21"/>
                  </w:rPr>
                </w:rPrChange>
              </w:rPr>
              <w:t>SOFT2_B06</w:t>
            </w:r>
          </w:p>
        </w:tc>
        <w:tc>
          <w:tcPr>
            <w:tcW w:w="2009" w:type="dxa"/>
            <w:shd w:val="clear" w:color="auto" w:fill="auto"/>
            <w:vAlign w:val="center"/>
          </w:tcPr>
          <w:p>
            <w:pPr>
              <w:rPr>
                <w:color w:val="auto"/>
                <w:kern w:val="0"/>
                <w:szCs w:val="21"/>
                <w:rPrChange w:id="8634" w:author="小多 [2]" w:date="2020-09-23T11:01:09Z">
                  <w:rPr>
                    <w:kern w:val="0"/>
                    <w:szCs w:val="21"/>
                  </w:rPr>
                </w:rPrChange>
              </w:rPr>
            </w:pPr>
            <w:r>
              <w:rPr>
                <w:rFonts w:hint="eastAsia"/>
                <w:color w:val="auto"/>
                <w:kern w:val="0"/>
                <w:szCs w:val="21"/>
                <w:rPrChange w:id="8635" w:author="小多 [2]" w:date="2020-09-23T11:01:09Z">
                  <w:rPr>
                    <w:rFonts w:hint="eastAsia"/>
                    <w:kern w:val="0"/>
                    <w:szCs w:val="21"/>
                  </w:rPr>
                </w:rPrChange>
              </w:rPr>
              <w:t>下一页按钮</w:t>
            </w:r>
          </w:p>
        </w:tc>
        <w:tc>
          <w:tcPr>
            <w:tcW w:w="6330" w:type="dxa"/>
            <w:shd w:val="clear" w:color="auto" w:fill="auto"/>
            <w:vAlign w:val="center"/>
          </w:tcPr>
          <w:p>
            <w:pPr>
              <w:pStyle w:val="25"/>
              <w:ind w:firstLine="0" w:firstLineChars="0"/>
              <w:rPr>
                <w:color w:val="auto"/>
                <w:szCs w:val="21"/>
                <w:rPrChange w:id="8636" w:author="小多 [2]" w:date="2020-09-23T11:01:09Z">
                  <w:rPr>
                    <w:szCs w:val="21"/>
                  </w:rPr>
                </w:rPrChange>
              </w:rPr>
            </w:pPr>
            <w:r>
              <w:rPr>
                <w:rFonts w:hint="eastAsia"/>
                <w:color w:val="auto"/>
                <w:szCs w:val="21"/>
                <w:rPrChange w:id="8637" w:author="小多 [2]" w:date="2020-09-23T11:01:09Z">
                  <w:rPr>
                    <w:rFonts w:hint="eastAsia"/>
                    <w:szCs w:val="21"/>
                  </w:rPr>
                </w:rPrChange>
              </w:rPr>
              <w:t>点击该按钮，</w:t>
            </w:r>
            <w:r>
              <w:rPr>
                <w:rFonts w:hint="eastAsia"/>
                <w:color w:val="auto"/>
                <w:kern w:val="0"/>
                <w:szCs w:val="21"/>
                <w:rPrChange w:id="8638" w:author="小多 [2]" w:date="2020-09-23T11:01:09Z">
                  <w:rPr>
                    <w:rFonts w:hint="eastAsia"/>
                    <w:kern w:val="0"/>
                    <w:szCs w:val="21"/>
                  </w:rPr>
                </w:rPrChange>
              </w:rPr>
              <w:t>SOFT2_B01显示下一页的记录条目。如果已经是尾页，则无操作</w:t>
            </w:r>
            <w:del w:id="8639" w:author="小多 [2]" w:date="2020-09-23T11:03:40Z">
              <w:r>
                <w:rPr>
                  <w:rFonts w:hint="eastAsia"/>
                  <w:color w:val="auto"/>
                  <w:kern w:val="0"/>
                  <w:szCs w:val="21"/>
                  <w:rPrChange w:id="8640"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42" w:author="小多 [2]" w:date="2020-09-23T11:01:09Z">
                  <w:rPr>
                    <w:kern w:val="0"/>
                    <w:szCs w:val="21"/>
                  </w:rPr>
                </w:rPrChange>
              </w:rPr>
            </w:pPr>
            <w:r>
              <w:rPr>
                <w:rFonts w:hint="eastAsia"/>
                <w:color w:val="auto"/>
                <w:kern w:val="0"/>
                <w:szCs w:val="21"/>
                <w:rPrChange w:id="8643" w:author="小多 [2]" w:date="2020-09-23T11:01:09Z">
                  <w:rPr>
                    <w:rFonts w:hint="eastAsia"/>
                    <w:kern w:val="0"/>
                    <w:szCs w:val="21"/>
                  </w:rPr>
                </w:rPrChange>
              </w:rPr>
              <w:t>SOFT2_B07</w:t>
            </w:r>
          </w:p>
        </w:tc>
        <w:tc>
          <w:tcPr>
            <w:tcW w:w="2009" w:type="dxa"/>
            <w:shd w:val="clear" w:color="auto" w:fill="auto"/>
            <w:vAlign w:val="center"/>
          </w:tcPr>
          <w:p>
            <w:pPr>
              <w:rPr>
                <w:color w:val="auto"/>
                <w:kern w:val="0"/>
                <w:szCs w:val="21"/>
                <w:rPrChange w:id="8644" w:author="小多 [2]" w:date="2020-09-23T11:01:09Z">
                  <w:rPr>
                    <w:kern w:val="0"/>
                    <w:szCs w:val="21"/>
                  </w:rPr>
                </w:rPrChange>
              </w:rPr>
            </w:pPr>
            <w:r>
              <w:rPr>
                <w:rFonts w:hint="eastAsia"/>
                <w:color w:val="auto"/>
                <w:kern w:val="0"/>
                <w:szCs w:val="21"/>
                <w:rPrChange w:id="8645" w:author="小多 [2]" w:date="2020-09-23T11:01:09Z">
                  <w:rPr>
                    <w:rFonts w:hint="eastAsia"/>
                    <w:kern w:val="0"/>
                    <w:szCs w:val="21"/>
                  </w:rPr>
                </w:rPrChange>
              </w:rPr>
              <w:t>【转到】按钮</w:t>
            </w:r>
          </w:p>
        </w:tc>
        <w:tc>
          <w:tcPr>
            <w:tcW w:w="6330" w:type="dxa"/>
            <w:shd w:val="clear" w:color="auto" w:fill="auto"/>
            <w:vAlign w:val="center"/>
          </w:tcPr>
          <w:p>
            <w:pPr>
              <w:pStyle w:val="25"/>
              <w:ind w:firstLine="0" w:firstLineChars="0"/>
              <w:rPr>
                <w:color w:val="auto"/>
                <w:szCs w:val="21"/>
                <w:rPrChange w:id="8646" w:author="小多 [2]" w:date="2020-09-23T11:01:09Z">
                  <w:rPr>
                    <w:szCs w:val="21"/>
                  </w:rPr>
                </w:rPrChange>
              </w:rPr>
            </w:pPr>
            <w:r>
              <w:rPr>
                <w:rFonts w:hint="eastAsia"/>
                <w:color w:val="auto"/>
                <w:szCs w:val="21"/>
                <w:rPrChange w:id="8647" w:author="小多 [2]" w:date="2020-09-23T11:01:09Z">
                  <w:rPr>
                    <w:rFonts w:hint="eastAsia"/>
                    <w:szCs w:val="21"/>
                  </w:rPr>
                </w:rPrChange>
              </w:rPr>
              <w:t>在第几页输入框内输入想要跳转的页数，点击【转到】按钮</w:t>
            </w:r>
            <w:del w:id="8648" w:author="小多 [2]" w:date="2020-09-23T11:03:46Z">
              <w:r>
                <w:rPr>
                  <w:rFonts w:hint="eastAsia"/>
                  <w:color w:val="auto"/>
                  <w:szCs w:val="21"/>
                  <w:rPrChange w:id="8649" w:author="小多 [2]" w:date="2020-09-23T11:01:09Z">
                    <w:rPr>
                      <w:rFonts w:hint="eastAsia"/>
                      <w:szCs w:val="21"/>
                    </w:rPr>
                  </w:rPrChange>
                </w:rPr>
                <w:delText>。</w:delText>
              </w:r>
            </w:del>
          </w:p>
          <w:p>
            <w:pPr>
              <w:pStyle w:val="25"/>
              <w:numPr>
                <w:ilvl w:val="0"/>
                <w:numId w:val="18"/>
              </w:numPr>
              <w:ind w:firstLine="0" w:firstLineChars="0"/>
              <w:rPr>
                <w:color w:val="auto"/>
                <w:szCs w:val="21"/>
                <w:rPrChange w:id="8651" w:author="小多 [2]" w:date="2020-09-23T11:01:09Z">
                  <w:rPr>
                    <w:szCs w:val="21"/>
                  </w:rPr>
                </w:rPrChange>
              </w:rPr>
            </w:pPr>
            <w:r>
              <w:rPr>
                <w:rFonts w:hint="eastAsia"/>
                <w:color w:val="auto"/>
                <w:szCs w:val="21"/>
                <w:rPrChange w:id="8652" w:author="小多 [2]" w:date="2020-09-23T11:01:09Z">
                  <w:rPr>
                    <w:rFonts w:hint="eastAsia"/>
                    <w:szCs w:val="21"/>
                  </w:rPr>
                </w:rPrChange>
              </w:rPr>
              <w:t>如果页码在可执行范围内，则跳转到该页</w:t>
            </w:r>
          </w:p>
          <w:p>
            <w:pPr>
              <w:pStyle w:val="25"/>
              <w:numPr>
                <w:ilvl w:val="0"/>
                <w:numId w:val="18"/>
              </w:numPr>
              <w:ind w:firstLine="0" w:firstLineChars="0"/>
              <w:rPr>
                <w:color w:val="auto"/>
                <w:szCs w:val="21"/>
                <w:rPrChange w:id="8653" w:author="小多 [2]" w:date="2020-09-23T11:01:09Z">
                  <w:rPr>
                    <w:szCs w:val="21"/>
                  </w:rPr>
                </w:rPrChange>
              </w:rPr>
            </w:pPr>
            <w:r>
              <w:rPr>
                <w:rFonts w:hint="eastAsia"/>
                <w:color w:val="auto"/>
                <w:szCs w:val="21"/>
                <w:rPrChange w:id="8654" w:author="小多 [2]" w:date="2020-09-23T11:01:09Z">
                  <w:rPr>
                    <w:rFonts w:hint="eastAsia"/>
                    <w:szCs w:val="21"/>
                  </w:rPr>
                </w:rPrChange>
              </w:rPr>
              <w:t>如果页码不在可执行范围内，则无动作</w:t>
            </w:r>
            <w:del w:id="8655" w:author="小多 [2]" w:date="2020-09-23T11:03:47Z">
              <w:r>
                <w:rPr>
                  <w:rFonts w:hint="eastAsia"/>
                  <w:color w:val="auto"/>
                  <w:szCs w:val="21"/>
                  <w:rPrChange w:id="8656"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58" w:author="小多 [2]" w:date="2020-09-23T11:01:09Z">
                  <w:rPr>
                    <w:kern w:val="0"/>
                    <w:szCs w:val="21"/>
                  </w:rPr>
                </w:rPrChange>
              </w:rPr>
            </w:pPr>
            <w:r>
              <w:rPr>
                <w:rFonts w:hint="eastAsia"/>
                <w:color w:val="auto"/>
                <w:kern w:val="0"/>
                <w:szCs w:val="21"/>
                <w:rPrChange w:id="8659" w:author="小多 [2]" w:date="2020-09-23T11:01:09Z">
                  <w:rPr>
                    <w:rFonts w:hint="eastAsia"/>
                    <w:kern w:val="0"/>
                    <w:szCs w:val="21"/>
                  </w:rPr>
                </w:rPrChange>
              </w:rPr>
              <w:t>SOFT2_B08</w:t>
            </w:r>
          </w:p>
        </w:tc>
        <w:tc>
          <w:tcPr>
            <w:tcW w:w="2009" w:type="dxa"/>
            <w:shd w:val="clear" w:color="auto" w:fill="auto"/>
            <w:vAlign w:val="center"/>
          </w:tcPr>
          <w:p>
            <w:pPr>
              <w:rPr>
                <w:color w:val="auto"/>
                <w:kern w:val="0"/>
                <w:szCs w:val="21"/>
                <w:rPrChange w:id="8660" w:author="小多 [2]" w:date="2020-09-23T11:01:09Z">
                  <w:rPr>
                    <w:kern w:val="0"/>
                    <w:szCs w:val="21"/>
                  </w:rPr>
                </w:rPrChange>
              </w:rPr>
            </w:pPr>
            <w:r>
              <w:rPr>
                <w:rFonts w:hint="eastAsia"/>
                <w:color w:val="auto"/>
                <w:kern w:val="0"/>
                <w:szCs w:val="21"/>
                <w:rPrChange w:id="8661" w:author="小多 [2]" w:date="2020-09-23T11:01:09Z">
                  <w:rPr>
                    <w:rFonts w:hint="eastAsia"/>
                    <w:kern w:val="0"/>
                    <w:szCs w:val="21"/>
                  </w:rPr>
                </w:rPrChange>
              </w:rPr>
              <w:t>【查询】按钮</w:t>
            </w:r>
          </w:p>
        </w:tc>
        <w:tc>
          <w:tcPr>
            <w:tcW w:w="6330" w:type="dxa"/>
            <w:shd w:val="clear" w:color="auto" w:fill="auto"/>
            <w:vAlign w:val="center"/>
          </w:tcPr>
          <w:p>
            <w:pPr>
              <w:pStyle w:val="25"/>
              <w:ind w:firstLine="0" w:firstLineChars="0"/>
              <w:rPr>
                <w:color w:val="auto"/>
                <w:szCs w:val="21"/>
                <w:rPrChange w:id="8662" w:author="小多 [2]" w:date="2020-09-23T11:01:09Z">
                  <w:rPr>
                    <w:szCs w:val="21"/>
                  </w:rPr>
                </w:rPrChange>
              </w:rPr>
            </w:pPr>
            <w:r>
              <w:rPr>
                <w:rFonts w:hint="eastAsia"/>
                <w:color w:val="auto"/>
                <w:szCs w:val="21"/>
                <w:rPrChange w:id="8663" w:author="小多 [2]" w:date="2020-09-23T11:01:09Z">
                  <w:rPr>
                    <w:rFonts w:hint="eastAsia"/>
                    <w:szCs w:val="21"/>
                  </w:rPr>
                </w:rPrChange>
              </w:rPr>
              <w:t>在姓名、手机号码、起始时间、结束时间输入框，输入查询的条件。可全部输入，也可只输入部分数据。点击【查询】按钮，查询出满足条件的记录条目</w:t>
            </w:r>
            <w:del w:id="8664" w:author="小多 [2]" w:date="2020-09-23T11:04:05Z">
              <w:r>
                <w:rPr>
                  <w:rFonts w:hint="eastAsia"/>
                  <w:color w:val="auto"/>
                  <w:szCs w:val="21"/>
                  <w:rPrChange w:id="8665"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67" w:author="小多 [2]" w:date="2020-09-23T11:01:09Z">
                  <w:rPr>
                    <w:kern w:val="0"/>
                    <w:szCs w:val="21"/>
                  </w:rPr>
                </w:rPrChange>
              </w:rPr>
            </w:pPr>
            <w:r>
              <w:rPr>
                <w:rFonts w:hint="eastAsia"/>
                <w:color w:val="auto"/>
                <w:kern w:val="0"/>
                <w:szCs w:val="21"/>
                <w:rPrChange w:id="8668" w:author="小多 [2]" w:date="2020-09-23T11:01:09Z">
                  <w:rPr>
                    <w:rFonts w:hint="eastAsia"/>
                    <w:kern w:val="0"/>
                    <w:szCs w:val="21"/>
                  </w:rPr>
                </w:rPrChange>
              </w:rPr>
              <w:t>SOFT2_B09</w:t>
            </w:r>
          </w:p>
        </w:tc>
        <w:tc>
          <w:tcPr>
            <w:tcW w:w="2009" w:type="dxa"/>
            <w:shd w:val="clear" w:color="auto" w:fill="auto"/>
            <w:vAlign w:val="center"/>
          </w:tcPr>
          <w:p>
            <w:pPr>
              <w:rPr>
                <w:color w:val="auto"/>
                <w:kern w:val="0"/>
                <w:szCs w:val="21"/>
                <w:rPrChange w:id="8669" w:author="小多 [2]" w:date="2020-09-23T11:01:09Z">
                  <w:rPr>
                    <w:kern w:val="0"/>
                    <w:szCs w:val="21"/>
                  </w:rPr>
                </w:rPrChange>
              </w:rPr>
            </w:pPr>
            <w:r>
              <w:rPr>
                <w:rFonts w:hint="eastAsia"/>
                <w:color w:val="auto"/>
                <w:kern w:val="0"/>
                <w:szCs w:val="21"/>
                <w:rPrChange w:id="8670" w:author="小多 [2]" w:date="2020-09-23T11:01:09Z">
                  <w:rPr>
                    <w:rFonts w:hint="eastAsia"/>
                    <w:kern w:val="0"/>
                    <w:szCs w:val="21"/>
                  </w:rPr>
                </w:rPrChange>
              </w:rPr>
              <w:t>【清空查询条件】按钮</w:t>
            </w:r>
          </w:p>
        </w:tc>
        <w:tc>
          <w:tcPr>
            <w:tcW w:w="6330" w:type="dxa"/>
            <w:shd w:val="clear" w:color="auto" w:fill="auto"/>
            <w:vAlign w:val="center"/>
          </w:tcPr>
          <w:p>
            <w:pPr>
              <w:pStyle w:val="25"/>
              <w:ind w:firstLine="0" w:firstLineChars="0"/>
              <w:rPr>
                <w:color w:val="auto"/>
                <w:szCs w:val="21"/>
                <w:rPrChange w:id="8671" w:author="小多 [2]" w:date="2020-09-23T11:01:09Z">
                  <w:rPr>
                    <w:szCs w:val="21"/>
                  </w:rPr>
                </w:rPrChange>
              </w:rPr>
            </w:pPr>
            <w:r>
              <w:rPr>
                <w:rFonts w:hint="eastAsia"/>
                <w:color w:val="auto"/>
                <w:szCs w:val="21"/>
                <w:rPrChange w:id="8672" w:author="小多 [2]" w:date="2020-09-23T11:01:09Z">
                  <w:rPr>
                    <w:rFonts w:hint="eastAsia"/>
                    <w:szCs w:val="21"/>
                  </w:rPr>
                </w:rPrChange>
              </w:rPr>
              <w:t>点击【清空查询条件】按钮，所有的查询条件都会被清除，</w:t>
            </w:r>
            <w:r>
              <w:rPr>
                <w:rFonts w:hint="eastAsia"/>
                <w:color w:val="auto"/>
                <w:kern w:val="0"/>
                <w:szCs w:val="21"/>
                <w:rPrChange w:id="8673" w:author="小多 [2]" w:date="2020-09-23T11:01:09Z">
                  <w:rPr>
                    <w:rFonts w:hint="eastAsia"/>
                    <w:kern w:val="0"/>
                    <w:szCs w:val="21"/>
                  </w:rPr>
                </w:rPrChange>
              </w:rPr>
              <w:t>SOFT2_B01区域显示的记录条目不受查询条件限制</w:t>
            </w:r>
            <w:del w:id="8674" w:author="小多 [2]" w:date="2020-09-23T11:04:13Z">
              <w:r>
                <w:rPr>
                  <w:rFonts w:hint="eastAsia"/>
                  <w:color w:val="auto"/>
                  <w:kern w:val="0"/>
                  <w:szCs w:val="21"/>
                  <w:rPrChange w:id="8675" w:author="小多 [2]" w:date="2020-09-23T11:01:09Z">
                    <w:rPr>
                      <w:rFonts w:hint="eastAsia"/>
                      <w:kern w:val="0"/>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77" w:author="小多 [2]" w:date="2020-09-23T11:01:09Z">
                  <w:rPr>
                    <w:kern w:val="0"/>
                    <w:szCs w:val="21"/>
                  </w:rPr>
                </w:rPrChange>
              </w:rPr>
            </w:pPr>
            <w:r>
              <w:rPr>
                <w:rFonts w:hint="eastAsia"/>
                <w:color w:val="auto"/>
                <w:kern w:val="0"/>
                <w:szCs w:val="21"/>
                <w:rPrChange w:id="8678" w:author="小多 [2]" w:date="2020-09-23T11:01:09Z">
                  <w:rPr>
                    <w:rFonts w:hint="eastAsia"/>
                    <w:kern w:val="0"/>
                    <w:szCs w:val="21"/>
                  </w:rPr>
                </w:rPrChange>
              </w:rPr>
              <w:t>SOFT2_B10</w:t>
            </w:r>
          </w:p>
        </w:tc>
        <w:tc>
          <w:tcPr>
            <w:tcW w:w="2009" w:type="dxa"/>
            <w:shd w:val="clear" w:color="auto" w:fill="auto"/>
            <w:vAlign w:val="center"/>
          </w:tcPr>
          <w:p>
            <w:pPr>
              <w:rPr>
                <w:color w:val="auto"/>
                <w:kern w:val="0"/>
                <w:szCs w:val="21"/>
                <w:rPrChange w:id="8679" w:author="小多 [2]" w:date="2020-09-23T11:01:09Z">
                  <w:rPr>
                    <w:kern w:val="0"/>
                    <w:szCs w:val="21"/>
                  </w:rPr>
                </w:rPrChange>
              </w:rPr>
            </w:pPr>
            <w:r>
              <w:rPr>
                <w:rFonts w:hint="eastAsia"/>
                <w:color w:val="auto"/>
                <w:kern w:val="0"/>
                <w:szCs w:val="21"/>
                <w:rPrChange w:id="8680" w:author="小多 [2]" w:date="2020-09-23T11:01:09Z">
                  <w:rPr>
                    <w:rFonts w:hint="eastAsia"/>
                    <w:kern w:val="0"/>
                    <w:szCs w:val="21"/>
                  </w:rPr>
                </w:rPrChange>
              </w:rPr>
              <w:t>【刷新】按钮</w:t>
            </w:r>
          </w:p>
        </w:tc>
        <w:tc>
          <w:tcPr>
            <w:tcW w:w="6330" w:type="dxa"/>
            <w:shd w:val="clear" w:color="auto" w:fill="auto"/>
            <w:vAlign w:val="center"/>
          </w:tcPr>
          <w:p>
            <w:pPr>
              <w:pStyle w:val="25"/>
              <w:ind w:firstLine="0" w:firstLineChars="0"/>
              <w:rPr>
                <w:color w:val="auto"/>
                <w:szCs w:val="21"/>
                <w:rPrChange w:id="8681" w:author="小多 [2]" w:date="2020-09-23T11:01:09Z">
                  <w:rPr>
                    <w:szCs w:val="21"/>
                  </w:rPr>
                </w:rPrChange>
              </w:rPr>
            </w:pPr>
            <w:r>
              <w:rPr>
                <w:rFonts w:hint="eastAsia"/>
                <w:color w:val="auto"/>
                <w:szCs w:val="21"/>
                <w:rPrChange w:id="8682" w:author="小多 [2]" w:date="2020-09-23T11:01:09Z">
                  <w:rPr>
                    <w:rFonts w:hint="eastAsia"/>
                    <w:szCs w:val="21"/>
                  </w:rPr>
                </w:rPrChange>
              </w:rPr>
              <w:t>点击该按钮，可按照当前查询条件，再查询一次</w:t>
            </w:r>
            <w:del w:id="8683" w:author="小多 [2]" w:date="2020-09-23T11:04:16Z">
              <w:r>
                <w:rPr>
                  <w:rFonts w:hint="eastAsia"/>
                  <w:color w:val="auto"/>
                  <w:szCs w:val="21"/>
                  <w:rPrChange w:id="8684"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86" w:author="小多 [2]" w:date="2020-09-23T11:01:09Z">
                  <w:rPr>
                    <w:kern w:val="0"/>
                    <w:szCs w:val="21"/>
                  </w:rPr>
                </w:rPrChange>
              </w:rPr>
            </w:pPr>
            <w:r>
              <w:rPr>
                <w:rFonts w:hint="eastAsia"/>
                <w:color w:val="auto"/>
                <w:kern w:val="0"/>
                <w:szCs w:val="21"/>
                <w:rPrChange w:id="8687" w:author="小多 [2]" w:date="2020-09-23T11:01:09Z">
                  <w:rPr>
                    <w:rFonts w:hint="eastAsia"/>
                    <w:kern w:val="0"/>
                    <w:szCs w:val="21"/>
                  </w:rPr>
                </w:rPrChange>
              </w:rPr>
              <w:t>SOFT2_B11</w:t>
            </w:r>
          </w:p>
        </w:tc>
        <w:tc>
          <w:tcPr>
            <w:tcW w:w="2009" w:type="dxa"/>
            <w:shd w:val="clear" w:color="auto" w:fill="auto"/>
            <w:vAlign w:val="center"/>
          </w:tcPr>
          <w:p>
            <w:pPr>
              <w:rPr>
                <w:color w:val="auto"/>
                <w:kern w:val="0"/>
                <w:szCs w:val="21"/>
                <w:rPrChange w:id="8688" w:author="小多 [2]" w:date="2020-09-23T11:01:09Z">
                  <w:rPr>
                    <w:kern w:val="0"/>
                    <w:szCs w:val="21"/>
                  </w:rPr>
                </w:rPrChange>
              </w:rPr>
            </w:pPr>
            <w:r>
              <w:rPr>
                <w:rFonts w:hint="eastAsia"/>
                <w:color w:val="auto"/>
                <w:kern w:val="0"/>
                <w:szCs w:val="21"/>
                <w:rPrChange w:id="8689" w:author="小多 [2]" w:date="2020-09-23T11:01:09Z">
                  <w:rPr>
                    <w:rFonts w:hint="eastAsia"/>
                    <w:kern w:val="0"/>
                    <w:szCs w:val="21"/>
                  </w:rPr>
                </w:rPrChange>
              </w:rPr>
              <w:t>【设置】按钮</w:t>
            </w:r>
          </w:p>
        </w:tc>
        <w:tc>
          <w:tcPr>
            <w:tcW w:w="6330" w:type="dxa"/>
            <w:shd w:val="clear" w:color="auto" w:fill="auto"/>
            <w:vAlign w:val="center"/>
          </w:tcPr>
          <w:p>
            <w:pPr>
              <w:numPr>
                <w:ilvl w:val="255"/>
                <w:numId w:val="0"/>
              </w:numPr>
              <w:spacing w:line="360" w:lineRule="auto"/>
              <w:outlineLvl w:val="9"/>
              <w:rPr>
                <w:color w:val="auto"/>
                <w:szCs w:val="21"/>
                <w:rPrChange w:id="8690" w:author="小多 [2]" w:date="2020-09-23T11:01:09Z">
                  <w:rPr>
                    <w:szCs w:val="21"/>
                  </w:rPr>
                </w:rPrChange>
              </w:rPr>
            </w:pPr>
            <w:bookmarkStart w:id="628" w:name="_Toc18289"/>
            <w:r>
              <w:rPr>
                <w:rFonts w:hint="eastAsia"/>
                <w:color w:val="auto"/>
                <w:szCs w:val="21"/>
                <w:rPrChange w:id="8691" w:author="小多 [2]" w:date="2020-09-23T11:01:09Z">
                  <w:rPr>
                    <w:rFonts w:hint="eastAsia"/>
                    <w:szCs w:val="21"/>
                  </w:rPr>
                </w:rPrChange>
              </w:rPr>
              <w:t>点击该按钮，弹出默认设置对话框，除了执行7.1.27 参数设置功能标准外，还有设置文件保存目录的功能</w:t>
            </w:r>
            <w:del w:id="8692" w:author="小多 [2]" w:date="2020-09-23T11:04:24Z">
              <w:r>
                <w:rPr>
                  <w:rFonts w:hint="eastAsia"/>
                  <w:color w:val="auto"/>
                  <w:szCs w:val="21"/>
                  <w:rPrChange w:id="8693" w:author="小多 [2]" w:date="2020-09-23T11:01:09Z">
                    <w:rPr>
                      <w:rFonts w:hint="eastAsia"/>
                      <w:szCs w:val="21"/>
                    </w:rPr>
                  </w:rPrChange>
                </w:rPr>
                <w:delText>。</w:delText>
              </w:r>
              <w:bookmarkEnd w:id="628"/>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695" w:author="小多 [2]" w:date="2020-09-23T11:01:09Z">
                  <w:rPr>
                    <w:kern w:val="0"/>
                    <w:szCs w:val="21"/>
                  </w:rPr>
                </w:rPrChange>
              </w:rPr>
            </w:pPr>
            <w:r>
              <w:rPr>
                <w:rFonts w:hint="eastAsia"/>
                <w:color w:val="auto"/>
                <w:kern w:val="0"/>
                <w:szCs w:val="21"/>
                <w:rPrChange w:id="8696" w:author="小多 [2]" w:date="2020-09-23T11:01:09Z">
                  <w:rPr>
                    <w:rFonts w:hint="eastAsia"/>
                    <w:kern w:val="0"/>
                    <w:szCs w:val="21"/>
                  </w:rPr>
                </w:rPrChange>
              </w:rPr>
              <w:t>SOFT2_B12</w:t>
            </w:r>
          </w:p>
        </w:tc>
        <w:tc>
          <w:tcPr>
            <w:tcW w:w="2009" w:type="dxa"/>
            <w:shd w:val="clear" w:color="auto" w:fill="auto"/>
            <w:vAlign w:val="center"/>
          </w:tcPr>
          <w:p>
            <w:pPr>
              <w:rPr>
                <w:color w:val="auto"/>
                <w:kern w:val="0"/>
                <w:szCs w:val="21"/>
                <w:rPrChange w:id="8697" w:author="小多 [2]" w:date="2020-09-23T11:01:09Z">
                  <w:rPr>
                    <w:kern w:val="0"/>
                    <w:szCs w:val="21"/>
                  </w:rPr>
                </w:rPrChange>
              </w:rPr>
            </w:pPr>
            <w:r>
              <w:rPr>
                <w:rFonts w:hint="eastAsia"/>
                <w:color w:val="auto"/>
                <w:kern w:val="0"/>
                <w:szCs w:val="21"/>
                <w:rPrChange w:id="8698" w:author="小多 [2]" w:date="2020-09-23T11:01:09Z">
                  <w:rPr>
                    <w:rFonts w:hint="eastAsia"/>
                    <w:kern w:val="0"/>
                    <w:szCs w:val="21"/>
                  </w:rPr>
                </w:rPrChange>
              </w:rPr>
              <w:t>下载心电文件</w:t>
            </w:r>
          </w:p>
        </w:tc>
        <w:tc>
          <w:tcPr>
            <w:tcW w:w="6330" w:type="dxa"/>
            <w:shd w:val="clear" w:color="auto" w:fill="auto"/>
            <w:vAlign w:val="center"/>
          </w:tcPr>
          <w:p>
            <w:pPr>
              <w:pStyle w:val="25"/>
              <w:numPr>
                <w:ilvl w:val="0"/>
                <w:numId w:val="19"/>
              </w:numPr>
              <w:ind w:firstLine="0" w:firstLineChars="0"/>
              <w:rPr>
                <w:color w:val="auto"/>
                <w:szCs w:val="21"/>
                <w:rPrChange w:id="8699" w:author="小多 [2]" w:date="2020-09-23T11:01:09Z">
                  <w:rPr>
                    <w:szCs w:val="21"/>
                  </w:rPr>
                </w:rPrChange>
              </w:rPr>
            </w:pPr>
            <w:r>
              <w:rPr>
                <w:rFonts w:hint="eastAsia"/>
                <w:color w:val="auto"/>
                <w:szCs w:val="21"/>
                <w:rPrChange w:id="8700" w:author="小多 [2]" w:date="2020-09-23T11:01:09Z">
                  <w:rPr>
                    <w:rFonts w:hint="eastAsia"/>
                    <w:szCs w:val="21"/>
                  </w:rPr>
                </w:rPrChange>
              </w:rPr>
              <w:t>鼠标左键点击想要下载的记录条目的【点击下载】按钮，下载心电文件</w:t>
            </w:r>
            <w:del w:id="8701" w:author="小多 [2]" w:date="2020-09-23T11:04:29Z">
              <w:r>
                <w:rPr>
                  <w:rFonts w:hint="eastAsia"/>
                  <w:color w:val="auto"/>
                  <w:szCs w:val="21"/>
                  <w:rPrChange w:id="8702" w:author="小多 [2]" w:date="2020-09-23T11:01:09Z">
                    <w:rPr>
                      <w:rFonts w:hint="eastAsia"/>
                      <w:szCs w:val="21"/>
                    </w:rPr>
                  </w:rPrChange>
                </w:rPr>
                <w:delText>。</w:delText>
              </w:r>
            </w:del>
          </w:p>
          <w:p>
            <w:pPr>
              <w:pStyle w:val="25"/>
              <w:numPr>
                <w:ilvl w:val="0"/>
                <w:numId w:val="19"/>
              </w:numPr>
              <w:ind w:firstLine="0" w:firstLineChars="0"/>
              <w:rPr>
                <w:color w:val="auto"/>
                <w:szCs w:val="21"/>
                <w:rPrChange w:id="8704" w:author="小多 [2]" w:date="2020-09-23T11:01:09Z">
                  <w:rPr>
                    <w:szCs w:val="21"/>
                  </w:rPr>
                </w:rPrChange>
              </w:rPr>
            </w:pPr>
            <w:r>
              <w:rPr>
                <w:rFonts w:hint="eastAsia"/>
                <w:color w:val="auto"/>
                <w:szCs w:val="21"/>
                <w:rPrChange w:id="8705" w:author="小多 [2]" w:date="2020-09-23T11:01:09Z">
                  <w:rPr>
                    <w:rFonts w:hint="eastAsia"/>
                    <w:szCs w:val="21"/>
                  </w:rPr>
                </w:rPrChange>
              </w:rPr>
              <w:t>或者鼠标右键点击想要下载的记录条目，弹出【下载_心电文件】按钮，点击下载心电文件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706" w:author="小多 [2]" w:date="2020-09-23T11:01:09Z">
                  <w:rPr>
                    <w:kern w:val="0"/>
                    <w:szCs w:val="21"/>
                  </w:rPr>
                </w:rPrChange>
              </w:rPr>
            </w:pPr>
            <w:r>
              <w:rPr>
                <w:rFonts w:hint="eastAsia"/>
                <w:color w:val="auto"/>
                <w:kern w:val="0"/>
                <w:szCs w:val="21"/>
                <w:rPrChange w:id="8707" w:author="小多 [2]" w:date="2020-09-23T11:01:09Z">
                  <w:rPr>
                    <w:rFonts w:hint="eastAsia"/>
                    <w:kern w:val="0"/>
                    <w:szCs w:val="21"/>
                  </w:rPr>
                </w:rPrChange>
              </w:rPr>
              <w:t>SOFT2_B13</w:t>
            </w:r>
          </w:p>
        </w:tc>
        <w:tc>
          <w:tcPr>
            <w:tcW w:w="2009" w:type="dxa"/>
            <w:shd w:val="clear" w:color="auto" w:fill="auto"/>
            <w:vAlign w:val="center"/>
          </w:tcPr>
          <w:p>
            <w:pPr>
              <w:rPr>
                <w:color w:val="auto"/>
                <w:kern w:val="0"/>
                <w:szCs w:val="21"/>
                <w:rPrChange w:id="8708" w:author="小多 [2]" w:date="2020-09-23T11:01:09Z">
                  <w:rPr>
                    <w:kern w:val="0"/>
                    <w:szCs w:val="21"/>
                  </w:rPr>
                </w:rPrChange>
              </w:rPr>
            </w:pPr>
            <w:r>
              <w:rPr>
                <w:rFonts w:hint="eastAsia"/>
                <w:color w:val="auto"/>
                <w:kern w:val="0"/>
                <w:szCs w:val="21"/>
                <w:rPrChange w:id="8709" w:author="小多 [2]" w:date="2020-09-23T11:01:09Z">
                  <w:rPr>
                    <w:rFonts w:hint="eastAsia"/>
                    <w:kern w:val="0"/>
                    <w:szCs w:val="21"/>
                  </w:rPr>
                </w:rPrChange>
              </w:rPr>
              <w:t>上传分析文件</w:t>
            </w:r>
          </w:p>
        </w:tc>
        <w:tc>
          <w:tcPr>
            <w:tcW w:w="6330" w:type="dxa"/>
            <w:shd w:val="clear" w:color="auto" w:fill="auto"/>
            <w:vAlign w:val="center"/>
          </w:tcPr>
          <w:p>
            <w:pPr>
              <w:pStyle w:val="25"/>
              <w:ind w:firstLine="0" w:firstLineChars="0"/>
              <w:rPr>
                <w:color w:val="auto"/>
                <w:szCs w:val="21"/>
                <w:rPrChange w:id="8710" w:author="小多 [2]" w:date="2020-09-23T11:01:09Z">
                  <w:rPr>
                    <w:szCs w:val="21"/>
                  </w:rPr>
                </w:rPrChange>
              </w:rPr>
            </w:pPr>
            <w:r>
              <w:rPr>
                <w:rFonts w:hint="eastAsia"/>
                <w:color w:val="auto"/>
                <w:szCs w:val="21"/>
                <w:rPrChange w:id="8711" w:author="小多 [2]" w:date="2020-09-23T11:01:09Z">
                  <w:rPr>
                    <w:rFonts w:hint="eastAsia"/>
                    <w:szCs w:val="21"/>
                  </w:rPr>
                </w:rPrChange>
              </w:rPr>
              <w:t>鼠标右键点击想要上传分析文件的记录条目，弹出【上传_分析文件】按钮，点击，上传分析文件。如果没有弹出，则说明本地还没有分析文件</w:t>
            </w:r>
            <w:del w:id="8712" w:author="小多 [2]" w:date="2020-09-23T11:04:45Z">
              <w:r>
                <w:rPr>
                  <w:rFonts w:hint="eastAsia"/>
                  <w:color w:val="auto"/>
                  <w:szCs w:val="21"/>
                  <w:rPrChange w:id="8713"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715" w:author="小多 [2]" w:date="2020-09-23T11:01:09Z">
                  <w:rPr>
                    <w:kern w:val="0"/>
                    <w:szCs w:val="21"/>
                  </w:rPr>
                </w:rPrChange>
              </w:rPr>
            </w:pPr>
            <w:r>
              <w:rPr>
                <w:rFonts w:hint="eastAsia"/>
                <w:color w:val="auto"/>
                <w:kern w:val="0"/>
                <w:szCs w:val="21"/>
                <w:rPrChange w:id="8716" w:author="小多 [2]" w:date="2020-09-23T11:01:09Z">
                  <w:rPr>
                    <w:rFonts w:hint="eastAsia"/>
                    <w:kern w:val="0"/>
                    <w:szCs w:val="21"/>
                  </w:rPr>
                </w:rPrChange>
              </w:rPr>
              <w:t>SOFT2_B14</w:t>
            </w:r>
          </w:p>
        </w:tc>
        <w:tc>
          <w:tcPr>
            <w:tcW w:w="2009" w:type="dxa"/>
            <w:shd w:val="clear" w:color="auto" w:fill="auto"/>
            <w:vAlign w:val="center"/>
          </w:tcPr>
          <w:p>
            <w:pPr>
              <w:rPr>
                <w:color w:val="auto"/>
                <w:kern w:val="0"/>
                <w:szCs w:val="21"/>
                <w:rPrChange w:id="8717" w:author="小多 [2]" w:date="2020-09-23T11:01:09Z">
                  <w:rPr>
                    <w:kern w:val="0"/>
                    <w:szCs w:val="21"/>
                  </w:rPr>
                </w:rPrChange>
              </w:rPr>
            </w:pPr>
            <w:r>
              <w:rPr>
                <w:rFonts w:hint="eastAsia"/>
                <w:color w:val="auto"/>
                <w:kern w:val="0"/>
                <w:szCs w:val="21"/>
                <w:rPrChange w:id="8718" w:author="小多 [2]" w:date="2020-09-23T11:01:09Z">
                  <w:rPr>
                    <w:rFonts w:hint="eastAsia"/>
                    <w:kern w:val="0"/>
                    <w:szCs w:val="21"/>
                  </w:rPr>
                </w:rPrChange>
              </w:rPr>
              <w:t>下载分析文件</w:t>
            </w:r>
          </w:p>
        </w:tc>
        <w:tc>
          <w:tcPr>
            <w:tcW w:w="6330" w:type="dxa"/>
            <w:shd w:val="clear" w:color="auto" w:fill="auto"/>
            <w:vAlign w:val="center"/>
          </w:tcPr>
          <w:p>
            <w:pPr>
              <w:pStyle w:val="25"/>
              <w:ind w:firstLine="0" w:firstLineChars="0"/>
              <w:rPr>
                <w:color w:val="auto"/>
                <w:szCs w:val="21"/>
                <w:rPrChange w:id="8719" w:author="小多 [2]" w:date="2020-09-23T11:01:09Z">
                  <w:rPr>
                    <w:szCs w:val="21"/>
                  </w:rPr>
                </w:rPrChange>
              </w:rPr>
            </w:pPr>
            <w:r>
              <w:rPr>
                <w:rFonts w:hint="eastAsia"/>
                <w:color w:val="auto"/>
                <w:szCs w:val="21"/>
                <w:rPrChange w:id="8720" w:author="小多 [2]" w:date="2020-09-23T11:01:09Z">
                  <w:rPr>
                    <w:rFonts w:hint="eastAsia"/>
                    <w:szCs w:val="21"/>
                  </w:rPr>
                </w:rPrChange>
              </w:rPr>
              <w:t>鼠标右键点击想要下载分析文件的记录条目，弹出【下载_分析文件】按钮，点击，下载分析文件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721" w:author="小多 [2]" w:date="2020-09-23T11:01:09Z">
                  <w:rPr>
                    <w:kern w:val="0"/>
                    <w:szCs w:val="21"/>
                  </w:rPr>
                </w:rPrChange>
              </w:rPr>
            </w:pPr>
            <w:r>
              <w:rPr>
                <w:rFonts w:hint="eastAsia"/>
                <w:color w:val="auto"/>
                <w:kern w:val="0"/>
                <w:szCs w:val="21"/>
                <w:rPrChange w:id="8722" w:author="小多 [2]" w:date="2020-09-23T11:01:09Z">
                  <w:rPr>
                    <w:rFonts w:hint="eastAsia"/>
                    <w:kern w:val="0"/>
                    <w:szCs w:val="21"/>
                  </w:rPr>
                </w:rPrChange>
              </w:rPr>
              <w:t>SOFT2_B15</w:t>
            </w:r>
          </w:p>
        </w:tc>
        <w:tc>
          <w:tcPr>
            <w:tcW w:w="2009" w:type="dxa"/>
            <w:shd w:val="clear" w:color="auto" w:fill="auto"/>
            <w:vAlign w:val="center"/>
          </w:tcPr>
          <w:p>
            <w:pPr>
              <w:rPr>
                <w:color w:val="auto"/>
                <w:kern w:val="0"/>
                <w:szCs w:val="21"/>
                <w:rPrChange w:id="8723" w:author="小多 [2]" w:date="2020-09-23T11:01:09Z">
                  <w:rPr>
                    <w:kern w:val="0"/>
                    <w:szCs w:val="21"/>
                  </w:rPr>
                </w:rPrChange>
              </w:rPr>
            </w:pPr>
            <w:r>
              <w:rPr>
                <w:rFonts w:hint="eastAsia"/>
                <w:color w:val="auto"/>
                <w:kern w:val="0"/>
                <w:szCs w:val="21"/>
                <w:rPrChange w:id="8724" w:author="小多 [2]" w:date="2020-09-23T11:01:09Z">
                  <w:rPr>
                    <w:rFonts w:hint="eastAsia"/>
                    <w:kern w:val="0"/>
                    <w:szCs w:val="21"/>
                  </w:rPr>
                </w:rPrChange>
              </w:rPr>
              <w:t>选择数据文件</w:t>
            </w:r>
          </w:p>
        </w:tc>
        <w:tc>
          <w:tcPr>
            <w:tcW w:w="6330" w:type="dxa"/>
            <w:shd w:val="clear" w:color="auto" w:fill="auto"/>
            <w:vAlign w:val="center"/>
          </w:tcPr>
          <w:p>
            <w:pPr>
              <w:pStyle w:val="25"/>
              <w:ind w:firstLine="0" w:firstLineChars="0"/>
              <w:rPr>
                <w:color w:val="auto"/>
                <w:szCs w:val="21"/>
                <w:rPrChange w:id="8725" w:author="小多 [2]" w:date="2020-09-23T11:01:09Z">
                  <w:rPr>
                    <w:szCs w:val="21"/>
                  </w:rPr>
                </w:rPrChange>
              </w:rPr>
            </w:pPr>
            <w:r>
              <w:rPr>
                <w:rFonts w:hint="eastAsia"/>
                <w:color w:val="auto"/>
                <w:szCs w:val="21"/>
                <w:rPrChange w:id="8726" w:author="小多 [2]" w:date="2020-09-23T11:01:09Z">
                  <w:rPr>
                    <w:rFonts w:hint="eastAsia"/>
                    <w:szCs w:val="21"/>
                  </w:rPr>
                </w:rPrChange>
              </w:rPr>
              <w:t>鼠标左键点击想要手动选择数据文件的条目的【选择数据文件】按钮。弹出选择文件夹弹窗，选择数据条目所在的文件夹，点击确定修改成功。取消则不修改</w:t>
            </w:r>
            <w:del w:id="8727" w:author="小多 [2]" w:date="2020-09-23T11:04:46Z">
              <w:r>
                <w:rPr>
                  <w:rFonts w:hint="eastAsia"/>
                  <w:color w:val="auto"/>
                  <w:szCs w:val="21"/>
                  <w:rPrChange w:id="8728"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Change w:id="8730" w:author="小多 [2]" w:date="2020-09-23T11:01:09Z">
                  <w:rPr>
                    <w:kern w:val="0"/>
                    <w:szCs w:val="21"/>
                  </w:rPr>
                </w:rPrChange>
              </w:rPr>
            </w:pPr>
            <w:r>
              <w:rPr>
                <w:rFonts w:hint="eastAsia"/>
                <w:color w:val="auto"/>
                <w:kern w:val="0"/>
                <w:szCs w:val="21"/>
                <w:rPrChange w:id="8731" w:author="小多 [2]" w:date="2020-09-23T11:01:09Z">
                  <w:rPr>
                    <w:rFonts w:hint="eastAsia"/>
                    <w:kern w:val="0"/>
                    <w:szCs w:val="21"/>
                  </w:rPr>
                </w:rPrChange>
              </w:rPr>
              <w:t>SOFT2_B16</w:t>
            </w:r>
          </w:p>
        </w:tc>
        <w:tc>
          <w:tcPr>
            <w:tcW w:w="2009" w:type="dxa"/>
            <w:shd w:val="clear" w:color="auto" w:fill="auto"/>
            <w:vAlign w:val="center"/>
          </w:tcPr>
          <w:p>
            <w:pPr>
              <w:rPr>
                <w:color w:val="auto"/>
                <w:kern w:val="0"/>
                <w:szCs w:val="21"/>
                <w:rPrChange w:id="8732" w:author="小多 [2]" w:date="2020-09-23T11:01:09Z">
                  <w:rPr>
                    <w:kern w:val="0"/>
                    <w:szCs w:val="21"/>
                  </w:rPr>
                </w:rPrChange>
              </w:rPr>
            </w:pPr>
            <w:r>
              <w:rPr>
                <w:rFonts w:hint="eastAsia"/>
                <w:color w:val="auto"/>
                <w:kern w:val="0"/>
                <w:szCs w:val="21"/>
                <w:rPrChange w:id="8733" w:author="小多 [2]" w:date="2020-09-23T11:01:09Z">
                  <w:rPr>
                    <w:rFonts w:hint="eastAsia"/>
                    <w:kern w:val="0"/>
                    <w:szCs w:val="21"/>
                  </w:rPr>
                </w:rPrChange>
              </w:rPr>
              <w:t>双击记录行</w:t>
            </w:r>
          </w:p>
        </w:tc>
        <w:tc>
          <w:tcPr>
            <w:tcW w:w="6330" w:type="dxa"/>
            <w:shd w:val="clear" w:color="auto" w:fill="auto"/>
            <w:vAlign w:val="center"/>
          </w:tcPr>
          <w:p>
            <w:pPr>
              <w:pStyle w:val="25"/>
              <w:numPr>
                <w:ilvl w:val="0"/>
                <w:numId w:val="20"/>
              </w:numPr>
              <w:ind w:firstLine="0" w:firstLineChars="0"/>
              <w:rPr>
                <w:color w:val="auto"/>
                <w:szCs w:val="21"/>
                <w:rPrChange w:id="8734" w:author="小多 [2]" w:date="2020-09-23T11:01:09Z">
                  <w:rPr>
                    <w:szCs w:val="21"/>
                  </w:rPr>
                </w:rPrChange>
              </w:rPr>
            </w:pPr>
            <w:r>
              <w:rPr>
                <w:rFonts w:hint="eastAsia"/>
                <w:color w:val="auto"/>
                <w:szCs w:val="21"/>
                <w:rPrChange w:id="8735" w:author="小多 [2]" w:date="2020-09-23T11:01:09Z">
                  <w:rPr>
                    <w:rFonts w:hint="eastAsia"/>
                    <w:szCs w:val="21"/>
                  </w:rPr>
                </w:rPrChange>
              </w:rPr>
              <w:t>如果还没有下载心电文件或指定数据文件夹，则提示“未指定数据文件夹，请下载文件或指定数据文件夹”</w:t>
            </w:r>
          </w:p>
          <w:p>
            <w:pPr>
              <w:pStyle w:val="25"/>
              <w:numPr>
                <w:ilvl w:val="0"/>
                <w:numId w:val="20"/>
              </w:numPr>
              <w:ind w:firstLine="0" w:firstLineChars="0"/>
              <w:rPr>
                <w:color w:val="auto"/>
                <w:szCs w:val="21"/>
                <w:rPrChange w:id="8736" w:author="小多 [2]" w:date="2020-09-23T11:01:09Z">
                  <w:rPr>
                    <w:szCs w:val="21"/>
                  </w:rPr>
                </w:rPrChange>
              </w:rPr>
            </w:pPr>
            <w:r>
              <w:rPr>
                <w:rFonts w:hint="eastAsia"/>
                <w:color w:val="auto"/>
                <w:szCs w:val="21"/>
                <w:rPrChange w:id="8737" w:author="小多 [2]" w:date="2020-09-23T11:01:09Z">
                  <w:rPr>
                    <w:rFonts w:hint="eastAsia"/>
                    <w:szCs w:val="21"/>
                  </w:rPr>
                </w:rPrChange>
              </w:rPr>
              <w:t>如果已下载心电文件或指定数据文件夹，但没有分析过，则提示“患者分析结果数据不存在，是否重新分析”。点击确定重新分析，完成后自动进入辅助分析界面。取消则不进行分析，不进入辅助分析界面</w:t>
            </w:r>
            <w:del w:id="8738" w:author="小多 [2]" w:date="2020-09-23T11:04:48Z">
              <w:r>
                <w:rPr>
                  <w:rFonts w:hint="eastAsia"/>
                  <w:color w:val="auto"/>
                  <w:szCs w:val="21"/>
                  <w:rPrChange w:id="8739" w:author="小多 [2]" w:date="2020-09-23T11:01:09Z">
                    <w:rPr>
                      <w:rFonts w:hint="eastAsia"/>
                      <w:szCs w:val="21"/>
                    </w:rPr>
                  </w:rPrChange>
                </w:rPr>
                <w:delText>。</w:delText>
              </w:r>
            </w:del>
          </w:p>
          <w:p>
            <w:pPr>
              <w:pStyle w:val="25"/>
              <w:ind w:firstLine="0" w:firstLineChars="0"/>
              <w:rPr>
                <w:ins w:id="8741" w:author="20191115" w:date="2020-09-20T16:10:39Z"/>
                <w:rFonts w:hint="eastAsia"/>
                <w:color w:val="auto"/>
                <w:szCs w:val="21"/>
                <w:rPrChange w:id="8742" w:author="小多 [2]" w:date="2020-09-23T11:01:09Z">
                  <w:rPr>
                    <w:ins w:id="8743" w:author="20191115" w:date="2020-09-20T16:10:39Z"/>
                    <w:rFonts w:hint="eastAsia"/>
                    <w:szCs w:val="21"/>
                  </w:rPr>
                </w:rPrChange>
              </w:rPr>
            </w:pPr>
            <w:r>
              <w:rPr>
                <w:rFonts w:hint="eastAsia"/>
                <w:color w:val="auto"/>
                <w:szCs w:val="21"/>
                <w:rPrChange w:id="8744" w:author="小多 [2]" w:date="2020-09-23T11:01:09Z">
                  <w:rPr>
                    <w:rFonts w:hint="eastAsia"/>
                    <w:szCs w:val="21"/>
                  </w:rPr>
                </w:rPrChange>
              </w:rPr>
              <w:t>如果已经分析过，则直接进入辅助分析界面</w:t>
            </w:r>
            <w:del w:id="8745" w:author="小多 [2]" w:date="2020-09-23T11:04:49Z">
              <w:r>
                <w:rPr>
                  <w:rFonts w:hint="eastAsia"/>
                  <w:color w:val="auto"/>
                  <w:szCs w:val="21"/>
                  <w:rPrChange w:id="8746" w:author="小多 [2]" w:date="2020-09-23T11:01:09Z">
                    <w:rPr>
                      <w:rFonts w:hint="eastAsia"/>
                      <w:szCs w:val="21"/>
                    </w:rPr>
                  </w:rPrChange>
                </w:rPr>
                <w:delText>。</w:delText>
              </w:r>
            </w:del>
          </w:p>
          <w:p>
            <w:pPr>
              <w:pStyle w:val="25"/>
              <w:ind w:firstLine="0" w:firstLineChars="0"/>
              <w:rPr>
                <w:rFonts w:hint="default" w:eastAsia="宋体"/>
                <w:color w:val="auto"/>
                <w:szCs w:val="21"/>
                <w:lang w:val="en-US" w:eastAsia="zh-CN"/>
                <w:rPrChange w:id="8748" w:author="小多 [2]" w:date="2020-09-23T11:01:09Z">
                  <w:rPr>
                    <w:rFonts w:hint="default" w:eastAsia="宋体"/>
                    <w:szCs w:val="21"/>
                    <w:lang w:val="en-US" w:eastAsia="zh-CN"/>
                  </w:rPr>
                </w:rPrChange>
              </w:rPr>
            </w:pPr>
            <w:ins w:id="8749" w:author="20191115" w:date="2020-09-20T16:10:40Z">
              <w:r>
                <w:rPr>
                  <w:rFonts w:hint="eastAsia"/>
                  <w:color w:val="auto"/>
                  <w:szCs w:val="21"/>
                  <w:lang w:eastAsia="zh-CN"/>
                  <w:rPrChange w:id="8750" w:author="小多 [2]" w:date="2020-09-23T11:01:09Z">
                    <w:rPr>
                      <w:rFonts w:hint="eastAsia"/>
                      <w:szCs w:val="21"/>
                      <w:lang w:eastAsia="zh-CN"/>
                    </w:rPr>
                  </w:rPrChange>
                </w:rPr>
                <w:t>（</w:t>
              </w:r>
            </w:ins>
            <w:ins w:id="8752" w:author="20191115" w:date="2020-09-20T16:10:41Z">
              <w:r>
                <w:rPr>
                  <w:rFonts w:hint="eastAsia"/>
                  <w:color w:val="auto"/>
                  <w:szCs w:val="21"/>
                  <w:lang w:val="en-US" w:eastAsia="zh-CN"/>
                  <w:rPrChange w:id="8753" w:author="小多 [2]" w:date="2020-09-23T11:05:00Z">
                    <w:rPr>
                      <w:rFonts w:hint="eastAsia"/>
                      <w:szCs w:val="21"/>
                      <w:lang w:val="en-US" w:eastAsia="zh-CN"/>
                    </w:rPr>
                  </w:rPrChange>
                </w:rPr>
                <w:t>3</w:t>
              </w:r>
            </w:ins>
            <w:ins w:id="8755" w:author="20191115" w:date="2020-09-20T16:10:40Z">
              <w:r>
                <w:rPr>
                  <w:rFonts w:hint="eastAsia"/>
                  <w:color w:val="auto"/>
                  <w:szCs w:val="21"/>
                  <w:lang w:eastAsia="zh-CN"/>
                  <w:rPrChange w:id="8756" w:author="小多 [2]" w:date="2020-09-23T11:05:00Z">
                    <w:rPr>
                      <w:rFonts w:hint="eastAsia"/>
                      <w:szCs w:val="21"/>
                      <w:lang w:eastAsia="zh-CN"/>
                    </w:rPr>
                  </w:rPrChange>
                </w:rPr>
                <w:t>）</w:t>
              </w:r>
            </w:ins>
            <w:ins w:id="8758" w:author="20191115" w:date="2020-09-20T16:10:56Z">
              <w:r>
                <w:rPr>
                  <w:rFonts w:hint="eastAsia"/>
                  <w:color w:val="auto"/>
                  <w:kern w:val="2"/>
                  <w:sz w:val="21"/>
                  <w:szCs w:val="21"/>
                  <w:rPrChange w:id="8759" w:author="小多 [2]" w:date="2020-09-23T11:05:00Z">
                    <w:rPr>
                      <w:rFonts w:hint="eastAsia"/>
                      <w:kern w:val="0"/>
                      <w:sz w:val="24"/>
                    </w:rPr>
                  </w:rPrChange>
                </w:rPr>
                <w:t>当加载的ecg文件为空时，弹出“加载ecg文件为空”</w:t>
              </w:r>
            </w:ins>
            <w:ins w:id="8761" w:author="20191115" w:date="2020-09-20T16:10:56Z">
              <w:del w:id="8762" w:author="小多 [2]" w:date="2020-09-23T11:04:51Z">
                <w:r>
                  <w:rPr>
                    <w:rFonts w:hint="eastAsia"/>
                    <w:color w:val="auto"/>
                    <w:kern w:val="0"/>
                    <w:sz w:val="24"/>
                    <w:rPrChange w:id="8763" w:author="小多 [2]" w:date="2020-09-23T11:01:09Z">
                      <w:rPr>
                        <w:rFonts w:hint="eastAsia"/>
                        <w:kern w:val="0"/>
                        <w:sz w:val="24"/>
                      </w:rPr>
                    </w:rPrChange>
                  </w:rPr>
                  <w:delText>。</w:delText>
                </w:r>
              </w:del>
            </w:ins>
          </w:p>
        </w:tc>
      </w:tr>
    </w:tbl>
    <w:p>
      <w:pPr>
        <w:rPr>
          <w:color w:val="auto"/>
          <w:rPrChange w:id="8766" w:author="小多 [2]" w:date="2020-09-23T11:01:09Z">
            <w:rPr/>
          </w:rPrChange>
        </w:rPr>
      </w:pPr>
    </w:p>
    <w:p>
      <w:pPr>
        <w:numPr>
          <w:ilvl w:val="255"/>
          <w:numId w:val="0"/>
        </w:numPr>
        <w:ind w:left="420" w:leftChars="200"/>
        <w:outlineLvl w:val="2"/>
        <w:rPr>
          <w:bCs/>
          <w:color w:val="auto"/>
          <w:sz w:val="24"/>
          <w:rPrChange w:id="8767" w:author="小多 [2]" w:date="2020-09-23T11:01:09Z">
            <w:rPr>
              <w:bCs/>
              <w:sz w:val="24"/>
            </w:rPr>
          </w:rPrChange>
        </w:rPr>
      </w:pPr>
      <w:bookmarkStart w:id="629" w:name="_Toc23827"/>
      <w:bookmarkStart w:id="630" w:name="_Toc27426"/>
      <w:bookmarkStart w:id="631" w:name="_Toc26618"/>
      <w:bookmarkStart w:id="632" w:name="_Toc14512"/>
      <w:bookmarkStart w:id="633" w:name="_Toc4850"/>
      <w:bookmarkStart w:id="634" w:name="_Toc19141"/>
      <w:bookmarkStart w:id="635" w:name="_Toc13670"/>
      <w:bookmarkStart w:id="636" w:name="_Toc4231"/>
      <w:bookmarkStart w:id="637" w:name="_Toc13657"/>
      <w:bookmarkStart w:id="638" w:name="_Toc4589"/>
      <w:bookmarkStart w:id="639" w:name="_Toc18239"/>
      <w:bookmarkStart w:id="640" w:name="_Toc20502"/>
      <w:bookmarkStart w:id="641" w:name="_Toc17456"/>
      <w:r>
        <w:rPr>
          <w:rFonts w:hint="eastAsia"/>
          <w:bCs/>
          <w:color w:val="auto"/>
          <w:sz w:val="24"/>
          <w:rPrChange w:id="8768" w:author="小多 [2]" w:date="2020-09-23T11:01:09Z">
            <w:rPr>
              <w:rFonts w:hint="eastAsia"/>
              <w:bCs/>
              <w:sz w:val="24"/>
            </w:rPr>
          </w:rPrChange>
        </w:rPr>
        <w:t>7.2.3 辅助分析主控程序</w:t>
      </w:r>
      <w:bookmarkEnd w:id="629"/>
      <w:bookmarkEnd w:id="630"/>
      <w:bookmarkEnd w:id="631"/>
      <w:bookmarkEnd w:id="632"/>
      <w:bookmarkEnd w:id="633"/>
      <w:bookmarkEnd w:id="634"/>
      <w:bookmarkEnd w:id="635"/>
      <w:bookmarkEnd w:id="636"/>
      <w:bookmarkEnd w:id="637"/>
      <w:bookmarkEnd w:id="638"/>
      <w:bookmarkEnd w:id="639"/>
      <w:bookmarkEnd w:id="640"/>
      <w:bookmarkEnd w:id="641"/>
    </w:p>
    <w:tbl>
      <w:tblPr>
        <w:tblStyle w:val="13"/>
        <w:tblW w:w="9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014"/>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1" w:type="dxa"/>
            <w:shd w:val="clear" w:color="auto" w:fill="auto"/>
            <w:vAlign w:val="center"/>
          </w:tcPr>
          <w:p>
            <w:pPr>
              <w:jc w:val="center"/>
              <w:rPr>
                <w:b/>
                <w:color w:val="auto"/>
                <w:szCs w:val="21"/>
                <w:rPrChange w:id="8769" w:author="小多 [2]" w:date="2020-09-23T11:01:09Z">
                  <w:rPr>
                    <w:b/>
                    <w:szCs w:val="21"/>
                  </w:rPr>
                </w:rPrChange>
              </w:rPr>
            </w:pPr>
            <w:r>
              <w:rPr>
                <w:rFonts w:hint="eastAsia"/>
                <w:b/>
                <w:color w:val="auto"/>
                <w:szCs w:val="21"/>
                <w:rPrChange w:id="8770" w:author="小多 [2]" w:date="2020-09-23T11:01:09Z">
                  <w:rPr>
                    <w:rFonts w:hint="eastAsia"/>
                    <w:b/>
                    <w:szCs w:val="21"/>
                  </w:rPr>
                </w:rPrChange>
              </w:rPr>
              <w:t>编号</w:t>
            </w:r>
          </w:p>
        </w:tc>
        <w:tc>
          <w:tcPr>
            <w:tcW w:w="2014" w:type="dxa"/>
            <w:shd w:val="clear" w:color="auto" w:fill="auto"/>
            <w:vAlign w:val="center"/>
          </w:tcPr>
          <w:p>
            <w:pPr>
              <w:jc w:val="center"/>
              <w:rPr>
                <w:b/>
                <w:color w:val="auto"/>
                <w:szCs w:val="21"/>
                <w:rPrChange w:id="8771" w:author="小多 [2]" w:date="2020-09-23T11:01:09Z">
                  <w:rPr>
                    <w:b/>
                    <w:szCs w:val="21"/>
                  </w:rPr>
                </w:rPrChange>
              </w:rPr>
            </w:pPr>
            <w:r>
              <w:rPr>
                <w:rFonts w:hint="eastAsia"/>
                <w:b/>
                <w:color w:val="auto"/>
                <w:szCs w:val="21"/>
                <w:rPrChange w:id="8772"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8773" w:author="小多 [2]" w:date="2020-09-23T11:01:09Z">
                  <w:rPr>
                    <w:b/>
                    <w:szCs w:val="21"/>
                  </w:rPr>
                </w:rPrChange>
              </w:rPr>
            </w:pPr>
            <w:r>
              <w:rPr>
                <w:rFonts w:hint="eastAsia"/>
                <w:b/>
                <w:color w:val="auto"/>
                <w:szCs w:val="21"/>
                <w:rPrChange w:id="877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1" w:type="dxa"/>
            <w:shd w:val="clear" w:color="auto" w:fill="auto"/>
            <w:vAlign w:val="center"/>
          </w:tcPr>
          <w:p>
            <w:pPr>
              <w:spacing w:line="276" w:lineRule="auto"/>
              <w:jc w:val="center"/>
              <w:rPr>
                <w:color w:val="auto"/>
                <w:kern w:val="0"/>
                <w:szCs w:val="21"/>
                <w:rPrChange w:id="8775" w:author="小多 [2]" w:date="2020-09-23T11:01:09Z">
                  <w:rPr>
                    <w:kern w:val="0"/>
                    <w:szCs w:val="21"/>
                  </w:rPr>
                </w:rPrChange>
              </w:rPr>
            </w:pPr>
            <w:r>
              <w:rPr>
                <w:rFonts w:hint="eastAsia"/>
                <w:color w:val="auto"/>
                <w:kern w:val="0"/>
                <w:szCs w:val="21"/>
                <w:rPrChange w:id="8776" w:author="小多 [2]" w:date="2020-09-23T11:01:09Z">
                  <w:rPr>
                    <w:rFonts w:hint="eastAsia"/>
                    <w:kern w:val="0"/>
                    <w:szCs w:val="21"/>
                  </w:rPr>
                </w:rPrChange>
              </w:rPr>
              <w:t>SOFT2_C01</w:t>
            </w:r>
          </w:p>
        </w:tc>
        <w:tc>
          <w:tcPr>
            <w:tcW w:w="2014" w:type="dxa"/>
            <w:shd w:val="clear" w:color="auto" w:fill="auto"/>
            <w:vAlign w:val="center"/>
          </w:tcPr>
          <w:p>
            <w:pPr>
              <w:spacing w:line="276" w:lineRule="auto"/>
              <w:rPr>
                <w:color w:val="auto"/>
                <w:kern w:val="0"/>
                <w:szCs w:val="21"/>
                <w:rPrChange w:id="8777" w:author="小多 [2]" w:date="2020-09-23T11:01:09Z">
                  <w:rPr>
                    <w:kern w:val="0"/>
                    <w:szCs w:val="21"/>
                  </w:rPr>
                </w:rPrChange>
              </w:rPr>
            </w:pPr>
            <w:r>
              <w:rPr>
                <w:rFonts w:hint="eastAsia"/>
                <w:color w:val="auto"/>
                <w:kern w:val="0"/>
                <w:szCs w:val="21"/>
                <w:rPrChange w:id="8778" w:author="小多 [2]" w:date="2020-09-23T11:01:09Z">
                  <w:rPr>
                    <w:rFonts w:hint="eastAsia"/>
                    <w:kern w:val="0"/>
                    <w:szCs w:val="21"/>
                  </w:rPr>
                </w:rPrChange>
              </w:rPr>
              <w:t>主控程序</w:t>
            </w:r>
          </w:p>
        </w:tc>
        <w:tc>
          <w:tcPr>
            <w:tcW w:w="6342" w:type="dxa"/>
            <w:shd w:val="clear" w:color="auto" w:fill="auto"/>
            <w:vAlign w:val="center"/>
          </w:tcPr>
          <w:p>
            <w:pPr>
              <w:spacing w:line="276" w:lineRule="auto"/>
              <w:jc w:val="left"/>
              <w:rPr>
                <w:color w:val="auto"/>
                <w:szCs w:val="21"/>
                <w:rPrChange w:id="8779" w:author="小多 [2]" w:date="2020-09-23T11:01:09Z">
                  <w:rPr>
                    <w:szCs w:val="21"/>
                  </w:rPr>
                </w:rPrChange>
              </w:rPr>
            </w:pPr>
            <w:r>
              <w:rPr>
                <w:rFonts w:hint="eastAsia"/>
                <w:color w:val="auto"/>
                <w:szCs w:val="21"/>
                <w:rPrChange w:id="8780" w:author="小多 [2]" w:date="2020-09-23T11:01:09Z">
                  <w:rPr>
                    <w:rFonts w:hint="eastAsia"/>
                    <w:szCs w:val="21"/>
                  </w:rPr>
                </w:rPrChange>
              </w:rPr>
              <w:t>控制各辅助分析功能的调度</w:t>
            </w:r>
          </w:p>
        </w:tc>
      </w:tr>
    </w:tbl>
    <w:p>
      <w:pPr>
        <w:rPr>
          <w:color w:val="auto"/>
          <w:rPrChange w:id="8781" w:author="小多 [2]" w:date="2020-09-23T11:01:09Z">
            <w:rPr/>
          </w:rPrChange>
        </w:rPr>
      </w:pPr>
    </w:p>
    <w:p>
      <w:pPr>
        <w:numPr>
          <w:ilvl w:val="255"/>
          <w:numId w:val="0"/>
        </w:numPr>
        <w:ind w:left="420" w:leftChars="200"/>
        <w:outlineLvl w:val="2"/>
        <w:rPr>
          <w:bCs/>
          <w:color w:val="auto"/>
          <w:sz w:val="24"/>
          <w:rPrChange w:id="8782" w:author="小多 [2]" w:date="2020-09-23T11:01:09Z">
            <w:rPr>
              <w:bCs/>
              <w:sz w:val="24"/>
            </w:rPr>
          </w:rPrChange>
        </w:rPr>
      </w:pPr>
      <w:bookmarkStart w:id="642" w:name="_Toc19621"/>
      <w:bookmarkStart w:id="643" w:name="_Toc9099"/>
      <w:bookmarkStart w:id="644" w:name="_Toc4186"/>
      <w:bookmarkStart w:id="645" w:name="_Toc87"/>
      <w:bookmarkStart w:id="646" w:name="_Toc26257"/>
      <w:bookmarkStart w:id="647" w:name="_Toc26182"/>
      <w:bookmarkStart w:id="648" w:name="_Toc17873"/>
      <w:bookmarkStart w:id="649" w:name="_Toc3449"/>
      <w:bookmarkStart w:id="650" w:name="_Toc24063"/>
      <w:bookmarkStart w:id="651" w:name="_Toc28743"/>
      <w:bookmarkStart w:id="652" w:name="_Toc26635"/>
      <w:bookmarkStart w:id="653" w:name="_Toc12616"/>
      <w:bookmarkStart w:id="654" w:name="_Toc17618"/>
      <w:r>
        <w:rPr>
          <w:rFonts w:hint="eastAsia"/>
          <w:bCs/>
          <w:color w:val="auto"/>
          <w:sz w:val="24"/>
          <w:rPrChange w:id="8783" w:author="小多 [2]" w:date="2020-09-23T11:01:09Z">
            <w:rPr>
              <w:rFonts w:hint="eastAsia"/>
              <w:bCs/>
              <w:sz w:val="24"/>
            </w:rPr>
          </w:rPrChange>
        </w:rPr>
        <w:t>7.2.4 返回</w:t>
      </w:r>
      <w:bookmarkEnd w:id="642"/>
      <w:bookmarkEnd w:id="643"/>
      <w:bookmarkEnd w:id="644"/>
      <w:bookmarkEnd w:id="645"/>
      <w:bookmarkEnd w:id="646"/>
      <w:bookmarkEnd w:id="647"/>
      <w:bookmarkEnd w:id="648"/>
      <w:bookmarkEnd w:id="649"/>
      <w:bookmarkEnd w:id="650"/>
      <w:bookmarkEnd w:id="651"/>
      <w:bookmarkEnd w:id="652"/>
      <w:bookmarkEnd w:id="653"/>
      <w:bookmarkEnd w:id="654"/>
    </w:p>
    <w:tbl>
      <w:tblPr>
        <w:tblStyle w:val="13"/>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083"/>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2" w:type="dxa"/>
            <w:shd w:val="clear" w:color="auto" w:fill="auto"/>
            <w:vAlign w:val="center"/>
          </w:tcPr>
          <w:p>
            <w:pPr>
              <w:jc w:val="center"/>
              <w:rPr>
                <w:b/>
                <w:color w:val="auto"/>
                <w:szCs w:val="21"/>
                <w:rPrChange w:id="8784" w:author="小多 [2]" w:date="2020-09-23T11:01:09Z">
                  <w:rPr>
                    <w:b/>
                    <w:szCs w:val="21"/>
                  </w:rPr>
                </w:rPrChange>
              </w:rPr>
            </w:pPr>
            <w:r>
              <w:rPr>
                <w:rFonts w:hint="eastAsia"/>
                <w:b/>
                <w:color w:val="auto"/>
                <w:szCs w:val="21"/>
                <w:rPrChange w:id="8785" w:author="小多 [2]" w:date="2020-09-23T11:01:09Z">
                  <w:rPr>
                    <w:rFonts w:hint="eastAsia"/>
                    <w:b/>
                    <w:szCs w:val="21"/>
                  </w:rPr>
                </w:rPrChange>
              </w:rPr>
              <w:t>编号</w:t>
            </w:r>
          </w:p>
        </w:tc>
        <w:tc>
          <w:tcPr>
            <w:tcW w:w="2083" w:type="dxa"/>
            <w:shd w:val="clear" w:color="auto" w:fill="auto"/>
            <w:vAlign w:val="center"/>
          </w:tcPr>
          <w:p>
            <w:pPr>
              <w:jc w:val="center"/>
              <w:rPr>
                <w:b/>
                <w:color w:val="auto"/>
                <w:szCs w:val="21"/>
                <w:rPrChange w:id="8786" w:author="小多 [2]" w:date="2020-09-23T11:01:09Z">
                  <w:rPr>
                    <w:b/>
                    <w:szCs w:val="21"/>
                  </w:rPr>
                </w:rPrChange>
              </w:rPr>
            </w:pPr>
            <w:r>
              <w:rPr>
                <w:rFonts w:hint="eastAsia"/>
                <w:b/>
                <w:color w:val="auto"/>
                <w:szCs w:val="21"/>
                <w:rPrChange w:id="8787" w:author="小多 [2]" w:date="2020-09-23T11:01:09Z">
                  <w:rPr>
                    <w:rFonts w:hint="eastAsia"/>
                    <w:b/>
                    <w:szCs w:val="21"/>
                  </w:rPr>
                </w:rPrChange>
              </w:rPr>
              <w:t>项目</w:t>
            </w:r>
          </w:p>
        </w:tc>
        <w:tc>
          <w:tcPr>
            <w:tcW w:w="6205" w:type="dxa"/>
            <w:shd w:val="clear" w:color="auto" w:fill="auto"/>
            <w:vAlign w:val="center"/>
          </w:tcPr>
          <w:p>
            <w:pPr>
              <w:jc w:val="center"/>
              <w:rPr>
                <w:b/>
                <w:color w:val="auto"/>
                <w:szCs w:val="21"/>
                <w:rPrChange w:id="8788" w:author="小多 [2]" w:date="2020-09-23T11:01:09Z">
                  <w:rPr>
                    <w:b/>
                    <w:szCs w:val="21"/>
                  </w:rPr>
                </w:rPrChange>
              </w:rPr>
            </w:pPr>
            <w:r>
              <w:rPr>
                <w:rFonts w:hint="eastAsia"/>
                <w:b/>
                <w:color w:val="auto"/>
                <w:szCs w:val="21"/>
                <w:rPrChange w:id="8789"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color w:val="auto"/>
                <w:kern w:val="0"/>
                <w:szCs w:val="21"/>
                <w:rPrChange w:id="8790" w:author="小多 [2]" w:date="2020-09-23T11:01:09Z">
                  <w:rPr>
                    <w:kern w:val="0"/>
                    <w:szCs w:val="21"/>
                  </w:rPr>
                </w:rPrChange>
              </w:rPr>
            </w:pPr>
            <w:r>
              <w:rPr>
                <w:rFonts w:hint="eastAsia"/>
                <w:color w:val="auto"/>
                <w:kern w:val="0"/>
                <w:szCs w:val="21"/>
                <w:rPrChange w:id="8791" w:author="小多 [2]" w:date="2020-09-23T11:01:09Z">
                  <w:rPr>
                    <w:rFonts w:hint="eastAsia"/>
                    <w:kern w:val="0"/>
                    <w:szCs w:val="21"/>
                  </w:rPr>
                </w:rPrChange>
              </w:rPr>
              <w:t>SOFT2_D01</w:t>
            </w:r>
          </w:p>
        </w:tc>
        <w:tc>
          <w:tcPr>
            <w:tcW w:w="2083" w:type="dxa"/>
            <w:shd w:val="clear" w:color="auto" w:fill="auto"/>
            <w:vAlign w:val="center"/>
          </w:tcPr>
          <w:p>
            <w:pPr>
              <w:rPr>
                <w:color w:val="auto"/>
                <w:kern w:val="0"/>
                <w:szCs w:val="21"/>
                <w:rPrChange w:id="8792" w:author="小多 [2]" w:date="2020-09-23T11:01:09Z">
                  <w:rPr>
                    <w:kern w:val="0"/>
                    <w:szCs w:val="21"/>
                  </w:rPr>
                </w:rPrChange>
              </w:rPr>
            </w:pPr>
            <w:r>
              <w:rPr>
                <w:rFonts w:hint="eastAsia"/>
                <w:color w:val="auto"/>
                <w:kern w:val="0"/>
                <w:szCs w:val="21"/>
                <w:rPrChange w:id="8793" w:author="小多 [2]" w:date="2020-09-23T11:01:09Z">
                  <w:rPr>
                    <w:rFonts w:hint="eastAsia"/>
                    <w:kern w:val="0"/>
                    <w:szCs w:val="21"/>
                  </w:rPr>
                </w:rPrChange>
              </w:rPr>
              <w:t>保存分析结果</w:t>
            </w:r>
          </w:p>
        </w:tc>
        <w:tc>
          <w:tcPr>
            <w:tcW w:w="6205" w:type="dxa"/>
            <w:shd w:val="clear" w:color="auto" w:fill="auto"/>
            <w:vAlign w:val="center"/>
          </w:tcPr>
          <w:p>
            <w:pPr>
              <w:pStyle w:val="25"/>
              <w:ind w:firstLine="0" w:firstLineChars="0"/>
              <w:rPr>
                <w:color w:val="auto"/>
                <w:szCs w:val="21"/>
                <w:rPrChange w:id="8794" w:author="小多 [2]" w:date="2020-09-23T11:01:09Z">
                  <w:rPr>
                    <w:szCs w:val="21"/>
                  </w:rPr>
                </w:rPrChange>
              </w:rPr>
            </w:pPr>
            <w:r>
              <w:rPr>
                <w:rFonts w:hint="eastAsia"/>
                <w:color w:val="auto"/>
                <w:szCs w:val="21"/>
                <w:rPrChange w:id="8795" w:author="小多 [2]" w:date="2020-09-23T11:01:09Z">
                  <w:rPr>
                    <w:rFonts w:hint="eastAsia"/>
                    <w:szCs w:val="21"/>
                  </w:rPr>
                </w:rPrChange>
              </w:rPr>
              <w:t>可正确保存医生的分析结果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color w:val="auto"/>
                <w:kern w:val="0"/>
                <w:szCs w:val="21"/>
                <w:rPrChange w:id="8796" w:author="小多 [2]" w:date="2020-09-23T11:01:09Z">
                  <w:rPr>
                    <w:kern w:val="0"/>
                    <w:szCs w:val="21"/>
                  </w:rPr>
                </w:rPrChange>
              </w:rPr>
            </w:pPr>
            <w:r>
              <w:rPr>
                <w:rFonts w:hint="eastAsia"/>
                <w:color w:val="auto"/>
                <w:kern w:val="0"/>
                <w:szCs w:val="21"/>
                <w:rPrChange w:id="8797" w:author="小多 [2]" w:date="2020-09-23T11:01:09Z">
                  <w:rPr>
                    <w:rFonts w:hint="eastAsia"/>
                    <w:kern w:val="0"/>
                    <w:szCs w:val="21"/>
                  </w:rPr>
                </w:rPrChange>
              </w:rPr>
              <w:t>SOFT2_D02</w:t>
            </w:r>
          </w:p>
        </w:tc>
        <w:tc>
          <w:tcPr>
            <w:tcW w:w="2083" w:type="dxa"/>
            <w:shd w:val="clear" w:color="auto" w:fill="auto"/>
            <w:vAlign w:val="center"/>
          </w:tcPr>
          <w:p>
            <w:pPr>
              <w:rPr>
                <w:color w:val="auto"/>
                <w:szCs w:val="21"/>
                <w:rPrChange w:id="8798" w:author="小多 [2]" w:date="2020-09-23T11:01:09Z">
                  <w:rPr>
                    <w:szCs w:val="21"/>
                  </w:rPr>
                </w:rPrChange>
              </w:rPr>
            </w:pPr>
            <w:r>
              <w:rPr>
                <w:rFonts w:hint="eastAsia"/>
                <w:color w:val="auto"/>
                <w:szCs w:val="21"/>
                <w:rPrChange w:id="8799" w:author="小多 [2]" w:date="2020-09-23T11:01:09Z">
                  <w:rPr>
                    <w:rFonts w:hint="eastAsia"/>
                    <w:szCs w:val="21"/>
                  </w:rPr>
                </w:rPrChange>
              </w:rPr>
              <w:t>关闭辅助分析界面</w:t>
            </w:r>
          </w:p>
        </w:tc>
        <w:tc>
          <w:tcPr>
            <w:tcW w:w="6205" w:type="dxa"/>
            <w:shd w:val="clear" w:color="auto" w:fill="auto"/>
            <w:vAlign w:val="center"/>
          </w:tcPr>
          <w:p>
            <w:pPr>
              <w:pStyle w:val="25"/>
              <w:ind w:firstLine="0" w:firstLineChars="0"/>
              <w:rPr>
                <w:color w:val="auto"/>
                <w:szCs w:val="21"/>
                <w:rPrChange w:id="8800" w:author="小多 [2]" w:date="2020-09-23T11:01:09Z">
                  <w:rPr>
                    <w:szCs w:val="21"/>
                  </w:rPr>
                </w:rPrChange>
              </w:rPr>
            </w:pPr>
            <w:r>
              <w:rPr>
                <w:rFonts w:hint="eastAsia"/>
                <w:color w:val="auto"/>
                <w:szCs w:val="21"/>
                <w:rPrChange w:id="8801" w:author="小多 [2]" w:date="2020-09-23T11:01:09Z">
                  <w:rPr>
                    <w:rFonts w:hint="eastAsia"/>
                    <w:szCs w:val="21"/>
                  </w:rPr>
                </w:rPrChange>
              </w:rPr>
              <w:t>可关闭辅助分析界面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color w:val="auto"/>
                <w:kern w:val="0"/>
                <w:szCs w:val="21"/>
                <w:rPrChange w:id="8802" w:author="小多 [2]" w:date="2020-09-23T11:01:09Z">
                  <w:rPr>
                    <w:kern w:val="0"/>
                    <w:szCs w:val="21"/>
                  </w:rPr>
                </w:rPrChange>
              </w:rPr>
            </w:pPr>
            <w:r>
              <w:rPr>
                <w:rFonts w:hint="eastAsia"/>
                <w:color w:val="auto"/>
                <w:kern w:val="0"/>
                <w:szCs w:val="21"/>
                <w:rPrChange w:id="8803" w:author="小多 [2]" w:date="2020-09-23T11:01:09Z">
                  <w:rPr>
                    <w:rFonts w:hint="eastAsia"/>
                    <w:kern w:val="0"/>
                    <w:szCs w:val="21"/>
                  </w:rPr>
                </w:rPrChange>
              </w:rPr>
              <w:t>SOFT2_D03</w:t>
            </w:r>
          </w:p>
        </w:tc>
        <w:tc>
          <w:tcPr>
            <w:tcW w:w="2083" w:type="dxa"/>
            <w:shd w:val="clear" w:color="auto" w:fill="auto"/>
            <w:vAlign w:val="center"/>
          </w:tcPr>
          <w:p>
            <w:pPr>
              <w:rPr>
                <w:color w:val="auto"/>
                <w:kern w:val="0"/>
                <w:szCs w:val="21"/>
                <w:rPrChange w:id="8804" w:author="小多 [2]" w:date="2020-09-23T11:01:09Z">
                  <w:rPr>
                    <w:kern w:val="0"/>
                    <w:szCs w:val="21"/>
                  </w:rPr>
                </w:rPrChange>
              </w:rPr>
            </w:pPr>
            <w:r>
              <w:rPr>
                <w:rFonts w:hint="eastAsia"/>
                <w:color w:val="auto"/>
                <w:kern w:val="0"/>
                <w:szCs w:val="21"/>
                <w:rPrChange w:id="8805" w:author="小多 [2]" w:date="2020-09-23T11:01:09Z">
                  <w:rPr>
                    <w:rFonts w:hint="eastAsia"/>
                    <w:kern w:val="0"/>
                    <w:szCs w:val="21"/>
                  </w:rPr>
                </w:rPrChange>
              </w:rPr>
              <w:t>返回记录列表界面</w:t>
            </w:r>
          </w:p>
        </w:tc>
        <w:tc>
          <w:tcPr>
            <w:tcW w:w="6205" w:type="dxa"/>
            <w:shd w:val="clear" w:color="auto" w:fill="auto"/>
            <w:vAlign w:val="center"/>
          </w:tcPr>
          <w:p>
            <w:pPr>
              <w:pStyle w:val="25"/>
              <w:ind w:firstLine="0" w:firstLineChars="0"/>
              <w:rPr>
                <w:color w:val="auto"/>
                <w:szCs w:val="21"/>
                <w:rPrChange w:id="8806" w:author="小多 [2]" w:date="2020-09-23T11:01:09Z">
                  <w:rPr>
                    <w:szCs w:val="21"/>
                  </w:rPr>
                </w:rPrChange>
              </w:rPr>
            </w:pPr>
            <w:r>
              <w:rPr>
                <w:rFonts w:hint="eastAsia"/>
                <w:color w:val="auto"/>
                <w:szCs w:val="21"/>
                <w:rPrChange w:id="8807" w:author="小多 [2]" w:date="2020-09-23T11:01:09Z">
                  <w:rPr>
                    <w:rFonts w:hint="eastAsia"/>
                    <w:szCs w:val="21"/>
                  </w:rPr>
                </w:rPrChange>
              </w:rPr>
              <w:t>可返回记录列表界面</w:t>
            </w:r>
          </w:p>
        </w:tc>
      </w:tr>
    </w:tbl>
    <w:p>
      <w:pPr>
        <w:rPr>
          <w:color w:val="auto"/>
          <w:rPrChange w:id="8808" w:author="小多 [2]" w:date="2020-09-23T11:01:09Z">
            <w:rPr/>
          </w:rPrChange>
        </w:rPr>
      </w:pPr>
    </w:p>
    <w:p>
      <w:pPr>
        <w:numPr>
          <w:ilvl w:val="255"/>
          <w:numId w:val="0"/>
        </w:numPr>
        <w:ind w:left="420" w:leftChars="200"/>
        <w:outlineLvl w:val="2"/>
        <w:rPr>
          <w:bCs/>
          <w:color w:val="auto"/>
          <w:sz w:val="24"/>
          <w:rPrChange w:id="8809" w:author="小多 [2]" w:date="2020-09-23T11:01:09Z">
            <w:rPr>
              <w:bCs/>
              <w:sz w:val="24"/>
            </w:rPr>
          </w:rPrChange>
        </w:rPr>
      </w:pPr>
      <w:bookmarkStart w:id="655" w:name="_Toc12800720"/>
      <w:bookmarkStart w:id="656" w:name="_Toc5887"/>
      <w:bookmarkStart w:id="657" w:name="_Toc13738"/>
      <w:bookmarkStart w:id="658" w:name="_Toc1878"/>
      <w:bookmarkStart w:id="659" w:name="_Toc27671"/>
      <w:bookmarkStart w:id="660" w:name="_Toc23590"/>
      <w:bookmarkStart w:id="661" w:name="_Toc9794"/>
      <w:bookmarkStart w:id="662" w:name="_Toc9415"/>
      <w:bookmarkStart w:id="663" w:name="_Toc23530"/>
      <w:bookmarkStart w:id="664" w:name="_Toc30620"/>
      <w:bookmarkStart w:id="665" w:name="_Toc24691"/>
      <w:bookmarkStart w:id="666" w:name="_Toc1388"/>
      <w:bookmarkStart w:id="667" w:name="_Toc3481"/>
      <w:bookmarkStart w:id="668" w:name="_Toc921"/>
      <w:bookmarkStart w:id="669" w:name="_Toc15983"/>
      <w:bookmarkStart w:id="670" w:name="_Toc552"/>
      <w:r>
        <w:rPr>
          <w:rFonts w:hint="eastAsia"/>
          <w:bCs/>
          <w:color w:val="auto"/>
          <w:sz w:val="24"/>
          <w:rPrChange w:id="8810" w:author="小多 [2]" w:date="2020-09-23T11:01:09Z">
            <w:rPr>
              <w:rFonts w:hint="eastAsia"/>
              <w:bCs/>
              <w:sz w:val="24"/>
            </w:rPr>
          </w:rPrChange>
        </w:rPr>
        <w:t xml:space="preserve">7.2.5 </w:t>
      </w:r>
      <w:bookmarkEnd w:id="655"/>
      <w:bookmarkEnd w:id="656"/>
      <w:bookmarkEnd w:id="657"/>
      <w:r>
        <w:rPr>
          <w:rFonts w:hint="eastAsia"/>
          <w:bCs/>
          <w:color w:val="auto"/>
          <w:sz w:val="24"/>
          <w:rPrChange w:id="8810" w:author="小多 [2]" w:date="2020-09-23T11:01:09Z">
            <w:rPr>
              <w:rFonts w:hint="eastAsia"/>
              <w:bCs/>
              <w:sz w:val="24"/>
            </w:rPr>
          </w:rPrChange>
        </w:rPr>
        <w:t>患者信息</w:t>
      </w:r>
      <w:bookmarkEnd w:id="658"/>
      <w:bookmarkEnd w:id="659"/>
      <w:bookmarkEnd w:id="660"/>
      <w:bookmarkEnd w:id="661"/>
      <w:bookmarkEnd w:id="662"/>
      <w:bookmarkEnd w:id="663"/>
      <w:bookmarkEnd w:id="664"/>
      <w:bookmarkEnd w:id="665"/>
      <w:bookmarkEnd w:id="666"/>
      <w:bookmarkEnd w:id="667"/>
      <w:bookmarkEnd w:id="668"/>
      <w:bookmarkEnd w:id="669"/>
      <w:bookmarkEnd w:id="670"/>
    </w:p>
    <w:tbl>
      <w:tblPr>
        <w:tblStyle w:val="13"/>
        <w:tblW w:w="9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158"/>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0" w:type="dxa"/>
            <w:shd w:val="clear" w:color="auto" w:fill="auto"/>
            <w:vAlign w:val="center"/>
          </w:tcPr>
          <w:p>
            <w:pPr>
              <w:jc w:val="center"/>
              <w:rPr>
                <w:b/>
                <w:color w:val="auto"/>
                <w:szCs w:val="21"/>
                <w:rPrChange w:id="8811" w:author="小多 [2]" w:date="2020-09-23T11:01:09Z">
                  <w:rPr>
                    <w:b/>
                    <w:szCs w:val="21"/>
                  </w:rPr>
                </w:rPrChange>
              </w:rPr>
            </w:pPr>
            <w:r>
              <w:rPr>
                <w:rFonts w:hint="eastAsia"/>
                <w:b/>
                <w:color w:val="auto"/>
                <w:szCs w:val="21"/>
                <w:rPrChange w:id="8812" w:author="小多 [2]" w:date="2020-09-23T11:01:09Z">
                  <w:rPr>
                    <w:rFonts w:hint="eastAsia"/>
                    <w:b/>
                    <w:szCs w:val="21"/>
                  </w:rPr>
                </w:rPrChange>
              </w:rPr>
              <w:t>编号</w:t>
            </w:r>
          </w:p>
        </w:tc>
        <w:tc>
          <w:tcPr>
            <w:tcW w:w="2158" w:type="dxa"/>
            <w:shd w:val="clear" w:color="auto" w:fill="auto"/>
            <w:vAlign w:val="center"/>
          </w:tcPr>
          <w:p>
            <w:pPr>
              <w:jc w:val="center"/>
              <w:rPr>
                <w:b/>
                <w:color w:val="auto"/>
                <w:szCs w:val="21"/>
                <w:rPrChange w:id="8813" w:author="小多 [2]" w:date="2020-09-23T11:01:09Z">
                  <w:rPr>
                    <w:b/>
                    <w:szCs w:val="21"/>
                  </w:rPr>
                </w:rPrChange>
              </w:rPr>
            </w:pPr>
            <w:r>
              <w:rPr>
                <w:rFonts w:hint="eastAsia"/>
                <w:b/>
                <w:color w:val="auto"/>
                <w:szCs w:val="21"/>
                <w:rPrChange w:id="8814" w:author="小多 [2]" w:date="2020-09-23T11:01:09Z">
                  <w:rPr>
                    <w:rFonts w:hint="eastAsia"/>
                    <w:b/>
                    <w:szCs w:val="21"/>
                  </w:rPr>
                </w:rPrChange>
              </w:rPr>
              <w:t>项目</w:t>
            </w:r>
          </w:p>
        </w:tc>
        <w:tc>
          <w:tcPr>
            <w:tcW w:w="6175" w:type="dxa"/>
            <w:shd w:val="clear" w:color="auto" w:fill="auto"/>
            <w:vAlign w:val="center"/>
          </w:tcPr>
          <w:p>
            <w:pPr>
              <w:jc w:val="center"/>
              <w:rPr>
                <w:b/>
                <w:color w:val="auto"/>
                <w:szCs w:val="21"/>
                <w:rPrChange w:id="8815" w:author="小多 [2]" w:date="2020-09-23T11:01:09Z">
                  <w:rPr>
                    <w:b/>
                    <w:szCs w:val="21"/>
                  </w:rPr>
                </w:rPrChange>
              </w:rPr>
            </w:pPr>
            <w:r>
              <w:rPr>
                <w:rFonts w:hint="eastAsia"/>
                <w:b/>
                <w:color w:val="auto"/>
                <w:szCs w:val="21"/>
                <w:rPrChange w:id="881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Change w:id="8817" w:author="小多 [2]" w:date="2020-09-23T11:01:09Z">
                  <w:rPr>
                    <w:kern w:val="0"/>
                    <w:szCs w:val="21"/>
                  </w:rPr>
                </w:rPrChange>
              </w:rPr>
            </w:pPr>
            <w:r>
              <w:rPr>
                <w:rFonts w:hint="eastAsia"/>
                <w:color w:val="auto"/>
                <w:kern w:val="0"/>
                <w:szCs w:val="21"/>
                <w:rPrChange w:id="8818" w:author="小多 [2]" w:date="2020-09-23T11:01:09Z">
                  <w:rPr>
                    <w:rFonts w:hint="eastAsia"/>
                    <w:kern w:val="0"/>
                    <w:szCs w:val="21"/>
                  </w:rPr>
                </w:rPrChange>
              </w:rPr>
              <w:t>SOFT2_E01</w:t>
            </w:r>
          </w:p>
        </w:tc>
        <w:tc>
          <w:tcPr>
            <w:tcW w:w="2158" w:type="dxa"/>
            <w:shd w:val="clear" w:color="auto" w:fill="auto"/>
            <w:vAlign w:val="center"/>
          </w:tcPr>
          <w:p>
            <w:pPr>
              <w:rPr>
                <w:color w:val="auto"/>
                <w:kern w:val="0"/>
                <w:szCs w:val="21"/>
                <w:rPrChange w:id="8819" w:author="小多 [2]" w:date="2020-09-23T11:01:09Z">
                  <w:rPr>
                    <w:kern w:val="0"/>
                    <w:szCs w:val="21"/>
                  </w:rPr>
                </w:rPrChange>
              </w:rPr>
            </w:pPr>
            <w:r>
              <w:rPr>
                <w:rFonts w:hint="eastAsia"/>
                <w:color w:val="auto"/>
                <w:kern w:val="0"/>
                <w:szCs w:val="21"/>
                <w:rPrChange w:id="8820" w:author="小多 [2]" w:date="2020-09-23T11:01:09Z">
                  <w:rPr>
                    <w:rFonts w:hint="eastAsia"/>
                    <w:kern w:val="0"/>
                    <w:szCs w:val="21"/>
                  </w:rPr>
                </w:rPrChange>
              </w:rPr>
              <w:t>查看患者基本信息</w:t>
            </w:r>
          </w:p>
        </w:tc>
        <w:tc>
          <w:tcPr>
            <w:tcW w:w="6175" w:type="dxa"/>
            <w:shd w:val="clear" w:color="auto" w:fill="auto"/>
            <w:vAlign w:val="center"/>
          </w:tcPr>
          <w:p>
            <w:pPr>
              <w:pStyle w:val="25"/>
              <w:ind w:firstLine="0" w:firstLineChars="0"/>
              <w:rPr>
                <w:color w:val="auto"/>
                <w:szCs w:val="21"/>
                <w:rPrChange w:id="8821" w:author="小多 [2]" w:date="2020-09-23T11:01:09Z">
                  <w:rPr>
                    <w:szCs w:val="21"/>
                  </w:rPr>
                </w:rPrChange>
              </w:rPr>
            </w:pPr>
            <w:r>
              <w:rPr>
                <w:rFonts w:hint="eastAsia"/>
                <w:color w:val="auto"/>
                <w:szCs w:val="21"/>
                <w:rPrChange w:id="8822" w:author="小多 [2]" w:date="2020-09-23T11:01:09Z">
                  <w:rPr>
                    <w:rFonts w:hint="eastAsia"/>
                    <w:szCs w:val="21"/>
                  </w:rPr>
                </w:rPrChange>
              </w:rPr>
              <w:t>姓名、性别、生日、身高、体重、手机号、个人病史等内容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Change w:id="8823" w:author="小多 [2]" w:date="2020-09-23T11:01:09Z">
                  <w:rPr>
                    <w:kern w:val="0"/>
                    <w:szCs w:val="21"/>
                  </w:rPr>
                </w:rPrChange>
              </w:rPr>
            </w:pPr>
            <w:r>
              <w:rPr>
                <w:rFonts w:hint="eastAsia"/>
                <w:color w:val="auto"/>
                <w:kern w:val="0"/>
                <w:szCs w:val="21"/>
                <w:rPrChange w:id="8824" w:author="小多 [2]" w:date="2020-09-23T11:01:09Z">
                  <w:rPr>
                    <w:rFonts w:hint="eastAsia"/>
                    <w:kern w:val="0"/>
                    <w:szCs w:val="21"/>
                  </w:rPr>
                </w:rPrChange>
              </w:rPr>
              <w:t>SOFT2_E02</w:t>
            </w:r>
          </w:p>
        </w:tc>
        <w:tc>
          <w:tcPr>
            <w:tcW w:w="2158" w:type="dxa"/>
            <w:shd w:val="clear" w:color="auto" w:fill="auto"/>
            <w:vAlign w:val="center"/>
          </w:tcPr>
          <w:p>
            <w:pPr>
              <w:rPr>
                <w:color w:val="auto"/>
                <w:kern w:val="0"/>
                <w:szCs w:val="21"/>
                <w:rPrChange w:id="8825" w:author="小多 [2]" w:date="2020-09-23T11:01:09Z">
                  <w:rPr>
                    <w:kern w:val="0"/>
                    <w:szCs w:val="21"/>
                  </w:rPr>
                </w:rPrChange>
              </w:rPr>
            </w:pPr>
            <w:r>
              <w:rPr>
                <w:rFonts w:hint="eastAsia"/>
                <w:color w:val="auto"/>
                <w:kern w:val="0"/>
                <w:szCs w:val="21"/>
                <w:rPrChange w:id="8826" w:author="小多 [2]" w:date="2020-09-23T11:01:09Z">
                  <w:rPr>
                    <w:rFonts w:hint="eastAsia"/>
                    <w:kern w:val="0"/>
                    <w:szCs w:val="21"/>
                  </w:rPr>
                </w:rPrChange>
              </w:rPr>
              <w:t>查看该记录基本信息</w:t>
            </w:r>
          </w:p>
        </w:tc>
        <w:tc>
          <w:tcPr>
            <w:tcW w:w="6175" w:type="dxa"/>
            <w:shd w:val="clear" w:color="auto" w:fill="auto"/>
            <w:vAlign w:val="center"/>
          </w:tcPr>
          <w:p>
            <w:pPr>
              <w:pStyle w:val="25"/>
              <w:ind w:firstLine="0" w:firstLineChars="0"/>
              <w:rPr>
                <w:color w:val="auto"/>
                <w:szCs w:val="21"/>
                <w:rPrChange w:id="8827" w:author="小多 [2]" w:date="2020-09-23T11:01:09Z">
                  <w:rPr>
                    <w:szCs w:val="21"/>
                  </w:rPr>
                </w:rPrChange>
              </w:rPr>
            </w:pPr>
            <w:r>
              <w:rPr>
                <w:rFonts w:hint="eastAsia"/>
                <w:color w:val="auto"/>
                <w:szCs w:val="21"/>
                <w:rPrChange w:id="8828" w:author="小多 [2]" w:date="2020-09-23T11:01:09Z">
                  <w:rPr>
                    <w:rFonts w:hint="eastAsia"/>
                    <w:szCs w:val="21"/>
                  </w:rPr>
                </w:rPrChange>
              </w:rPr>
              <w:t>开始日期、开始时间、记录器编号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Change w:id="8829" w:author="小多 [2]" w:date="2020-09-23T11:01:09Z">
                  <w:rPr>
                    <w:kern w:val="0"/>
                    <w:szCs w:val="21"/>
                  </w:rPr>
                </w:rPrChange>
              </w:rPr>
            </w:pPr>
            <w:r>
              <w:rPr>
                <w:rFonts w:hint="eastAsia"/>
                <w:color w:val="auto"/>
                <w:kern w:val="0"/>
                <w:szCs w:val="21"/>
                <w:rPrChange w:id="8830" w:author="小多 [2]" w:date="2020-09-23T11:01:09Z">
                  <w:rPr>
                    <w:rFonts w:hint="eastAsia"/>
                    <w:kern w:val="0"/>
                    <w:szCs w:val="21"/>
                  </w:rPr>
                </w:rPrChange>
              </w:rPr>
              <w:t>SOFT2_E03</w:t>
            </w:r>
          </w:p>
        </w:tc>
        <w:tc>
          <w:tcPr>
            <w:tcW w:w="2158" w:type="dxa"/>
            <w:shd w:val="clear" w:color="auto" w:fill="auto"/>
            <w:vAlign w:val="center"/>
          </w:tcPr>
          <w:p>
            <w:pPr>
              <w:rPr>
                <w:color w:val="auto"/>
                <w:kern w:val="0"/>
                <w:szCs w:val="21"/>
                <w:rPrChange w:id="8831" w:author="小多 [2]" w:date="2020-09-23T11:01:09Z">
                  <w:rPr>
                    <w:kern w:val="0"/>
                    <w:szCs w:val="21"/>
                  </w:rPr>
                </w:rPrChange>
              </w:rPr>
            </w:pPr>
            <w:r>
              <w:rPr>
                <w:rFonts w:hint="eastAsia"/>
                <w:color w:val="auto"/>
                <w:kern w:val="0"/>
                <w:szCs w:val="21"/>
                <w:rPrChange w:id="8832" w:author="小多 [2]" w:date="2020-09-23T11:01:09Z">
                  <w:rPr>
                    <w:rFonts w:hint="eastAsia"/>
                    <w:kern w:val="0"/>
                    <w:szCs w:val="21"/>
                  </w:rPr>
                </w:rPrChange>
              </w:rPr>
              <w:t>分析参数设置</w:t>
            </w:r>
          </w:p>
        </w:tc>
        <w:tc>
          <w:tcPr>
            <w:tcW w:w="6175" w:type="dxa"/>
            <w:shd w:val="clear" w:color="auto" w:fill="auto"/>
            <w:vAlign w:val="center"/>
          </w:tcPr>
          <w:p>
            <w:pPr>
              <w:pStyle w:val="25"/>
              <w:ind w:firstLine="0" w:firstLineChars="0"/>
              <w:rPr>
                <w:color w:val="auto"/>
                <w:szCs w:val="21"/>
                <w:rPrChange w:id="8833" w:author="小多 [2]" w:date="2020-09-23T11:01:09Z">
                  <w:rPr>
                    <w:szCs w:val="21"/>
                  </w:rPr>
                </w:rPrChange>
              </w:rPr>
            </w:pPr>
            <w:r>
              <w:rPr>
                <w:rFonts w:hint="eastAsia"/>
                <w:color w:val="auto"/>
                <w:szCs w:val="21"/>
                <w:rPrChange w:id="8834" w:author="小多 [2]" w:date="2020-09-23T11:01:09Z">
                  <w:rPr>
                    <w:rFonts w:hint="eastAsia"/>
                    <w:szCs w:val="21"/>
                  </w:rPr>
                </w:rPrChange>
              </w:rPr>
              <w:t>执行7.1.27 参数设置功能标准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Change w:id="8835" w:author="小多 [2]" w:date="2020-09-23T11:01:09Z">
                  <w:rPr>
                    <w:kern w:val="0"/>
                    <w:szCs w:val="21"/>
                  </w:rPr>
                </w:rPrChange>
              </w:rPr>
            </w:pPr>
            <w:r>
              <w:rPr>
                <w:rFonts w:hint="eastAsia"/>
                <w:color w:val="auto"/>
                <w:kern w:val="0"/>
                <w:szCs w:val="21"/>
                <w:rPrChange w:id="8836" w:author="小多 [2]" w:date="2020-09-23T11:01:09Z">
                  <w:rPr>
                    <w:rFonts w:hint="eastAsia"/>
                    <w:kern w:val="0"/>
                    <w:szCs w:val="21"/>
                  </w:rPr>
                </w:rPrChange>
              </w:rPr>
              <w:t>SOFT2_E04</w:t>
            </w:r>
          </w:p>
        </w:tc>
        <w:tc>
          <w:tcPr>
            <w:tcW w:w="2158" w:type="dxa"/>
            <w:shd w:val="clear" w:color="auto" w:fill="auto"/>
            <w:vAlign w:val="center"/>
          </w:tcPr>
          <w:p>
            <w:pPr>
              <w:rPr>
                <w:color w:val="auto"/>
                <w:kern w:val="0"/>
                <w:szCs w:val="21"/>
                <w:rPrChange w:id="8837" w:author="小多 [2]" w:date="2020-09-23T11:01:09Z">
                  <w:rPr>
                    <w:kern w:val="0"/>
                    <w:szCs w:val="21"/>
                  </w:rPr>
                </w:rPrChange>
              </w:rPr>
            </w:pPr>
            <w:r>
              <w:rPr>
                <w:rFonts w:hint="eastAsia"/>
                <w:color w:val="auto"/>
                <w:kern w:val="0"/>
                <w:szCs w:val="21"/>
                <w:rPrChange w:id="8838" w:author="小多 [2]" w:date="2020-09-23T11:01:09Z">
                  <w:rPr>
                    <w:rFonts w:hint="eastAsia"/>
                    <w:kern w:val="0"/>
                    <w:szCs w:val="21"/>
                  </w:rPr>
                </w:rPrChange>
              </w:rPr>
              <w:t>重新分析</w:t>
            </w:r>
          </w:p>
        </w:tc>
        <w:tc>
          <w:tcPr>
            <w:tcW w:w="6175" w:type="dxa"/>
            <w:shd w:val="clear" w:color="auto" w:fill="auto"/>
            <w:vAlign w:val="center"/>
          </w:tcPr>
          <w:p>
            <w:pPr>
              <w:pStyle w:val="25"/>
              <w:ind w:firstLine="0" w:firstLineChars="0"/>
              <w:rPr>
                <w:color w:val="auto"/>
                <w:szCs w:val="21"/>
                <w:rPrChange w:id="8839" w:author="小多 [2]" w:date="2020-09-23T11:01:09Z">
                  <w:rPr>
                    <w:szCs w:val="21"/>
                  </w:rPr>
                </w:rPrChange>
              </w:rPr>
            </w:pPr>
            <w:r>
              <w:rPr>
                <w:rFonts w:hint="eastAsia"/>
                <w:color w:val="auto"/>
                <w:szCs w:val="21"/>
                <w:rPrChange w:id="8840" w:author="小多 [2]" w:date="2020-09-23T11:01:09Z">
                  <w:rPr>
                    <w:rFonts w:hint="eastAsia"/>
                    <w:szCs w:val="21"/>
                  </w:rPr>
                </w:rPrChange>
              </w:rPr>
              <w:t>重新进行辅助分析</w:t>
            </w:r>
          </w:p>
        </w:tc>
      </w:tr>
    </w:tbl>
    <w:p>
      <w:pPr>
        <w:ind w:left="480"/>
        <w:outlineLvl w:val="0"/>
        <w:rPr>
          <w:bCs/>
          <w:color w:val="auto"/>
          <w:sz w:val="24"/>
          <w:rPrChange w:id="8841" w:author="小多 [2]" w:date="2020-09-23T11:01:09Z">
            <w:rPr>
              <w:bCs/>
              <w:color w:val="FF0000"/>
              <w:sz w:val="24"/>
            </w:rPr>
          </w:rPrChange>
        </w:rPr>
      </w:pPr>
    </w:p>
    <w:p>
      <w:pPr>
        <w:ind w:left="480"/>
        <w:outlineLvl w:val="0"/>
        <w:rPr>
          <w:bCs/>
          <w:color w:val="auto"/>
          <w:sz w:val="24"/>
          <w:rPrChange w:id="8842" w:author="小多 [2]" w:date="2020-09-23T11:01:09Z">
            <w:rPr>
              <w:bCs/>
              <w:color w:val="FF0000"/>
              <w:sz w:val="24"/>
            </w:rPr>
          </w:rPrChange>
        </w:rPr>
      </w:pPr>
    </w:p>
    <w:p>
      <w:pPr>
        <w:numPr>
          <w:ilvl w:val="255"/>
          <w:numId w:val="0"/>
        </w:numPr>
        <w:ind w:left="420" w:leftChars="200"/>
        <w:outlineLvl w:val="2"/>
        <w:rPr>
          <w:bCs/>
          <w:color w:val="auto"/>
          <w:sz w:val="24"/>
          <w:rPrChange w:id="8843" w:author="小多 [2]" w:date="2020-09-23T11:01:09Z">
            <w:rPr>
              <w:bCs/>
              <w:sz w:val="24"/>
            </w:rPr>
          </w:rPrChange>
        </w:rPr>
      </w:pPr>
      <w:bookmarkStart w:id="671" w:name="_Toc30318"/>
      <w:bookmarkStart w:id="672" w:name="_Toc20781"/>
      <w:bookmarkStart w:id="673" w:name="_Toc30918"/>
      <w:bookmarkStart w:id="674" w:name="_Toc23903"/>
      <w:bookmarkStart w:id="675" w:name="_Toc30012"/>
      <w:bookmarkStart w:id="676" w:name="_Toc11047"/>
      <w:bookmarkStart w:id="677" w:name="_Toc20514"/>
      <w:bookmarkStart w:id="678" w:name="_Toc510"/>
      <w:bookmarkStart w:id="679" w:name="_Toc23952"/>
      <w:bookmarkStart w:id="680" w:name="_Toc4280"/>
      <w:bookmarkStart w:id="681" w:name="_Toc27856"/>
      <w:bookmarkStart w:id="682" w:name="_Toc7179"/>
      <w:bookmarkStart w:id="683" w:name="_Toc16722"/>
      <w:bookmarkStart w:id="684" w:name="_Toc21807"/>
      <w:bookmarkStart w:id="685" w:name="_Toc24484"/>
      <w:r>
        <w:rPr>
          <w:rFonts w:hint="eastAsia"/>
          <w:bCs/>
          <w:color w:val="auto"/>
          <w:sz w:val="24"/>
          <w:rPrChange w:id="8844" w:author="小多 [2]" w:date="2020-09-23T11:01:09Z">
            <w:rPr>
              <w:rFonts w:hint="eastAsia"/>
              <w:bCs/>
              <w:sz w:val="24"/>
            </w:rPr>
          </w:rPrChange>
        </w:rPr>
        <w:t xml:space="preserve">7.2.6 </w:t>
      </w:r>
      <w:bookmarkEnd w:id="671"/>
      <w:bookmarkEnd w:id="672"/>
      <w:commentRangeStart w:id="11"/>
      <w:commentRangeStart w:id="12"/>
      <w:r>
        <w:rPr>
          <w:rFonts w:hint="eastAsia"/>
          <w:bCs/>
          <w:color w:val="auto"/>
          <w:sz w:val="24"/>
          <w:rPrChange w:id="8844" w:author="小多 [2]" w:date="2020-09-23T11:01:09Z">
            <w:rPr>
              <w:rFonts w:hint="eastAsia"/>
              <w:bCs/>
              <w:sz w:val="24"/>
            </w:rPr>
          </w:rPrChange>
        </w:rPr>
        <w:t>编辑模板</w:t>
      </w:r>
      <w:commentRangeEnd w:id="11"/>
      <w:r>
        <w:rPr>
          <w:rStyle w:val="19"/>
          <w:color w:val="auto"/>
          <w:rPrChange w:id="8845" w:author="小多 [2]" w:date="2020-09-23T11:01:09Z">
            <w:rPr>
              <w:rStyle w:val="19"/>
            </w:rPr>
          </w:rPrChange>
        </w:rPr>
        <w:commentReference w:id="11"/>
      </w:r>
      <w:bookmarkEnd w:id="673"/>
      <w:bookmarkEnd w:id="674"/>
      <w:bookmarkEnd w:id="675"/>
      <w:bookmarkEnd w:id="676"/>
      <w:bookmarkEnd w:id="677"/>
      <w:bookmarkEnd w:id="678"/>
      <w:bookmarkEnd w:id="679"/>
      <w:bookmarkEnd w:id="680"/>
      <w:bookmarkEnd w:id="681"/>
      <w:commentRangeEnd w:id="12"/>
      <w:r>
        <w:rPr>
          <w:color w:val="auto"/>
          <w:rPrChange w:id="8846" w:author="小多 [2]" w:date="2020-09-23T11:01:09Z">
            <w:rPr/>
          </w:rPrChange>
        </w:rPr>
        <w:commentReference w:id="12"/>
      </w:r>
      <w:bookmarkEnd w:id="682"/>
      <w:bookmarkEnd w:id="683"/>
      <w:bookmarkEnd w:id="684"/>
      <w:bookmarkEnd w:id="685"/>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98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color w:val="auto"/>
                <w:szCs w:val="21"/>
                <w:rPrChange w:id="8847" w:author="小多 [2]" w:date="2020-09-23T11:01:09Z">
                  <w:rPr>
                    <w:b/>
                    <w:szCs w:val="21"/>
                  </w:rPr>
                </w:rPrChange>
              </w:rPr>
            </w:pPr>
            <w:r>
              <w:rPr>
                <w:rFonts w:hint="eastAsia"/>
                <w:b/>
                <w:color w:val="auto"/>
                <w:szCs w:val="21"/>
                <w:rPrChange w:id="8848" w:author="小多 [2]" w:date="2020-09-23T11:01:09Z">
                  <w:rPr>
                    <w:rFonts w:hint="eastAsia"/>
                    <w:b/>
                    <w:szCs w:val="21"/>
                  </w:rPr>
                </w:rPrChange>
              </w:rPr>
              <w:t>编号</w:t>
            </w:r>
          </w:p>
        </w:tc>
        <w:tc>
          <w:tcPr>
            <w:tcW w:w="1986" w:type="dxa"/>
            <w:shd w:val="clear" w:color="auto" w:fill="auto"/>
            <w:vAlign w:val="center"/>
          </w:tcPr>
          <w:p>
            <w:pPr>
              <w:jc w:val="center"/>
              <w:rPr>
                <w:b/>
                <w:color w:val="auto"/>
                <w:szCs w:val="21"/>
                <w:rPrChange w:id="8849" w:author="小多 [2]" w:date="2020-09-23T11:01:09Z">
                  <w:rPr>
                    <w:b/>
                    <w:szCs w:val="21"/>
                  </w:rPr>
                </w:rPrChange>
              </w:rPr>
            </w:pPr>
            <w:r>
              <w:rPr>
                <w:rFonts w:hint="eastAsia"/>
                <w:b/>
                <w:color w:val="auto"/>
                <w:szCs w:val="21"/>
                <w:rPrChange w:id="8850"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8851" w:author="小多 [2]" w:date="2020-09-23T11:01:09Z">
                  <w:rPr>
                    <w:b/>
                    <w:szCs w:val="21"/>
                  </w:rPr>
                </w:rPrChange>
              </w:rPr>
            </w:pPr>
            <w:r>
              <w:rPr>
                <w:rFonts w:hint="eastAsia"/>
                <w:b/>
                <w:color w:val="auto"/>
                <w:szCs w:val="21"/>
                <w:rPrChange w:id="8852"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853" w:author="小多 [2]" w:date="2020-09-23T11:01:09Z">
                  <w:rPr>
                    <w:kern w:val="0"/>
                    <w:szCs w:val="21"/>
                  </w:rPr>
                </w:rPrChange>
              </w:rPr>
            </w:pPr>
            <w:r>
              <w:rPr>
                <w:rFonts w:hint="eastAsia"/>
                <w:color w:val="auto"/>
                <w:kern w:val="0"/>
                <w:szCs w:val="21"/>
                <w:rPrChange w:id="8854" w:author="小多 [2]" w:date="2020-09-23T11:01:09Z">
                  <w:rPr>
                    <w:rFonts w:hint="eastAsia"/>
                    <w:kern w:val="0"/>
                    <w:szCs w:val="21"/>
                  </w:rPr>
                </w:rPrChange>
              </w:rPr>
              <w:t>SOFT2_F01</w:t>
            </w:r>
          </w:p>
        </w:tc>
        <w:tc>
          <w:tcPr>
            <w:tcW w:w="1986" w:type="dxa"/>
            <w:shd w:val="clear" w:color="auto" w:fill="auto"/>
            <w:vAlign w:val="center"/>
          </w:tcPr>
          <w:p>
            <w:pPr>
              <w:rPr>
                <w:color w:val="auto"/>
                <w:kern w:val="0"/>
                <w:szCs w:val="21"/>
                <w:rPrChange w:id="8855" w:author="小多 [2]" w:date="2020-09-23T11:01:09Z">
                  <w:rPr>
                    <w:kern w:val="0"/>
                    <w:szCs w:val="21"/>
                  </w:rPr>
                </w:rPrChange>
              </w:rPr>
            </w:pPr>
            <w:r>
              <w:rPr>
                <w:rFonts w:hint="eastAsia"/>
                <w:color w:val="auto"/>
                <w:kern w:val="0"/>
                <w:szCs w:val="21"/>
                <w:rPrChange w:id="8856" w:author="小多 [2]" w:date="2020-09-23T11:01:09Z">
                  <w:rPr>
                    <w:rFonts w:hint="eastAsia"/>
                    <w:kern w:val="0"/>
                    <w:szCs w:val="21"/>
                  </w:rPr>
                </w:rPrChange>
              </w:rPr>
              <w:t>心搏类型分类</w:t>
            </w:r>
          </w:p>
        </w:tc>
        <w:tc>
          <w:tcPr>
            <w:tcW w:w="6342" w:type="dxa"/>
            <w:shd w:val="clear" w:color="auto" w:fill="auto"/>
            <w:vAlign w:val="center"/>
          </w:tcPr>
          <w:p>
            <w:pPr>
              <w:pStyle w:val="25"/>
              <w:ind w:firstLine="0" w:firstLineChars="0"/>
              <w:rPr>
                <w:color w:val="auto"/>
                <w:szCs w:val="21"/>
                <w:rPrChange w:id="8857" w:author="小多 [2]" w:date="2020-09-23T11:01:09Z">
                  <w:rPr>
                    <w:szCs w:val="21"/>
                  </w:rPr>
                </w:rPrChange>
              </w:rPr>
            </w:pPr>
            <w:r>
              <w:rPr>
                <w:rFonts w:hint="eastAsia"/>
                <w:color w:val="auto"/>
                <w:szCs w:val="21"/>
                <w:rPrChange w:id="8858" w:author="小多 [2]" w:date="2020-09-23T11:01:09Z">
                  <w:rPr>
                    <w:rFonts w:hint="eastAsia"/>
                    <w:szCs w:val="21"/>
                  </w:rPr>
                </w:rPrChange>
              </w:rPr>
              <w:t>执行7.1.2 模板分类功能标准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859" w:author="小多 [2]" w:date="2020-09-23T11:01:09Z">
                  <w:rPr>
                    <w:kern w:val="0"/>
                    <w:szCs w:val="21"/>
                  </w:rPr>
                </w:rPrChange>
              </w:rPr>
            </w:pPr>
            <w:r>
              <w:rPr>
                <w:rFonts w:hint="eastAsia"/>
                <w:color w:val="auto"/>
                <w:kern w:val="0"/>
                <w:szCs w:val="21"/>
                <w:rPrChange w:id="8860" w:author="小多 [2]" w:date="2020-09-23T11:01:09Z">
                  <w:rPr>
                    <w:rFonts w:hint="eastAsia"/>
                    <w:kern w:val="0"/>
                    <w:szCs w:val="21"/>
                  </w:rPr>
                </w:rPrChange>
              </w:rPr>
              <w:t>SOFT2_F02</w:t>
            </w:r>
          </w:p>
        </w:tc>
        <w:tc>
          <w:tcPr>
            <w:tcW w:w="1986" w:type="dxa"/>
            <w:shd w:val="clear" w:color="auto" w:fill="auto"/>
            <w:vAlign w:val="center"/>
          </w:tcPr>
          <w:p>
            <w:pPr>
              <w:rPr>
                <w:color w:val="auto"/>
                <w:kern w:val="0"/>
                <w:szCs w:val="21"/>
                <w:rPrChange w:id="8861" w:author="小多 [2]" w:date="2020-09-23T11:01:09Z">
                  <w:rPr>
                    <w:kern w:val="0"/>
                    <w:szCs w:val="21"/>
                  </w:rPr>
                </w:rPrChange>
              </w:rPr>
            </w:pPr>
            <w:r>
              <w:rPr>
                <w:rFonts w:hint="eastAsia"/>
                <w:color w:val="auto"/>
                <w:kern w:val="0"/>
                <w:szCs w:val="21"/>
                <w:rPrChange w:id="8862" w:author="小多 [2]" w:date="2020-09-23T11:01:09Z">
                  <w:rPr>
                    <w:rFonts w:hint="eastAsia"/>
                    <w:kern w:val="0"/>
                    <w:szCs w:val="21"/>
                  </w:rPr>
                </w:rPrChange>
              </w:rPr>
              <w:t>模板详细</w:t>
            </w:r>
          </w:p>
        </w:tc>
        <w:tc>
          <w:tcPr>
            <w:tcW w:w="6342" w:type="dxa"/>
            <w:shd w:val="clear" w:color="auto" w:fill="auto"/>
            <w:vAlign w:val="center"/>
          </w:tcPr>
          <w:p>
            <w:pPr>
              <w:pStyle w:val="25"/>
              <w:ind w:firstLine="0" w:firstLineChars="0"/>
              <w:rPr>
                <w:color w:val="auto"/>
                <w:szCs w:val="21"/>
                <w:rPrChange w:id="8863" w:author="小多 [2]" w:date="2020-09-23T11:01:09Z">
                  <w:rPr>
                    <w:szCs w:val="21"/>
                  </w:rPr>
                </w:rPrChange>
              </w:rPr>
            </w:pPr>
            <w:r>
              <w:rPr>
                <w:rFonts w:hint="eastAsia"/>
                <w:color w:val="auto"/>
                <w:szCs w:val="21"/>
                <w:rPrChange w:id="8864" w:author="小多 [2]" w:date="2020-09-23T11:01:09Z">
                  <w:rPr>
                    <w:rFonts w:hint="eastAsia"/>
                    <w:szCs w:val="21"/>
                  </w:rPr>
                </w:rPrChange>
              </w:rPr>
              <w:t>执行7.1.3 模板详细标准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865" w:author="小多 [2]" w:date="2020-09-23T11:01:09Z">
                  <w:rPr>
                    <w:kern w:val="0"/>
                    <w:szCs w:val="21"/>
                  </w:rPr>
                </w:rPrChange>
              </w:rPr>
            </w:pPr>
            <w:r>
              <w:rPr>
                <w:rFonts w:hint="eastAsia"/>
                <w:color w:val="auto"/>
                <w:kern w:val="0"/>
                <w:szCs w:val="21"/>
                <w:rPrChange w:id="8866" w:author="小多 [2]" w:date="2020-09-23T11:01:09Z">
                  <w:rPr>
                    <w:rFonts w:hint="eastAsia"/>
                    <w:kern w:val="0"/>
                    <w:szCs w:val="21"/>
                  </w:rPr>
                </w:rPrChange>
              </w:rPr>
              <w:t>SOFT2_F03</w:t>
            </w:r>
          </w:p>
        </w:tc>
        <w:tc>
          <w:tcPr>
            <w:tcW w:w="1986" w:type="dxa"/>
            <w:shd w:val="clear" w:color="auto" w:fill="auto"/>
            <w:vAlign w:val="center"/>
          </w:tcPr>
          <w:p>
            <w:pPr>
              <w:rPr>
                <w:color w:val="auto"/>
                <w:kern w:val="0"/>
                <w:szCs w:val="21"/>
                <w:rPrChange w:id="8867" w:author="小多 [2]" w:date="2020-09-23T11:01:09Z">
                  <w:rPr>
                    <w:kern w:val="0"/>
                    <w:szCs w:val="21"/>
                  </w:rPr>
                </w:rPrChange>
              </w:rPr>
            </w:pPr>
            <w:r>
              <w:rPr>
                <w:rFonts w:hint="eastAsia"/>
                <w:color w:val="auto"/>
                <w:kern w:val="0"/>
                <w:szCs w:val="21"/>
                <w:rPrChange w:id="8868" w:author="小多 [2]" w:date="2020-09-23T11:01:09Z">
                  <w:rPr>
                    <w:rFonts w:hint="eastAsia"/>
                    <w:kern w:val="0"/>
                    <w:szCs w:val="21"/>
                  </w:rPr>
                </w:rPrChange>
              </w:rPr>
              <w:t>Demix</w:t>
            </w:r>
          </w:p>
        </w:tc>
        <w:tc>
          <w:tcPr>
            <w:tcW w:w="6342" w:type="dxa"/>
            <w:shd w:val="clear" w:color="auto" w:fill="auto"/>
            <w:vAlign w:val="center"/>
          </w:tcPr>
          <w:p>
            <w:pPr>
              <w:pStyle w:val="25"/>
              <w:ind w:firstLine="0" w:firstLineChars="0"/>
              <w:rPr>
                <w:color w:val="auto"/>
                <w:szCs w:val="21"/>
                <w:rPrChange w:id="8869" w:author="小多 [2]" w:date="2020-09-23T11:01:09Z">
                  <w:rPr>
                    <w:szCs w:val="21"/>
                  </w:rPr>
                </w:rPrChange>
              </w:rPr>
            </w:pPr>
            <w:r>
              <w:rPr>
                <w:rFonts w:hint="eastAsia"/>
                <w:color w:val="auto"/>
                <w:szCs w:val="21"/>
                <w:rPrChange w:id="8870" w:author="小多 [2]" w:date="2020-09-23T11:01:09Z">
                  <w:rPr>
                    <w:rFonts w:hint="eastAsia"/>
                    <w:szCs w:val="21"/>
                  </w:rPr>
                </w:rPrChange>
              </w:rPr>
              <w:t>执行7.1.4 Demix功能标准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871" w:author="小多 [2]" w:date="2020-09-23T11:01:09Z">
                  <w:rPr>
                    <w:kern w:val="0"/>
                    <w:szCs w:val="21"/>
                  </w:rPr>
                </w:rPrChange>
              </w:rPr>
            </w:pPr>
            <w:r>
              <w:rPr>
                <w:rFonts w:hint="eastAsia"/>
                <w:color w:val="auto"/>
                <w:kern w:val="0"/>
                <w:szCs w:val="21"/>
                <w:rPrChange w:id="8872" w:author="小多 [2]" w:date="2020-09-23T11:01:09Z">
                  <w:rPr>
                    <w:rFonts w:hint="eastAsia"/>
                    <w:kern w:val="0"/>
                    <w:szCs w:val="21"/>
                  </w:rPr>
                </w:rPrChange>
              </w:rPr>
              <w:t>SOFT2_F04</w:t>
            </w:r>
          </w:p>
        </w:tc>
        <w:tc>
          <w:tcPr>
            <w:tcW w:w="1986" w:type="dxa"/>
            <w:shd w:val="clear" w:color="auto" w:fill="auto"/>
            <w:vAlign w:val="center"/>
          </w:tcPr>
          <w:p>
            <w:pPr>
              <w:rPr>
                <w:color w:val="auto"/>
                <w:kern w:val="0"/>
                <w:szCs w:val="21"/>
                <w:rPrChange w:id="8873" w:author="小多 [2]" w:date="2020-09-23T11:01:09Z">
                  <w:rPr>
                    <w:kern w:val="0"/>
                    <w:szCs w:val="21"/>
                  </w:rPr>
                </w:rPrChange>
              </w:rPr>
            </w:pPr>
            <w:r>
              <w:rPr>
                <w:rFonts w:hint="eastAsia"/>
                <w:color w:val="auto"/>
                <w:kern w:val="0"/>
                <w:szCs w:val="21"/>
                <w:rPrChange w:id="8874" w:author="小多 [2]" w:date="2020-09-23T11:01:09Z">
                  <w:rPr>
                    <w:rFonts w:hint="eastAsia"/>
                    <w:kern w:val="0"/>
                    <w:szCs w:val="21"/>
                  </w:rPr>
                </w:rPrChange>
              </w:rPr>
              <w:t>散点图</w:t>
            </w:r>
          </w:p>
        </w:tc>
        <w:tc>
          <w:tcPr>
            <w:tcW w:w="6342" w:type="dxa"/>
            <w:shd w:val="clear" w:color="auto" w:fill="auto"/>
            <w:vAlign w:val="center"/>
          </w:tcPr>
          <w:p>
            <w:pPr>
              <w:pStyle w:val="25"/>
              <w:ind w:firstLine="0" w:firstLineChars="0"/>
              <w:rPr>
                <w:color w:val="auto"/>
                <w:szCs w:val="21"/>
                <w:rPrChange w:id="8875" w:author="小多 [2]" w:date="2020-09-23T11:01:09Z">
                  <w:rPr>
                    <w:szCs w:val="21"/>
                  </w:rPr>
                </w:rPrChange>
              </w:rPr>
            </w:pPr>
            <w:r>
              <w:rPr>
                <w:rFonts w:hint="eastAsia"/>
                <w:color w:val="auto"/>
                <w:szCs w:val="21"/>
                <w:rPrChange w:id="8876" w:author="小多 [2]" w:date="2020-09-23T11:01:09Z">
                  <w:rPr>
                    <w:rFonts w:hint="eastAsia"/>
                    <w:szCs w:val="21"/>
                  </w:rPr>
                </w:rPrChange>
              </w:rPr>
              <w:t>执行7.1.5 散点图功能标准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877" w:author="小多 [2]" w:date="2020-09-23T11:01:09Z">
                  <w:rPr>
                    <w:kern w:val="0"/>
                    <w:szCs w:val="21"/>
                  </w:rPr>
                </w:rPrChange>
              </w:rPr>
            </w:pPr>
            <w:r>
              <w:rPr>
                <w:rFonts w:hint="eastAsia"/>
                <w:color w:val="auto"/>
                <w:kern w:val="0"/>
                <w:szCs w:val="21"/>
                <w:rPrChange w:id="8878" w:author="小多 [2]" w:date="2020-09-23T11:01:09Z">
                  <w:rPr>
                    <w:rFonts w:hint="eastAsia"/>
                    <w:kern w:val="0"/>
                    <w:szCs w:val="21"/>
                  </w:rPr>
                </w:rPrChange>
              </w:rPr>
              <w:t>SOFT2_F05</w:t>
            </w:r>
          </w:p>
        </w:tc>
        <w:tc>
          <w:tcPr>
            <w:tcW w:w="1986" w:type="dxa"/>
            <w:shd w:val="clear" w:color="auto" w:fill="auto"/>
            <w:vAlign w:val="center"/>
          </w:tcPr>
          <w:p>
            <w:pPr>
              <w:rPr>
                <w:color w:val="auto"/>
                <w:kern w:val="0"/>
                <w:szCs w:val="21"/>
                <w:rPrChange w:id="8879" w:author="小多 [2]" w:date="2020-09-23T11:01:09Z">
                  <w:rPr>
                    <w:kern w:val="0"/>
                    <w:szCs w:val="21"/>
                  </w:rPr>
                </w:rPrChange>
              </w:rPr>
            </w:pPr>
            <w:r>
              <w:rPr>
                <w:rFonts w:hint="eastAsia"/>
                <w:color w:val="auto"/>
                <w:kern w:val="0"/>
                <w:szCs w:val="21"/>
                <w:rPrChange w:id="8880" w:author="小多 [2]" w:date="2020-09-23T11:01:09Z">
                  <w:rPr>
                    <w:rFonts w:hint="eastAsia"/>
                    <w:kern w:val="0"/>
                    <w:szCs w:val="21"/>
                  </w:rPr>
                </w:rPrChange>
              </w:rPr>
              <w:t>通用模板编辑窗口</w:t>
            </w:r>
          </w:p>
        </w:tc>
        <w:tc>
          <w:tcPr>
            <w:tcW w:w="6342" w:type="dxa"/>
            <w:shd w:val="clear" w:color="auto" w:fill="auto"/>
            <w:vAlign w:val="center"/>
          </w:tcPr>
          <w:p>
            <w:pPr>
              <w:pStyle w:val="25"/>
              <w:ind w:firstLine="0" w:firstLineChars="0"/>
              <w:rPr>
                <w:color w:val="auto"/>
                <w:szCs w:val="21"/>
                <w:rPrChange w:id="8881" w:author="小多 [2]" w:date="2020-09-23T11:01:09Z">
                  <w:rPr>
                    <w:szCs w:val="21"/>
                  </w:rPr>
                </w:rPrChange>
              </w:rPr>
            </w:pPr>
            <w:r>
              <w:rPr>
                <w:rFonts w:hint="eastAsia"/>
                <w:color w:val="auto"/>
                <w:szCs w:val="21"/>
                <w:rPrChange w:id="8882" w:author="小多 [2]" w:date="2020-09-23T11:01:09Z">
                  <w:rPr>
                    <w:rFonts w:hint="eastAsia"/>
                    <w:szCs w:val="21"/>
                  </w:rPr>
                </w:rPrChange>
              </w:rPr>
              <w:t>执行7.1.1 通用心电图编辑窗口标准</w:t>
            </w:r>
          </w:p>
        </w:tc>
      </w:tr>
    </w:tbl>
    <w:p>
      <w:pPr>
        <w:ind w:left="480"/>
        <w:outlineLvl w:val="0"/>
        <w:rPr>
          <w:bCs/>
          <w:color w:val="auto"/>
          <w:sz w:val="24"/>
          <w:rPrChange w:id="8883" w:author="小多 [2]" w:date="2020-09-23T11:01:09Z">
            <w:rPr>
              <w:bCs/>
              <w:color w:val="FF0000"/>
              <w:sz w:val="24"/>
            </w:rPr>
          </w:rPrChange>
        </w:rPr>
      </w:pPr>
    </w:p>
    <w:p>
      <w:pPr>
        <w:numPr>
          <w:ilvl w:val="255"/>
          <w:numId w:val="0"/>
        </w:numPr>
        <w:ind w:left="420" w:leftChars="200"/>
        <w:outlineLvl w:val="2"/>
        <w:rPr>
          <w:bCs/>
          <w:color w:val="auto"/>
          <w:sz w:val="24"/>
          <w:rPrChange w:id="8884" w:author="小多 [2]" w:date="2020-09-23T11:01:09Z">
            <w:rPr>
              <w:bCs/>
              <w:sz w:val="24"/>
            </w:rPr>
          </w:rPrChange>
        </w:rPr>
      </w:pPr>
      <w:bookmarkStart w:id="686" w:name="_Toc27334"/>
      <w:bookmarkStart w:id="687" w:name="_Toc29905"/>
      <w:bookmarkStart w:id="688" w:name="_Toc32480"/>
      <w:bookmarkStart w:id="689" w:name="_Toc26972"/>
      <w:bookmarkStart w:id="690" w:name="_Toc13539"/>
      <w:bookmarkStart w:id="691" w:name="_Toc5627"/>
      <w:bookmarkStart w:id="692" w:name="_Toc32013"/>
      <w:bookmarkStart w:id="693" w:name="_Toc14962"/>
      <w:bookmarkStart w:id="694" w:name="_Toc26507"/>
      <w:bookmarkStart w:id="695" w:name="_Toc25576"/>
      <w:bookmarkStart w:id="696" w:name="_Toc30576"/>
      <w:bookmarkStart w:id="697" w:name="_Toc7817"/>
      <w:bookmarkStart w:id="698" w:name="_Toc4953"/>
      <w:bookmarkStart w:id="699" w:name="_Toc32578"/>
      <w:bookmarkStart w:id="700" w:name="_Toc19747"/>
      <w:r>
        <w:rPr>
          <w:rFonts w:hint="eastAsia"/>
          <w:bCs/>
          <w:color w:val="auto"/>
          <w:sz w:val="24"/>
          <w:rPrChange w:id="8885" w:author="小多 [2]" w:date="2020-09-23T11:01:09Z">
            <w:rPr>
              <w:rFonts w:hint="eastAsia"/>
              <w:bCs/>
              <w:sz w:val="24"/>
            </w:rPr>
          </w:rPrChange>
        </w:rPr>
        <w:t xml:space="preserve">7.2.7 </w:t>
      </w:r>
      <w:bookmarkEnd w:id="686"/>
      <w:bookmarkEnd w:id="687"/>
      <w:r>
        <w:rPr>
          <w:rFonts w:hint="eastAsia"/>
          <w:bCs/>
          <w:color w:val="auto"/>
          <w:sz w:val="24"/>
          <w:rPrChange w:id="8885" w:author="小多 [2]" w:date="2020-09-23T11:01:09Z">
            <w:rPr>
              <w:rFonts w:hint="eastAsia"/>
              <w:bCs/>
              <w:sz w:val="24"/>
            </w:rPr>
          </w:rPrChange>
        </w:rPr>
        <w:t>事件统计</w:t>
      </w:r>
      <w:bookmarkEnd w:id="688"/>
      <w:bookmarkEnd w:id="689"/>
      <w:bookmarkEnd w:id="690"/>
      <w:bookmarkEnd w:id="691"/>
      <w:bookmarkEnd w:id="692"/>
      <w:bookmarkEnd w:id="693"/>
      <w:bookmarkEnd w:id="694"/>
      <w:bookmarkEnd w:id="695"/>
      <w:bookmarkEnd w:id="696"/>
      <w:bookmarkEnd w:id="697"/>
      <w:bookmarkEnd w:id="698"/>
      <w:bookmarkEnd w:id="699"/>
      <w:bookmarkEnd w:id="700"/>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2376"/>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33" w:type="dxa"/>
            <w:shd w:val="clear" w:color="auto" w:fill="auto"/>
            <w:vAlign w:val="center"/>
          </w:tcPr>
          <w:p>
            <w:pPr>
              <w:jc w:val="center"/>
              <w:rPr>
                <w:b/>
                <w:color w:val="auto"/>
                <w:szCs w:val="21"/>
                <w:rPrChange w:id="8886" w:author="小多 [2]" w:date="2020-09-23T11:01:09Z">
                  <w:rPr>
                    <w:b/>
                    <w:szCs w:val="21"/>
                  </w:rPr>
                </w:rPrChange>
              </w:rPr>
            </w:pPr>
            <w:r>
              <w:rPr>
                <w:rFonts w:hint="eastAsia"/>
                <w:b/>
                <w:color w:val="auto"/>
                <w:szCs w:val="21"/>
                <w:rPrChange w:id="8887" w:author="小多 [2]" w:date="2020-09-23T11:01:09Z">
                  <w:rPr>
                    <w:rFonts w:hint="eastAsia"/>
                    <w:b/>
                    <w:szCs w:val="21"/>
                  </w:rPr>
                </w:rPrChange>
              </w:rPr>
              <w:t>编号</w:t>
            </w:r>
          </w:p>
        </w:tc>
        <w:tc>
          <w:tcPr>
            <w:tcW w:w="2376" w:type="dxa"/>
            <w:shd w:val="clear" w:color="auto" w:fill="auto"/>
            <w:vAlign w:val="center"/>
          </w:tcPr>
          <w:p>
            <w:pPr>
              <w:jc w:val="center"/>
              <w:rPr>
                <w:b/>
                <w:color w:val="auto"/>
                <w:szCs w:val="21"/>
                <w:rPrChange w:id="8888" w:author="小多 [2]" w:date="2020-09-23T11:01:09Z">
                  <w:rPr>
                    <w:b/>
                    <w:szCs w:val="21"/>
                  </w:rPr>
                </w:rPrChange>
              </w:rPr>
            </w:pPr>
            <w:r>
              <w:rPr>
                <w:rFonts w:hint="eastAsia"/>
                <w:b/>
                <w:color w:val="auto"/>
                <w:szCs w:val="21"/>
                <w:rPrChange w:id="8889" w:author="小多 [2]" w:date="2020-09-23T11:01:09Z">
                  <w:rPr>
                    <w:rFonts w:hint="eastAsia"/>
                    <w:b/>
                    <w:szCs w:val="21"/>
                  </w:rPr>
                </w:rPrChange>
              </w:rPr>
              <w:t>项目</w:t>
            </w:r>
          </w:p>
        </w:tc>
        <w:tc>
          <w:tcPr>
            <w:tcW w:w="5963" w:type="dxa"/>
            <w:shd w:val="clear" w:color="auto" w:fill="auto"/>
            <w:vAlign w:val="center"/>
          </w:tcPr>
          <w:p>
            <w:pPr>
              <w:jc w:val="center"/>
              <w:rPr>
                <w:b/>
                <w:color w:val="auto"/>
                <w:szCs w:val="21"/>
                <w:rPrChange w:id="8890" w:author="小多 [2]" w:date="2020-09-23T11:01:09Z">
                  <w:rPr>
                    <w:b/>
                    <w:szCs w:val="21"/>
                  </w:rPr>
                </w:rPrChange>
              </w:rPr>
            </w:pPr>
            <w:r>
              <w:rPr>
                <w:rFonts w:hint="eastAsia"/>
                <w:b/>
                <w:color w:val="auto"/>
                <w:szCs w:val="21"/>
                <w:rPrChange w:id="8891"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Change w:id="8892" w:author="小多 [2]" w:date="2020-09-23T11:01:09Z">
                  <w:rPr>
                    <w:kern w:val="0"/>
                    <w:szCs w:val="21"/>
                  </w:rPr>
                </w:rPrChange>
              </w:rPr>
            </w:pPr>
            <w:r>
              <w:rPr>
                <w:rFonts w:hint="eastAsia"/>
                <w:color w:val="auto"/>
                <w:kern w:val="0"/>
                <w:szCs w:val="21"/>
                <w:rPrChange w:id="8893" w:author="小多 [2]" w:date="2020-09-23T11:01:09Z">
                  <w:rPr>
                    <w:rFonts w:hint="eastAsia"/>
                    <w:kern w:val="0"/>
                    <w:szCs w:val="21"/>
                  </w:rPr>
                </w:rPrChange>
              </w:rPr>
              <w:t>SOFT2_G01</w:t>
            </w:r>
          </w:p>
        </w:tc>
        <w:tc>
          <w:tcPr>
            <w:tcW w:w="2376" w:type="dxa"/>
            <w:shd w:val="clear" w:color="auto" w:fill="auto"/>
            <w:vAlign w:val="center"/>
          </w:tcPr>
          <w:p>
            <w:pPr>
              <w:rPr>
                <w:color w:val="auto"/>
                <w:kern w:val="0"/>
                <w:szCs w:val="21"/>
                <w:rPrChange w:id="8894" w:author="小多 [2]" w:date="2020-09-23T11:01:09Z">
                  <w:rPr>
                    <w:kern w:val="0"/>
                    <w:szCs w:val="21"/>
                  </w:rPr>
                </w:rPrChange>
              </w:rPr>
            </w:pPr>
            <w:r>
              <w:rPr>
                <w:rFonts w:hint="eastAsia"/>
                <w:color w:val="auto"/>
                <w:kern w:val="0"/>
                <w:szCs w:val="21"/>
                <w:rPrChange w:id="8895" w:author="小多 [2]" w:date="2020-09-23T11:01:09Z">
                  <w:rPr>
                    <w:rFonts w:hint="eastAsia"/>
                    <w:kern w:val="0"/>
                    <w:szCs w:val="21"/>
                  </w:rPr>
                </w:rPrChange>
              </w:rPr>
              <w:t>事件统计与显示</w:t>
            </w:r>
          </w:p>
        </w:tc>
        <w:tc>
          <w:tcPr>
            <w:tcW w:w="5963" w:type="dxa"/>
            <w:shd w:val="clear" w:color="auto" w:fill="auto"/>
            <w:vAlign w:val="center"/>
          </w:tcPr>
          <w:p>
            <w:pPr>
              <w:pStyle w:val="25"/>
              <w:ind w:firstLine="0" w:firstLineChars="0"/>
              <w:rPr>
                <w:color w:val="auto"/>
                <w:szCs w:val="21"/>
                <w:rPrChange w:id="8896" w:author="小多 [2]" w:date="2020-09-23T11:01:09Z">
                  <w:rPr>
                    <w:szCs w:val="21"/>
                  </w:rPr>
                </w:rPrChange>
              </w:rPr>
            </w:pPr>
            <w:r>
              <w:rPr>
                <w:rFonts w:hint="eastAsia"/>
                <w:color w:val="auto"/>
                <w:szCs w:val="21"/>
                <w:rPrChange w:id="8897" w:author="小多 [2]" w:date="2020-09-23T11:01:09Z">
                  <w:rPr>
                    <w:rFonts w:hint="eastAsia"/>
                    <w:szCs w:val="21"/>
                  </w:rPr>
                </w:rPrChange>
              </w:rPr>
              <w:t>执行7.1.6 事件统计与显示功能标准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Change w:id="8898" w:author="小多 [2]" w:date="2020-09-23T11:01:09Z">
                  <w:rPr>
                    <w:kern w:val="0"/>
                    <w:szCs w:val="21"/>
                  </w:rPr>
                </w:rPrChange>
              </w:rPr>
            </w:pPr>
            <w:r>
              <w:rPr>
                <w:rFonts w:hint="eastAsia"/>
                <w:color w:val="auto"/>
                <w:kern w:val="0"/>
                <w:szCs w:val="21"/>
                <w:rPrChange w:id="8899" w:author="小多 [2]" w:date="2020-09-23T11:01:09Z">
                  <w:rPr>
                    <w:rFonts w:hint="eastAsia"/>
                    <w:kern w:val="0"/>
                    <w:szCs w:val="21"/>
                  </w:rPr>
                </w:rPrChange>
              </w:rPr>
              <w:t>SOFT2_G02</w:t>
            </w:r>
          </w:p>
        </w:tc>
        <w:tc>
          <w:tcPr>
            <w:tcW w:w="2376" w:type="dxa"/>
            <w:shd w:val="clear" w:color="auto" w:fill="auto"/>
            <w:vAlign w:val="center"/>
          </w:tcPr>
          <w:p>
            <w:pPr>
              <w:rPr>
                <w:color w:val="auto"/>
                <w:kern w:val="0"/>
                <w:szCs w:val="21"/>
                <w:rPrChange w:id="8900" w:author="小多 [2]" w:date="2020-09-23T11:01:09Z">
                  <w:rPr>
                    <w:kern w:val="0"/>
                    <w:szCs w:val="21"/>
                  </w:rPr>
                </w:rPrChange>
              </w:rPr>
            </w:pPr>
            <w:r>
              <w:rPr>
                <w:rFonts w:hint="eastAsia"/>
                <w:color w:val="auto"/>
                <w:kern w:val="0"/>
                <w:szCs w:val="21"/>
                <w:rPrChange w:id="8901" w:author="小多 [2]" w:date="2020-09-23T11:01:09Z">
                  <w:rPr>
                    <w:rFonts w:hint="eastAsia"/>
                    <w:kern w:val="0"/>
                    <w:szCs w:val="21"/>
                  </w:rPr>
                </w:rPrChange>
              </w:rPr>
              <w:t>全程心率图</w:t>
            </w:r>
          </w:p>
        </w:tc>
        <w:tc>
          <w:tcPr>
            <w:tcW w:w="5963" w:type="dxa"/>
            <w:shd w:val="clear" w:color="auto" w:fill="auto"/>
            <w:vAlign w:val="center"/>
          </w:tcPr>
          <w:p>
            <w:pPr>
              <w:pStyle w:val="25"/>
              <w:ind w:firstLine="0" w:firstLineChars="0"/>
              <w:rPr>
                <w:color w:val="auto"/>
                <w:szCs w:val="21"/>
                <w:rPrChange w:id="8902" w:author="小多 [2]" w:date="2020-09-23T11:01:09Z">
                  <w:rPr>
                    <w:szCs w:val="21"/>
                  </w:rPr>
                </w:rPrChange>
              </w:rPr>
            </w:pPr>
            <w:r>
              <w:rPr>
                <w:rFonts w:hint="eastAsia"/>
                <w:color w:val="auto"/>
                <w:szCs w:val="21"/>
                <w:rPrChange w:id="8903" w:author="小多 [2]" w:date="2020-09-23T11:01:09Z">
                  <w:rPr>
                    <w:rFonts w:hint="eastAsia"/>
                    <w:szCs w:val="21"/>
                  </w:rPr>
                </w:rPrChange>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Change w:id="8904" w:author="小多 [2]" w:date="2020-09-23T11:01:09Z">
                  <w:rPr>
                    <w:kern w:val="0"/>
                    <w:szCs w:val="21"/>
                  </w:rPr>
                </w:rPrChange>
              </w:rPr>
            </w:pPr>
            <w:r>
              <w:rPr>
                <w:rFonts w:hint="eastAsia"/>
                <w:color w:val="auto"/>
                <w:kern w:val="0"/>
                <w:szCs w:val="21"/>
                <w:rPrChange w:id="8905" w:author="小多 [2]" w:date="2020-09-23T11:01:09Z">
                  <w:rPr>
                    <w:rFonts w:hint="eastAsia"/>
                    <w:kern w:val="0"/>
                    <w:szCs w:val="21"/>
                  </w:rPr>
                </w:rPrChange>
              </w:rPr>
              <w:t>SOFT2_G03</w:t>
            </w:r>
          </w:p>
        </w:tc>
        <w:tc>
          <w:tcPr>
            <w:tcW w:w="2376" w:type="dxa"/>
            <w:shd w:val="clear" w:color="auto" w:fill="auto"/>
            <w:vAlign w:val="center"/>
          </w:tcPr>
          <w:p>
            <w:pPr>
              <w:rPr>
                <w:color w:val="auto"/>
                <w:kern w:val="0"/>
                <w:szCs w:val="21"/>
                <w:rPrChange w:id="8906" w:author="小多 [2]" w:date="2020-09-23T11:01:09Z">
                  <w:rPr>
                    <w:kern w:val="0"/>
                    <w:szCs w:val="21"/>
                  </w:rPr>
                </w:rPrChange>
              </w:rPr>
            </w:pPr>
            <w:r>
              <w:rPr>
                <w:rFonts w:hint="eastAsia"/>
                <w:color w:val="auto"/>
                <w:kern w:val="0"/>
                <w:szCs w:val="21"/>
                <w:rPrChange w:id="8907" w:author="小多 [2]" w:date="2020-09-23T11:01:09Z">
                  <w:rPr>
                    <w:rFonts w:hint="eastAsia"/>
                    <w:kern w:val="0"/>
                    <w:szCs w:val="21"/>
                  </w:rPr>
                </w:rPrChange>
              </w:rPr>
              <w:t>通用模板编辑窗口</w:t>
            </w:r>
          </w:p>
        </w:tc>
        <w:tc>
          <w:tcPr>
            <w:tcW w:w="5963" w:type="dxa"/>
            <w:shd w:val="clear" w:color="auto" w:fill="auto"/>
            <w:vAlign w:val="center"/>
          </w:tcPr>
          <w:p>
            <w:pPr>
              <w:pStyle w:val="25"/>
              <w:ind w:firstLine="0" w:firstLineChars="0"/>
              <w:rPr>
                <w:color w:val="auto"/>
                <w:szCs w:val="21"/>
                <w:rPrChange w:id="8908" w:author="小多 [2]" w:date="2020-09-23T11:01:09Z">
                  <w:rPr>
                    <w:szCs w:val="21"/>
                  </w:rPr>
                </w:rPrChange>
              </w:rPr>
            </w:pPr>
            <w:r>
              <w:rPr>
                <w:rFonts w:hint="eastAsia"/>
                <w:color w:val="auto"/>
                <w:szCs w:val="21"/>
                <w:rPrChange w:id="8909" w:author="小多 [2]" w:date="2020-09-23T11:01:09Z">
                  <w:rPr>
                    <w:rFonts w:hint="eastAsia"/>
                    <w:szCs w:val="21"/>
                  </w:rPr>
                </w:rPrChange>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Change w:id="8910" w:author="小多 [2]" w:date="2020-09-23T11:01:09Z">
                  <w:rPr>
                    <w:kern w:val="0"/>
                    <w:szCs w:val="21"/>
                  </w:rPr>
                </w:rPrChange>
              </w:rPr>
            </w:pPr>
            <w:r>
              <w:rPr>
                <w:rFonts w:hint="eastAsia"/>
                <w:color w:val="auto"/>
                <w:kern w:val="0"/>
                <w:szCs w:val="21"/>
                <w:rPrChange w:id="8911" w:author="小多 [2]" w:date="2020-09-23T11:01:09Z">
                  <w:rPr>
                    <w:rFonts w:hint="eastAsia"/>
                    <w:kern w:val="0"/>
                    <w:szCs w:val="21"/>
                  </w:rPr>
                </w:rPrChange>
              </w:rPr>
              <w:t>SOFT2_G04</w:t>
            </w:r>
          </w:p>
        </w:tc>
        <w:tc>
          <w:tcPr>
            <w:tcW w:w="2376" w:type="dxa"/>
            <w:shd w:val="clear" w:color="auto" w:fill="auto"/>
            <w:vAlign w:val="center"/>
          </w:tcPr>
          <w:p>
            <w:pPr>
              <w:rPr>
                <w:color w:val="auto"/>
                <w:kern w:val="0"/>
                <w:szCs w:val="21"/>
                <w:rPrChange w:id="8912" w:author="小多 [2]" w:date="2020-09-23T11:01:09Z">
                  <w:rPr>
                    <w:kern w:val="0"/>
                    <w:szCs w:val="21"/>
                  </w:rPr>
                </w:rPrChange>
              </w:rPr>
            </w:pPr>
            <w:r>
              <w:rPr>
                <w:rFonts w:hint="eastAsia"/>
                <w:color w:val="auto"/>
                <w:kern w:val="0"/>
                <w:szCs w:val="21"/>
                <w:rPrChange w:id="8913" w:author="小多 [2]" w:date="2020-09-23T11:01:09Z">
                  <w:rPr>
                    <w:rFonts w:hint="eastAsia"/>
                    <w:kern w:val="0"/>
                    <w:szCs w:val="21"/>
                  </w:rPr>
                </w:rPrChange>
              </w:rPr>
              <w:t>参数设置</w:t>
            </w:r>
          </w:p>
        </w:tc>
        <w:tc>
          <w:tcPr>
            <w:tcW w:w="5963" w:type="dxa"/>
            <w:shd w:val="clear" w:color="auto" w:fill="auto"/>
            <w:vAlign w:val="center"/>
          </w:tcPr>
          <w:p>
            <w:pPr>
              <w:pStyle w:val="25"/>
              <w:ind w:firstLine="0" w:firstLineChars="0"/>
              <w:rPr>
                <w:color w:val="auto"/>
                <w:szCs w:val="21"/>
                <w:rPrChange w:id="8914" w:author="小多 [2]" w:date="2020-09-23T11:01:09Z">
                  <w:rPr>
                    <w:szCs w:val="21"/>
                  </w:rPr>
                </w:rPrChange>
              </w:rPr>
            </w:pPr>
            <w:r>
              <w:rPr>
                <w:rFonts w:hint="eastAsia"/>
                <w:color w:val="auto"/>
                <w:szCs w:val="21"/>
                <w:rPrChange w:id="8915" w:author="小多 [2]" w:date="2020-09-23T11:01:09Z">
                  <w:rPr>
                    <w:rFonts w:hint="eastAsia"/>
                    <w:szCs w:val="21"/>
                  </w:rPr>
                </w:rPrChange>
              </w:rPr>
              <w:t>执行7.1.27 参数设置功能标准</w:t>
            </w:r>
          </w:p>
        </w:tc>
      </w:tr>
    </w:tbl>
    <w:p>
      <w:pPr>
        <w:ind w:left="480"/>
        <w:outlineLvl w:val="0"/>
        <w:rPr>
          <w:bCs/>
          <w:color w:val="auto"/>
          <w:sz w:val="24"/>
          <w:rPrChange w:id="8916" w:author="小多 [2]" w:date="2020-09-23T11:01:09Z">
            <w:rPr>
              <w:bCs/>
              <w:sz w:val="24"/>
            </w:rPr>
          </w:rPrChange>
        </w:rPr>
      </w:pPr>
    </w:p>
    <w:p>
      <w:pPr>
        <w:numPr>
          <w:ilvl w:val="255"/>
          <w:numId w:val="0"/>
        </w:numPr>
        <w:ind w:left="420" w:leftChars="200"/>
        <w:outlineLvl w:val="2"/>
        <w:rPr>
          <w:bCs/>
          <w:color w:val="auto"/>
          <w:sz w:val="24"/>
          <w:rPrChange w:id="8917" w:author="小多 [2]" w:date="2020-09-23T11:01:09Z">
            <w:rPr>
              <w:bCs/>
              <w:sz w:val="24"/>
            </w:rPr>
          </w:rPrChange>
        </w:rPr>
      </w:pPr>
      <w:bookmarkStart w:id="701" w:name="_Toc26577"/>
      <w:bookmarkStart w:id="702" w:name="_Toc1271"/>
      <w:bookmarkStart w:id="703" w:name="_Toc13775"/>
      <w:bookmarkStart w:id="704" w:name="_Toc19243"/>
      <w:bookmarkStart w:id="705" w:name="_Toc30625"/>
      <w:bookmarkStart w:id="706" w:name="_Toc32563"/>
      <w:bookmarkStart w:id="707" w:name="_Toc32740"/>
      <w:bookmarkStart w:id="708" w:name="_Toc16060"/>
      <w:bookmarkStart w:id="709" w:name="_Toc8343"/>
      <w:bookmarkStart w:id="710" w:name="_Toc26396"/>
      <w:bookmarkStart w:id="711" w:name="_Toc21976"/>
      <w:bookmarkStart w:id="712" w:name="_Toc6724"/>
      <w:bookmarkStart w:id="713" w:name="_Toc24444"/>
      <w:r>
        <w:rPr>
          <w:rFonts w:hint="eastAsia"/>
          <w:bCs/>
          <w:color w:val="auto"/>
          <w:sz w:val="24"/>
          <w:rPrChange w:id="8918" w:author="小多 [2]" w:date="2020-09-23T11:01:09Z">
            <w:rPr>
              <w:rFonts w:hint="eastAsia"/>
              <w:bCs/>
              <w:sz w:val="24"/>
            </w:rPr>
          </w:rPrChange>
        </w:rPr>
        <w:t>7.2.8 片段图编辑</w:t>
      </w:r>
      <w:bookmarkEnd w:id="701"/>
      <w:bookmarkEnd w:id="702"/>
      <w:bookmarkEnd w:id="703"/>
      <w:bookmarkEnd w:id="704"/>
      <w:bookmarkEnd w:id="705"/>
      <w:bookmarkEnd w:id="706"/>
      <w:bookmarkEnd w:id="707"/>
      <w:bookmarkEnd w:id="708"/>
      <w:bookmarkEnd w:id="709"/>
      <w:bookmarkEnd w:id="710"/>
      <w:bookmarkEnd w:id="711"/>
      <w:bookmarkEnd w:id="712"/>
      <w:bookmarkEnd w:id="713"/>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65"/>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color w:val="auto"/>
                <w:szCs w:val="21"/>
                <w:rPrChange w:id="8919" w:author="小多 [2]" w:date="2020-09-23T11:01:09Z">
                  <w:rPr>
                    <w:b/>
                    <w:szCs w:val="21"/>
                  </w:rPr>
                </w:rPrChange>
              </w:rPr>
            </w:pPr>
            <w:r>
              <w:rPr>
                <w:rFonts w:hint="eastAsia"/>
                <w:b/>
                <w:color w:val="auto"/>
                <w:szCs w:val="21"/>
                <w:rPrChange w:id="8920" w:author="小多 [2]" w:date="2020-09-23T11:01:09Z">
                  <w:rPr>
                    <w:rFonts w:hint="eastAsia"/>
                    <w:b/>
                    <w:szCs w:val="21"/>
                  </w:rPr>
                </w:rPrChange>
              </w:rPr>
              <w:t>编号</w:t>
            </w:r>
          </w:p>
        </w:tc>
        <w:tc>
          <w:tcPr>
            <w:tcW w:w="2365" w:type="dxa"/>
            <w:shd w:val="clear" w:color="auto" w:fill="auto"/>
            <w:vAlign w:val="center"/>
          </w:tcPr>
          <w:p>
            <w:pPr>
              <w:jc w:val="center"/>
              <w:rPr>
                <w:b/>
                <w:color w:val="auto"/>
                <w:szCs w:val="21"/>
                <w:rPrChange w:id="8921" w:author="小多 [2]" w:date="2020-09-23T11:01:09Z">
                  <w:rPr>
                    <w:b/>
                    <w:szCs w:val="21"/>
                  </w:rPr>
                </w:rPrChange>
              </w:rPr>
            </w:pPr>
            <w:r>
              <w:rPr>
                <w:rFonts w:hint="eastAsia"/>
                <w:b/>
                <w:color w:val="auto"/>
                <w:szCs w:val="21"/>
                <w:rPrChange w:id="8922" w:author="小多 [2]" w:date="2020-09-23T11:01:09Z">
                  <w:rPr>
                    <w:rFonts w:hint="eastAsia"/>
                    <w:b/>
                    <w:szCs w:val="21"/>
                  </w:rPr>
                </w:rPrChange>
              </w:rPr>
              <w:t>项目</w:t>
            </w:r>
          </w:p>
        </w:tc>
        <w:tc>
          <w:tcPr>
            <w:tcW w:w="5963" w:type="dxa"/>
            <w:shd w:val="clear" w:color="auto" w:fill="auto"/>
            <w:vAlign w:val="center"/>
          </w:tcPr>
          <w:p>
            <w:pPr>
              <w:jc w:val="center"/>
              <w:rPr>
                <w:b/>
                <w:color w:val="auto"/>
                <w:szCs w:val="21"/>
                <w:rPrChange w:id="8923" w:author="小多 [2]" w:date="2020-09-23T11:01:09Z">
                  <w:rPr>
                    <w:b/>
                    <w:szCs w:val="21"/>
                  </w:rPr>
                </w:rPrChange>
              </w:rPr>
            </w:pPr>
            <w:r>
              <w:rPr>
                <w:rFonts w:hint="eastAsia"/>
                <w:b/>
                <w:color w:val="auto"/>
                <w:szCs w:val="21"/>
                <w:rPrChange w:id="892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925" w:author="小多 [2]" w:date="2020-09-23T11:01:09Z">
                  <w:rPr>
                    <w:kern w:val="0"/>
                    <w:szCs w:val="21"/>
                  </w:rPr>
                </w:rPrChange>
              </w:rPr>
            </w:pPr>
            <w:r>
              <w:rPr>
                <w:rFonts w:hint="eastAsia"/>
                <w:color w:val="auto"/>
                <w:kern w:val="0"/>
                <w:szCs w:val="21"/>
                <w:rPrChange w:id="8926" w:author="小多 [2]" w:date="2020-09-23T11:01:09Z">
                  <w:rPr>
                    <w:rFonts w:hint="eastAsia"/>
                    <w:kern w:val="0"/>
                    <w:szCs w:val="21"/>
                  </w:rPr>
                </w:rPrChange>
              </w:rPr>
              <w:t>SOFT2_H01</w:t>
            </w:r>
          </w:p>
        </w:tc>
        <w:tc>
          <w:tcPr>
            <w:tcW w:w="2365" w:type="dxa"/>
            <w:shd w:val="clear" w:color="auto" w:fill="auto"/>
            <w:vAlign w:val="center"/>
          </w:tcPr>
          <w:p>
            <w:pPr>
              <w:rPr>
                <w:color w:val="auto"/>
                <w:kern w:val="0"/>
                <w:szCs w:val="21"/>
                <w:rPrChange w:id="8927" w:author="小多 [2]" w:date="2020-09-23T11:01:09Z">
                  <w:rPr>
                    <w:kern w:val="0"/>
                    <w:szCs w:val="21"/>
                  </w:rPr>
                </w:rPrChange>
              </w:rPr>
            </w:pPr>
            <w:r>
              <w:rPr>
                <w:rFonts w:hint="eastAsia"/>
                <w:color w:val="auto"/>
                <w:kern w:val="0"/>
                <w:szCs w:val="21"/>
                <w:rPrChange w:id="8928" w:author="小多 [2]" w:date="2020-09-23T11:01:09Z">
                  <w:rPr>
                    <w:rFonts w:hint="eastAsia"/>
                    <w:kern w:val="0"/>
                    <w:szCs w:val="21"/>
                  </w:rPr>
                </w:rPrChange>
              </w:rPr>
              <w:t>片段图总览和编辑功能</w:t>
            </w:r>
          </w:p>
        </w:tc>
        <w:tc>
          <w:tcPr>
            <w:tcW w:w="5963" w:type="dxa"/>
            <w:shd w:val="clear" w:color="auto" w:fill="auto"/>
            <w:vAlign w:val="center"/>
          </w:tcPr>
          <w:p>
            <w:pPr>
              <w:pStyle w:val="25"/>
              <w:ind w:firstLine="0" w:firstLineChars="0"/>
              <w:rPr>
                <w:color w:val="auto"/>
                <w:szCs w:val="21"/>
                <w:rPrChange w:id="8929" w:author="小多 [2]" w:date="2020-09-23T11:01:09Z">
                  <w:rPr>
                    <w:szCs w:val="21"/>
                  </w:rPr>
                </w:rPrChange>
              </w:rPr>
            </w:pPr>
            <w:r>
              <w:rPr>
                <w:rFonts w:hint="eastAsia"/>
                <w:color w:val="auto"/>
                <w:szCs w:val="21"/>
                <w:rPrChange w:id="8930" w:author="小多 [2]" w:date="2020-09-23T11:01:09Z">
                  <w:rPr>
                    <w:rFonts w:hint="eastAsia"/>
                    <w:szCs w:val="21"/>
                  </w:rPr>
                </w:rPrChange>
              </w:rPr>
              <w:t>执行7.1.8 片段图总览和编辑功能标准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Change w:id="8931" w:author="小多 [2]" w:date="2020-09-23T11:01:09Z">
                  <w:rPr>
                    <w:kern w:val="0"/>
                    <w:szCs w:val="21"/>
                  </w:rPr>
                </w:rPrChange>
              </w:rPr>
            </w:pPr>
            <w:r>
              <w:rPr>
                <w:rFonts w:hint="eastAsia"/>
                <w:color w:val="auto"/>
                <w:kern w:val="0"/>
                <w:szCs w:val="21"/>
                <w:rPrChange w:id="8932" w:author="小多 [2]" w:date="2020-09-23T11:01:09Z">
                  <w:rPr>
                    <w:rFonts w:hint="eastAsia"/>
                    <w:kern w:val="0"/>
                    <w:szCs w:val="21"/>
                  </w:rPr>
                </w:rPrChange>
              </w:rPr>
              <w:t>SOFT2_H02</w:t>
            </w:r>
          </w:p>
        </w:tc>
        <w:tc>
          <w:tcPr>
            <w:tcW w:w="2365" w:type="dxa"/>
            <w:shd w:val="clear" w:color="auto" w:fill="auto"/>
            <w:vAlign w:val="center"/>
          </w:tcPr>
          <w:p>
            <w:pPr>
              <w:rPr>
                <w:color w:val="auto"/>
                <w:kern w:val="0"/>
                <w:szCs w:val="21"/>
                <w:rPrChange w:id="8933" w:author="小多 [2]" w:date="2020-09-23T11:01:09Z">
                  <w:rPr>
                    <w:kern w:val="0"/>
                    <w:szCs w:val="21"/>
                  </w:rPr>
                </w:rPrChange>
              </w:rPr>
            </w:pPr>
            <w:r>
              <w:rPr>
                <w:rFonts w:hint="eastAsia"/>
                <w:color w:val="auto"/>
                <w:kern w:val="0"/>
                <w:szCs w:val="21"/>
                <w:rPrChange w:id="8934" w:author="小多 [2]" w:date="2020-09-23T11:01:09Z">
                  <w:rPr>
                    <w:rFonts w:hint="eastAsia"/>
                    <w:kern w:val="0"/>
                    <w:szCs w:val="21"/>
                  </w:rPr>
                </w:rPrChange>
              </w:rPr>
              <w:t>通用模板编辑窗口</w:t>
            </w:r>
          </w:p>
        </w:tc>
        <w:tc>
          <w:tcPr>
            <w:tcW w:w="5963" w:type="dxa"/>
            <w:shd w:val="clear" w:color="auto" w:fill="auto"/>
            <w:vAlign w:val="center"/>
          </w:tcPr>
          <w:p>
            <w:pPr>
              <w:pStyle w:val="25"/>
              <w:ind w:firstLine="0" w:firstLineChars="0"/>
              <w:rPr>
                <w:color w:val="auto"/>
                <w:szCs w:val="21"/>
                <w:rPrChange w:id="8935" w:author="小多 [2]" w:date="2020-09-23T11:01:09Z">
                  <w:rPr>
                    <w:szCs w:val="21"/>
                  </w:rPr>
                </w:rPrChange>
              </w:rPr>
            </w:pPr>
            <w:r>
              <w:rPr>
                <w:rFonts w:hint="eastAsia"/>
                <w:color w:val="auto"/>
                <w:szCs w:val="21"/>
                <w:rPrChange w:id="8936" w:author="小多 [2]" w:date="2020-09-23T11:01:09Z">
                  <w:rPr>
                    <w:rFonts w:hint="eastAsia"/>
                    <w:szCs w:val="21"/>
                  </w:rPr>
                </w:rPrChange>
              </w:rPr>
              <w:t>执行7.1.1 通用心电图编辑窗口标准</w:t>
            </w:r>
          </w:p>
        </w:tc>
      </w:tr>
    </w:tbl>
    <w:p>
      <w:pPr>
        <w:ind w:left="480"/>
        <w:outlineLvl w:val="0"/>
        <w:rPr>
          <w:bCs/>
          <w:color w:val="auto"/>
          <w:sz w:val="24"/>
          <w:rPrChange w:id="8937" w:author="小多 [2]" w:date="2020-09-23T11:01:09Z">
            <w:rPr>
              <w:bCs/>
              <w:color w:val="FF0000"/>
              <w:sz w:val="24"/>
            </w:rPr>
          </w:rPrChange>
        </w:rPr>
      </w:pPr>
    </w:p>
    <w:p>
      <w:pPr>
        <w:numPr>
          <w:ilvl w:val="255"/>
          <w:numId w:val="0"/>
        </w:numPr>
        <w:ind w:left="420" w:leftChars="200"/>
        <w:outlineLvl w:val="2"/>
        <w:rPr>
          <w:bCs/>
          <w:color w:val="auto"/>
          <w:sz w:val="24"/>
          <w:rPrChange w:id="8938" w:author="小多 [2]" w:date="2020-09-23T11:01:09Z">
            <w:rPr>
              <w:bCs/>
              <w:sz w:val="24"/>
            </w:rPr>
          </w:rPrChange>
        </w:rPr>
      </w:pPr>
      <w:bookmarkStart w:id="714" w:name="_Toc4969"/>
      <w:bookmarkStart w:id="715" w:name="_Toc15086"/>
      <w:bookmarkStart w:id="716" w:name="_Toc4860"/>
      <w:bookmarkStart w:id="717" w:name="_Toc16398"/>
      <w:bookmarkStart w:id="718" w:name="_Toc3474"/>
      <w:bookmarkStart w:id="719" w:name="_Toc17172"/>
      <w:bookmarkStart w:id="720" w:name="_Toc8444"/>
      <w:bookmarkStart w:id="721" w:name="_Toc1438"/>
      <w:bookmarkStart w:id="722" w:name="_Toc13216"/>
      <w:bookmarkStart w:id="723" w:name="_Toc21112"/>
      <w:bookmarkStart w:id="724" w:name="_Toc26764"/>
      <w:bookmarkStart w:id="725" w:name="_Toc303"/>
      <w:bookmarkStart w:id="726" w:name="_Toc4576"/>
      <w:r>
        <w:rPr>
          <w:rFonts w:hint="eastAsia"/>
          <w:bCs/>
          <w:color w:val="auto"/>
          <w:sz w:val="24"/>
          <w:rPrChange w:id="8939" w:author="小多 [2]" w:date="2020-09-23T11:01:09Z">
            <w:rPr>
              <w:rFonts w:hint="eastAsia"/>
              <w:bCs/>
              <w:sz w:val="24"/>
            </w:rPr>
          </w:rPrChange>
        </w:rPr>
        <w:t>7.2.9 页扫描</w:t>
      </w:r>
      <w:bookmarkEnd w:id="714"/>
      <w:bookmarkEnd w:id="715"/>
      <w:bookmarkEnd w:id="716"/>
      <w:bookmarkEnd w:id="717"/>
      <w:bookmarkEnd w:id="718"/>
      <w:bookmarkEnd w:id="719"/>
      <w:bookmarkEnd w:id="720"/>
      <w:bookmarkEnd w:id="721"/>
      <w:bookmarkEnd w:id="722"/>
      <w:bookmarkEnd w:id="723"/>
      <w:bookmarkEnd w:id="724"/>
      <w:bookmarkEnd w:id="725"/>
      <w:bookmarkEnd w:id="72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21" w:type="dxa"/>
            <w:shd w:val="clear" w:color="auto" w:fill="auto"/>
            <w:vAlign w:val="center"/>
          </w:tcPr>
          <w:p>
            <w:pPr>
              <w:jc w:val="center"/>
              <w:rPr>
                <w:b/>
                <w:color w:val="auto"/>
                <w:szCs w:val="21"/>
                <w:rPrChange w:id="8940" w:author="小多 [2]" w:date="2020-09-23T11:01:09Z">
                  <w:rPr>
                    <w:b/>
                    <w:szCs w:val="21"/>
                  </w:rPr>
                </w:rPrChange>
              </w:rPr>
            </w:pPr>
            <w:r>
              <w:rPr>
                <w:rFonts w:hint="eastAsia"/>
                <w:b/>
                <w:color w:val="auto"/>
                <w:szCs w:val="21"/>
                <w:rPrChange w:id="8941" w:author="小多 [2]" w:date="2020-09-23T11:01:09Z">
                  <w:rPr>
                    <w:rFonts w:hint="eastAsia"/>
                    <w:b/>
                    <w:szCs w:val="21"/>
                  </w:rPr>
                </w:rPrChange>
              </w:rPr>
              <w:t>编号</w:t>
            </w:r>
          </w:p>
        </w:tc>
        <w:tc>
          <w:tcPr>
            <w:tcW w:w="2009" w:type="dxa"/>
            <w:shd w:val="clear" w:color="auto" w:fill="auto"/>
            <w:vAlign w:val="center"/>
          </w:tcPr>
          <w:p>
            <w:pPr>
              <w:jc w:val="center"/>
              <w:rPr>
                <w:b/>
                <w:color w:val="auto"/>
                <w:szCs w:val="21"/>
                <w:rPrChange w:id="8942" w:author="小多 [2]" w:date="2020-09-23T11:01:09Z">
                  <w:rPr>
                    <w:b/>
                    <w:szCs w:val="21"/>
                  </w:rPr>
                </w:rPrChange>
              </w:rPr>
            </w:pPr>
            <w:r>
              <w:rPr>
                <w:rFonts w:hint="eastAsia"/>
                <w:b/>
                <w:color w:val="auto"/>
                <w:szCs w:val="21"/>
                <w:rPrChange w:id="8943"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8944" w:author="小多 [2]" w:date="2020-09-23T11:01:09Z">
                  <w:rPr>
                    <w:b/>
                    <w:szCs w:val="21"/>
                  </w:rPr>
                </w:rPrChange>
              </w:rPr>
            </w:pPr>
            <w:r>
              <w:rPr>
                <w:rFonts w:hint="eastAsia"/>
                <w:b/>
                <w:color w:val="auto"/>
                <w:szCs w:val="21"/>
                <w:rPrChange w:id="894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color w:val="auto"/>
                <w:kern w:val="0"/>
                <w:szCs w:val="21"/>
                <w:rPrChange w:id="8946" w:author="小多 [2]" w:date="2020-09-23T11:01:09Z">
                  <w:rPr>
                    <w:kern w:val="0"/>
                    <w:szCs w:val="21"/>
                  </w:rPr>
                </w:rPrChange>
              </w:rPr>
            </w:pPr>
            <w:r>
              <w:rPr>
                <w:rFonts w:hint="eastAsia"/>
                <w:color w:val="auto"/>
                <w:kern w:val="0"/>
                <w:szCs w:val="21"/>
                <w:rPrChange w:id="8947" w:author="小多 [2]" w:date="2020-09-23T11:01:09Z">
                  <w:rPr>
                    <w:rFonts w:hint="eastAsia"/>
                    <w:kern w:val="0"/>
                    <w:szCs w:val="21"/>
                  </w:rPr>
                </w:rPrChange>
              </w:rPr>
              <w:t>SOFT2_I01</w:t>
            </w:r>
          </w:p>
        </w:tc>
        <w:tc>
          <w:tcPr>
            <w:tcW w:w="2009" w:type="dxa"/>
            <w:shd w:val="clear" w:color="auto" w:fill="auto"/>
            <w:vAlign w:val="center"/>
          </w:tcPr>
          <w:p>
            <w:pPr>
              <w:rPr>
                <w:color w:val="auto"/>
                <w:kern w:val="0"/>
                <w:szCs w:val="21"/>
                <w:rPrChange w:id="8948" w:author="小多 [2]" w:date="2020-09-23T11:01:09Z">
                  <w:rPr>
                    <w:kern w:val="0"/>
                    <w:szCs w:val="21"/>
                  </w:rPr>
                </w:rPrChange>
              </w:rPr>
            </w:pPr>
            <w:r>
              <w:rPr>
                <w:rFonts w:hint="eastAsia"/>
                <w:color w:val="auto"/>
                <w:kern w:val="0"/>
                <w:szCs w:val="21"/>
                <w:rPrChange w:id="8949" w:author="小多 [2]" w:date="2020-09-23T11:01:09Z">
                  <w:rPr>
                    <w:rFonts w:hint="eastAsia"/>
                    <w:kern w:val="0"/>
                    <w:szCs w:val="21"/>
                  </w:rPr>
                </w:rPrChange>
              </w:rPr>
              <w:t>页扫描区域</w:t>
            </w:r>
          </w:p>
        </w:tc>
        <w:tc>
          <w:tcPr>
            <w:tcW w:w="6342" w:type="dxa"/>
            <w:shd w:val="clear" w:color="auto" w:fill="auto"/>
            <w:vAlign w:val="center"/>
          </w:tcPr>
          <w:p>
            <w:pPr>
              <w:pStyle w:val="25"/>
              <w:ind w:firstLine="0" w:firstLineChars="0"/>
              <w:rPr>
                <w:color w:val="auto"/>
                <w:szCs w:val="21"/>
                <w:rPrChange w:id="8950" w:author="小多 [2]" w:date="2020-09-23T11:01:09Z">
                  <w:rPr>
                    <w:szCs w:val="21"/>
                  </w:rPr>
                </w:rPrChange>
              </w:rPr>
            </w:pPr>
            <w:r>
              <w:rPr>
                <w:rFonts w:hint="eastAsia"/>
                <w:color w:val="auto"/>
                <w:szCs w:val="21"/>
                <w:rPrChange w:id="8951" w:author="小多 [2]" w:date="2020-09-23T11:01:09Z">
                  <w:rPr>
                    <w:rFonts w:hint="eastAsia"/>
                    <w:szCs w:val="21"/>
                  </w:rPr>
                </w:rPrChange>
              </w:rPr>
              <w:t>执行7.1.9 页扫描功能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color w:val="auto"/>
                <w:kern w:val="0"/>
                <w:szCs w:val="21"/>
                <w:rPrChange w:id="8952" w:author="小多 [2]" w:date="2020-09-23T11:01:09Z">
                  <w:rPr>
                    <w:kern w:val="0"/>
                    <w:szCs w:val="21"/>
                  </w:rPr>
                </w:rPrChange>
              </w:rPr>
            </w:pPr>
            <w:r>
              <w:rPr>
                <w:rFonts w:hint="eastAsia"/>
                <w:color w:val="auto"/>
                <w:kern w:val="0"/>
                <w:szCs w:val="21"/>
                <w:rPrChange w:id="8953" w:author="小多 [2]" w:date="2020-09-23T11:01:09Z">
                  <w:rPr>
                    <w:rFonts w:hint="eastAsia"/>
                    <w:kern w:val="0"/>
                    <w:szCs w:val="21"/>
                  </w:rPr>
                </w:rPrChange>
              </w:rPr>
              <w:t>SOFT2_I02</w:t>
            </w:r>
          </w:p>
        </w:tc>
        <w:tc>
          <w:tcPr>
            <w:tcW w:w="2009" w:type="dxa"/>
            <w:shd w:val="clear" w:color="auto" w:fill="auto"/>
            <w:vAlign w:val="center"/>
          </w:tcPr>
          <w:p>
            <w:pPr>
              <w:rPr>
                <w:color w:val="auto"/>
                <w:kern w:val="0"/>
                <w:szCs w:val="21"/>
                <w:rPrChange w:id="8954" w:author="小多 [2]" w:date="2020-09-23T11:01:09Z">
                  <w:rPr>
                    <w:kern w:val="0"/>
                    <w:szCs w:val="21"/>
                  </w:rPr>
                </w:rPrChange>
              </w:rPr>
            </w:pPr>
            <w:r>
              <w:rPr>
                <w:rFonts w:hint="eastAsia"/>
                <w:color w:val="auto"/>
                <w:kern w:val="0"/>
                <w:szCs w:val="21"/>
                <w:rPrChange w:id="8955" w:author="小多 [2]" w:date="2020-09-23T11:01:09Z">
                  <w:rPr>
                    <w:rFonts w:hint="eastAsia"/>
                    <w:kern w:val="0"/>
                    <w:szCs w:val="21"/>
                  </w:rPr>
                </w:rPrChange>
              </w:rPr>
              <w:t>通用模板编辑窗口</w:t>
            </w:r>
          </w:p>
        </w:tc>
        <w:tc>
          <w:tcPr>
            <w:tcW w:w="6342" w:type="dxa"/>
            <w:shd w:val="clear" w:color="auto" w:fill="auto"/>
            <w:vAlign w:val="center"/>
          </w:tcPr>
          <w:p>
            <w:pPr>
              <w:pStyle w:val="25"/>
              <w:ind w:firstLine="0" w:firstLineChars="0"/>
              <w:rPr>
                <w:color w:val="auto"/>
                <w:szCs w:val="21"/>
                <w:rPrChange w:id="8956" w:author="小多 [2]" w:date="2020-09-23T11:01:09Z">
                  <w:rPr>
                    <w:szCs w:val="21"/>
                  </w:rPr>
                </w:rPrChange>
              </w:rPr>
            </w:pPr>
            <w:r>
              <w:rPr>
                <w:rFonts w:hint="eastAsia"/>
                <w:color w:val="auto"/>
                <w:szCs w:val="21"/>
                <w:rPrChange w:id="8957" w:author="小多 [2]" w:date="2020-09-23T11:01:09Z">
                  <w:rPr>
                    <w:rFonts w:hint="eastAsia"/>
                    <w:szCs w:val="21"/>
                  </w:rPr>
                </w:rPrChange>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color w:val="auto"/>
                <w:kern w:val="0"/>
                <w:szCs w:val="21"/>
                <w:rPrChange w:id="8958" w:author="小多 [2]" w:date="2020-09-23T11:01:09Z">
                  <w:rPr>
                    <w:kern w:val="0"/>
                    <w:szCs w:val="21"/>
                  </w:rPr>
                </w:rPrChange>
              </w:rPr>
            </w:pPr>
            <w:r>
              <w:rPr>
                <w:rFonts w:hint="eastAsia"/>
                <w:color w:val="auto"/>
                <w:kern w:val="0"/>
                <w:szCs w:val="21"/>
                <w:rPrChange w:id="8959" w:author="小多 [2]" w:date="2020-09-23T11:01:09Z">
                  <w:rPr>
                    <w:rFonts w:hint="eastAsia"/>
                    <w:kern w:val="0"/>
                    <w:szCs w:val="21"/>
                  </w:rPr>
                </w:rPrChange>
              </w:rPr>
              <w:t>SOFT2_I03</w:t>
            </w:r>
          </w:p>
        </w:tc>
        <w:tc>
          <w:tcPr>
            <w:tcW w:w="2009" w:type="dxa"/>
            <w:shd w:val="clear" w:color="auto" w:fill="auto"/>
            <w:vAlign w:val="center"/>
          </w:tcPr>
          <w:p>
            <w:pPr>
              <w:rPr>
                <w:color w:val="auto"/>
                <w:kern w:val="0"/>
                <w:szCs w:val="21"/>
                <w:rPrChange w:id="8960" w:author="小多 [2]" w:date="2020-09-23T11:01:09Z">
                  <w:rPr>
                    <w:kern w:val="0"/>
                    <w:szCs w:val="21"/>
                  </w:rPr>
                </w:rPrChange>
              </w:rPr>
            </w:pPr>
            <w:r>
              <w:rPr>
                <w:rFonts w:hint="eastAsia"/>
                <w:color w:val="auto"/>
                <w:kern w:val="0"/>
                <w:szCs w:val="21"/>
                <w:rPrChange w:id="8961" w:author="小多 [2]" w:date="2020-09-23T11:01:09Z">
                  <w:rPr>
                    <w:rFonts w:hint="eastAsia"/>
                    <w:kern w:val="0"/>
                    <w:szCs w:val="21"/>
                  </w:rPr>
                </w:rPrChange>
              </w:rPr>
              <w:t>全程心率图</w:t>
            </w:r>
          </w:p>
        </w:tc>
        <w:tc>
          <w:tcPr>
            <w:tcW w:w="6342" w:type="dxa"/>
            <w:shd w:val="clear" w:color="auto" w:fill="auto"/>
            <w:vAlign w:val="center"/>
          </w:tcPr>
          <w:p>
            <w:pPr>
              <w:pStyle w:val="25"/>
              <w:ind w:firstLine="0" w:firstLineChars="0"/>
              <w:rPr>
                <w:color w:val="auto"/>
                <w:szCs w:val="21"/>
                <w:rPrChange w:id="8962" w:author="小多 [2]" w:date="2020-09-23T11:01:09Z">
                  <w:rPr>
                    <w:szCs w:val="21"/>
                  </w:rPr>
                </w:rPrChange>
              </w:rPr>
            </w:pPr>
            <w:r>
              <w:rPr>
                <w:rFonts w:hint="eastAsia"/>
                <w:color w:val="auto"/>
                <w:szCs w:val="21"/>
                <w:rPrChange w:id="8963" w:author="小多 [2]" w:date="2020-09-23T11:01:09Z">
                  <w:rPr>
                    <w:rFonts w:hint="eastAsia"/>
                    <w:szCs w:val="21"/>
                  </w:rPr>
                </w:rPrChange>
              </w:rPr>
              <w:t>执行7.1.7 全程心率展示功能标准</w:t>
            </w:r>
          </w:p>
        </w:tc>
      </w:tr>
    </w:tbl>
    <w:p>
      <w:pPr>
        <w:ind w:left="480"/>
        <w:outlineLvl w:val="0"/>
        <w:rPr>
          <w:bCs/>
          <w:color w:val="auto"/>
          <w:sz w:val="24"/>
          <w:rPrChange w:id="8964" w:author="小多 [2]" w:date="2020-09-23T11:01:09Z">
            <w:rPr>
              <w:bCs/>
              <w:sz w:val="24"/>
            </w:rPr>
          </w:rPrChange>
        </w:rPr>
      </w:pPr>
    </w:p>
    <w:p>
      <w:pPr>
        <w:numPr>
          <w:ilvl w:val="255"/>
          <w:numId w:val="0"/>
        </w:numPr>
        <w:ind w:left="420" w:leftChars="200"/>
        <w:outlineLvl w:val="2"/>
        <w:rPr>
          <w:bCs/>
          <w:color w:val="auto"/>
          <w:sz w:val="24"/>
          <w:rPrChange w:id="8965" w:author="小多 [2]" w:date="2020-09-23T11:01:09Z">
            <w:rPr>
              <w:bCs/>
              <w:sz w:val="24"/>
            </w:rPr>
          </w:rPrChange>
        </w:rPr>
      </w:pPr>
      <w:bookmarkStart w:id="727" w:name="_Toc308"/>
      <w:bookmarkStart w:id="728" w:name="_Toc15447"/>
      <w:bookmarkStart w:id="729" w:name="_Toc1711"/>
      <w:bookmarkStart w:id="730" w:name="_Toc7540"/>
      <w:bookmarkStart w:id="731" w:name="_Toc4434"/>
      <w:bookmarkStart w:id="732" w:name="_Toc1929"/>
      <w:bookmarkStart w:id="733" w:name="_Toc4292"/>
      <w:bookmarkStart w:id="734" w:name="_Toc7339"/>
      <w:bookmarkStart w:id="735" w:name="_Toc30465"/>
      <w:bookmarkStart w:id="736" w:name="_Toc23785"/>
      <w:bookmarkStart w:id="737" w:name="_Toc29929"/>
      <w:bookmarkStart w:id="738" w:name="_Toc18973"/>
      <w:bookmarkStart w:id="739" w:name="_Toc4249"/>
      <w:r>
        <w:rPr>
          <w:rFonts w:hint="eastAsia"/>
          <w:bCs/>
          <w:color w:val="auto"/>
          <w:sz w:val="24"/>
          <w:rPrChange w:id="8966" w:author="小多 [2]" w:date="2020-09-23T11:01:09Z">
            <w:rPr>
              <w:rFonts w:hint="eastAsia"/>
              <w:bCs/>
              <w:sz w:val="24"/>
            </w:rPr>
          </w:rPrChange>
        </w:rPr>
        <w:t>7.2.10 房颤</w:t>
      </w:r>
      <w:bookmarkEnd w:id="727"/>
      <w:bookmarkEnd w:id="728"/>
      <w:bookmarkEnd w:id="729"/>
      <w:bookmarkEnd w:id="730"/>
      <w:bookmarkEnd w:id="731"/>
      <w:bookmarkEnd w:id="732"/>
      <w:bookmarkEnd w:id="733"/>
      <w:bookmarkEnd w:id="734"/>
      <w:bookmarkEnd w:id="735"/>
      <w:bookmarkEnd w:id="736"/>
      <w:bookmarkEnd w:id="737"/>
      <w:bookmarkEnd w:id="738"/>
      <w:bookmarkEnd w:id="739"/>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2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color w:val="auto"/>
                <w:szCs w:val="21"/>
                <w:rPrChange w:id="8967" w:author="小多 [2]" w:date="2020-09-23T11:01:09Z">
                  <w:rPr>
                    <w:b/>
                    <w:szCs w:val="21"/>
                  </w:rPr>
                </w:rPrChange>
              </w:rPr>
            </w:pPr>
            <w:r>
              <w:rPr>
                <w:rFonts w:hint="eastAsia"/>
                <w:b/>
                <w:color w:val="auto"/>
                <w:szCs w:val="21"/>
                <w:rPrChange w:id="8968" w:author="小多 [2]" w:date="2020-09-23T11:01:09Z">
                  <w:rPr>
                    <w:rFonts w:hint="eastAsia"/>
                    <w:b/>
                    <w:szCs w:val="21"/>
                  </w:rPr>
                </w:rPrChange>
              </w:rPr>
              <w:t>编号</w:t>
            </w:r>
          </w:p>
        </w:tc>
        <w:tc>
          <w:tcPr>
            <w:tcW w:w="2020" w:type="dxa"/>
            <w:shd w:val="clear" w:color="auto" w:fill="auto"/>
            <w:vAlign w:val="center"/>
          </w:tcPr>
          <w:p>
            <w:pPr>
              <w:jc w:val="center"/>
              <w:rPr>
                <w:b/>
                <w:color w:val="auto"/>
                <w:szCs w:val="21"/>
                <w:rPrChange w:id="8969" w:author="小多 [2]" w:date="2020-09-23T11:01:09Z">
                  <w:rPr>
                    <w:b/>
                    <w:szCs w:val="21"/>
                  </w:rPr>
                </w:rPrChange>
              </w:rPr>
            </w:pPr>
            <w:r>
              <w:rPr>
                <w:rFonts w:hint="eastAsia"/>
                <w:b/>
                <w:color w:val="auto"/>
                <w:szCs w:val="21"/>
                <w:rPrChange w:id="8970"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8971" w:author="小多 [2]" w:date="2020-09-23T11:01:09Z">
                  <w:rPr>
                    <w:b/>
                    <w:szCs w:val="21"/>
                  </w:rPr>
                </w:rPrChange>
              </w:rPr>
            </w:pPr>
            <w:r>
              <w:rPr>
                <w:rFonts w:hint="eastAsia"/>
                <w:b/>
                <w:color w:val="auto"/>
                <w:szCs w:val="21"/>
                <w:rPrChange w:id="8972"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8973" w:author="小多 [2]" w:date="2020-09-23T11:01:09Z">
                  <w:rPr>
                    <w:kern w:val="0"/>
                    <w:szCs w:val="21"/>
                  </w:rPr>
                </w:rPrChange>
              </w:rPr>
            </w:pPr>
            <w:r>
              <w:rPr>
                <w:rFonts w:hint="eastAsia"/>
                <w:color w:val="auto"/>
                <w:kern w:val="0"/>
                <w:szCs w:val="21"/>
                <w:rPrChange w:id="8974" w:author="小多 [2]" w:date="2020-09-23T11:01:09Z">
                  <w:rPr>
                    <w:rFonts w:hint="eastAsia"/>
                    <w:kern w:val="0"/>
                    <w:szCs w:val="21"/>
                  </w:rPr>
                </w:rPrChange>
              </w:rPr>
              <w:t>SOFT2_J01</w:t>
            </w:r>
          </w:p>
        </w:tc>
        <w:tc>
          <w:tcPr>
            <w:tcW w:w="2020" w:type="dxa"/>
            <w:shd w:val="clear" w:color="auto" w:fill="auto"/>
            <w:vAlign w:val="center"/>
          </w:tcPr>
          <w:p>
            <w:pPr>
              <w:rPr>
                <w:color w:val="auto"/>
                <w:kern w:val="0"/>
                <w:szCs w:val="21"/>
                <w:rPrChange w:id="8975" w:author="小多 [2]" w:date="2020-09-23T11:01:09Z">
                  <w:rPr>
                    <w:kern w:val="0"/>
                    <w:szCs w:val="21"/>
                  </w:rPr>
                </w:rPrChange>
              </w:rPr>
            </w:pPr>
            <w:r>
              <w:rPr>
                <w:rFonts w:hint="eastAsia"/>
                <w:color w:val="auto"/>
                <w:kern w:val="0"/>
                <w:szCs w:val="21"/>
                <w:rPrChange w:id="8976" w:author="小多 [2]" w:date="2020-09-23T11:01:09Z">
                  <w:rPr>
                    <w:rFonts w:hint="eastAsia"/>
                    <w:kern w:val="0"/>
                    <w:szCs w:val="21"/>
                  </w:rPr>
                </w:rPrChange>
              </w:rPr>
              <w:t>密度图区域</w:t>
            </w:r>
          </w:p>
        </w:tc>
        <w:tc>
          <w:tcPr>
            <w:tcW w:w="6342" w:type="dxa"/>
            <w:shd w:val="clear" w:color="auto" w:fill="auto"/>
            <w:vAlign w:val="center"/>
          </w:tcPr>
          <w:p>
            <w:pPr>
              <w:pStyle w:val="25"/>
              <w:ind w:firstLine="0" w:firstLineChars="0"/>
              <w:rPr>
                <w:color w:val="auto"/>
                <w:szCs w:val="21"/>
                <w:rPrChange w:id="8977" w:author="小多 [2]" w:date="2020-09-23T11:01:09Z">
                  <w:rPr>
                    <w:szCs w:val="21"/>
                  </w:rPr>
                </w:rPrChange>
              </w:rPr>
            </w:pPr>
            <w:r>
              <w:rPr>
                <w:rFonts w:hint="eastAsia"/>
                <w:color w:val="auto"/>
                <w:szCs w:val="21"/>
                <w:rPrChange w:id="8978" w:author="小多 [2]" w:date="2020-09-23T11:01:09Z">
                  <w:rPr>
                    <w:rFonts w:hint="eastAsia"/>
                    <w:szCs w:val="21"/>
                  </w:rPr>
                </w:rPrChange>
              </w:rPr>
              <w:t>执行7.1.10 密度图功能标准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8979" w:author="小多 [2]" w:date="2020-09-23T11:01:09Z">
                  <w:rPr>
                    <w:kern w:val="0"/>
                    <w:szCs w:val="21"/>
                  </w:rPr>
                </w:rPrChange>
              </w:rPr>
            </w:pPr>
            <w:r>
              <w:rPr>
                <w:rFonts w:hint="eastAsia"/>
                <w:color w:val="auto"/>
                <w:kern w:val="0"/>
                <w:szCs w:val="21"/>
                <w:rPrChange w:id="8980" w:author="小多 [2]" w:date="2020-09-23T11:01:09Z">
                  <w:rPr>
                    <w:rFonts w:hint="eastAsia"/>
                    <w:kern w:val="0"/>
                    <w:szCs w:val="21"/>
                  </w:rPr>
                </w:rPrChange>
              </w:rPr>
              <w:t>SOFT2_J02</w:t>
            </w:r>
          </w:p>
        </w:tc>
        <w:tc>
          <w:tcPr>
            <w:tcW w:w="2020" w:type="dxa"/>
            <w:shd w:val="clear" w:color="auto" w:fill="auto"/>
            <w:vAlign w:val="center"/>
          </w:tcPr>
          <w:p>
            <w:pPr>
              <w:rPr>
                <w:color w:val="auto"/>
                <w:kern w:val="0"/>
                <w:szCs w:val="21"/>
                <w:rPrChange w:id="8981" w:author="小多 [2]" w:date="2020-09-23T11:01:09Z">
                  <w:rPr>
                    <w:kern w:val="0"/>
                    <w:szCs w:val="21"/>
                  </w:rPr>
                </w:rPrChange>
              </w:rPr>
            </w:pPr>
            <w:r>
              <w:rPr>
                <w:rFonts w:hint="eastAsia"/>
                <w:color w:val="auto"/>
                <w:kern w:val="0"/>
                <w:szCs w:val="21"/>
                <w:rPrChange w:id="8982" w:author="小多 [2]" w:date="2020-09-23T11:01:09Z">
                  <w:rPr>
                    <w:rFonts w:hint="eastAsia"/>
                    <w:kern w:val="0"/>
                    <w:szCs w:val="21"/>
                  </w:rPr>
                </w:rPrChange>
              </w:rPr>
              <w:t>时间-间期散点图</w:t>
            </w:r>
          </w:p>
        </w:tc>
        <w:tc>
          <w:tcPr>
            <w:tcW w:w="6342" w:type="dxa"/>
            <w:shd w:val="clear" w:color="auto" w:fill="auto"/>
            <w:vAlign w:val="center"/>
          </w:tcPr>
          <w:p>
            <w:pPr>
              <w:pStyle w:val="25"/>
              <w:ind w:firstLine="0" w:firstLineChars="0"/>
              <w:rPr>
                <w:color w:val="auto"/>
                <w:szCs w:val="21"/>
                <w:rPrChange w:id="8983" w:author="小多 [2]" w:date="2020-09-23T11:01:09Z">
                  <w:rPr>
                    <w:szCs w:val="21"/>
                  </w:rPr>
                </w:rPrChange>
              </w:rPr>
            </w:pPr>
            <w:r>
              <w:rPr>
                <w:rFonts w:hint="eastAsia"/>
                <w:color w:val="auto"/>
                <w:szCs w:val="21"/>
                <w:rPrChange w:id="8984" w:author="小多 [2]" w:date="2020-09-23T11:01:09Z">
                  <w:rPr>
                    <w:rFonts w:hint="eastAsia"/>
                    <w:szCs w:val="21"/>
                  </w:rPr>
                </w:rPrChange>
              </w:rPr>
              <w:t>对每一个心搏对应时间和间期画点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8985" w:author="小多 [2]" w:date="2020-09-23T11:01:09Z">
                  <w:rPr>
                    <w:kern w:val="0"/>
                    <w:szCs w:val="21"/>
                  </w:rPr>
                </w:rPrChange>
              </w:rPr>
            </w:pPr>
            <w:r>
              <w:rPr>
                <w:rFonts w:hint="eastAsia"/>
                <w:color w:val="auto"/>
                <w:kern w:val="0"/>
                <w:szCs w:val="21"/>
                <w:rPrChange w:id="8986" w:author="小多 [2]" w:date="2020-09-23T11:01:09Z">
                  <w:rPr>
                    <w:rFonts w:hint="eastAsia"/>
                    <w:kern w:val="0"/>
                    <w:szCs w:val="21"/>
                  </w:rPr>
                </w:rPrChange>
              </w:rPr>
              <w:t>SOFT2_J03</w:t>
            </w:r>
          </w:p>
        </w:tc>
        <w:tc>
          <w:tcPr>
            <w:tcW w:w="2020" w:type="dxa"/>
            <w:shd w:val="clear" w:color="auto" w:fill="auto"/>
            <w:vAlign w:val="center"/>
          </w:tcPr>
          <w:p>
            <w:pPr>
              <w:rPr>
                <w:color w:val="auto"/>
                <w:kern w:val="0"/>
                <w:szCs w:val="21"/>
                <w:rPrChange w:id="8987" w:author="小多 [2]" w:date="2020-09-23T11:01:09Z">
                  <w:rPr>
                    <w:kern w:val="0"/>
                    <w:szCs w:val="21"/>
                  </w:rPr>
                </w:rPrChange>
              </w:rPr>
            </w:pPr>
            <w:r>
              <w:rPr>
                <w:rFonts w:hint="eastAsia"/>
                <w:color w:val="auto"/>
                <w:kern w:val="0"/>
                <w:szCs w:val="21"/>
                <w:rPrChange w:id="8988" w:author="小多 [2]" w:date="2020-09-23T11:01:09Z">
                  <w:rPr>
                    <w:rFonts w:hint="eastAsia"/>
                    <w:kern w:val="0"/>
                    <w:szCs w:val="21"/>
                  </w:rPr>
                </w:rPrChange>
              </w:rPr>
              <w:t>定位功能</w:t>
            </w:r>
          </w:p>
        </w:tc>
        <w:tc>
          <w:tcPr>
            <w:tcW w:w="6342" w:type="dxa"/>
            <w:shd w:val="clear" w:color="auto" w:fill="auto"/>
            <w:vAlign w:val="center"/>
          </w:tcPr>
          <w:p>
            <w:pPr>
              <w:pStyle w:val="25"/>
              <w:ind w:firstLine="0" w:firstLineChars="0"/>
              <w:rPr>
                <w:color w:val="auto"/>
                <w:szCs w:val="21"/>
                <w:rPrChange w:id="8989" w:author="小多 [2]" w:date="2020-09-23T11:01:09Z">
                  <w:rPr>
                    <w:szCs w:val="21"/>
                  </w:rPr>
                </w:rPrChange>
              </w:rPr>
            </w:pPr>
            <w:r>
              <w:rPr>
                <w:rFonts w:hint="eastAsia"/>
                <w:color w:val="auto"/>
                <w:szCs w:val="21"/>
                <w:rPrChange w:id="8990" w:author="小多 [2]" w:date="2020-09-23T11:01:09Z">
                  <w:rPr>
                    <w:rFonts w:hint="eastAsia"/>
                    <w:szCs w:val="21"/>
                  </w:rPr>
                </w:rPrChange>
              </w:rPr>
              <w:t>根据24小时密度图和时间-间期散点图，可以定位1小时或者5分钟对应的时间-间期曲线图和时间-间期散点图，并可以根据这四个图定位到12导联界面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8991" w:author="小多 [2]" w:date="2020-09-23T11:01:09Z">
                  <w:rPr>
                    <w:kern w:val="0"/>
                    <w:szCs w:val="21"/>
                  </w:rPr>
                </w:rPrChange>
              </w:rPr>
            </w:pPr>
            <w:r>
              <w:rPr>
                <w:rFonts w:hint="eastAsia"/>
                <w:color w:val="auto"/>
                <w:kern w:val="0"/>
                <w:szCs w:val="21"/>
                <w:rPrChange w:id="8992" w:author="小多 [2]" w:date="2020-09-23T11:01:09Z">
                  <w:rPr>
                    <w:rFonts w:hint="eastAsia"/>
                    <w:kern w:val="0"/>
                    <w:szCs w:val="21"/>
                  </w:rPr>
                </w:rPrChange>
              </w:rPr>
              <w:t>SOFT2_J04</w:t>
            </w:r>
          </w:p>
        </w:tc>
        <w:tc>
          <w:tcPr>
            <w:tcW w:w="2020" w:type="dxa"/>
            <w:shd w:val="clear" w:color="auto" w:fill="auto"/>
            <w:vAlign w:val="center"/>
          </w:tcPr>
          <w:p>
            <w:pPr>
              <w:rPr>
                <w:color w:val="auto"/>
                <w:kern w:val="0"/>
                <w:szCs w:val="21"/>
                <w:rPrChange w:id="8993" w:author="小多 [2]" w:date="2020-09-23T11:01:09Z">
                  <w:rPr>
                    <w:kern w:val="0"/>
                    <w:szCs w:val="21"/>
                  </w:rPr>
                </w:rPrChange>
              </w:rPr>
            </w:pPr>
            <w:r>
              <w:rPr>
                <w:rFonts w:hint="eastAsia"/>
                <w:color w:val="auto"/>
                <w:kern w:val="0"/>
                <w:szCs w:val="21"/>
                <w:rPrChange w:id="8994" w:author="小多 [2]" w:date="2020-09-23T11:01:09Z">
                  <w:rPr>
                    <w:rFonts w:hint="eastAsia"/>
                    <w:kern w:val="0"/>
                    <w:szCs w:val="21"/>
                  </w:rPr>
                </w:rPrChange>
              </w:rPr>
              <w:t>检测房颤功能</w:t>
            </w:r>
          </w:p>
        </w:tc>
        <w:tc>
          <w:tcPr>
            <w:tcW w:w="6342" w:type="dxa"/>
            <w:shd w:val="clear" w:color="auto" w:fill="auto"/>
            <w:vAlign w:val="center"/>
          </w:tcPr>
          <w:p>
            <w:pPr>
              <w:pStyle w:val="25"/>
              <w:ind w:firstLine="0" w:firstLineChars="0"/>
              <w:rPr>
                <w:color w:val="auto"/>
                <w:szCs w:val="21"/>
                <w:rPrChange w:id="8995" w:author="小多 [2]" w:date="2020-09-23T11:01:09Z">
                  <w:rPr>
                    <w:szCs w:val="21"/>
                  </w:rPr>
                </w:rPrChange>
              </w:rPr>
            </w:pPr>
            <w:r>
              <w:rPr>
                <w:rFonts w:hint="eastAsia"/>
                <w:color w:val="auto"/>
                <w:szCs w:val="21"/>
                <w:rPrChange w:id="8996" w:author="小多 [2]" w:date="2020-09-23T11:01:09Z">
                  <w:rPr>
                    <w:rFonts w:hint="eastAsia"/>
                    <w:szCs w:val="21"/>
                  </w:rPr>
                </w:rPrChange>
              </w:rPr>
              <w:t>通过点击房颤检测按钮，进行自动分析房颤事件，并以列表形式显示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8997" w:author="小多 [2]" w:date="2020-09-23T11:01:09Z">
                  <w:rPr>
                    <w:kern w:val="0"/>
                    <w:szCs w:val="21"/>
                  </w:rPr>
                </w:rPrChange>
              </w:rPr>
            </w:pPr>
            <w:r>
              <w:rPr>
                <w:rFonts w:hint="eastAsia"/>
                <w:color w:val="auto"/>
                <w:kern w:val="0"/>
                <w:szCs w:val="21"/>
                <w:rPrChange w:id="8998" w:author="小多 [2]" w:date="2020-09-23T11:01:09Z">
                  <w:rPr>
                    <w:rFonts w:hint="eastAsia"/>
                    <w:kern w:val="0"/>
                    <w:szCs w:val="21"/>
                  </w:rPr>
                </w:rPrChange>
              </w:rPr>
              <w:t>SOFT2_J05</w:t>
            </w:r>
          </w:p>
        </w:tc>
        <w:tc>
          <w:tcPr>
            <w:tcW w:w="2020" w:type="dxa"/>
            <w:shd w:val="clear" w:color="auto" w:fill="auto"/>
            <w:vAlign w:val="center"/>
          </w:tcPr>
          <w:p>
            <w:pPr>
              <w:rPr>
                <w:color w:val="auto"/>
                <w:kern w:val="0"/>
                <w:szCs w:val="21"/>
                <w:rPrChange w:id="8999" w:author="小多 [2]" w:date="2020-09-23T11:01:09Z">
                  <w:rPr>
                    <w:kern w:val="0"/>
                    <w:szCs w:val="21"/>
                  </w:rPr>
                </w:rPrChange>
              </w:rPr>
            </w:pPr>
            <w:r>
              <w:rPr>
                <w:rFonts w:hint="eastAsia"/>
                <w:color w:val="auto"/>
                <w:kern w:val="0"/>
                <w:szCs w:val="21"/>
                <w:rPrChange w:id="9000" w:author="小多 [2]" w:date="2020-09-23T11:01:09Z">
                  <w:rPr>
                    <w:rFonts w:hint="eastAsia"/>
                    <w:kern w:val="0"/>
                    <w:szCs w:val="21"/>
                  </w:rPr>
                </w:rPrChange>
              </w:rPr>
              <w:t>清除自动检测出来的房颤事件功能</w:t>
            </w:r>
          </w:p>
        </w:tc>
        <w:tc>
          <w:tcPr>
            <w:tcW w:w="6342" w:type="dxa"/>
            <w:shd w:val="clear" w:color="auto" w:fill="auto"/>
            <w:vAlign w:val="center"/>
          </w:tcPr>
          <w:p>
            <w:pPr>
              <w:pStyle w:val="25"/>
              <w:ind w:firstLine="0" w:firstLineChars="0"/>
              <w:rPr>
                <w:color w:val="auto"/>
                <w:szCs w:val="21"/>
                <w:rPrChange w:id="9001" w:author="小多 [2]" w:date="2020-09-23T11:01:09Z">
                  <w:rPr>
                    <w:szCs w:val="21"/>
                  </w:rPr>
                </w:rPrChange>
              </w:rPr>
            </w:pPr>
            <w:r>
              <w:rPr>
                <w:rFonts w:hint="eastAsia"/>
                <w:color w:val="auto"/>
                <w:szCs w:val="21"/>
                <w:rPrChange w:id="9002" w:author="小多 [2]" w:date="2020-09-23T11:01:09Z">
                  <w:rPr>
                    <w:rFonts w:hint="eastAsia"/>
                    <w:szCs w:val="21"/>
                  </w:rPr>
                </w:rPrChange>
              </w:rPr>
              <w:t>通过点击清除检测按钮，将自动分析出来的房颤事件清除，恢复检测之前的状态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9003" w:author="小多 [2]" w:date="2020-09-23T11:01:09Z">
                  <w:rPr>
                    <w:kern w:val="0"/>
                    <w:szCs w:val="21"/>
                  </w:rPr>
                </w:rPrChange>
              </w:rPr>
            </w:pPr>
            <w:r>
              <w:rPr>
                <w:rFonts w:hint="eastAsia"/>
                <w:color w:val="auto"/>
                <w:kern w:val="0"/>
                <w:szCs w:val="21"/>
                <w:rPrChange w:id="9004" w:author="小多 [2]" w:date="2020-09-23T11:01:09Z">
                  <w:rPr>
                    <w:rFonts w:hint="eastAsia"/>
                    <w:kern w:val="0"/>
                    <w:szCs w:val="21"/>
                  </w:rPr>
                </w:rPrChange>
              </w:rPr>
              <w:t>SOFT2_J06</w:t>
            </w:r>
          </w:p>
        </w:tc>
        <w:tc>
          <w:tcPr>
            <w:tcW w:w="2020" w:type="dxa"/>
            <w:shd w:val="clear" w:color="auto" w:fill="auto"/>
            <w:vAlign w:val="center"/>
          </w:tcPr>
          <w:p>
            <w:pPr>
              <w:rPr>
                <w:color w:val="auto"/>
                <w:kern w:val="0"/>
                <w:szCs w:val="21"/>
                <w:rPrChange w:id="9005" w:author="小多 [2]" w:date="2020-09-23T11:01:09Z">
                  <w:rPr>
                    <w:kern w:val="0"/>
                    <w:szCs w:val="21"/>
                  </w:rPr>
                </w:rPrChange>
              </w:rPr>
            </w:pPr>
            <w:r>
              <w:rPr>
                <w:rFonts w:hint="eastAsia"/>
                <w:color w:val="auto"/>
                <w:kern w:val="0"/>
                <w:szCs w:val="21"/>
                <w:rPrChange w:id="9006" w:author="小多 [2]" w:date="2020-09-23T11:01:09Z">
                  <w:rPr>
                    <w:rFonts w:hint="eastAsia"/>
                    <w:kern w:val="0"/>
                    <w:szCs w:val="21"/>
                  </w:rPr>
                </w:rPrChange>
              </w:rPr>
              <w:t>清除一条自动检测出来的房颤检测记录</w:t>
            </w:r>
          </w:p>
        </w:tc>
        <w:tc>
          <w:tcPr>
            <w:tcW w:w="6342" w:type="dxa"/>
            <w:shd w:val="clear" w:color="auto" w:fill="auto"/>
            <w:vAlign w:val="center"/>
          </w:tcPr>
          <w:p>
            <w:pPr>
              <w:pStyle w:val="25"/>
              <w:ind w:firstLine="0" w:firstLineChars="0"/>
              <w:rPr>
                <w:color w:val="auto"/>
                <w:szCs w:val="21"/>
                <w:rPrChange w:id="9007" w:author="小多 [2]" w:date="2020-09-23T11:01:09Z">
                  <w:rPr>
                    <w:szCs w:val="21"/>
                  </w:rPr>
                </w:rPrChange>
              </w:rPr>
            </w:pPr>
            <w:r>
              <w:rPr>
                <w:rFonts w:hint="eastAsia"/>
                <w:color w:val="auto"/>
                <w:szCs w:val="21"/>
                <w:rPrChange w:id="9008" w:author="小多 [2]" w:date="2020-09-23T11:01:09Z">
                  <w:rPr>
                    <w:rFonts w:hint="eastAsia"/>
                    <w:szCs w:val="21"/>
                  </w:rPr>
                </w:rPrChange>
              </w:rPr>
              <w:t>选中一条记录，点击删除该事件按钮，如果是自动检测出来的事件，则清除</w:t>
            </w:r>
            <w:del w:id="9009" w:author="小多 [2]" w:date="2020-09-23T11:07:54Z">
              <w:r>
                <w:rPr>
                  <w:rFonts w:hint="eastAsia"/>
                  <w:color w:val="auto"/>
                  <w:szCs w:val="21"/>
                  <w:rPrChange w:id="9010" w:author="小多 [2]" w:date="2020-09-23T11:01:09Z">
                    <w:rPr>
                      <w:rFonts w:hint="eastAsia"/>
                      <w:szCs w:val="21"/>
                    </w:rPr>
                  </w:rPrChange>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9012" w:author="小多 [2]" w:date="2020-09-23T11:01:09Z">
                  <w:rPr>
                    <w:kern w:val="0"/>
                    <w:szCs w:val="21"/>
                  </w:rPr>
                </w:rPrChange>
              </w:rPr>
            </w:pPr>
            <w:r>
              <w:rPr>
                <w:rFonts w:hint="eastAsia"/>
                <w:color w:val="auto"/>
                <w:kern w:val="0"/>
                <w:szCs w:val="21"/>
                <w:rPrChange w:id="9013" w:author="小多 [2]" w:date="2020-09-23T11:01:09Z">
                  <w:rPr>
                    <w:rFonts w:hint="eastAsia"/>
                    <w:kern w:val="0"/>
                    <w:szCs w:val="21"/>
                  </w:rPr>
                </w:rPrChange>
              </w:rPr>
              <w:t>SOFT2_J07</w:t>
            </w:r>
          </w:p>
        </w:tc>
        <w:tc>
          <w:tcPr>
            <w:tcW w:w="2020" w:type="dxa"/>
            <w:shd w:val="clear" w:color="auto" w:fill="auto"/>
            <w:vAlign w:val="center"/>
          </w:tcPr>
          <w:p>
            <w:pPr>
              <w:rPr>
                <w:color w:val="auto"/>
                <w:kern w:val="0"/>
                <w:szCs w:val="21"/>
                <w:rPrChange w:id="9014" w:author="小多 [2]" w:date="2020-09-23T11:01:09Z">
                  <w:rPr>
                    <w:kern w:val="0"/>
                    <w:szCs w:val="21"/>
                  </w:rPr>
                </w:rPrChange>
              </w:rPr>
            </w:pPr>
            <w:r>
              <w:rPr>
                <w:rFonts w:hint="eastAsia"/>
                <w:color w:val="auto"/>
                <w:kern w:val="0"/>
                <w:szCs w:val="21"/>
                <w:rPrChange w:id="9015" w:author="小多 [2]" w:date="2020-09-23T11:01:09Z">
                  <w:rPr>
                    <w:rFonts w:hint="eastAsia"/>
                    <w:kern w:val="0"/>
                    <w:szCs w:val="21"/>
                  </w:rPr>
                </w:rPrChange>
              </w:rPr>
              <w:t>通用模板编辑窗口</w:t>
            </w:r>
          </w:p>
        </w:tc>
        <w:tc>
          <w:tcPr>
            <w:tcW w:w="6342" w:type="dxa"/>
            <w:shd w:val="clear" w:color="auto" w:fill="auto"/>
            <w:vAlign w:val="center"/>
          </w:tcPr>
          <w:p>
            <w:pPr>
              <w:pStyle w:val="25"/>
              <w:ind w:firstLine="0" w:firstLineChars="0"/>
              <w:rPr>
                <w:color w:val="auto"/>
                <w:szCs w:val="21"/>
                <w:rPrChange w:id="9016" w:author="小多 [2]" w:date="2020-09-23T11:01:09Z">
                  <w:rPr>
                    <w:szCs w:val="21"/>
                  </w:rPr>
                </w:rPrChange>
              </w:rPr>
            </w:pPr>
            <w:r>
              <w:rPr>
                <w:rFonts w:hint="eastAsia"/>
                <w:color w:val="auto"/>
                <w:szCs w:val="21"/>
                <w:rPrChange w:id="9017" w:author="小多 [2]" w:date="2020-09-23T11:01:09Z">
                  <w:rPr>
                    <w:rFonts w:hint="eastAsia"/>
                    <w:szCs w:val="21"/>
                  </w:rPr>
                </w:rPrChange>
              </w:rPr>
              <w:t>执行7.1.1 通用心电图编辑窗口标准</w:t>
            </w:r>
          </w:p>
        </w:tc>
      </w:tr>
    </w:tbl>
    <w:p>
      <w:pPr>
        <w:ind w:left="480"/>
        <w:outlineLvl w:val="0"/>
        <w:rPr>
          <w:bCs/>
          <w:color w:val="auto"/>
          <w:sz w:val="24"/>
          <w:rPrChange w:id="9018" w:author="小多 [2]" w:date="2020-09-23T11:01:09Z">
            <w:rPr>
              <w:bCs/>
              <w:sz w:val="24"/>
            </w:rPr>
          </w:rPrChange>
        </w:rPr>
      </w:pPr>
    </w:p>
    <w:p>
      <w:pPr>
        <w:numPr>
          <w:ilvl w:val="255"/>
          <w:numId w:val="0"/>
        </w:numPr>
        <w:ind w:left="420" w:leftChars="200"/>
        <w:outlineLvl w:val="2"/>
        <w:rPr>
          <w:bCs/>
          <w:color w:val="auto"/>
          <w:sz w:val="24"/>
          <w:rPrChange w:id="9019" w:author="小多 [2]" w:date="2020-09-23T11:01:09Z">
            <w:rPr>
              <w:bCs/>
              <w:sz w:val="24"/>
            </w:rPr>
          </w:rPrChange>
        </w:rPr>
      </w:pPr>
      <w:bookmarkStart w:id="740" w:name="_Toc15203"/>
      <w:bookmarkStart w:id="741" w:name="_Toc16312"/>
      <w:bookmarkStart w:id="742" w:name="_Toc10158"/>
      <w:bookmarkStart w:id="743" w:name="_Toc12109"/>
      <w:bookmarkStart w:id="744" w:name="_Toc24185"/>
      <w:bookmarkStart w:id="745" w:name="_Toc24567"/>
      <w:bookmarkStart w:id="746" w:name="_Toc15811"/>
      <w:bookmarkStart w:id="747" w:name="_Toc28866"/>
      <w:bookmarkStart w:id="748" w:name="_Toc20548"/>
      <w:bookmarkStart w:id="749" w:name="_Toc10677"/>
      <w:bookmarkStart w:id="750" w:name="_Toc22800"/>
      <w:bookmarkStart w:id="751" w:name="_Toc2396"/>
      <w:bookmarkStart w:id="752" w:name="_Toc7219"/>
      <w:r>
        <w:rPr>
          <w:rFonts w:hint="eastAsia"/>
          <w:bCs/>
          <w:color w:val="auto"/>
          <w:sz w:val="24"/>
          <w:rPrChange w:id="9020" w:author="小多 [2]" w:date="2020-09-23T11:01:09Z">
            <w:rPr>
              <w:rFonts w:hint="eastAsia"/>
              <w:bCs/>
              <w:sz w:val="24"/>
            </w:rPr>
          </w:rPrChange>
        </w:rPr>
        <w:t>7.2.11 ST</w:t>
      </w:r>
      <w:bookmarkEnd w:id="740"/>
      <w:bookmarkEnd w:id="741"/>
      <w:bookmarkEnd w:id="742"/>
      <w:bookmarkEnd w:id="743"/>
      <w:bookmarkEnd w:id="744"/>
      <w:bookmarkEnd w:id="745"/>
      <w:bookmarkEnd w:id="746"/>
      <w:bookmarkEnd w:id="747"/>
      <w:bookmarkEnd w:id="748"/>
      <w:bookmarkEnd w:id="749"/>
      <w:bookmarkEnd w:id="750"/>
      <w:bookmarkEnd w:id="751"/>
      <w:bookmarkEnd w:id="75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262"/>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color w:val="auto"/>
                <w:szCs w:val="21"/>
                <w:rPrChange w:id="9021" w:author="小多 [2]" w:date="2020-09-23T11:01:09Z">
                  <w:rPr>
                    <w:b/>
                    <w:szCs w:val="21"/>
                  </w:rPr>
                </w:rPrChange>
              </w:rPr>
            </w:pPr>
            <w:r>
              <w:rPr>
                <w:rFonts w:hint="eastAsia"/>
                <w:b/>
                <w:color w:val="auto"/>
                <w:szCs w:val="21"/>
                <w:rPrChange w:id="9022" w:author="小多 [2]" w:date="2020-09-23T11:01:09Z">
                  <w:rPr>
                    <w:rFonts w:hint="eastAsia"/>
                    <w:b/>
                    <w:szCs w:val="21"/>
                  </w:rPr>
                </w:rPrChange>
              </w:rPr>
              <w:t>编号</w:t>
            </w:r>
          </w:p>
        </w:tc>
        <w:tc>
          <w:tcPr>
            <w:tcW w:w="3262" w:type="dxa"/>
            <w:shd w:val="clear" w:color="auto" w:fill="auto"/>
            <w:vAlign w:val="center"/>
          </w:tcPr>
          <w:p>
            <w:pPr>
              <w:jc w:val="center"/>
              <w:rPr>
                <w:b/>
                <w:color w:val="auto"/>
                <w:szCs w:val="21"/>
                <w:rPrChange w:id="9023" w:author="小多 [2]" w:date="2020-09-23T11:01:09Z">
                  <w:rPr>
                    <w:b/>
                    <w:szCs w:val="21"/>
                  </w:rPr>
                </w:rPrChange>
              </w:rPr>
            </w:pPr>
            <w:r>
              <w:rPr>
                <w:rFonts w:hint="eastAsia"/>
                <w:b/>
                <w:color w:val="auto"/>
                <w:szCs w:val="21"/>
                <w:rPrChange w:id="9024" w:author="小多 [2]" w:date="2020-09-23T11:01:09Z">
                  <w:rPr>
                    <w:rFonts w:hint="eastAsia"/>
                    <w:b/>
                    <w:szCs w:val="21"/>
                  </w:rPr>
                </w:rPrChange>
              </w:rPr>
              <w:t>项目</w:t>
            </w:r>
          </w:p>
        </w:tc>
        <w:tc>
          <w:tcPr>
            <w:tcW w:w="5100" w:type="dxa"/>
            <w:shd w:val="clear" w:color="auto" w:fill="auto"/>
            <w:vAlign w:val="center"/>
          </w:tcPr>
          <w:p>
            <w:pPr>
              <w:jc w:val="center"/>
              <w:rPr>
                <w:b/>
                <w:color w:val="auto"/>
                <w:szCs w:val="21"/>
                <w:rPrChange w:id="9025" w:author="小多 [2]" w:date="2020-09-23T11:01:09Z">
                  <w:rPr>
                    <w:b/>
                    <w:szCs w:val="21"/>
                  </w:rPr>
                </w:rPrChange>
              </w:rPr>
            </w:pPr>
            <w:r>
              <w:rPr>
                <w:rFonts w:hint="eastAsia"/>
                <w:b/>
                <w:color w:val="auto"/>
                <w:szCs w:val="21"/>
                <w:rPrChange w:id="9026"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410" w:type="dxa"/>
            <w:shd w:val="clear" w:color="auto" w:fill="auto"/>
            <w:vAlign w:val="center"/>
          </w:tcPr>
          <w:p>
            <w:pPr>
              <w:jc w:val="center"/>
              <w:rPr>
                <w:color w:val="auto"/>
                <w:kern w:val="0"/>
                <w:szCs w:val="21"/>
                <w:rPrChange w:id="9027" w:author="小多 [2]" w:date="2020-09-23T11:01:09Z">
                  <w:rPr>
                    <w:kern w:val="0"/>
                    <w:szCs w:val="21"/>
                  </w:rPr>
                </w:rPrChange>
              </w:rPr>
            </w:pPr>
            <w:r>
              <w:rPr>
                <w:rFonts w:hint="eastAsia"/>
                <w:color w:val="auto"/>
                <w:kern w:val="0"/>
                <w:szCs w:val="21"/>
                <w:rPrChange w:id="9028" w:author="小多 [2]" w:date="2020-09-23T11:01:09Z">
                  <w:rPr>
                    <w:rFonts w:hint="eastAsia"/>
                    <w:kern w:val="0"/>
                    <w:szCs w:val="21"/>
                  </w:rPr>
                </w:rPrChange>
              </w:rPr>
              <w:t>SOFT2_K01</w:t>
            </w:r>
          </w:p>
        </w:tc>
        <w:tc>
          <w:tcPr>
            <w:tcW w:w="3262" w:type="dxa"/>
            <w:shd w:val="clear" w:color="auto" w:fill="auto"/>
            <w:vAlign w:val="center"/>
          </w:tcPr>
          <w:p>
            <w:pPr>
              <w:rPr>
                <w:color w:val="auto"/>
                <w:kern w:val="0"/>
                <w:szCs w:val="21"/>
                <w:rPrChange w:id="9029" w:author="小多 [2]" w:date="2020-09-23T11:01:09Z">
                  <w:rPr>
                    <w:kern w:val="0"/>
                    <w:szCs w:val="21"/>
                  </w:rPr>
                </w:rPrChange>
              </w:rPr>
            </w:pPr>
            <w:r>
              <w:rPr>
                <w:rFonts w:hint="eastAsia"/>
                <w:color w:val="auto"/>
                <w:kern w:val="0"/>
                <w:szCs w:val="21"/>
                <w:rPrChange w:id="9030" w:author="小多 [2]" w:date="2020-09-23T11:01:09Z">
                  <w:rPr>
                    <w:rFonts w:hint="eastAsia"/>
                    <w:kern w:val="0"/>
                    <w:szCs w:val="21"/>
                  </w:rPr>
                </w:rPrChange>
              </w:rPr>
              <w:t>全程心率图</w:t>
            </w:r>
          </w:p>
        </w:tc>
        <w:tc>
          <w:tcPr>
            <w:tcW w:w="5100" w:type="dxa"/>
            <w:shd w:val="clear" w:color="auto" w:fill="auto"/>
            <w:vAlign w:val="center"/>
          </w:tcPr>
          <w:p>
            <w:pPr>
              <w:pStyle w:val="25"/>
              <w:ind w:firstLine="0" w:firstLineChars="0"/>
              <w:rPr>
                <w:color w:val="auto"/>
                <w:szCs w:val="21"/>
                <w:rPrChange w:id="9031" w:author="小多 [2]" w:date="2020-09-23T11:01:09Z">
                  <w:rPr>
                    <w:szCs w:val="21"/>
                  </w:rPr>
                </w:rPrChange>
              </w:rPr>
            </w:pPr>
            <w:r>
              <w:rPr>
                <w:rFonts w:hint="eastAsia"/>
                <w:color w:val="auto"/>
                <w:szCs w:val="21"/>
                <w:rPrChange w:id="9032" w:author="小多 [2]" w:date="2020-09-23T11:01:09Z">
                  <w:rPr>
                    <w:rFonts w:hint="eastAsia"/>
                    <w:szCs w:val="21"/>
                  </w:rPr>
                </w:rPrChange>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9033" w:author="小多 [2]" w:date="2020-09-23T11:01:09Z">
                  <w:rPr>
                    <w:kern w:val="0"/>
                    <w:szCs w:val="21"/>
                  </w:rPr>
                </w:rPrChange>
              </w:rPr>
            </w:pPr>
            <w:r>
              <w:rPr>
                <w:rFonts w:hint="eastAsia"/>
                <w:color w:val="auto"/>
                <w:kern w:val="0"/>
                <w:szCs w:val="21"/>
                <w:rPrChange w:id="9034" w:author="小多 [2]" w:date="2020-09-23T11:01:09Z">
                  <w:rPr>
                    <w:rFonts w:hint="eastAsia"/>
                    <w:kern w:val="0"/>
                    <w:szCs w:val="21"/>
                  </w:rPr>
                </w:rPrChange>
              </w:rPr>
              <w:t>SOFT2_K02</w:t>
            </w:r>
          </w:p>
        </w:tc>
        <w:tc>
          <w:tcPr>
            <w:tcW w:w="3262" w:type="dxa"/>
            <w:shd w:val="clear" w:color="auto" w:fill="auto"/>
            <w:vAlign w:val="center"/>
          </w:tcPr>
          <w:p>
            <w:pPr>
              <w:rPr>
                <w:color w:val="auto"/>
                <w:kern w:val="0"/>
                <w:szCs w:val="21"/>
                <w:rPrChange w:id="9035" w:author="小多 [2]" w:date="2020-09-23T11:01:09Z">
                  <w:rPr>
                    <w:kern w:val="0"/>
                    <w:szCs w:val="21"/>
                  </w:rPr>
                </w:rPrChange>
              </w:rPr>
            </w:pPr>
            <w:r>
              <w:rPr>
                <w:rFonts w:hint="eastAsia"/>
                <w:color w:val="auto"/>
                <w:kern w:val="0"/>
                <w:szCs w:val="21"/>
                <w:rPrChange w:id="9036" w:author="小多 [2]" w:date="2020-09-23T11:01:09Z">
                  <w:rPr>
                    <w:rFonts w:hint="eastAsia"/>
                    <w:kern w:val="0"/>
                    <w:szCs w:val="21"/>
                  </w:rPr>
                </w:rPrChange>
              </w:rPr>
              <w:t>全程12导联ST功能区域</w:t>
            </w:r>
          </w:p>
        </w:tc>
        <w:tc>
          <w:tcPr>
            <w:tcW w:w="5100" w:type="dxa"/>
            <w:shd w:val="clear" w:color="auto" w:fill="auto"/>
            <w:vAlign w:val="center"/>
          </w:tcPr>
          <w:p>
            <w:pPr>
              <w:pStyle w:val="25"/>
              <w:ind w:firstLine="0" w:firstLineChars="0"/>
              <w:rPr>
                <w:color w:val="auto"/>
                <w:szCs w:val="21"/>
                <w:rPrChange w:id="9037" w:author="小多 [2]" w:date="2020-09-23T11:01:09Z">
                  <w:rPr>
                    <w:szCs w:val="21"/>
                  </w:rPr>
                </w:rPrChange>
              </w:rPr>
            </w:pPr>
            <w:r>
              <w:rPr>
                <w:rFonts w:hint="eastAsia"/>
                <w:color w:val="auto"/>
                <w:szCs w:val="21"/>
                <w:rPrChange w:id="9038" w:author="小多 [2]" w:date="2020-09-23T11:01:09Z">
                  <w:rPr>
                    <w:rFonts w:hint="eastAsia"/>
                    <w:szCs w:val="21"/>
                  </w:rPr>
                </w:rPrChange>
              </w:rPr>
              <w:t>执行 “7.1.15 全程12导联分钟计ST段展示”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Change w:id="9039" w:author="小多 [2]" w:date="2020-09-23T11:01:09Z">
                  <w:rPr>
                    <w:kern w:val="0"/>
                    <w:szCs w:val="21"/>
                  </w:rPr>
                </w:rPrChange>
              </w:rPr>
            </w:pPr>
            <w:r>
              <w:rPr>
                <w:rFonts w:hint="eastAsia"/>
                <w:color w:val="auto"/>
                <w:kern w:val="0"/>
                <w:szCs w:val="21"/>
                <w:rPrChange w:id="9040" w:author="小多 [2]" w:date="2020-09-23T11:01:09Z">
                  <w:rPr>
                    <w:rFonts w:hint="eastAsia"/>
                    <w:kern w:val="0"/>
                    <w:szCs w:val="21"/>
                  </w:rPr>
                </w:rPrChange>
              </w:rPr>
              <w:t>SOFT2_K03</w:t>
            </w:r>
          </w:p>
        </w:tc>
        <w:tc>
          <w:tcPr>
            <w:tcW w:w="3262" w:type="dxa"/>
            <w:shd w:val="clear" w:color="auto" w:fill="auto"/>
            <w:vAlign w:val="center"/>
          </w:tcPr>
          <w:p>
            <w:pPr>
              <w:rPr>
                <w:color w:val="auto"/>
                <w:kern w:val="0"/>
                <w:szCs w:val="21"/>
                <w:rPrChange w:id="9041" w:author="小多 [2]" w:date="2020-09-23T11:01:09Z">
                  <w:rPr>
                    <w:kern w:val="0"/>
                    <w:szCs w:val="21"/>
                  </w:rPr>
                </w:rPrChange>
              </w:rPr>
            </w:pPr>
            <w:r>
              <w:rPr>
                <w:rFonts w:hint="eastAsia"/>
                <w:color w:val="auto"/>
                <w:kern w:val="0"/>
                <w:szCs w:val="21"/>
                <w:rPrChange w:id="9042" w:author="小多 [2]" w:date="2020-09-23T11:01:09Z">
                  <w:rPr>
                    <w:rFonts w:hint="eastAsia"/>
                    <w:kern w:val="0"/>
                    <w:szCs w:val="21"/>
                  </w:rPr>
                </w:rPrChange>
              </w:rPr>
              <w:t>通用模板编辑窗口</w:t>
            </w:r>
          </w:p>
        </w:tc>
        <w:tc>
          <w:tcPr>
            <w:tcW w:w="5100" w:type="dxa"/>
            <w:shd w:val="clear" w:color="auto" w:fill="auto"/>
            <w:vAlign w:val="center"/>
          </w:tcPr>
          <w:p>
            <w:pPr>
              <w:pStyle w:val="25"/>
              <w:ind w:firstLine="0" w:firstLineChars="0"/>
              <w:rPr>
                <w:color w:val="auto"/>
                <w:szCs w:val="21"/>
                <w:rPrChange w:id="9043" w:author="小多 [2]" w:date="2020-09-23T11:01:09Z">
                  <w:rPr>
                    <w:szCs w:val="21"/>
                  </w:rPr>
                </w:rPrChange>
              </w:rPr>
            </w:pPr>
            <w:r>
              <w:rPr>
                <w:rFonts w:hint="eastAsia"/>
                <w:color w:val="auto"/>
                <w:szCs w:val="21"/>
                <w:rPrChange w:id="9044" w:author="小多 [2]" w:date="2020-09-23T11:01:09Z">
                  <w:rPr>
                    <w:rFonts w:hint="eastAsia"/>
                    <w:szCs w:val="21"/>
                  </w:rPr>
                </w:rPrChange>
              </w:rPr>
              <w:t>执行7.1.1 通用心电图编辑窗口标准</w:t>
            </w:r>
          </w:p>
        </w:tc>
      </w:tr>
    </w:tbl>
    <w:p>
      <w:pPr>
        <w:rPr>
          <w:color w:val="auto"/>
          <w:rPrChange w:id="9045" w:author="小多 [2]" w:date="2020-09-23T11:01:09Z">
            <w:rPr/>
          </w:rPrChange>
        </w:rPr>
      </w:pPr>
    </w:p>
    <w:p>
      <w:pPr>
        <w:ind w:left="480"/>
        <w:outlineLvl w:val="0"/>
        <w:rPr>
          <w:ins w:id="9046" w:author="小多 [2]" w:date="2020-09-23T11:08:05Z"/>
          <w:bCs/>
          <w:color w:val="auto"/>
          <w:sz w:val="24"/>
        </w:rPr>
      </w:pPr>
    </w:p>
    <w:p>
      <w:pPr>
        <w:ind w:left="480"/>
        <w:outlineLvl w:val="0"/>
        <w:rPr>
          <w:bCs/>
          <w:color w:val="auto"/>
          <w:sz w:val="24"/>
          <w:rPrChange w:id="9047" w:author="小多 [2]" w:date="2020-09-23T11:01:09Z">
            <w:rPr>
              <w:bCs/>
              <w:sz w:val="24"/>
            </w:rPr>
          </w:rPrChange>
        </w:rPr>
      </w:pPr>
    </w:p>
    <w:p>
      <w:pPr>
        <w:numPr>
          <w:ilvl w:val="255"/>
          <w:numId w:val="0"/>
        </w:numPr>
        <w:ind w:left="420" w:leftChars="200"/>
        <w:outlineLvl w:val="2"/>
        <w:rPr>
          <w:bCs/>
          <w:color w:val="auto"/>
          <w:sz w:val="24"/>
          <w:rPrChange w:id="9048" w:author="小多 [2]" w:date="2020-09-23T11:01:09Z">
            <w:rPr>
              <w:bCs/>
              <w:sz w:val="24"/>
            </w:rPr>
          </w:rPrChange>
        </w:rPr>
      </w:pPr>
      <w:bookmarkStart w:id="753" w:name="_Toc9431"/>
      <w:bookmarkStart w:id="754" w:name="_Toc31492"/>
      <w:bookmarkStart w:id="755" w:name="_Toc2001"/>
      <w:bookmarkStart w:id="756" w:name="_Toc7890"/>
      <w:bookmarkStart w:id="757" w:name="_Toc31484"/>
      <w:bookmarkStart w:id="758" w:name="_Toc9978"/>
      <w:bookmarkStart w:id="759" w:name="_Toc3646"/>
      <w:bookmarkStart w:id="760" w:name="_Toc24881"/>
      <w:bookmarkStart w:id="761" w:name="_Toc25978"/>
      <w:bookmarkStart w:id="762" w:name="_Toc32475"/>
      <w:bookmarkStart w:id="763" w:name="_Toc5502"/>
      <w:bookmarkStart w:id="764" w:name="_Toc26672"/>
      <w:bookmarkStart w:id="765" w:name="_Toc17861"/>
      <w:r>
        <w:rPr>
          <w:rFonts w:hint="eastAsia"/>
          <w:bCs/>
          <w:color w:val="auto"/>
          <w:sz w:val="24"/>
          <w:rPrChange w:id="9049" w:author="小多 [2]" w:date="2020-09-23T11:01:09Z">
            <w:rPr>
              <w:rFonts w:hint="eastAsia"/>
              <w:bCs/>
              <w:sz w:val="24"/>
            </w:rPr>
          </w:rPrChange>
        </w:rPr>
        <w:t>7.2.12 HRV</w:t>
      </w:r>
      <w:bookmarkEnd w:id="753"/>
      <w:bookmarkEnd w:id="754"/>
      <w:bookmarkEnd w:id="755"/>
      <w:bookmarkEnd w:id="756"/>
      <w:bookmarkEnd w:id="757"/>
      <w:bookmarkEnd w:id="758"/>
      <w:bookmarkEnd w:id="759"/>
      <w:bookmarkEnd w:id="760"/>
      <w:bookmarkEnd w:id="761"/>
      <w:bookmarkEnd w:id="762"/>
      <w:bookmarkEnd w:id="763"/>
      <w:bookmarkEnd w:id="764"/>
      <w:bookmarkEnd w:id="765"/>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09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34" w:type="dxa"/>
            <w:shd w:val="clear" w:color="auto" w:fill="auto"/>
            <w:vAlign w:val="center"/>
          </w:tcPr>
          <w:p>
            <w:pPr>
              <w:jc w:val="center"/>
              <w:rPr>
                <w:b/>
                <w:color w:val="auto"/>
                <w:szCs w:val="21"/>
                <w:rPrChange w:id="9050" w:author="小多 [2]" w:date="2020-09-23T11:01:09Z">
                  <w:rPr>
                    <w:b/>
                    <w:szCs w:val="21"/>
                  </w:rPr>
                </w:rPrChange>
              </w:rPr>
            </w:pPr>
            <w:r>
              <w:rPr>
                <w:rFonts w:hint="eastAsia"/>
                <w:b/>
                <w:color w:val="auto"/>
                <w:szCs w:val="21"/>
                <w:rPrChange w:id="9051" w:author="小多 [2]" w:date="2020-09-23T11:01:09Z">
                  <w:rPr>
                    <w:rFonts w:hint="eastAsia"/>
                    <w:b/>
                    <w:szCs w:val="21"/>
                  </w:rPr>
                </w:rPrChange>
              </w:rPr>
              <w:t>编号</w:t>
            </w:r>
          </w:p>
        </w:tc>
        <w:tc>
          <w:tcPr>
            <w:tcW w:w="2096" w:type="dxa"/>
            <w:shd w:val="clear" w:color="auto" w:fill="auto"/>
            <w:vAlign w:val="center"/>
          </w:tcPr>
          <w:p>
            <w:pPr>
              <w:jc w:val="center"/>
              <w:rPr>
                <w:b/>
                <w:color w:val="auto"/>
                <w:szCs w:val="21"/>
                <w:rPrChange w:id="9052" w:author="小多 [2]" w:date="2020-09-23T11:01:09Z">
                  <w:rPr>
                    <w:b/>
                    <w:szCs w:val="21"/>
                  </w:rPr>
                </w:rPrChange>
              </w:rPr>
            </w:pPr>
            <w:r>
              <w:rPr>
                <w:rFonts w:hint="eastAsia"/>
                <w:b/>
                <w:color w:val="auto"/>
                <w:szCs w:val="21"/>
                <w:rPrChange w:id="9053"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9054" w:author="小多 [2]" w:date="2020-09-23T11:01:09Z">
                  <w:rPr>
                    <w:b/>
                    <w:szCs w:val="21"/>
                  </w:rPr>
                </w:rPrChange>
              </w:rPr>
            </w:pPr>
            <w:r>
              <w:rPr>
                <w:rFonts w:hint="eastAsia"/>
                <w:b/>
                <w:color w:val="auto"/>
                <w:szCs w:val="21"/>
                <w:rPrChange w:id="905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color w:val="auto"/>
                <w:kern w:val="0"/>
                <w:szCs w:val="21"/>
                <w:rPrChange w:id="9056" w:author="小多 [2]" w:date="2020-09-23T11:01:09Z">
                  <w:rPr>
                    <w:kern w:val="0"/>
                    <w:szCs w:val="21"/>
                  </w:rPr>
                </w:rPrChange>
              </w:rPr>
            </w:pPr>
            <w:r>
              <w:rPr>
                <w:rFonts w:hint="eastAsia"/>
                <w:color w:val="auto"/>
                <w:kern w:val="0"/>
                <w:szCs w:val="21"/>
                <w:rPrChange w:id="9057" w:author="小多 [2]" w:date="2020-09-23T11:01:09Z">
                  <w:rPr>
                    <w:rFonts w:hint="eastAsia"/>
                    <w:kern w:val="0"/>
                    <w:szCs w:val="21"/>
                  </w:rPr>
                </w:rPrChange>
              </w:rPr>
              <w:t>SOFT2_L01</w:t>
            </w:r>
          </w:p>
        </w:tc>
        <w:tc>
          <w:tcPr>
            <w:tcW w:w="2096" w:type="dxa"/>
            <w:shd w:val="clear" w:color="auto" w:fill="auto"/>
            <w:vAlign w:val="center"/>
          </w:tcPr>
          <w:p>
            <w:pPr>
              <w:rPr>
                <w:color w:val="auto"/>
                <w:kern w:val="0"/>
                <w:szCs w:val="21"/>
                <w:rPrChange w:id="9058" w:author="小多 [2]" w:date="2020-09-23T11:01:09Z">
                  <w:rPr>
                    <w:kern w:val="0"/>
                    <w:szCs w:val="21"/>
                  </w:rPr>
                </w:rPrChange>
              </w:rPr>
            </w:pPr>
            <w:r>
              <w:rPr>
                <w:rFonts w:hint="eastAsia"/>
                <w:color w:val="auto"/>
                <w:kern w:val="0"/>
                <w:szCs w:val="21"/>
                <w:rPrChange w:id="9059" w:author="小多 [2]" w:date="2020-09-23T11:01:09Z">
                  <w:rPr>
                    <w:rFonts w:hint="eastAsia"/>
                    <w:kern w:val="0"/>
                    <w:szCs w:val="21"/>
                  </w:rPr>
                </w:rPrChange>
              </w:rPr>
              <w:t>时域分析界面</w:t>
            </w:r>
          </w:p>
        </w:tc>
        <w:tc>
          <w:tcPr>
            <w:tcW w:w="6342" w:type="dxa"/>
            <w:shd w:val="clear" w:color="auto" w:fill="auto"/>
            <w:vAlign w:val="center"/>
          </w:tcPr>
          <w:p>
            <w:pPr>
              <w:rPr>
                <w:color w:val="auto"/>
                <w:kern w:val="0"/>
                <w:szCs w:val="21"/>
                <w:rPrChange w:id="9060" w:author="小多 [2]" w:date="2020-09-23T11:01:09Z">
                  <w:rPr>
                    <w:kern w:val="0"/>
                    <w:szCs w:val="21"/>
                  </w:rPr>
                </w:rPrChange>
              </w:rPr>
            </w:pPr>
            <w:bookmarkStart w:id="766" w:name="_Toc4027"/>
            <w:r>
              <w:rPr>
                <w:rFonts w:hint="eastAsia"/>
                <w:color w:val="auto"/>
                <w:kern w:val="0"/>
                <w:szCs w:val="21"/>
                <w:rPrChange w:id="9061" w:author="小多 [2]" w:date="2020-09-23T11:01:09Z">
                  <w:rPr>
                    <w:rFonts w:hint="eastAsia"/>
                    <w:kern w:val="0"/>
                    <w:szCs w:val="21"/>
                  </w:rPr>
                </w:rPrChange>
              </w:rPr>
              <w:t>执行 7.1.16 HRV时域分析功能 标准</w:t>
            </w:r>
            <w:bookmarkEnd w:id="7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color w:val="auto"/>
                <w:kern w:val="0"/>
                <w:szCs w:val="21"/>
                <w:rPrChange w:id="9062" w:author="小多 [2]" w:date="2020-09-23T11:01:09Z">
                  <w:rPr>
                    <w:kern w:val="0"/>
                    <w:szCs w:val="21"/>
                  </w:rPr>
                </w:rPrChange>
              </w:rPr>
            </w:pPr>
            <w:r>
              <w:rPr>
                <w:rFonts w:hint="eastAsia"/>
                <w:color w:val="auto"/>
                <w:kern w:val="0"/>
                <w:szCs w:val="21"/>
                <w:rPrChange w:id="9063" w:author="小多 [2]" w:date="2020-09-23T11:01:09Z">
                  <w:rPr>
                    <w:rFonts w:hint="eastAsia"/>
                    <w:kern w:val="0"/>
                    <w:szCs w:val="21"/>
                  </w:rPr>
                </w:rPrChange>
              </w:rPr>
              <w:t>SOFT2_L02</w:t>
            </w:r>
          </w:p>
        </w:tc>
        <w:tc>
          <w:tcPr>
            <w:tcW w:w="2096" w:type="dxa"/>
            <w:shd w:val="clear" w:color="auto" w:fill="auto"/>
            <w:vAlign w:val="center"/>
          </w:tcPr>
          <w:p>
            <w:pPr>
              <w:rPr>
                <w:color w:val="auto"/>
                <w:kern w:val="0"/>
                <w:szCs w:val="21"/>
                <w:rPrChange w:id="9064" w:author="小多 [2]" w:date="2020-09-23T11:01:09Z">
                  <w:rPr>
                    <w:kern w:val="0"/>
                    <w:szCs w:val="21"/>
                  </w:rPr>
                </w:rPrChange>
              </w:rPr>
            </w:pPr>
            <w:r>
              <w:rPr>
                <w:rFonts w:hint="eastAsia"/>
                <w:color w:val="auto"/>
                <w:kern w:val="0"/>
                <w:szCs w:val="21"/>
                <w:rPrChange w:id="9065" w:author="小多 [2]" w:date="2020-09-23T11:01:09Z">
                  <w:rPr>
                    <w:rFonts w:hint="eastAsia"/>
                    <w:kern w:val="0"/>
                    <w:szCs w:val="21"/>
                  </w:rPr>
                </w:rPrChange>
              </w:rPr>
              <w:t>频域分析界面</w:t>
            </w:r>
          </w:p>
        </w:tc>
        <w:tc>
          <w:tcPr>
            <w:tcW w:w="6342" w:type="dxa"/>
            <w:shd w:val="clear" w:color="auto" w:fill="auto"/>
            <w:vAlign w:val="center"/>
          </w:tcPr>
          <w:p>
            <w:pPr>
              <w:rPr>
                <w:color w:val="auto"/>
                <w:kern w:val="0"/>
                <w:szCs w:val="21"/>
                <w:rPrChange w:id="9066" w:author="小多 [2]" w:date="2020-09-23T11:01:09Z">
                  <w:rPr>
                    <w:kern w:val="0"/>
                    <w:szCs w:val="21"/>
                  </w:rPr>
                </w:rPrChange>
              </w:rPr>
            </w:pPr>
            <w:r>
              <w:rPr>
                <w:rFonts w:hint="eastAsia"/>
                <w:color w:val="auto"/>
                <w:kern w:val="0"/>
                <w:szCs w:val="21"/>
                <w:rPrChange w:id="9067" w:author="小多 [2]" w:date="2020-09-23T11:01:09Z">
                  <w:rPr>
                    <w:rFonts w:hint="eastAsia"/>
                    <w:kern w:val="0"/>
                    <w:szCs w:val="21"/>
                  </w:rPr>
                </w:rPrChange>
              </w:rPr>
              <w:t>执行 7.1.17 HRV频域分析功能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color w:val="auto"/>
                <w:kern w:val="0"/>
                <w:szCs w:val="21"/>
                <w:rPrChange w:id="9068" w:author="小多 [2]" w:date="2020-09-23T11:01:09Z">
                  <w:rPr>
                    <w:kern w:val="0"/>
                    <w:szCs w:val="21"/>
                  </w:rPr>
                </w:rPrChange>
              </w:rPr>
            </w:pPr>
            <w:r>
              <w:rPr>
                <w:rFonts w:hint="eastAsia"/>
                <w:color w:val="auto"/>
                <w:kern w:val="0"/>
                <w:szCs w:val="21"/>
                <w:rPrChange w:id="9069" w:author="小多 [2]" w:date="2020-09-23T11:01:09Z">
                  <w:rPr>
                    <w:rFonts w:hint="eastAsia"/>
                    <w:kern w:val="0"/>
                    <w:szCs w:val="21"/>
                  </w:rPr>
                </w:rPrChange>
              </w:rPr>
              <w:t>SOFT2_L03</w:t>
            </w:r>
          </w:p>
        </w:tc>
        <w:tc>
          <w:tcPr>
            <w:tcW w:w="2096" w:type="dxa"/>
            <w:shd w:val="clear" w:color="auto" w:fill="auto"/>
            <w:vAlign w:val="center"/>
          </w:tcPr>
          <w:p>
            <w:pPr>
              <w:rPr>
                <w:color w:val="auto"/>
                <w:kern w:val="0"/>
                <w:szCs w:val="21"/>
                <w:rPrChange w:id="9070" w:author="小多 [2]" w:date="2020-09-23T11:01:09Z">
                  <w:rPr>
                    <w:kern w:val="0"/>
                    <w:szCs w:val="21"/>
                  </w:rPr>
                </w:rPrChange>
              </w:rPr>
            </w:pPr>
            <w:r>
              <w:rPr>
                <w:rFonts w:hint="eastAsia"/>
                <w:color w:val="auto"/>
                <w:kern w:val="0"/>
                <w:szCs w:val="21"/>
                <w:rPrChange w:id="9071" w:author="小多 [2]" w:date="2020-09-23T11:01:09Z">
                  <w:rPr>
                    <w:rFonts w:hint="eastAsia"/>
                    <w:kern w:val="0"/>
                    <w:szCs w:val="21"/>
                  </w:rPr>
                </w:rPrChange>
              </w:rPr>
              <w:t>非线性分析界面</w:t>
            </w:r>
          </w:p>
        </w:tc>
        <w:tc>
          <w:tcPr>
            <w:tcW w:w="6342" w:type="dxa"/>
            <w:shd w:val="clear" w:color="auto" w:fill="auto"/>
            <w:vAlign w:val="center"/>
          </w:tcPr>
          <w:p>
            <w:pPr>
              <w:rPr>
                <w:color w:val="auto"/>
                <w:kern w:val="0"/>
                <w:szCs w:val="21"/>
                <w:rPrChange w:id="9072" w:author="小多 [2]" w:date="2020-09-23T11:01:09Z">
                  <w:rPr>
                    <w:kern w:val="0"/>
                    <w:szCs w:val="21"/>
                  </w:rPr>
                </w:rPrChange>
              </w:rPr>
            </w:pPr>
            <w:r>
              <w:rPr>
                <w:rFonts w:hint="eastAsia"/>
                <w:color w:val="auto"/>
                <w:kern w:val="0"/>
                <w:szCs w:val="21"/>
                <w:rPrChange w:id="9073" w:author="小多 [2]" w:date="2020-09-23T11:01:09Z">
                  <w:rPr>
                    <w:rFonts w:hint="eastAsia"/>
                    <w:kern w:val="0"/>
                    <w:szCs w:val="21"/>
                  </w:rPr>
                </w:rPrChange>
              </w:rPr>
              <w:t>执行 7.1.18 HRV非线性分析功能 标准</w:t>
            </w:r>
          </w:p>
        </w:tc>
      </w:tr>
    </w:tbl>
    <w:p>
      <w:pPr>
        <w:rPr>
          <w:color w:val="auto"/>
          <w:rPrChange w:id="9074" w:author="小多 [2]" w:date="2020-09-23T11:01:09Z">
            <w:rPr/>
          </w:rPrChange>
        </w:rPr>
      </w:pPr>
    </w:p>
    <w:p>
      <w:pPr>
        <w:ind w:left="480"/>
        <w:outlineLvl w:val="0"/>
        <w:rPr>
          <w:bCs/>
          <w:color w:val="auto"/>
          <w:sz w:val="24"/>
          <w:rPrChange w:id="9075" w:author="小多 [2]" w:date="2020-09-23T11:01:09Z">
            <w:rPr>
              <w:bCs/>
              <w:sz w:val="24"/>
            </w:rPr>
          </w:rPrChange>
        </w:rPr>
      </w:pPr>
    </w:p>
    <w:p>
      <w:pPr>
        <w:numPr>
          <w:ilvl w:val="255"/>
          <w:numId w:val="0"/>
        </w:numPr>
        <w:ind w:left="420" w:leftChars="200"/>
        <w:outlineLvl w:val="2"/>
        <w:rPr>
          <w:bCs/>
          <w:color w:val="auto"/>
          <w:sz w:val="24"/>
          <w:rPrChange w:id="9076" w:author="小多 [2]" w:date="2020-09-23T11:01:09Z">
            <w:rPr>
              <w:bCs/>
              <w:sz w:val="24"/>
            </w:rPr>
          </w:rPrChange>
        </w:rPr>
      </w:pPr>
      <w:bookmarkStart w:id="767" w:name="_Toc11658"/>
      <w:bookmarkStart w:id="768" w:name="_Toc22778"/>
      <w:bookmarkStart w:id="769" w:name="_Toc7048"/>
      <w:bookmarkStart w:id="770" w:name="_Toc13854"/>
      <w:bookmarkStart w:id="771" w:name="_Toc26777"/>
      <w:bookmarkStart w:id="772" w:name="_Toc15478"/>
      <w:bookmarkStart w:id="773" w:name="_Toc17837"/>
      <w:bookmarkStart w:id="774" w:name="_Toc30669"/>
      <w:bookmarkStart w:id="775" w:name="_Toc24525"/>
      <w:bookmarkStart w:id="776" w:name="_Toc17765"/>
      <w:bookmarkStart w:id="777" w:name="_Toc24858"/>
      <w:bookmarkStart w:id="778" w:name="_Toc26144"/>
      <w:bookmarkStart w:id="779" w:name="_Toc30942"/>
      <w:r>
        <w:rPr>
          <w:rFonts w:hint="eastAsia"/>
          <w:bCs/>
          <w:color w:val="auto"/>
          <w:sz w:val="24"/>
          <w:rPrChange w:id="9077" w:author="小多 [2]" w:date="2020-09-23T11:01:09Z">
            <w:rPr>
              <w:rFonts w:hint="eastAsia"/>
              <w:bCs/>
              <w:sz w:val="24"/>
            </w:rPr>
          </w:rPrChange>
        </w:rPr>
        <w:t>7.2.13 直方图</w:t>
      </w:r>
      <w:bookmarkEnd w:id="767"/>
      <w:bookmarkEnd w:id="768"/>
      <w:bookmarkEnd w:id="769"/>
      <w:bookmarkEnd w:id="770"/>
      <w:bookmarkEnd w:id="771"/>
      <w:bookmarkEnd w:id="772"/>
      <w:bookmarkEnd w:id="773"/>
      <w:bookmarkEnd w:id="774"/>
      <w:bookmarkEnd w:id="775"/>
      <w:bookmarkEnd w:id="776"/>
      <w:bookmarkEnd w:id="777"/>
      <w:bookmarkEnd w:id="778"/>
      <w:bookmarkEnd w:id="779"/>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2023"/>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07" w:type="dxa"/>
            <w:shd w:val="clear" w:color="auto" w:fill="auto"/>
            <w:vAlign w:val="center"/>
          </w:tcPr>
          <w:p>
            <w:pPr>
              <w:jc w:val="center"/>
              <w:rPr>
                <w:b/>
                <w:color w:val="auto"/>
                <w:szCs w:val="21"/>
                <w:rPrChange w:id="9078" w:author="小多 [2]" w:date="2020-09-23T11:01:09Z">
                  <w:rPr>
                    <w:b/>
                    <w:szCs w:val="21"/>
                  </w:rPr>
                </w:rPrChange>
              </w:rPr>
            </w:pPr>
            <w:r>
              <w:rPr>
                <w:rFonts w:hint="eastAsia"/>
                <w:b/>
                <w:color w:val="auto"/>
                <w:szCs w:val="21"/>
                <w:rPrChange w:id="9079" w:author="小多 [2]" w:date="2020-09-23T11:01:09Z">
                  <w:rPr>
                    <w:rFonts w:hint="eastAsia"/>
                    <w:b/>
                    <w:szCs w:val="21"/>
                  </w:rPr>
                </w:rPrChange>
              </w:rPr>
              <w:t>编号</w:t>
            </w:r>
          </w:p>
        </w:tc>
        <w:tc>
          <w:tcPr>
            <w:tcW w:w="2023" w:type="dxa"/>
            <w:shd w:val="clear" w:color="auto" w:fill="auto"/>
            <w:vAlign w:val="center"/>
          </w:tcPr>
          <w:p>
            <w:pPr>
              <w:jc w:val="center"/>
              <w:rPr>
                <w:b/>
                <w:color w:val="auto"/>
                <w:szCs w:val="21"/>
                <w:rPrChange w:id="9080" w:author="小多 [2]" w:date="2020-09-23T11:01:09Z">
                  <w:rPr>
                    <w:b/>
                    <w:szCs w:val="21"/>
                  </w:rPr>
                </w:rPrChange>
              </w:rPr>
            </w:pPr>
            <w:r>
              <w:rPr>
                <w:rFonts w:hint="eastAsia"/>
                <w:b/>
                <w:color w:val="auto"/>
                <w:szCs w:val="21"/>
                <w:rPrChange w:id="9081"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9082" w:author="小多 [2]" w:date="2020-09-23T11:01:09Z">
                  <w:rPr>
                    <w:b/>
                    <w:szCs w:val="21"/>
                  </w:rPr>
                </w:rPrChange>
              </w:rPr>
            </w:pPr>
            <w:r>
              <w:rPr>
                <w:rFonts w:hint="eastAsia"/>
                <w:b/>
                <w:color w:val="auto"/>
                <w:szCs w:val="21"/>
                <w:rPrChange w:id="9083"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jc w:val="center"/>
              <w:rPr>
                <w:color w:val="auto"/>
                <w:kern w:val="0"/>
                <w:szCs w:val="21"/>
                <w:rPrChange w:id="9084" w:author="小多 [2]" w:date="2020-09-23T11:01:09Z">
                  <w:rPr>
                    <w:kern w:val="0"/>
                    <w:szCs w:val="21"/>
                  </w:rPr>
                </w:rPrChange>
              </w:rPr>
            </w:pPr>
            <w:r>
              <w:rPr>
                <w:rFonts w:hint="eastAsia"/>
                <w:color w:val="auto"/>
                <w:kern w:val="0"/>
                <w:szCs w:val="21"/>
                <w:rPrChange w:id="9085" w:author="小多 [2]" w:date="2020-09-23T11:01:09Z">
                  <w:rPr>
                    <w:rFonts w:hint="eastAsia"/>
                    <w:kern w:val="0"/>
                    <w:szCs w:val="21"/>
                  </w:rPr>
                </w:rPrChange>
              </w:rPr>
              <w:t>SOFT2_M01</w:t>
            </w:r>
          </w:p>
        </w:tc>
        <w:tc>
          <w:tcPr>
            <w:tcW w:w="2023" w:type="dxa"/>
            <w:shd w:val="clear" w:color="auto" w:fill="auto"/>
            <w:vAlign w:val="center"/>
          </w:tcPr>
          <w:p>
            <w:pPr>
              <w:rPr>
                <w:color w:val="auto"/>
                <w:kern w:val="0"/>
                <w:szCs w:val="21"/>
                <w:rPrChange w:id="9086" w:author="小多 [2]" w:date="2020-09-23T11:01:09Z">
                  <w:rPr>
                    <w:kern w:val="0"/>
                    <w:szCs w:val="21"/>
                  </w:rPr>
                </w:rPrChange>
              </w:rPr>
            </w:pPr>
            <w:r>
              <w:rPr>
                <w:rFonts w:hint="eastAsia"/>
                <w:color w:val="auto"/>
                <w:kern w:val="0"/>
                <w:szCs w:val="21"/>
                <w:rPrChange w:id="9087" w:author="小多 [2]" w:date="2020-09-23T11:01:09Z">
                  <w:rPr>
                    <w:rFonts w:hint="eastAsia"/>
                    <w:kern w:val="0"/>
                    <w:szCs w:val="21"/>
                  </w:rPr>
                </w:rPrChange>
              </w:rPr>
              <w:t>直方图功能区域</w:t>
            </w:r>
          </w:p>
        </w:tc>
        <w:tc>
          <w:tcPr>
            <w:tcW w:w="6342" w:type="dxa"/>
            <w:shd w:val="clear" w:color="auto" w:fill="auto"/>
            <w:vAlign w:val="center"/>
          </w:tcPr>
          <w:p>
            <w:pPr>
              <w:numPr>
                <w:ilvl w:val="255"/>
                <w:numId w:val="0"/>
              </w:numPr>
              <w:spacing w:line="360" w:lineRule="auto"/>
              <w:outlineLvl w:val="9"/>
              <w:rPr>
                <w:color w:val="auto"/>
                <w:szCs w:val="21"/>
                <w:rPrChange w:id="9088" w:author="小多 [2]" w:date="2020-09-23T11:01:09Z">
                  <w:rPr>
                    <w:szCs w:val="21"/>
                  </w:rPr>
                </w:rPrChange>
              </w:rPr>
            </w:pPr>
            <w:bookmarkStart w:id="780" w:name="_Toc28989"/>
            <w:bookmarkStart w:id="781" w:name="_Toc9656"/>
            <w:r>
              <w:rPr>
                <w:rFonts w:hint="eastAsia"/>
                <w:color w:val="auto"/>
                <w:szCs w:val="21"/>
                <w:rPrChange w:id="9089" w:author="小多 [2]" w:date="2020-09-23T11:01:09Z">
                  <w:rPr>
                    <w:rFonts w:hint="eastAsia"/>
                    <w:szCs w:val="21"/>
                  </w:rPr>
                </w:rPrChange>
              </w:rPr>
              <w:t>执行 7.1.19 直方图功能 标准</w:t>
            </w:r>
            <w:bookmarkEnd w:id="780"/>
            <w:bookmarkEnd w:id="7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jc w:val="center"/>
              <w:rPr>
                <w:color w:val="auto"/>
                <w:kern w:val="0"/>
                <w:szCs w:val="21"/>
                <w:rPrChange w:id="9090" w:author="小多 [2]" w:date="2020-09-23T11:01:09Z">
                  <w:rPr>
                    <w:kern w:val="0"/>
                    <w:szCs w:val="21"/>
                  </w:rPr>
                </w:rPrChange>
              </w:rPr>
            </w:pPr>
            <w:r>
              <w:rPr>
                <w:rFonts w:hint="eastAsia"/>
                <w:color w:val="auto"/>
                <w:kern w:val="0"/>
                <w:szCs w:val="21"/>
                <w:rPrChange w:id="9091" w:author="小多 [2]" w:date="2020-09-23T11:01:09Z">
                  <w:rPr>
                    <w:rFonts w:hint="eastAsia"/>
                    <w:kern w:val="0"/>
                    <w:szCs w:val="21"/>
                  </w:rPr>
                </w:rPrChange>
              </w:rPr>
              <w:t>SOFT2_M02</w:t>
            </w:r>
          </w:p>
        </w:tc>
        <w:tc>
          <w:tcPr>
            <w:tcW w:w="2023" w:type="dxa"/>
            <w:shd w:val="clear" w:color="auto" w:fill="auto"/>
            <w:vAlign w:val="center"/>
          </w:tcPr>
          <w:p>
            <w:pPr>
              <w:rPr>
                <w:color w:val="auto"/>
                <w:kern w:val="0"/>
                <w:szCs w:val="21"/>
                <w:rPrChange w:id="9092" w:author="小多 [2]" w:date="2020-09-23T11:01:09Z">
                  <w:rPr>
                    <w:kern w:val="0"/>
                    <w:szCs w:val="21"/>
                  </w:rPr>
                </w:rPrChange>
              </w:rPr>
            </w:pPr>
            <w:r>
              <w:rPr>
                <w:rFonts w:hint="eastAsia"/>
                <w:color w:val="auto"/>
                <w:kern w:val="0"/>
                <w:szCs w:val="21"/>
                <w:rPrChange w:id="9093" w:author="小多 [2]" w:date="2020-09-23T11:01:09Z">
                  <w:rPr>
                    <w:rFonts w:hint="eastAsia"/>
                    <w:kern w:val="0"/>
                    <w:szCs w:val="21"/>
                  </w:rPr>
                </w:rPrChange>
              </w:rPr>
              <w:t>通用模板编辑窗口</w:t>
            </w:r>
          </w:p>
        </w:tc>
        <w:tc>
          <w:tcPr>
            <w:tcW w:w="6342" w:type="dxa"/>
            <w:shd w:val="clear" w:color="auto" w:fill="auto"/>
            <w:vAlign w:val="center"/>
          </w:tcPr>
          <w:p>
            <w:pPr>
              <w:pStyle w:val="25"/>
              <w:ind w:firstLine="0" w:firstLineChars="0"/>
              <w:rPr>
                <w:color w:val="auto"/>
                <w:szCs w:val="21"/>
                <w:rPrChange w:id="9094" w:author="小多 [2]" w:date="2020-09-23T11:01:09Z">
                  <w:rPr>
                    <w:szCs w:val="21"/>
                  </w:rPr>
                </w:rPrChange>
              </w:rPr>
            </w:pPr>
            <w:r>
              <w:rPr>
                <w:rFonts w:hint="eastAsia"/>
                <w:color w:val="auto"/>
                <w:szCs w:val="21"/>
                <w:rPrChange w:id="9095" w:author="小多 [2]" w:date="2020-09-23T11:01:09Z">
                  <w:rPr>
                    <w:rFonts w:hint="eastAsia"/>
                    <w:szCs w:val="21"/>
                  </w:rPr>
                </w:rPrChange>
              </w:rPr>
              <w:t>执行7.1.1 通用心电图编辑窗口标准</w:t>
            </w:r>
          </w:p>
        </w:tc>
      </w:tr>
    </w:tbl>
    <w:p>
      <w:pPr>
        <w:rPr>
          <w:color w:val="auto"/>
          <w:rPrChange w:id="9096" w:author="小多 [2]" w:date="2020-09-23T11:01:09Z">
            <w:rPr/>
          </w:rPrChange>
        </w:rPr>
      </w:pPr>
    </w:p>
    <w:p>
      <w:pPr>
        <w:ind w:left="480"/>
        <w:outlineLvl w:val="0"/>
        <w:rPr>
          <w:bCs/>
          <w:color w:val="auto"/>
          <w:sz w:val="24"/>
          <w:rPrChange w:id="9097" w:author="小多 [2]" w:date="2020-09-23T11:01:09Z">
            <w:rPr>
              <w:bCs/>
              <w:sz w:val="24"/>
            </w:rPr>
          </w:rPrChange>
        </w:rPr>
      </w:pPr>
    </w:p>
    <w:p>
      <w:pPr>
        <w:numPr>
          <w:ilvl w:val="255"/>
          <w:numId w:val="0"/>
        </w:numPr>
        <w:ind w:left="420" w:leftChars="200"/>
        <w:outlineLvl w:val="2"/>
        <w:rPr>
          <w:bCs/>
          <w:color w:val="auto"/>
          <w:sz w:val="24"/>
          <w:rPrChange w:id="9098" w:author="小多 [2]" w:date="2020-09-23T11:01:09Z">
            <w:rPr>
              <w:bCs/>
              <w:sz w:val="24"/>
            </w:rPr>
          </w:rPrChange>
        </w:rPr>
      </w:pPr>
      <w:bookmarkStart w:id="782" w:name="_Toc19401"/>
      <w:bookmarkStart w:id="783" w:name="_Toc18109"/>
      <w:bookmarkStart w:id="784" w:name="_Toc12852"/>
      <w:bookmarkStart w:id="785" w:name="_Toc28778"/>
      <w:bookmarkStart w:id="786" w:name="_Toc32638"/>
      <w:bookmarkStart w:id="787" w:name="_Toc216"/>
      <w:bookmarkStart w:id="788" w:name="_Toc15515"/>
      <w:bookmarkStart w:id="789" w:name="_Toc23292"/>
      <w:bookmarkStart w:id="790" w:name="_Toc19898"/>
      <w:bookmarkStart w:id="791" w:name="_Toc30529"/>
      <w:bookmarkStart w:id="792" w:name="_Toc32425"/>
      <w:bookmarkStart w:id="793" w:name="_Toc678"/>
      <w:bookmarkStart w:id="794" w:name="_Toc20822"/>
      <w:r>
        <w:rPr>
          <w:rFonts w:hint="eastAsia"/>
          <w:bCs/>
          <w:color w:val="auto"/>
          <w:sz w:val="24"/>
          <w:rPrChange w:id="9099" w:author="小多 [2]" w:date="2020-09-23T11:01:09Z">
            <w:rPr>
              <w:rFonts w:hint="eastAsia"/>
              <w:bCs/>
              <w:sz w:val="24"/>
            </w:rPr>
          </w:rPrChange>
        </w:rPr>
        <w:t>7.2.14 报告编辑</w:t>
      </w:r>
      <w:bookmarkEnd w:id="782"/>
      <w:bookmarkEnd w:id="783"/>
      <w:bookmarkEnd w:id="784"/>
      <w:bookmarkEnd w:id="785"/>
      <w:bookmarkEnd w:id="786"/>
      <w:bookmarkEnd w:id="787"/>
      <w:bookmarkEnd w:id="788"/>
      <w:bookmarkEnd w:id="789"/>
      <w:bookmarkEnd w:id="790"/>
      <w:bookmarkEnd w:id="791"/>
      <w:bookmarkEnd w:id="792"/>
      <w:bookmarkEnd w:id="793"/>
      <w:bookmarkEnd w:id="794"/>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210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25" w:type="dxa"/>
            <w:shd w:val="clear" w:color="auto" w:fill="auto"/>
            <w:vAlign w:val="center"/>
          </w:tcPr>
          <w:p>
            <w:pPr>
              <w:jc w:val="center"/>
              <w:rPr>
                <w:b/>
                <w:color w:val="auto"/>
                <w:szCs w:val="21"/>
                <w:rPrChange w:id="9100" w:author="小多 [2]" w:date="2020-09-23T11:01:09Z">
                  <w:rPr>
                    <w:b/>
                    <w:szCs w:val="21"/>
                  </w:rPr>
                </w:rPrChange>
              </w:rPr>
            </w:pPr>
            <w:r>
              <w:rPr>
                <w:rFonts w:hint="eastAsia"/>
                <w:b/>
                <w:color w:val="auto"/>
                <w:szCs w:val="21"/>
                <w:rPrChange w:id="9101" w:author="小多 [2]" w:date="2020-09-23T11:01:09Z">
                  <w:rPr>
                    <w:rFonts w:hint="eastAsia"/>
                    <w:b/>
                    <w:szCs w:val="21"/>
                  </w:rPr>
                </w:rPrChange>
              </w:rPr>
              <w:t>编号</w:t>
            </w:r>
          </w:p>
        </w:tc>
        <w:tc>
          <w:tcPr>
            <w:tcW w:w="2105" w:type="dxa"/>
            <w:shd w:val="clear" w:color="auto" w:fill="auto"/>
            <w:vAlign w:val="center"/>
          </w:tcPr>
          <w:p>
            <w:pPr>
              <w:jc w:val="center"/>
              <w:rPr>
                <w:b/>
                <w:color w:val="auto"/>
                <w:szCs w:val="21"/>
                <w:rPrChange w:id="9102" w:author="小多 [2]" w:date="2020-09-23T11:01:09Z">
                  <w:rPr>
                    <w:b/>
                    <w:szCs w:val="21"/>
                  </w:rPr>
                </w:rPrChange>
              </w:rPr>
            </w:pPr>
            <w:r>
              <w:rPr>
                <w:rFonts w:hint="eastAsia"/>
                <w:b/>
                <w:color w:val="auto"/>
                <w:szCs w:val="21"/>
                <w:rPrChange w:id="9103"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9104" w:author="小多 [2]" w:date="2020-09-23T11:01:09Z">
                  <w:rPr>
                    <w:b/>
                    <w:szCs w:val="21"/>
                  </w:rPr>
                </w:rPrChange>
              </w:rPr>
            </w:pPr>
            <w:r>
              <w:rPr>
                <w:rFonts w:hint="eastAsia"/>
                <w:b/>
                <w:color w:val="auto"/>
                <w:szCs w:val="21"/>
                <w:rPrChange w:id="9105"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color w:val="auto"/>
                <w:kern w:val="0"/>
                <w:szCs w:val="21"/>
                <w:rPrChange w:id="9106" w:author="小多 [2]" w:date="2020-09-23T11:01:09Z">
                  <w:rPr>
                    <w:kern w:val="0"/>
                    <w:szCs w:val="21"/>
                  </w:rPr>
                </w:rPrChange>
              </w:rPr>
            </w:pPr>
            <w:r>
              <w:rPr>
                <w:rFonts w:hint="eastAsia"/>
                <w:color w:val="auto"/>
                <w:kern w:val="0"/>
                <w:szCs w:val="21"/>
                <w:rPrChange w:id="9107" w:author="小多 [2]" w:date="2020-09-23T11:01:09Z">
                  <w:rPr>
                    <w:rFonts w:hint="eastAsia"/>
                    <w:kern w:val="0"/>
                    <w:szCs w:val="21"/>
                  </w:rPr>
                </w:rPrChange>
              </w:rPr>
              <w:t>SOFT2_N01</w:t>
            </w:r>
          </w:p>
        </w:tc>
        <w:tc>
          <w:tcPr>
            <w:tcW w:w="2105" w:type="dxa"/>
            <w:shd w:val="clear" w:color="auto" w:fill="auto"/>
            <w:vAlign w:val="center"/>
          </w:tcPr>
          <w:p>
            <w:pPr>
              <w:rPr>
                <w:color w:val="auto"/>
                <w:kern w:val="0"/>
                <w:szCs w:val="21"/>
                <w:rPrChange w:id="9108" w:author="小多 [2]" w:date="2020-09-23T11:01:09Z">
                  <w:rPr>
                    <w:kern w:val="0"/>
                    <w:szCs w:val="21"/>
                  </w:rPr>
                </w:rPrChange>
              </w:rPr>
            </w:pPr>
            <w:r>
              <w:rPr>
                <w:rFonts w:hint="eastAsia"/>
                <w:color w:val="auto"/>
                <w:kern w:val="0"/>
                <w:szCs w:val="21"/>
                <w:rPrChange w:id="9109" w:author="小多 [2]" w:date="2020-09-23T11:01:09Z">
                  <w:rPr>
                    <w:rFonts w:hint="eastAsia"/>
                    <w:kern w:val="0"/>
                    <w:szCs w:val="21"/>
                  </w:rPr>
                </w:rPrChange>
              </w:rPr>
              <w:t>报告结论查看区域</w:t>
            </w:r>
          </w:p>
        </w:tc>
        <w:tc>
          <w:tcPr>
            <w:tcW w:w="6342" w:type="dxa"/>
            <w:shd w:val="clear" w:color="auto" w:fill="auto"/>
            <w:vAlign w:val="center"/>
          </w:tcPr>
          <w:p>
            <w:pPr>
              <w:pStyle w:val="25"/>
              <w:ind w:firstLine="0" w:firstLineChars="0"/>
              <w:rPr>
                <w:color w:val="auto"/>
                <w:szCs w:val="21"/>
                <w:rPrChange w:id="9110" w:author="小多 [2]" w:date="2020-09-23T11:01:09Z">
                  <w:rPr>
                    <w:szCs w:val="21"/>
                  </w:rPr>
                </w:rPrChange>
              </w:rPr>
            </w:pPr>
            <w:r>
              <w:rPr>
                <w:rFonts w:hint="eastAsia"/>
                <w:color w:val="auto"/>
                <w:szCs w:val="21"/>
                <w:rPrChange w:id="9111" w:author="小多 [2]" w:date="2020-09-23T11:01:09Z">
                  <w:rPr>
                    <w:rFonts w:hint="eastAsia"/>
                    <w:szCs w:val="21"/>
                  </w:rPr>
                </w:rPrChange>
              </w:rPr>
              <w:t>执行 7.1.2</w:t>
            </w:r>
            <w:ins w:id="9112" w:author="20191115" w:date="2020-09-22T08:58:44Z">
              <w:r>
                <w:rPr>
                  <w:rFonts w:hint="eastAsia"/>
                  <w:color w:val="auto"/>
                  <w:szCs w:val="21"/>
                  <w:lang w:val="en-US" w:eastAsia="zh-CN"/>
                  <w:rPrChange w:id="9113" w:author="小多 [2]" w:date="2020-09-23T11:01:09Z">
                    <w:rPr>
                      <w:rFonts w:hint="eastAsia"/>
                      <w:szCs w:val="21"/>
                      <w:lang w:val="en-US" w:eastAsia="zh-CN"/>
                    </w:rPr>
                  </w:rPrChange>
                </w:rPr>
                <w:t>1</w:t>
              </w:r>
            </w:ins>
            <w:del w:id="9115" w:author="20191115" w:date="2020-09-22T08:58:43Z">
              <w:r>
                <w:rPr>
                  <w:rFonts w:hint="eastAsia"/>
                  <w:color w:val="auto"/>
                  <w:szCs w:val="21"/>
                  <w:rPrChange w:id="9116" w:author="小多 [2]" w:date="2020-09-23T11:01:09Z">
                    <w:rPr>
                      <w:rFonts w:hint="eastAsia"/>
                      <w:szCs w:val="21"/>
                    </w:rPr>
                  </w:rPrChange>
                </w:rPr>
                <w:delText>3</w:delText>
              </w:r>
            </w:del>
            <w:r>
              <w:rPr>
                <w:rFonts w:hint="eastAsia"/>
                <w:color w:val="auto"/>
                <w:szCs w:val="21"/>
                <w:rPrChange w:id="9118" w:author="小多 [2]" w:date="2020-09-23T11:01:09Z">
                  <w:rPr>
                    <w:rFonts w:hint="eastAsia"/>
                    <w:szCs w:val="21"/>
                  </w:rPr>
                </w:rPrChange>
              </w:rPr>
              <w:t xml:space="preserve"> 报告结论查看功能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color w:val="auto"/>
                <w:kern w:val="0"/>
                <w:szCs w:val="21"/>
                <w:rPrChange w:id="9119" w:author="小多 [2]" w:date="2020-09-23T11:01:09Z">
                  <w:rPr>
                    <w:kern w:val="0"/>
                    <w:szCs w:val="21"/>
                  </w:rPr>
                </w:rPrChange>
              </w:rPr>
            </w:pPr>
            <w:r>
              <w:rPr>
                <w:rFonts w:hint="eastAsia"/>
                <w:color w:val="auto"/>
                <w:kern w:val="0"/>
                <w:szCs w:val="21"/>
                <w:rPrChange w:id="9120" w:author="小多 [2]" w:date="2020-09-23T11:01:09Z">
                  <w:rPr>
                    <w:rFonts w:hint="eastAsia"/>
                    <w:kern w:val="0"/>
                    <w:szCs w:val="21"/>
                  </w:rPr>
                </w:rPrChange>
              </w:rPr>
              <w:t>SOFT2_N02</w:t>
            </w:r>
          </w:p>
        </w:tc>
        <w:tc>
          <w:tcPr>
            <w:tcW w:w="2105" w:type="dxa"/>
            <w:shd w:val="clear" w:color="auto" w:fill="auto"/>
            <w:vAlign w:val="center"/>
          </w:tcPr>
          <w:p>
            <w:pPr>
              <w:rPr>
                <w:color w:val="auto"/>
                <w:kern w:val="0"/>
                <w:szCs w:val="21"/>
                <w:rPrChange w:id="9121" w:author="小多 [2]" w:date="2020-09-23T11:01:09Z">
                  <w:rPr>
                    <w:kern w:val="0"/>
                    <w:szCs w:val="21"/>
                  </w:rPr>
                </w:rPrChange>
              </w:rPr>
            </w:pPr>
            <w:r>
              <w:rPr>
                <w:rFonts w:hint="eastAsia"/>
                <w:color w:val="auto"/>
                <w:kern w:val="0"/>
                <w:szCs w:val="21"/>
                <w:rPrChange w:id="9122" w:author="小多 [2]" w:date="2020-09-23T11:01:09Z">
                  <w:rPr>
                    <w:rFonts w:hint="eastAsia"/>
                    <w:kern w:val="0"/>
                    <w:szCs w:val="21"/>
                  </w:rPr>
                </w:rPrChange>
              </w:rPr>
              <w:t>报告结论小时汇总</w:t>
            </w:r>
          </w:p>
        </w:tc>
        <w:tc>
          <w:tcPr>
            <w:tcW w:w="6342" w:type="dxa"/>
            <w:shd w:val="clear" w:color="auto" w:fill="auto"/>
            <w:vAlign w:val="center"/>
          </w:tcPr>
          <w:p>
            <w:pPr>
              <w:pStyle w:val="25"/>
              <w:ind w:firstLine="0" w:firstLineChars="0"/>
              <w:rPr>
                <w:color w:val="auto"/>
                <w:szCs w:val="21"/>
                <w:rPrChange w:id="9123" w:author="小多 [2]" w:date="2020-09-23T11:01:09Z">
                  <w:rPr>
                    <w:szCs w:val="21"/>
                  </w:rPr>
                </w:rPrChange>
              </w:rPr>
            </w:pPr>
            <w:r>
              <w:rPr>
                <w:rFonts w:hint="eastAsia"/>
                <w:color w:val="auto"/>
                <w:szCs w:val="21"/>
                <w:rPrChange w:id="9124" w:author="小多 [2]" w:date="2020-09-23T11:01:09Z">
                  <w:rPr>
                    <w:rFonts w:hint="eastAsia"/>
                    <w:szCs w:val="21"/>
                  </w:rPr>
                </w:rPrChange>
              </w:rPr>
              <w:t>执行 7.1.22 报告编辑小时统计 标准</w:t>
            </w:r>
          </w:p>
        </w:tc>
      </w:tr>
    </w:tbl>
    <w:p>
      <w:pPr>
        <w:outlineLvl w:val="0"/>
        <w:rPr>
          <w:bCs/>
          <w:color w:val="auto"/>
          <w:sz w:val="24"/>
          <w:rPrChange w:id="9125" w:author="小多 [2]" w:date="2020-09-23T11:01:09Z">
            <w:rPr>
              <w:bCs/>
              <w:sz w:val="24"/>
            </w:rPr>
          </w:rPrChange>
        </w:rPr>
      </w:pPr>
    </w:p>
    <w:p>
      <w:pPr>
        <w:outlineLvl w:val="0"/>
        <w:rPr>
          <w:bCs/>
          <w:color w:val="auto"/>
          <w:sz w:val="24"/>
          <w:rPrChange w:id="9126" w:author="小多 [2]" w:date="2020-09-23T11:01:09Z">
            <w:rPr>
              <w:bCs/>
              <w:sz w:val="24"/>
            </w:rPr>
          </w:rPrChange>
        </w:rPr>
      </w:pPr>
    </w:p>
    <w:p>
      <w:pPr>
        <w:numPr>
          <w:ilvl w:val="255"/>
          <w:numId w:val="0"/>
        </w:numPr>
        <w:ind w:left="420" w:leftChars="200"/>
        <w:outlineLvl w:val="2"/>
        <w:rPr>
          <w:bCs/>
          <w:color w:val="auto"/>
          <w:sz w:val="24"/>
          <w:rPrChange w:id="9127" w:author="小多 [2]" w:date="2020-09-23T11:01:09Z">
            <w:rPr>
              <w:bCs/>
              <w:sz w:val="24"/>
            </w:rPr>
          </w:rPrChange>
        </w:rPr>
      </w:pPr>
      <w:bookmarkStart w:id="795" w:name="_Toc11758"/>
      <w:bookmarkStart w:id="796" w:name="_Toc23708"/>
      <w:bookmarkStart w:id="797" w:name="_Toc29152"/>
      <w:bookmarkStart w:id="798" w:name="_Toc2679"/>
      <w:bookmarkStart w:id="799" w:name="_Toc24598"/>
      <w:bookmarkStart w:id="800" w:name="_Toc3568"/>
      <w:bookmarkStart w:id="801" w:name="_Toc29785"/>
      <w:bookmarkStart w:id="802" w:name="_Toc21599"/>
      <w:bookmarkStart w:id="803" w:name="_Toc20092"/>
      <w:bookmarkStart w:id="804" w:name="_Toc8023"/>
      <w:bookmarkStart w:id="805" w:name="_Toc12695"/>
      <w:bookmarkStart w:id="806" w:name="_Toc11500"/>
      <w:bookmarkStart w:id="807" w:name="_Toc12050"/>
      <w:r>
        <w:rPr>
          <w:rFonts w:hint="eastAsia"/>
          <w:bCs/>
          <w:color w:val="auto"/>
          <w:sz w:val="24"/>
          <w:rPrChange w:id="9128" w:author="小多 [2]" w:date="2020-09-23T11:01:09Z">
            <w:rPr>
              <w:rFonts w:hint="eastAsia"/>
              <w:bCs/>
              <w:sz w:val="24"/>
            </w:rPr>
          </w:rPrChange>
        </w:rPr>
        <w:t>7.2.15 生成报告</w:t>
      </w:r>
      <w:bookmarkEnd w:id="795"/>
      <w:bookmarkEnd w:id="796"/>
      <w:bookmarkEnd w:id="797"/>
      <w:bookmarkEnd w:id="798"/>
      <w:bookmarkEnd w:id="799"/>
      <w:bookmarkEnd w:id="800"/>
      <w:bookmarkEnd w:id="801"/>
      <w:bookmarkEnd w:id="802"/>
      <w:bookmarkEnd w:id="803"/>
      <w:bookmarkEnd w:id="804"/>
      <w:bookmarkEnd w:id="805"/>
      <w:bookmarkEnd w:id="806"/>
      <w:bookmarkEnd w:id="807"/>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1" w:type="dxa"/>
            <w:shd w:val="clear" w:color="auto" w:fill="auto"/>
            <w:vAlign w:val="center"/>
          </w:tcPr>
          <w:p>
            <w:pPr>
              <w:jc w:val="center"/>
              <w:rPr>
                <w:b/>
                <w:color w:val="auto"/>
                <w:szCs w:val="21"/>
                <w:rPrChange w:id="9129" w:author="小多 [2]" w:date="2020-09-23T11:01:09Z">
                  <w:rPr>
                    <w:b/>
                    <w:szCs w:val="21"/>
                  </w:rPr>
                </w:rPrChange>
              </w:rPr>
            </w:pPr>
            <w:r>
              <w:rPr>
                <w:rFonts w:hint="eastAsia"/>
                <w:b/>
                <w:color w:val="auto"/>
                <w:szCs w:val="21"/>
                <w:rPrChange w:id="9130" w:author="小多 [2]" w:date="2020-09-23T11:01:09Z">
                  <w:rPr>
                    <w:rFonts w:hint="eastAsia"/>
                    <w:b/>
                    <w:szCs w:val="21"/>
                  </w:rPr>
                </w:rPrChange>
              </w:rPr>
              <w:t>编号</w:t>
            </w:r>
          </w:p>
        </w:tc>
        <w:tc>
          <w:tcPr>
            <w:tcW w:w="2049" w:type="dxa"/>
            <w:shd w:val="clear" w:color="auto" w:fill="auto"/>
            <w:vAlign w:val="center"/>
          </w:tcPr>
          <w:p>
            <w:pPr>
              <w:jc w:val="center"/>
              <w:rPr>
                <w:b/>
                <w:color w:val="auto"/>
                <w:szCs w:val="21"/>
                <w:rPrChange w:id="9131" w:author="小多 [2]" w:date="2020-09-23T11:01:09Z">
                  <w:rPr>
                    <w:b/>
                    <w:szCs w:val="21"/>
                  </w:rPr>
                </w:rPrChange>
              </w:rPr>
            </w:pPr>
            <w:r>
              <w:rPr>
                <w:rFonts w:hint="eastAsia"/>
                <w:b/>
                <w:color w:val="auto"/>
                <w:szCs w:val="21"/>
                <w:rPrChange w:id="9132" w:author="小多 [2]" w:date="2020-09-23T11:01:09Z">
                  <w:rPr>
                    <w:rFonts w:hint="eastAsia"/>
                    <w:b/>
                    <w:szCs w:val="21"/>
                  </w:rPr>
                </w:rPrChange>
              </w:rPr>
              <w:t>项目</w:t>
            </w:r>
          </w:p>
        </w:tc>
        <w:tc>
          <w:tcPr>
            <w:tcW w:w="6342" w:type="dxa"/>
            <w:shd w:val="clear" w:color="auto" w:fill="auto"/>
            <w:vAlign w:val="center"/>
          </w:tcPr>
          <w:p>
            <w:pPr>
              <w:jc w:val="center"/>
              <w:rPr>
                <w:b/>
                <w:color w:val="auto"/>
                <w:szCs w:val="21"/>
                <w:rPrChange w:id="9133" w:author="小多 [2]" w:date="2020-09-23T11:01:09Z">
                  <w:rPr>
                    <w:b/>
                    <w:szCs w:val="21"/>
                  </w:rPr>
                </w:rPrChange>
              </w:rPr>
            </w:pPr>
            <w:r>
              <w:rPr>
                <w:rFonts w:hint="eastAsia"/>
                <w:b/>
                <w:color w:val="auto"/>
                <w:szCs w:val="21"/>
                <w:rPrChange w:id="9134" w:author="小多 [2]" w:date="2020-09-23T11:01:09Z">
                  <w:rPr>
                    <w:rFonts w:hint="eastAsia"/>
                    <w:b/>
                    <w:szCs w:val="21"/>
                  </w:rPr>
                </w:rPrChange>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35" w:author="小多 [2]" w:date="2020-09-23T11:01:09Z">
                  <w:rPr>
                    <w:kern w:val="0"/>
                    <w:szCs w:val="21"/>
                  </w:rPr>
                </w:rPrChange>
              </w:rPr>
            </w:pPr>
            <w:r>
              <w:rPr>
                <w:rFonts w:hint="eastAsia"/>
                <w:color w:val="auto"/>
                <w:kern w:val="0"/>
                <w:szCs w:val="21"/>
                <w:rPrChange w:id="9136" w:author="小多 [2]" w:date="2020-09-23T11:01:09Z">
                  <w:rPr>
                    <w:rFonts w:hint="eastAsia"/>
                    <w:kern w:val="0"/>
                    <w:szCs w:val="21"/>
                  </w:rPr>
                </w:rPrChange>
              </w:rPr>
              <w:t>SOFT2_O01</w:t>
            </w:r>
          </w:p>
        </w:tc>
        <w:tc>
          <w:tcPr>
            <w:tcW w:w="2049" w:type="dxa"/>
            <w:shd w:val="clear" w:color="auto" w:fill="auto"/>
            <w:vAlign w:val="center"/>
          </w:tcPr>
          <w:p>
            <w:pPr>
              <w:rPr>
                <w:color w:val="auto"/>
                <w:kern w:val="0"/>
                <w:szCs w:val="21"/>
                <w:rPrChange w:id="9137" w:author="小多 [2]" w:date="2020-09-23T11:01:09Z">
                  <w:rPr>
                    <w:kern w:val="0"/>
                    <w:szCs w:val="21"/>
                  </w:rPr>
                </w:rPrChange>
              </w:rPr>
            </w:pPr>
            <w:r>
              <w:rPr>
                <w:rFonts w:hint="eastAsia"/>
                <w:color w:val="auto"/>
                <w:kern w:val="0"/>
                <w:szCs w:val="21"/>
                <w:rPrChange w:id="9138" w:author="小多 [2]" w:date="2020-09-23T11:01:09Z">
                  <w:rPr>
                    <w:rFonts w:hint="eastAsia"/>
                    <w:kern w:val="0"/>
                    <w:szCs w:val="21"/>
                  </w:rPr>
                </w:rPrChange>
              </w:rPr>
              <w:t>编辑模板</w:t>
            </w:r>
          </w:p>
        </w:tc>
        <w:tc>
          <w:tcPr>
            <w:tcW w:w="6342" w:type="dxa"/>
            <w:shd w:val="clear" w:color="auto" w:fill="auto"/>
            <w:vAlign w:val="center"/>
          </w:tcPr>
          <w:p>
            <w:pPr>
              <w:pStyle w:val="25"/>
              <w:ind w:firstLine="0" w:firstLineChars="0"/>
              <w:rPr>
                <w:color w:val="auto"/>
                <w:szCs w:val="21"/>
                <w:rPrChange w:id="9139" w:author="小多 [2]" w:date="2020-09-23T11:01:09Z">
                  <w:rPr>
                    <w:szCs w:val="21"/>
                  </w:rPr>
                </w:rPrChange>
              </w:rPr>
            </w:pPr>
            <w:r>
              <w:rPr>
                <w:rFonts w:hint="eastAsia"/>
                <w:color w:val="auto"/>
                <w:szCs w:val="21"/>
                <w:rPrChange w:id="9140" w:author="小多 [2]" w:date="2020-09-23T11:01:09Z">
                  <w:rPr>
                    <w:rFonts w:hint="eastAsia"/>
                    <w:szCs w:val="21"/>
                  </w:rPr>
                </w:rPrChange>
              </w:rPr>
              <w:t>可以通过编辑模板按钮，重新编辑报告中的结论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41" w:author="小多 [2]" w:date="2020-09-23T11:01:09Z">
                  <w:rPr>
                    <w:kern w:val="0"/>
                    <w:szCs w:val="21"/>
                  </w:rPr>
                </w:rPrChange>
              </w:rPr>
            </w:pPr>
            <w:r>
              <w:rPr>
                <w:rFonts w:hint="eastAsia"/>
                <w:color w:val="auto"/>
                <w:kern w:val="0"/>
                <w:szCs w:val="21"/>
                <w:rPrChange w:id="9142" w:author="小多 [2]" w:date="2020-09-23T11:01:09Z">
                  <w:rPr>
                    <w:rFonts w:hint="eastAsia"/>
                    <w:kern w:val="0"/>
                    <w:szCs w:val="21"/>
                  </w:rPr>
                </w:rPrChange>
              </w:rPr>
              <w:t>SOFT2_O02</w:t>
            </w:r>
          </w:p>
        </w:tc>
        <w:tc>
          <w:tcPr>
            <w:tcW w:w="2049" w:type="dxa"/>
            <w:shd w:val="clear" w:color="auto" w:fill="auto"/>
            <w:vAlign w:val="center"/>
          </w:tcPr>
          <w:p>
            <w:pPr>
              <w:rPr>
                <w:color w:val="auto"/>
                <w:kern w:val="0"/>
                <w:szCs w:val="21"/>
                <w:rPrChange w:id="9143" w:author="小多 [2]" w:date="2020-09-23T11:01:09Z">
                  <w:rPr>
                    <w:kern w:val="0"/>
                    <w:szCs w:val="21"/>
                  </w:rPr>
                </w:rPrChange>
              </w:rPr>
            </w:pPr>
            <w:r>
              <w:rPr>
                <w:rFonts w:hint="eastAsia"/>
                <w:color w:val="auto"/>
                <w:kern w:val="0"/>
                <w:szCs w:val="21"/>
                <w:rPrChange w:id="9144" w:author="小多 [2]" w:date="2020-09-23T11:01:09Z">
                  <w:rPr>
                    <w:rFonts w:hint="eastAsia"/>
                    <w:kern w:val="0"/>
                    <w:szCs w:val="21"/>
                  </w:rPr>
                </w:rPrChange>
              </w:rPr>
              <w:t>保存模板</w:t>
            </w:r>
          </w:p>
        </w:tc>
        <w:tc>
          <w:tcPr>
            <w:tcW w:w="6342" w:type="dxa"/>
            <w:shd w:val="clear" w:color="auto" w:fill="auto"/>
            <w:vAlign w:val="center"/>
          </w:tcPr>
          <w:p>
            <w:pPr>
              <w:pStyle w:val="25"/>
              <w:ind w:firstLine="0" w:firstLineChars="0"/>
              <w:rPr>
                <w:color w:val="auto"/>
                <w:szCs w:val="21"/>
                <w:rPrChange w:id="9145" w:author="小多 [2]" w:date="2020-09-23T11:01:09Z">
                  <w:rPr>
                    <w:szCs w:val="21"/>
                  </w:rPr>
                </w:rPrChange>
              </w:rPr>
            </w:pPr>
            <w:r>
              <w:rPr>
                <w:rFonts w:hint="eastAsia"/>
                <w:color w:val="auto"/>
                <w:szCs w:val="21"/>
                <w:rPrChange w:id="9146" w:author="小多 [2]" w:date="2020-09-23T11:01:09Z">
                  <w:rPr>
                    <w:rFonts w:hint="eastAsia"/>
                    <w:szCs w:val="21"/>
                  </w:rPr>
                </w:rPrChange>
              </w:rPr>
              <w:t>编辑完模板之后，点击保存模板，模板才会被真正保存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47" w:author="小多 [2]" w:date="2020-09-23T11:01:09Z">
                  <w:rPr>
                    <w:kern w:val="0"/>
                    <w:szCs w:val="21"/>
                  </w:rPr>
                </w:rPrChange>
              </w:rPr>
            </w:pPr>
            <w:r>
              <w:rPr>
                <w:rFonts w:hint="eastAsia"/>
                <w:color w:val="auto"/>
                <w:kern w:val="0"/>
                <w:szCs w:val="21"/>
                <w:rPrChange w:id="9148" w:author="小多 [2]" w:date="2020-09-23T11:01:09Z">
                  <w:rPr>
                    <w:rFonts w:hint="eastAsia"/>
                    <w:kern w:val="0"/>
                    <w:szCs w:val="21"/>
                  </w:rPr>
                </w:rPrChange>
              </w:rPr>
              <w:t>SOFT2_O03</w:t>
            </w:r>
          </w:p>
        </w:tc>
        <w:tc>
          <w:tcPr>
            <w:tcW w:w="2049" w:type="dxa"/>
            <w:shd w:val="clear" w:color="auto" w:fill="auto"/>
            <w:vAlign w:val="center"/>
          </w:tcPr>
          <w:p>
            <w:pPr>
              <w:rPr>
                <w:color w:val="auto"/>
                <w:kern w:val="0"/>
                <w:szCs w:val="21"/>
                <w:rPrChange w:id="9149" w:author="小多 [2]" w:date="2020-09-23T11:01:09Z">
                  <w:rPr>
                    <w:kern w:val="0"/>
                    <w:szCs w:val="21"/>
                  </w:rPr>
                </w:rPrChange>
              </w:rPr>
            </w:pPr>
            <w:r>
              <w:rPr>
                <w:rFonts w:hint="eastAsia"/>
                <w:color w:val="auto"/>
                <w:kern w:val="0"/>
                <w:szCs w:val="21"/>
                <w:rPrChange w:id="9150" w:author="小多 [2]" w:date="2020-09-23T11:01:09Z">
                  <w:rPr>
                    <w:rFonts w:hint="eastAsia"/>
                    <w:kern w:val="0"/>
                    <w:szCs w:val="21"/>
                  </w:rPr>
                </w:rPrChange>
              </w:rPr>
              <w:t>初始化模板</w:t>
            </w:r>
          </w:p>
        </w:tc>
        <w:tc>
          <w:tcPr>
            <w:tcW w:w="6342" w:type="dxa"/>
            <w:shd w:val="clear" w:color="auto" w:fill="auto"/>
            <w:vAlign w:val="center"/>
          </w:tcPr>
          <w:p>
            <w:pPr>
              <w:pStyle w:val="25"/>
              <w:ind w:firstLine="0" w:firstLineChars="0"/>
              <w:rPr>
                <w:color w:val="auto"/>
                <w:szCs w:val="21"/>
                <w:rPrChange w:id="9151" w:author="小多 [2]" w:date="2020-09-23T11:01:09Z">
                  <w:rPr>
                    <w:szCs w:val="21"/>
                  </w:rPr>
                </w:rPrChange>
              </w:rPr>
            </w:pPr>
            <w:r>
              <w:rPr>
                <w:rFonts w:hint="eastAsia"/>
                <w:color w:val="auto"/>
                <w:szCs w:val="21"/>
                <w:rPrChange w:id="9152" w:author="小多 [2]" w:date="2020-09-23T11:01:09Z">
                  <w:rPr>
                    <w:rFonts w:hint="eastAsia"/>
                    <w:szCs w:val="21"/>
                  </w:rPr>
                </w:rPrChange>
              </w:rPr>
              <w:t>想要得到最原始的模板，点击初始化模板按钮，模板被初始化，点击保存按钮，模板被保存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53" w:author="小多 [2]" w:date="2020-09-23T11:01:09Z">
                  <w:rPr>
                    <w:kern w:val="0"/>
                    <w:szCs w:val="21"/>
                  </w:rPr>
                </w:rPrChange>
              </w:rPr>
            </w:pPr>
            <w:r>
              <w:rPr>
                <w:rFonts w:hint="eastAsia"/>
                <w:color w:val="auto"/>
                <w:kern w:val="0"/>
                <w:szCs w:val="21"/>
                <w:rPrChange w:id="9154" w:author="小多 [2]" w:date="2020-09-23T11:01:09Z">
                  <w:rPr>
                    <w:rFonts w:hint="eastAsia"/>
                    <w:kern w:val="0"/>
                    <w:szCs w:val="21"/>
                  </w:rPr>
                </w:rPrChange>
              </w:rPr>
              <w:t>SOFT2_O04</w:t>
            </w:r>
          </w:p>
        </w:tc>
        <w:tc>
          <w:tcPr>
            <w:tcW w:w="2049" w:type="dxa"/>
            <w:shd w:val="clear" w:color="auto" w:fill="auto"/>
            <w:vAlign w:val="center"/>
          </w:tcPr>
          <w:p>
            <w:pPr>
              <w:rPr>
                <w:color w:val="auto"/>
                <w:kern w:val="0"/>
                <w:szCs w:val="21"/>
                <w:rPrChange w:id="9155" w:author="小多 [2]" w:date="2020-09-23T11:01:09Z">
                  <w:rPr>
                    <w:kern w:val="0"/>
                    <w:szCs w:val="21"/>
                  </w:rPr>
                </w:rPrChange>
              </w:rPr>
            </w:pPr>
            <w:r>
              <w:rPr>
                <w:rFonts w:hint="eastAsia"/>
                <w:color w:val="auto"/>
                <w:kern w:val="0"/>
                <w:szCs w:val="21"/>
                <w:rPrChange w:id="9156" w:author="小多 [2]" w:date="2020-09-23T11:01:09Z">
                  <w:rPr>
                    <w:rFonts w:hint="eastAsia"/>
                    <w:kern w:val="0"/>
                    <w:szCs w:val="21"/>
                  </w:rPr>
                </w:rPrChange>
              </w:rPr>
              <w:t>取消</w:t>
            </w:r>
          </w:p>
        </w:tc>
        <w:tc>
          <w:tcPr>
            <w:tcW w:w="6342" w:type="dxa"/>
            <w:shd w:val="clear" w:color="auto" w:fill="auto"/>
            <w:vAlign w:val="center"/>
          </w:tcPr>
          <w:p>
            <w:pPr>
              <w:pStyle w:val="25"/>
              <w:ind w:firstLine="0" w:firstLineChars="0"/>
              <w:rPr>
                <w:color w:val="auto"/>
                <w:szCs w:val="21"/>
                <w:rPrChange w:id="9157" w:author="小多 [2]" w:date="2020-09-23T11:01:09Z">
                  <w:rPr>
                    <w:szCs w:val="21"/>
                  </w:rPr>
                </w:rPrChange>
              </w:rPr>
            </w:pPr>
            <w:r>
              <w:rPr>
                <w:rFonts w:hint="eastAsia"/>
                <w:color w:val="auto"/>
                <w:szCs w:val="21"/>
                <w:rPrChange w:id="9158" w:author="小多 [2]" w:date="2020-09-23T11:01:09Z">
                  <w:rPr>
                    <w:rFonts w:hint="eastAsia"/>
                    <w:szCs w:val="21"/>
                  </w:rPr>
                </w:rPrChange>
              </w:rPr>
              <w:t>编辑完模板之后，发现不是想要的，可以点击取消恢复编辑之前的模样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59" w:author="小多 [2]" w:date="2020-09-23T11:01:09Z">
                  <w:rPr>
                    <w:kern w:val="0"/>
                    <w:szCs w:val="21"/>
                  </w:rPr>
                </w:rPrChange>
              </w:rPr>
            </w:pPr>
            <w:r>
              <w:rPr>
                <w:rFonts w:hint="eastAsia"/>
                <w:color w:val="auto"/>
                <w:kern w:val="0"/>
                <w:szCs w:val="21"/>
                <w:rPrChange w:id="9160" w:author="小多 [2]" w:date="2020-09-23T11:01:09Z">
                  <w:rPr>
                    <w:rFonts w:hint="eastAsia"/>
                    <w:kern w:val="0"/>
                    <w:szCs w:val="21"/>
                  </w:rPr>
                </w:rPrChange>
              </w:rPr>
              <w:t>SOFT2_O05</w:t>
            </w:r>
          </w:p>
        </w:tc>
        <w:tc>
          <w:tcPr>
            <w:tcW w:w="2049" w:type="dxa"/>
            <w:shd w:val="clear" w:color="auto" w:fill="auto"/>
            <w:vAlign w:val="center"/>
          </w:tcPr>
          <w:p>
            <w:pPr>
              <w:rPr>
                <w:color w:val="auto"/>
                <w:kern w:val="0"/>
                <w:szCs w:val="21"/>
                <w:rPrChange w:id="9161" w:author="小多 [2]" w:date="2020-09-23T11:01:09Z">
                  <w:rPr>
                    <w:kern w:val="0"/>
                    <w:szCs w:val="21"/>
                  </w:rPr>
                </w:rPrChange>
              </w:rPr>
            </w:pPr>
            <w:r>
              <w:rPr>
                <w:rFonts w:hint="eastAsia"/>
                <w:color w:val="auto"/>
                <w:kern w:val="0"/>
                <w:szCs w:val="21"/>
                <w:rPrChange w:id="9162" w:author="小多 [2]" w:date="2020-09-23T11:01:09Z">
                  <w:rPr>
                    <w:rFonts w:hint="eastAsia"/>
                    <w:kern w:val="0"/>
                    <w:szCs w:val="21"/>
                  </w:rPr>
                </w:rPrChange>
              </w:rPr>
              <w:t>预览打印报告</w:t>
            </w:r>
          </w:p>
        </w:tc>
        <w:tc>
          <w:tcPr>
            <w:tcW w:w="6342" w:type="dxa"/>
            <w:shd w:val="clear" w:color="auto" w:fill="auto"/>
            <w:vAlign w:val="center"/>
          </w:tcPr>
          <w:p>
            <w:pPr>
              <w:pStyle w:val="25"/>
              <w:ind w:firstLine="0" w:firstLineChars="0"/>
              <w:rPr>
                <w:color w:val="auto"/>
                <w:szCs w:val="21"/>
                <w:rPrChange w:id="9163" w:author="小多 [2]" w:date="2020-09-23T11:01:09Z">
                  <w:rPr>
                    <w:szCs w:val="21"/>
                  </w:rPr>
                </w:rPrChange>
              </w:rPr>
            </w:pPr>
            <w:r>
              <w:rPr>
                <w:rFonts w:hint="eastAsia"/>
                <w:color w:val="auto"/>
                <w:szCs w:val="21"/>
                <w:rPrChange w:id="9164" w:author="小多 [2]" w:date="2020-09-23T11:01:09Z">
                  <w:rPr>
                    <w:rFonts w:hint="eastAsia"/>
                    <w:szCs w:val="21"/>
                  </w:rPr>
                </w:rPrChange>
              </w:rPr>
              <w:t>点击预览打印按钮，可以预览报告内容，也可以打印报告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65" w:author="小多 [2]" w:date="2020-09-23T11:01:09Z">
                  <w:rPr>
                    <w:kern w:val="0"/>
                    <w:szCs w:val="21"/>
                  </w:rPr>
                </w:rPrChange>
              </w:rPr>
            </w:pPr>
            <w:r>
              <w:rPr>
                <w:rFonts w:hint="eastAsia"/>
                <w:color w:val="auto"/>
                <w:kern w:val="0"/>
                <w:szCs w:val="21"/>
                <w:rPrChange w:id="9166" w:author="小多 [2]" w:date="2020-09-23T11:01:09Z">
                  <w:rPr>
                    <w:rFonts w:hint="eastAsia"/>
                    <w:kern w:val="0"/>
                    <w:szCs w:val="21"/>
                  </w:rPr>
                </w:rPrChange>
              </w:rPr>
              <w:t>SOFT2_O06</w:t>
            </w:r>
          </w:p>
        </w:tc>
        <w:tc>
          <w:tcPr>
            <w:tcW w:w="2049" w:type="dxa"/>
            <w:shd w:val="clear" w:color="auto" w:fill="auto"/>
            <w:vAlign w:val="center"/>
          </w:tcPr>
          <w:p>
            <w:pPr>
              <w:rPr>
                <w:color w:val="auto"/>
                <w:kern w:val="0"/>
                <w:szCs w:val="21"/>
                <w:rPrChange w:id="9167" w:author="小多 [2]" w:date="2020-09-23T11:01:09Z">
                  <w:rPr>
                    <w:kern w:val="0"/>
                    <w:szCs w:val="21"/>
                  </w:rPr>
                </w:rPrChange>
              </w:rPr>
            </w:pPr>
            <w:r>
              <w:rPr>
                <w:rFonts w:hint="eastAsia"/>
                <w:color w:val="auto"/>
                <w:kern w:val="0"/>
                <w:szCs w:val="21"/>
                <w:rPrChange w:id="9168" w:author="小多 [2]" w:date="2020-09-23T11:01:09Z">
                  <w:rPr>
                    <w:rFonts w:hint="eastAsia"/>
                    <w:kern w:val="0"/>
                    <w:szCs w:val="21"/>
                  </w:rPr>
                </w:rPrChange>
              </w:rPr>
              <w:t>选择报告展示内容</w:t>
            </w:r>
          </w:p>
        </w:tc>
        <w:tc>
          <w:tcPr>
            <w:tcW w:w="6342" w:type="dxa"/>
            <w:shd w:val="clear" w:color="auto" w:fill="auto"/>
            <w:vAlign w:val="center"/>
          </w:tcPr>
          <w:p>
            <w:pPr>
              <w:pStyle w:val="25"/>
              <w:ind w:firstLine="0" w:firstLineChars="0"/>
              <w:rPr>
                <w:color w:val="auto"/>
                <w:szCs w:val="21"/>
                <w:rPrChange w:id="9169" w:author="小多 [2]" w:date="2020-09-23T11:01:09Z">
                  <w:rPr>
                    <w:szCs w:val="21"/>
                  </w:rPr>
                </w:rPrChange>
              </w:rPr>
            </w:pPr>
            <w:r>
              <w:rPr>
                <w:rFonts w:hint="eastAsia"/>
                <w:color w:val="auto"/>
                <w:szCs w:val="21"/>
                <w:rPrChange w:id="9170" w:author="小多 [2]" w:date="2020-09-23T11:01:09Z">
                  <w:rPr>
                    <w:rFonts w:hint="eastAsia"/>
                    <w:szCs w:val="21"/>
                  </w:rPr>
                </w:rPrChange>
              </w:rPr>
              <w:t>通过选择不同的展示内容，可以控制报告中的内容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Change w:id="9171" w:author="小多 [2]" w:date="2020-09-23T11:01:09Z">
                  <w:rPr>
                    <w:kern w:val="0"/>
                    <w:szCs w:val="21"/>
                  </w:rPr>
                </w:rPrChange>
              </w:rPr>
            </w:pPr>
            <w:r>
              <w:rPr>
                <w:rFonts w:hint="eastAsia"/>
                <w:color w:val="auto"/>
                <w:kern w:val="0"/>
                <w:szCs w:val="21"/>
                <w:rPrChange w:id="9172" w:author="小多 [2]" w:date="2020-09-23T11:01:09Z">
                  <w:rPr>
                    <w:rFonts w:hint="eastAsia"/>
                    <w:kern w:val="0"/>
                    <w:szCs w:val="21"/>
                  </w:rPr>
                </w:rPrChange>
              </w:rPr>
              <w:t>SOFT2_O07</w:t>
            </w:r>
          </w:p>
        </w:tc>
        <w:tc>
          <w:tcPr>
            <w:tcW w:w="2049" w:type="dxa"/>
            <w:shd w:val="clear" w:color="auto" w:fill="auto"/>
            <w:vAlign w:val="center"/>
          </w:tcPr>
          <w:p>
            <w:pPr>
              <w:rPr>
                <w:color w:val="auto"/>
                <w:kern w:val="0"/>
                <w:szCs w:val="21"/>
                <w:rPrChange w:id="9173" w:author="小多 [2]" w:date="2020-09-23T11:01:09Z">
                  <w:rPr>
                    <w:kern w:val="0"/>
                    <w:szCs w:val="21"/>
                  </w:rPr>
                </w:rPrChange>
              </w:rPr>
            </w:pPr>
            <w:r>
              <w:rPr>
                <w:rFonts w:hint="eastAsia"/>
                <w:color w:val="auto"/>
                <w:kern w:val="0"/>
                <w:szCs w:val="21"/>
                <w:rPrChange w:id="9174" w:author="小多 [2]" w:date="2020-09-23T11:01:09Z">
                  <w:rPr>
                    <w:rFonts w:hint="eastAsia"/>
                    <w:kern w:val="0"/>
                    <w:szCs w:val="21"/>
                  </w:rPr>
                </w:rPrChange>
              </w:rPr>
              <w:t>上传报告</w:t>
            </w:r>
          </w:p>
        </w:tc>
        <w:tc>
          <w:tcPr>
            <w:tcW w:w="6342" w:type="dxa"/>
            <w:shd w:val="clear" w:color="auto" w:fill="auto"/>
            <w:vAlign w:val="center"/>
          </w:tcPr>
          <w:p>
            <w:pPr>
              <w:pStyle w:val="25"/>
              <w:ind w:firstLine="0" w:firstLineChars="0"/>
              <w:rPr>
                <w:color w:val="auto"/>
                <w:szCs w:val="21"/>
                <w:rPrChange w:id="9175" w:author="小多 [2]" w:date="2020-09-23T11:01:09Z">
                  <w:rPr>
                    <w:szCs w:val="21"/>
                  </w:rPr>
                </w:rPrChange>
              </w:rPr>
            </w:pPr>
            <w:r>
              <w:rPr>
                <w:rFonts w:hint="eastAsia"/>
                <w:color w:val="auto"/>
                <w:szCs w:val="21"/>
                <w:rPrChange w:id="9176" w:author="小多 [2]" w:date="2020-09-23T11:01:09Z">
                  <w:rPr>
                    <w:rFonts w:hint="eastAsia"/>
                    <w:szCs w:val="21"/>
                  </w:rPr>
                </w:rPrChange>
              </w:rPr>
              <w:t>点击上传报告按钮，</w:t>
            </w:r>
            <w:ins w:id="9177" w:author="20191115" w:date="2020-09-20T17:06:37Z">
              <w:r>
                <w:rPr>
                  <w:rFonts w:hint="eastAsia"/>
                  <w:color w:val="auto"/>
                  <w:szCs w:val="21"/>
                  <w:lang w:val="en-US" w:eastAsia="zh-CN"/>
                </w:rPr>
                <w:t>弹出确定上传按钮，点击确定后，</w:t>
              </w:r>
            </w:ins>
            <w:r>
              <w:rPr>
                <w:rFonts w:hint="eastAsia"/>
                <w:color w:val="auto"/>
                <w:szCs w:val="21"/>
                <w:rPrChange w:id="9178" w:author="小多 [2]" w:date="2020-09-23T11:01:09Z">
                  <w:rPr>
                    <w:rFonts w:hint="eastAsia"/>
                    <w:szCs w:val="21"/>
                  </w:rPr>
                </w:rPrChange>
              </w:rPr>
              <w:t>可以将报告上传置服务器</w:t>
            </w:r>
            <w:ins w:id="9179" w:author="20191115" w:date="2020-09-20T17:06:47Z">
              <w:r>
                <w:rPr>
                  <w:rFonts w:hint="eastAsia"/>
                  <w:color w:val="auto"/>
                  <w:szCs w:val="21"/>
                  <w:lang w:eastAsia="zh-CN"/>
                </w:rPr>
                <w:t>。</w:t>
              </w:r>
            </w:ins>
            <w:ins w:id="9180" w:author="20191115" w:date="2020-09-20T17:06:47Z">
              <w:r>
                <w:rPr>
                  <w:rFonts w:hint="eastAsia"/>
                  <w:color w:val="auto"/>
                  <w:szCs w:val="21"/>
                  <w:lang w:val="en-US" w:eastAsia="zh-CN"/>
                </w:rPr>
                <w:t>点击取消，不可将报告上传至服务器</w:t>
              </w:r>
            </w:ins>
            <w:ins w:id="9181" w:author="20191115" w:date="2020-09-20T17:06:47Z">
              <w:del w:id="9182" w:author="小多 [2]" w:date="2020-09-23T11:10:33Z">
                <w:r>
                  <w:rPr>
                    <w:rFonts w:hint="eastAsia"/>
                    <w:color w:val="auto"/>
                    <w:szCs w:val="21"/>
                    <w:lang w:val="en-US" w:eastAsia="zh-CN"/>
                  </w:rPr>
                  <w:delText>。</w:delText>
                </w:r>
              </w:del>
            </w:ins>
          </w:p>
        </w:tc>
      </w:tr>
    </w:tbl>
    <w:p>
      <w:pPr>
        <w:rPr>
          <w:ins w:id="9183" w:author="20191115" w:date="2020-09-20T16:05:18Z"/>
          <w:color w:val="auto"/>
          <w:rPrChange w:id="9184" w:author="小多 [2]" w:date="2020-09-23T11:01:09Z">
            <w:rPr>
              <w:ins w:id="9185" w:author="20191115" w:date="2020-09-20T16:05:18Z"/>
            </w:rPr>
          </w:rPrChange>
        </w:rPr>
      </w:pPr>
    </w:p>
    <w:p>
      <w:pPr>
        <w:numPr>
          <w:ilvl w:val="255"/>
          <w:numId w:val="0"/>
        </w:numPr>
        <w:ind w:left="420" w:leftChars="200"/>
        <w:outlineLvl w:val="2"/>
        <w:rPr>
          <w:ins w:id="9186" w:author="20191115" w:date="2020-09-20T16:05:24Z"/>
          <w:rFonts w:hint="default" w:eastAsia="宋体"/>
          <w:bCs/>
          <w:color w:val="auto"/>
          <w:sz w:val="24"/>
          <w:lang w:val="en-US" w:eastAsia="zh-CN"/>
          <w:rPrChange w:id="9187" w:author="小多 [2]" w:date="2020-09-23T11:01:09Z">
            <w:rPr>
              <w:ins w:id="9188" w:author="20191115" w:date="2020-09-20T16:05:24Z"/>
              <w:rFonts w:hint="default" w:eastAsia="宋体"/>
              <w:bCs/>
              <w:sz w:val="24"/>
              <w:lang w:val="en-US" w:eastAsia="zh-CN"/>
            </w:rPr>
          </w:rPrChange>
        </w:rPr>
      </w:pPr>
      <w:ins w:id="9189" w:author="20191115" w:date="2020-09-20T16:05:24Z">
        <w:bookmarkStart w:id="808" w:name="_Toc23612"/>
        <w:bookmarkStart w:id="809" w:name="_Toc20355"/>
        <w:bookmarkStart w:id="810" w:name="_Toc27430"/>
        <w:r>
          <w:rPr>
            <w:rFonts w:hint="eastAsia"/>
            <w:bCs/>
            <w:color w:val="auto"/>
            <w:sz w:val="24"/>
            <w:rPrChange w:id="9190" w:author="小多 [2]" w:date="2020-09-23T11:01:09Z">
              <w:rPr>
                <w:rFonts w:hint="eastAsia"/>
                <w:bCs/>
                <w:sz w:val="24"/>
              </w:rPr>
            </w:rPrChange>
          </w:rPr>
          <w:t>7.2.1</w:t>
        </w:r>
      </w:ins>
      <w:ins w:id="9192" w:author="20191115" w:date="2020-09-20T16:05:27Z">
        <w:r>
          <w:rPr>
            <w:rFonts w:hint="eastAsia"/>
            <w:bCs/>
            <w:color w:val="auto"/>
            <w:sz w:val="24"/>
            <w:lang w:val="en-US" w:eastAsia="zh-CN"/>
            <w:rPrChange w:id="9193" w:author="小多 [2]" w:date="2020-09-23T11:01:09Z">
              <w:rPr>
                <w:rFonts w:hint="eastAsia"/>
                <w:bCs/>
                <w:sz w:val="24"/>
                <w:lang w:val="en-US" w:eastAsia="zh-CN"/>
              </w:rPr>
            </w:rPrChange>
          </w:rPr>
          <w:t>6</w:t>
        </w:r>
      </w:ins>
      <w:ins w:id="9195" w:author="20191115" w:date="2020-09-20T16:05:24Z">
        <w:r>
          <w:rPr>
            <w:rFonts w:hint="eastAsia"/>
            <w:bCs/>
            <w:color w:val="auto"/>
            <w:sz w:val="24"/>
            <w:rPrChange w:id="9196" w:author="小多 [2]" w:date="2020-09-23T11:01:09Z">
              <w:rPr>
                <w:rFonts w:hint="eastAsia"/>
                <w:bCs/>
                <w:sz w:val="24"/>
              </w:rPr>
            </w:rPrChange>
          </w:rPr>
          <w:t xml:space="preserve"> </w:t>
        </w:r>
      </w:ins>
      <w:ins w:id="9198" w:author="20191115" w:date="2020-09-20T16:05:32Z">
        <w:r>
          <w:rPr>
            <w:rFonts w:hint="eastAsia"/>
            <w:bCs/>
            <w:color w:val="auto"/>
            <w:sz w:val="24"/>
            <w:lang w:val="en-US" w:eastAsia="zh-CN"/>
            <w:rPrChange w:id="9199" w:author="小多 [2]" w:date="2020-09-23T11:01:09Z">
              <w:rPr>
                <w:rFonts w:hint="eastAsia"/>
                <w:bCs/>
                <w:sz w:val="24"/>
                <w:lang w:val="en-US" w:eastAsia="zh-CN"/>
              </w:rPr>
            </w:rPrChange>
          </w:rPr>
          <w:t>单</w:t>
        </w:r>
      </w:ins>
      <w:ins w:id="9201" w:author="20191115" w:date="2020-09-20T16:05:35Z">
        <w:r>
          <w:rPr>
            <w:rFonts w:hint="eastAsia"/>
            <w:bCs/>
            <w:color w:val="auto"/>
            <w:sz w:val="24"/>
            <w:lang w:val="en-US" w:eastAsia="zh-CN"/>
            <w:rPrChange w:id="9202" w:author="小多 [2]" w:date="2020-09-23T11:01:09Z">
              <w:rPr>
                <w:rFonts w:hint="eastAsia"/>
                <w:bCs/>
                <w:sz w:val="24"/>
                <w:lang w:val="en-US" w:eastAsia="zh-CN"/>
              </w:rPr>
            </w:rPrChange>
          </w:rPr>
          <w:t>例</w:t>
        </w:r>
      </w:ins>
      <w:ins w:id="9204" w:author="20191115" w:date="2020-09-20T16:05:38Z">
        <w:r>
          <w:rPr>
            <w:rFonts w:hint="eastAsia"/>
            <w:bCs/>
            <w:color w:val="auto"/>
            <w:sz w:val="24"/>
            <w:lang w:val="en-US" w:eastAsia="zh-CN"/>
            <w:rPrChange w:id="9205" w:author="小多 [2]" w:date="2020-09-23T11:01:09Z">
              <w:rPr>
                <w:rFonts w:hint="eastAsia"/>
                <w:bCs/>
                <w:sz w:val="24"/>
                <w:lang w:val="en-US" w:eastAsia="zh-CN"/>
              </w:rPr>
            </w:rPrChange>
          </w:rPr>
          <w:t>运行</w:t>
        </w:r>
        <w:bookmarkEnd w:id="808"/>
        <w:bookmarkEnd w:id="809"/>
        <w:bookmarkEnd w:id="810"/>
      </w:ins>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9207" w:author="20191115" w:date="2020-09-20T16:05:47Z"/>
        </w:trPr>
        <w:tc>
          <w:tcPr>
            <w:tcW w:w="1381" w:type="dxa"/>
            <w:shd w:val="clear" w:color="auto" w:fill="auto"/>
            <w:vAlign w:val="center"/>
          </w:tcPr>
          <w:p>
            <w:pPr>
              <w:jc w:val="center"/>
              <w:rPr>
                <w:ins w:id="9208" w:author="20191115" w:date="2020-09-20T16:05:47Z"/>
                <w:b/>
                <w:color w:val="auto"/>
                <w:szCs w:val="21"/>
                <w:rPrChange w:id="9209" w:author="小多 [2]" w:date="2020-09-23T11:01:09Z">
                  <w:rPr>
                    <w:ins w:id="9210" w:author="20191115" w:date="2020-09-20T16:05:47Z"/>
                    <w:b/>
                    <w:szCs w:val="21"/>
                  </w:rPr>
                </w:rPrChange>
              </w:rPr>
            </w:pPr>
            <w:ins w:id="9211" w:author="20191115" w:date="2020-09-20T16:05:47Z">
              <w:r>
                <w:rPr>
                  <w:rFonts w:hint="eastAsia"/>
                  <w:b/>
                  <w:color w:val="auto"/>
                  <w:szCs w:val="21"/>
                  <w:rPrChange w:id="9212" w:author="小多 [2]" w:date="2020-09-23T11:01:09Z">
                    <w:rPr>
                      <w:rFonts w:hint="eastAsia"/>
                      <w:b/>
                      <w:szCs w:val="21"/>
                    </w:rPr>
                  </w:rPrChange>
                </w:rPr>
                <w:t>编号</w:t>
              </w:r>
            </w:ins>
          </w:p>
        </w:tc>
        <w:tc>
          <w:tcPr>
            <w:tcW w:w="2049" w:type="dxa"/>
            <w:shd w:val="clear" w:color="auto" w:fill="auto"/>
            <w:vAlign w:val="center"/>
          </w:tcPr>
          <w:p>
            <w:pPr>
              <w:jc w:val="center"/>
              <w:rPr>
                <w:ins w:id="9214" w:author="20191115" w:date="2020-09-20T16:05:47Z"/>
                <w:b/>
                <w:color w:val="auto"/>
                <w:szCs w:val="21"/>
                <w:rPrChange w:id="9215" w:author="小多 [2]" w:date="2020-09-23T11:01:09Z">
                  <w:rPr>
                    <w:ins w:id="9216" w:author="20191115" w:date="2020-09-20T16:05:47Z"/>
                    <w:b/>
                    <w:szCs w:val="21"/>
                  </w:rPr>
                </w:rPrChange>
              </w:rPr>
            </w:pPr>
            <w:ins w:id="9217" w:author="20191115" w:date="2020-09-20T16:05:47Z">
              <w:r>
                <w:rPr>
                  <w:rFonts w:hint="eastAsia"/>
                  <w:b/>
                  <w:color w:val="auto"/>
                  <w:szCs w:val="21"/>
                  <w:rPrChange w:id="9218" w:author="小多 [2]" w:date="2020-09-23T11:01:09Z">
                    <w:rPr>
                      <w:rFonts w:hint="eastAsia"/>
                      <w:b/>
                      <w:szCs w:val="21"/>
                    </w:rPr>
                  </w:rPrChange>
                </w:rPr>
                <w:t>项目</w:t>
              </w:r>
            </w:ins>
          </w:p>
        </w:tc>
        <w:tc>
          <w:tcPr>
            <w:tcW w:w="6342" w:type="dxa"/>
            <w:shd w:val="clear" w:color="auto" w:fill="auto"/>
            <w:vAlign w:val="center"/>
          </w:tcPr>
          <w:p>
            <w:pPr>
              <w:jc w:val="center"/>
              <w:rPr>
                <w:ins w:id="9220" w:author="20191115" w:date="2020-09-20T16:05:47Z"/>
                <w:b/>
                <w:color w:val="auto"/>
                <w:szCs w:val="21"/>
                <w:rPrChange w:id="9221" w:author="小多 [2]" w:date="2020-09-23T11:01:09Z">
                  <w:rPr>
                    <w:ins w:id="9222" w:author="20191115" w:date="2020-09-20T16:05:47Z"/>
                    <w:b/>
                    <w:szCs w:val="21"/>
                  </w:rPr>
                </w:rPrChange>
              </w:rPr>
            </w:pPr>
            <w:ins w:id="9223" w:author="20191115" w:date="2020-09-20T16:05:47Z">
              <w:r>
                <w:rPr>
                  <w:rFonts w:hint="eastAsia"/>
                  <w:b/>
                  <w:color w:val="auto"/>
                  <w:szCs w:val="21"/>
                  <w:rPrChange w:id="9224"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226" w:author="20191115" w:date="2020-09-20T16:05:47Z"/>
        </w:trPr>
        <w:tc>
          <w:tcPr>
            <w:tcW w:w="1381" w:type="dxa"/>
            <w:shd w:val="clear" w:color="auto" w:fill="auto"/>
            <w:vAlign w:val="center"/>
          </w:tcPr>
          <w:p>
            <w:pPr>
              <w:jc w:val="center"/>
              <w:rPr>
                <w:ins w:id="9227" w:author="20191115" w:date="2020-09-20T16:05:47Z"/>
                <w:color w:val="auto"/>
                <w:kern w:val="0"/>
                <w:szCs w:val="21"/>
                <w:rPrChange w:id="9228" w:author="小多 [2]" w:date="2020-09-23T11:01:09Z">
                  <w:rPr>
                    <w:ins w:id="9229" w:author="20191115" w:date="2020-09-20T16:05:47Z"/>
                    <w:kern w:val="0"/>
                    <w:szCs w:val="21"/>
                  </w:rPr>
                </w:rPrChange>
              </w:rPr>
            </w:pPr>
            <w:ins w:id="9230" w:author="20191115" w:date="2020-09-20T16:05:47Z">
              <w:r>
                <w:rPr>
                  <w:rFonts w:hint="eastAsia"/>
                  <w:color w:val="auto"/>
                  <w:kern w:val="0"/>
                  <w:szCs w:val="21"/>
                  <w:rPrChange w:id="9231" w:author="小多 [2]" w:date="2020-09-23T11:01:09Z">
                    <w:rPr>
                      <w:rFonts w:hint="eastAsia"/>
                      <w:kern w:val="0"/>
                      <w:szCs w:val="21"/>
                    </w:rPr>
                  </w:rPrChange>
                </w:rPr>
                <w:t>SOFT2_</w:t>
              </w:r>
            </w:ins>
            <w:ins w:id="9233" w:author="20191115" w:date="2020-09-20T16:06:12Z">
              <w:r>
                <w:rPr>
                  <w:rFonts w:hint="eastAsia"/>
                  <w:color w:val="auto"/>
                  <w:kern w:val="0"/>
                  <w:szCs w:val="21"/>
                  <w:lang w:val="en-US" w:eastAsia="zh-CN"/>
                  <w:rPrChange w:id="9234" w:author="小多 [2]" w:date="2020-09-23T11:01:09Z">
                    <w:rPr>
                      <w:rFonts w:hint="eastAsia"/>
                      <w:kern w:val="0"/>
                      <w:szCs w:val="21"/>
                      <w:lang w:val="en-US" w:eastAsia="zh-CN"/>
                    </w:rPr>
                  </w:rPrChange>
                </w:rPr>
                <w:t>P</w:t>
              </w:r>
            </w:ins>
            <w:ins w:id="9236" w:author="20191115" w:date="2020-09-20T16:05:47Z">
              <w:r>
                <w:rPr>
                  <w:rFonts w:hint="eastAsia"/>
                  <w:color w:val="auto"/>
                  <w:kern w:val="0"/>
                  <w:szCs w:val="21"/>
                  <w:rPrChange w:id="9237" w:author="小多 [2]" w:date="2020-09-23T11:01:09Z">
                    <w:rPr>
                      <w:rFonts w:hint="eastAsia"/>
                      <w:kern w:val="0"/>
                      <w:szCs w:val="21"/>
                    </w:rPr>
                  </w:rPrChange>
                </w:rPr>
                <w:t>01</w:t>
              </w:r>
            </w:ins>
          </w:p>
        </w:tc>
        <w:tc>
          <w:tcPr>
            <w:tcW w:w="2049" w:type="dxa"/>
            <w:shd w:val="clear" w:color="auto" w:fill="auto"/>
            <w:vAlign w:val="center"/>
          </w:tcPr>
          <w:p>
            <w:pPr>
              <w:rPr>
                <w:ins w:id="9239" w:author="20191115" w:date="2020-09-20T16:05:47Z"/>
                <w:color w:val="auto"/>
                <w:kern w:val="0"/>
                <w:szCs w:val="21"/>
                <w:rPrChange w:id="9240" w:author="小多 [2]" w:date="2020-09-23T11:01:09Z">
                  <w:rPr>
                    <w:ins w:id="9241" w:author="20191115" w:date="2020-09-20T16:05:47Z"/>
                    <w:kern w:val="0"/>
                    <w:szCs w:val="21"/>
                  </w:rPr>
                </w:rPrChange>
              </w:rPr>
            </w:pPr>
            <w:ins w:id="9242" w:author="20191115" w:date="2020-09-20T16:06:09Z">
              <w:r>
                <w:rPr>
                  <w:rFonts w:hint="eastAsia"/>
                  <w:color w:val="auto"/>
                  <w:kern w:val="0"/>
                  <w:sz w:val="21"/>
                  <w:szCs w:val="21"/>
                  <w:rPrChange w:id="9243" w:author="小多 [2]" w:date="2020-09-23T11:11:10Z">
                    <w:rPr>
                      <w:rFonts w:hint="eastAsia"/>
                      <w:kern w:val="0"/>
                      <w:sz w:val="24"/>
                    </w:rPr>
                  </w:rPrChange>
                </w:rPr>
                <w:t>在同一台电脑打开两个以上的程序时</w:t>
              </w:r>
            </w:ins>
          </w:p>
        </w:tc>
        <w:tc>
          <w:tcPr>
            <w:tcW w:w="6342" w:type="dxa"/>
            <w:shd w:val="clear" w:color="auto" w:fill="auto"/>
            <w:vAlign w:val="center"/>
          </w:tcPr>
          <w:p>
            <w:pPr>
              <w:ind w:firstLine="0" w:firstLineChars="0"/>
              <w:rPr>
                <w:ins w:id="9246" w:author="20191115" w:date="2020-09-20T16:05:47Z"/>
                <w:color w:val="auto"/>
                <w:szCs w:val="21"/>
                <w:rPrChange w:id="9247" w:author="小多 [2]" w:date="2020-09-23T11:01:09Z">
                  <w:rPr>
                    <w:ins w:id="9248" w:author="20191115" w:date="2020-09-20T16:05:47Z"/>
                    <w:szCs w:val="21"/>
                  </w:rPr>
                </w:rPrChange>
              </w:rPr>
              <w:pPrChange w:id="9245" w:author="小多 [2]" w:date="2020-09-23T11:11:10Z">
                <w:pPr>
                  <w:pStyle w:val="25"/>
                  <w:ind w:firstLine="0" w:firstLineChars="0"/>
                </w:pPr>
              </w:pPrChange>
            </w:pPr>
            <w:ins w:id="9249" w:author="20191115" w:date="2020-09-20T16:06:26Z">
              <w:r>
                <w:rPr>
                  <w:rFonts w:hint="eastAsia"/>
                  <w:color w:val="auto"/>
                  <w:kern w:val="0"/>
                  <w:sz w:val="21"/>
                  <w:szCs w:val="21"/>
                  <w:rPrChange w:id="9250" w:author="小多 [2]" w:date="2020-09-23T11:11:10Z">
                    <w:rPr>
                      <w:rFonts w:hint="eastAsia"/>
                      <w:kern w:val="0"/>
                      <w:sz w:val="24"/>
                    </w:rPr>
                  </w:rPrChange>
                </w:rPr>
                <w:t>提示“程序已经在运行”</w:t>
              </w:r>
            </w:ins>
          </w:p>
        </w:tc>
      </w:tr>
    </w:tbl>
    <w:p>
      <w:pPr>
        <w:rPr>
          <w:color w:val="auto"/>
          <w:rPrChange w:id="9252" w:author="小多 [2]" w:date="2020-09-23T11:01:09Z">
            <w:rPr/>
          </w:rPrChange>
        </w:rPr>
      </w:pPr>
    </w:p>
    <w:p>
      <w:pPr>
        <w:numPr>
          <w:ilvl w:val="255"/>
          <w:numId w:val="0"/>
        </w:numPr>
        <w:ind w:left="420" w:leftChars="200"/>
        <w:outlineLvl w:val="2"/>
        <w:rPr>
          <w:ins w:id="9253" w:author="20191115" w:date="2020-09-20T16:05:24Z"/>
          <w:rFonts w:hint="default" w:eastAsia="宋体"/>
          <w:bCs/>
          <w:color w:val="auto"/>
          <w:sz w:val="24"/>
          <w:lang w:val="en-US" w:eastAsia="zh-CN"/>
          <w:rPrChange w:id="9254" w:author="小多 [2]" w:date="2020-09-23T11:01:09Z">
            <w:rPr>
              <w:ins w:id="9255" w:author="20191115" w:date="2020-09-20T16:05:24Z"/>
              <w:rFonts w:hint="default" w:eastAsia="宋体"/>
              <w:bCs/>
              <w:sz w:val="24"/>
              <w:lang w:val="en-US" w:eastAsia="zh-CN"/>
            </w:rPr>
          </w:rPrChange>
        </w:rPr>
      </w:pPr>
      <w:ins w:id="9256" w:author="20191115" w:date="2020-09-20T16:05:24Z">
        <w:bookmarkStart w:id="811" w:name="_Toc21523"/>
        <w:bookmarkStart w:id="812" w:name="_Toc12053"/>
        <w:bookmarkStart w:id="813" w:name="_Toc22277"/>
        <w:r>
          <w:rPr>
            <w:rFonts w:hint="eastAsia"/>
            <w:bCs/>
            <w:color w:val="auto"/>
            <w:sz w:val="24"/>
            <w:rPrChange w:id="9257" w:author="小多 [2]" w:date="2020-09-23T11:01:09Z">
              <w:rPr>
                <w:rFonts w:hint="eastAsia"/>
                <w:bCs/>
                <w:sz w:val="24"/>
              </w:rPr>
            </w:rPrChange>
          </w:rPr>
          <w:t>7.2.</w:t>
        </w:r>
      </w:ins>
      <w:ins w:id="9259" w:author="20191115" w:date="2020-09-20T16:47:05Z">
        <w:r>
          <w:rPr>
            <w:rFonts w:hint="eastAsia"/>
            <w:bCs/>
            <w:color w:val="auto"/>
            <w:sz w:val="24"/>
            <w:lang w:val="en-US" w:eastAsia="zh-CN"/>
            <w:rPrChange w:id="9260" w:author="小多 [2]" w:date="2020-09-23T11:01:09Z">
              <w:rPr>
                <w:rFonts w:hint="eastAsia"/>
                <w:bCs/>
                <w:sz w:val="24"/>
                <w:lang w:val="en-US" w:eastAsia="zh-CN"/>
              </w:rPr>
            </w:rPrChange>
          </w:rPr>
          <w:t>17</w:t>
        </w:r>
      </w:ins>
      <w:ins w:id="9262" w:author="20191115" w:date="2020-09-20T16:05:24Z">
        <w:r>
          <w:rPr>
            <w:rFonts w:hint="eastAsia"/>
            <w:bCs/>
            <w:color w:val="auto"/>
            <w:sz w:val="24"/>
            <w:rPrChange w:id="9263" w:author="小多 [2]" w:date="2020-09-23T11:01:09Z">
              <w:rPr>
                <w:rFonts w:hint="eastAsia"/>
                <w:bCs/>
                <w:sz w:val="24"/>
              </w:rPr>
            </w:rPrChange>
          </w:rPr>
          <w:t xml:space="preserve"> </w:t>
        </w:r>
      </w:ins>
      <w:ins w:id="9265" w:author="20191115" w:date="2020-09-20T16:47:10Z">
        <w:r>
          <w:rPr>
            <w:rFonts w:hint="eastAsia"/>
            <w:bCs/>
            <w:color w:val="auto"/>
            <w:sz w:val="24"/>
            <w:lang w:val="en-US" w:eastAsia="zh-CN"/>
            <w:rPrChange w:id="9266" w:author="小多 [2]" w:date="2020-09-23T11:01:09Z">
              <w:rPr>
                <w:rFonts w:hint="eastAsia"/>
                <w:bCs/>
                <w:sz w:val="24"/>
                <w:lang w:val="en-US" w:eastAsia="zh-CN"/>
              </w:rPr>
            </w:rPrChange>
          </w:rPr>
          <w:t>最大</w:t>
        </w:r>
      </w:ins>
      <w:ins w:id="9268" w:author="20191115" w:date="2020-09-20T16:47:12Z">
        <w:r>
          <w:rPr>
            <w:rFonts w:hint="eastAsia"/>
            <w:bCs/>
            <w:color w:val="auto"/>
            <w:sz w:val="24"/>
            <w:lang w:val="en-US" w:eastAsia="zh-CN"/>
            <w:rPrChange w:id="9269" w:author="小多 [2]" w:date="2020-09-23T11:01:09Z">
              <w:rPr>
                <w:rFonts w:hint="eastAsia"/>
                <w:bCs/>
                <w:sz w:val="24"/>
                <w:lang w:val="en-US" w:eastAsia="zh-CN"/>
              </w:rPr>
            </w:rPrChange>
          </w:rPr>
          <w:t>并发数</w:t>
        </w:r>
        <w:bookmarkEnd w:id="811"/>
        <w:bookmarkEnd w:id="812"/>
        <w:bookmarkEnd w:id="813"/>
      </w:ins>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9271" w:author="20191115" w:date="2020-09-20T16:05:47Z"/>
        </w:trPr>
        <w:tc>
          <w:tcPr>
            <w:tcW w:w="1381" w:type="dxa"/>
            <w:shd w:val="clear" w:color="auto" w:fill="auto"/>
            <w:vAlign w:val="center"/>
          </w:tcPr>
          <w:p>
            <w:pPr>
              <w:jc w:val="center"/>
              <w:rPr>
                <w:ins w:id="9272" w:author="20191115" w:date="2020-09-20T16:05:47Z"/>
                <w:b/>
                <w:color w:val="auto"/>
                <w:szCs w:val="21"/>
                <w:rPrChange w:id="9273" w:author="小多 [2]" w:date="2020-09-23T11:01:09Z">
                  <w:rPr>
                    <w:ins w:id="9274" w:author="20191115" w:date="2020-09-20T16:05:47Z"/>
                    <w:b/>
                    <w:szCs w:val="21"/>
                  </w:rPr>
                </w:rPrChange>
              </w:rPr>
            </w:pPr>
            <w:ins w:id="9275" w:author="20191115" w:date="2020-09-20T16:05:47Z">
              <w:r>
                <w:rPr>
                  <w:rFonts w:hint="eastAsia"/>
                  <w:b/>
                  <w:color w:val="auto"/>
                  <w:szCs w:val="21"/>
                  <w:rPrChange w:id="9276" w:author="小多 [2]" w:date="2020-09-23T11:01:09Z">
                    <w:rPr>
                      <w:rFonts w:hint="eastAsia"/>
                      <w:b/>
                      <w:szCs w:val="21"/>
                    </w:rPr>
                  </w:rPrChange>
                </w:rPr>
                <w:t>编号</w:t>
              </w:r>
            </w:ins>
          </w:p>
        </w:tc>
        <w:tc>
          <w:tcPr>
            <w:tcW w:w="2049" w:type="dxa"/>
            <w:shd w:val="clear" w:color="auto" w:fill="auto"/>
            <w:vAlign w:val="center"/>
          </w:tcPr>
          <w:p>
            <w:pPr>
              <w:jc w:val="center"/>
              <w:rPr>
                <w:ins w:id="9278" w:author="20191115" w:date="2020-09-20T16:05:47Z"/>
                <w:b/>
                <w:color w:val="auto"/>
                <w:szCs w:val="21"/>
                <w:rPrChange w:id="9279" w:author="小多 [2]" w:date="2020-09-23T11:01:09Z">
                  <w:rPr>
                    <w:ins w:id="9280" w:author="20191115" w:date="2020-09-20T16:05:47Z"/>
                    <w:b/>
                    <w:szCs w:val="21"/>
                  </w:rPr>
                </w:rPrChange>
              </w:rPr>
            </w:pPr>
            <w:ins w:id="9281" w:author="20191115" w:date="2020-09-20T16:05:47Z">
              <w:r>
                <w:rPr>
                  <w:rFonts w:hint="eastAsia"/>
                  <w:b/>
                  <w:color w:val="auto"/>
                  <w:szCs w:val="21"/>
                  <w:rPrChange w:id="9282" w:author="小多 [2]" w:date="2020-09-23T11:01:09Z">
                    <w:rPr>
                      <w:rFonts w:hint="eastAsia"/>
                      <w:b/>
                      <w:szCs w:val="21"/>
                    </w:rPr>
                  </w:rPrChange>
                </w:rPr>
                <w:t>项目</w:t>
              </w:r>
            </w:ins>
          </w:p>
        </w:tc>
        <w:tc>
          <w:tcPr>
            <w:tcW w:w="6342" w:type="dxa"/>
            <w:shd w:val="clear" w:color="auto" w:fill="auto"/>
            <w:vAlign w:val="center"/>
          </w:tcPr>
          <w:p>
            <w:pPr>
              <w:jc w:val="center"/>
              <w:rPr>
                <w:ins w:id="9284" w:author="20191115" w:date="2020-09-20T16:05:47Z"/>
                <w:b/>
                <w:color w:val="auto"/>
                <w:szCs w:val="21"/>
                <w:rPrChange w:id="9285" w:author="小多 [2]" w:date="2020-09-23T11:01:09Z">
                  <w:rPr>
                    <w:ins w:id="9286" w:author="20191115" w:date="2020-09-20T16:05:47Z"/>
                    <w:b/>
                    <w:szCs w:val="21"/>
                  </w:rPr>
                </w:rPrChange>
              </w:rPr>
            </w:pPr>
            <w:ins w:id="9287" w:author="20191115" w:date="2020-09-20T16:05:47Z">
              <w:r>
                <w:rPr>
                  <w:rFonts w:hint="eastAsia"/>
                  <w:b/>
                  <w:color w:val="auto"/>
                  <w:szCs w:val="21"/>
                  <w:rPrChange w:id="9288"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290" w:author="20191115" w:date="2020-09-20T16:05:47Z"/>
        </w:trPr>
        <w:tc>
          <w:tcPr>
            <w:tcW w:w="1381" w:type="dxa"/>
            <w:shd w:val="clear" w:color="auto" w:fill="auto"/>
            <w:vAlign w:val="center"/>
          </w:tcPr>
          <w:p>
            <w:pPr>
              <w:jc w:val="center"/>
              <w:rPr>
                <w:ins w:id="9291" w:author="20191115" w:date="2020-09-20T16:05:47Z"/>
                <w:color w:val="auto"/>
                <w:kern w:val="0"/>
                <w:szCs w:val="21"/>
                <w:rPrChange w:id="9292" w:author="小多 [2]" w:date="2020-09-23T11:01:09Z">
                  <w:rPr>
                    <w:ins w:id="9293" w:author="20191115" w:date="2020-09-20T16:05:47Z"/>
                    <w:kern w:val="0"/>
                    <w:szCs w:val="21"/>
                  </w:rPr>
                </w:rPrChange>
              </w:rPr>
            </w:pPr>
            <w:ins w:id="9294" w:author="20191115" w:date="2020-09-20T16:05:47Z">
              <w:r>
                <w:rPr>
                  <w:rFonts w:hint="eastAsia"/>
                  <w:color w:val="auto"/>
                  <w:kern w:val="0"/>
                  <w:szCs w:val="21"/>
                  <w:rPrChange w:id="9295" w:author="小多 [2]" w:date="2020-09-23T11:01:09Z">
                    <w:rPr>
                      <w:rFonts w:hint="eastAsia"/>
                      <w:kern w:val="0"/>
                      <w:szCs w:val="21"/>
                    </w:rPr>
                  </w:rPrChange>
                </w:rPr>
                <w:t>SOFT2_</w:t>
              </w:r>
            </w:ins>
            <w:ins w:id="9297" w:author="20191115" w:date="2020-09-20T16:48:35Z">
              <w:r>
                <w:rPr>
                  <w:rFonts w:hint="eastAsia"/>
                  <w:color w:val="auto"/>
                  <w:kern w:val="0"/>
                  <w:szCs w:val="21"/>
                  <w:lang w:val="en-US" w:eastAsia="zh-CN"/>
                  <w:rPrChange w:id="9298" w:author="小多 [2]" w:date="2020-09-23T11:01:09Z">
                    <w:rPr>
                      <w:rFonts w:hint="eastAsia"/>
                      <w:kern w:val="0"/>
                      <w:szCs w:val="21"/>
                      <w:lang w:val="en-US" w:eastAsia="zh-CN"/>
                    </w:rPr>
                  </w:rPrChange>
                </w:rPr>
                <w:t>Q</w:t>
              </w:r>
            </w:ins>
            <w:ins w:id="9300" w:author="20191115" w:date="2020-09-20T16:05:47Z">
              <w:r>
                <w:rPr>
                  <w:rFonts w:hint="eastAsia"/>
                  <w:color w:val="auto"/>
                  <w:kern w:val="0"/>
                  <w:szCs w:val="21"/>
                  <w:rPrChange w:id="9301" w:author="小多 [2]" w:date="2020-09-23T11:01:09Z">
                    <w:rPr>
                      <w:rFonts w:hint="eastAsia"/>
                      <w:kern w:val="0"/>
                      <w:szCs w:val="21"/>
                    </w:rPr>
                  </w:rPrChange>
                </w:rPr>
                <w:t>01</w:t>
              </w:r>
            </w:ins>
          </w:p>
        </w:tc>
        <w:tc>
          <w:tcPr>
            <w:tcW w:w="2049" w:type="dxa"/>
            <w:shd w:val="clear" w:color="auto" w:fill="auto"/>
            <w:vAlign w:val="center"/>
          </w:tcPr>
          <w:p>
            <w:pPr>
              <w:rPr>
                <w:ins w:id="9303" w:author="20191115" w:date="2020-09-20T16:05:47Z"/>
                <w:rFonts w:hint="default" w:eastAsia="宋体"/>
                <w:color w:val="auto"/>
                <w:kern w:val="0"/>
                <w:szCs w:val="21"/>
                <w:lang w:val="en-US" w:eastAsia="zh-CN"/>
                <w:rPrChange w:id="9304" w:author="小多 [2]" w:date="2020-09-23T11:01:09Z">
                  <w:rPr>
                    <w:ins w:id="9305" w:author="20191115" w:date="2020-09-20T16:05:47Z"/>
                    <w:rFonts w:hint="default" w:eastAsia="宋体"/>
                    <w:kern w:val="0"/>
                    <w:szCs w:val="21"/>
                    <w:lang w:val="en-US" w:eastAsia="zh-CN"/>
                  </w:rPr>
                </w:rPrChange>
              </w:rPr>
            </w:pPr>
            <w:ins w:id="9306" w:author="20191115" w:date="2020-09-20T16:49:34Z">
              <w:r>
                <w:rPr>
                  <w:rFonts w:hint="eastAsia"/>
                  <w:color w:val="auto"/>
                  <w:kern w:val="0"/>
                  <w:szCs w:val="21"/>
                  <w:lang w:val="en-US" w:eastAsia="zh-CN"/>
                  <w:rPrChange w:id="9307" w:author="小多 [2]" w:date="2020-09-23T11:01:09Z">
                    <w:rPr>
                      <w:rFonts w:hint="eastAsia"/>
                      <w:kern w:val="0"/>
                      <w:szCs w:val="21"/>
                      <w:lang w:val="en-US" w:eastAsia="zh-CN"/>
                    </w:rPr>
                  </w:rPrChange>
                </w:rPr>
                <w:t>最大</w:t>
              </w:r>
            </w:ins>
            <w:ins w:id="9309" w:author="20191115" w:date="2020-09-20T16:49:37Z">
              <w:r>
                <w:rPr>
                  <w:rFonts w:hint="eastAsia"/>
                  <w:color w:val="auto"/>
                  <w:kern w:val="0"/>
                  <w:szCs w:val="21"/>
                  <w:lang w:val="en-US" w:eastAsia="zh-CN"/>
                  <w:rPrChange w:id="9310" w:author="小多 [2]" w:date="2020-09-23T11:01:09Z">
                    <w:rPr>
                      <w:rFonts w:hint="eastAsia"/>
                      <w:kern w:val="0"/>
                      <w:szCs w:val="21"/>
                      <w:lang w:val="en-US" w:eastAsia="zh-CN"/>
                    </w:rPr>
                  </w:rPrChange>
                </w:rPr>
                <w:t>并发数</w:t>
              </w:r>
            </w:ins>
          </w:p>
        </w:tc>
        <w:tc>
          <w:tcPr>
            <w:tcW w:w="6342" w:type="dxa"/>
            <w:shd w:val="clear" w:color="auto" w:fill="auto"/>
            <w:vAlign w:val="center"/>
          </w:tcPr>
          <w:p>
            <w:pPr>
              <w:pStyle w:val="25"/>
              <w:ind w:firstLine="0" w:firstLineChars="0"/>
              <w:rPr>
                <w:ins w:id="9312" w:author="20191115" w:date="2020-09-20T16:05:47Z"/>
                <w:rFonts w:hint="default" w:eastAsia="宋体"/>
                <w:color w:val="auto"/>
                <w:szCs w:val="21"/>
                <w:lang w:val="en-US" w:eastAsia="zh-CN"/>
                <w:rPrChange w:id="9313" w:author="小多 [2]" w:date="2020-09-23T11:01:09Z">
                  <w:rPr>
                    <w:ins w:id="9314" w:author="20191115" w:date="2020-09-20T16:05:47Z"/>
                    <w:rFonts w:hint="default" w:eastAsia="宋体"/>
                    <w:szCs w:val="21"/>
                    <w:lang w:val="en-US" w:eastAsia="zh-CN"/>
                  </w:rPr>
                </w:rPrChange>
              </w:rPr>
            </w:pPr>
            <w:ins w:id="9315" w:author="20191115" w:date="2020-09-20T16:49:48Z">
              <w:r>
                <w:rPr>
                  <w:rFonts w:hint="eastAsia"/>
                  <w:color w:val="auto"/>
                  <w:szCs w:val="21"/>
                  <w:lang w:val="en-US" w:eastAsia="zh-CN"/>
                  <w:rPrChange w:id="9316" w:author="小多 [2]" w:date="2020-09-23T11:01:09Z">
                    <w:rPr>
                      <w:rFonts w:hint="eastAsia"/>
                      <w:szCs w:val="21"/>
                      <w:lang w:val="en-US" w:eastAsia="zh-CN"/>
                    </w:rPr>
                  </w:rPrChange>
                </w:rPr>
                <w:t>同时</w:t>
              </w:r>
            </w:ins>
            <w:ins w:id="9318" w:author="20191115" w:date="2020-09-20T16:49:52Z">
              <w:r>
                <w:rPr>
                  <w:rFonts w:hint="eastAsia"/>
                  <w:color w:val="auto"/>
                  <w:szCs w:val="21"/>
                  <w:lang w:val="en-US" w:eastAsia="zh-CN"/>
                  <w:rPrChange w:id="9319" w:author="小多 [2]" w:date="2020-09-23T11:01:09Z">
                    <w:rPr>
                      <w:rFonts w:hint="eastAsia"/>
                      <w:szCs w:val="21"/>
                      <w:lang w:val="en-US" w:eastAsia="zh-CN"/>
                    </w:rPr>
                  </w:rPrChange>
                </w:rPr>
                <w:t>有</w:t>
              </w:r>
            </w:ins>
            <w:ins w:id="9321" w:author="20191115" w:date="2020-09-20T16:49:53Z">
              <w:r>
                <w:rPr>
                  <w:rFonts w:hint="eastAsia"/>
                  <w:color w:val="auto"/>
                  <w:szCs w:val="21"/>
                  <w:lang w:val="en-US" w:eastAsia="zh-CN"/>
                  <w:rPrChange w:id="9322" w:author="小多 [2]" w:date="2020-09-23T11:01:09Z">
                    <w:rPr>
                      <w:rFonts w:hint="eastAsia"/>
                      <w:szCs w:val="21"/>
                      <w:lang w:val="en-US" w:eastAsia="zh-CN"/>
                    </w:rPr>
                  </w:rPrChange>
                </w:rPr>
                <w:t>1</w:t>
              </w:r>
            </w:ins>
            <w:ins w:id="9324" w:author="20191115" w:date="2020-09-20T16:49:54Z">
              <w:r>
                <w:rPr>
                  <w:rFonts w:hint="eastAsia"/>
                  <w:color w:val="auto"/>
                  <w:szCs w:val="21"/>
                  <w:lang w:val="en-US" w:eastAsia="zh-CN"/>
                  <w:rPrChange w:id="9325" w:author="小多 [2]" w:date="2020-09-23T11:01:09Z">
                    <w:rPr>
                      <w:rFonts w:hint="eastAsia"/>
                      <w:szCs w:val="21"/>
                      <w:lang w:val="en-US" w:eastAsia="zh-CN"/>
                    </w:rPr>
                  </w:rPrChange>
                </w:rPr>
                <w:t>00</w:t>
              </w:r>
            </w:ins>
            <w:ins w:id="9327" w:author="20191115" w:date="2020-09-20T16:49:55Z">
              <w:r>
                <w:rPr>
                  <w:rFonts w:hint="eastAsia"/>
                  <w:color w:val="auto"/>
                  <w:szCs w:val="21"/>
                  <w:lang w:val="en-US" w:eastAsia="zh-CN"/>
                  <w:rPrChange w:id="9328" w:author="小多 [2]" w:date="2020-09-23T11:01:09Z">
                    <w:rPr>
                      <w:rFonts w:hint="eastAsia"/>
                      <w:szCs w:val="21"/>
                      <w:lang w:val="en-US" w:eastAsia="zh-CN"/>
                    </w:rPr>
                  </w:rPrChange>
                </w:rPr>
                <w:t>个</w:t>
              </w:r>
            </w:ins>
            <w:ins w:id="9330" w:author="20191115" w:date="2020-09-20T16:49:56Z">
              <w:r>
                <w:rPr>
                  <w:rFonts w:hint="eastAsia"/>
                  <w:color w:val="auto"/>
                  <w:szCs w:val="21"/>
                  <w:lang w:val="en-US" w:eastAsia="zh-CN"/>
                  <w:rPrChange w:id="9331" w:author="小多 [2]" w:date="2020-09-23T11:01:09Z">
                    <w:rPr>
                      <w:rFonts w:hint="eastAsia"/>
                      <w:szCs w:val="21"/>
                      <w:lang w:val="en-US" w:eastAsia="zh-CN"/>
                    </w:rPr>
                  </w:rPrChange>
                </w:rPr>
                <w:t>用户</w:t>
              </w:r>
            </w:ins>
            <w:ins w:id="9333" w:author="20191115" w:date="2020-09-20T16:49:58Z">
              <w:r>
                <w:rPr>
                  <w:rFonts w:hint="eastAsia"/>
                  <w:color w:val="auto"/>
                  <w:szCs w:val="21"/>
                  <w:lang w:val="en-US" w:eastAsia="zh-CN"/>
                  <w:rPrChange w:id="9334" w:author="小多 [2]" w:date="2020-09-23T11:01:09Z">
                    <w:rPr>
                      <w:rFonts w:hint="eastAsia"/>
                      <w:szCs w:val="21"/>
                      <w:lang w:val="en-US" w:eastAsia="zh-CN"/>
                    </w:rPr>
                  </w:rPrChange>
                </w:rPr>
                <w:t>请求</w:t>
              </w:r>
            </w:ins>
            <w:ins w:id="9336" w:author="20191115" w:date="2020-09-20T16:49:59Z">
              <w:r>
                <w:rPr>
                  <w:rFonts w:hint="eastAsia"/>
                  <w:color w:val="auto"/>
                  <w:szCs w:val="21"/>
                  <w:lang w:val="en-US" w:eastAsia="zh-CN"/>
                  <w:rPrChange w:id="9337" w:author="小多 [2]" w:date="2020-09-23T11:01:09Z">
                    <w:rPr>
                      <w:rFonts w:hint="eastAsia"/>
                      <w:szCs w:val="21"/>
                      <w:lang w:val="en-US" w:eastAsia="zh-CN"/>
                    </w:rPr>
                  </w:rPrChange>
                </w:rPr>
                <w:t>登录</w:t>
              </w:r>
            </w:ins>
            <w:ins w:id="9339" w:author="20191115" w:date="2020-09-20T16:50:01Z">
              <w:r>
                <w:rPr>
                  <w:rFonts w:hint="eastAsia"/>
                  <w:color w:val="auto"/>
                  <w:szCs w:val="21"/>
                  <w:lang w:val="en-US" w:eastAsia="zh-CN"/>
                  <w:rPrChange w:id="9340" w:author="小多 [2]" w:date="2020-09-23T11:01:09Z">
                    <w:rPr>
                      <w:rFonts w:hint="eastAsia"/>
                      <w:szCs w:val="21"/>
                      <w:lang w:val="en-US" w:eastAsia="zh-CN"/>
                    </w:rPr>
                  </w:rPrChange>
                </w:rPr>
                <w:t>接口</w:t>
              </w:r>
            </w:ins>
            <w:ins w:id="9342" w:author="20191115" w:date="2020-09-20T16:50:16Z">
              <w:r>
                <w:rPr>
                  <w:rFonts w:hint="eastAsia"/>
                  <w:color w:val="auto"/>
                  <w:szCs w:val="21"/>
                  <w:lang w:val="en-US" w:eastAsia="zh-CN"/>
                  <w:rPrChange w:id="9343" w:author="小多 [2]" w:date="2020-09-23T11:01:09Z">
                    <w:rPr>
                      <w:rFonts w:hint="eastAsia"/>
                      <w:szCs w:val="21"/>
                      <w:lang w:val="en-US" w:eastAsia="zh-CN"/>
                    </w:rPr>
                  </w:rPrChange>
                </w:rPr>
                <w:t>，</w:t>
              </w:r>
            </w:ins>
            <w:ins w:id="9345" w:author="20191115" w:date="2020-09-20T16:50:17Z">
              <w:r>
                <w:rPr>
                  <w:rFonts w:hint="eastAsia"/>
                  <w:color w:val="auto"/>
                  <w:szCs w:val="21"/>
                  <w:lang w:val="en-US" w:eastAsia="zh-CN"/>
                  <w:rPrChange w:id="9346" w:author="小多 [2]" w:date="2020-09-23T11:01:09Z">
                    <w:rPr>
                      <w:rFonts w:hint="eastAsia"/>
                      <w:szCs w:val="21"/>
                      <w:lang w:val="en-US" w:eastAsia="zh-CN"/>
                    </w:rPr>
                  </w:rPrChange>
                </w:rPr>
                <w:t>可以</w:t>
              </w:r>
            </w:ins>
            <w:ins w:id="9348" w:author="20191115" w:date="2020-09-20T16:50:30Z">
              <w:r>
                <w:rPr>
                  <w:rFonts w:hint="eastAsia"/>
                  <w:color w:val="auto"/>
                  <w:szCs w:val="21"/>
                  <w:lang w:val="en-US" w:eastAsia="zh-CN"/>
                  <w:rPrChange w:id="9349" w:author="小多 [2]" w:date="2020-09-23T11:01:09Z">
                    <w:rPr>
                      <w:rFonts w:hint="eastAsia"/>
                      <w:szCs w:val="21"/>
                      <w:lang w:val="en-US" w:eastAsia="zh-CN"/>
                    </w:rPr>
                  </w:rPrChange>
                </w:rPr>
                <w:t>正常</w:t>
              </w:r>
            </w:ins>
            <w:ins w:id="9351" w:author="20191115" w:date="2020-09-20T16:50:31Z">
              <w:r>
                <w:rPr>
                  <w:rFonts w:hint="eastAsia"/>
                  <w:color w:val="auto"/>
                  <w:szCs w:val="21"/>
                  <w:lang w:val="en-US" w:eastAsia="zh-CN"/>
                  <w:rPrChange w:id="9352" w:author="小多 [2]" w:date="2020-09-23T11:01:09Z">
                    <w:rPr>
                      <w:rFonts w:hint="eastAsia"/>
                      <w:szCs w:val="21"/>
                      <w:lang w:val="en-US" w:eastAsia="zh-CN"/>
                    </w:rPr>
                  </w:rPrChange>
                </w:rPr>
                <w:t>返回</w:t>
              </w:r>
            </w:ins>
            <w:ins w:id="9354" w:author="20191115" w:date="2020-09-20T16:50:32Z">
              <w:r>
                <w:rPr>
                  <w:rFonts w:hint="eastAsia"/>
                  <w:color w:val="auto"/>
                  <w:szCs w:val="21"/>
                  <w:lang w:val="en-US" w:eastAsia="zh-CN"/>
                  <w:rPrChange w:id="9355" w:author="小多 [2]" w:date="2020-09-23T11:01:09Z">
                    <w:rPr>
                      <w:rFonts w:hint="eastAsia"/>
                      <w:szCs w:val="21"/>
                      <w:lang w:val="en-US" w:eastAsia="zh-CN"/>
                    </w:rPr>
                  </w:rPrChange>
                </w:rPr>
                <w:t>数据</w:t>
              </w:r>
            </w:ins>
          </w:p>
        </w:tc>
      </w:tr>
    </w:tbl>
    <w:p>
      <w:pPr>
        <w:rPr>
          <w:color w:val="auto"/>
          <w:rPrChange w:id="9357" w:author="小多 [2]" w:date="2020-09-23T11:01:09Z">
            <w:rPr/>
          </w:rPrChange>
        </w:rPr>
      </w:pPr>
    </w:p>
    <w:p>
      <w:pPr>
        <w:numPr>
          <w:ilvl w:val="255"/>
          <w:numId w:val="0"/>
        </w:numPr>
        <w:ind w:left="420" w:leftChars="200"/>
        <w:outlineLvl w:val="2"/>
        <w:rPr>
          <w:ins w:id="9358" w:author="小多 [2]" w:date="2020-09-23T11:11:28Z"/>
          <w:rFonts w:hint="eastAsia"/>
          <w:bCs/>
          <w:color w:val="auto"/>
          <w:sz w:val="24"/>
        </w:rPr>
      </w:pPr>
      <w:bookmarkStart w:id="814" w:name="_Toc27786"/>
      <w:bookmarkStart w:id="815" w:name="_Toc18781"/>
      <w:bookmarkStart w:id="816" w:name="_Toc4937"/>
    </w:p>
    <w:p>
      <w:pPr>
        <w:numPr>
          <w:ilvl w:val="255"/>
          <w:numId w:val="0"/>
        </w:numPr>
        <w:ind w:left="420" w:leftChars="200"/>
        <w:outlineLvl w:val="2"/>
        <w:rPr>
          <w:ins w:id="9359" w:author="小多 [2]" w:date="2020-09-23T11:11:28Z"/>
          <w:rFonts w:hint="eastAsia"/>
          <w:bCs/>
          <w:color w:val="auto"/>
          <w:sz w:val="24"/>
        </w:rPr>
      </w:pPr>
    </w:p>
    <w:p>
      <w:pPr>
        <w:numPr>
          <w:ilvl w:val="255"/>
          <w:numId w:val="0"/>
        </w:numPr>
        <w:ind w:left="420" w:leftChars="200"/>
        <w:outlineLvl w:val="2"/>
        <w:rPr>
          <w:ins w:id="9360" w:author="20191115" w:date="2020-09-20T16:05:24Z"/>
          <w:rFonts w:hint="eastAsia" w:eastAsia="宋体"/>
          <w:bCs/>
          <w:color w:val="auto"/>
          <w:sz w:val="24"/>
          <w:lang w:val="en-US" w:eastAsia="zh-CN"/>
          <w:rPrChange w:id="9361" w:author="小多 [2]" w:date="2020-09-23T11:01:09Z">
            <w:rPr>
              <w:ins w:id="9362" w:author="20191115" w:date="2020-09-20T16:05:24Z"/>
              <w:rFonts w:hint="eastAsia" w:eastAsia="宋体"/>
              <w:bCs/>
              <w:sz w:val="24"/>
              <w:lang w:val="en-US" w:eastAsia="zh-CN"/>
            </w:rPr>
          </w:rPrChange>
        </w:rPr>
      </w:pPr>
      <w:ins w:id="9363" w:author="20191115" w:date="2020-09-20T16:05:24Z">
        <w:r>
          <w:rPr>
            <w:rFonts w:hint="eastAsia"/>
            <w:bCs/>
            <w:color w:val="auto"/>
            <w:sz w:val="24"/>
            <w:rPrChange w:id="9364" w:author="小多 [2]" w:date="2020-09-23T11:01:09Z">
              <w:rPr>
                <w:rFonts w:hint="eastAsia"/>
                <w:bCs/>
                <w:sz w:val="24"/>
              </w:rPr>
            </w:rPrChange>
          </w:rPr>
          <w:t>7.2.1</w:t>
        </w:r>
      </w:ins>
      <w:r>
        <w:rPr>
          <w:rFonts w:hint="eastAsia"/>
          <w:bCs/>
          <w:color w:val="auto"/>
          <w:sz w:val="24"/>
          <w:lang w:val="en-US" w:eastAsia="zh-CN"/>
          <w:rPrChange w:id="9366" w:author="小多 [2]" w:date="2020-09-23T11:01:09Z">
            <w:rPr>
              <w:rFonts w:hint="eastAsia"/>
              <w:bCs/>
              <w:sz w:val="24"/>
              <w:lang w:val="en-US" w:eastAsia="zh-CN"/>
            </w:rPr>
          </w:rPrChange>
        </w:rPr>
        <w:t>8</w:t>
      </w:r>
      <w:ins w:id="9367" w:author="20191115" w:date="2020-09-20T16:05:24Z">
        <w:r>
          <w:rPr>
            <w:rFonts w:hint="eastAsia"/>
            <w:bCs/>
            <w:color w:val="auto"/>
            <w:sz w:val="24"/>
            <w:rPrChange w:id="9368" w:author="小多 [2]" w:date="2020-09-23T11:01:09Z">
              <w:rPr>
                <w:rFonts w:hint="eastAsia"/>
                <w:bCs/>
                <w:sz w:val="24"/>
              </w:rPr>
            </w:rPrChange>
          </w:rPr>
          <w:t xml:space="preserve"> </w:t>
        </w:r>
      </w:ins>
      <w:ins w:id="9370" w:author="20191115" w:date="2020-09-20T16:47:33Z">
        <w:r>
          <w:rPr>
            <w:rFonts w:hint="eastAsia"/>
            <w:bCs/>
            <w:color w:val="auto"/>
            <w:sz w:val="24"/>
            <w:lang w:val="en-US" w:eastAsia="zh-CN"/>
            <w:rPrChange w:id="9371" w:author="小多 [2]" w:date="2020-09-23T11:01:09Z">
              <w:rPr>
                <w:rFonts w:hint="eastAsia"/>
                <w:bCs/>
                <w:sz w:val="24"/>
                <w:lang w:val="en-US" w:eastAsia="zh-CN"/>
              </w:rPr>
            </w:rPrChange>
          </w:rPr>
          <w:t>可靠性</w:t>
        </w:r>
        <w:bookmarkEnd w:id="814"/>
        <w:bookmarkEnd w:id="815"/>
        <w:bookmarkEnd w:id="816"/>
      </w:ins>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9373" w:author="20191115" w:date="2020-09-20T16:05:47Z"/>
        </w:trPr>
        <w:tc>
          <w:tcPr>
            <w:tcW w:w="1381" w:type="dxa"/>
            <w:shd w:val="clear" w:color="auto" w:fill="auto"/>
            <w:vAlign w:val="center"/>
          </w:tcPr>
          <w:p>
            <w:pPr>
              <w:jc w:val="center"/>
              <w:rPr>
                <w:ins w:id="9374" w:author="20191115" w:date="2020-09-20T16:05:47Z"/>
                <w:b/>
                <w:color w:val="auto"/>
                <w:szCs w:val="21"/>
                <w:rPrChange w:id="9375" w:author="小多 [2]" w:date="2020-09-23T11:01:09Z">
                  <w:rPr>
                    <w:ins w:id="9376" w:author="20191115" w:date="2020-09-20T16:05:47Z"/>
                    <w:b/>
                    <w:szCs w:val="21"/>
                  </w:rPr>
                </w:rPrChange>
              </w:rPr>
            </w:pPr>
            <w:ins w:id="9377" w:author="20191115" w:date="2020-09-20T16:05:47Z">
              <w:r>
                <w:rPr>
                  <w:rFonts w:hint="eastAsia"/>
                  <w:b/>
                  <w:color w:val="auto"/>
                  <w:szCs w:val="21"/>
                  <w:rPrChange w:id="9378" w:author="小多 [2]" w:date="2020-09-23T11:01:09Z">
                    <w:rPr>
                      <w:rFonts w:hint="eastAsia"/>
                      <w:b/>
                      <w:szCs w:val="21"/>
                    </w:rPr>
                  </w:rPrChange>
                </w:rPr>
                <w:t>编号</w:t>
              </w:r>
            </w:ins>
          </w:p>
        </w:tc>
        <w:tc>
          <w:tcPr>
            <w:tcW w:w="2049" w:type="dxa"/>
            <w:shd w:val="clear" w:color="auto" w:fill="auto"/>
            <w:vAlign w:val="center"/>
          </w:tcPr>
          <w:p>
            <w:pPr>
              <w:jc w:val="center"/>
              <w:rPr>
                <w:ins w:id="9380" w:author="20191115" w:date="2020-09-20T16:05:47Z"/>
                <w:b/>
                <w:color w:val="auto"/>
                <w:szCs w:val="21"/>
                <w:rPrChange w:id="9381" w:author="小多 [2]" w:date="2020-09-23T11:01:09Z">
                  <w:rPr>
                    <w:ins w:id="9382" w:author="20191115" w:date="2020-09-20T16:05:47Z"/>
                    <w:b/>
                    <w:szCs w:val="21"/>
                  </w:rPr>
                </w:rPrChange>
              </w:rPr>
            </w:pPr>
            <w:ins w:id="9383" w:author="20191115" w:date="2020-09-20T16:05:47Z">
              <w:r>
                <w:rPr>
                  <w:rFonts w:hint="eastAsia"/>
                  <w:b/>
                  <w:color w:val="auto"/>
                  <w:szCs w:val="21"/>
                  <w:rPrChange w:id="9384" w:author="小多 [2]" w:date="2020-09-23T11:01:09Z">
                    <w:rPr>
                      <w:rFonts w:hint="eastAsia"/>
                      <w:b/>
                      <w:szCs w:val="21"/>
                    </w:rPr>
                  </w:rPrChange>
                </w:rPr>
                <w:t>项目</w:t>
              </w:r>
            </w:ins>
          </w:p>
        </w:tc>
        <w:tc>
          <w:tcPr>
            <w:tcW w:w="6342" w:type="dxa"/>
            <w:shd w:val="clear" w:color="auto" w:fill="auto"/>
            <w:vAlign w:val="center"/>
          </w:tcPr>
          <w:p>
            <w:pPr>
              <w:jc w:val="center"/>
              <w:rPr>
                <w:ins w:id="9386" w:author="20191115" w:date="2020-09-20T16:05:47Z"/>
                <w:b/>
                <w:color w:val="auto"/>
                <w:szCs w:val="21"/>
                <w:rPrChange w:id="9387" w:author="小多 [2]" w:date="2020-09-23T11:01:09Z">
                  <w:rPr>
                    <w:ins w:id="9388" w:author="20191115" w:date="2020-09-20T16:05:47Z"/>
                    <w:b/>
                    <w:szCs w:val="21"/>
                  </w:rPr>
                </w:rPrChange>
              </w:rPr>
            </w:pPr>
            <w:ins w:id="9389" w:author="20191115" w:date="2020-09-20T16:05:47Z">
              <w:r>
                <w:rPr>
                  <w:rFonts w:hint="eastAsia"/>
                  <w:b/>
                  <w:color w:val="auto"/>
                  <w:szCs w:val="21"/>
                  <w:rPrChange w:id="9390"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ins w:id="9392" w:author="20191115" w:date="2020-09-20T16:51:13Z"/>
        </w:trPr>
        <w:tc>
          <w:tcPr>
            <w:tcW w:w="1381" w:type="dxa"/>
            <w:shd w:val="clear" w:color="auto" w:fill="auto"/>
            <w:vAlign w:val="center"/>
          </w:tcPr>
          <w:p>
            <w:pPr>
              <w:rPr>
                <w:ins w:id="9393" w:author="20191115" w:date="2020-09-20T16:51:13Z"/>
                <w:rFonts w:hint="eastAsia"/>
                <w:color w:val="auto"/>
                <w:kern w:val="0"/>
                <w:szCs w:val="21"/>
                <w:lang w:val="en-US" w:eastAsia="zh-CN"/>
                <w:rPrChange w:id="9394" w:author="小多 [2]" w:date="2020-09-23T11:01:09Z">
                  <w:rPr>
                    <w:ins w:id="9395" w:author="20191115" w:date="2020-09-20T16:51:13Z"/>
                    <w:rFonts w:hint="eastAsia"/>
                    <w:kern w:val="0"/>
                    <w:szCs w:val="21"/>
                    <w:lang w:val="en-US" w:eastAsia="zh-CN"/>
                  </w:rPr>
                </w:rPrChange>
              </w:rPr>
            </w:pPr>
            <w:ins w:id="9396" w:author="20191115" w:date="2020-09-20T16:51:13Z">
              <w:r>
                <w:rPr>
                  <w:rFonts w:hint="eastAsia"/>
                  <w:color w:val="auto"/>
                  <w:kern w:val="0"/>
                  <w:szCs w:val="21"/>
                  <w:lang w:val="en-US" w:eastAsia="zh-CN"/>
                  <w:rPrChange w:id="9397" w:author="小多 [2]" w:date="2020-09-23T11:01:09Z">
                    <w:rPr>
                      <w:rFonts w:hint="eastAsia"/>
                      <w:kern w:val="0"/>
                      <w:szCs w:val="21"/>
                      <w:lang w:val="en-US" w:eastAsia="zh-CN"/>
                    </w:rPr>
                  </w:rPrChange>
                </w:rPr>
                <w:t>SOFT2_R01</w:t>
              </w:r>
            </w:ins>
          </w:p>
        </w:tc>
        <w:tc>
          <w:tcPr>
            <w:tcW w:w="2049" w:type="dxa"/>
            <w:shd w:val="clear" w:color="auto" w:fill="auto"/>
            <w:vAlign w:val="center"/>
          </w:tcPr>
          <w:p>
            <w:pPr>
              <w:rPr>
                <w:ins w:id="9399" w:author="20191115" w:date="2020-09-20T16:51:13Z"/>
                <w:rFonts w:hint="default"/>
                <w:color w:val="auto"/>
                <w:kern w:val="0"/>
                <w:szCs w:val="21"/>
                <w:lang w:val="en-US" w:eastAsia="zh-CN"/>
                <w:rPrChange w:id="9400" w:author="小多 [2]" w:date="2020-09-23T11:01:09Z">
                  <w:rPr>
                    <w:ins w:id="9401" w:author="20191115" w:date="2020-09-20T16:51:13Z"/>
                    <w:rFonts w:hint="default"/>
                    <w:kern w:val="0"/>
                    <w:szCs w:val="21"/>
                    <w:lang w:val="en-US" w:eastAsia="zh-CN"/>
                  </w:rPr>
                </w:rPrChange>
              </w:rPr>
            </w:pPr>
            <w:ins w:id="9402" w:author="20191115" w:date="2020-09-20T16:51:13Z">
              <w:r>
                <w:rPr>
                  <w:rFonts w:hint="eastAsia"/>
                  <w:color w:val="auto"/>
                  <w:kern w:val="0"/>
                  <w:szCs w:val="21"/>
                  <w:lang w:val="en-US" w:eastAsia="zh-CN"/>
                  <w:rPrChange w:id="9403" w:author="小多 [2]" w:date="2020-09-23T11:01:09Z">
                    <w:rPr>
                      <w:rFonts w:hint="eastAsia"/>
                      <w:kern w:val="0"/>
                      <w:szCs w:val="21"/>
                      <w:lang w:val="en-US" w:eastAsia="zh-CN"/>
                    </w:rPr>
                  </w:rPrChange>
                </w:rPr>
                <w:t>磁盘空间不足提示</w:t>
              </w:r>
            </w:ins>
          </w:p>
        </w:tc>
        <w:tc>
          <w:tcPr>
            <w:tcW w:w="6342" w:type="dxa"/>
            <w:shd w:val="clear" w:color="auto" w:fill="auto"/>
            <w:vAlign w:val="center"/>
          </w:tcPr>
          <w:p>
            <w:pPr>
              <w:rPr>
                <w:ins w:id="9405" w:author="20191115" w:date="2020-09-20T16:51:13Z"/>
                <w:rFonts w:hint="eastAsia"/>
                <w:color w:val="auto"/>
                <w:kern w:val="0"/>
                <w:szCs w:val="21"/>
                <w:lang w:val="en-US" w:eastAsia="zh-CN"/>
                <w:rPrChange w:id="9406" w:author="小多 [2]" w:date="2020-09-23T11:01:09Z">
                  <w:rPr>
                    <w:ins w:id="9407" w:author="20191115" w:date="2020-09-20T16:51:13Z"/>
                    <w:rFonts w:hint="eastAsia"/>
                    <w:kern w:val="0"/>
                    <w:szCs w:val="21"/>
                    <w:lang w:val="en-US" w:eastAsia="zh-CN"/>
                  </w:rPr>
                </w:rPrChange>
              </w:rPr>
            </w:pPr>
            <w:ins w:id="9408" w:author="20191115" w:date="2020-09-20T16:51:13Z">
              <w:r>
                <w:rPr>
                  <w:rFonts w:hint="eastAsia"/>
                  <w:color w:val="auto"/>
                  <w:kern w:val="0"/>
                  <w:szCs w:val="21"/>
                  <w:lang w:val="en-US" w:eastAsia="zh-CN"/>
                  <w:rPrChange w:id="9409" w:author="小多 [2]" w:date="2020-09-23T11:01:09Z">
                    <w:rPr>
                      <w:rFonts w:hint="eastAsia"/>
                      <w:kern w:val="0"/>
                      <w:szCs w:val="21"/>
                      <w:lang w:val="en-US" w:eastAsia="zh-CN"/>
                    </w:rPr>
                  </w:rPrChange>
                </w:rPr>
                <w:t>磁盘空间小于200MB或总存储空间的1%时进行提示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411" w:author="20191115" w:date="2020-09-20T16:52:19Z"/>
        </w:trPr>
        <w:tc>
          <w:tcPr>
            <w:tcW w:w="1381" w:type="dxa"/>
            <w:shd w:val="clear" w:color="auto" w:fill="auto"/>
            <w:vAlign w:val="center"/>
          </w:tcPr>
          <w:p>
            <w:pPr>
              <w:rPr>
                <w:ins w:id="9412" w:author="20191115" w:date="2020-09-20T16:52:19Z"/>
                <w:rFonts w:hint="eastAsia"/>
                <w:color w:val="auto"/>
                <w:kern w:val="0"/>
                <w:szCs w:val="21"/>
                <w:lang w:val="en-US" w:eastAsia="zh-CN"/>
                <w:rPrChange w:id="9413" w:author="小多 [2]" w:date="2020-09-23T11:01:09Z">
                  <w:rPr>
                    <w:ins w:id="9414" w:author="20191115" w:date="2020-09-20T16:52:19Z"/>
                    <w:rFonts w:hint="eastAsia"/>
                    <w:kern w:val="0"/>
                    <w:szCs w:val="21"/>
                    <w:lang w:val="en-US" w:eastAsia="zh-CN"/>
                  </w:rPr>
                </w:rPrChange>
              </w:rPr>
            </w:pPr>
            <w:ins w:id="9415" w:author="20191115" w:date="2020-09-20T16:52:19Z">
              <w:r>
                <w:rPr>
                  <w:rFonts w:hint="eastAsia"/>
                  <w:color w:val="auto"/>
                  <w:kern w:val="0"/>
                  <w:szCs w:val="21"/>
                  <w:lang w:val="en-US" w:eastAsia="zh-CN"/>
                  <w:rPrChange w:id="9416" w:author="小多 [2]" w:date="2020-09-23T11:01:09Z">
                    <w:rPr>
                      <w:rFonts w:hint="eastAsia"/>
                      <w:kern w:val="0"/>
                      <w:szCs w:val="21"/>
                      <w:lang w:val="en-US" w:eastAsia="zh-CN"/>
                    </w:rPr>
                  </w:rPrChange>
                </w:rPr>
                <w:t>SOFT2_R02</w:t>
              </w:r>
            </w:ins>
          </w:p>
        </w:tc>
        <w:tc>
          <w:tcPr>
            <w:tcW w:w="2049" w:type="dxa"/>
            <w:shd w:val="clear" w:color="auto" w:fill="auto"/>
            <w:vAlign w:val="center"/>
          </w:tcPr>
          <w:p>
            <w:pPr>
              <w:rPr>
                <w:ins w:id="9418" w:author="20191115" w:date="2020-09-20T16:52:19Z"/>
                <w:rFonts w:hint="default"/>
                <w:color w:val="auto"/>
                <w:kern w:val="0"/>
                <w:szCs w:val="21"/>
                <w:lang w:val="en-US" w:eastAsia="zh-CN"/>
                <w:rPrChange w:id="9419" w:author="小多 [2]" w:date="2020-09-23T11:01:09Z">
                  <w:rPr>
                    <w:ins w:id="9420" w:author="20191115" w:date="2020-09-20T16:52:19Z"/>
                    <w:rFonts w:hint="default"/>
                    <w:kern w:val="0"/>
                    <w:szCs w:val="21"/>
                    <w:lang w:val="en-US" w:eastAsia="zh-CN"/>
                  </w:rPr>
                </w:rPrChange>
              </w:rPr>
            </w:pPr>
            <w:ins w:id="9421" w:author="20191115" w:date="2020-09-20T16:52:19Z">
              <w:r>
                <w:rPr>
                  <w:rFonts w:hint="eastAsia"/>
                  <w:color w:val="auto"/>
                  <w:kern w:val="0"/>
                  <w:szCs w:val="21"/>
                  <w:lang w:val="en-US" w:eastAsia="zh-CN"/>
                  <w:rPrChange w:id="9422" w:author="小多 [2]" w:date="2020-09-23T11:01:09Z">
                    <w:rPr>
                      <w:rFonts w:hint="eastAsia"/>
                      <w:kern w:val="0"/>
                      <w:szCs w:val="21"/>
                      <w:lang w:val="en-US" w:eastAsia="zh-CN"/>
                    </w:rPr>
                  </w:rPrChange>
                </w:rPr>
                <w:t>网络中断</w:t>
              </w:r>
            </w:ins>
          </w:p>
        </w:tc>
        <w:tc>
          <w:tcPr>
            <w:tcW w:w="6342" w:type="dxa"/>
            <w:shd w:val="clear" w:color="auto" w:fill="auto"/>
            <w:vAlign w:val="center"/>
          </w:tcPr>
          <w:p>
            <w:pPr>
              <w:rPr>
                <w:ins w:id="9424" w:author="20191115" w:date="2020-09-20T16:52:19Z"/>
                <w:rFonts w:hint="eastAsia"/>
                <w:color w:val="auto"/>
                <w:kern w:val="0"/>
                <w:szCs w:val="21"/>
                <w:lang w:val="en-US" w:eastAsia="zh-CN"/>
                <w:rPrChange w:id="9425" w:author="小多 [2]" w:date="2020-09-23T11:01:09Z">
                  <w:rPr>
                    <w:ins w:id="9426" w:author="20191115" w:date="2020-09-20T16:52:19Z"/>
                    <w:rFonts w:hint="eastAsia"/>
                    <w:kern w:val="0"/>
                    <w:szCs w:val="21"/>
                    <w:lang w:val="en-US" w:eastAsia="zh-CN"/>
                  </w:rPr>
                </w:rPrChange>
              </w:rPr>
            </w:pPr>
            <w:ins w:id="9427" w:author="20191115" w:date="2020-09-20T16:52:19Z">
              <w:r>
                <w:rPr>
                  <w:rFonts w:hint="eastAsia"/>
                  <w:color w:val="auto"/>
                  <w:kern w:val="0"/>
                  <w:szCs w:val="21"/>
                  <w:lang w:val="en-US" w:eastAsia="zh-CN"/>
                  <w:rPrChange w:id="9428" w:author="小多 [2]" w:date="2020-09-23T11:01:09Z">
                    <w:rPr>
                      <w:rFonts w:hint="eastAsia"/>
                      <w:kern w:val="0"/>
                      <w:szCs w:val="21"/>
                      <w:lang w:val="en-US" w:eastAsia="zh-CN"/>
                    </w:rPr>
                  </w:rPrChange>
                </w:rPr>
                <w:t>网络中断后，继续使用软件会弹出网络故障的提示。网络恢复后，可以正常使用。</w:t>
              </w:r>
            </w:ins>
            <w:ins w:id="9430" w:author="20191115" w:date="2020-09-20T16:52:19Z">
              <w:del w:id="9431" w:author="小多 [2]" w:date="2020-09-23T11:11:54Z">
                <w:r>
                  <w:rPr>
                    <w:rFonts w:hint="eastAsia"/>
                    <w:color w:val="auto"/>
                    <w:kern w:val="0"/>
                    <w:szCs w:val="21"/>
                    <w:lang w:val="en-US" w:eastAsia="zh-CN"/>
                    <w:rPrChange w:id="9432" w:author="小多 [2]" w:date="2020-09-23T11:01:09Z">
                      <w:rPr>
                        <w:rFonts w:hint="eastAsia"/>
                        <w:kern w:val="0"/>
                        <w:szCs w:val="21"/>
                        <w:lang w:val="en-US" w:eastAsia="zh-CN"/>
                      </w:rPr>
                    </w:rPrChange>
                  </w:rPr>
                  <w:delText xml:space="preserve"> </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435" w:author="20191115" w:date="2020-09-20T16:05:47Z"/>
        </w:trPr>
        <w:tc>
          <w:tcPr>
            <w:tcW w:w="1381" w:type="dxa"/>
            <w:shd w:val="clear" w:color="auto" w:fill="auto"/>
            <w:vAlign w:val="center"/>
          </w:tcPr>
          <w:p>
            <w:pPr>
              <w:rPr>
                <w:ins w:id="9436" w:author="20191115" w:date="2020-09-20T16:05:47Z"/>
                <w:rFonts w:hint="eastAsia"/>
                <w:color w:val="auto"/>
                <w:kern w:val="0"/>
                <w:szCs w:val="21"/>
                <w:lang w:val="en-US" w:eastAsia="zh-CN"/>
                <w:rPrChange w:id="9437" w:author="小多 [2]" w:date="2020-09-23T11:01:09Z">
                  <w:rPr>
                    <w:ins w:id="9438" w:author="20191115" w:date="2020-09-20T16:05:47Z"/>
                    <w:rFonts w:hint="eastAsia"/>
                    <w:kern w:val="0"/>
                    <w:szCs w:val="21"/>
                    <w:lang w:val="en-US" w:eastAsia="zh-CN"/>
                  </w:rPr>
                </w:rPrChange>
              </w:rPr>
            </w:pPr>
            <w:ins w:id="9439" w:author="20191115" w:date="2020-09-20T16:05:47Z">
              <w:r>
                <w:rPr>
                  <w:rFonts w:hint="eastAsia"/>
                  <w:color w:val="auto"/>
                  <w:kern w:val="0"/>
                  <w:szCs w:val="21"/>
                  <w:lang w:val="en-US" w:eastAsia="zh-CN"/>
                  <w:rPrChange w:id="9440" w:author="小多 [2]" w:date="2020-09-23T11:01:09Z">
                    <w:rPr>
                      <w:rFonts w:hint="eastAsia"/>
                      <w:kern w:val="0"/>
                      <w:szCs w:val="21"/>
                      <w:lang w:val="en-US" w:eastAsia="zh-CN"/>
                    </w:rPr>
                  </w:rPrChange>
                </w:rPr>
                <w:t>SOFT2_</w:t>
              </w:r>
            </w:ins>
            <w:ins w:id="9442" w:author="20191115" w:date="2020-09-20T16:48:38Z">
              <w:r>
                <w:rPr>
                  <w:rFonts w:hint="eastAsia"/>
                  <w:color w:val="auto"/>
                  <w:kern w:val="0"/>
                  <w:szCs w:val="21"/>
                  <w:lang w:val="en-US" w:eastAsia="zh-CN"/>
                  <w:rPrChange w:id="9443" w:author="小多 [2]" w:date="2020-09-23T11:01:09Z">
                    <w:rPr>
                      <w:rFonts w:hint="eastAsia"/>
                      <w:kern w:val="0"/>
                      <w:szCs w:val="21"/>
                      <w:lang w:val="en-US" w:eastAsia="zh-CN"/>
                    </w:rPr>
                  </w:rPrChange>
                </w:rPr>
                <w:t>R</w:t>
              </w:r>
            </w:ins>
            <w:ins w:id="9445" w:author="20191115" w:date="2020-09-20T16:05:47Z">
              <w:r>
                <w:rPr>
                  <w:rFonts w:hint="eastAsia"/>
                  <w:color w:val="auto"/>
                  <w:kern w:val="0"/>
                  <w:szCs w:val="21"/>
                  <w:lang w:val="en-US" w:eastAsia="zh-CN"/>
                  <w:rPrChange w:id="9446" w:author="小多 [2]" w:date="2020-09-23T11:01:09Z">
                    <w:rPr>
                      <w:rFonts w:hint="eastAsia"/>
                      <w:kern w:val="0"/>
                      <w:szCs w:val="21"/>
                      <w:lang w:val="en-US" w:eastAsia="zh-CN"/>
                    </w:rPr>
                  </w:rPrChange>
                </w:rPr>
                <w:t>0</w:t>
              </w:r>
            </w:ins>
            <w:ins w:id="9448" w:author="20191115" w:date="2020-09-20T16:52:20Z">
              <w:r>
                <w:rPr>
                  <w:rFonts w:hint="eastAsia"/>
                  <w:color w:val="auto"/>
                  <w:kern w:val="0"/>
                  <w:szCs w:val="21"/>
                  <w:lang w:val="en-US" w:eastAsia="zh-CN"/>
                  <w:rPrChange w:id="9449" w:author="小多 [2]" w:date="2020-09-23T11:01:09Z">
                    <w:rPr>
                      <w:rFonts w:hint="eastAsia"/>
                      <w:kern w:val="0"/>
                      <w:szCs w:val="21"/>
                      <w:lang w:val="en-US" w:eastAsia="zh-CN"/>
                    </w:rPr>
                  </w:rPrChange>
                </w:rPr>
                <w:t>3</w:t>
              </w:r>
            </w:ins>
          </w:p>
        </w:tc>
        <w:tc>
          <w:tcPr>
            <w:tcW w:w="2049" w:type="dxa"/>
            <w:shd w:val="clear" w:color="auto" w:fill="auto"/>
            <w:vAlign w:val="center"/>
          </w:tcPr>
          <w:p>
            <w:pPr>
              <w:rPr>
                <w:ins w:id="9451" w:author="20191115" w:date="2020-09-20T16:05:47Z"/>
                <w:rFonts w:hint="default"/>
                <w:color w:val="auto"/>
                <w:kern w:val="0"/>
                <w:szCs w:val="21"/>
                <w:lang w:val="en-US" w:eastAsia="zh-CN"/>
                <w:rPrChange w:id="9452" w:author="小多 [2]" w:date="2020-09-23T11:01:09Z">
                  <w:rPr>
                    <w:ins w:id="9453" w:author="20191115" w:date="2020-09-20T16:05:47Z"/>
                    <w:rFonts w:hint="default"/>
                    <w:kern w:val="0"/>
                    <w:szCs w:val="21"/>
                    <w:lang w:val="en-US" w:eastAsia="zh-CN"/>
                  </w:rPr>
                </w:rPrChange>
              </w:rPr>
            </w:pPr>
            <w:ins w:id="9454" w:author="20191115" w:date="2020-09-20T16:52:26Z">
              <w:r>
                <w:rPr>
                  <w:rFonts w:hint="eastAsia"/>
                  <w:color w:val="auto"/>
                  <w:kern w:val="0"/>
                  <w:szCs w:val="21"/>
                  <w:lang w:val="en-US" w:eastAsia="zh-CN"/>
                  <w:rPrChange w:id="9455" w:author="小多 [2]" w:date="2020-09-23T11:01:09Z">
                    <w:rPr>
                      <w:rFonts w:hint="eastAsia"/>
                      <w:kern w:val="0"/>
                      <w:szCs w:val="21"/>
                      <w:lang w:val="en-US" w:eastAsia="zh-CN"/>
                    </w:rPr>
                  </w:rPrChange>
                </w:rPr>
                <w:t>本地文件丢失</w:t>
              </w:r>
            </w:ins>
          </w:p>
        </w:tc>
        <w:tc>
          <w:tcPr>
            <w:tcW w:w="6342" w:type="dxa"/>
            <w:shd w:val="clear" w:color="auto" w:fill="auto"/>
            <w:vAlign w:val="center"/>
          </w:tcPr>
          <w:p>
            <w:pPr>
              <w:rPr>
                <w:ins w:id="9457" w:author="20191115" w:date="2020-09-20T16:05:47Z"/>
                <w:rFonts w:hint="eastAsia"/>
                <w:color w:val="auto"/>
                <w:kern w:val="0"/>
                <w:szCs w:val="21"/>
                <w:lang w:val="en-US" w:eastAsia="zh-CN"/>
                <w:rPrChange w:id="9458" w:author="小多 [2]" w:date="2020-09-23T11:01:09Z">
                  <w:rPr>
                    <w:ins w:id="9459" w:author="20191115" w:date="2020-09-20T16:05:47Z"/>
                    <w:rFonts w:hint="eastAsia"/>
                    <w:kern w:val="0"/>
                    <w:szCs w:val="21"/>
                    <w:lang w:val="en-US" w:eastAsia="zh-CN"/>
                  </w:rPr>
                </w:rPrChange>
              </w:rPr>
            </w:pPr>
            <w:ins w:id="9460" w:author="20191115" w:date="2020-09-20T16:52:38Z">
              <w:r>
                <w:rPr>
                  <w:rFonts w:hint="eastAsia"/>
                  <w:color w:val="auto"/>
                  <w:kern w:val="0"/>
                  <w:szCs w:val="21"/>
                  <w:lang w:val="en-US" w:eastAsia="zh-CN"/>
                  <w:rPrChange w:id="9461" w:author="小多 [2]" w:date="2020-09-23T11:01:09Z">
                    <w:rPr>
                      <w:rFonts w:hint="eastAsia"/>
                      <w:kern w:val="0"/>
                      <w:szCs w:val="21"/>
                      <w:lang w:val="en-US" w:eastAsia="zh-CN"/>
                    </w:rPr>
                  </w:rPrChange>
                </w:rPr>
                <w:t>本地文件丢失，服务器文件不会受到影响，可以重新下载原始心电数据，如果分析文件和报告已经上传至服务器，也可以重新下载。重要本地数据还可以进行手动备份，需要恢复时，放回原文件路径即可</w:t>
              </w:r>
            </w:ins>
            <w:ins w:id="9463" w:author="20191115" w:date="2020-09-20T16:52:38Z">
              <w:del w:id="9464" w:author="小多 [2]" w:date="2020-09-23T11:12:02Z">
                <w:r>
                  <w:rPr>
                    <w:rFonts w:hint="eastAsia"/>
                    <w:color w:val="auto"/>
                    <w:kern w:val="0"/>
                    <w:szCs w:val="21"/>
                    <w:lang w:val="en-US" w:eastAsia="zh-CN"/>
                    <w:rPrChange w:id="9465" w:author="小多 [2]" w:date="2020-09-23T11:01:09Z">
                      <w:rPr>
                        <w:rFonts w:hint="eastAsia"/>
                        <w:kern w:val="0"/>
                        <w:szCs w:val="21"/>
                        <w:lang w:val="en-US" w:eastAsia="zh-CN"/>
                      </w:rPr>
                    </w:rPrChange>
                  </w:rPr>
                  <w:delText>。</w:delText>
                </w:r>
              </w:del>
            </w:ins>
          </w:p>
        </w:tc>
      </w:tr>
    </w:tbl>
    <w:p>
      <w:pPr>
        <w:rPr>
          <w:color w:val="auto"/>
          <w:rPrChange w:id="9468" w:author="小多 [2]" w:date="2020-09-23T11:01:09Z">
            <w:rPr/>
          </w:rPrChange>
        </w:rPr>
      </w:pPr>
    </w:p>
    <w:p>
      <w:pPr>
        <w:numPr>
          <w:ilvl w:val="255"/>
          <w:numId w:val="0"/>
        </w:numPr>
        <w:ind w:left="420" w:leftChars="200"/>
        <w:outlineLvl w:val="2"/>
        <w:rPr>
          <w:ins w:id="9469" w:author="20191115" w:date="2020-09-20T16:05:24Z"/>
          <w:rFonts w:hint="eastAsia" w:eastAsia="宋体"/>
          <w:bCs/>
          <w:color w:val="auto"/>
          <w:sz w:val="24"/>
          <w:lang w:val="en-US" w:eastAsia="zh-CN"/>
          <w:rPrChange w:id="9470" w:author="小多 [2]" w:date="2020-09-23T11:01:09Z">
            <w:rPr>
              <w:ins w:id="9471" w:author="20191115" w:date="2020-09-20T16:05:24Z"/>
              <w:rFonts w:hint="eastAsia" w:eastAsia="宋体"/>
              <w:bCs/>
              <w:sz w:val="24"/>
              <w:lang w:val="en-US" w:eastAsia="zh-CN"/>
            </w:rPr>
          </w:rPrChange>
        </w:rPr>
      </w:pPr>
      <w:ins w:id="9472" w:author="20191115" w:date="2020-09-20T16:05:24Z">
        <w:bookmarkStart w:id="817" w:name="_Toc5278"/>
        <w:bookmarkStart w:id="818" w:name="_Toc24695"/>
        <w:bookmarkStart w:id="819" w:name="_Toc32329"/>
        <w:r>
          <w:rPr>
            <w:rFonts w:hint="eastAsia"/>
            <w:bCs/>
            <w:color w:val="auto"/>
            <w:sz w:val="24"/>
            <w:rPrChange w:id="9473" w:author="小多 [2]" w:date="2020-09-23T11:01:09Z">
              <w:rPr>
                <w:rFonts w:hint="eastAsia"/>
                <w:bCs/>
                <w:sz w:val="24"/>
              </w:rPr>
            </w:rPrChange>
          </w:rPr>
          <w:t>7.2.1</w:t>
        </w:r>
      </w:ins>
      <w:r>
        <w:rPr>
          <w:rFonts w:hint="eastAsia"/>
          <w:bCs/>
          <w:color w:val="auto"/>
          <w:sz w:val="24"/>
          <w:lang w:val="en-US" w:eastAsia="zh-CN"/>
          <w:rPrChange w:id="9475" w:author="小多 [2]" w:date="2020-09-23T11:01:09Z">
            <w:rPr>
              <w:rFonts w:hint="eastAsia"/>
              <w:bCs/>
              <w:sz w:val="24"/>
              <w:lang w:val="en-US" w:eastAsia="zh-CN"/>
            </w:rPr>
          </w:rPrChange>
        </w:rPr>
        <w:t>9</w:t>
      </w:r>
      <w:ins w:id="9476" w:author="20191115" w:date="2020-09-20T16:05:24Z">
        <w:r>
          <w:rPr>
            <w:rFonts w:hint="eastAsia"/>
            <w:bCs/>
            <w:color w:val="auto"/>
            <w:sz w:val="24"/>
            <w:rPrChange w:id="9477" w:author="小多 [2]" w:date="2020-09-23T11:01:09Z">
              <w:rPr>
                <w:rFonts w:hint="eastAsia"/>
                <w:bCs/>
                <w:sz w:val="24"/>
              </w:rPr>
            </w:rPrChange>
          </w:rPr>
          <w:t xml:space="preserve"> </w:t>
        </w:r>
      </w:ins>
      <w:ins w:id="9479" w:author="20191115" w:date="2020-09-20T16:47:38Z">
        <w:r>
          <w:rPr>
            <w:rFonts w:hint="eastAsia"/>
            <w:bCs/>
            <w:color w:val="auto"/>
            <w:sz w:val="24"/>
            <w:lang w:val="en-US" w:eastAsia="zh-CN"/>
            <w:rPrChange w:id="9480" w:author="小多 [2]" w:date="2020-09-23T11:01:09Z">
              <w:rPr>
                <w:rFonts w:hint="eastAsia"/>
                <w:bCs/>
                <w:sz w:val="24"/>
                <w:lang w:val="en-US" w:eastAsia="zh-CN"/>
              </w:rPr>
            </w:rPrChange>
          </w:rPr>
          <w:t>维护性</w:t>
        </w:r>
        <w:bookmarkEnd w:id="817"/>
        <w:bookmarkEnd w:id="818"/>
        <w:bookmarkEnd w:id="819"/>
      </w:ins>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9482" w:author="20191115" w:date="2020-09-20T16:05:47Z"/>
        </w:trPr>
        <w:tc>
          <w:tcPr>
            <w:tcW w:w="1381" w:type="dxa"/>
            <w:shd w:val="clear" w:color="auto" w:fill="auto"/>
            <w:vAlign w:val="center"/>
          </w:tcPr>
          <w:p>
            <w:pPr>
              <w:jc w:val="center"/>
              <w:rPr>
                <w:ins w:id="9483" w:author="20191115" w:date="2020-09-20T16:05:47Z"/>
                <w:b/>
                <w:color w:val="auto"/>
                <w:szCs w:val="21"/>
                <w:rPrChange w:id="9484" w:author="小多 [2]" w:date="2020-09-23T11:01:09Z">
                  <w:rPr>
                    <w:ins w:id="9485" w:author="20191115" w:date="2020-09-20T16:05:47Z"/>
                    <w:b/>
                    <w:szCs w:val="21"/>
                  </w:rPr>
                </w:rPrChange>
              </w:rPr>
            </w:pPr>
            <w:ins w:id="9486" w:author="20191115" w:date="2020-09-20T16:05:47Z">
              <w:r>
                <w:rPr>
                  <w:rFonts w:hint="eastAsia"/>
                  <w:b/>
                  <w:color w:val="auto"/>
                  <w:szCs w:val="21"/>
                  <w:rPrChange w:id="9487" w:author="小多 [2]" w:date="2020-09-23T11:01:09Z">
                    <w:rPr>
                      <w:rFonts w:hint="eastAsia"/>
                      <w:b/>
                      <w:szCs w:val="21"/>
                    </w:rPr>
                  </w:rPrChange>
                </w:rPr>
                <w:t>编号</w:t>
              </w:r>
            </w:ins>
          </w:p>
        </w:tc>
        <w:tc>
          <w:tcPr>
            <w:tcW w:w="2049" w:type="dxa"/>
            <w:shd w:val="clear" w:color="auto" w:fill="auto"/>
            <w:vAlign w:val="center"/>
          </w:tcPr>
          <w:p>
            <w:pPr>
              <w:jc w:val="center"/>
              <w:rPr>
                <w:ins w:id="9489" w:author="20191115" w:date="2020-09-20T16:05:47Z"/>
                <w:b/>
                <w:color w:val="auto"/>
                <w:szCs w:val="21"/>
                <w:rPrChange w:id="9490" w:author="小多 [2]" w:date="2020-09-23T11:01:09Z">
                  <w:rPr>
                    <w:ins w:id="9491" w:author="20191115" w:date="2020-09-20T16:05:47Z"/>
                    <w:b/>
                    <w:szCs w:val="21"/>
                  </w:rPr>
                </w:rPrChange>
              </w:rPr>
            </w:pPr>
            <w:ins w:id="9492" w:author="20191115" w:date="2020-09-20T16:05:47Z">
              <w:r>
                <w:rPr>
                  <w:rFonts w:hint="eastAsia"/>
                  <w:b/>
                  <w:color w:val="auto"/>
                  <w:szCs w:val="21"/>
                  <w:rPrChange w:id="9493" w:author="小多 [2]" w:date="2020-09-23T11:01:09Z">
                    <w:rPr>
                      <w:rFonts w:hint="eastAsia"/>
                      <w:b/>
                      <w:szCs w:val="21"/>
                    </w:rPr>
                  </w:rPrChange>
                </w:rPr>
                <w:t>项目</w:t>
              </w:r>
            </w:ins>
          </w:p>
        </w:tc>
        <w:tc>
          <w:tcPr>
            <w:tcW w:w="6342" w:type="dxa"/>
            <w:shd w:val="clear" w:color="auto" w:fill="auto"/>
            <w:vAlign w:val="center"/>
          </w:tcPr>
          <w:p>
            <w:pPr>
              <w:jc w:val="center"/>
              <w:rPr>
                <w:ins w:id="9495" w:author="20191115" w:date="2020-09-20T16:05:47Z"/>
                <w:b/>
                <w:color w:val="auto"/>
                <w:szCs w:val="21"/>
                <w:rPrChange w:id="9496" w:author="小多 [2]" w:date="2020-09-23T11:01:09Z">
                  <w:rPr>
                    <w:ins w:id="9497" w:author="20191115" w:date="2020-09-20T16:05:47Z"/>
                    <w:b/>
                    <w:szCs w:val="21"/>
                  </w:rPr>
                </w:rPrChange>
              </w:rPr>
            </w:pPr>
            <w:ins w:id="9498" w:author="20191115" w:date="2020-09-20T16:05:47Z">
              <w:r>
                <w:rPr>
                  <w:rFonts w:hint="eastAsia"/>
                  <w:b/>
                  <w:color w:val="auto"/>
                  <w:szCs w:val="21"/>
                  <w:rPrChange w:id="9499"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501" w:author="20191115" w:date="2020-09-20T16:53:33Z"/>
        </w:trPr>
        <w:tc>
          <w:tcPr>
            <w:tcW w:w="1381" w:type="dxa"/>
            <w:shd w:val="clear" w:color="auto" w:fill="auto"/>
            <w:vAlign w:val="center"/>
          </w:tcPr>
          <w:p>
            <w:pPr>
              <w:rPr>
                <w:ins w:id="9502" w:author="20191115" w:date="2020-09-20T16:53:33Z"/>
                <w:rFonts w:hint="eastAsia"/>
                <w:color w:val="auto"/>
                <w:kern w:val="0"/>
                <w:szCs w:val="21"/>
                <w:lang w:val="en-US" w:eastAsia="zh-CN"/>
                <w:rPrChange w:id="9503" w:author="小多 [2]" w:date="2020-09-23T11:01:09Z">
                  <w:rPr>
                    <w:ins w:id="9504" w:author="20191115" w:date="2020-09-20T16:53:33Z"/>
                    <w:rFonts w:hint="eastAsia"/>
                    <w:kern w:val="0"/>
                    <w:szCs w:val="21"/>
                    <w:lang w:val="en-US" w:eastAsia="zh-CN"/>
                  </w:rPr>
                </w:rPrChange>
              </w:rPr>
            </w:pPr>
            <w:ins w:id="9505" w:author="20191115" w:date="2020-09-20T16:53:33Z">
              <w:r>
                <w:rPr>
                  <w:rFonts w:hint="eastAsia"/>
                  <w:color w:val="auto"/>
                  <w:kern w:val="0"/>
                  <w:szCs w:val="21"/>
                  <w:lang w:val="en-US" w:eastAsia="zh-CN"/>
                  <w:rPrChange w:id="9506" w:author="小多 [2]" w:date="2020-09-23T11:01:09Z">
                    <w:rPr>
                      <w:rFonts w:hint="eastAsia"/>
                      <w:kern w:val="0"/>
                      <w:szCs w:val="21"/>
                      <w:lang w:val="en-US" w:eastAsia="zh-CN"/>
                    </w:rPr>
                  </w:rPrChange>
                </w:rPr>
                <w:t>SOFT2_S01</w:t>
              </w:r>
            </w:ins>
          </w:p>
        </w:tc>
        <w:tc>
          <w:tcPr>
            <w:tcW w:w="2049" w:type="dxa"/>
            <w:shd w:val="clear" w:color="auto" w:fill="auto"/>
            <w:vAlign w:val="center"/>
          </w:tcPr>
          <w:p>
            <w:pPr>
              <w:rPr>
                <w:ins w:id="9508" w:author="20191115" w:date="2020-09-20T16:53:33Z"/>
                <w:rFonts w:hint="default"/>
                <w:color w:val="auto"/>
                <w:kern w:val="0"/>
                <w:szCs w:val="21"/>
                <w:lang w:val="en-US" w:eastAsia="zh-CN"/>
                <w:rPrChange w:id="9509" w:author="小多 [2]" w:date="2020-09-23T11:01:09Z">
                  <w:rPr>
                    <w:ins w:id="9510" w:author="20191115" w:date="2020-09-20T16:53:33Z"/>
                    <w:rFonts w:hint="default"/>
                    <w:kern w:val="0"/>
                    <w:szCs w:val="21"/>
                    <w:lang w:val="en-US" w:eastAsia="zh-CN"/>
                  </w:rPr>
                </w:rPrChange>
              </w:rPr>
            </w:pPr>
            <w:ins w:id="9511" w:author="20191115" w:date="2020-09-20T16:53:33Z">
              <w:r>
                <w:rPr>
                  <w:rFonts w:hint="eastAsia"/>
                  <w:color w:val="auto"/>
                  <w:kern w:val="0"/>
                  <w:szCs w:val="21"/>
                  <w:lang w:val="en-US" w:eastAsia="zh-CN"/>
                  <w:rPrChange w:id="9512" w:author="小多 [2]" w:date="2020-09-23T11:01:09Z">
                    <w:rPr>
                      <w:rFonts w:hint="eastAsia"/>
                      <w:kern w:val="0"/>
                      <w:szCs w:val="21"/>
                      <w:lang w:val="en-US" w:eastAsia="zh-CN"/>
                    </w:rPr>
                  </w:rPrChange>
                </w:rPr>
                <w:t>版本信息</w:t>
              </w:r>
            </w:ins>
          </w:p>
        </w:tc>
        <w:tc>
          <w:tcPr>
            <w:tcW w:w="6342" w:type="dxa"/>
            <w:shd w:val="clear" w:color="auto" w:fill="auto"/>
            <w:vAlign w:val="center"/>
          </w:tcPr>
          <w:p>
            <w:pPr>
              <w:rPr>
                <w:ins w:id="9514" w:author="20191115" w:date="2020-09-20T16:53:33Z"/>
                <w:rFonts w:hint="eastAsia"/>
                <w:color w:val="auto"/>
                <w:kern w:val="0"/>
                <w:szCs w:val="21"/>
                <w:lang w:val="en-US" w:eastAsia="zh-CN"/>
                <w:rPrChange w:id="9515" w:author="小多 [2]" w:date="2020-09-23T11:01:09Z">
                  <w:rPr>
                    <w:ins w:id="9516" w:author="20191115" w:date="2020-09-20T16:53:33Z"/>
                    <w:rFonts w:hint="eastAsia"/>
                    <w:kern w:val="0"/>
                    <w:szCs w:val="21"/>
                    <w:lang w:val="en-US" w:eastAsia="zh-CN"/>
                  </w:rPr>
                </w:rPrChange>
              </w:rPr>
            </w:pPr>
            <w:ins w:id="9517" w:author="20191115" w:date="2020-09-20T16:54:43Z">
              <w:r>
                <w:rPr>
                  <w:rFonts w:hint="eastAsia"/>
                  <w:color w:val="auto"/>
                  <w:kern w:val="0"/>
                  <w:szCs w:val="21"/>
                  <w:lang w:val="en-US" w:eastAsia="zh-CN"/>
                  <w:rPrChange w:id="9518" w:author="小多 [2]" w:date="2020-09-23T11:01:09Z">
                    <w:rPr>
                      <w:rFonts w:hint="eastAsia"/>
                      <w:kern w:val="0"/>
                      <w:szCs w:val="21"/>
                      <w:lang w:val="en-US" w:eastAsia="zh-CN"/>
                    </w:rPr>
                  </w:rPrChange>
                </w:rPr>
                <w:t>软件内置软件版本信息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520" w:author="20191115" w:date="2020-09-20T16:54:32Z"/>
        </w:trPr>
        <w:tc>
          <w:tcPr>
            <w:tcW w:w="1381" w:type="dxa"/>
            <w:shd w:val="clear" w:color="auto" w:fill="auto"/>
            <w:vAlign w:val="center"/>
          </w:tcPr>
          <w:p>
            <w:pPr>
              <w:rPr>
                <w:ins w:id="9521" w:author="20191115" w:date="2020-09-20T16:54:32Z"/>
                <w:rFonts w:hint="default"/>
                <w:color w:val="auto"/>
                <w:kern w:val="0"/>
                <w:szCs w:val="21"/>
                <w:lang w:val="en-US" w:eastAsia="zh-CN"/>
                <w:rPrChange w:id="9522" w:author="小多 [2]" w:date="2020-09-23T11:01:09Z">
                  <w:rPr>
                    <w:ins w:id="9523" w:author="20191115" w:date="2020-09-20T16:54:32Z"/>
                    <w:rFonts w:hint="default"/>
                    <w:kern w:val="0"/>
                    <w:szCs w:val="21"/>
                    <w:lang w:val="en-US" w:eastAsia="zh-CN"/>
                  </w:rPr>
                </w:rPrChange>
              </w:rPr>
            </w:pPr>
            <w:ins w:id="9524" w:author="20191115" w:date="2020-09-20T16:54:32Z">
              <w:r>
                <w:rPr>
                  <w:rFonts w:hint="eastAsia"/>
                  <w:color w:val="auto"/>
                  <w:kern w:val="0"/>
                  <w:szCs w:val="21"/>
                  <w:lang w:val="en-US" w:eastAsia="zh-CN"/>
                  <w:rPrChange w:id="9525" w:author="小多 [2]" w:date="2020-09-23T11:01:09Z">
                    <w:rPr>
                      <w:rFonts w:hint="eastAsia"/>
                      <w:kern w:val="0"/>
                      <w:szCs w:val="21"/>
                      <w:lang w:val="en-US" w:eastAsia="zh-CN"/>
                    </w:rPr>
                  </w:rPrChange>
                </w:rPr>
                <w:t>SOFT2_S0</w:t>
              </w:r>
            </w:ins>
            <w:r>
              <w:rPr>
                <w:rFonts w:hint="eastAsia"/>
                <w:color w:val="auto"/>
                <w:kern w:val="0"/>
                <w:szCs w:val="21"/>
                <w:lang w:val="en-US" w:eastAsia="zh-CN"/>
                <w:rPrChange w:id="9527" w:author="小多 [2]" w:date="2020-09-23T11:01:09Z">
                  <w:rPr>
                    <w:rFonts w:hint="eastAsia"/>
                    <w:kern w:val="0"/>
                    <w:szCs w:val="21"/>
                    <w:lang w:val="en-US" w:eastAsia="zh-CN"/>
                  </w:rPr>
                </w:rPrChange>
              </w:rPr>
              <w:t>2</w:t>
            </w:r>
          </w:p>
        </w:tc>
        <w:tc>
          <w:tcPr>
            <w:tcW w:w="2049" w:type="dxa"/>
            <w:shd w:val="clear" w:color="auto" w:fill="auto"/>
            <w:vAlign w:val="center"/>
          </w:tcPr>
          <w:p>
            <w:pPr>
              <w:rPr>
                <w:ins w:id="9528" w:author="20191115" w:date="2020-09-20T16:54:32Z"/>
                <w:rFonts w:hint="default"/>
                <w:color w:val="auto"/>
                <w:kern w:val="0"/>
                <w:szCs w:val="21"/>
                <w:lang w:val="en-US" w:eastAsia="zh-CN"/>
                <w:rPrChange w:id="9529" w:author="小多 [2]" w:date="2020-09-23T11:01:09Z">
                  <w:rPr>
                    <w:ins w:id="9530" w:author="20191115" w:date="2020-09-20T16:54:32Z"/>
                    <w:rFonts w:hint="default"/>
                    <w:kern w:val="0"/>
                    <w:szCs w:val="21"/>
                    <w:lang w:val="en-US" w:eastAsia="zh-CN"/>
                  </w:rPr>
                </w:rPrChange>
              </w:rPr>
            </w:pPr>
            <w:ins w:id="9531" w:author="20191115" w:date="2020-09-20T16:54:32Z">
              <w:r>
                <w:rPr>
                  <w:rFonts w:hint="eastAsia"/>
                  <w:color w:val="auto"/>
                  <w:kern w:val="0"/>
                  <w:szCs w:val="21"/>
                  <w:lang w:val="en-US" w:eastAsia="zh-CN"/>
                  <w:rPrChange w:id="9532" w:author="小多 [2]" w:date="2020-09-23T11:01:09Z">
                    <w:rPr>
                      <w:rFonts w:hint="eastAsia"/>
                      <w:kern w:val="0"/>
                      <w:szCs w:val="21"/>
                      <w:lang w:val="en-US" w:eastAsia="zh-CN"/>
                    </w:rPr>
                  </w:rPrChange>
                </w:rPr>
                <w:t>联系方式</w:t>
              </w:r>
            </w:ins>
          </w:p>
        </w:tc>
        <w:tc>
          <w:tcPr>
            <w:tcW w:w="6342" w:type="dxa"/>
            <w:shd w:val="clear" w:color="auto" w:fill="auto"/>
            <w:vAlign w:val="center"/>
          </w:tcPr>
          <w:p>
            <w:pPr>
              <w:rPr>
                <w:ins w:id="9534" w:author="20191115" w:date="2020-09-20T16:54:32Z"/>
                <w:rFonts w:hint="eastAsia"/>
                <w:color w:val="auto"/>
                <w:kern w:val="0"/>
                <w:szCs w:val="21"/>
                <w:lang w:val="en-US" w:eastAsia="zh-CN"/>
                <w:rPrChange w:id="9535" w:author="小多 [2]" w:date="2020-09-23T11:01:09Z">
                  <w:rPr>
                    <w:ins w:id="9536" w:author="20191115" w:date="2020-09-20T16:54:32Z"/>
                    <w:rFonts w:hint="eastAsia"/>
                    <w:kern w:val="0"/>
                    <w:szCs w:val="21"/>
                    <w:lang w:val="en-US" w:eastAsia="zh-CN"/>
                  </w:rPr>
                </w:rPrChange>
              </w:rPr>
            </w:pPr>
            <w:ins w:id="9537" w:author="20191115" w:date="2020-09-20T16:54:55Z">
              <w:r>
                <w:rPr>
                  <w:rFonts w:hint="eastAsia"/>
                  <w:color w:val="auto"/>
                  <w:kern w:val="0"/>
                  <w:szCs w:val="21"/>
                  <w:lang w:val="en-US" w:eastAsia="zh-CN"/>
                  <w:rPrChange w:id="9538" w:author="小多 [2]" w:date="2020-09-23T11:01:09Z">
                    <w:rPr>
                      <w:rFonts w:hint="eastAsia"/>
                      <w:kern w:val="0"/>
                      <w:szCs w:val="21"/>
                      <w:lang w:val="en-US" w:eastAsia="zh-CN"/>
                    </w:rPr>
                  </w:rPrChange>
                </w:rPr>
                <w:t>当发生故障时，可以参照使用说明书中的联系方式联系专业人员进行维护</w:t>
              </w:r>
            </w:ins>
            <w:ins w:id="9540" w:author="20191115" w:date="2020-09-20T16:54:59Z">
              <w:del w:id="9541" w:author="小多 [2]" w:date="2020-09-23T11:12:28Z">
                <w:r>
                  <w:rPr>
                    <w:rFonts w:hint="eastAsia"/>
                    <w:color w:val="auto"/>
                    <w:kern w:val="0"/>
                    <w:szCs w:val="21"/>
                    <w:lang w:val="en-US" w:eastAsia="zh-CN"/>
                    <w:rPrChange w:id="9542" w:author="小多 [2]" w:date="2020-09-23T11:01:09Z">
                      <w:rPr>
                        <w:rFonts w:hint="eastAsia"/>
                        <w:kern w:val="0"/>
                        <w:szCs w:val="21"/>
                        <w:lang w:val="en-US" w:eastAsia="zh-CN"/>
                      </w:rPr>
                    </w:rPrChange>
                  </w:rPr>
                  <w:delText>。</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545" w:author="20191115" w:date="2020-09-20T16:05:47Z"/>
        </w:trPr>
        <w:tc>
          <w:tcPr>
            <w:tcW w:w="1381" w:type="dxa"/>
            <w:shd w:val="clear" w:color="auto" w:fill="auto"/>
            <w:vAlign w:val="center"/>
          </w:tcPr>
          <w:p>
            <w:pPr>
              <w:rPr>
                <w:ins w:id="9546" w:author="20191115" w:date="2020-09-20T16:05:47Z"/>
                <w:rFonts w:hint="default"/>
                <w:color w:val="auto"/>
                <w:kern w:val="0"/>
                <w:szCs w:val="21"/>
                <w:lang w:val="en-US" w:eastAsia="zh-CN"/>
                <w:rPrChange w:id="9547" w:author="小多 [2]" w:date="2020-09-23T11:01:09Z">
                  <w:rPr>
                    <w:ins w:id="9548" w:author="20191115" w:date="2020-09-20T16:05:47Z"/>
                    <w:rFonts w:hint="default"/>
                    <w:kern w:val="0"/>
                    <w:szCs w:val="21"/>
                    <w:lang w:val="en-US" w:eastAsia="zh-CN"/>
                  </w:rPr>
                </w:rPrChange>
              </w:rPr>
            </w:pPr>
            <w:ins w:id="9549" w:author="20191115" w:date="2020-09-20T16:05:47Z">
              <w:r>
                <w:rPr>
                  <w:rFonts w:hint="eastAsia"/>
                  <w:color w:val="auto"/>
                  <w:kern w:val="0"/>
                  <w:szCs w:val="21"/>
                  <w:lang w:val="en-US" w:eastAsia="zh-CN"/>
                  <w:rPrChange w:id="9550" w:author="小多 [2]" w:date="2020-09-23T11:01:09Z">
                    <w:rPr>
                      <w:rFonts w:hint="eastAsia"/>
                      <w:kern w:val="0"/>
                      <w:szCs w:val="21"/>
                      <w:lang w:val="en-US" w:eastAsia="zh-CN"/>
                    </w:rPr>
                  </w:rPrChange>
                </w:rPr>
                <w:t>SOFT2_</w:t>
              </w:r>
            </w:ins>
            <w:ins w:id="9552" w:author="20191115" w:date="2020-09-20T16:48:41Z">
              <w:r>
                <w:rPr>
                  <w:rFonts w:hint="eastAsia"/>
                  <w:color w:val="auto"/>
                  <w:kern w:val="0"/>
                  <w:szCs w:val="21"/>
                  <w:lang w:val="en-US" w:eastAsia="zh-CN"/>
                  <w:rPrChange w:id="9553" w:author="小多 [2]" w:date="2020-09-23T11:01:09Z">
                    <w:rPr>
                      <w:rFonts w:hint="eastAsia"/>
                      <w:kern w:val="0"/>
                      <w:szCs w:val="21"/>
                      <w:lang w:val="en-US" w:eastAsia="zh-CN"/>
                    </w:rPr>
                  </w:rPrChange>
                </w:rPr>
                <w:t>S</w:t>
              </w:r>
            </w:ins>
            <w:ins w:id="9555" w:author="20191115" w:date="2020-09-20T16:05:47Z">
              <w:r>
                <w:rPr>
                  <w:rFonts w:hint="eastAsia"/>
                  <w:color w:val="auto"/>
                  <w:kern w:val="0"/>
                  <w:szCs w:val="21"/>
                  <w:lang w:val="en-US" w:eastAsia="zh-CN"/>
                  <w:rPrChange w:id="9556" w:author="小多 [2]" w:date="2020-09-23T11:01:09Z">
                    <w:rPr>
                      <w:rFonts w:hint="eastAsia"/>
                      <w:kern w:val="0"/>
                      <w:szCs w:val="21"/>
                      <w:lang w:val="en-US" w:eastAsia="zh-CN"/>
                    </w:rPr>
                  </w:rPrChange>
                </w:rPr>
                <w:t>0</w:t>
              </w:r>
            </w:ins>
            <w:r>
              <w:rPr>
                <w:rFonts w:hint="eastAsia"/>
                <w:color w:val="auto"/>
                <w:kern w:val="0"/>
                <w:szCs w:val="21"/>
                <w:lang w:val="en-US" w:eastAsia="zh-CN"/>
                <w:rPrChange w:id="9558" w:author="小多 [2]" w:date="2020-09-23T11:01:09Z">
                  <w:rPr>
                    <w:rFonts w:hint="eastAsia"/>
                    <w:kern w:val="0"/>
                    <w:szCs w:val="21"/>
                    <w:lang w:val="en-US" w:eastAsia="zh-CN"/>
                  </w:rPr>
                </w:rPrChange>
              </w:rPr>
              <w:t>3</w:t>
            </w:r>
          </w:p>
        </w:tc>
        <w:tc>
          <w:tcPr>
            <w:tcW w:w="2049" w:type="dxa"/>
            <w:shd w:val="clear" w:color="auto" w:fill="auto"/>
            <w:vAlign w:val="center"/>
          </w:tcPr>
          <w:p>
            <w:pPr>
              <w:rPr>
                <w:ins w:id="9559" w:author="20191115" w:date="2020-09-20T16:05:47Z"/>
                <w:rFonts w:hint="default"/>
                <w:color w:val="auto"/>
                <w:kern w:val="0"/>
                <w:szCs w:val="21"/>
                <w:lang w:val="en-US" w:eastAsia="zh-CN"/>
                <w:rPrChange w:id="9560" w:author="小多 [2]" w:date="2020-09-23T11:01:09Z">
                  <w:rPr>
                    <w:ins w:id="9561" w:author="20191115" w:date="2020-09-20T16:05:47Z"/>
                    <w:rFonts w:hint="default"/>
                    <w:kern w:val="0"/>
                    <w:szCs w:val="21"/>
                    <w:lang w:val="en-US" w:eastAsia="zh-CN"/>
                  </w:rPr>
                </w:rPrChange>
              </w:rPr>
            </w:pPr>
            <w:ins w:id="9562" w:author="20191115" w:date="2020-09-20T16:54:35Z">
              <w:r>
                <w:rPr>
                  <w:rFonts w:hint="eastAsia"/>
                  <w:color w:val="auto"/>
                  <w:kern w:val="0"/>
                  <w:szCs w:val="21"/>
                  <w:lang w:val="en-US" w:eastAsia="zh-CN"/>
                  <w:rPrChange w:id="9563" w:author="小多 [2]" w:date="2020-09-23T11:01:09Z">
                    <w:rPr>
                      <w:rFonts w:hint="eastAsia"/>
                      <w:kern w:val="0"/>
                      <w:szCs w:val="21"/>
                      <w:lang w:val="en-US" w:eastAsia="zh-CN"/>
                    </w:rPr>
                  </w:rPrChange>
                </w:rPr>
                <w:t>日志</w:t>
              </w:r>
            </w:ins>
            <w:ins w:id="9565" w:author="20191115" w:date="2020-09-20T16:54:36Z">
              <w:r>
                <w:rPr>
                  <w:rFonts w:hint="eastAsia"/>
                  <w:color w:val="auto"/>
                  <w:kern w:val="0"/>
                  <w:szCs w:val="21"/>
                  <w:lang w:val="en-US" w:eastAsia="zh-CN"/>
                  <w:rPrChange w:id="9566" w:author="小多 [2]" w:date="2020-09-23T11:01:09Z">
                    <w:rPr>
                      <w:rFonts w:hint="eastAsia"/>
                      <w:kern w:val="0"/>
                      <w:szCs w:val="21"/>
                      <w:lang w:val="en-US" w:eastAsia="zh-CN"/>
                    </w:rPr>
                  </w:rPrChange>
                </w:rPr>
                <w:t>文件</w:t>
              </w:r>
            </w:ins>
          </w:p>
        </w:tc>
        <w:tc>
          <w:tcPr>
            <w:tcW w:w="6342" w:type="dxa"/>
            <w:shd w:val="clear" w:color="auto" w:fill="auto"/>
            <w:vAlign w:val="center"/>
          </w:tcPr>
          <w:p>
            <w:pPr>
              <w:rPr>
                <w:ins w:id="9568" w:author="20191115" w:date="2020-09-20T16:05:47Z"/>
                <w:rFonts w:hint="eastAsia"/>
                <w:color w:val="auto"/>
                <w:kern w:val="0"/>
                <w:szCs w:val="21"/>
                <w:lang w:val="en-US" w:eastAsia="zh-CN"/>
                <w:rPrChange w:id="9569" w:author="小多 [2]" w:date="2020-09-23T11:01:09Z">
                  <w:rPr>
                    <w:ins w:id="9570" w:author="20191115" w:date="2020-09-20T16:05:47Z"/>
                    <w:rFonts w:hint="eastAsia"/>
                    <w:kern w:val="0"/>
                    <w:szCs w:val="21"/>
                    <w:lang w:val="en-US" w:eastAsia="zh-CN"/>
                  </w:rPr>
                </w:rPrChange>
              </w:rPr>
            </w:pPr>
            <w:ins w:id="9571" w:author="20191115" w:date="2020-09-20T16:54:50Z">
              <w:r>
                <w:rPr>
                  <w:rFonts w:hint="eastAsia"/>
                  <w:color w:val="auto"/>
                  <w:kern w:val="0"/>
                  <w:szCs w:val="21"/>
                  <w:lang w:val="en-US" w:eastAsia="zh-CN"/>
                  <w:rPrChange w:id="9572" w:author="小多 [2]" w:date="2020-09-23T11:01:09Z">
                    <w:rPr>
                      <w:rFonts w:hint="eastAsia"/>
                      <w:kern w:val="0"/>
                      <w:szCs w:val="21"/>
                      <w:lang w:val="en-US" w:eastAsia="zh-CN"/>
                    </w:rPr>
                  </w:rPrChange>
                </w:rPr>
                <w:t>软件使用过程中，会生成日志文件</w:t>
              </w:r>
            </w:ins>
          </w:p>
        </w:tc>
      </w:tr>
    </w:tbl>
    <w:p>
      <w:pPr>
        <w:rPr>
          <w:color w:val="auto"/>
          <w:rPrChange w:id="9574" w:author="小多 [2]" w:date="2020-09-23T11:01:09Z">
            <w:rPr/>
          </w:rPrChange>
        </w:rPr>
      </w:pPr>
    </w:p>
    <w:p>
      <w:pPr>
        <w:numPr>
          <w:ilvl w:val="255"/>
          <w:numId w:val="0"/>
        </w:numPr>
        <w:ind w:left="420" w:leftChars="200"/>
        <w:outlineLvl w:val="2"/>
        <w:rPr>
          <w:ins w:id="9575" w:author="20191115" w:date="2020-09-20T16:05:24Z"/>
          <w:rFonts w:hint="eastAsia" w:eastAsia="宋体"/>
          <w:bCs/>
          <w:color w:val="auto"/>
          <w:sz w:val="24"/>
          <w:lang w:val="en-US" w:eastAsia="zh-CN"/>
          <w:rPrChange w:id="9576" w:author="小多 [2]" w:date="2020-09-23T11:01:09Z">
            <w:rPr>
              <w:ins w:id="9577" w:author="20191115" w:date="2020-09-20T16:05:24Z"/>
              <w:rFonts w:hint="eastAsia" w:eastAsia="宋体"/>
              <w:bCs/>
              <w:sz w:val="24"/>
              <w:lang w:val="en-US" w:eastAsia="zh-CN"/>
            </w:rPr>
          </w:rPrChange>
        </w:rPr>
      </w:pPr>
      <w:ins w:id="9578" w:author="20191115" w:date="2020-09-20T16:05:24Z">
        <w:bookmarkStart w:id="820" w:name="_Toc19975"/>
        <w:bookmarkStart w:id="821" w:name="_Toc23596"/>
        <w:bookmarkStart w:id="822" w:name="_Toc16275"/>
        <w:r>
          <w:rPr>
            <w:rFonts w:hint="eastAsia"/>
            <w:bCs/>
            <w:color w:val="auto"/>
            <w:sz w:val="24"/>
            <w:rPrChange w:id="9579" w:author="小多 [2]" w:date="2020-09-23T11:01:09Z">
              <w:rPr>
                <w:rFonts w:hint="eastAsia"/>
                <w:bCs/>
                <w:sz w:val="24"/>
              </w:rPr>
            </w:rPrChange>
          </w:rPr>
          <w:t>7.2.</w:t>
        </w:r>
      </w:ins>
      <w:r>
        <w:rPr>
          <w:rFonts w:hint="eastAsia"/>
          <w:bCs/>
          <w:color w:val="auto"/>
          <w:sz w:val="24"/>
          <w:lang w:val="en-US" w:eastAsia="zh-CN"/>
          <w:rPrChange w:id="9581" w:author="小多 [2]" w:date="2020-09-23T11:01:09Z">
            <w:rPr>
              <w:rFonts w:hint="eastAsia"/>
              <w:bCs/>
              <w:sz w:val="24"/>
              <w:lang w:val="en-US" w:eastAsia="zh-CN"/>
            </w:rPr>
          </w:rPrChange>
        </w:rPr>
        <w:t>20</w:t>
      </w:r>
      <w:ins w:id="9582" w:author="20191115" w:date="2020-09-20T16:05:24Z">
        <w:r>
          <w:rPr>
            <w:rFonts w:hint="eastAsia"/>
            <w:bCs/>
            <w:color w:val="auto"/>
            <w:sz w:val="24"/>
            <w:rPrChange w:id="9583" w:author="小多 [2]" w:date="2020-09-23T11:01:09Z">
              <w:rPr>
                <w:rFonts w:hint="eastAsia"/>
                <w:bCs/>
                <w:sz w:val="24"/>
              </w:rPr>
            </w:rPrChange>
          </w:rPr>
          <w:t xml:space="preserve"> </w:t>
        </w:r>
      </w:ins>
      <w:ins w:id="9585" w:author="20191115" w:date="2020-09-20T16:47:42Z">
        <w:r>
          <w:rPr>
            <w:rFonts w:hint="eastAsia"/>
            <w:bCs/>
            <w:color w:val="auto"/>
            <w:sz w:val="24"/>
            <w:lang w:val="en-US" w:eastAsia="zh-CN"/>
            <w:rPrChange w:id="9586" w:author="小多 [2]" w:date="2020-09-23T11:01:09Z">
              <w:rPr>
                <w:rFonts w:hint="eastAsia"/>
                <w:bCs/>
                <w:sz w:val="24"/>
                <w:lang w:val="en-US" w:eastAsia="zh-CN"/>
              </w:rPr>
            </w:rPrChange>
          </w:rPr>
          <w:t>效率</w:t>
        </w:r>
        <w:bookmarkEnd w:id="820"/>
        <w:bookmarkEnd w:id="821"/>
        <w:bookmarkEnd w:id="822"/>
      </w:ins>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ins w:id="9588" w:author="20191115" w:date="2020-09-20T16:05:47Z"/>
        </w:trPr>
        <w:tc>
          <w:tcPr>
            <w:tcW w:w="1381" w:type="dxa"/>
            <w:shd w:val="clear" w:color="auto" w:fill="auto"/>
            <w:vAlign w:val="center"/>
          </w:tcPr>
          <w:p>
            <w:pPr>
              <w:jc w:val="center"/>
              <w:rPr>
                <w:ins w:id="9589" w:author="20191115" w:date="2020-09-20T16:05:47Z"/>
                <w:b/>
                <w:color w:val="auto"/>
                <w:szCs w:val="21"/>
                <w:rPrChange w:id="9590" w:author="小多 [2]" w:date="2020-09-23T11:01:09Z">
                  <w:rPr>
                    <w:ins w:id="9591" w:author="20191115" w:date="2020-09-20T16:05:47Z"/>
                    <w:b/>
                    <w:szCs w:val="21"/>
                  </w:rPr>
                </w:rPrChange>
              </w:rPr>
            </w:pPr>
            <w:ins w:id="9592" w:author="20191115" w:date="2020-09-20T16:05:47Z">
              <w:r>
                <w:rPr>
                  <w:rFonts w:hint="eastAsia"/>
                  <w:b/>
                  <w:color w:val="auto"/>
                  <w:szCs w:val="21"/>
                  <w:rPrChange w:id="9593" w:author="小多 [2]" w:date="2020-09-23T11:01:09Z">
                    <w:rPr>
                      <w:rFonts w:hint="eastAsia"/>
                      <w:b/>
                      <w:szCs w:val="21"/>
                    </w:rPr>
                  </w:rPrChange>
                </w:rPr>
                <w:t>编号</w:t>
              </w:r>
            </w:ins>
          </w:p>
        </w:tc>
        <w:tc>
          <w:tcPr>
            <w:tcW w:w="2049" w:type="dxa"/>
            <w:shd w:val="clear" w:color="auto" w:fill="auto"/>
            <w:vAlign w:val="center"/>
          </w:tcPr>
          <w:p>
            <w:pPr>
              <w:jc w:val="center"/>
              <w:rPr>
                <w:ins w:id="9595" w:author="20191115" w:date="2020-09-20T16:05:47Z"/>
                <w:b/>
                <w:color w:val="auto"/>
                <w:szCs w:val="21"/>
                <w:rPrChange w:id="9596" w:author="小多 [2]" w:date="2020-09-23T11:01:09Z">
                  <w:rPr>
                    <w:ins w:id="9597" w:author="20191115" w:date="2020-09-20T16:05:47Z"/>
                    <w:b/>
                    <w:szCs w:val="21"/>
                  </w:rPr>
                </w:rPrChange>
              </w:rPr>
            </w:pPr>
            <w:ins w:id="9598" w:author="20191115" w:date="2020-09-20T16:05:47Z">
              <w:r>
                <w:rPr>
                  <w:rFonts w:hint="eastAsia"/>
                  <w:b/>
                  <w:color w:val="auto"/>
                  <w:szCs w:val="21"/>
                  <w:rPrChange w:id="9599" w:author="小多 [2]" w:date="2020-09-23T11:01:09Z">
                    <w:rPr>
                      <w:rFonts w:hint="eastAsia"/>
                      <w:b/>
                      <w:szCs w:val="21"/>
                    </w:rPr>
                  </w:rPrChange>
                </w:rPr>
                <w:t>项目</w:t>
              </w:r>
            </w:ins>
          </w:p>
        </w:tc>
        <w:tc>
          <w:tcPr>
            <w:tcW w:w="6342" w:type="dxa"/>
            <w:shd w:val="clear" w:color="auto" w:fill="auto"/>
            <w:vAlign w:val="center"/>
          </w:tcPr>
          <w:p>
            <w:pPr>
              <w:jc w:val="center"/>
              <w:rPr>
                <w:ins w:id="9601" w:author="20191115" w:date="2020-09-20T16:05:47Z"/>
                <w:b/>
                <w:color w:val="auto"/>
                <w:szCs w:val="21"/>
                <w:rPrChange w:id="9602" w:author="小多 [2]" w:date="2020-09-23T11:01:09Z">
                  <w:rPr>
                    <w:ins w:id="9603" w:author="20191115" w:date="2020-09-20T16:05:47Z"/>
                    <w:b/>
                    <w:szCs w:val="21"/>
                  </w:rPr>
                </w:rPrChange>
              </w:rPr>
            </w:pPr>
            <w:ins w:id="9604" w:author="20191115" w:date="2020-09-20T16:05:47Z">
              <w:r>
                <w:rPr>
                  <w:rFonts w:hint="eastAsia"/>
                  <w:b/>
                  <w:color w:val="auto"/>
                  <w:szCs w:val="21"/>
                  <w:rPrChange w:id="9605" w:author="小多 [2]" w:date="2020-09-23T11:01:09Z">
                    <w:rPr>
                      <w:rFonts w:hint="eastAsia"/>
                      <w:b/>
                      <w:szCs w:val="21"/>
                    </w:rPr>
                  </w:rPrChange>
                </w:rPr>
                <w:t>接受标准</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607" w:author="20191115" w:date="2020-09-20T16:05:47Z"/>
        </w:trPr>
        <w:tc>
          <w:tcPr>
            <w:tcW w:w="1381" w:type="dxa"/>
            <w:shd w:val="clear" w:color="auto" w:fill="auto"/>
            <w:vAlign w:val="center"/>
          </w:tcPr>
          <w:p>
            <w:pPr>
              <w:jc w:val="center"/>
              <w:rPr>
                <w:ins w:id="9608" w:author="20191115" w:date="2020-09-20T16:05:47Z"/>
                <w:color w:val="auto"/>
                <w:kern w:val="0"/>
                <w:szCs w:val="21"/>
                <w:rPrChange w:id="9609" w:author="小多 [2]" w:date="2020-09-23T11:01:09Z">
                  <w:rPr>
                    <w:ins w:id="9610" w:author="20191115" w:date="2020-09-20T16:05:47Z"/>
                    <w:kern w:val="0"/>
                    <w:szCs w:val="21"/>
                  </w:rPr>
                </w:rPrChange>
              </w:rPr>
            </w:pPr>
            <w:ins w:id="9611" w:author="20191115" w:date="2020-09-20T16:05:47Z">
              <w:r>
                <w:rPr>
                  <w:rFonts w:hint="eastAsia"/>
                  <w:color w:val="auto"/>
                  <w:kern w:val="0"/>
                  <w:szCs w:val="21"/>
                  <w:rPrChange w:id="9612" w:author="小多 [2]" w:date="2020-09-23T11:01:09Z">
                    <w:rPr>
                      <w:rFonts w:hint="eastAsia"/>
                      <w:kern w:val="0"/>
                      <w:szCs w:val="21"/>
                    </w:rPr>
                  </w:rPrChange>
                </w:rPr>
                <w:t>SOFT2_</w:t>
              </w:r>
            </w:ins>
            <w:ins w:id="9614" w:author="20191115" w:date="2020-09-20T16:48:43Z">
              <w:r>
                <w:rPr>
                  <w:rFonts w:hint="eastAsia"/>
                  <w:color w:val="auto"/>
                  <w:kern w:val="0"/>
                  <w:szCs w:val="21"/>
                  <w:lang w:val="en-US" w:eastAsia="zh-CN"/>
                  <w:rPrChange w:id="9615" w:author="小多 [2]" w:date="2020-09-23T11:01:09Z">
                    <w:rPr>
                      <w:rFonts w:hint="eastAsia"/>
                      <w:kern w:val="0"/>
                      <w:szCs w:val="21"/>
                      <w:lang w:val="en-US" w:eastAsia="zh-CN"/>
                    </w:rPr>
                  </w:rPrChange>
                </w:rPr>
                <w:t>T</w:t>
              </w:r>
            </w:ins>
            <w:ins w:id="9617" w:author="20191115" w:date="2020-09-20T16:05:47Z">
              <w:r>
                <w:rPr>
                  <w:rFonts w:hint="eastAsia"/>
                  <w:color w:val="auto"/>
                  <w:kern w:val="0"/>
                  <w:szCs w:val="21"/>
                  <w:rPrChange w:id="9618" w:author="小多 [2]" w:date="2020-09-23T11:01:09Z">
                    <w:rPr>
                      <w:rFonts w:hint="eastAsia"/>
                      <w:kern w:val="0"/>
                      <w:szCs w:val="21"/>
                    </w:rPr>
                  </w:rPrChange>
                </w:rPr>
                <w:t>01</w:t>
              </w:r>
            </w:ins>
          </w:p>
        </w:tc>
        <w:tc>
          <w:tcPr>
            <w:tcW w:w="2049" w:type="dxa"/>
            <w:shd w:val="clear" w:color="auto" w:fill="auto"/>
            <w:vAlign w:val="center"/>
          </w:tcPr>
          <w:p>
            <w:pPr>
              <w:rPr>
                <w:ins w:id="9620" w:author="20191115" w:date="2020-09-20T16:05:47Z"/>
                <w:rFonts w:hint="default" w:eastAsia="宋体"/>
                <w:color w:val="auto"/>
                <w:kern w:val="0"/>
                <w:szCs w:val="21"/>
                <w:lang w:val="en-US" w:eastAsia="zh-CN"/>
                <w:rPrChange w:id="9621" w:author="小多 [2]" w:date="2020-09-23T11:01:09Z">
                  <w:rPr>
                    <w:ins w:id="9622" w:author="20191115" w:date="2020-09-20T16:05:47Z"/>
                    <w:rFonts w:hint="default" w:eastAsia="宋体"/>
                    <w:kern w:val="0"/>
                    <w:szCs w:val="21"/>
                    <w:lang w:val="en-US" w:eastAsia="zh-CN"/>
                  </w:rPr>
                </w:rPrChange>
              </w:rPr>
            </w:pPr>
            <w:r>
              <w:rPr>
                <w:rFonts w:hint="eastAsia"/>
                <w:color w:val="auto"/>
                <w:kern w:val="0"/>
                <w:szCs w:val="21"/>
                <w:lang w:val="en-US" w:eastAsia="zh-CN"/>
                <w:rPrChange w:id="9623" w:author="小多 [2]" w:date="2020-09-23T11:01:09Z">
                  <w:rPr>
                    <w:rFonts w:hint="eastAsia"/>
                    <w:kern w:val="0"/>
                    <w:szCs w:val="21"/>
                    <w:lang w:val="en-US" w:eastAsia="zh-CN"/>
                  </w:rPr>
                </w:rPrChange>
              </w:rPr>
              <w:t>分析时长</w:t>
            </w:r>
          </w:p>
        </w:tc>
        <w:tc>
          <w:tcPr>
            <w:tcW w:w="6342" w:type="dxa"/>
            <w:shd w:val="clear" w:color="auto" w:fill="auto"/>
            <w:vAlign w:val="center"/>
          </w:tcPr>
          <w:p>
            <w:pPr>
              <w:ind w:firstLine="0" w:firstLineChars="0"/>
              <w:rPr>
                <w:ins w:id="9625" w:author="20191115" w:date="2020-09-20T16:05:47Z"/>
                <w:rFonts w:hint="eastAsia"/>
                <w:color w:val="auto"/>
                <w:kern w:val="0"/>
                <w:szCs w:val="21"/>
                <w:rPrChange w:id="9626" w:author="小多 [2]" w:date="2020-09-23T11:12:11Z">
                  <w:rPr>
                    <w:ins w:id="9627" w:author="20191115" w:date="2020-09-20T16:05:47Z"/>
                    <w:szCs w:val="21"/>
                  </w:rPr>
                </w:rPrChange>
              </w:rPr>
              <w:pPrChange w:id="9624" w:author="小多 [2]" w:date="2020-09-23T11:12:11Z">
                <w:pPr>
                  <w:pStyle w:val="25"/>
                  <w:ind w:firstLine="0" w:firstLineChars="0"/>
                </w:pPr>
              </w:pPrChange>
            </w:pPr>
            <w:del w:id="9628" w:author="小多 [2]" w:date="2020-09-23T11:12:13Z">
              <w:r>
                <w:rPr>
                  <w:rFonts w:hint="eastAsia"/>
                  <w:color w:val="auto"/>
                  <w:kern w:val="0"/>
                  <w:sz w:val="21"/>
                  <w:szCs w:val="21"/>
                  <w:rPrChange w:id="9629" w:author="小多 [2]" w:date="2020-09-23T11:12:11Z">
                    <w:rPr>
                      <w:rFonts w:hint="eastAsia"/>
                      <w:kern w:val="0"/>
                      <w:sz w:val="24"/>
                    </w:rPr>
                  </w:rPrChange>
                </w:rPr>
                <w:delText xml:space="preserve"> </w:delText>
              </w:r>
            </w:del>
            <w:r>
              <w:rPr>
                <w:rFonts w:hint="eastAsia"/>
                <w:color w:val="auto"/>
                <w:kern w:val="0"/>
                <w:sz w:val="21"/>
                <w:szCs w:val="21"/>
                <w:rPrChange w:id="9631" w:author="小多 [2]" w:date="2020-09-23T11:12:11Z">
                  <w:rPr>
                    <w:rFonts w:hint="eastAsia"/>
                    <w:kern w:val="0"/>
                    <w:sz w:val="24"/>
                  </w:rPr>
                </w:rPrChange>
              </w:rPr>
              <w:t>非首次分析心电数据（小于等于2</w:t>
            </w:r>
            <w:r>
              <w:rPr>
                <w:rFonts w:hint="eastAsia"/>
                <w:color w:val="auto"/>
                <w:kern w:val="0"/>
                <w:sz w:val="21"/>
                <w:szCs w:val="21"/>
                <w:rPrChange w:id="9632" w:author="小多 [2]" w:date="2020-09-23T11:12:11Z">
                  <w:rPr>
                    <w:kern w:val="0"/>
                    <w:sz w:val="24"/>
                  </w:rPr>
                </w:rPrChange>
              </w:rPr>
              <w:t>4</w:t>
            </w:r>
            <w:r>
              <w:rPr>
                <w:rFonts w:hint="eastAsia"/>
                <w:color w:val="auto"/>
                <w:kern w:val="0"/>
                <w:sz w:val="21"/>
                <w:szCs w:val="21"/>
                <w:rPrChange w:id="9633" w:author="小多 [2]" w:date="2020-09-23T11:12:11Z">
                  <w:rPr>
                    <w:rFonts w:hint="eastAsia"/>
                    <w:kern w:val="0"/>
                    <w:sz w:val="24"/>
                  </w:rPr>
                </w:rPrChange>
              </w:rPr>
              <w:t>小时）的响应时间不超过3分钟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634" w:author="20191115" w:date="2020-09-20T16:05:47Z"/>
        </w:trPr>
        <w:tc>
          <w:tcPr>
            <w:tcW w:w="1381" w:type="dxa"/>
            <w:shd w:val="clear" w:color="auto" w:fill="auto"/>
            <w:vAlign w:val="center"/>
          </w:tcPr>
          <w:p>
            <w:pPr>
              <w:jc w:val="center"/>
              <w:rPr>
                <w:ins w:id="9635" w:author="20191115" w:date="2020-09-20T16:05:47Z"/>
                <w:rFonts w:hint="eastAsia" w:eastAsia="宋体"/>
                <w:color w:val="auto"/>
                <w:kern w:val="0"/>
                <w:szCs w:val="21"/>
                <w:lang w:val="en-US" w:eastAsia="zh-CN"/>
                <w:rPrChange w:id="9636" w:author="小多 [2]" w:date="2020-09-23T11:01:09Z">
                  <w:rPr>
                    <w:ins w:id="9637" w:author="20191115" w:date="2020-09-20T16:05:47Z"/>
                    <w:rFonts w:hint="eastAsia" w:eastAsia="宋体"/>
                    <w:kern w:val="0"/>
                    <w:szCs w:val="21"/>
                    <w:lang w:val="en-US" w:eastAsia="zh-CN"/>
                  </w:rPr>
                </w:rPrChange>
              </w:rPr>
            </w:pPr>
            <w:ins w:id="9638" w:author="20191115" w:date="2020-09-20T16:05:47Z">
              <w:r>
                <w:rPr>
                  <w:rFonts w:hint="eastAsia"/>
                  <w:color w:val="auto"/>
                  <w:kern w:val="0"/>
                  <w:szCs w:val="21"/>
                  <w:rPrChange w:id="9639" w:author="小多 [2]" w:date="2020-09-23T11:01:09Z">
                    <w:rPr>
                      <w:rFonts w:hint="eastAsia"/>
                      <w:kern w:val="0"/>
                      <w:szCs w:val="21"/>
                    </w:rPr>
                  </w:rPrChange>
                </w:rPr>
                <w:t>SOFT2_</w:t>
              </w:r>
            </w:ins>
            <w:ins w:id="9641" w:author="20191115" w:date="2020-09-20T16:48:43Z">
              <w:r>
                <w:rPr>
                  <w:rFonts w:hint="eastAsia"/>
                  <w:color w:val="auto"/>
                  <w:kern w:val="0"/>
                  <w:szCs w:val="21"/>
                  <w:lang w:val="en-US" w:eastAsia="zh-CN"/>
                  <w:rPrChange w:id="9642" w:author="小多 [2]" w:date="2020-09-23T11:01:09Z">
                    <w:rPr>
                      <w:rFonts w:hint="eastAsia"/>
                      <w:kern w:val="0"/>
                      <w:szCs w:val="21"/>
                      <w:lang w:val="en-US" w:eastAsia="zh-CN"/>
                    </w:rPr>
                  </w:rPrChange>
                </w:rPr>
                <w:t>T</w:t>
              </w:r>
            </w:ins>
            <w:ins w:id="9644" w:author="20191115" w:date="2020-09-20T16:05:47Z">
              <w:r>
                <w:rPr>
                  <w:rFonts w:hint="eastAsia"/>
                  <w:color w:val="auto"/>
                  <w:kern w:val="0"/>
                  <w:szCs w:val="21"/>
                  <w:rPrChange w:id="9645" w:author="小多 [2]" w:date="2020-09-23T11:01:09Z">
                    <w:rPr>
                      <w:rFonts w:hint="eastAsia"/>
                      <w:kern w:val="0"/>
                      <w:szCs w:val="21"/>
                    </w:rPr>
                  </w:rPrChange>
                </w:rPr>
                <w:t>0</w:t>
              </w:r>
            </w:ins>
            <w:r>
              <w:rPr>
                <w:rFonts w:hint="eastAsia"/>
                <w:color w:val="auto"/>
                <w:kern w:val="0"/>
                <w:szCs w:val="21"/>
                <w:lang w:val="en-US" w:eastAsia="zh-CN"/>
                <w:rPrChange w:id="9647" w:author="小多 [2]" w:date="2020-09-23T11:01:09Z">
                  <w:rPr>
                    <w:rFonts w:hint="eastAsia"/>
                    <w:kern w:val="0"/>
                    <w:szCs w:val="21"/>
                    <w:lang w:val="en-US" w:eastAsia="zh-CN"/>
                  </w:rPr>
                </w:rPrChange>
              </w:rPr>
              <w:t>2</w:t>
            </w:r>
          </w:p>
        </w:tc>
        <w:tc>
          <w:tcPr>
            <w:tcW w:w="2049" w:type="dxa"/>
            <w:shd w:val="clear" w:color="auto" w:fill="auto"/>
            <w:vAlign w:val="center"/>
          </w:tcPr>
          <w:p>
            <w:pPr>
              <w:rPr>
                <w:ins w:id="9648" w:author="20191115" w:date="2020-09-20T16:05:47Z"/>
                <w:rFonts w:hint="default" w:eastAsia="宋体"/>
                <w:color w:val="auto"/>
                <w:kern w:val="0"/>
                <w:szCs w:val="21"/>
                <w:lang w:val="en-US" w:eastAsia="zh-CN"/>
                <w:rPrChange w:id="9649" w:author="小多 [2]" w:date="2020-09-23T11:01:09Z">
                  <w:rPr>
                    <w:ins w:id="9650" w:author="20191115" w:date="2020-09-20T16:05:47Z"/>
                    <w:rFonts w:hint="default" w:eastAsia="宋体"/>
                    <w:kern w:val="0"/>
                    <w:szCs w:val="21"/>
                    <w:lang w:val="en-US" w:eastAsia="zh-CN"/>
                  </w:rPr>
                </w:rPrChange>
              </w:rPr>
            </w:pPr>
            <w:r>
              <w:rPr>
                <w:rFonts w:hint="eastAsia"/>
                <w:color w:val="auto"/>
                <w:kern w:val="0"/>
                <w:szCs w:val="21"/>
                <w:lang w:val="en-US" w:eastAsia="zh-CN"/>
                <w:rPrChange w:id="9651" w:author="小多 [2]" w:date="2020-09-23T11:01:09Z">
                  <w:rPr>
                    <w:rFonts w:hint="eastAsia"/>
                    <w:kern w:val="0"/>
                    <w:szCs w:val="21"/>
                    <w:lang w:val="en-US" w:eastAsia="zh-CN"/>
                  </w:rPr>
                </w:rPrChange>
              </w:rPr>
              <w:t>登录响应时长</w:t>
            </w:r>
          </w:p>
        </w:tc>
        <w:tc>
          <w:tcPr>
            <w:tcW w:w="6342" w:type="dxa"/>
            <w:shd w:val="clear" w:color="auto" w:fill="auto"/>
            <w:vAlign w:val="center"/>
          </w:tcPr>
          <w:p>
            <w:pPr>
              <w:ind w:firstLine="0" w:firstLineChars="0"/>
              <w:rPr>
                <w:ins w:id="9653" w:author="20191115" w:date="2020-09-20T16:05:47Z"/>
                <w:rFonts w:hint="eastAsia"/>
                <w:color w:val="auto"/>
                <w:kern w:val="0"/>
                <w:szCs w:val="21"/>
                <w:rPrChange w:id="9654" w:author="小多 [2]" w:date="2020-09-23T11:12:11Z">
                  <w:rPr>
                    <w:ins w:id="9655" w:author="20191115" w:date="2020-09-20T16:05:47Z"/>
                    <w:szCs w:val="21"/>
                  </w:rPr>
                </w:rPrChange>
              </w:rPr>
              <w:pPrChange w:id="9652" w:author="小多 [2]" w:date="2020-09-23T11:12:11Z">
                <w:pPr>
                  <w:pStyle w:val="25"/>
                  <w:ind w:firstLine="0" w:firstLineChars="0"/>
                </w:pPr>
              </w:pPrChange>
            </w:pPr>
            <w:r>
              <w:rPr>
                <w:rFonts w:hint="eastAsia"/>
                <w:color w:val="auto"/>
                <w:kern w:val="0"/>
                <w:sz w:val="21"/>
                <w:szCs w:val="21"/>
                <w:rPrChange w:id="9656" w:author="小多 [2]" w:date="2020-09-23T11:12:11Z">
                  <w:rPr>
                    <w:rFonts w:hint="eastAsia"/>
                    <w:kern w:val="0"/>
                    <w:sz w:val="24"/>
                  </w:rPr>
                </w:rPrChange>
              </w:rPr>
              <w:t>登录操作不超过2秒钟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657" w:author="20191115" w:date="2020-09-20T16:05:47Z"/>
        </w:trPr>
        <w:tc>
          <w:tcPr>
            <w:tcW w:w="1381" w:type="dxa"/>
            <w:shd w:val="clear" w:color="auto" w:fill="auto"/>
            <w:vAlign w:val="center"/>
          </w:tcPr>
          <w:p>
            <w:pPr>
              <w:jc w:val="center"/>
              <w:rPr>
                <w:ins w:id="9658" w:author="20191115" w:date="2020-09-20T16:05:47Z"/>
                <w:rFonts w:hint="eastAsia" w:eastAsia="宋体"/>
                <w:color w:val="auto"/>
                <w:kern w:val="0"/>
                <w:szCs w:val="21"/>
                <w:lang w:val="en-US" w:eastAsia="zh-CN"/>
                <w:rPrChange w:id="9659" w:author="小多 [2]" w:date="2020-09-23T11:01:09Z">
                  <w:rPr>
                    <w:ins w:id="9660" w:author="20191115" w:date="2020-09-20T16:05:47Z"/>
                    <w:rFonts w:hint="eastAsia" w:eastAsia="宋体"/>
                    <w:kern w:val="0"/>
                    <w:szCs w:val="21"/>
                    <w:lang w:val="en-US" w:eastAsia="zh-CN"/>
                  </w:rPr>
                </w:rPrChange>
              </w:rPr>
            </w:pPr>
            <w:ins w:id="9661" w:author="20191115" w:date="2020-09-20T16:05:47Z">
              <w:r>
                <w:rPr>
                  <w:rFonts w:hint="eastAsia"/>
                  <w:color w:val="auto"/>
                  <w:kern w:val="0"/>
                  <w:szCs w:val="21"/>
                  <w:rPrChange w:id="9662" w:author="小多 [2]" w:date="2020-09-23T11:01:09Z">
                    <w:rPr>
                      <w:rFonts w:hint="eastAsia"/>
                      <w:kern w:val="0"/>
                      <w:szCs w:val="21"/>
                    </w:rPr>
                  </w:rPrChange>
                </w:rPr>
                <w:t>SOFT2_</w:t>
              </w:r>
            </w:ins>
            <w:ins w:id="9664" w:author="20191115" w:date="2020-09-20T16:48:43Z">
              <w:r>
                <w:rPr>
                  <w:rFonts w:hint="eastAsia"/>
                  <w:color w:val="auto"/>
                  <w:kern w:val="0"/>
                  <w:szCs w:val="21"/>
                  <w:lang w:val="en-US" w:eastAsia="zh-CN"/>
                  <w:rPrChange w:id="9665" w:author="小多 [2]" w:date="2020-09-23T11:01:09Z">
                    <w:rPr>
                      <w:rFonts w:hint="eastAsia"/>
                      <w:kern w:val="0"/>
                      <w:szCs w:val="21"/>
                      <w:lang w:val="en-US" w:eastAsia="zh-CN"/>
                    </w:rPr>
                  </w:rPrChange>
                </w:rPr>
                <w:t>T</w:t>
              </w:r>
            </w:ins>
            <w:ins w:id="9667" w:author="20191115" w:date="2020-09-20T16:05:47Z">
              <w:r>
                <w:rPr>
                  <w:rFonts w:hint="eastAsia"/>
                  <w:color w:val="auto"/>
                  <w:kern w:val="0"/>
                  <w:szCs w:val="21"/>
                  <w:rPrChange w:id="9668" w:author="小多 [2]" w:date="2020-09-23T11:01:09Z">
                    <w:rPr>
                      <w:rFonts w:hint="eastAsia"/>
                      <w:kern w:val="0"/>
                      <w:szCs w:val="21"/>
                    </w:rPr>
                  </w:rPrChange>
                </w:rPr>
                <w:t>0</w:t>
              </w:r>
            </w:ins>
            <w:r>
              <w:rPr>
                <w:rFonts w:hint="eastAsia"/>
                <w:color w:val="auto"/>
                <w:kern w:val="0"/>
                <w:szCs w:val="21"/>
                <w:lang w:val="en-US" w:eastAsia="zh-CN"/>
                <w:rPrChange w:id="9670" w:author="小多 [2]" w:date="2020-09-23T11:01:09Z">
                  <w:rPr>
                    <w:rFonts w:hint="eastAsia"/>
                    <w:kern w:val="0"/>
                    <w:szCs w:val="21"/>
                    <w:lang w:val="en-US" w:eastAsia="zh-CN"/>
                  </w:rPr>
                </w:rPrChange>
              </w:rPr>
              <w:t>3</w:t>
            </w:r>
          </w:p>
        </w:tc>
        <w:tc>
          <w:tcPr>
            <w:tcW w:w="2049" w:type="dxa"/>
            <w:shd w:val="clear" w:color="auto" w:fill="auto"/>
            <w:vAlign w:val="center"/>
          </w:tcPr>
          <w:p>
            <w:pPr>
              <w:rPr>
                <w:ins w:id="9671" w:author="20191115" w:date="2020-09-20T16:05:47Z"/>
                <w:rFonts w:hint="default" w:eastAsia="宋体"/>
                <w:color w:val="auto"/>
                <w:kern w:val="0"/>
                <w:szCs w:val="21"/>
                <w:lang w:val="en-US" w:eastAsia="zh-CN"/>
                <w:rPrChange w:id="9672" w:author="小多 [2]" w:date="2020-09-23T11:01:09Z">
                  <w:rPr>
                    <w:ins w:id="9673" w:author="20191115" w:date="2020-09-20T16:05:47Z"/>
                    <w:rFonts w:hint="default" w:eastAsia="宋体"/>
                    <w:kern w:val="0"/>
                    <w:szCs w:val="21"/>
                    <w:lang w:val="en-US" w:eastAsia="zh-CN"/>
                  </w:rPr>
                </w:rPrChange>
              </w:rPr>
            </w:pPr>
            <w:r>
              <w:rPr>
                <w:rFonts w:hint="eastAsia"/>
                <w:color w:val="auto"/>
                <w:kern w:val="0"/>
                <w:szCs w:val="21"/>
                <w:lang w:val="en-US" w:eastAsia="zh-CN"/>
                <w:rPrChange w:id="9674" w:author="小多 [2]" w:date="2020-09-23T11:01:09Z">
                  <w:rPr>
                    <w:rFonts w:hint="eastAsia"/>
                    <w:kern w:val="0"/>
                    <w:szCs w:val="21"/>
                    <w:lang w:val="en-US" w:eastAsia="zh-CN"/>
                  </w:rPr>
                </w:rPrChange>
              </w:rPr>
              <w:t>CPU使用率</w:t>
            </w:r>
          </w:p>
        </w:tc>
        <w:tc>
          <w:tcPr>
            <w:tcW w:w="6342" w:type="dxa"/>
            <w:shd w:val="clear" w:color="auto" w:fill="auto"/>
            <w:vAlign w:val="center"/>
          </w:tcPr>
          <w:p>
            <w:pPr>
              <w:ind w:firstLine="0" w:firstLineChars="0"/>
              <w:rPr>
                <w:ins w:id="9676" w:author="20191115" w:date="2020-09-20T16:05:47Z"/>
                <w:rFonts w:hint="eastAsia"/>
                <w:color w:val="auto"/>
                <w:kern w:val="0"/>
                <w:szCs w:val="21"/>
                <w:rPrChange w:id="9677" w:author="小多 [2]" w:date="2020-09-23T11:12:11Z">
                  <w:rPr>
                    <w:ins w:id="9678" w:author="20191115" w:date="2020-09-20T16:05:47Z"/>
                    <w:szCs w:val="21"/>
                  </w:rPr>
                </w:rPrChange>
              </w:rPr>
              <w:pPrChange w:id="9675" w:author="小多 [2]" w:date="2020-09-23T11:12:11Z">
                <w:pPr>
                  <w:pStyle w:val="25"/>
                  <w:ind w:firstLine="0" w:firstLineChars="0"/>
                </w:pPr>
              </w:pPrChange>
            </w:pPr>
            <w:r>
              <w:rPr>
                <w:rFonts w:hint="eastAsia"/>
                <w:color w:val="auto"/>
                <w:kern w:val="0"/>
                <w:sz w:val="21"/>
                <w:szCs w:val="21"/>
                <w:rPrChange w:id="9679" w:author="小多 [2]" w:date="2020-09-23T11:12:11Z">
                  <w:rPr>
                    <w:rFonts w:hint="eastAsia"/>
                    <w:kern w:val="0"/>
                    <w:sz w:val="24"/>
                  </w:rPr>
                </w:rPrChange>
              </w:rPr>
              <w:t>软件CPU使用率最大不超过40%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ins w:id="9680" w:author="20191115" w:date="2020-09-20T16:05:47Z"/>
        </w:trPr>
        <w:tc>
          <w:tcPr>
            <w:tcW w:w="1381" w:type="dxa"/>
            <w:shd w:val="clear" w:color="auto" w:fill="auto"/>
            <w:vAlign w:val="center"/>
          </w:tcPr>
          <w:p>
            <w:pPr>
              <w:jc w:val="center"/>
              <w:rPr>
                <w:ins w:id="9681" w:author="20191115" w:date="2020-09-20T16:05:47Z"/>
                <w:rFonts w:hint="eastAsia" w:eastAsia="宋体"/>
                <w:color w:val="auto"/>
                <w:kern w:val="0"/>
                <w:szCs w:val="21"/>
                <w:lang w:val="en-US" w:eastAsia="zh-CN"/>
                <w:rPrChange w:id="9682" w:author="小多 [2]" w:date="2020-09-23T11:01:09Z">
                  <w:rPr>
                    <w:ins w:id="9683" w:author="20191115" w:date="2020-09-20T16:05:47Z"/>
                    <w:rFonts w:hint="eastAsia" w:eastAsia="宋体"/>
                    <w:kern w:val="0"/>
                    <w:szCs w:val="21"/>
                    <w:lang w:val="en-US" w:eastAsia="zh-CN"/>
                  </w:rPr>
                </w:rPrChange>
              </w:rPr>
            </w:pPr>
            <w:ins w:id="9684" w:author="20191115" w:date="2020-09-20T16:05:47Z">
              <w:r>
                <w:rPr>
                  <w:rFonts w:hint="eastAsia"/>
                  <w:color w:val="auto"/>
                  <w:kern w:val="0"/>
                  <w:szCs w:val="21"/>
                  <w:rPrChange w:id="9685" w:author="小多 [2]" w:date="2020-09-23T11:01:09Z">
                    <w:rPr>
                      <w:rFonts w:hint="eastAsia"/>
                      <w:kern w:val="0"/>
                      <w:szCs w:val="21"/>
                    </w:rPr>
                  </w:rPrChange>
                </w:rPr>
                <w:t>SOFT2_</w:t>
              </w:r>
            </w:ins>
            <w:ins w:id="9687" w:author="20191115" w:date="2020-09-20T16:48:43Z">
              <w:r>
                <w:rPr>
                  <w:rFonts w:hint="eastAsia"/>
                  <w:color w:val="auto"/>
                  <w:kern w:val="0"/>
                  <w:szCs w:val="21"/>
                  <w:lang w:val="en-US" w:eastAsia="zh-CN"/>
                  <w:rPrChange w:id="9688" w:author="小多 [2]" w:date="2020-09-23T11:01:09Z">
                    <w:rPr>
                      <w:rFonts w:hint="eastAsia"/>
                      <w:kern w:val="0"/>
                      <w:szCs w:val="21"/>
                      <w:lang w:val="en-US" w:eastAsia="zh-CN"/>
                    </w:rPr>
                  </w:rPrChange>
                </w:rPr>
                <w:t>T</w:t>
              </w:r>
            </w:ins>
            <w:ins w:id="9690" w:author="20191115" w:date="2020-09-20T16:05:47Z">
              <w:r>
                <w:rPr>
                  <w:rFonts w:hint="eastAsia"/>
                  <w:color w:val="auto"/>
                  <w:kern w:val="0"/>
                  <w:szCs w:val="21"/>
                  <w:rPrChange w:id="9691" w:author="小多 [2]" w:date="2020-09-23T11:01:09Z">
                    <w:rPr>
                      <w:rFonts w:hint="eastAsia"/>
                      <w:kern w:val="0"/>
                      <w:szCs w:val="21"/>
                    </w:rPr>
                  </w:rPrChange>
                </w:rPr>
                <w:t>0</w:t>
              </w:r>
            </w:ins>
            <w:del w:id="9693" w:author="小多 [2]" w:date="2020-09-23T11:12:34Z">
              <w:r>
                <w:rPr>
                  <w:rFonts w:hint="default"/>
                  <w:color w:val="auto"/>
                  <w:kern w:val="0"/>
                  <w:szCs w:val="21"/>
                  <w:lang w:val="en-US" w:eastAsia="zh-CN"/>
                  <w:rPrChange w:id="9694" w:author="小多 [2]" w:date="2020-09-23T11:01:09Z">
                    <w:rPr>
                      <w:rFonts w:hint="eastAsia"/>
                      <w:kern w:val="0"/>
                      <w:szCs w:val="21"/>
                      <w:lang w:val="en-US" w:eastAsia="zh-CN"/>
                    </w:rPr>
                  </w:rPrChange>
                </w:rPr>
                <w:delText>3</w:delText>
              </w:r>
            </w:del>
            <w:ins w:id="9696" w:author="小多 [2]" w:date="2020-09-23T11:12:34Z">
              <w:r>
                <w:rPr>
                  <w:rFonts w:hint="eastAsia"/>
                  <w:color w:val="auto"/>
                  <w:kern w:val="0"/>
                  <w:szCs w:val="21"/>
                  <w:lang w:val="en-US" w:eastAsia="zh-CN"/>
                </w:rPr>
                <w:t>4</w:t>
              </w:r>
            </w:ins>
          </w:p>
        </w:tc>
        <w:tc>
          <w:tcPr>
            <w:tcW w:w="2049" w:type="dxa"/>
            <w:shd w:val="clear" w:color="auto" w:fill="auto"/>
            <w:vAlign w:val="center"/>
          </w:tcPr>
          <w:p>
            <w:pPr>
              <w:rPr>
                <w:ins w:id="9697" w:author="20191115" w:date="2020-09-20T16:05:47Z"/>
                <w:rFonts w:hint="default" w:eastAsia="宋体"/>
                <w:color w:val="auto"/>
                <w:kern w:val="0"/>
                <w:szCs w:val="21"/>
                <w:lang w:val="en-US" w:eastAsia="zh-CN"/>
                <w:rPrChange w:id="9698" w:author="小多 [2]" w:date="2020-09-23T11:01:09Z">
                  <w:rPr>
                    <w:ins w:id="9699" w:author="20191115" w:date="2020-09-20T16:05:47Z"/>
                    <w:rFonts w:hint="default" w:eastAsia="宋体"/>
                    <w:kern w:val="0"/>
                    <w:szCs w:val="21"/>
                    <w:lang w:val="en-US" w:eastAsia="zh-CN"/>
                  </w:rPr>
                </w:rPrChange>
              </w:rPr>
            </w:pPr>
            <w:r>
              <w:rPr>
                <w:rFonts w:hint="eastAsia"/>
                <w:color w:val="auto"/>
                <w:kern w:val="0"/>
                <w:szCs w:val="21"/>
                <w:lang w:val="en-US" w:eastAsia="zh-CN"/>
                <w:rPrChange w:id="9700" w:author="小多 [2]" w:date="2020-09-23T11:01:09Z">
                  <w:rPr>
                    <w:rFonts w:hint="eastAsia"/>
                    <w:kern w:val="0"/>
                    <w:szCs w:val="21"/>
                    <w:lang w:val="en-US" w:eastAsia="zh-CN"/>
                  </w:rPr>
                </w:rPrChange>
              </w:rPr>
              <w:t>内存占用率</w:t>
            </w:r>
          </w:p>
        </w:tc>
        <w:tc>
          <w:tcPr>
            <w:tcW w:w="6342" w:type="dxa"/>
            <w:shd w:val="clear" w:color="auto" w:fill="auto"/>
            <w:vAlign w:val="center"/>
          </w:tcPr>
          <w:p>
            <w:pPr>
              <w:ind w:firstLine="0" w:firstLineChars="0"/>
              <w:rPr>
                <w:ins w:id="9702" w:author="20191115" w:date="2020-09-20T16:05:47Z"/>
                <w:rFonts w:hint="eastAsia"/>
                <w:color w:val="auto"/>
                <w:kern w:val="0"/>
                <w:szCs w:val="21"/>
                <w:rPrChange w:id="9703" w:author="小多 [2]" w:date="2020-09-23T11:12:11Z">
                  <w:rPr>
                    <w:ins w:id="9704" w:author="20191115" w:date="2020-09-20T16:05:47Z"/>
                    <w:szCs w:val="21"/>
                  </w:rPr>
                </w:rPrChange>
              </w:rPr>
              <w:pPrChange w:id="9701" w:author="小多 [2]" w:date="2020-09-23T11:12:11Z">
                <w:pPr>
                  <w:pStyle w:val="25"/>
                  <w:ind w:firstLine="0" w:firstLineChars="0"/>
                </w:pPr>
              </w:pPrChange>
            </w:pPr>
            <w:r>
              <w:rPr>
                <w:rFonts w:hint="eastAsia"/>
                <w:color w:val="auto"/>
                <w:kern w:val="0"/>
                <w:sz w:val="21"/>
                <w:szCs w:val="21"/>
                <w:rPrChange w:id="9705" w:author="小多 [2]" w:date="2020-09-23T11:12:11Z">
                  <w:rPr>
                    <w:rFonts w:hint="eastAsia"/>
                    <w:kern w:val="0"/>
                    <w:sz w:val="24"/>
                  </w:rPr>
                </w:rPrChange>
              </w:rPr>
              <w:t>软件内存占用最大不超过2G</w:t>
            </w:r>
          </w:p>
        </w:tc>
      </w:tr>
    </w:tbl>
    <w:p>
      <w:pPr>
        <w:rPr>
          <w:color w:val="auto"/>
          <w:rPrChange w:id="9706" w:author="小多 [2]" w:date="2020-09-23T11:01:09Z">
            <w:rPr/>
          </w:rPrChange>
        </w:rPr>
      </w:pPr>
    </w:p>
    <w:p>
      <w:pPr>
        <w:numPr>
          <w:ilvl w:val="0"/>
          <w:numId w:val="1"/>
        </w:numPr>
        <w:tabs>
          <w:tab w:val="left" w:pos="425"/>
        </w:tabs>
        <w:ind w:left="425" w:hanging="425"/>
        <w:outlineLvl w:val="0"/>
        <w:rPr>
          <w:b/>
          <w:bCs/>
          <w:color w:val="auto"/>
          <w:sz w:val="28"/>
          <w:szCs w:val="28"/>
          <w:rPrChange w:id="9707" w:author="小多 [2]" w:date="2020-09-23T11:01:09Z">
            <w:rPr>
              <w:b/>
              <w:bCs/>
              <w:sz w:val="28"/>
              <w:szCs w:val="28"/>
            </w:rPr>
          </w:rPrChange>
        </w:rPr>
      </w:pPr>
      <w:bookmarkStart w:id="823" w:name="_Toc410563433"/>
      <w:bookmarkEnd w:id="823"/>
      <w:bookmarkStart w:id="824" w:name="_Toc410563432"/>
      <w:bookmarkEnd w:id="824"/>
      <w:bookmarkStart w:id="825" w:name="_Toc410563203"/>
      <w:bookmarkEnd w:id="825"/>
      <w:bookmarkStart w:id="826" w:name="_Toc410563204"/>
      <w:bookmarkEnd w:id="826"/>
      <w:bookmarkStart w:id="827" w:name="_Toc3419"/>
      <w:bookmarkStart w:id="828" w:name="_Toc27979"/>
      <w:bookmarkStart w:id="829" w:name="_Toc9876"/>
      <w:bookmarkStart w:id="830" w:name="_Toc11219"/>
      <w:bookmarkStart w:id="831" w:name="_Toc4168"/>
      <w:bookmarkStart w:id="832" w:name="_Toc31426"/>
      <w:bookmarkStart w:id="833" w:name="_Toc1260"/>
      <w:bookmarkStart w:id="834" w:name="_Toc24829"/>
      <w:bookmarkStart w:id="835" w:name="_Toc18834"/>
      <w:bookmarkStart w:id="836" w:name="_Toc17598"/>
      <w:bookmarkStart w:id="837" w:name="_Toc15305"/>
      <w:bookmarkStart w:id="838" w:name="_Toc19111"/>
      <w:bookmarkStart w:id="839" w:name="_Toc23054"/>
      <w:bookmarkStart w:id="840" w:name="_Toc12800728"/>
      <w:bookmarkStart w:id="841" w:name="_Toc22132"/>
      <w:bookmarkStart w:id="842" w:name="_Toc4799"/>
      <w:bookmarkStart w:id="843" w:name="_Toc31760"/>
      <w:bookmarkStart w:id="844" w:name="_Toc32435"/>
      <w:bookmarkStart w:id="845" w:name="_Toc21067"/>
      <w:bookmarkStart w:id="846" w:name="_Toc4037"/>
      <w:r>
        <w:rPr>
          <w:b/>
          <w:bCs/>
          <w:color w:val="auto"/>
          <w:sz w:val="28"/>
          <w:szCs w:val="28"/>
          <w:rPrChange w:id="9708" w:author="小多 [2]" w:date="2020-09-23T11:01:09Z">
            <w:rPr>
              <w:b/>
              <w:bCs/>
              <w:sz w:val="28"/>
              <w:szCs w:val="28"/>
            </w:rPr>
          </w:rPrChange>
        </w:rPr>
        <w:t>算法要求</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pPr>
        <w:pStyle w:val="25"/>
        <w:widowControl/>
        <w:tabs>
          <w:tab w:val="left" w:pos="420"/>
        </w:tabs>
        <w:spacing w:line="360" w:lineRule="auto"/>
        <w:ind w:left="780" w:firstLine="480"/>
        <w:jc w:val="left"/>
        <w:rPr>
          <w:color w:val="auto"/>
          <w:sz w:val="24"/>
          <w:rPrChange w:id="9709" w:author="小多 [2]" w:date="2020-09-23T11:01:09Z">
            <w:rPr>
              <w:sz w:val="24"/>
            </w:rPr>
          </w:rPrChange>
        </w:rPr>
      </w:pPr>
      <w:bookmarkStart w:id="847" w:name="_Toc410563443"/>
      <w:bookmarkEnd w:id="847"/>
      <w:bookmarkStart w:id="848" w:name="_Toc410563224"/>
      <w:bookmarkEnd w:id="848"/>
      <w:bookmarkStart w:id="849" w:name="_Toc410563227"/>
      <w:bookmarkEnd w:id="849"/>
      <w:bookmarkStart w:id="850" w:name="_Toc410563207"/>
      <w:bookmarkEnd w:id="850"/>
      <w:bookmarkStart w:id="851" w:name="_Toc410563440"/>
      <w:bookmarkEnd w:id="851"/>
      <w:bookmarkStart w:id="852" w:name="_Toc410563221"/>
      <w:bookmarkEnd w:id="852"/>
      <w:bookmarkStart w:id="853" w:name="_Toc410563446"/>
      <w:bookmarkEnd w:id="853"/>
      <w:bookmarkStart w:id="854" w:name="_Toc410563436"/>
      <w:bookmarkEnd w:id="854"/>
      <w:bookmarkStart w:id="855" w:name="_Toc410563439"/>
      <w:bookmarkEnd w:id="855"/>
      <w:bookmarkStart w:id="856" w:name="_Toc410563211"/>
      <w:bookmarkEnd w:id="856"/>
      <w:bookmarkStart w:id="857" w:name="_Toc410563448"/>
      <w:bookmarkEnd w:id="857"/>
      <w:bookmarkStart w:id="858" w:name="_Toc410563442"/>
      <w:bookmarkEnd w:id="858"/>
      <w:bookmarkStart w:id="859" w:name="_Toc410563223"/>
      <w:bookmarkEnd w:id="859"/>
      <w:bookmarkStart w:id="860" w:name="_Toc410563212"/>
      <w:bookmarkEnd w:id="860"/>
      <w:bookmarkStart w:id="861" w:name="_Toc410563449"/>
      <w:bookmarkEnd w:id="861"/>
      <w:bookmarkStart w:id="862" w:name="_Toc410563438"/>
      <w:bookmarkEnd w:id="862"/>
      <w:bookmarkStart w:id="863" w:name="_Toc410563214"/>
      <w:bookmarkEnd w:id="863"/>
      <w:bookmarkStart w:id="864" w:name="_Toc410563454"/>
      <w:bookmarkEnd w:id="864"/>
      <w:bookmarkStart w:id="865" w:name="_Toc410563445"/>
      <w:bookmarkEnd w:id="865"/>
      <w:bookmarkStart w:id="866" w:name="_Toc410563452"/>
      <w:bookmarkEnd w:id="866"/>
      <w:bookmarkStart w:id="867" w:name="_Toc410563444"/>
      <w:bookmarkEnd w:id="867"/>
      <w:bookmarkStart w:id="868" w:name="_Toc410563441"/>
      <w:bookmarkEnd w:id="868"/>
      <w:bookmarkStart w:id="869" w:name="_Toc410563208"/>
      <w:bookmarkEnd w:id="869"/>
      <w:bookmarkStart w:id="870" w:name="_Toc410563456"/>
      <w:bookmarkEnd w:id="870"/>
      <w:bookmarkStart w:id="871" w:name="_Toc410563225"/>
      <w:bookmarkEnd w:id="871"/>
      <w:bookmarkStart w:id="872" w:name="_Toc410563435"/>
      <w:bookmarkEnd w:id="872"/>
      <w:bookmarkStart w:id="873" w:name="_Toc410563206"/>
      <w:bookmarkEnd w:id="873"/>
      <w:bookmarkStart w:id="874" w:name="_Toc410563218"/>
      <w:bookmarkEnd w:id="874"/>
      <w:bookmarkStart w:id="875" w:name="_Toc410563453"/>
      <w:bookmarkEnd w:id="875"/>
      <w:bookmarkStart w:id="876" w:name="_Toc410563213"/>
      <w:bookmarkEnd w:id="876"/>
      <w:bookmarkStart w:id="877" w:name="_Toc410563437"/>
      <w:bookmarkEnd w:id="877"/>
      <w:bookmarkStart w:id="878" w:name="_Toc410563455"/>
      <w:bookmarkEnd w:id="878"/>
      <w:bookmarkStart w:id="879" w:name="_Toc410563447"/>
      <w:bookmarkEnd w:id="879"/>
      <w:bookmarkStart w:id="880" w:name="_Toc410563217"/>
      <w:bookmarkEnd w:id="880"/>
      <w:bookmarkStart w:id="881" w:name="_Toc410563219"/>
      <w:bookmarkEnd w:id="881"/>
      <w:bookmarkStart w:id="882" w:name="_Toc410563215"/>
      <w:bookmarkEnd w:id="882"/>
      <w:bookmarkStart w:id="883" w:name="_Toc410563210"/>
      <w:bookmarkEnd w:id="883"/>
      <w:bookmarkStart w:id="884" w:name="_Toc410563451"/>
      <w:bookmarkEnd w:id="884"/>
      <w:bookmarkStart w:id="885" w:name="_Toc410563220"/>
      <w:bookmarkEnd w:id="885"/>
      <w:bookmarkStart w:id="886" w:name="_Toc410563216"/>
      <w:bookmarkEnd w:id="886"/>
      <w:bookmarkStart w:id="887" w:name="_Toc410563226"/>
      <w:bookmarkEnd w:id="887"/>
      <w:bookmarkStart w:id="888" w:name="_Toc410563222"/>
      <w:bookmarkEnd w:id="888"/>
      <w:bookmarkStart w:id="889" w:name="_Toc410563209"/>
      <w:bookmarkEnd w:id="889"/>
      <w:bookmarkStart w:id="890" w:name="_Toc410563450"/>
      <w:bookmarkEnd w:id="890"/>
      <w:r>
        <w:rPr>
          <w:rFonts w:hint="eastAsia"/>
          <w:color w:val="auto"/>
          <w:sz w:val="24"/>
          <w:rPrChange w:id="9710" w:author="小多 [2]" w:date="2020-09-23T11:01:09Z">
            <w:rPr>
              <w:rFonts w:hint="eastAsia"/>
              <w:sz w:val="24"/>
            </w:rPr>
          </w:rPrChange>
        </w:rPr>
        <w:t>8.1 算法名称：长间期判定方法</w:t>
      </w:r>
    </w:p>
    <w:p>
      <w:pPr>
        <w:pStyle w:val="25"/>
        <w:widowControl/>
        <w:tabs>
          <w:tab w:val="left" w:pos="420"/>
        </w:tabs>
        <w:spacing w:line="360" w:lineRule="auto"/>
        <w:ind w:left="780" w:firstLine="480"/>
        <w:jc w:val="left"/>
        <w:rPr>
          <w:color w:val="auto"/>
          <w:sz w:val="24"/>
          <w:rPrChange w:id="9711" w:author="小多 [2]" w:date="2020-09-23T11:01:09Z">
            <w:rPr>
              <w:sz w:val="24"/>
            </w:rPr>
          </w:rPrChange>
        </w:rPr>
      </w:pPr>
      <w:r>
        <w:rPr>
          <w:rFonts w:hint="eastAsia"/>
          <w:color w:val="auto"/>
          <w:sz w:val="24"/>
          <w:rPrChange w:id="9712"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13" w:author="小多 [2]" w:date="2020-09-23T11:01:09Z">
            <w:rPr>
              <w:sz w:val="24"/>
            </w:rPr>
          </w:rPrChange>
        </w:rPr>
      </w:pPr>
      <w:r>
        <w:rPr>
          <w:rFonts w:hint="eastAsia"/>
          <w:color w:val="auto"/>
          <w:sz w:val="24"/>
          <w:rPrChange w:id="9714" w:author="小多 [2]" w:date="2020-09-23T11:01:09Z">
            <w:rPr>
              <w:rFonts w:hint="eastAsia"/>
              <w:sz w:val="24"/>
            </w:rPr>
          </w:rPrChange>
        </w:rPr>
        <w:t>用途：判定长间期心搏类型</w:t>
      </w:r>
    </w:p>
    <w:p>
      <w:pPr>
        <w:pStyle w:val="25"/>
        <w:widowControl/>
        <w:tabs>
          <w:tab w:val="left" w:pos="420"/>
        </w:tabs>
        <w:spacing w:line="360" w:lineRule="auto"/>
        <w:ind w:left="780" w:firstLine="480"/>
        <w:jc w:val="left"/>
        <w:rPr>
          <w:color w:val="auto"/>
          <w:sz w:val="24"/>
          <w:rPrChange w:id="9715" w:author="小多 [2]" w:date="2020-09-23T11:01:09Z">
            <w:rPr>
              <w:sz w:val="24"/>
            </w:rPr>
          </w:rPrChange>
        </w:rPr>
      </w:pPr>
      <w:r>
        <w:rPr>
          <w:rFonts w:hint="eastAsia"/>
          <w:color w:val="auto"/>
          <w:sz w:val="24"/>
          <w:rPrChange w:id="9716" w:author="小多 [2]" w:date="2020-09-23T11:01:09Z">
            <w:rPr>
              <w:rFonts w:hint="eastAsia"/>
              <w:sz w:val="24"/>
            </w:rPr>
          </w:rPrChange>
        </w:rPr>
        <w:t>算法实现：利用前5个窦性心搏的平均RR间期作为标准RR间期，当前心搏间期大于1.5倍的标准RR间期时，心搏类型判定为长间期。</w:t>
      </w:r>
    </w:p>
    <w:p>
      <w:pPr>
        <w:pStyle w:val="25"/>
        <w:widowControl/>
        <w:tabs>
          <w:tab w:val="left" w:pos="420"/>
        </w:tabs>
        <w:spacing w:line="360" w:lineRule="auto"/>
        <w:ind w:left="780" w:firstLine="480"/>
        <w:jc w:val="left"/>
        <w:rPr>
          <w:color w:val="auto"/>
          <w:sz w:val="24"/>
          <w:rPrChange w:id="9717" w:author="小多 [2]" w:date="2020-09-23T11:01:09Z">
            <w:rPr>
              <w:sz w:val="24"/>
            </w:rPr>
          </w:rPrChange>
        </w:rPr>
      </w:pPr>
    </w:p>
    <w:p>
      <w:pPr>
        <w:pStyle w:val="25"/>
        <w:widowControl/>
        <w:tabs>
          <w:tab w:val="left" w:pos="420"/>
        </w:tabs>
        <w:spacing w:line="360" w:lineRule="auto"/>
        <w:ind w:left="780" w:firstLine="480"/>
        <w:jc w:val="left"/>
        <w:rPr>
          <w:color w:val="auto"/>
          <w:sz w:val="24"/>
          <w:rPrChange w:id="9718" w:author="小多 [2]" w:date="2020-09-23T11:01:09Z">
            <w:rPr>
              <w:sz w:val="24"/>
            </w:rPr>
          </w:rPrChange>
        </w:rPr>
      </w:pPr>
      <w:r>
        <w:rPr>
          <w:rFonts w:hint="eastAsia"/>
          <w:color w:val="auto"/>
          <w:sz w:val="24"/>
          <w:rPrChange w:id="9719" w:author="小多 [2]" w:date="2020-09-23T11:01:09Z">
            <w:rPr>
              <w:rFonts w:hint="eastAsia"/>
              <w:sz w:val="24"/>
            </w:rPr>
          </w:rPrChange>
        </w:rPr>
        <w:t>8.2 算法名称：室上性判定方法</w:t>
      </w:r>
    </w:p>
    <w:p>
      <w:pPr>
        <w:pStyle w:val="25"/>
        <w:widowControl/>
        <w:tabs>
          <w:tab w:val="left" w:pos="420"/>
        </w:tabs>
        <w:spacing w:line="360" w:lineRule="auto"/>
        <w:ind w:left="780" w:firstLine="480"/>
        <w:jc w:val="left"/>
        <w:rPr>
          <w:color w:val="auto"/>
          <w:sz w:val="24"/>
          <w:rPrChange w:id="9720" w:author="小多 [2]" w:date="2020-09-23T11:01:09Z">
            <w:rPr>
              <w:sz w:val="24"/>
            </w:rPr>
          </w:rPrChange>
        </w:rPr>
      </w:pPr>
      <w:r>
        <w:rPr>
          <w:rFonts w:hint="eastAsia"/>
          <w:color w:val="auto"/>
          <w:sz w:val="24"/>
          <w:rPrChange w:id="9721"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22" w:author="小多 [2]" w:date="2020-09-23T11:01:09Z">
            <w:rPr>
              <w:sz w:val="24"/>
            </w:rPr>
          </w:rPrChange>
        </w:rPr>
      </w:pPr>
      <w:r>
        <w:rPr>
          <w:rFonts w:hint="eastAsia"/>
          <w:color w:val="auto"/>
          <w:sz w:val="24"/>
          <w:rPrChange w:id="9723" w:author="小多 [2]" w:date="2020-09-23T11:01:09Z">
            <w:rPr>
              <w:rFonts w:hint="eastAsia"/>
              <w:sz w:val="24"/>
            </w:rPr>
          </w:rPrChange>
        </w:rPr>
        <w:t>用途：判定室上性心搏类型</w:t>
      </w:r>
    </w:p>
    <w:p>
      <w:pPr>
        <w:pStyle w:val="25"/>
        <w:widowControl/>
        <w:tabs>
          <w:tab w:val="left" w:pos="420"/>
        </w:tabs>
        <w:spacing w:line="360" w:lineRule="auto"/>
        <w:ind w:left="780" w:firstLine="480"/>
        <w:jc w:val="left"/>
        <w:rPr>
          <w:color w:val="auto"/>
          <w:sz w:val="24"/>
          <w:rPrChange w:id="9724" w:author="小多 [2]" w:date="2020-09-23T11:01:09Z">
            <w:rPr>
              <w:sz w:val="24"/>
            </w:rPr>
          </w:rPrChange>
        </w:rPr>
      </w:pPr>
      <w:r>
        <w:rPr>
          <w:rFonts w:hint="eastAsia"/>
          <w:color w:val="auto"/>
          <w:sz w:val="24"/>
          <w:rPrChange w:id="9725" w:author="小多 [2]" w:date="2020-09-23T11:01:09Z">
            <w:rPr>
              <w:rFonts w:hint="eastAsia"/>
              <w:sz w:val="24"/>
            </w:rPr>
          </w:rPrChange>
        </w:rPr>
        <w:t>算法实现：利用前5个窦性心搏的平均RR间期作为标准RR间期，当前心搏间期小于0.75倍的标准RR间期时，心搏类型判定为室上性。其中5和0.75医生可以相对自由的调节。</w:t>
      </w:r>
    </w:p>
    <w:p>
      <w:pPr>
        <w:pStyle w:val="25"/>
        <w:widowControl/>
        <w:tabs>
          <w:tab w:val="left" w:pos="420"/>
        </w:tabs>
        <w:spacing w:line="360" w:lineRule="auto"/>
        <w:ind w:left="780" w:firstLine="480"/>
        <w:jc w:val="left"/>
        <w:rPr>
          <w:color w:val="auto"/>
          <w:sz w:val="24"/>
          <w:rPrChange w:id="9726" w:author="小多 [2]" w:date="2020-09-23T11:01:09Z">
            <w:rPr>
              <w:sz w:val="24"/>
            </w:rPr>
          </w:rPrChange>
        </w:rPr>
      </w:pPr>
    </w:p>
    <w:p>
      <w:pPr>
        <w:pStyle w:val="25"/>
        <w:widowControl/>
        <w:tabs>
          <w:tab w:val="left" w:pos="420"/>
        </w:tabs>
        <w:spacing w:line="360" w:lineRule="auto"/>
        <w:ind w:left="780" w:firstLine="480"/>
        <w:jc w:val="left"/>
        <w:rPr>
          <w:color w:val="auto"/>
          <w:sz w:val="24"/>
          <w:rPrChange w:id="9727" w:author="小多 [2]" w:date="2020-09-23T11:01:09Z">
            <w:rPr>
              <w:sz w:val="24"/>
            </w:rPr>
          </w:rPrChange>
        </w:rPr>
      </w:pPr>
      <w:r>
        <w:rPr>
          <w:rFonts w:hint="eastAsia"/>
          <w:color w:val="auto"/>
          <w:sz w:val="24"/>
          <w:rPrChange w:id="9728" w:author="小多 [2]" w:date="2020-09-23T11:01:09Z">
            <w:rPr>
              <w:rFonts w:hint="eastAsia"/>
              <w:sz w:val="24"/>
            </w:rPr>
          </w:rPrChange>
        </w:rPr>
        <w:t>8.3 算法名称：</w:t>
      </w:r>
      <w:del w:id="9729" w:author="小多 [2]" w:date="2020-09-23T10:38:07Z">
        <w:r>
          <w:rPr>
            <w:rFonts w:hint="eastAsia"/>
            <w:color w:val="auto"/>
            <w:sz w:val="24"/>
            <w:rPrChange w:id="9730" w:author="小多 [2]" w:date="2020-09-23T11:01:09Z">
              <w:rPr>
                <w:rFonts w:hint="eastAsia"/>
                <w:sz w:val="24"/>
              </w:rPr>
            </w:rPrChange>
          </w:rPr>
          <w:delText>停博</w:delText>
        </w:r>
      </w:del>
      <w:ins w:id="9732" w:author="小多 [2]" w:date="2020-09-23T10:38:07Z">
        <w:r>
          <w:rPr>
            <w:rFonts w:hint="eastAsia"/>
            <w:color w:val="auto"/>
            <w:sz w:val="24"/>
            <w:lang w:eastAsia="zh-CN"/>
            <w:rPrChange w:id="9733" w:author="小多 [2]" w:date="2020-09-23T11:01:09Z">
              <w:rPr>
                <w:rFonts w:hint="eastAsia"/>
                <w:sz w:val="24"/>
                <w:lang w:eastAsia="zh-CN"/>
              </w:rPr>
            </w:rPrChange>
          </w:rPr>
          <w:t>停搏</w:t>
        </w:r>
      </w:ins>
      <w:r>
        <w:rPr>
          <w:rFonts w:hint="eastAsia"/>
          <w:color w:val="auto"/>
          <w:sz w:val="24"/>
          <w:rPrChange w:id="9735" w:author="小多 [2]" w:date="2020-09-23T11:01:09Z">
            <w:rPr>
              <w:rFonts w:hint="eastAsia"/>
              <w:sz w:val="24"/>
            </w:rPr>
          </w:rPrChange>
        </w:rPr>
        <w:t>判定方法</w:t>
      </w:r>
    </w:p>
    <w:p>
      <w:pPr>
        <w:pStyle w:val="25"/>
        <w:widowControl/>
        <w:tabs>
          <w:tab w:val="left" w:pos="420"/>
        </w:tabs>
        <w:spacing w:line="360" w:lineRule="auto"/>
        <w:ind w:left="780" w:firstLine="480"/>
        <w:jc w:val="left"/>
        <w:rPr>
          <w:color w:val="auto"/>
          <w:sz w:val="24"/>
          <w:rPrChange w:id="9736" w:author="小多 [2]" w:date="2020-09-23T11:01:09Z">
            <w:rPr>
              <w:sz w:val="24"/>
            </w:rPr>
          </w:rPrChange>
        </w:rPr>
      </w:pPr>
      <w:r>
        <w:rPr>
          <w:rFonts w:hint="eastAsia"/>
          <w:color w:val="auto"/>
          <w:sz w:val="24"/>
          <w:rPrChange w:id="9737"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38" w:author="小多 [2]" w:date="2020-09-23T11:01:09Z">
            <w:rPr>
              <w:sz w:val="24"/>
            </w:rPr>
          </w:rPrChange>
        </w:rPr>
      </w:pPr>
      <w:r>
        <w:rPr>
          <w:rFonts w:hint="eastAsia"/>
          <w:color w:val="auto"/>
          <w:sz w:val="24"/>
          <w:rPrChange w:id="9739" w:author="小多 [2]" w:date="2020-09-23T11:01:09Z">
            <w:rPr>
              <w:rFonts w:hint="eastAsia"/>
              <w:sz w:val="24"/>
            </w:rPr>
          </w:rPrChange>
        </w:rPr>
        <w:t>用途：判定</w:t>
      </w:r>
      <w:del w:id="9740" w:author="小多 [2]" w:date="2020-09-23T10:38:07Z">
        <w:r>
          <w:rPr>
            <w:rFonts w:hint="eastAsia"/>
            <w:color w:val="auto"/>
            <w:sz w:val="24"/>
            <w:rPrChange w:id="9741" w:author="小多 [2]" w:date="2020-09-23T11:01:09Z">
              <w:rPr>
                <w:rFonts w:hint="eastAsia"/>
                <w:sz w:val="24"/>
              </w:rPr>
            </w:rPrChange>
          </w:rPr>
          <w:delText>停博</w:delText>
        </w:r>
      </w:del>
      <w:ins w:id="9743" w:author="小多 [2]" w:date="2020-09-23T10:38:07Z">
        <w:r>
          <w:rPr>
            <w:rFonts w:hint="eastAsia"/>
            <w:color w:val="auto"/>
            <w:sz w:val="24"/>
            <w:lang w:eastAsia="zh-CN"/>
            <w:rPrChange w:id="9744" w:author="小多 [2]" w:date="2020-09-23T11:01:09Z">
              <w:rPr>
                <w:rFonts w:hint="eastAsia"/>
                <w:sz w:val="24"/>
                <w:lang w:eastAsia="zh-CN"/>
              </w:rPr>
            </w:rPrChange>
          </w:rPr>
          <w:t>停搏</w:t>
        </w:r>
      </w:ins>
      <w:r>
        <w:rPr>
          <w:rFonts w:hint="eastAsia"/>
          <w:color w:val="auto"/>
          <w:sz w:val="24"/>
          <w:rPrChange w:id="9746" w:author="小多 [2]" w:date="2020-09-23T11:01:09Z">
            <w:rPr>
              <w:rFonts w:hint="eastAsia"/>
              <w:sz w:val="24"/>
            </w:rPr>
          </w:rPrChange>
        </w:rPr>
        <w:t>心搏类型</w:t>
      </w:r>
    </w:p>
    <w:p>
      <w:pPr>
        <w:pStyle w:val="25"/>
        <w:widowControl/>
        <w:tabs>
          <w:tab w:val="left" w:pos="420"/>
        </w:tabs>
        <w:spacing w:line="360" w:lineRule="auto"/>
        <w:ind w:left="780" w:firstLine="480"/>
        <w:jc w:val="left"/>
        <w:rPr>
          <w:color w:val="auto"/>
          <w:sz w:val="24"/>
          <w:rPrChange w:id="9747" w:author="小多 [2]" w:date="2020-09-23T11:01:09Z">
            <w:rPr>
              <w:sz w:val="24"/>
            </w:rPr>
          </w:rPrChange>
        </w:rPr>
      </w:pPr>
      <w:r>
        <w:rPr>
          <w:rFonts w:hint="eastAsia"/>
          <w:color w:val="auto"/>
          <w:sz w:val="24"/>
          <w:rPrChange w:id="9748" w:author="小多 [2]" w:date="2020-09-23T11:01:09Z">
            <w:rPr>
              <w:rFonts w:hint="eastAsia"/>
              <w:sz w:val="24"/>
            </w:rPr>
          </w:rPrChange>
        </w:rPr>
        <w:t>算法实现：当前心搏是正常心搏类型的前提下，如果RR间期大于2秒钟，则判定为</w:t>
      </w:r>
      <w:del w:id="9749" w:author="小多 [2]" w:date="2020-09-23T10:38:07Z">
        <w:r>
          <w:rPr>
            <w:rFonts w:hint="eastAsia"/>
            <w:color w:val="auto"/>
            <w:sz w:val="24"/>
            <w:rPrChange w:id="9750" w:author="小多 [2]" w:date="2020-09-23T11:01:09Z">
              <w:rPr>
                <w:rFonts w:hint="eastAsia"/>
                <w:sz w:val="24"/>
              </w:rPr>
            </w:rPrChange>
          </w:rPr>
          <w:delText>停博</w:delText>
        </w:r>
      </w:del>
      <w:ins w:id="9752" w:author="小多 [2]" w:date="2020-09-23T10:38:07Z">
        <w:r>
          <w:rPr>
            <w:rFonts w:hint="eastAsia"/>
            <w:color w:val="auto"/>
            <w:sz w:val="24"/>
            <w:lang w:eastAsia="zh-CN"/>
            <w:rPrChange w:id="9753" w:author="小多 [2]" w:date="2020-09-23T11:01:09Z">
              <w:rPr>
                <w:rFonts w:hint="eastAsia"/>
                <w:sz w:val="24"/>
                <w:lang w:eastAsia="zh-CN"/>
              </w:rPr>
            </w:rPrChange>
          </w:rPr>
          <w:t>停搏</w:t>
        </w:r>
      </w:ins>
      <w:r>
        <w:rPr>
          <w:rFonts w:hint="eastAsia"/>
          <w:color w:val="auto"/>
          <w:sz w:val="24"/>
          <w:rPrChange w:id="9755" w:author="小多 [2]" w:date="2020-09-23T11:01:09Z">
            <w:rPr>
              <w:rFonts w:hint="eastAsia"/>
              <w:sz w:val="24"/>
            </w:rPr>
          </w:rPrChange>
        </w:rPr>
        <w:t>。</w:t>
      </w:r>
    </w:p>
    <w:p>
      <w:pPr>
        <w:pStyle w:val="25"/>
        <w:widowControl/>
        <w:tabs>
          <w:tab w:val="left" w:pos="420"/>
        </w:tabs>
        <w:spacing w:line="360" w:lineRule="auto"/>
        <w:ind w:left="780" w:firstLine="480"/>
        <w:jc w:val="left"/>
        <w:rPr>
          <w:color w:val="auto"/>
          <w:sz w:val="24"/>
          <w:rPrChange w:id="9756" w:author="小多 [2]" w:date="2020-09-23T11:01:09Z">
            <w:rPr>
              <w:sz w:val="24"/>
            </w:rPr>
          </w:rPrChange>
        </w:rPr>
      </w:pPr>
    </w:p>
    <w:p>
      <w:pPr>
        <w:pStyle w:val="25"/>
        <w:widowControl/>
        <w:tabs>
          <w:tab w:val="left" w:pos="420"/>
        </w:tabs>
        <w:spacing w:line="360" w:lineRule="auto"/>
        <w:ind w:left="780" w:firstLine="480"/>
        <w:jc w:val="left"/>
        <w:rPr>
          <w:color w:val="auto"/>
          <w:sz w:val="24"/>
          <w:rPrChange w:id="9757" w:author="小多 [2]" w:date="2020-09-23T11:01:09Z">
            <w:rPr>
              <w:sz w:val="24"/>
            </w:rPr>
          </w:rPrChange>
        </w:rPr>
      </w:pPr>
      <w:r>
        <w:rPr>
          <w:rFonts w:hint="eastAsia"/>
          <w:color w:val="auto"/>
          <w:sz w:val="24"/>
          <w:rPrChange w:id="9758" w:author="小多 [2]" w:date="2020-09-23T11:01:09Z">
            <w:rPr>
              <w:rFonts w:hint="eastAsia"/>
              <w:sz w:val="24"/>
            </w:rPr>
          </w:rPrChange>
        </w:rPr>
        <w:t>8.4 算法名称：窦性心律不齐判定方法</w:t>
      </w:r>
    </w:p>
    <w:p>
      <w:pPr>
        <w:pStyle w:val="25"/>
        <w:widowControl/>
        <w:tabs>
          <w:tab w:val="left" w:pos="420"/>
        </w:tabs>
        <w:spacing w:line="360" w:lineRule="auto"/>
        <w:ind w:left="780" w:firstLine="480"/>
        <w:jc w:val="left"/>
        <w:rPr>
          <w:color w:val="auto"/>
          <w:sz w:val="24"/>
          <w:rPrChange w:id="9759" w:author="小多 [2]" w:date="2020-09-23T11:01:09Z">
            <w:rPr>
              <w:sz w:val="24"/>
            </w:rPr>
          </w:rPrChange>
        </w:rPr>
      </w:pPr>
      <w:r>
        <w:rPr>
          <w:rFonts w:hint="eastAsia"/>
          <w:color w:val="auto"/>
          <w:sz w:val="24"/>
          <w:rPrChange w:id="9760"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61" w:author="小多 [2]" w:date="2020-09-23T11:01:09Z">
            <w:rPr>
              <w:sz w:val="24"/>
            </w:rPr>
          </w:rPrChange>
        </w:rPr>
      </w:pPr>
      <w:r>
        <w:rPr>
          <w:rFonts w:hint="eastAsia"/>
          <w:color w:val="auto"/>
          <w:sz w:val="24"/>
          <w:rPrChange w:id="9762" w:author="小多 [2]" w:date="2020-09-23T11:01:09Z">
            <w:rPr>
              <w:rFonts w:hint="eastAsia"/>
              <w:sz w:val="24"/>
            </w:rPr>
          </w:rPrChange>
        </w:rPr>
        <w:t>用途：判定窦性心律不齐</w:t>
      </w:r>
    </w:p>
    <w:p>
      <w:pPr>
        <w:pStyle w:val="25"/>
        <w:widowControl/>
        <w:tabs>
          <w:tab w:val="left" w:pos="420"/>
        </w:tabs>
        <w:spacing w:line="360" w:lineRule="auto"/>
        <w:ind w:left="780" w:firstLine="480"/>
        <w:jc w:val="left"/>
        <w:rPr>
          <w:color w:val="auto"/>
          <w:sz w:val="24"/>
          <w:rPrChange w:id="9763" w:author="小多 [2]" w:date="2020-09-23T11:01:09Z">
            <w:rPr>
              <w:sz w:val="24"/>
            </w:rPr>
          </w:rPrChange>
        </w:rPr>
      </w:pPr>
      <w:r>
        <w:rPr>
          <w:rFonts w:hint="eastAsia"/>
          <w:color w:val="auto"/>
          <w:sz w:val="24"/>
          <w:rPrChange w:id="9764" w:author="小多 [2]" w:date="2020-09-23T11:01:09Z">
            <w:rPr>
              <w:rFonts w:hint="eastAsia"/>
              <w:sz w:val="24"/>
            </w:rPr>
          </w:rPrChange>
        </w:rPr>
        <w:t>算法实现：当连续三个心律是窦性心律的情况下，如果第2个心搏和第3个心搏间期差距的绝对值大于0.16s的话，则将这两个心搏所在的位置判定为窦性心律不齐。</w:t>
      </w:r>
    </w:p>
    <w:p>
      <w:pPr>
        <w:pStyle w:val="25"/>
        <w:widowControl/>
        <w:tabs>
          <w:tab w:val="left" w:pos="420"/>
        </w:tabs>
        <w:spacing w:line="360" w:lineRule="auto"/>
        <w:ind w:left="780" w:firstLine="480"/>
        <w:jc w:val="left"/>
        <w:rPr>
          <w:color w:val="auto"/>
          <w:sz w:val="24"/>
          <w:rPrChange w:id="9765" w:author="小多 [2]" w:date="2020-09-23T11:01:09Z">
            <w:rPr>
              <w:sz w:val="24"/>
            </w:rPr>
          </w:rPrChange>
        </w:rPr>
      </w:pPr>
    </w:p>
    <w:p>
      <w:pPr>
        <w:pStyle w:val="25"/>
        <w:widowControl/>
        <w:tabs>
          <w:tab w:val="left" w:pos="420"/>
        </w:tabs>
        <w:spacing w:line="360" w:lineRule="auto"/>
        <w:ind w:left="780" w:firstLine="480"/>
        <w:jc w:val="left"/>
        <w:rPr>
          <w:color w:val="auto"/>
          <w:sz w:val="24"/>
          <w:rPrChange w:id="9766" w:author="小多 [2]" w:date="2020-09-23T11:01:09Z">
            <w:rPr>
              <w:sz w:val="24"/>
            </w:rPr>
          </w:rPrChange>
        </w:rPr>
      </w:pPr>
      <w:r>
        <w:rPr>
          <w:rFonts w:hint="eastAsia"/>
          <w:color w:val="auto"/>
          <w:sz w:val="24"/>
          <w:rPrChange w:id="9767" w:author="小多 [2]" w:date="2020-09-23T11:01:09Z">
            <w:rPr>
              <w:rFonts w:hint="eastAsia"/>
              <w:sz w:val="24"/>
            </w:rPr>
          </w:rPrChange>
        </w:rPr>
        <w:t>8.5 算法名称：二联律判定方法</w:t>
      </w:r>
    </w:p>
    <w:p>
      <w:pPr>
        <w:pStyle w:val="25"/>
        <w:widowControl/>
        <w:tabs>
          <w:tab w:val="left" w:pos="420"/>
        </w:tabs>
        <w:spacing w:line="360" w:lineRule="auto"/>
        <w:ind w:left="780" w:firstLine="480"/>
        <w:jc w:val="left"/>
        <w:rPr>
          <w:color w:val="auto"/>
          <w:sz w:val="24"/>
          <w:rPrChange w:id="9768" w:author="小多 [2]" w:date="2020-09-23T11:01:09Z">
            <w:rPr>
              <w:sz w:val="24"/>
            </w:rPr>
          </w:rPrChange>
        </w:rPr>
      </w:pPr>
      <w:r>
        <w:rPr>
          <w:rFonts w:hint="eastAsia"/>
          <w:color w:val="auto"/>
          <w:sz w:val="24"/>
          <w:rPrChange w:id="9769"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70" w:author="小多 [2]" w:date="2020-09-23T11:01:09Z">
            <w:rPr>
              <w:sz w:val="24"/>
            </w:rPr>
          </w:rPrChange>
        </w:rPr>
      </w:pPr>
      <w:r>
        <w:rPr>
          <w:rFonts w:hint="eastAsia"/>
          <w:color w:val="auto"/>
          <w:sz w:val="24"/>
          <w:rPrChange w:id="9771" w:author="小多 [2]" w:date="2020-09-23T11:01:09Z">
            <w:rPr>
              <w:rFonts w:hint="eastAsia"/>
              <w:sz w:val="24"/>
            </w:rPr>
          </w:rPrChange>
        </w:rPr>
        <w:t>用途：判定二联律心律失常</w:t>
      </w:r>
    </w:p>
    <w:p>
      <w:pPr>
        <w:pStyle w:val="25"/>
        <w:widowControl/>
        <w:tabs>
          <w:tab w:val="left" w:pos="420"/>
        </w:tabs>
        <w:spacing w:line="360" w:lineRule="auto"/>
        <w:ind w:left="780" w:firstLine="480"/>
        <w:jc w:val="left"/>
        <w:rPr>
          <w:color w:val="auto"/>
          <w:sz w:val="24"/>
          <w:rPrChange w:id="9772" w:author="小多 [2]" w:date="2020-09-23T11:01:09Z">
            <w:rPr>
              <w:sz w:val="24"/>
            </w:rPr>
          </w:rPrChange>
        </w:rPr>
      </w:pPr>
      <w:r>
        <w:rPr>
          <w:rFonts w:hint="eastAsia"/>
          <w:color w:val="auto"/>
          <w:sz w:val="24"/>
          <w:rPrChange w:id="9773" w:author="小多 [2]" w:date="2020-09-23T11:01:09Z">
            <w:rPr>
              <w:rFonts w:hint="eastAsia"/>
              <w:sz w:val="24"/>
            </w:rPr>
          </w:rPrChange>
        </w:rPr>
        <w:t>算法实现：如果出现连续（室上性/室性、正常）心搏类型对3个及3个以上，则判定为二联律。</w:t>
      </w:r>
    </w:p>
    <w:p>
      <w:pPr>
        <w:pStyle w:val="25"/>
        <w:widowControl/>
        <w:tabs>
          <w:tab w:val="left" w:pos="420"/>
        </w:tabs>
        <w:spacing w:line="360" w:lineRule="auto"/>
        <w:ind w:left="780" w:firstLine="480"/>
        <w:jc w:val="left"/>
        <w:rPr>
          <w:color w:val="auto"/>
          <w:sz w:val="24"/>
          <w:rPrChange w:id="9774" w:author="小多 [2]" w:date="2020-09-23T11:01:09Z">
            <w:rPr>
              <w:sz w:val="24"/>
            </w:rPr>
          </w:rPrChange>
        </w:rPr>
      </w:pPr>
    </w:p>
    <w:p>
      <w:pPr>
        <w:pStyle w:val="25"/>
        <w:widowControl/>
        <w:tabs>
          <w:tab w:val="left" w:pos="420"/>
        </w:tabs>
        <w:spacing w:line="360" w:lineRule="auto"/>
        <w:ind w:left="780" w:firstLine="480"/>
        <w:jc w:val="left"/>
        <w:rPr>
          <w:color w:val="auto"/>
          <w:sz w:val="24"/>
          <w:rPrChange w:id="9775" w:author="小多 [2]" w:date="2020-09-23T11:01:09Z">
            <w:rPr>
              <w:sz w:val="24"/>
            </w:rPr>
          </w:rPrChange>
        </w:rPr>
      </w:pPr>
      <w:r>
        <w:rPr>
          <w:rFonts w:hint="eastAsia"/>
          <w:color w:val="auto"/>
          <w:sz w:val="24"/>
          <w:rPrChange w:id="9776" w:author="小多 [2]" w:date="2020-09-23T11:01:09Z">
            <w:rPr>
              <w:rFonts w:hint="eastAsia"/>
              <w:sz w:val="24"/>
            </w:rPr>
          </w:rPrChange>
        </w:rPr>
        <w:t>8.6 算法名称：三联律判定方法</w:t>
      </w:r>
    </w:p>
    <w:p>
      <w:pPr>
        <w:pStyle w:val="25"/>
        <w:widowControl/>
        <w:tabs>
          <w:tab w:val="left" w:pos="420"/>
        </w:tabs>
        <w:spacing w:line="360" w:lineRule="auto"/>
        <w:ind w:left="780" w:firstLine="480"/>
        <w:jc w:val="left"/>
        <w:rPr>
          <w:color w:val="auto"/>
          <w:sz w:val="24"/>
          <w:rPrChange w:id="9777" w:author="小多 [2]" w:date="2020-09-23T11:01:09Z">
            <w:rPr>
              <w:sz w:val="24"/>
            </w:rPr>
          </w:rPrChange>
        </w:rPr>
      </w:pPr>
      <w:r>
        <w:rPr>
          <w:rFonts w:hint="eastAsia"/>
          <w:color w:val="auto"/>
          <w:sz w:val="24"/>
          <w:rPrChange w:id="9778"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79" w:author="小多 [2]" w:date="2020-09-23T11:01:09Z">
            <w:rPr>
              <w:sz w:val="24"/>
            </w:rPr>
          </w:rPrChange>
        </w:rPr>
      </w:pPr>
      <w:r>
        <w:rPr>
          <w:rFonts w:hint="eastAsia"/>
          <w:color w:val="auto"/>
          <w:sz w:val="24"/>
          <w:rPrChange w:id="9780" w:author="小多 [2]" w:date="2020-09-23T11:01:09Z">
            <w:rPr>
              <w:rFonts w:hint="eastAsia"/>
              <w:sz w:val="24"/>
            </w:rPr>
          </w:rPrChange>
        </w:rPr>
        <w:t>用途：判定三联律心律失常</w:t>
      </w:r>
    </w:p>
    <w:p>
      <w:pPr>
        <w:pStyle w:val="25"/>
        <w:widowControl/>
        <w:tabs>
          <w:tab w:val="left" w:pos="420"/>
        </w:tabs>
        <w:spacing w:line="360" w:lineRule="auto"/>
        <w:ind w:left="780" w:firstLine="480"/>
        <w:jc w:val="left"/>
        <w:rPr>
          <w:color w:val="auto"/>
          <w:sz w:val="24"/>
          <w:rPrChange w:id="9781" w:author="小多 [2]" w:date="2020-09-23T11:01:09Z">
            <w:rPr>
              <w:sz w:val="24"/>
            </w:rPr>
          </w:rPrChange>
        </w:rPr>
      </w:pPr>
      <w:r>
        <w:rPr>
          <w:rFonts w:hint="eastAsia"/>
          <w:color w:val="auto"/>
          <w:sz w:val="24"/>
          <w:rPrChange w:id="9782" w:author="小多 [2]" w:date="2020-09-23T11:01:09Z">
            <w:rPr>
              <w:rFonts w:hint="eastAsia"/>
              <w:sz w:val="24"/>
            </w:rPr>
          </w:rPrChange>
        </w:rPr>
        <w:t>算法实现：如果出现连续（室上性/室性、正常、正常）心搏类型对3个及3个以上，则判定为三联律。</w:t>
      </w:r>
    </w:p>
    <w:p>
      <w:pPr>
        <w:pStyle w:val="25"/>
        <w:widowControl/>
        <w:tabs>
          <w:tab w:val="left" w:pos="420"/>
        </w:tabs>
        <w:spacing w:line="360" w:lineRule="auto"/>
        <w:ind w:left="780" w:firstLine="480"/>
        <w:jc w:val="left"/>
        <w:rPr>
          <w:color w:val="auto"/>
          <w:sz w:val="24"/>
          <w:rPrChange w:id="9783" w:author="小多 [2]" w:date="2020-09-23T11:01:09Z">
            <w:rPr>
              <w:sz w:val="24"/>
            </w:rPr>
          </w:rPrChange>
        </w:rPr>
      </w:pPr>
    </w:p>
    <w:p>
      <w:pPr>
        <w:pStyle w:val="25"/>
        <w:widowControl/>
        <w:tabs>
          <w:tab w:val="left" w:pos="420"/>
        </w:tabs>
        <w:spacing w:line="360" w:lineRule="auto"/>
        <w:ind w:left="780" w:firstLine="480"/>
        <w:jc w:val="left"/>
        <w:rPr>
          <w:color w:val="auto"/>
          <w:sz w:val="24"/>
          <w:rPrChange w:id="9784" w:author="小多 [2]" w:date="2020-09-23T11:01:09Z">
            <w:rPr>
              <w:sz w:val="24"/>
            </w:rPr>
          </w:rPrChange>
        </w:rPr>
      </w:pPr>
      <w:r>
        <w:rPr>
          <w:rFonts w:hint="eastAsia"/>
          <w:color w:val="auto"/>
          <w:sz w:val="24"/>
          <w:rPrChange w:id="9785" w:author="小多 [2]" w:date="2020-09-23T11:01:09Z">
            <w:rPr>
              <w:rFonts w:hint="eastAsia"/>
              <w:sz w:val="24"/>
            </w:rPr>
          </w:rPrChange>
        </w:rPr>
        <w:t>8.7 算法名称：连发判定方法</w:t>
      </w:r>
    </w:p>
    <w:p>
      <w:pPr>
        <w:pStyle w:val="25"/>
        <w:widowControl/>
        <w:tabs>
          <w:tab w:val="left" w:pos="420"/>
        </w:tabs>
        <w:spacing w:line="360" w:lineRule="auto"/>
        <w:ind w:left="780" w:firstLine="480"/>
        <w:jc w:val="left"/>
        <w:rPr>
          <w:color w:val="auto"/>
          <w:sz w:val="24"/>
          <w:rPrChange w:id="9786" w:author="小多 [2]" w:date="2020-09-23T11:01:09Z">
            <w:rPr>
              <w:sz w:val="24"/>
            </w:rPr>
          </w:rPrChange>
        </w:rPr>
      </w:pPr>
      <w:r>
        <w:rPr>
          <w:rFonts w:hint="eastAsia"/>
          <w:color w:val="auto"/>
          <w:sz w:val="24"/>
          <w:rPrChange w:id="9787"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88" w:author="小多 [2]" w:date="2020-09-23T11:01:09Z">
            <w:rPr>
              <w:sz w:val="24"/>
            </w:rPr>
          </w:rPrChange>
        </w:rPr>
      </w:pPr>
      <w:r>
        <w:rPr>
          <w:rFonts w:hint="eastAsia"/>
          <w:color w:val="auto"/>
          <w:sz w:val="24"/>
          <w:rPrChange w:id="9789" w:author="小多 [2]" w:date="2020-09-23T11:01:09Z">
            <w:rPr>
              <w:rFonts w:hint="eastAsia"/>
              <w:sz w:val="24"/>
            </w:rPr>
          </w:rPrChange>
        </w:rPr>
        <w:t>用途：判定连发心律失常</w:t>
      </w:r>
    </w:p>
    <w:p>
      <w:pPr>
        <w:pStyle w:val="25"/>
        <w:widowControl/>
        <w:tabs>
          <w:tab w:val="left" w:pos="420"/>
        </w:tabs>
        <w:spacing w:line="360" w:lineRule="auto"/>
        <w:ind w:left="780" w:firstLine="480"/>
        <w:jc w:val="left"/>
        <w:rPr>
          <w:color w:val="auto"/>
          <w:sz w:val="24"/>
          <w:rPrChange w:id="9790" w:author="小多 [2]" w:date="2020-09-23T11:01:09Z">
            <w:rPr>
              <w:sz w:val="24"/>
            </w:rPr>
          </w:rPrChange>
        </w:rPr>
      </w:pPr>
      <w:r>
        <w:rPr>
          <w:rFonts w:hint="eastAsia"/>
          <w:color w:val="auto"/>
          <w:sz w:val="24"/>
          <w:rPrChange w:id="9791" w:author="小多 [2]" w:date="2020-09-23T11:01:09Z">
            <w:rPr>
              <w:rFonts w:hint="eastAsia"/>
              <w:sz w:val="24"/>
            </w:rPr>
          </w:rPrChange>
        </w:rPr>
        <w:t>算法实现：如果出现连续（室上性/室性）心搏类型3个及3个以上，则判定为连发。</w:t>
      </w:r>
    </w:p>
    <w:p>
      <w:pPr>
        <w:pStyle w:val="25"/>
        <w:widowControl/>
        <w:tabs>
          <w:tab w:val="left" w:pos="420"/>
        </w:tabs>
        <w:spacing w:line="360" w:lineRule="auto"/>
        <w:ind w:left="780" w:firstLine="480"/>
        <w:jc w:val="left"/>
        <w:rPr>
          <w:color w:val="auto"/>
          <w:sz w:val="24"/>
          <w:rPrChange w:id="9792" w:author="小多 [2]" w:date="2020-09-23T11:01:09Z">
            <w:rPr>
              <w:sz w:val="24"/>
            </w:rPr>
          </w:rPrChange>
        </w:rPr>
      </w:pPr>
      <w:r>
        <w:rPr>
          <w:color w:val="auto"/>
          <w:sz w:val="24"/>
          <w:rPrChange w:id="9793" w:author="小多 [2]" w:date="2020-09-23T11:01:09Z">
            <w:rPr>
              <w:sz w:val="24"/>
            </w:rPr>
          </w:rPrChange>
        </w:rPr>
        <w:t xml:space="preserve">  </w:t>
      </w:r>
    </w:p>
    <w:p>
      <w:pPr>
        <w:pStyle w:val="25"/>
        <w:widowControl/>
        <w:tabs>
          <w:tab w:val="left" w:pos="420"/>
        </w:tabs>
        <w:spacing w:line="360" w:lineRule="auto"/>
        <w:ind w:left="780" w:firstLine="480"/>
        <w:jc w:val="left"/>
        <w:rPr>
          <w:color w:val="auto"/>
          <w:sz w:val="24"/>
          <w:rPrChange w:id="9794" w:author="小多 [2]" w:date="2020-09-23T11:01:09Z">
            <w:rPr>
              <w:sz w:val="24"/>
            </w:rPr>
          </w:rPrChange>
        </w:rPr>
      </w:pPr>
      <w:r>
        <w:rPr>
          <w:rFonts w:hint="eastAsia"/>
          <w:color w:val="auto"/>
          <w:sz w:val="24"/>
          <w:rPrChange w:id="9795" w:author="小多 [2]" w:date="2020-09-23T11:01:09Z">
            <w:rPr>
              <w:rFonts w:hint="eastAsia"/>
              <w:sz w:val="24"/>
            </w:rPr>
          </w:rPrChange>
        </w:rPr>
        <w:t>8.8 算法名称：室性判定方法</w:t>
      </w:r>
    </w:p>
    <w:p>
      <w:pPr>
        <w:pStyle w:val="25"/>
        <w:widowControl/>
        <w:tabs>
          <w:tab w:val="left" w:pos="420"/>
        </w:tabs>
        <w:spacing w:line="360" w:lineRule="auto"/>
        <w:ind w:left="780" w:firstLine="480"/>
        <w:jc w:val="left"/>
        <w:rPr>
          <w:color w:val="auto"/>
          <w:sz w:val="24"/>
          <w:rPrChange w:id="9796" w:author="小多 [2]" w:date="2020-09-23T11:01:09Z">
            <w:rPr>
              <w:sz w:val="24"/>
            </w:rPr>
          </w:rPrChange>
        </w:rPr>
      </w:pPr>
      <w:r>
        <w:rPr>
          <w:rFonts w:hint="eastAsia"/>
          <w:color w:val="auto"/>
          <w:sz w:val="24"/>
          <w:rPrChange w:id="9797"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798" w:author="小多 [2]" w:date="2020-09-23T11:01:09Z">
            <w:rPr>
              <w:sz w:val="24"/>
            </w:rPr>
          </w:rPrChange>
        </w:rPr>
      </w:pPr>
      <w:r>
        <w:rPr>
          <w:rFonts w:hint="eastAsia"/>
          <w:color w:val="auto"/>
          <w:sz w:val="24"/>
          <w:rPrChange w:id="9799" w:author="小多 [2]" w:date="2020-09-23T11:01:09Z">
            <w:rPr>
              <w:rFonts w:hint="eastAsia"/>
              <w:sz w:val="24"/>
            </w:rPr>
          </w:rPrChange>
        </w:rPr>
        <w:t>用途：判定室性心搏</w:t>
      </w:r>
    </w:p>
    <w:p>
      <w:pPr>
        <w:pStyle w:val="25"/>
        <w:widowControl/>
        <w:tabs>
          <w:tab w:val="left" w:pos="420"/>
        </w:tabs>
        <w:spacing w:line="360" w:lineRule="auto"/>
        <w:ind w:left="780" w:firstLine="480"/>
        <w:jc w:val="left"/>
        <w:rPr>
          <w:color w:val="auto"/>
          <w:sz w:val="24"/>
          <w:rPrChange w:id="9800" w:author="小多 [2]" w:date="2020-09-23T11:01:09Z">
            <w:rPr>
              <w:sz w:val="24"/>
            </w:rPr>
          </w:rPrChange>
        </w:rPr>
      </w:pPr>
      <w:r>
        <w:rPr>
          <w:rFonts w:hint="eastAsia"/>
          <w:color w:val="auto"/>
          <w:sz w:val="24"/>
          <w:rPrChange w:id="9801" w:author="小多 [2]" w:date="2020-09-23T11:01:09Z">
            <w:rPr>
              <w:rFonts w:hint="eastAsia"/>
              <w:sz w:val="24"/>
            </w:rPr>
          </w:rPrChange>
        </w:rPr>
        <w:t>算法实现：如果出现宽大畸形QRS波，时限大于0.12s，ST段和T波方向与QRS波主波方向相反，且QRS波前后无P波，则判定为室性心搏。</w:t>
      </w:r>
    </w:p>
    <w:p>
      <w:pPr>
        <w:pStyle w:val="25"/>
        <w:widowControl/>
        <w:tabs>
          <w:tab w:val="left" w:pos="420"/>
        </w:tabs>
        <w:spacing w:line="360" w:lineRule="auto"/>
        <w:ind w:left="780" w:firstLine="480"/>
        <w:jc w:val="left"/>
        <w:rPr>
          <w:color w:val="auto"/>
          <w:sz w:val="24"/>
          <w:rPrChange w:id="9802" w:author="小多 [2]" w:date="2020-09-23T11:01:09Z">
            <w:rPr>
              <w:sz w:val="24"/>
            </w:rPr>
          </w:rPrChange>
        </w:rPr>
      </w:pPr>
    </w:p>
    <w:p>
      <w:pPr>
        <w:pStyle w:val="25"/>
        <w:widowControl/>
        <w:tabs>
          <w:tab w:val="left" w:pos="420"/>
        </w:tabs>
        <w:spacing w:line="360" w:lineRule="auto"/>
        <w:ind w:left="780" w:firstLine="480"/>
        <w:jc w:val="left"/>
        <w:rPr>
          <w:color w:val="auto"/>
          <w:sz w:val="24"/>
          <w:rPrChange w:id="9803" w:author="小多 [2]" w:date="2020-09-23T11:01:09Z">
            <w:rPr>
              <w:sz w:val="24"/>
            </w:rPr>
          </w:rPrChange>
        </w:rPr>
      </w:pPr>
      <w:r>
        <w:rPr>
          <w:rFonts w:hint="eastAsia"/>
          <w:color w:val="auto"/>
          <w:sz w:val="24"/>
          <w:rPrChange w:id="9804" w:author="小多 [2]" w:date="2020-09-23T11:01:09Z">
            <w:rPr>
              <w:rFonts w:hint="eastAsia"/>
              <w:sz w:val="24"/>
            </w:rPr>
          </w:rPrChange>
        </w:rPr>
        <w:t>8.9 算法名称：房颤判定方法</w:t>
      </w:r>
    </w:p>
    <w:p>
      <w:pPr>
        <w:pStyle w:val="25"/>
        <w:widowControl/>
        <w:tabs>
          <w:tab w:val="left" w:pos="420"/>
        </w:tabs>
        <w:spacing w:line="360" w:lineRule="auto"/>
        <w:ind w:left="780" w:firstLine="480"/>
        <w:jc w:val="left"/>
        <w:rPr>
          <w:color w:val="auto"/>
          <w:sz w:val="24"/>
          <w:rPrChange w:id="9805" w:author="小多 [2]" w:date="2020-09-23T11:01:09Z">
            <w:rPr>
              <w:sz w:val="24"/>
            </w:rPr>
          </w:rPrChange>
        </w:rPr>
      </w:pPr>
      <w:r>
        <w:rPr>
          <w:rFonts w:hint="eastAsia"/>
          <w:color w:val="auto"/>
          <w:sz w:val="24"/>
          <w:rPrChange w:id="9806"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807" w:author="小多 [2]" w:date="2020-09-23T11:01:09Z">
            <w:rPr>
              <w:sz w:val="24"/>
            </w:rPr>
          </w:rPrChange>
        </w:rPr>
      </w:pPr>
      <w:r>
        <w:rPr>
          <w:rFonts w:hint="eastAsia"/>
          <w:color w:val="auto"/>
          <w:sz w:val="24"/>
          <w:rPrChange w:id="9808" w:author="小多 [2]" w:date="2020-09-23T11:01:09Z">
            <w:rPr>
              <w:rFonts w:hint="eastAsia"/>
              <w:sz w:val="24"/>
            </w:rPr>
          </w:rPrChange>
        </w:rPr>
        <w:t>用途：判定房颤</w:t>
      </w:r>
    </w:p>
    <w:p>
      <w:pPr>
        <w:pStyle w:val="25"/>
        <w:widowControl/>
        <w:tabs>
          <w:tab w:val="left" w:pos="420"/>
        </w:tabs>
        <w:spacing w:line="360" w:lineRule="auto"/>
        <w:ind w:left="780" w:firstLine="480"/>
        <w:jc w:val="left"/>
        <w:rPr>
          <w:color w:val="auto"/>
          <w:sz w:val="24"/>
          <w:rPrChange w:id="9809" w:author="小多 [2]" w:date="2020-09-23T11:01:09Z">
            <w:rPr>
              <w:sz w:val="24"/>
            </w:rPr>
          </w:rPrChange>
        </w:rPr>
      </w:pPr>
      <w:r>
        <w:rPr>
          <w:rFonts w:hint="eastAsia"/>
          <w:color w:val="auto"/>
          <w:sz w:val="24"/>
          <w:rPrChange w:id="9810" w:author="小多 [2]" w:date="2020-09-23T11:01:09Z">
            <w:rPr>
              <w:rFonts w:hint="eastAsia"/>
              <w:sz w:val="24"/>
            </w:rPr>
          </w:rPrChange>
        </w:rPr>
        <w:t>算法实现：先依据给定心搏间期差异是否全部满足差异值或部分满足差异值；如果全部满足则直接显示房颤；如果是部分满足则通过指数移动平均法来计算；计算相邻RR间期的移动平均指数值差异满足给定阈值来判定是否房颤。</w:t>
      </w:r>
    </w:p>
    <w:p>
      <w:pPr>
        <w:pStyle w:val="25"/>
        <w:widowControl/>
        <w:tabs>
          <w:tab w:val="left" w:pos="420"/>
        </w:tabs>
        <w:spacing w:line="360" w:lineRule="auto"/>
        <w:ind w:left="780" w:firstLine="480"/>
        <w:jc w:val="left"/>
        <w:rPr>
          <w:color w:val="auto"/>
          <w:sz w:val="24"/>
          <w:rPrChange w:id="9811" w:author="小多 [2]" w:date="2020-09-23T11:01:09Z">
            <w:rPr>
              <w:sz w:val="24"/>
            </w:rPr>
          </w:rPrChange>
        </w:rPr>
      </w:pPr>
    </w:p>
    <w:p>
      <w:pPr>
        <w:pStyle w:val="25"/>
        <w:widowControl/>
        <w:tabs>
          <w:tab w:val="left" w:pos="420"/>
        </w:tabs>
        <w:spacing w:line="360" w:lineRule="auto"/>
        <w:ind w:left="780" w:firstLine="480"/>
        <w:jc w:val="left"/>
        <w:rPr>
          <w:color w:val="auto"/>
          <w:sz w:val="24"/>
          <w:rPrChange w:id="9812" w:author="小多 [2]" w:date="2020-09-23T11:01:09Z">
            <w:rPr>
              <w:sz w:val="24"/>
            </w:rPr>
          </w:rPrChange>
        </w:rPr>
      </w:pPr>
      <w:r>
        <w:rPr>
          <w:rFonts w:hint="eastAsia"/>
          <w:color w:val="auto"/>
          <w:sz w:val="24"/>
          <w:rPrChange w:id="9813" w:author="小多 [2]" w:date="2020-09-23T11:01:09Z">
            <w:rPr>
              <w:rFonts w:hint="eastAsia"/>
              <w:sz w:val="24"/>
            </w:rPr>
          </w:rPrChange>
        </w:rPr>
        <w:t>8.10 算法名称：心率变异性计算方法</w:t>
      </w:r>
    </w:p>
    <w:p>
      <w:pPr>
        <w:pStyle w:val="25"/>
        <w:widowControl/>
        <w:tabs>
          <w:tab w:val="left" w:pos="420"/>
        </w:tabs>
        <w:spacing w:line="360" w:lineRule="auto"/>
        <w:ind w:left="780" w:firstLine="480"/>
        <w:jc w:val="left"/>
        <w:rPr>
          <w:color w:val="auto"/>
          <w:sz w:val="24"/>
          <w:rPrChange w:id="9814" w:author="小多 [2]" w:date="2020-09-23T11:01:09Z">
            <w:rPr>
              <w:sz w:val="24"/>
            </w:rPr>
          </w:rPrChange>
        </w:rPr>
      </w:pPr>
      <w:r>
        <w:rPr>
          <w:rFonts w:hint="eastAsia"/>
          <w:color w:val="auto"/>
          <w:sz w:val="24"/>
          <w:rPrChange w:id="9815"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816" w:author="小多 [2]" w:date="2020-09-23T11:01:09Z">
            <w:rPr>
              <w:sz w:val="24"/>
            </w:rPr>
          </w:rPrChange>
        </w:rPr>
      </w:pPr>
      <w:r>
        <w:rPr>
          <w:rFonts w:hint="eastAsia"/>
          <w:color w:val="auto"/>
          <w:sz w:val="24"/>
          <w:rPrChange w:id="9817" w:author="小多 [2]" w:date="2020-09-23T11:01:09Z">
            <w:rPr>
              <w:rFonts w:hint="eastAsia"/>
              <w:sz w:val="24"/>
            </w:rPr>
          </w:rPrChange>
        </w:rPr>
        <w:t>用途：计算HRV功能</w:t>
      </w:r>
    </w:p>
    <w:p>
      <w:pPr>
        <w:pStyle w:val="25"/>
        <w:widowControl/>
        <w:tabs>
          <w:tab w:val="left" w:pos="420"/>
        </w:tabs>
        <w:spacing w:line="360" w:lineRule="auto"/>
        <w:ind w:left="780" w:firstLine="480"/>
        <w:jc w:val="left"/>
        <w:rPr>
          <w:color w:val="auto"/>
          <w:sz w:val="24"/>
          <w:rPrChange w:id="9818" w:author="小多 [2]" w:date="2020-09-23T11:01:09Z">
            <w:rPr>
              <w:sz w:val="24"/>
            </w:rPr>
          </w:rPrChange>
        </w:rPr>
      </w:pPr>
      <w:r>
        <w:rPr>
          <w:rFonts w:hint="eastAsia"/>
          <w:color w:val="auto"/>
          <w:sz w:val="24"/>
          <w:rPrChange w:id="9819" w:author="小多 [2]" w:date="2020-09-23T11:01:09Z">
            <w:rPr>
              <w:rFonts w:hint="eastAsia"/>
              <w:sz w:val="24"/>
            </w:rPr>
          </w:rPrChange>
        </w:rPr>
        <w:t>算法实现：心率变异性主要分析窦性心律不齐程度</w:t>
      </w:r>
    </w:p>
    <w:p>
      <w:pPr>
        <w:pStyle w:val="25"/>
        <w:widowControl/>
        <w:tabs>
          <w:tab w:val="left" w:pos="420"/>
        </w:tabs>
        <w:spacing w:line="360" w:lineRule="auto"/>
        <w:ind w:left="780" w:firstLine="480"/>
        <w:jc w:val="left"/>
        <w:rPr>
          <w:color w:val="auto"/>
          <w:sz w:val="24"/>
          <w:rPrChange w:id="9820" w:author="小多 [2]" w:date="2020-09-23T11:01:09Z">
            <w:rPr>
              <w:sz w:val="24"/>
            </w:rPr>
          </w:rPrChange>
        </w:rPr>
      </w:pPr>
      <w:r>
        <w:rPr>
          <w:rFonts w:hint="eastAsia"/>
          <w:color w:val="auto"/>
          <w:sz w:val="24"/>
          <w:rPrChange w:id="9821" w:author="小多 [2]" w:date="2020-09-23T11:01:09Z">
            <w:rPr>
              <w:rFonts w:hint="eastAsia"/>
              <w:sz w:val="24"/>
            </w:rPr>
          </w:rPrChange>
        </w:rPr>
        <w:t>分析方法主要分为：时域分析指标、频域分析指标和非线性分析指标</w:t>
      </w:r>
    </w:p>
    <w:p>
      <w:pPr>
        <w:pStyle w:val="25"/>
        <w:widowControl/>
        <w:tabs>
          <w:tab w:val="left" w:pos="420"/>
        </w:tabs>
        <w:spacing w:line="360" w:lineRule="auto"/>
        <w:ind w:left="780" w:firstLine="480"/>
        <w:jc w:val="left"/>
        <w:rPr>
          <w:color w:val="auto"/>
          <w:sz w:val="24"/>
          <w:rPrChange w:id="9822" w:author="小多 [2]" w:date="2020-09-23T11:01:09Z">
            <w:rPr>
              <w:sz w:val="24"/>
            </w:rPr>
          </w:rPrChange>
        </w:rPr>
      </w:pPr>
      <w:r>
        <w:rPr>
          <w:rFonts w:hint="eastAsia"/>
          <w:color w:val="auto"/>
          <w:sz w:val="24"/>
          <w:rPrChange w:id="9823" w:author="小多 [2]" w:date="2020-09-23T11:01:09Z">
            <w:rPr>
              <w:rFonts w:hint="eastAsia"/>
              <w:sz w:val="24"/>
            </w:rPr>
          </w:rPrChange>
        </w:rPr>
        <w:t>时域分析指标：计算每隔5分钟，每隔1小时，白天时段（6:00:01-22:00:00），晚间时段（22:00:01-6:00:00）和整个时段的RR参数指标：SDNN，SDANN，RMSSD，SDSD，NN50，PNN50，三角指数(TRIIDX )，SDNN Index，Mean RR，MAX RR，MIN RR，TINN；还包括图形：RR趋势图和T-RR趋势图；以及指标结论预警提示；</w:t>
      </w:r>
    </w:p>
    <w:p>
      <w:pPr>
        <w:pStyle w:val="25"/>
        <w:widowControl/>
        <w:tabs>
          <w:tab w:val="left" w:pos="420"/>
        </w:tabs>
        <w:spacing w:line="360" w:lineRule="auto"/>
        <w:ind w:left="780" w:firstLine="480"/>
        <w:jc w:val="left"/>
        <w:rPr>
          <w:color w:val="auto"/>
          <w:sz w:val="24"/>
          <w:rPrChange w:id="9824" w:author="小多 [2]" w:date="2020-09-23T11:01:09Z">
            <w:rPr>
              <w:sz w:val="24"/>
            </w:rPr>
          </w:rPrChange>
        </w:rPr>
      </w:pPr>
      <w:r>
        <w:rPr>
          <w:rFonts w:hint="eastAsia"/>
          <w:color w:val="auto"/>
          <w:sz w:val="24"/>
          <w:rPrChange w:id="9825" w:author="小多 [2]" w:date="2020-09-23T11:01:09Z">
            <w:rPr>
              <w:rFonts w:hint="eastAsia"/>
              <w:sz w:val="24"/>
            </w:rPr>
          </w:rPrChange>
        </w:rPr>
        <w:t>频域分析指标：计算每5分钟，白天时段（6:00:01-22:00:00），晚间时段（22:00:01-6:00:00），和整个时段分别在RR下列参数指标: HF，LF，VLF，TP，LF_HF，HFnu，LFnu，HFmax，LFmax；还包括图形：功率谱密度图；以及指标结论预警提示；</w:t>
      </w:r>
    </w:p>
    <w:p>
      <w:pPr>
        <w:pStyle w:val="25"/>
        <w:widowControl/>
        <w:tabs>
          <w:tab w:val="left" w:pos="420"/>
        </w:tabs>
        <w:spacing w:line="360" w:lineRule="auto"/>
        <w:ind w:left="780" w:firstLine="480"/>
        <w:jc w:val="left"/>
        <w:rPr>
          <w:color w:val="auto"/>
          <w:sz w:val="24"/>
          <w:rPrChange w:id="9826" w:author="小多 [2]" w:date="2020-09-23T11:01:09Z">
            <w:rPr>
              <w:sz w:val="24"/>
            </w:rPr>
          </w:rPrChange>
        </w:rPr>
      </w:pPr>
      <w:r>
        <w:rPr>
          <w:rFonts w:hint="eastAsia"/>
          <w:color w:val="auto"/>
          <w:sz w:val="24"/>
          <w:rPrChange w:id="9827" w:author="小多 [2]" w:date="2020-09-23T11:01:09Z">
            <w:rPr>
              <w:rFonts w:hint="eastAsia"/>
              <w:sz w:val="24"/>
            </w:rPr>
          </w:rPrChange>
        </w:rPr>
        <w:t>非线性分析指标：计算每5分钟，白天时段（6:00:01-22:00:00），晚间时段（22:00:01-6:00:00），和整个时段分别在RR和RR差值下列参数指标：VLI，VAI；</w:t>
      </w:r>
    </w:p>
    <w:p>
      <w:pPr>
        <w:pStyle w:val="25"/>
        <w:widowControl/>
        <w:tabs>
          <w:tab w:val="left" w:pos="420"/>
        </w:tabs>
        <w:spacing w:line="360" w:lineRule="auto"/>
        <w:ind w:left="780" w:firstLine="480"/>
        <w:jc w:val="left"/>
        <w:rPr>
          <w:rFonts w:hint="eastAsia"/>
          <w:color w:val="auto"/>
          <w:sz w:val="24"/>
          <w:rPrChange w:id="9828" w:author="小多 [2]" w:date="2020-09-23T11:01:09Z">
            <w:rPr>
              <w:sz w:val="24"/>
            </w:rPr>
          </w:rPrChange>
        </w:rPr>
      </w:pPr>
      <w:r>
        <w:rPr>
          <w:rFonts w:hint="eastAsia"/>
          <w:color w:val="auto"/>
          <w:sz w:val="24"/>
          <w:rPrChange w:id="9829" w:author="小多 [2]" w:date="2020-09-23T11:01:09Z">
            <w:rPr>
              <w:rFonts w:hint="eastAsia"/>
              <w:sz w:val="24"/>
            </w:rPr>
          </w:rPrChange>
        </w:rPr>
        <w:t>还包括图形：RR和RR差值直方图，RR和RR差值散点图；以及指标结论预警提示</w:t>
      </w:r>
      <w:del w:id="9830" w:author="小多 [2]" w:date="2020-09-23T11:14:22Z">
        <w:r>
          <w:rPr>
            <w:rFonts w:hint="default"/>
            <w:color w:val="auto"/>
            <w:sz w:val="24"/>
            <w:rPrChange w:id="9831" w:author="小多 [2]" w:date="2020-09-23T11:01:09Z">
              <w:rPr>
                <w:rFonts w:hint="eastAsia"/>
                <w:sz w:val="24"/>
              </w:rPr>
            </w:rPrChange>
          </w:rPr>
          <w:delText>；</w:delText>
        </w:r>
      </w:del>
      <w:ins w:id="9833" w:author="小多 [2]" w:date="2020-09-23T11:14:24Z">
        <w:r>
          <w:rPr>
            <w:rFonts w:hint="eastAsia"/>
            <w:color w:val="auto"/>
            <w:sz w:val="24"/>
            <w:lang w:eastAsia="zh-CN"/>
          </w:rPr>
          <w:t>。</w:t>
        </w:r>
      </w:ins>
    </w:p>
    <w:p>
      <w:pPr>
        <w:pStyle w:val="25"/>
        <w:widowControl/>
        <w:tabs>
          <w:tab w:val="left" w:pos="420"/>
        </w:tabs>
        <w:spacing w:line="360" w:lineRule="auto"/>
        <w:ind w:left="780" w:firstLine="480"/>
        <w:jc w:val="left"/>
        <w:rPr>
          <w:color w:val="auto"/>
          <w:sz w:val="24"/>
          <w:rPrChange w:id="9834" w:author="小多 [2]" w:date="2020-09-23T11:01:09Z">
            <w:rPr>
              <w:sz w:val="24"/>
            </w:rPr>
          </w:rPrChange>
        </w:rPr>
      </w:pPr>
    </w:p>
    <w:p>
      <w:pPr>
        <w:pStyle w:val="25"/>
        <w:widowControl/>
        <w:tabs>
          <w:tab w:val="left" w:pos="420"/>
        </w:tabs>
        <w:spacing w:line="360" w:lineRule="auto"/>
        <w:ind w:left="780" w:firstLine="480"/>
        <w:jc w:val="left"/>
        <w:rPr>
          <w:color w:val="auto"/>
          <w:sz w:val="24"/>
          <w:rPrChange w:id="9835" w:author="小多 [2]" w:date="2020-09-23T11:01:09Z">
            <w:rPr>
              <w:sz w:val="24"/>
            </w:rPr>
          </w:rPrChange>
        </w:rPr>
      </w:pPr>
      <w:r>
        <w:rPr>
          <w:rFonts w:hint="eastAsia"/>
          <w:color w:val="auto"/>
          <w:sz w:val="24"/>
          <w:rPrChange w:id="9836" w:author="小多 [2]" w:date="2020-09-23T11:01:09Z">
            <w:rPr>
              <w:rFonts w:hint="eastAsia"/>
              <w:sz w:val="24"/>
            </w:rPr>
          </w:rPrChange>
        </w:rPr>
        <w:t>8.11 算法名称：ST计算方法</w:t>
      </w:r>
    </w:p>
    <w:p>
      <w:pPr>
        <w:pStyle w:val="25"/>
        <w:widowControl/>
        <w:tabs>
          <w:tab w:val="left" w:pos="420"/>
        </w:tabs>
        <w:spacing w:line="360" w:lineRule="auto"/>
        <w:ind w:left="780" w:firstLine="480"/>
        <w:jc w:val="left"/>
        <w:rPr>
          <w:color w:val="auto"/>
          <w:sz w:val="24"/>
          <w:rPrChange w:id="9837" w:author="小多 [2]" w:date="2020-09-23T11:01:09Z">
            <w:rPr>
              <w:sz w:val="24"/>
            </w:rPr>
          </w:rPrChange>
        </w:rPr>
      </w:pPr>
      <w:r>
        <w:rPr>
          <w:rFonts w:hint="eastAsia"/>
          <w:color w:val="auto"/>
          <w:sz w:val="24"/>
          <w:rPrChange w:id="9838" w:author="小多 [2]" w:date="2020-09-23T11:01:09Z">
            <w:rPr>
              <w:rFonts w:hint="eastAsia"/>
              <w:sz w:val="24"/>
            </w:rPr>
          </w:rPrChange>
        </w:rPr>
        <w:t>类型：公认成熟算法</w:t>
      </w:r>
    </w:p>
    <w:p>
      <w:pPr>
        <w:pStyle w:val="25"/>
        <w:widowControl/>
        <w:tabs>
          <w:tab w:val="left" w:pos="420"/>
        </w:tabs>
        <w:spacing w:line="360" w:lineRule="auto"/>
        <w:ind w:left="780" w:firstLine="480"/>
        <w:jc w:val="left"/>
        <w:rPr>
          <w:color w:val="auto"/>
          <w:sz w:val="24"/>
          <w:rPrChange w:id="9839" w:author="小多 [2]" w:date="2020-09-23T11:01:09Z">
            <w:rPr>
              <w:sz w:val="24"/>
            </w:rPr>
          </w:rPrChange>
        </w:rPr>
      </w:pPr>
      <w:r>
        <w:rPr>
          <w:rFonts w:hint="eastAsia"/>
          <w:color w:val="auto"/>
          <w:sz w:val="24"/>
          <w:rPrChange w:id="9840" w:author="小多 [2]" w:date="2020-09-23T11:01:09Z">
            <w:rPr>
              <w:rFonts w:hint="eastAsia"/>
              <w:sz w:val="24"/>
            </w:rPr>
          </w:rPrChange>
        </w:rPr>
        <w:t>用途：用于ST计算</w:t>
      </w:r>
    </w:p>
    <w:p>
      <w:pPr>
        <w:pStyle w:val="25"/>
        <w:widowControl/>
        <w:tabs>
          <w:tab w:val="left" w:pos="420"/>
        </w:tabs>
        <w:spacing w:line="360" w:lineRule="auto"/>
        <w:ind w:left="780" w:firstLine="480" w:firstLineChars="0"/>
        <w:jc w:val="left"/>
        <w:rPr>
          <w:ins w:id="9842" w:author="小多" w:date="2020-09-16T21:34:00Z"/>
          <w:color w:val="auto"/>
          <w:sz w:val="24"/>
          <w:rPrChange w:id="9843" w:author="小多 [2]" w:date="2020-09-23T11:01:09Z">
            <w:rPr>
              <w:ins w:id="9844" w:author="小多" w:date="2020-09-16T21:34:00Z"/>
              <w:sz w:val="24"/>
            </w:rPr>
          </w:rPrChange>
        </w:rPr>
        <w:pPrChange w:id="9841" w:author="小多 [2]" w:date="2020-09-23T11:14:08Z">
          <w:pPr>
            <w:pStyle w:val="25"/>
            <w:widowControl/>
            <w:tabs>
              <w:tab w:val="left" w:pos="420"/>
            </w:tabs>
            <w:spacing w:line="360" w:lineRule="auto"/>
            <w:ind w:left="780" w:firstLine="0" w:firstLineChars="0"/>
            <w:jc w:val="left"/>
          </w:pPr>
        </w:pPrChange>
      </w:pPr>
      <w:r>
        <w:rPr>
          <w:rFonts w:hint="eastAsia"/>
          <w:color w:val="auto"/>
          <w:sz w:val="24"/>
          <w:rPrChange w:id="9845" w:author="小多 [2]" w:date="2020-09-23T11:01:09Z">
            <w:rPr>
              <w:rFonts w:hint="eastAsia"/>
              <w:sz w:val="24"/>
            </w:rPr>
          </w:rPrChange>
        </w:rPr>
        <w:t>算法实现：ST段抬高或压低以QRS起点为基准线，以J点后0.06s为准。计算一分钟内ST段抬高或压低的平均值。</w:t>
      </w:r>
    </w:p>
    <w:p>
      <w:pPr>
        <w:pStyle w:val="25"/>
        <w:widowControl/>
        <w:tabs>
          <w:tab w:val="left" w:pos="420"/>
        </w:tabs>
        <w:spacing w:line="360" w:lineRule="auto"/>
        <w:ind w:left="780" w:firstLine="0" w:firstLineChars="0"/>
        <w:jc w:val="left"/>
        <w:rPr>
          <w:color w:val="auto"/>
          <w:sz w:val="24"/>
          <w:rPrChange w:id="9846" w:author="小多 [2]" w:date="2020-09-23T11:01:09Z">
            <w:rPr>
              <w:sz w:val="24"/>
            </w:rPr>
          </w:rPrChange>
        </w:rPr>
      </w:pPr>
    </w:p>
    <w:p>
      <w:pPr>
        <w:spacing w:line="360" w:lineRule="auto"/>
        <w:ind w:firstLine="480" w:firstLineChars="200"/>
        <w:rPr>
          <w:color w:val="auto"/>
          <w:sz w:val="24"/>
          <w:rPrChange w:id="9847" w:author="小多 [2]" w:date="2020-09-23T11:01:09Z">
            <w:rPr>
              <w:sz w:val="24"/>
            </w:rPr>
          </w:rPrChange>
        </w:rPr>
      </w:pPr>
    </w:p>
    <w:p>
      <w:pPr>
        <w:numPr>
          <w:ilvl w:val="0"/>
          <w:numId w:val="1"/>
        </w:numPr>
        <w:tabs>
          <w:tab w:val="left" w:pos="425"/>
        </w:tabs>
        <w:ind w:left="425" w:hanging="425"/>
        <w:outlineLvl w:val="0"/>
        <w:rPr>
          <w:b/>
          <w:bCs/>
          <w:color w:val="auto"/>
          <w:sz w:val="28"/>
          <w:szCs w:val="28"/>
          <w:rPrChange w:id="9848" w:author="小多 [2]" w:date="2020-09-23T11:01:09Z">
            <w:rPr>
              <w:b/>
              <w:bCs/>
              <w:sz w:val="28"/>
              <w:szCs w:val="28"/>
            </w:rPr>
          </w:rPrChange>
        </w:rPr>
      </w:pPr>
      <w:bookmarkStart w:id="891" w:name="_Toc30858"/>
      <w:bookmarkStart w:id="892" w:name="_Toc8310"/>
      <w:bookmarkStart w:id="893" w:name="_Toc24891"/>
      <w:bookmarkStart w:id="894" w:name="_Toc30856"/>
      <w:bookmarkStart w:id="895" w:name="_Toc17211"/>
      <w:bookmarkStart w:id="896" w:name="_Toc26135"/>
      <w:bookmarkStart w:id="897" w:name="_Toc25789"/>
      <w:bookmarkStart w:id="898" w:name="_Toc29407"/>
      <w:bookmarkStart w:id="899" w:name="_Toc17314"/>
      <w:bookmarkStart w:id="900" w:name="_Toc24014"/>
      <w:bookmarkStart w:id="901" w:name="_Toc21750"/>
      <w:bookmarkStart w:id="902" w:name="_Toc4352"/>
      <w:bookmarkStart w:id="903" w:name="_Toc1610"/>
      <w:bookmarkStart w:id="904" w:name="_Toc12800732"/>
      <w:bookmarkStart w:id="905" w:name="_Toc8154"/>
      <w:bookmarkStart w:id="906" w:name="_Toc9080"/>
      <w:bookmarkStart w:id="907" w:name="_Toc11144"/>
      <w:bookmarkStart w:id="908" w:name="_Toc2760"/>
      <w:bookmarkStart w:id="909" w:name="_Toc27356"/>
      <w:bookmarkStart w:id="910" w:name="_Toc21035"/>
      <w:commentRangeStart w:id="13"/>
      <w:commentRangeStart w:id="14"/>
      <w:r>
        <w:rPr>
          <w:b/>
          <w:bCs/>
          <w:color w:val="auto"/>
          <w:sz w:val="28"/>
          <w:szCs w:val="28"/>
          <w:rPrChange w:id="9849" w:author="小多 [2]" w:date="2020-09-23T11:01:09Z">
            <w:rPr>
              <w:b/>
              <w:bCs/>
              <w:sz w:val="28"/>
              <w:szCs w:val="28"/>
            </w:rPr>
          </w:rPrChange>
        </w:rPr>
        <w:t>其他要求</w:t>
      </w:r>
      <w:commentRangeEnd w:id="13"/>
      <w:r>
        <w:rPr>
          <w:rStyle w:val="19"/>
          <w:color w:val="auto"/>
          <w:rPrChange w:id="9850" w:author="小多 [2]" w:date="2020-09-23T11:01:09Z">
            <w:rPr>
              <w:rStyle w:val="19"/>
            </w:rPr>
          </w:rPrChange>
        </w:rPr>
        <w:commentReference w:id="13"/>
      </w:r>
      <w:commentRangeEnd w:id="14"/>
      <w:r>
        <w:rPr>
          <w:color w:val="auto"/>
          <w:rPrChange w:id="9851" w:author="小多 [2]" w:date="2020-09-23T11:01:09Z">
            <w:rPr/>
          </w:rPrChange>
        </w:rPr>
        <w:commentReference w:id="14"/>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pPr>
        <w:numPr>
          <w:ilvl w:val="1"/>
          <w:numId w:val="1"/>
        </w:numPr>
        <w:spacing w:line="360" w:lineRule="auto"/>
        <w:ind w:firstLine="480" w:firstLineChars="200"/>
        <w:outlineLvl w:val="1"/>
        <w:rPr>
          <w:bCs/>
          <w:color w:val="auto"/>
          <w:sz w:val="24"/>
          <w:rPrChange w:id="9852" w:author="小多 [2]" w:date="2020-09-23T11:01:09Z">
            <w:rPr>
              <w:bCs/>
              <w:sz w:val="24"/>
            </w:rPr>
          </w:rPrChange>
        </w:rPr>
      </w:pPr>
      <w:bookmarkStart w:id="911" w:name="_Toc9776"/>
      <w:bookmarkStart w:id="912" w:name="_Toc23845"/>
      <w:bookmarkStart w:id="913" w:name="_Toc29778"/>
      <w:bookmarkStart w:id="914" w:name="_Toc28000"/>
      <w:bookmarkStart w:id="915" w:name="_Toc32647"/>
      <w:bookmarkStart w:id="916" w:name="_Toc16775"/>
      <w:bookmarkStart w:id="917" w:name="_Toc18252"/>
      <w:bookmarkStart w:id="918" w:name="_Toc22079"/>
      <w:bookmarkStart w:id="919" w:name="_Toc28681"/>
      <w:bookmarkStart w:id="920" w:name="_Toc14318"/>
      <w:bookmarkStart w:id="921" w:name="_Toc1956"/>
      <w:bookmarkStart w:id="922" w:name="_Toc10733"/>
      <w:bookmarkStart w:id="923" w:name="_Toc2739"/>
      <w:bookmarkStart w:id="924" w:name="_Toc12800733"/>
      <w:bookmarkStart w:id="925" w:name="_Toc13472"/>
      <w:bookmarkStart w:id="926" w:name="_Toc11692"/>
      <w:bookmarkStart w:id="927" w:name="_Toc8418"/>
      <w:bookmarkStart w:id="928" w:name="_Toc27006"/>
      <w:bookmarkStart w:id="929" w:name="_Toc8333"/>
      <w:bookmarkStart w:id="930" w:name="_Toc25724"/>
      <w:r>
        <w:rPr>
          <w:bCs/>
          <w:color w:val="auto"/>
          <w:sz w:val="24"/>
          <w:rPrChange w:id="9853" w:author="小多 [2]" w:date="2020-09-23T11:01:09Z">
            <w:rPr>
              <w:bCs/>
              <w:sz w:val="24"/>
            </w:rPr>
          </w:rPrChange>
        </w:rPr>
        <w:t>保密安全需求</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pPr>
        <w:spacing w:line="360" w:lineRule="auto"/>
        <w:ind w:firstLine="480" w:firstLineChars="200"/>
        <w:rPr>
          <w:color w:val="auto"/>
          <w:sz w:val="24"/>
          <w:rPrChange w:id="9854" w:author="小多 [2]" w:date="2020-09-23T11:01:09Z">
            <w:rPr>
              <w:sz w:val="24"/>
            </w:rPr>
          </w:rPrChange>
        </w:rPr>
      </w:pPr>
      <w:r>
        <w:rPr>
          <w:rFonts w:hint="eastAsia"/>
          <w:color w:val="auto"/>
          <w:sz w:val="24"/>
          <w:rPrChange w:id="9855" w:author="小多 [2]" w:date="2020-09-23T11:01:09Z">
            <w:rPr>
              <w:rFonts w:hint="eastAsia"/>
              <w:sz w:val="24"/>
            </w:rPr>
          </w:rPrChange>
        </w:rPr>
        <w:t>设计传输协议</w:t>
      </w:r>
      <w:ins w:id="9856" w:author="20191115" w:date="2020-09-02T10:07:00Z">
        <w:r>
          <w:rPr>
            <w:rFonts w:hint="eastAsia"/>
            <w:color w:val="auto"/>
            <w:sz w:val="24"/>
            <w:rPrChange w:id="9857" w:author="小多 [2]" w:date="2020-09-23T11:01:09Z">
              <w:rPr>
                <w:rFonts w:hint="eastAsia"/>
                <w:sz w:val="24"/>
              </w:rPr>
            </w:rPrChange>
          </w:rPr>
          <w:t>和数据加密格式</w:t>
        </w:r>
      </w:ins>
      <w:r>
        <w:rPr>
          <w:rFonts w:hint="eastAsia"/>
          <w:color w:val="auto"/>
          <w:sz w:val="24"/>
          <w:rPrChange w:id="9859" w:author="小多 [2]" w:date="2020-09-23T11:01:09Z">
            <w:rPr>
              <w:rFonts w:hint="eastAsia"/>
              <w:sz w:val="24"/>
            </w:rPr>
          </w:rPrChange>
        </w:rPr>
        <w:t>并不对外公开。仅提供下载数据，不能修改产品内数据。</w:t>
      </w:r>
    </w:p>
    <w:p>
      <w:pPr>
        <w:spacing w:line="360" w:lineRule="auto"/>
        <w:ind w:firstLine="480" w:firstLineChars="200"/>
        <w:rPr>
          <w:color w:val="auto"/>
          <w:sz w:val="24"/>
          <w:rPrChange w:id="9860" w:author="小多 [2]" w:date="2020-09-23T11:01:09Z">
            <w:rPr>
              <w:sz w:val="24"/>
            </w:rPr>
          </w:rPrChange>
        </w:rPr>
      </w:pPr>
      <w:r>
        <w:rPr>
          <w:rFonts w:hint="eastAsia"/>
          <w:color w:val="auto"/>
          <w:sz w:val="24"/>
          <w:rPrChange w:id="9861" w:author="小多 [2]" w:date="2020-09-23T11:01:09Z">
            <w:rPr>
              <w:rFonts w:hint="eastAsia"/>
              <w:sz w:val="24"/>
            </w:rPr>
          </w:rPrChange>
        </w:rPr>
        <w:t>下载完数据，进行数据完整性校验。</w:t>
      </w:r>
    </w:p>
    <w:p>
      <w:pPr>
        <w:spacing w:line="360" w:lineRule="auto"/>
        <w:ind w:firstLine="480" w:firstLineChars="200"/>
        <w:rPr>
          <w:color w:val="auto"/>
          <w:sz w:val="24"/>
          <w:rPrChange w:id="9862" w:author="小多 [2]" w:date="2020-09-23T11:01:09Z">
            <w:rPr>
              <w:sz w:val="24"/>
            </w:rPr>
          </w:rPrChange>
        </w:rPr>
      </w:pPr>
      <w:r>
        <w:rPr>
          <w:rFonts w:hint="eastAsia"/>
          <w:color w:val="auto"/>
          <w:sz w:val="24"/>
          <w:rPrChange w:id="9863" w:author="小多 [2]" w:date="2020-09-23T11:01:09Z">
            <w:rPr>
              <w:rFonts w:hint="eastAsia"/>
              <w:sz w:val="24"/>
            </w:rPr>
          </w:rPrChange>
        </w:rPr>
        <w:t>禁止使用网络代理。</w:t>
      </w:r>
    </w:p>
    <w:p>
      <w:pPr>
        <w:numPr>
          <w:ilvl w:val="1"/>
          <w:numId w:val="1"/>
        </w:numPr>
        <w:spacing w:line="360" w:lineRule="auto"/>
        <w:ind w:firstLine="480" w:firstLineChars="200"/>
        <w:outlineLvl w:val="1"/>
        <w:rPr>
          <w:bCs/>
          <w:color w:val="auto"/>
          <w:sz w:val="24"/>
          <w:rPrChange w:id="9864" w:author="小多 [2]" w:date="2020-09-23T11:01:09Z">
            <w:rPr>
              <w:bCs/>
              <w:sz w:val="24"/>
            </w:rPr>
          </w:rPrChange>
        </w:rPr>
      </w:pPr>
      <w:bookmarkStart w:id="931" w:name="_Toc9288"/>
      <w:bookmarkStart w:id="932" w:name="_Toc15442"/>
      <w:bookmarkStart w:id="933" w:name="_Toc5909"/>
      <w:bookmarkStart w:id="934" w:name="_Toc26536"/>
      <w:bookmarkStart w:id="935" w:name="_Toc14349"/>
      <w:bookmarkStart w:id="936" w:name="_Toc12800734"/>
      <w:bookmarkStart w:id="937" w:name="_Toc24631"/>
      <w:bookmarkStart w:id="938" w:name="_Toc7015"/>
      <w:bookmarkStart w:id="939" w:name="_Toc26375"/>
      <w:bookmarkStart w:id="940" w:name="_Toc32278"/>
      <w:bookmarkStart w:id="941" w:name="_Toc31292"/>
      <w:bookmarkStart w:id="942" w:name="_Toc19272"/>
      <w:bookmarkStart w:id="943" w:name="_Toc10570"/>
      <w:bookmarkStart w:id="944" w:name="_Toc32269"/>
      <w:bookmarkStart w:id="945" w:name="_Toc8125"/>
      <w:bookmarkStart w:id="946" w:name="_Toc15665"/>
      <w:bookmarkStart w:id="947" w:name="_Toc6036"/>
      <w:bookmarkStart w:id="948" w:name="_Toc17711"/>
      <w:bookmarkStart w:id="949" w:name="_Toc17406"/>
      <w:bookmarkStart w:id="950" w:name="_Toc2481"/>
      <w:r>
        <w:rPr>
          <w:bCs/>
          <w:color w:val="auto"/>
          <w:sz w:val="24"/>
          <w:rPrChange w:id="9865" w:author="小多 [2]" w:date="2020-09-23T11:01:09Z">
            <w:rPr>
              <w:bCs/>
              <w:sz w:val="24"/>
            </w:rPr>
          </w:rPrChange>
        </w:rPr>
        <w:t>对人为错误敏感的适用性工程要求和培训</w:t>
      </w:r>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pPr>
        <w:spacing w:line="360" w:lineRule="auto"/>
        <w:ind w:firstLine="480" w:firstLineChars="200"/>
        <w:rPr>
          <w:color w:val="auto"/>
          <w:sz w:val="24"/>
          <w:rPrChange w:id="9866" w:author="小多 [2]" w:date="2020-09-23T11:01:09Z">
            <w:rPr>
              <w:sz w:val="24"/>
            </w:rPr>
          </w:rPrChange>
        </w:rPr>
      </w:pPr>
      <w:r>
        <w:rPr>
          <w:color w:val="auto"/>
          <w:sz w:val="24"/>
          <w:rPrChange w:id="9867" w:author="小多 [2]" w:date="2020-09-23T11:01:09Z">
            <w:rPr>
              <w:sz w:val="24"/>
            </w:rPr>
          </w:rPrChange>
        </w:rPr>
        <w:t>本软件为</w:t>
      </w:r>
      <w:r>
        <w:rPr>
          <w:rFonts w:hint="eastAsia"/>
          <w:color w:val="auto"/>
          <w:sz w:val="24"/>
          <w:rPrChange w:id="9868" w:author="小多 [2]" w:date="2020-09-23T11:01:09Z">
            <w:rPr>
              <w:rFonts w:hint="eastAsia"/>
              <w:sz w:val="24"/>
            </w:rPr>
          </w:rPrChange>
        </w:rPr>
        <w:t>分析</w:t>
      </w:r>
      <w:r>
        <w:rPr>
          <w:color w:val="auto"/>
          <w:sz w:val="24"/>
          <w:rPrChange w:id="9869" w:author="小多 [2]" w:date="2020-09-23T11:01:09Z">
            <w:rPr>
              <w:sz w:val="24"/>
            </w:rPr>
          </w:rPrChange>
        </w:rPr>
        <w:t>软件，产品/软件操作见说明书。</w:t>
      </w:r>
    </w:p>
    <w:p>
      <w:pPr>
        <w:numPr>
          <w:ilvl w:val="1"/>
          <w:numId w:val="1"/>
        </w:numPr>
        <w:spacing w:line="360" w:lineRule="auto"/>
        <w:ind w:firstLine="480" w:firstLineChars="200"/>
        <w:outlineLvl w:val="1"/>
        <w:rPr>
          <w:bCs/>
          <w:color w:val="auto"/>
          <w:sz w:val="24"/>
          <w:rPrChange w:id="9870" w:author="小多 [2]" w:date="2020-09-23T11:01:09Z">
            <w:rPr>
              <w:bCs/>
              <w:sz w:val="24"/>
            </w:rPr>
          </w:rPrChange>
        </w:rPr>
      </w:pPr>
      <w:bookmarkStart w:id="951" w:name="_Toc6718"/>
      <w:bookmarkStart w:id="952" w:name="_Toc18434"/>
      <w:bookmarkStart w:id="953" w:name="_Toc22603"/>
      <w:bookmarkStart w:id="954" w:name="_Toc18642"/>
      <w:bookmarkStart w:id="955" w:name="_Toc28777"/>
      <w:bookmarkStart w:id="956" w:name="_Toc12800735"/>
      <w:bookmarkStart w:id="957" w:name="_Toc11193"/>
      <w:bookmarkStart w:id="958" w:name="_Toc19773"/>
      <w:bookmarkStart w:id="959" w:name="_Toc19576"/>
      <w:bookmarkStart w:id="960" w:name="_Toc23714"/>
      <w:bookmarkStart w:id="961" w:name="_Toc19935"/>
      <w:bookmarkStart w:id="962" w:name="_Toc18679"/>
      <w:bookmarkStart w:id="963" w:name="_Toc10190"/>
      <w:bookmarkStart w:id="964" w:name="_Toc29094"/>
      <w:bookmarkStart w:id="965" w:name="_Toc8355"/>
      <w:bookmarkStart w:id="966" w:name="_Toc29041"/>
      <w:bookmarkStart w:id="967" w:name="_Toc3216"/>
      <w:bookmarkStart w:id="968" w:name="_Toc6099"/>
      <w:bookmarkStart w:id="969" w:name="_Toc9547"/>
      <w:bookmarkStart w:id="970" w:name="_Toc2951"/>
      <w:r>
        <w:rPr>
          <w:bCs/>
          <w:color w:val="auto"/>
          <w:sz w:val="24"/>
          <w:rPrChange w:id="9871" w:author="小多 [2]" w:date="2020-09-23T11:01:09Z">
            <w:rPr>
              <w:bCs/>
              <w:sz w:val="24"/>
            </w:rPr>
          </w:rPrChange>
        </w:rPr>
        <w:t>数据定义和数据库需求</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pPr>
        <w:spacing w:line="360" w:lineRule="auto"/>
        <w:ind w:firstLine="480" w:firstLineChars="200"/>
        <w:rPr>
          <w:color w:val="auto"/>
          <w:kern w:val="0"/>
          <w:sz w:val="24"/>
          <w:rPrChange w:id="9872" w:author="小多 [2]" w:date="2020-09-23T11:01:09Z">
            <w:rPr>
              <w:kern w:val="0"/>
              <w:sz w:val="24"/>
            </w:rPr>
          </w:rPrChange>
        </w:rPr>
      </w:pPr>
      <w:r>
        <w:rPr>
          <w:color w:val="auto"/>
          <w:sz w:val="24"/>
          <w:rPrChange w:id="9873" w:author="小多 [2]" w:date="2020-09-23T11:01:09Z">
            <w:rPr>
              <w:sz w:val="24"/>
            </w:rPr>
          </w:rPrChange>
        </w:rPr>
        <w:t>无</w:t>
      </w:r>
    </w:p>
    <w:p>
      <w:pPr>
        <w:numPr>
          <w:ilvl w:val="1"/>
          <w:numId w:val="1"/>
        </w:numPr>
        <w:spacing w:line="360" w:lineRule="auto"/>
        <w:ind w:firstLine="480" w:firstLineChars="200"/>
        <w:outlineLvl w:val="1"/>
        <w:rPr>
          <w:bCs/>
          <w:color w:val="auto"/>
          <w:sz w:val="24"/>
          <w:rPrChange w:id="9874" w:author="小多 [2]" w:date="2020-09-23T11:01:09Z">
            <w:rPr>
              <w:bCs/>
              <w:sz w:val="24"/>
            </w:rPr>
          </w:rPrChange>
        </w:rPr>
      </w:pPr>
      <w:bookmarkStart w:id="971" w:name="_Toc25371"/>
      <w:bookmarkStart w:id="972" w:name="_Toc1663"/>
      <w:bookmarkStart w:id="973" w:name="_Toc29578"/>
      <w:bookmarkStart w:id="974" w:name="_Toc10319"/>
      <w:bookmarkStart w:id="975" w:name="_Toc16743"/>
      <w:bookmarkStart w:id="976" w:name="_Toc13326"/>
      <w:bookmarkStart w:id="977" w:name="_Toc7884"/>
      <w:bookmarkStart w:id="978" w:name="_Toc4665"/>
      <w:bookmarkStart w:id="979" w:name="_Toc21997"/>
      <w:bookmarkStart w:id="980" w:name="_Toc5035"/>
      <w:bookmarkStart w:id="981" w:name="_Toc5215"/>
      <w:bookmarkStart w:id="982" w:name="_Toc26483"/>
      <w:bookmarkStart w:id="983" w:name="_Toc4177"/>
      <w:bookmarkStart w:id="984" w:name="_Toc18909"/>
      <w:bookmarkStart w:id="985" w:name="_Toc13619"/>
      <w:bookmarkStart w:id="986" w:name="_Toc22650"/>
      <w:bookmarkStart w:id="987" w:name="_Toc4802"/>
      <w:bookmarkStart w:id="988" w:name="_Toc13200"/>
      <w:bookmarkStart w:id="989" w:name="_Toc12800736"/>
      <w:bookmarkStart w:id="990" w:name="_Toc24533"/>
      <w:r>
        <w:rPr>
          <w:bCs/>
          <w:color w:val="auto"/>
          <w:sz w:val="24"/>
          <w:rPrChange w:id="9875" w:author="小多 [2]" w:date="2020-09-23T11:01:09Z">
            <w:rPr>
              <w:bCs/>
              <w:sz w:val="24"/>
            </w:rPr>
          </w:rPrChange>
        </w:rPr>
        <w:t>对已交付的医疗器械软件的安装验证要求</w:t>
      </w:r>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pPr>
        <w:spacing w:line="360" w:lineRule="auto"/>
        <w:ind w:firstLine="480" w:firstLineChars="200"/>
        <w:rPr>
          <w:color w:val="auto"/>
          <w:sz w:val="24"/>
          <w:rPrChange w:id="9876" w:author="小多 [2]" w:date="2020-09-23T11:01:09Z">
            <w:rPr>
              <w:sz w:val="24"/>
            </w:rPr>
          </w:rPrChange>
        </w:rPr>
      </w:pPr>
      <w:r>
        <w:rPr>
          <w:color w:val="auto"/>
          <w:sz w:val="24"/>
          <w:rPrChange w:id="9877" w:author="小多 [2]" w:date="2020-09-23T11:01:09Z">
            <w:rPr>
              <w:sz w:val="24"/>
            </w:rPr>
          </w:rPrChange>
        </w:rPr>
        <w:t>本软件系统以可执行代码的文件形式交付，</w:t>
      </w:r>
      <w:r>
        <w:rPr>
          <w:rFonts w:hint="eastAsia"/>
          <w:color w:val="auto"/>
          <w:sz w:val="24"/>
          <w:rPrChange w:id="9878" w:author="小多 [2]" w:date="2020-09-23T11:01:09Z">
            <w:rPr>
              <w:rFonts w:hint="eastAsia"/>
              <w:sz w:val="24"/>
            </w:rPr>
          </w:rPrChange>
        </w:rPr>
        <w:t>由</w:t>
      </w:r>
      <w:r>
        <w:rPr>
          <w:rFonts w:hint="eastAsia"/>
          <w:color w:val="auto"/>
          <w:kern w:val="0"/>
          <w:sz w:val="24"/>
          <w:rPrChange w:id="9879" w:author="小多 [2]" w:date="2020-09-23T11:01:09Z">
            <w:rPr>
              <w:rFonts w:hint="eastAsia"/>
              <w:kern w:val="0"/>
              <w:sz w:val="24"/>
            </w:rPr>
          </w:rPrChange>
        </w:rPr>
        <w:t>通心络科（河北）科技有限公司安装人员进行安装</w:t>
      </w:r>
      <w:r>
        <w:rPr>
          <w:color w:val="auto"/>
          <w:sz w:val="24"/>
          <w:rPrChange w:id="9880" w:author="小多 [2]" w:date="2020-09-23T11:01:09Z">
            <w:rPr>
              <w:sz w:val="24"/>
            </w:rPr>
          </w:rPrChange>
        </w:rPr>
        <w:t>。</w:t>
      </w:r>
    </w:p>
    <w:p>
      <w:pPr>
        <w:numPr>
          <w:ilvl w:val="1"/>
          <w:numId w:val="1"/>
        </w:numPr>
        <w:spacing w:line="360" w:lineRule="auto"/>
        <w:ind w:firstLine="480" w:firstLineChars="200"/>
        <w:outlineLvl w:val="1"/>
        <w:rPr>
          <w:bCs/>
          <w:color w:val="auto"/>
          <w:sz w:val="24"/>
          <w:rPrChange w:id="9881" w:author="小多 [2]" w:date="2020-09-23T11:01:09Z">
            <w:rPr>
              <w:bCs/>
              <w:sz w:val="24"/>
            </w:rPr>
          </w:rPrChange>
        </w:rPr>
      </w:pPr>
      <w:bookmarkStart w:id="991" w:name="_Toc16997"/>
      <w:bookmarkStart w:id="992" w:name="_Toc14312"/>
      <w:bookmarkStart w:id="993" w:name="_Toc25172"/>
      <w:bookmarkStart w:id="994" w:name="_Toc6203"/>
      <w:bookmarkStart w:id="995" w:name="_Toc12800737"/>
      <w:bookmarkStart w:id="996" w:name="_Toc12127"/>
      <w:bookmarkStart w:id="997" w:name="_Toc4527"/>
      <w:bookmarkStart w:id="998" w:name="_Toc1945"/>
      <w:bookmarkStart w:id="999" w:name="_Toc9698"/>
      <w:bookmarkStart w:id="1000" w:name="_Toc30610"/>
      <w:bookmarkStart w:id="1001" w:name="_Toc2944"/>
      <w:bookmarkStart w:id="1002" w:name="_Toc15239"/>
      <w:bookmarkStart w:id="1003" w:name="_Toc4722"/>
      <w:bookmarkStart w:id="1004" w:name="_Toc20877"/>
      <w:bookmarkStart w:id="1005" w:name="_Toc29279"/>
      <w:bookmarkStart w:id="1006" w:name="_Toc4234"/>
      <w:bookmarkStart w:id="1007" w:name="_Toc10145"/>
      <w:bookmarkStart w:id="1008" w:name="_Toc1777"/>
      <w:bookmarkStart w:id="1009" w:name="_Toc999"/>
      <w:bookmarkStart w:id="1010" w:name="_Toc2799"/>
      <w:r>
        <w:rPr>
          <w:bCs/>
          <w:color w:val="auto"/>
          <w:sz w:val="24"/>
          <w:rPrChange w:id="9882" w:author="小多 [2]" w:date="2020-09-23T11:01:09Z">
            <w:rPr>
              <w:bCs/>
              <w:sz w:val="24"/>
            </w:rPr>
          </w:rPrChange>
        </w:rPr>
        <w:t>与操作和维护方法有关的要求</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pPr>
        <w:spacing w:line="360" w:lineRule="auto"/>
        <w:ind w:firstLine="480" w:firstLineChars="200"/>
        <w:rPr>
          <w:color w:val="auto"/>
          <w:kern w:val="0"/>
          <w:sz w:val="24"/>
          <w:rPrChange w:id="9883" w:author="小多 [2]" w:date="2020-09-23T11:01:09Z">
            <w:rPr>
              <w:kern w:val="0"/>
              <w:sz w:val="24"/>
            </w:rPr>
          </w:rPrChange>
        </w:rPr>
      </w:pPr>
      <w:r>
        <w:rPr>
          <w:color w:val="auto"/>
          <w:sz w:val="24"/>
          <w:rPrChange w:id="9884" w:author="小多 [2]" w:date="2020-09-23T11:01:09Z">
            <w:rPr>
              <w:sz w:val="24"/>
            </w:rPr>
          </w:rPrChange>
        </w:rPr>
        <w:t>软件系统的操作</w:t>
      </w:r>
      <w:ins w:id="9885" w:author="20191115" w:date="2020-09-02T10:15:00Z">
        <w:r>
          <w:rPr>
            <w:rFonts w:hint="eastAsia"/>
            <w:color w:val="auto"/>
            <w:sz w:val="24"/>
            <w:rPrChange w:id="9886" w:author="小多 [2]" w:date="2020-09-23T11:01:09Z">
              <w:rPr>
                <w:rFonts w:hint="eastAsia"/>
                <w:sz w:val="24"/>
              </w:rPr>
            </w:rPrChange>
          </w:rPr>
          <w:t>维护方法</w:t>
        </w:r>
      </w:ins>
      <w:r>
        <w:rPr>
          <w:color w:val="auto"/>
          <w:sz w:val="24"/>
          <w:rPrChange w:id="9888" w:author="小多 [2]" w:date="2020-09-23T11:01:09Z">
            <w:rPr>
              <w:sz w:val="24"/>
            </w:rPr>
          </w:rPrChange>
        </w:rPr>
        <w:t>归纳到产品的使用说明书中，由公司市场销售人员对医生进行培训。</w:t>
      </w:r>
    </w:p>
    <w:p>
      <w:pPr>
        <w:numPr>
          <w:ilvl w:val="1"/>
          <w:numId w:val="1"/>
        </w:numPr>
        <w:spacing w:line="360" w:lineRule="auto"/>
        <w:ind w:firstLine="480" w:firstLineChars="200"/>
        <w:outlineLvl w:val="1"/>
        <w:rPr>
          <w:bCs/>
          <w:color w:val="auto"/>
          <w:sz w:val="24"/>
          <w:rPrChange w:id="9889" w:author="小多 [2]" w:date="2020-09-23T11:01:09Z">
            <w:rPr>
              <w:bCs/>
              <w:sz w:val="24"/>
            </w:rPr>
          </w:rPrChange>
        </w:rPr>
      </w:pPr>
      <w:bookmarkStart w:id="1011" w:name="_Toc19231"/>
      <w:bookmarkStart w:id="1012" w:name="_Toc13454"/>
      <w:bookmarkStart w:id="1013" w:name="_Toc26300"/>
      <w:bookmarkStart w:id="1014" w:name="_Toc18280"/>
      <w:bookmarkStart w:id="1015" w:name="_Toc20880"/>
      <w:bookmarkStart w:id="1016" w:name="_Toc23110"/>
      <w:bookmarkStart w:id="1017" w:name="_Toc2486"/>
      <w:bookmarkStart w:id="1018" w:name="_Toc25961"/>
      <w:bookmarkStart w:id="1019" w:name="_Toc610"/>
      <w:bookmarkStart w:id="1020" w:name="_Toc5785"/>
      <w:bookmarkStart w:id="1021" w:name="_Toc3557"/>
      <w:bookmarkStart w:id="1022" w:name="_Toc7485"/>
      <w:bookmarkStart w:id="1023" w:name="_Toc32200"/>
      <w:bookmarkStart w:id="1024" w:name="_Toc1069"/>
      <w:bookmarkStart w:id="1025" w:name="_Toc13086"/>
      <w:bookmarkStart w:id="1026" w:name="_Toc15657"/>
      <w:bookmarkStart w:id="1027" w:name="_Toc4461"/>
      <w:bookmarkStart w:id="1028" w:name="_Toc12800738"/>
      <w:bookmarkStart w:id="1029" w:name="_Toc31962"/>
      <w:bookmarkStart w:id="1030" w:name="_Toc12612"/>
      <w:r>
        <w:rPr>
          <w:bCs/>
          <w:color w:val="auto"/>
          <w:sz w:val="24"/>
          <w:rPrChange w:id="9890" w:author="小多 [2]" w:date="2020-09-23T11:01:09Z">
            <w:rPr>
              <w:bCs/>
              <w:sz w:val="24"/>
            </w:rPr>
          </w:rPrChange>
        </w:rPr>
        <w:t>编制的用户文档要求</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pPr>
        <w:spacing w:line="360" w:lineRule="auto"/>
        <w:ind w:firstLine="480" w:firstLineChars="200"/>
        <w:rPr>
          <w:color w:val="auto"/>
          <w:kern w:val="0"/>
          <w:sz w:val="24"/>
          <w:rPrChange w:id="9891" w:author="小多 [2]" w:date="2020-09-23T11:01:09Z">
            <w:rPr>
              <w:kern w:val="0"/>
              <w:sz w:val="24"/>
            </w:rPr>
          </w:rPrChange>
        </w:rPr>
      </w:pPr>
      <w:r>
        <w:rPr>
          <w:color w:val="auto"/>
          <w:sz w:val="24"/>
          <w:rPrChange w:id="9892" w:author="小多 [2]" w:date="2020-09-23T11:01:09Z">
            <w:rPr>
              <w:sz w:val="24"/>
            </w:rPr>
          </w:rPrChange>
        </w:rPr>
        <w:t>在使用说明书中，</w:t>
      </w:r>
      <w:ins w:id="9893" w:author="20191115" w:date="2020-09-02T10:35:00Z">
        <w:r>
          <w:rPr>
            <w:rFonts w:hint="eastAsia"/>
            <w:color w:val="auto"/>
            <w:sz w:val="24"/>
            <w:rPrChange w:id="9894" w:author="小多 [2]" w:date="2020-09-23T11:01:09Z">
              <w:rPr>
                <w:rFonts w:hint="eastAsia"/>
                <w:sz w:val="24"/>
              </w:rPr>
            </w:rPrChange>
          </w:rPr>
          <w:t>要包括</w:t>
        </w:r>
      </w:ins>
      <w:r>
        <w:rPr>
          <w:color w:val="auto"/>
          <w:sz w:val="24"/>
          <w:rPrChange w:id="9896" w:author="小多 [2]" w:date="2020-09-23T11:01:09Z">
            <w:rPr>
              <w:sz w:val="24"/>
            </w:rPr>
          </w:rPrChange>
        </w:rPr>
        <w:t>编制软件</w:t>
      </w:r>
      <w:ins w:id="9897" w:author="20191115" w:date="2020-09-02T11:22:00Z">
        <w:r>
          <w:rPr>
            <w:rFonts w:hint="eastAsia"/>
            <w:color w:val="auto"/>
            <w:sz w:val="24"/>
            <w:rPrChange w:id="9898" w:author="小多 [2]" w:date="2020-09-23T11:01:09Z">
              <w:rPr>
                <w:rFonts w:hint="eastAsia"/>
                <w:sz w:val="24"/>
              </w:rPr>
            </w:rPrChange>
          </w:rPr>
          <w:t>安装环境、</w:t>
        </w:r>
      </w:ins>
      <w:r>
        <w:rPr>
          <w:color w:val="auto"/>
          <w:sz w:val="24"/>
          <w:rPrChange w:id="9900" w:author="小多 [2]" w:date="2020-09-23T11:01:09Z">
            <w:rPr>
              <w:sz w:val="24"/>
            </w:rPr>
          </w:rPrChange>
        </w:rPr>
        <w:t>操作的方法</w:t>
      </w:r>
      <w:ins w:id="9901" w:author="20191115" w:date="2020-09-02T10:02:00Z">
        <w:r>
          <w:rPr>
            <w:rFonts w:hint="eastAsia"/>
            <w:color w:val="auto"/>
            <w:sz w:val="24"/>
            <w:rPrChange w:id="9902" w:author="小多 [2]" w:date="2020-09-23T11:01:09Z">
              <w:rPr>
                <w:rFonts w:hint="eastAsia"/>
                <w:sz w:val="24"/>
              </w:rPr>
            </w:rPrChange>
          </w:rPr>
          <w:t>、明确</w:t>
        </w:r>
      </w:ins>
      <w:ins w:id="9904" w:author="20191115" w:date="2020-09-02T10:47:00Z">
        <w:r>
          <w:rPr>
            <w:rFonts w:hint="eastAsia"/>
            <w:color w:val="auto"/>
            <w:sz w:val="24"/>
            <w:rPrChange w:id="9905" w:author="小多 [2]" w:date="2020-09-23T11:01:09Z">
              <w:rPr>
                <w:rFonts w:hint="eastAsia"/>
                <w:sz w:val="24"/>
              </w:rPr>
            </w:rPrChange>
          </w:rPr>
          <w:t>信息提示意义、</w:t>
        </w:r>
      </w:ins>
      <w:ins w:id="9907" w:author="20191115" w:date="2020-09-02T10:02:00Z">
        <w:r>
          <w:rPr>
            <w:rFonts w:hint="eastAsia"/>
            <w:color w:val="auto"/>
            <w:sz w:val="24"/>
            <w:rPrChange w:id="9908" w:author="小多 [2]" w:date="2020-09-23T11:01:09Z">
              <w:rPr>
                <w:rFonts w:hint="eastAsia"/>
                <w:sz w:val="24"/>
              </w:rPr>
            </w:rPrChange>
          </w:rPr>
          <w:t>软件性能特征</w:t>
        </w:r>
      </w:ins>
      <w:ins w:id="9910" w:author="20191115" w:date="2020-09-02T10:37:00Z">
        <w:r>
          <w:rPr>
            <w:rFonts w:hint="eastAsia"/>
            <w:color w:val="auto"/>
            <w:sz w:val="24"/>
            <w:rPrChange w:id="9911" w:author="小多 [2]" w:date="2020-09-23T11:01:09Z">
              <w:rPr>
                <w:rFonts w:hint="eastAsia"/>
                <w:sz w:val="24"/>
              </w:rPr>
            </w:rPrChange>
          </w:rPr>
          <w:t>、</w:t>
        </w:r>
      </w:ins>
      <w:ins w:id="9913" w:author="20191115" w:date="2020-09-02T10:03:00Z">
        <w:r>
          <w:rPr>
            <w:rFonts w:hint="eastAsia"/>
            <w:color w:val="auto"/>
            <w:sz w:val="24"/>
            <w:rPrChange w:id="9914" w:author="小多 [2]" w:date="2020-09-23T11:01:09Z">
              <w:rPr>
                <w:rFonts w:hint="eastAsia"/>
                <w:sz w:val="24"/>
              </w:rPr>
            </w:rPrChange>
          </w:rPr>
          <w:t>适用范围</w:t>
        </w:r>
      </w:ins>
      <w:ins w:id="9916" w:author="20191115" w:date="2020-09-02T10:38:00Z">
        <w:r>
          <w:rPr>
            <w:rFonts w:hint="eastAsia"/>
            <w:color w:val="auto"/>
            <w:sz w:val="24"/>
            <w:rPrChange w:id="9917" w:author="小多 [2]" w:date="2020-09-23T11:01:09Z">
              <w:rPr>
                <w:rFonts w:hint="eastAsia"/>
                <w:sz w:val="24"/>
              </w:rPr>
            </w:rPrChange>
          </w:rPr>
          <w:t>、</w:t>
        </w:r>
      </w:ins>
      <w:ins w:id="9919" w:author="20191115" w:date="2020-09-02T10:46:00Z">
        <w:r>
          <w:rPr>
            <w:rFonts w:hint="eastAsia"/>
            <w:color w:val="auto"/>
            <w:sz w:val="24"/>
            <w:rPrChange w:id="9920" w:author="小多 [2]" w:date="2020-09-23T11:01:09Z">
              <w:rPr>
                <w:rFonts w:hint="eastAsia"/>
                <w:sz w:val="24"/>
              </w:rPr>
            </w:rPrChange>
          </w:rPr>
          <w:t>故障处理</w:t>
        </w:r>
      </w:ins>
      <w:ins w:id="9922" w:author="20191115" w:date="2020-09-02T10:47:00Z">
        <w:r>
          <w:rPr>
            <w:rFonts w:hint="eastAsia"/>
            <w:color w:val="auto"/>
            <w:sz w:val="24"/>
            <w:rPrChange w:id="9923" w:author="小多 [2]" w:date="2020-09-23T11:01:09Z">
              <w:rPr>
                <w:rFonts w:hint="eastAsia"/>
                <w:sz w:val="24"/>
              </w:rPr>
            </w:rPrChange>
          </w:rPr>
          <w:t>方法、</w:t>
        </w:r>
      </w:ins>
      <w:ins w:id="9925" w:author="20191115" w:date="2020-09-02T10:45:00Z">
        <w:r>
          <w:rPr>
            <w:rFonts w:hint="eastAsia"/>
            <w:color w:val="auto"/>
            <w:sz w:val="24"/>
            <w:rPrChange w:id="9926" w:author="小多 [2]" w:date="2020-09-23T11:01:09Z">
              <w:rPr>
                <w:rFonts w:hint="eastAsia"/>
                <w:sz w:val="24"/>
              </w:rPr>
            </w:rPrChange>
          </w:rPr>
          <w:t>对</w:t>
        </w:r>
      </w:ins>
      <w:ins w:id="9928" w:author="20191115" w:date="2020-09-02T10:38:00Z">
        <w:r>
          <w:rPr>
            <w:rFonts w:hint="eastAsia"/>
            <w:color w:val="auto"/>
            <w:sz w:val="24"/>
            <w:rPrChange w:id="9929" w:author="小多 [2]" w:date="2020-09-23T11:01:09Z">
              <w:rPr>
                <w:rFonts w:hint="eastAsia"/>
                <w:sz w:val="24"/>
              </w:rPr>
            </w:rPrChange>
          </w:rPr>
          <w:t>使用人员</w:t>
        </w:r>
      </w:ins>
      <w:ins w:id="9931" w:author="20191115" w:date="2020-09-02T10:45:00Z">
        <w:r>
          <w:rPr>
            <w:rFonts w:hint="eastAsia"/>
            <w:color w:val="auto"/>
            <w:sz w:val="24"/>
            <w:rPrChange w:id="9932" w:author="小多 [2]" w:date="2020-09-23T11:01:09Z">
              <w:rPr>
                <w:rFonts w:hint="eastAsia"/>
                <w:sz w:val="24"/>
              </w:rPr>
            </w:rPrChange>
          </w:rPr>
          <w:t>的要求，</w:t>
        </w:r>
      </w:ins>
      <w:ins w:id="9934" w:author="20191115" w:date="2020-09-02T10:37:00Z">
        <w:r>
          <w:rPr>
            <w:rFonts w:hint="eastAsia"/>
            <w:color w:val="auto"/>
            <w:sz w:val="24"/>
            <w:rPrChange w:id="9935" w:author="小多 [2]" w:date="2020-09-23T11:01:09Z">
              <w:rPr>
                <w:rFonts w:hint="eastAsia"/>
                <w:sz w:val="24"/>
              </w:rPr>
            </w:rPrChange>
          </w:rPr>
          <w:t>以及售后方式。</w:t>
        </w:r>
      </w:ins>
      <w:ins w:id="9937" w:author="20191115" w:date="2020-09-20T17:08:20Z">
        <w:r>
          <w:rPr>
            <w:rFonts w:hint="eastAsia"/>
            <w:color w:val="auto"/>
            <w:sz w:val="24"/>
            <w:lang w:val="en-US" w:eastAsia="zh-CN"/>
            <w:rPrChange w:id="9938" w:author="小多 [2]" w:date="2020-09-23T11:01:09Z">
              <w:rPr>
                <w:rFonts w:hint="eastAsia"/>
                <w:sz w:val="24"/>
                <w:lang w:val="en-US" w:eastAsia="zh-CN"/>
              </w:rPr>
            </w:rPrChange>
          </w:rPr>
          <w:t>写入禁止用户手动修改删除数据</w:t>
        </w:r>
      </w:ins>
      <w:ins w:id="9940" w:author="20191115" w:date="2020-09-20T17:08:23Z">
        <w:r>
          <w:rPr>
            <w:rFonts w:hint="eastAsia"/>
            <w:color w:val="auto"/>
            <w:sz w:val="24"/>
            <w:lang w:val="en-US" w:eastAsia="zh-CN"/>
            <w:rPrChange w:id="9941" w:author="小多 [2]" w:date="2020-09-23T11:01:09Z">
              <w:rPr>
                <w:rFonts w:hint="eastAsia"/>
                <w:sz w:val="24"/>
                <w:lang w:val="en-US" w:eastAsia="zh-CN"/>
              </w:rPr>
            </w:rPrChange>
          </w:rPr>
          <w:t>的</w:t>
        </w:r>
      </w:ins>
      <w:ins w:id="9943" w:author="20191115" w:date="2020-09-20T17:08:24Z">
        <w:r>
          <w:rPr>
            <w:rFonts w:hint="eastAsia"/>
            <w:color w:val="auto"/>
            <w:sz w:val="24"/>
            <w:lang w:val="en-US" w:eastAsia="zh-CN"/>
            <w:rPrChange w:id="9944" w:author="小多 [2]" w:date="2020-09-23T11:01:09Z">
              <w:rPr>
                <w:rFonts w:hint="eastAsia"/>
                <w:sz w:val="24"/>
                <w:lang w:val="en-US" w:eastAsia="zh-CN"/>
              </w:rPr>
            </w:rPrChange>
          </w:rPr>
          <w:t>提示</w:t>
        </w:r>
      </w:ins>
      <w:ins w:id="9946" w:author="20191115" w:date="2020-09-20T17:08:20Z">
        <w:r>
          <w:rPr>
            <w:rFonts w:hint="eastAsia"/>
            <w:color w:val="auto"/>
            <w:sz w:val="24"/>
            <w:lang w:val="en-US" w:eastAsia="zh-CN"/>
            <w:rPrChange w:id="9947" w:author="小多 [2]" w:date="2020-09-23T11:01:09Z">
              <w:rPr>
                <w:rFonts w:hint="eastAsia"/>
                <w:sz w:val="24"/>
                <w:lang w:val="en-US" w:eastAsia="zh-CN"/>
              </w:rPr>
            </w:rPrChange>
          </w:rPr>
          <w:t>。</w:t>
        </w:r>
      </w:ins>
    </w:p>
    <w:p>
      <w:pPr>
        <w:numPr>
          <w:ilvl w:val="1"/>
          <w:numId w:val="1"/>
        </w:numPr>
        <w:spacing w:line="360" w:lineRule="auto"/>
        <w:ind w:firstLine="480" w:firstLineChars="200"/>
        <w:outlineLvl w:val="1"/>
        <w:rPr>
          <w:bCs/>
          <w:color w:val="auto"/>
          <w:sz w:val="24"/>
          <w:rPrChange w:id="9949" w:author="小多 [2]" w:date="2020-09-23T11:01:09Z">
            <w:rPr>
              <w:bCs/>
              <w:sz w:val="24"/>
            </w:rPr>
          </w:rPrChange>
        </w:rPr>
      </w:pPr>
      <w:bookmarkStart w:id="1031" w:name="_Toc13644"/>
      <w:bookmarkStart w:id="1032" w:name="_Toc12195"/>
      <w:bookmarkStart w:id="1033" w:name="_Toc16842"/>
      <w:bookmarkStart w:id="1034" w:name="_Toc14618"/>
      <w:bookmarkStart w:id="1035" w:name="_Toc12864"/>
      <w:bookmarkStart w:id="1036" w:name="_Toc22642"/>
      <w:bookmarkStart w:id="1037" w:name="_Toc32318"/>
      <w:bookmarkStart w:id="1038" w:name="_Toc24681"/>
      <w:bookmarkStart w:id="1039" w:name="_Toc15092"/>
      <w:bookmarkStart w:id="1040" w:name="_Toc12800739"/>
      <w:bookmarkStart w:id="1041" w:name="_Toc24087"/>
      <w:bookmarkStart w:id="1042" w:name="_Toc14574"/>
      <w:bookmarkStart w:id="1043" w:name="_Toc3437"/>
      <w:bookmarkStart w:id="1044" w:name="_Toc22744"/>
      <w:bookmarkStart w:id="1045" w:name="_Toc30060"/>
      <w:bookmarkStart w:id="1046" w:name="_Toc9062"/>
      <w:bookmarkStart w:id="1047" w:name="_Toc21817"/>
      <w:bookmarkStart w:id="1048" w:name="_Toc6824"/>
      <w:bookmarkStart w:id="1049" w:name="_Toc11910"/>
      <w:bookmarkStart w:id="1050" w:name="_Toc10315"/>
      <w:r>
        <w:rPr>
          <w:bCs/>
          <w:color w:val="auto"/>
          <w:sz w:val="24"/>
          <w:rPrChange w:id="9950" w:author="小多 [2]" w:date="2020-09-23T11:01:09Z">
            <w:rPr>
              <w:bCs/>
              <w:sz w:val="24"/>
            </w:rPr>
          </w:rPrChange>
        </w:rPr>
        <w:t>用户维护要求</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pPr>
        <w:spacing w:line="360" w:lineRule="auto"/>
        <w:ind w:firstLine="480" w:firstLineChars="200"/>
        <w:rPr>
          <w:ins w:id="9951" w:author="20191115" w:date="2020-09-02T10:13:00Z"/>
          <w:color w:val="auto"/>
          <w:kern w:val="0"/>
          <w:sz w:val="24"/>
          <w:rPrChange w:id="9952" w:author="小多 [2]" w:date="2020-09-23T11:01:09Z">
            <w:rPr>
              <w:ins w:id="9953" w:author="20191115" w:date="2020-09-02T10:13:00Z"/>
              <w:kern w:val="0"/>
              <w:sz w:val="24"/>
            </w:rPr>
          </w:rPrChange>
        </w:rPr>
      </w:pPr>
      <w:r>
        <w:rPr>
          <w:color w:val="auto"/>
          <w:sz w:val="24"/>
          <w:rPrChange w:id="9954" w:author="小多 [2]" w:date="2020-09-23T11:01:09Z">
            <w:rPr>
              <w:sz w:val="24"/>
            </w:rPr>
          </w:rPrChange>
        </w:rPr>
        <w:t>用户不需要对软件进行维护。</w:t>
      </w:r>
    </w:p>
    <w:p>
      <w:pPr>
        <w:numPr>
          <w:ilvl w:val="1"/>
          <w:numId w:val="1"/>
        </w:numPr>
        <w:spacing w:line="360" w:lineRule="auto"/>
        <w:ind w:firstLine="480" w:firstLineChars="200"/>
        <w:outlineLvl w:val="1"/>
        <w:rPr>
          <w:ins w:id="9955" w:author="20191115" w:date="2020-09-02T10:26:00Z"/>
          <w:bCs/>
          <w:color w:val="auto"/>
          <w:sz w:val="24"/>
          <w:rPrChange w:id="9956" w:author="小多 [2]" w:date="2020-09-23T11:01:09Z">
            <w:rPr>
              <w:ins w:id="9957" w:author="20191115" w:date="2020-09-02T10:26:00Z"/>
              <w:bCs/>
              <w:sz w:val="24"/>
            </w:rPr>
          </w:rPrChange>
        </w:rPr>
      </w:pPr>
      <w:ins w:id="9958" w:author="20191115" w:date="2020-09-02T10:26:00Z">
        <w:bookmarkStart w:id="1051" w:name="_Toc20407"/>
        <w:bookmarkStart w:id="1052" w:name="_Toc10802"/>
        <w:bookmarkStart w:id="1053" w:name="_Toc26005"/>
        <w:bookmarkStart w:id="1054" w:name="_Toc25833"/>
        <w:bookmarkStart w:id="1055" w:name="_Toc8789"/>
        <w:r>
          <w:rPr>
            <w:rFonts w:hint="eastAsia"/>
            <w:bCs/>
            <w:color w:val="auto"/>
            <w:sz w:val="24"/>
            <w:rPrChange w:id="9959" w:author="小多 [2]" w:date="2020-09-23T11:01:09Z">
              <w:rPr>
                <w:rFonts w:hint="eastAsia"/>
                <w:bCs/>
                <w:sz w:val="24"/>
              </w:rPr>
            </w:rPrChange>
          </w:rPr>
          <w:t>软件检测</w:t>
        </w:r>
        <w:bookmarkEnd w:id="1051"/>
        <w:bookmarkEnd w:id="1052"/>
        <w:bookmarkEnd w:id="1053"/>
        <w:bookmarkEnd w:id="1054"/>
        <w:bookmarkEnd w:id="1055"/>
      </w:ins>
    </w:p>
    <w:p>
      <w:pPr>
        <w:spacing w:line="360" w:lineRule="auto"/>
        <w:ind w:firstLine="480" w:firstLineChars="200"/>
        <w:rPr>
          <w:ins w:id="9961" w:author="20191115" w:date="2020-09-02T10:50:00Z"/>
          <w:color w:val="auto"/>
          <w:kern w:val="0"/>
          <w:sz w:val="24"/>
          <w:rPrChange w:id="9962" w:author="小多 [2]" w:date="2020-09-23T11:01:09Z">
            <w:rPr>
              <w:ins w:id="9963" w:author="20191115" w:date="2020-09-02T10:50:00Z"/>
              <w:kern w:val="0"/>
              <w:sz w:val="24"/>
            </w:rPr>
          </w:rPrChange>
        </w:rPr>
      </w:pPr>
      <w:ins w:id="9964" w:author="20191115" w:date="2020-09-02T10:26:00Z">
        <w:r>
          <w:rPr>
            <w:rFonts w:hint="eastAsia"/>
            <w:color w:val="auto"/>
            <w:kern w:val="0"/>
            <w:sz w:val="24"/>
            <w:rPrChange w:id="9965" w:author="小多 [2]" w:date="2020-09-23T11:01:09Z">
              <w:rPr>
                <w:rFonts w:hint="eastAsia"/>
                <w:kern w:val="0"/>
                <w:sz w:val="24"/>
              </w:rPr>
            </w:rPrChange>
          </w:rPr>
          <w:t>软件第一个发行版本完成后，交由软件检测部门检验。</w:t>
        </w:r>
      </w:ins>
    </w:p>
    <w:p>
      <w:pPr>
        <w:spacing w:line="360" w:lineRule="auto"/>
        <w:ind w:firstLine="480" w:firstLineChars="200"/>
        <w:outlineLvl w:val="1"/>
        <w:rPr>
          <w:ins w:id="9967" w:author="20191115" w:date="2020-09-20T17:08:50Z"/>
          <w:rFonts w:hint="eastAsia"/>
          <w:color w:val="auto"/>
          <w:kern w:val="0"/>
          <w:sz w:val="24"/>
          <w:rPrChange w:id="9968" w:author="小多 [2]" w:date="2020-09-23T11:01:09Z">
            <w:rPr>
              <w:ins w:id="9969" w:author="20191115" w:date="2020-09-20T17:08:50Z"/>
              <w:rFonts w:hint="eastAsia"/>
              <w:kern w:val="0"/>
              <w:sz w:val="24"/>
            </w:rPr>
          </w:rPrChange>
        </w:rPr>
      </w:pPr>
      <w:ins w:id="9970" w:author="20191115" w:date="2020-09-02T10:50:00Z">
        <w:bookmarkStart w:id="1056" w:name="_Toc15868"/>
        <w:bookmarkStart w:id="1057" w:name="_Toc10218"/>
        <w:bookmarkStart w:id="1058" w:name="_Toc32585"/>
        <w:r>
          <w:rPr>
            <w:rFonts w:hint="eastAsia"/>
            <w:color w:val="auto"/>
            <w:kern w:val="0"/>
            <w:sz w:val="24"/>
            <w:rPrChange w:id="9971" w:author="小多 [2]" w:date="2020-09-23T11:01:09Z">
              <w:rPr>
                <w:rFonts w:hint="eastAsia"/>
                <w:kern w:val="0"/>
                <w:sz w:val="24"/>
              </w:rPr>
            </w:rPrChange>
          </w:rPr>
          <w:t>9.9 软件测试</w:t>
        </w:r>
        <w:bookmarkEnd w:id="1056"/>
        <w:bookmarkEnd w:id="1057"/>
        <w:bookmarkEnd w:id="1058"/>
      </w:ins>
    </w:p>
    <w:p>
      <w:pPr>
        <w:spacing w:line="360" w:lineRule="auto"/>
        <w:ind w:firstLine="480" w:firstLineChars="200"/>
        <w:outlineLvl w:val="9"/>
        <w:rPr>
          <w:ins w:id="9973" w:author="20191115" w:date="2020-09-02T10:50:00Z"/>
          <w:rFonts w:hint="eastAsia"/>
          <w:color w:val="auto"/>
          <w:kern w:val="0"/>
          <w:sz w:val="24"/>
          <w:rPrChange w:id="9974" w:author="小多 [2]" w:date="2020-09-23T11:01:09Z">
            <w:rPr>
              <w:ins w:id="9975" w:author="20191115" w:date="2020-09-02T10:50:00Z"/>
              <w:rFonts w:hint="eastAsia"/>
              <w:kern w:val="0"/>
              <w:sz w:val="24"/>
            </w:rPr>
          </w:rPrChange>
        </w:rPr>
      </w:pPr>
      <w:ins w:id="9976" w:author="20191115" w:date="2020-09-20T17:08:50Z">
        <w:r>
          <w:rPr>
            <w:rFonts w:hint="eastAsia"/>
            <w:color w:val="auto"/>
            <w:kern w:val="0"/>
            <w:sz w:val="24"/>
            <w:lang w:val="en-US" w:eastAsia="zh-CN"/>
            <w:rPrChange w:id="9977" w:author="小多 [2]" w:date="2020-09-23T11:01:09Z">
              <w:rPr>
                <w:rFonts w:hint="eastAsia"/>
                <w:kern w:val="0"/>
                <w:sz w:val="24"/>
                <w:lang w:val="en-US" w:eastAsia="zh-CN"/>
              </w:rPr>
            </w:rPrChange>
          </w:rPr>
          <w:t>对设计方案进行验证。</w:t>
        </w:r>
      </w:ins>
    </w:p>
    <w:p>
      <w:pPr>
        <w:spacing w:line="360" w:lineRule="auto"/>
        <w:ind w:firstLine="480" w:firstLineChars="200"/>
        <w:rPr>
          <w:ins w:id="9979" w:author="20191115" w:date="2020-09-20T17:09:36Z"/>
          <w:rFonts w:hint="eastAsia"/>
          <w:color w:val="auto"/>
          <w:kern w:val="0"/>
          <w:sz w:val="24"/>
          <w:rPrChange w:id="9980" w:author="小多 [2]" w:date="2020-09-23T11:01:09Z">
            <w:rPr>
              <w:ins w:id="9981" w:author="20191115" w:date="2020-09-20T17:09:36Z"/>
              <w:rFonts w:hint="eastAsia"/>
              <w:kern w:val="0"/>
              <w:sz w:val="24"/>
            </w:rPr>
          </w:rPrChange>
        </w:rPr>
      </w:pPr>
      <w:ins w:id="9982" w:author="20191115" w:date="2020-09-02T10:51:00Z">
        <w:r>
          <w:rPr>
            <w:rFonts w:hint="eastAsia"/>
            <w:color w:val="auto"/>
            <w:kern w:val="0"/>
            <w:sz w:val="24"/>
            <w:rPrChange w:id="9983" w:author="小多 [2]" w:date="2020-09-23T11:01:09Z">
              <w:rPr>
                <w:rFonts w:hint="eastAsia"/>
                <w:kern w:val="0"/>
                <w:sz w:val="24"/>
              </w:rPr>
            </w:rPrChange>
          </w:rPr>
          <w:t>用户测试方案中应该包括人机设计合理性</w:t>
        </w:r>
      </w:ins>
      <w:ins w:id="9985" w:author="20191115" w:date="2020-09-02T10:52:00Z">
        <w:r>
          <w:rPr>
            <w:rFonts w:hint="eastAsia"/>
            <w:color w:val="auto"/>
            <w:kern w:val="0"/>
            <w:sz w:val="24"/>
            <w:rPrChange w:id="9986" w:author="小多 [2]" w:date="2020-09-23T11:01:09Z">
              <w:rPr>
                <w:rFonts w:hint="eastAsia"/>
                <w:kern w:val="0"/>
                <w:sz w:val="24"/>
              </w:rPr>
            </w:rPrChange>
          </w:rPr>
          <w:t>、容错处理</w:t>
        </w:r>
      </w:ins>
      <w:ins w:id="9988" w:author="20191115" w:date="2020-09-20T17:09:05Z">
        <w:r>
          <w:rPr>
            <w:rFonts w:hint="eastAsia"/>
            <w:color w:val="auto"/>
            <w:kern w:val="0"/>
            <w:sz w:val="24"/>
            <w:lang w:val="en-US" w:eastAsia="zh-CN"/>
            <w:rPrChange w:id="9989" w:author="小多 [2]" w:date="2020-09-23T11:01:09Z">
              <w:rPr>
                <w:rFonts w:hint="eastAsia"/>
                <w:kern w:val="0"/>
                <w:sz w:val="24"/>
                <w:lang w:val="en-US" w:eastAsia="zh-CN"/>
              </w:rPr>
            </w:rPrChange>
          </w:rPr>
          <w:t>、账号密码机制功能、对使用说明书完整性，以及包括对使用人员的培训测试</w:t>
        </w:r>
      </w:ins>
      <w:ins w:id="9991" w:author="20191115" w:date="2020-09-02T10:51:00Z">
        <w:r>
          <w:rPr>
            <w:rFonts w:hint="eastAsia"/>
            <w:color w:val="auto"/>
            <w:kern w:val="0"/>
            <w:sz w:val="24"/>
            <w:rPrChange w:id="9992" w:author="小多 [2]" w:date="2020-09-23T11:01:09Z">
              <w:rPr>
                <w:rFonts w:hint="eastAsia"/>
                <w:kern w:val="0"/>
                <w:sz w:val="24"/>
              </w:rPr>
            </w:rPrChange>
          </w:rPr>
          <w:t>。</w:t>
        </w:r>
      </w:ins>
    </w:p>
    <w:p>
      <w:pPr>
        <w:spacing w:line="360" w:lineRule="auto"/>
        <w:ind w:firstLine="480" w:firstLineChars="200"/>
        <w:rPr>
          <w:ins w:id="9994" w:author="20191115" w:date="2020-09-20T16:39:20Z"/>
          <w:rFonts w:hint="eastAsia"/>
          <w:color w:val="auto"/>
          <w:kern w:val="0"/>
          <w:sz w:val="24"/>
          <w:rPrChange w:id="9995" w:author="小多 [2]" w:date="2020-09-23T11:01:09Z">
            <w:rPr>
              <w:ins w:id="9996" w:author="20191115" w:date="2020-09-20T16:39:20Z"/>
              <w:rFonts w:hint="eastAsia"/>
              <w:kern w:val="0"/>
              <w:sz w:val="24"/>
            </w:rPr>
          </w:rPrChange>
        </w:rPr>
      </w:pPr>
      <w:ins w:id="9997" w:author="20191115" w:date="2020-09-20T17:09:36Z">
        <w:r>
          <w:rPr>
            <w:rFonts w:hint="eastAsia"/>
            <w:color w:val="auto"/>
            <w:kern w:val="0"/>
            <w:sz w:val="24"/>
            <w:lang w:val="en-US" w:eastAsia="zh-CN"/>
            <w:rPrChange w:id="9998" w:author="小多 [2]" w:date="2020-09-23T11:01:09Z">
              <w:rPr>
                <w:rFonts w:hint="eastAsia"/>
                <w:kern w:val="0"/>
                <w:sz w:val="24"/>
                <w:lang w:val="en-US" w:eastAsia="zh-CN"/>
              </w:rPr>
            </w:rPrChange>
          </w:rPr>
          <w:t>系统测试要包括故障处理的测试。</w:t>
        </w:r>
      </w:ins>
    </w:p>
    <w:p>
      <w:pPr>
        <w:spacing w:line="360" w:lineRule="auto"/>
        <w:ind w:firstLine="480" w:firstLineChars="200"/>
        <w:outlineLvl w:val="1"/>
        <w:rPr>
          <w:ins w:id="10000" w:author="20191115" w:date="2020-09-02T10:26:00Z"/>
          <w:rFonts w:hint="default" w:eastAsia="宋体"/>
          <w:color w:val="auto"/>
          <w:kern w:val="0"/>
          <w:sz w:val="24"/>
          <w:lang w:val="en-US" w:eastAsia="zh-CN"/>
          <w:rPrChange w:id="10001" w:author="小多 [2]" w:date="2020-09-23T11:01:09Z">
            <w:rPr>
              <w:ins w:id="10002" w:author="20191115" w:date="2020-09-02T10:26:00Z"/>
              <w:rFonts w:hint="default" w:eastAsia="宋体"/>
              <w:kern w:val="0"/>
              <w:sz w:val="24"/>
              <w:lang w:val="en-US" w:eastAsia="zh-CN"/>
            </w:rPr>
          </w:rPrChange>
        </w:rPr>
      </w:pPr>
      <w:ins w:id="10003" w:author="20191115" w:date="2020-09-20T16:39:21Z">
        <w:bookmarkStart w:id="1059" w:name="_Toc15161"/>
        <w:bookmarkStart w:id="1060" w:name="_Toc22198"/>
        <w:bookmarkStart w:id="1061" w:name="_Toc3558"/>
        <w:r>
          <w:rPr>
            <w:rFonts w:hint="eastAsia"/>
            <w:color w:val="auto"/>
            <w:kern w:val="0"/>
            <w:sz w:val="24"/>
            <w:lang w:val="en-US" w:eastAsia="zh-CN"/>
            <w:rPrChange w:id="10004" w:author="小多 [2]" w:date="2020-09-23T11:01:09Z">
              <w:rPr>
                <w:rFonts w:hint="eastAsia"/>
                <w:kern w:val="0"/>
                <w:sz w:val="24"/>
                <w:lang w:val="en-US" w:eastAsia="zh-CN"/>
              </w:rPr>
            </w:rPrChange>
          </w:rPr>
          <w:t>9.</w:t>
        </w:r>
      </w:ins>
      <w:ins w:id="10006" w:author="20191115" w:date="2020-09-20T16:39:25Z">
        <w:r>
          <w:rPr>
            <w:rFonts w:hint="eastAsia"/>
            <w:color w:val="auto"/>
            <w:kern w:val="0"/>
            <w:sz w:val="24"/>
            <w:lang w:val="en-US" w:eastAsia="zh-CN"/>
            <w:rPrChange w:id="10007" w:author="小多 [2]" w:date="2020-09-23T11:01:09Z">
              <w:rPr>
                <w:rFonts w:hint="eastAsia"/>
                <w:kern w:val="0"/>
                <w:sz w:val="24"/>
                <w:lang w:val="en-US" w:eastAsia="zh-CN"/>
              </w:rPr>
            </w:rPrChange>
          </w:rPr>
          <w:t>1</w:t>
        </w:r>
      </w:ins>
      <w:ins w:id="10009" w:author="20191115" w:date="2020-09-20T16:39:26Z">
        <w:r>
          <w:rPr>
            <w:rFonts w:hint="eastAsia"/>
            <w:color w:val="auto"/>
            <w:kern w:val="0"/>
            <w:sz w:val="24"/>
            <w:lang w:val="en-US" w:eastAsia="zh-CN"/>
            <w:rPrChange w:id="10010" w:author="小多 [2]" w:date="2020-09-23T11:01:09Z">
              <w:rPr>
                <w:rFonts w:hint="eastAsia"/>
                <w:kern w:val="0"/>
                <w:sz w:val="24"/>
                <w:lang w:val="en-US" w:eastAsia="zh-CN"/>
              </w:rPr>
            </w:rPrChange>
          </w:rPr>
          <w:t>0</w:t>
        </w:r>
      </w:ins>
      <w:ins w:id="10012" w:author="20191115" w:date="2020-09-20T16:39:27Z">
        <w:r>
          <w:rPr>
            <w:rFonts w:hint="eastAsia"/>
            <w:color w:val="auto"/>
            <w:kern w:val="0"/>
            <w:sz w:val="24"/>
            <w:lang w:val="en-US" w:eastAsia="zh-CN"/>
            <w:rPrChange w:id="10013" w:author="小多 [2]" w:date="2020-09-23T11:01:09Z">
              <w:rPr>
                <w:rFonts w:hint="eastAsia"/>
                <w:kern w:val="0"/>
                <w:sz w:val="24"/>
                <w:lang w:val="en-US" w:eastAsia="zh-CN"/>
              </w:rPr>
            </w:rPrChange>
          </w:rPr>
          <w:t xml:space="preserve"> </w:t>
        </w:r>
      </w:ins>
      <w:r>
        <w:rPr>
          <w:rFonts w:hint="eastAsia"/>
          <w:color w:val="auto"/>
          <w:kern w:val="0"/>
          <w:sz w:val="24"/>
          <w:lang w:val="en-US" w:eastAsia="zh-CN"/>
          <w:rPrChange w:id="10015" w:author="小多 [2]" w:date="2020-09-23T11:01:09Z">
            <w:rPr>
              <w:rFonts w:hint="eastAsia"/>
              <w:kern w:val="0"/>
              <w:sz w:val="24"/>
              <w:lang w:val="en-US" w:eastAsia="zh-CN"/>
            </w:rPr>
          </w:rPrChange>
        </w:rPr>
        <w:t>法规要求</w:t>
      </w:r>
      <w:bookmarkEnd w:id="1059"/>
      <w:bookmarkEnd w:id="1060"/>
      <w:bookmarkEnd w:id="1061"/>
    </w:p>
    <w:p>
      <w:pPr>
        <w:numPr>
          <w:ilvl w:val="0"/>
          <w:numId w:val="0"/>
        </w:numPr>
        <w:tabs>
          <w:tab w:val="left" w:pos="425"/>
        </w:tabs>
        <w:ind w:leftChars="0"/>
        <w:outlineLvl w:val="9"/>
        <w:rPr>
          <w:rFonts w:hint="default" w:eastAsia="宋体"/>
          <w:color w:val="auto"/>
          <w:kern w:val="0"/>
          <w:sz w:val="24"/>
          <w:lang w:val="en-US" w:eastAsia="zh-CN"/>
          <w:rPrChange w:id="10016" w:author="小多 [2]" w:date="2020-09-23T11:01:09Z">
            <w:rPr>
              <w:rFonts w:hint="default" w:eastAsia="宋体"/>
              <w:kern w:val="0"/>
              <w:sz w:val="24"/>
              <w:lang w:val="en-US" w:eastAsia="zh-CN"/>
            </w:rPr>
          </w:rPrChange>
        </w:rPr>
      </w:pPr>
      <w:r>
        <w:rPr>
          <w:rFonts w:hint="eastAsia"/>
          <w:color w:val="auto"/>
          <w:kern w:val="0"/>
          <w:sz w:val="24"/>
          <w:lang w:val="en-US" w:eastAsia="zh-CN"/>
          <w:rPrChange w:id="10017" w:author="小多 [2]" w:date="2020-09-23T11:01:09Z">
            <w:rPr>
              <w:rFonts w:hint="eastAsia"/>
              <w:kern w:val="0"/>
              <w:sz w:val="24"/>
              <w:lang w:val="en-US" w:eastAsia="zh-CN"/>
            </w:rPr>
          </w:rPrChange>
        </w:rPr>
        <w:tab/>
      </w:r>
      <w:r>
        <w:rPr>
          <w:rFonts w:hint="eastAsia"/>
          <w:color w:val="auto"/>
          <w:kern w:val="0"/>
          <w:sz w:val="24"/>
          <w:lang w:val="en-US" w:eastAsia="zh-CN"/>
          <w:rPrChange w:id="10018" w:author="小多 [2]" w:date="2020-09-23T11:01:09Z">
            <w:rPr>
              <w:rFonts w:hint="eastAsia"/>
              <w:kern w:val="0"/>
              <w:sz w:val="24"/>
              <w:lang w:val="en-US" w:eastAsia="zh-CN"/>
            </w:rPr>
          </w:rPrChange>
        </w:rPr>
        <w:t>见本需求规范“引用标准”</w:t>
      </w:r>
    </w:p>
    <w:p>
      <w:pPr>
        <w:numPr>
          <w:ilvl w:val="0"/>
          <w:numId w:val="1"/>
        </w:numPr>
        <w:tabs>
          <w:tab w:val="left" w:pos="425"/>
        </w:tabs>
        <w:ind w:left="425" w:hanging="425"/>
        <w:outlineLvl w:val="0"/>
        <w:rPr>
          <w:b/>
          <w:bCs/>
          <w:color w:val="auto"/>
          <w:sz w:val="28"/>
          <w:szCs w:val="28"/>
          <w:rPrChange w:id="10019" w:author="小多 [2]" w:date="2020-09-23T11:01:09Z">
            <w:rPr>
              <w:b/>
              <w:bCs/>
              <w:sz w:val="28"/>
              <w:szCs w:val="28"/>
            </w:rPr>
          </w:rPrChange>
        </w:rPr>
      </w:pPr>
      <w:bookmarkStart w:id="1062" w:name="_Toc22952"/>
      <w:bookmarkStart w:id="1063" w:name="_Toc16660"/>
      <w:bookmarkStart w:id="1064" w:name="_Toc8634"/>
      <w:bookmarkStart w:id="1065" w:name="_Toc28784"/>
      <w:bookmarkStart w:id="1066" w:name="_Toc7523"/>
      <w:bookmarkStart w:id="1067" w:name="_Toc30140"/>
      <w:bookmarkStart w:id="1068" w:name="_Toc12800740"/>
      <w:bookmarkStart w:id="1069" w:name="_Toc23481"/>
      <w:bookmarkStart w:id="1070" w:name="_Toc6262"/>
      <w:bookmarkStart w:id="1071" w:name="_Toc15621"/>
      <w:bookmarkStart w:id="1072" w:name="_Toc26709"/>
      <w:bookmarkStart w:id="1073" w:name="_Toc13985"/>
      <w:bookmarkStart w:id="1074" w:name="_Toc26029"/>
      <w:bookmarkStart w:id="1075" w:name="_Toc23826"/>
      <w:bookmarkStart w:id="1076" w:name="_Toc8990"/>
      <w:bookmarkStart w:id="1077" w:name="_Toc6221"/>
      <w:bookmarkStart w:id="1078" w:name="_Toc30181"/>
      <w:bookmarkStart w:id="1079" w:name="_Toc25065"/>
      <w:bookmarkStart w:id="1080" w:name="_Toc20118"/>
      <w:bookmarkStart w:id="1081" w:name="_Toc7567"/>
      <w:r>
        <w:rPr>
          <w:b/>
          <w:bCs/>
          <w:color w:val="auto"/>
          <w:sz w:val="28"/>
          <w:szCs w:val="28"/>
          <w:rPrChange w:id="10020" w:author="小多 [2]" w:date="2020-09-23T11:01:09Z">
            <w:rPr>
              <w:b/>
              <w:bCs/>
              <w:sz w:val="28"/>
              <w:szCs w:val="28"/>
            </w:rPr>
          </w:rPrChange>
        </w:rPr>
        <w:t>特定约束</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pPr>
        <w:spacing w:line="360" w:lineRule="auto"/>
        <w:ind w:firstLine="480" w:firstLineChars="200"/>
        <w:rPr>
          <w:color w:val="auto"/>
          <w:sz w:val="24"/>
          <w:rPrChange w:id="10021" w:author="小多 [2]" w:date="2020-09-23T11:01:09Z">
            <w:rPr>
              <w:sz w:val="24"/>
            </w:rPr>
          </w:rPrChange>
        </w:rPr>
      </w:pPr>
      <w:r>
        <w:rPr>
          <w:color w:val="auto"/>
          <w:sz w:val="24"/>
          <w:rPrChange w:id="10022" w:author="小多 [2]" w:date="2020-09-23T11:01:09Z">
            <w:rPr>
              <w:sz w:val="24"/>
            </w:rPr>
          </w:rPrChange>
        </w:rPr>
        <w:t>无</w:t>
      </w:r>
    </w:p>
    <w:p>
      <w:pPr>
        <w:numPr>
          <w:ilvl w:val="0"/>
          <w:numId w:val="1"/>
        </w:numPr>
        <w:tabs>
          <w:tab w:val="left" w:pos="425"/>
        </w:tabs>
        <w:ind w:left="425" w:hanging="425"/>
        <w:outlineLvl w:val="0"/>
        <w:rPr>
          <w:b/>
          <w:bCs/>
          <w:color w:val="auto"/>
          <w:sz w:val="28"/>
          <w:szCs w:val="28"/>
          <w:rPrChange w:id="10023" w:author="小多 [2]" w:date="2020-09-23T11:01:09Z">
            <w:rPr>
              <w:b/>
              <w:bCs/>
              <w:sz w:val="28"/>
              <w:szCs w:val="28"/>
            </w:rPr>
          </w:rPrChange>
        </w:rPr>
      </w:pPr>
      <w:bookmarkStart w:id="1082" w:name="_Toc17355"/>
      <w:bookmarkStart w:id="1083" w:name="_Toc32255"/>
      <w:bookmarkStart w:id="1084" w:name="_Toc7555"/>
      <w:bookmarkStart w:id="1085" w:name="_Toc13923"/>
      <w:bookmarkStart w:id="1086" w:name="_Toc29514"/>
      <w:bookmarkStart w:id="1087" w:name="_Toc19740"/>
      <w:bookmarkStart w:id="1088" w:name="_Toc8919"/>
      <w:bookmarkStart w:id="1089" w:name="_Toc32271"/>
      <w:bookmarkStart w:id="1090" w:name="_Toc24284"/>
      <w:bookmarkStart w:id="1091" w:name="_Toc8252"/>
      <w:bookmarkStart w:id="1092" w:name="_Toc5395"/>
      <w:bookmarkStart w:id="1093" w:name="_Toc29527"/>
      <w:bookmarkStart w:id="1094" w:name="_Toc18076"/>
      <w:bookmarkStart w:id="1095" w:name="_Toc12021"/>
      <w:bookmarkStart w:id="1096" w:name="_Toc4256"/>
      <w:bookmarkStart w:id="1097" w:name="_Toc19646"/>
      <w:bookmarkStart w:id="1098" w:name="_Toc22372"/>
      <w:bookmarkStart w:id="1099" w:name="_Toc12800741"/>
      <w:bookmarkStart w:id="1100" w:name="_Toc26294"/>
      <w:bookmarkStart w:id="1101" w:name="_Toc30785"/>
      <w:r>
        <w:rPr>
          <w:b/>
          <w:bCs/>
          <w:color w:val="auto"/>
          <w:sz w:val="28"/>
          <w:szCs w:val="28"/>
          <w:rPrChange w:id="10024" w:author="小多 [2]" w:date="2020-09-23T11:01:09Z">
            <w:rPr>
              <w:b/>
              <w:bCs/>
              <w:sz w:val="28"/>
              <w:szCs w:val="28"/>
            </w:rPr>
          </w:rPrChange>
        </w:rPr>
        <w:t>遗留问题</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pPr>
        <w:spacing w:line="360" w:lineRule="auto"/>
        <w:ind w:firstLine="480" w:firstLineChars="200"/>
        <w:rPr>
          <w:color w:val="auto"/>
          <w:sz w:val="24"/>
          <w:rPrChange w:id="10025" w:author="小多 [2]" w:date="2020-09-23T11:01:09Z">
            <w:rPr>
              <w:sz w:val="24"/>
            </w:rPr>
          </w:rPrChange>
        </w:rPr>
      </w:pPr>
      <w:r>
        <w:rPr>
          <w:color w:val="auto"/>
          <w:sz w:val="24"/>
          <w:rPrChange w:id="10026" w:author="小多 [2]" w:date="2020-09-23T11:01:09Z">
            <w:rPr>
              <w:sz w:val="24"/>
            </w:rPr>
          </w:rPrChange>
        </w:rPr>
        <w:t>无</w:t>
      </w:r>
    </w:p>
    <w:p>
      <w:pPr>
        <w:numPr>
          <w:ilvl w:val="0"/>
          <w:numId w:val="1"/>
        </w:numPr>
        <w:tabs>
          <w:tab w:val="left" w:pos="425"/>
        </w:tabs>
        <w:ind w:left="425" w:hanging="425"/>
        <w:outlineLvl w:val="0"/>
        <w:rPr>
          <w:b/>
          <w:bCs/>
          <w:color w:val="auto"/>
          <w:sz w:val="28"/>
          <w:szCs w:val="28"/>
          <w:rPrChange w:id="10027" w:author="小多 [2]" w:date="2020-09-23T11:01:09Z">
            <w:rPr>
              <w:b/>
              <w:bCs/>
              <w:sz w:val="28"/>
              <w:szCs w:val="28"/>
            </w:rPr>
          </w:rPrChange>
        </w:rPr>
      </w:pPr>
      <w:bookmarkStart w:id="1102" w:name="_Toc30329"/>
      <w:bookmarkStart w:id="1103" w:name="_Toc9586"/>
      <w:bookmarkStart w:id="1104" w:name="_Toc6372"/>
      <w:bookmarkStart w:id="1105" w:name="_Toc4024"/>
      <w:bookmarkStart w:id="1106" w:name="_Toc9558"/>
      <w:bookmarkStart w:id="1107" w:name="_Toc27316"/>
      <w:bookmarkStart w:id="1108" w:name="_Toc12089"/>
      <w:bookmarkStart w:id="1109" w:name="_Toc19452"/>
      <w:bookmarkStart w:id="1110" w:name="_Toc4947"/>
      <w:bookmarkStart w:id="1111" w:name="_Toc7035"/>
      <w:bookmarkStart w:id="1112" w:name="_Toc12155"/>
      <w:bookmarkStart w:id="1113" w:name="_Toc18502"/>
      <w:bookmarkStart w:id="1114" w:name="_Toc20461"/>
      <w:bookmarkStart w:id="1115" w:name="_Toc12800742"/>
      <w:bookmarkStart w:id="1116" w:name="_Toc21520"/>
      <w:bookmarkStart w:id="1117" w:name="_Toc7871"/>
      <w:bookmarkStart w:id="1118" w:name="_Toc30393"/>
      <w:bookmarkStart w:id="1119" w:name="_Toc27093"/>
      <w:bookmarkStart w:id="1120" w:name="_Toc27363"/>
      <w:bookmarkStart w:id="1121" w:name="_Toc22168"/>
      <w:r>
        <w:rPr>
          <w:b/>
          <w:bCs/>
          <w:color w:val="auto"/>
          <w:sz w:val="28"/>
          <w:szCs w:val="28"/>
          <w:rPrChange w:id="10028" w:author="小多 [2]" w:date="2020-09-23T11:01:09Z">
            <w:rPr>
              <w:b/>
              <w:bCs/>
              <w:sz w:val="28"/>
              <w:szCs w:val="28"/>
            </w:rPr>
          </w:rPrChange>
        </w:rPr>
        <w:t>风险控制要求</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pPr>
        <w:numPr>
          <w:ilvl w:val="1"/>
          <w:numId w:val="1"/>
        </w:numPr>
        <w:spacing w:line="360" w:lineRule="auto"/>
        <w:outlineLvl w:val="1"/>
        <w:rPr>
          <w:bCs/>
          <w:color w:val="auto"/>
          <w:sz w:val="24"/>
          <w:rPrChange w:id="10029" w:author="小多 [2]" w:date="2020-09-23T11:01:09Z">
            <w:rPr>
              <w:bCs/>
              <w:sz w:val="24"/>
            </w:rPr>
          </w:rPrChange>
        </w:rPr>
      </w:pPr>
      <w:bookmarkStart w:id="1122" w:name="_Toc7770"/>
      <w:bookmarkStart w:id="1123" w:name="_Toc5672"/>
      <w:bookmarkStart w:id="1124" w:name="_Toc12800743"/>
      <w:bookmarkStart w:id="1125" w:name="_Toc23686"/>
      <w:bookmarkStart w:id="1126" w:name="_Toc12515"/>
      <w:bookmarkStart w:id="1127" w:name="_Toc1796"/>
      <w:bookmarkStart w:id="1128" w:name="_Toc25892"/>
      <w:bookmarkStart w:id="1129" w:name="_Toc1055"/>
      <w:bookmarkStart w:id="1130" w:name="_Toc13430"/>
      <w:bookmarkStart w:id="1131" w:name="_Toc13150"/>
      <w:bookmarkStart w:id="1132" w:name="_Toc14883"/>
      <w:bookmarkStart w:id="1133" w:name="_Toc19713"/>
      <w:bookmarkStart w:id="1134" w:name="_Toc19711"/>
      <w:bookmarkStart w:id="1135" w:name="_Toc15706"/>
      <w:bookmarkStart w:id="1136" w:name="_Toc17976"/>
      <w:bookmarkStart w:id="1137" w:name="_Toc1598"/>
      <w:bookmarkStart w:id="1138" w:name="_Toc28462"/>
      <w:bookmarkStart w:id="1139" w:name="_Toc24701"/>
      <w:bookmarkStart w:id="1140" w:name="_Toc16511"/>
      <w:bookmarkStart w:id="1141" w:name="_Toc3583"/>
      <w:r>
        <w:rPr>
          <w:bCs/>
          <w:color w:val="auto"/>
          <w:sz w:val="24"/>
          <w:rPrChange w:id="10030" w:author="小多 [2]" w:date="2020-09-23T11:01:09Z">
            <w:rPr>
              <w:bCs/>
              <w:sz w:val="24"/>
            </w:rPr>
          </w:rPrChange>
        </w:rPr>
        <w:t>初步</w:t>
      </w:r>
      <w:r>
        <w:rPr>
          <w:rFonts w:hint="eastAsia"/>
          <w:bCs/>
          <w:color w:val="auto"/>
          <w:sz w:val="24"/>
          <w:rPrChange w:id="10031" w:author="小多 [2]" w:date="2020-09-23T11:01:09Z">
            <w:rPr>
              <w:rFonts w:hint="eastAsia"/>
              <w:bCs/>
              <w:sz w:val="24"/>
            </w:rPr>
          </w:rPrChange>
        </w:rPr>
        <w:t>危险（源）</w:t>
      </w:r>
      <w:r>
        <w:rPr>
          <w:bCs/>
          <w:color w:val="auto"/>
          <w:sz w:val="24"/>
          <w:rPrChange w:id="10032" w:author="小多 [2]" w:date="2020-09-23T11:01:09Z">
            <w:rPr>
              <w:bCs/>
              <w:sz w:val="24"/>
            </w:rPr>
          </w:rPrChange>
        </w:rPr>
        <w:t>分析软件控制点</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82" w:type="dxa"/>
            <w:shd w:val="pct25" w:color="auto" w:fill="auto"/>
            <w:vAlign w:val="center"/>
          </w:tcPr>
          <w:p>
            <w:pPr>
              <w:jc w:val="center"/>
              <w:rPr>
                <w:b/>
                <w:bCs/>
                <w:color w:val="auto"/>
                <w:szCs w:val="21"/>
                <w:rPrChange w:id="10033" w:author="小多 [2]" w:date="2020-09-23T11:01:09Z">
                  <w:rPr>
                    <w:b/>
                    <w:bCs/>
                    <w:szCs w:val="21"/>
                  </w:rPr>
                </w:rPrChange>
              </w:rPr>
            </w:pPr>
            <w:r>
              <w:rPr>
                <w:rFonts w:hint="eastAsia"/>
                <w:b/>
                <w:bCs/>
                <w:color w:val="auto"/>
                <w:szCs w:val="21"/>
                <w:rPrChange w:id="10034" w:author="小多 [2]" w:date="2020-09-23T11:01:09Z">
                  <w:rPr>
                    <w:rFonts w:hint="eastAsia"/>
                    <w:b/>
                    <w:bCs/>
                    <w:szCs w:val="21"/>
                  </w:rPr>
                </w:rPrChange>
              </w:rPr>
              <w:t>序号</w:t>
            </w:r>
          </w:p>
        </w:tc>
        <w:tc>
          <w:tcPr>
            <w:tcW w:w="1003" w:type="dxa"/>
            <w:shd w:val="pct25" w:color="auto" w:fill="auto"/>
            <w:vAlign w:val="center"/>
          </w:tcPr>
          <w:p>
            <w:pPr>
              <w:jc w:val="center"/>
              <w:rPr>
                <w:b/>
                <w:bCs/>
                <w:color w:val="auto"/>
                <w:szCs w:val="21"/>
                <w:rPrChange w:id="10035" w:author="小多 [2]" w:date="2020-09-23T11:01:09Z">
                  <w:rPr>
                    <w:b/>
                    <w:bCs/>
                    <w:szCs w:val="21"/>
                  </w:rPr>
                </w:rPrChange>
              </w:rPr>
            </w:pPr>
            <w:r>
              <w:rPr>
                <w:rFonts w:hint="eastAsia"/>
                <w:b/>
                <w:bCs/>
                <w:color w:val="auto"/>
                <w:szCs w:val="21"/>
                <w:rPrChange w:id="10036" w:author="小多 [2]" w:date="2020-09-23T11:01:09Z">
                  <w:rPr>
                    <w:rFonts w:hint="eastAsia"/>
                    <w:b/>
                    <w:bCs/>
                    <w:szCs w:val="21"/>
                  </w:rPr>
                </w:rPrChange>
              </w:rPr>
              <w:t>风险需求编号</w:t>
            </w:r>
          </w:p>
        </w:tc>
        <w:tc>
          <w:tcPr>
            <w:tcW w:w="3309" w:type="dxa"/>
            <w:shd w:val="pct25" w:color="auto" w:fill="auto"/>
            <w:vAlign w:val="center"/>
          </w:tcPr>
          <w:p>
            <w:pPr>
              <w:jc w:val="center"/>
              <w:rPr>
                <w:b/>
                <w:bCs/>
                <w:color w:val="auto"/>
                <w:szCs w:val="21"/>
                <w:rPrChange w:id="10037" w:author="小多 [2]" w:date="2020-09-23T11:01:09Z">
                  <w:rPr>
                    <w:b/>
                    <w:bCs/>
                    <w:szCs w:val="21"/>
                  </w:rPr>
                </w:rPrChange>
              </w:rPr>
            </w:pPr>
            <w:r>
              <w:rPr>
                <w:rFonts w:hint="eastAsia"/>
                <w:b/>
                <w:bCs/>
                <w:color w:val="auto"/>
                <w:szCs w:val="21"/>
                <w:rPrChange w:id="10038" w:author="小多 [2]" w:date="2020-09-23T11:01:09Z">
                  <w:rPr>
                    <w:rFonts w:hint="eastAsia"/>
                    <w:b/>
                    <w:bCs/>
                    <w:szCs w:val="21"/>
                  </w:rPr>
                </w:rPrChange>
              </w:rPr>
              <w:t>风险需求</w:t>
            </w:r>
          </w:p>
        </w:tc>
        <w:tc>
          <w:tcPr>
            <w:tcW w:w="1267" w:type="dxa"/>
            <w:shd w:val="pct25" w:color="auto" w:fill="auto"/>
            <w:vAlign w:val="center"/>
          </w:tcPr>
          <w:p>
            <w:pPr>
              <w:jc w:val="center"/>
              <w:rPr>
                <w:b/>
                <w:bCs/>
                <w:color w:val="auto"/>
                <w:szCs w:val="21"/>
                <w:rPrChange w:id="10039" w:author="小多 [2]" w:date="2020-09-23T11:01:09Z">
                  <w:rPr>
                    <w:b/>
                    <w:bCs/>
                    <w:szCs w:val="21"/>
                  </w:rPr>
                </w:rPrChange>
              </w:rPr>
            </w:pPr>
            <w:r>
              <w:rPr>
                <w:rFonts w:hint="eastAsia"/>
                <w:b/>
                <w:bCs/>
                <w:color w:val="auto"/>
                <w:szCs w:val="21"/>
                <w:rPrChange w:id="10040" w:author="小多 [2]" w:date="2020-09-23T11:01:09Z">
                  <w:rPr>
                    <w:rFonts w:hint="eastAsia"/>
                    <w:b/>
                    <w:bCs/>
                    <w:szCs w:val="21"/>
                  </w:rPr>
                </w:rPrChange>
              </w:rPr>
              <w:t>软件需求编号</w:t>
            </w:r>
          </w:p>
        </w:tc>
        <w:tc>
          <w:tcPr>
            <w:tcW w:w="3601" w:type="dxa"/>
            <w:shd w:val="pct25" w:color="auto" w:fill="auto"/>
            <w:vAlign w:val="center"/>
          </w:tcPr>
          <w:p>
            <w:pPr>
              <w:jc w:val="center"/>
              <w:rPr>
                <w:b/>
                <w:bCs/>
                <w:color w:val="auto"/>
                <w:szCs w:val="21"/>
                <w:rPrChange w:id="10041" w:author="小多 [2]" w:date="2020-09-23T11:01:09Z">
                  <w:rPr>
                    <w:b/>
                    <w:bCs/>
                    <w:szCs w:val="21"/>
                  </w:rPr>
                </w:rPrChange>
              </w:rPr>
            </w:pPr>
            <w:r>
              <w:rPr>
                <w:rFonts w:hint="eastAsia"/>
                <w:b/>
                <w:bCs/>
                <w:color w:val="auto"/>
                <w:szCs w:val="21"/>
                <w:rPrChange w:id="10042" w:author="小多 [2]" w:date="2020-09-23T11:01:09Z">
                  <w:rPr>
                    <w:rFonts w:hint="eastAsia"/>
                    <w:b/>
                    <w:bCs/>
                    <w:szCs w:val="21"/>
                  </w:rPr>
                </w:rPrChange>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1</w:t>
            </w:r>
          </w:p>
        </w:tc>
        <w:tc>
          <w:tcPr>
            <w:tcW w:w="1003" w:type="dxa"/>
            <w:vAlign w:val="center"/>
          </w:tcPr>
          <w:p>
            <w:pPr>
              <w:rPr>
                <w:color w:val="auto"/>
                <w:szCs w:val="21"/>
                <w:rPrChange w:id="10043" w:author="小多 [2]" w:date="2020-09-23T11:01:09Z">
                  <w:rPr>
                    <w:color w:val="FF0000"/>
                    <w:szCs w:val="21"/>
                  </w:rPr>
                </w:rPrChange>
              </w:rPr>
            </w:pPr>
            <w:r>
              <w:rPr>
                <w:rFonts w:hint="eastAsia"/>
                <w:snapToGrid w:val="0"/>
                <w:color w:val="auto"/>
                <w:szCs w:val="21"/>
                <w:rPrChange w:id="10044" w:author="小多 [2]" w:date="2020-09-23T11:01:09Z">
                  <w:rPr>
                    <w:rFonts w:hint="eastAsia"/>
                    <w:snapToGrid w:val="0"/>
                    <w:szCs w:val="21"/>
                  </w:rPr>
                </w:rPrChange>
              </w:rPr>
              <w:t>H1-1_1</w:t>
            </w:r>
          </w:p>
        </w:tc>
        <w:tc>
          <w:tcPr>
            <w:tcW w:w="3309" w:type="dxa"/>
            <w:vAlign w:val="center"/>
          </w:tcPr>
          <w:p>
            <w:pPr>
              <w:rPr>
                <w:color w:val="auto"/>
                <w:szCs w:val="21"/>
                <w:rPrChange w:id="10045" w:author="小多 [2]" w:date="2020-09-23T11:01:09Z">
                  <w:rPr>
                    <w:color w:val="FF0000"/>
                    <w:szCs w:val="21"/>
                  </w:rPr>
                </w:rPrChange>
              </w:rPr>
            </w:pPr>
            <w:r>
              <w:rPr>
                <w:rFonts w:hint="eastAsia"/>
                <w:snapToGrid w:val="0"/>
                <w:color w:val="auto"/>
                <w:szCs w:val="21"/>
                <w:rPrChange w:id="10046" w:author="小多 [2]" w:date="2020-09-23T11:01:09Z">
                  <w:rPr>
                    <w:rFonts w:hint="eastAsia"/>
                    <w:snapToGrid w:val="0"/>
                    <w:szCs w:val="21"/>
                  </w:rPr>
                </w:rPrChange>
              </w:rPr>
              <w:t>使用说明书中明确软件性能特征</w:t>
            </w:r>
          </w:p>
        </w:tc>
        <w:tc>
          <w:tcPr>
            <w:tcW w:w="1267" w:type="dxa"/>
            <w:vAlign w:val="center"/>
          </w:tcPr>
          <w:p>
            <w:pPr>
              <w:rPr>
                <w:color w:val="auto"/>
                <w:kern w:val="0"/>
                <w:szCs w:val="21"/>
              </w:rPr>
            </w:pPr>
            <w:r>
              <w:rPr>
                <w:rFonts w:hint="eastAsia"/>
                <w:color w:val="auto"/>
                <w:kern w:val="0"/>
                <w:szCs w:val="21"/>
              </w:rPr>
              <w:t>9.6</w:t>
            </w:r>
          </w:p>
        </w:tc>
        <w:tc>
          <w:tcPr>
            <w:tcW w:w="3601" w:type="dxa"/>
            <w:vAlign w:val="center"/>
          </w:tcPr>
          <w:p>
            <w:pPr>
              <w:rPr>
                <w:color w:val="auto"/>
                <w:kern w:val="0"/>
                <w:szCs w:val="21"/>
                <w:rPrChange w:id="10047" w:author="小多 [2]" w:date="2020-09-23T11:01:09Z">
                  <w:rPr>
                    <w:color w:val="FF0000"/>
                    <w:kern w:val="0"/>
                    <w:szCs w:val="21"/>
                  </w:rPr>
                </w:rPrChange>
              </w:rPr>
            </w:pPr>
            <w:r>
              <w:rPr>
                <w:rFonts w:hint="eastAsia"/>
                <w:bCs/>
                <w:color w:val="auto"/>
                <w:sz w:val="21"/>
                <w:szCs w:val="21"/>
                <w:rPrChange w:id="10048" w:author="小多 [2]" w:date="2020-09-23T11:01:09Z">
                  <w:rPr>
                    <w:rFonts w:hint="eastAsia"/>
                    <w:bCs/>
                    <w:sz w:val="21"/>
                    <w:szCs w:val="21"/>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2</w:t>
            </w:r>
          </w:p>
        </w:tc>
        <w:tc>
          <w:tcPr>
            <w:tcW w:w="1003" w:type="dxa"/>
            <w:vAlign w:val="center"/>
          </w:tcPr>
          <w:p>
            <w:pPr>
              <w:rPr>
                <w:color w:val="auto"/>
                <w:szCs w:val="21"/>
                <w:rPrChange w:id="10049" w:author="小多 [2]" w:date="2020-09-23T11:01:09Z">
                  <w:rPr>
                    <w:color w:val="FF0000"/>
                    <w:szCs w:val="21"/>
                  </w:rPr>
                </w:rPrChange>
              </w:rPr>
            </w:pPr>
            <w:r>
              <w:rPr>
                <w:rFonts w:hint="eastAsia"/>
                <w:snapToGrid w:val="0"/>
                <w:color w:val="auto"/>
                <w:szCs w:val="21"/>
                <w:rPrChange w:id="10050" w:author="小多 [2]" w:date="2020-09-23T11:01:09Z">
                  <w:rPr>
                    <w:rFonts w:hint="eastAsia"/>
                    <w:snapToGrid w:val="0"/>
                    <w:szCs w:val="21"/>
                  </w:rPr>
                </w:rPrChange>
              </w:rPr>
              <w:t>H1-1_2</w:t>
            </w:r>
          </w:p>
        </w:tc>
        <w:tc>
          <w:tcPr>
            <w:tcW w:w="3309" w:type="dxa"/>
            <w:vAlign w:val="center"/>
          </w:tcPr>
          <w:p>
            <w:pPr>
              <w:rPr>
                <w:color w:val="auto"/>
                <w:szCs w:val="21"/>
                <w:rPrChange w:id="10051" w:author="小多 [2]" w:date="2020-09-23T11:01:09Z">
                  <w:rPr>
                    <w:color w:val="FF0000"/>
                    <w:szCs w:val="21"/>
                  </w:rPr>
                </w:rPrChange>
              </w:rPr>
            </w:pPr>
            <w:r>
              <w:rPr>
                <w:rFonts w:hint="eastAsia"/>
                <w:snapToGrid w:val="0"/>
                <w:color w:val="auto"/>
                <w:szCs w:val="21"/>
                <w:rPrChange w:id="10052" w:author="小多 [2]" w:date="2020-09-23T11:01:09Z">
                  <w:rPr>
                    <w:rFonts w:hint="eastAsia"/>
                    <w:snapToGrid w:val="0"/>
                    <w:szCs w:val="21"/>
                  </w:rPr>
                </w:rPrChange>
              </w:rPr>
              <w:t>使用说明书中明确预期使用规范</w:t>
            </w:r>
          </w:p>
        </w:tc>
        <w:tc>
          <w:tcPr>
            <w:tcW w:w="1267" w:type="dxa"/>
            <w:vAlign w:val="center"/>
          </w:tcPr>
          <w:p>
            <w:pPr>
              <w:rPr>
                <w:del w:id="10053" w:author="小多 [2]" w:date="2020-09-23T11:15:24Z"/>
                <w:color w:val="auto"/>
              </w:rPr>
            </w:pPr>
          </w:p>
          <w:p>
            <w:pPr>
              <w:rPr>
                <w:del w:id="10054" w:author="小多 [2]" w:date="2020-09-23T11:15:24Z"/>
                <w:color w:val="auto"/>
              </w:rPr>
            </w:pPr>
          </w:p>
          <w:p>
            <w:pPr>
              <w:rPr>
                <w:del w:id="10055" w:author="小多 [2]" w:date="2020-09-23T11:15:24Z"/>
                <w:color w:val="auto"/>
              </w:rPr>
            </w:pPr>
          </w:p>
          <w:p>
            <w:pPr>
              <w:rPr>
                <w:color w:val="auto"/>
                <w:kern w:val="0"/>
                <w:szCs w:val="21"/>
              </w:rPr>
            </w:pPr>
            <w:r>
              <w:rPr>
                <w:rFonts w:hint="eastAsia"/>
                <w:color w:val="auto"/>
                <w:kern w:val="0"/>
                <w:szCs w:val="21"/>
              </w:rPr>
              <w:t>9.6</w:t>
            </w:r>
          </w:p>
        </w:tc>
        <w:tc>
          <w:tcPr>
            <w:tcW w:w="3601" w:type="dxa"/>
            <w:vAlign w:val="center"/>
          </w:tcPr>
          <w:p>
            <w:pPr>
              <w:rPr>
                <w:del w:id="10056" w:author="小多 [2]" w:date="2020-09-23T11:15:29Z"/>
                <w:color w:val="auto"/>
                <w:szCs w:val="21"/>
                <w:rPrChange w:id="10057" w:author="小多 [2]" w:date="2020-09-23T11:01:09Z">
                  <w:rPr>
                    <w:del w:id="10058" w:author="小多 [2]" w:date="2020-09-23T11:15:29Z"/>
                    <w:szCs w:val="21"/>
                  </w:rPr>
                </w:rPrChange>
              </w:rPr>
            </w:pPr>
            <w:r>
              <w:rPr>
                <w:rFonts w:hint="eastAsia"/>
                <w:bCs/>
                <w:color w:val="auto"/>
                <w:sz w:val="21"/>
                <w:szCs w:val="21"/>
                <w:rPrChange w:id="10059" w:author="小多 [2]" w:date="2020-09-23T11:01:09Z">
                  <w:rPr>
                    <w:rFonts w:hint="eastAsia"/>
                    <w:bCs/>
                    <w:sz w:val="21"/>
                    <w:szCs w:val="21"/>
                  </w:rPr>
                </w:rPrChange>
              </w:rPr>
              <w:t>编制的用户文档要求</w:t>
            </w:r>
          </w:p>
          <w:p>
            <w:pPr>
              <w:rPr>
                <w:del w:id="10060" w:author="小多 [2]" w:date="2020-09-23T11:15:27Z"/>
                <w:color w:val="auto"/>
                <w:szCs w:val="21"/>
                <w:rPrChange w:id="10061" w:author="小多 [2]" w:date="2020-09-23T11:01:09Z">
                  <w:rPr>
                    <w:del w:id="10062" w:author="小多 [2]" w:date="2020-09-23T11:15:27Z"/>
                    <w:szCs w:val="21"/>
                  </w:rPr>
                </w:rPrChange>
              </w:rPr>
            </w:pPr>
          </w:p>
          <w:p>
            <w:pPr>
              <w:rPr>
                <w:del w:id="10063" w:author="小多 [2]" w:date="2020-09-23T11:15:27Z"/>
                <w:color w:val="auto"/>
                <w:szCs w:val="21"/>
                <w:rPrChange w:id="10064" w:author="小多 [2]" w:date="2020-09-23T11:01:09Z">
                  <w:rPr>
                    <w:del w:id="10065" w:author="小多 [2]" w:date="2020-09-23T11:15:27Z"/>
                  </w:rPr>
                </w:rPrChange>
              </w:rPr>
            </w:pPr>
          </w:p>
          <w:p>
            <w:pPr>
              <w:rPr>
                <w:color w:val="auto"/>
                <w:kern w:val="0"/>
                <w:szCs w:val="21"/>
                <w:rPrChange w:id="10066" w:author="小多 [2]" w:date="2020-09-23T11:01:09Z">
                  <w:rPr>
                    <w:color w:val="FF0000"/>
                    <w:kern w:val="0"/>
                    <w:szCs w:val="21"/>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82" w:type="dxa"/>
            <w:vAlign w:val="center"/>
          </w:tcPr>
          <w:p>
            <w:pPr>
              <w:rPr>
                <w:color w:val="auto"/>
                <w:szCs w:val="21"/>
              </w:rPr>
            </w:pPr>
            <w:r>
              <w:rPr>
                <w:rFonts w:hint="eastAsia"/>
                <w:color w:val="auto"/>
                <w:szCs w:val="21"/>
              </w:rPr>
              <w:t>3</w:t>
            </w:r>
          </w:p>
        </w:tc>
        <w:tc>
          <w:tcPr>
            <w:tcW w:w="1003" w:type="dxa"/>
            <w:vAlign w:val="center"/>
          </w:tcPr>
          <w:p>
            <w:pPr>
              <w:rPr>
                <w:color w:val="auto"/>
                <w:szCs w:val="21"/>
                <w:rPrChange w:id="10067" w:author="小多 [2]" w:date="2020-09-23T11:01:09Z">
                  <w:rPr>
                    <w:color w:val="FF0000"/>
                    <w:szCs w:val="21"/>
                  </w:rPr>
                </w:rPrChange>
              </w:rPr>
            </w:pPr>
            <w:r>
              <w:rPr>
                <w:rFonts w:hint="eastAsia"/>
                <w:snapToGrid w:val="0"/>
                <w:color w:val="auto"/>
                <w:szCs w:val="21"/>
                <w:rPrChange w:id="10068" w:author="小多 [2]" w:date="2020-09-23T11:01:09Z">
                  <w:rPr>
                    <w:rFonts w:hint="eastAsia"/>
                    <w:snapToGrid w:val="0"/>
                    <w:szCs w:val="21"/>
                  </w:rPr>
                </w:rPrChange>
              </w:rPr>
              <w:t>H1-1_3</w:t>
            </w:r>
          </w:p>
        </w:tc>
        <w:tc>
          <w:tcPr>
            <w:tcW w:w="3309" w:type="dxa"/>
            <w:vAlign w:val="center"/>
          </w:tcPr>
          <w:p>
            <w:pPr>
              <w:rPr>
                <w:color w:val="auto"/>
                <w:szCs w:val="21"/>
                <w:rPrChange w:id="10069" w:author="小多 [2]" w:date="2020-09-23T11:01:09Z">
                  <w:rPr>
                    <w:color w:val="FF0000"/>
                    <w:szCs w:val="21"/>
                  </w:rPr>
                </w:rPrChange>
              </w:rPr>
            </w:pPr>
            <w:r>
              <w:rPr>
                <w:rFonts w:hint="eastAsia"/>
                <w:snapToGrid w:val="0"/>
                <w:color w:val="auto"/>
                <w:szCs w:val="21"/>
                <w:rPrChange w:id="10070" w:author="小多 [2]" w:date="2020-09-23T11:01:09Z">
                  <w:rPr>
                    <w:rFonts w:hint="eastAsia"/>
                    <w:snapToGrid w:val="0"/>
                    <w:szCs w:val="21"/>
                  </w:rPr>
                </w:rPrChange>
              </w:rPr>
              <w:t>使用说明书中明确产品的局限性</w:t>
            </w:r>
          </w:p>
        </w:tc>
        <w:tc>
          <w:tcPr>
            <w:tcW w:w="1267" w:type="dxa"/>
            <w:vAlign w:val="center"/>
          </w:tcPr>
          <w:p>
            <w:pPr>
              <w:rPr>
                <w:del w:id="10071" w:author="小多 [2]" w:date="2020-09-23T11:15:33Z"/>
                <w:color w:val="auto"/>
              </w:rPr>
            </w:pPr>
          </w:p>
          <w:p>
            <w:pPr>
              <w:rPr>
                <w:del w:id="10072" w:author="小多 [2]" w:date="2020-09-23T11:15:33Z"/>
                <w:color w:val="auto"/>
              </w:rPr>
            </w:pPr>
          </w:p>
          <w:p>
            <w:pPr>
              <w:rPr>
                <w:del w:id="10073" w:author="小多 [2]" w:date="2020-09-23T11:15:33Z"/>
                <w:color w:val="auto"/>
              </w:rPr>
            </w:pPr>
          </w:p>
          <w:p>
            <w:pPr>
              <w:rPr>
                <w:color w:val="auto"/>
                <w:szCs w:val="21"/>
              </w:rPr>
            </w:pPr>
            <w:r>
              <w:rPr>
                <w:rFonts w:hint="eastAsia"/>
                <w:color w:val="auto"/>
                <w:kern w:val="0"/>
                <w:szCs w:val="21"/>
              </w:rPr>
              <w:t>9.6</w:t>
            </w:r>
          </w:p>
        </w:tc>
        <w:tc>
          <w:tcPr>
            <w:tcW w:w="3601" w:type="dxa"/>
            <w:vAlign w:val="center"/>
          </w:tcPr>
          <w:p>
            <w:pPr>
              <w:rPr>
                <w:del w:id="10074" w:author="小多 [2]" w:date="2020-09-23T11:15:36Z"/>
                <w:color w:val="auto"/>
                <w:szCs w:val="21"/>
                <w:rPrChange w:id="10075" w:author="小多 [2]" w:date="2020-09-23T11:01:09Z">
                  <w:rPr>
                    <w:del w:id="10076" w:author="小多 [2]" w:date="2020-09-23T11:15:36Z"/>
                    <w:szCs w:val="21"/>
                  </w:rPr>
                </w:rPrChange>
              </w:rPr>
            </w:pPr>
            <w:r>
              <w:rPr>
                <w:rFonts w:hint="eastAsia"/>
                <w:bCs/>
                <w:color w:val="auto"/>
                <w:sz w:val="21"/>
                <w:szCs w:val="21"/>
                <w:rPrChange w:id="10077" w:author="小多 [2]" w:date="2020-09-23T11:01:09Z">
                  <w:rPr>
                    <w:rFonts w:hint="eastAsia"/>
                    <w:bCs/>
                    <w:sz w:val="21"/>
                    <w:szCs w:val="21"/>
                  </w:rPr>
                </w:rPrChange>
              </w:rPr>
              <w:t>编制的用户文档要求</w:t>
            </w:r>
          </w:p>
          <w:p>
            <w:pPr>
              <w:rPr>
                <w:del w:id="10078" w:author="小多 [2]" w:date="2020-09-23T11:15:36Z"/>
                <w:color w:val="auto"/>
                <w:szCs w:val="21"/>
                <w:rPrChange w:id="10079" w:author="小多 [2]" w:date="2020-09-23T11:01:09Z">
                  <w:rPr>
                    <w:del w:id="10080" w:author="小多 [2]" w:date="2020-09-23T11:15:36Z"/>
                    <w:szCs w:val="21"/>
                  </w:rPr>
                </w:rPrChange>
              </w:rPr>
            </w:pPr>
          </w:p>
          <w:p>
            <w:pPr>
              <w:rPr>
                <w:del w:id="10081" w:author="小多 [2]" w:date="2020-09-23T11:15:37Z"/>
                <w:color w:val="auto"/>
                <w:szCs w:val="21"/>
                <w:rPrChange w:id="10082" w:author="小多 [2]" w:date="2020-09-23T11:01:09Z">
                  <w:rPr>
                    <w:del w:id="10083" w:author="小多 [2]" w:date="2020-09-23T11:15:37Z"/>
                  </w:rPr>
                </w:rPrChange>
              </w:rPr>
            </w:pPr>
          </w:p>
          <w:p>
            <w:pPr>
              <w:spacing w:line="360" w:lineRule="auto"/>
              <w:outlineLvl w:val="1"/>
              <w:rPr>
                <w:color w:val="auto"/>
                <w:szCs w:val="21"/>
                <w:rPrChange w:id="10084" w:author="小多 [2]" w:date="2020-09-23T11:01:09Z">
                  <w:rPr>
                    <w:color w:val="FF0000"/>
                    <w:szCs w:val="21"/>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4</w:t>
            </w:r>
          </w:p>
        </w:tc>
        <w:tc>
          <w:tcPr>
            <w:tcW w:w="1003" w:type="dxa"/>
            <w:vAlign w:val="center"/>
          </w:tcPr>
          <w:p>
            <w:pPr>
              <w:rPr>
                <w:color w:val="auto"/>
                <w:szCs w:val="21"/>
                <w:rPrChange w:id="10085" w:author="小多 [2]" w:date="2020-09-23T11:01:09Z">
                  <w:rPr>
                    <w:color w:val="FF0000"/>
                    <w:szCs w:val="21"/>
                  </w:rPr>
                </w:rPrChange>
              </w:rPr>
            </w:pPr>
            <w:r>
              <w:rPr>
                <w:rFonts w:hint="eastAsia"/>
                <w:snapToGrid w:val="0"/>
                <w:color w:val="auto"/>
                <w:szCs w:val="21"/>
                <w:rPrChange w:id="10086" w:author="小多 [2]" w:date="2020-09-23T11:01:09Z">
                  <w:rPr>
                    <w:rFonts w:hint="eastAsia"/>
                    <w:snapToGrid w:val="0"/>
                    <w:szCs w:val="21"/>
                  </w:rPr>
                </w:rPrChange>
              </w:rPr>
              <w:t>H2-1</w:t>
            </w:r>
          </w:p>
        </w:tc>
        <w:tc>
          <w:tcPr>
            <w:tcW w:w="3309" w:type="dxa"/>
            <w:vAlign w:val="center"/>
          </w:tcPr>
          <w:p>
            <w:pPr>
              <w:rPr>
                <w:color w:val="auto"/>
                <w:szCs w:val="21"/>
                <w:rPrChange w:id="10087" w:author="小多 [2]" w:date="2020-09-23T11:01:09Z">
                  <w:rPr>
                    <w:color w:val="FF0000"/>
                    <w:szCs w:val="21"/>
                  </w:rPr>
                </w:rPrChange>
              </w:rPr>
            </w:pPr>
            <w:r>
              <w:rPr>
                <w:rFonts w:hint="eastAsia"/>
                <w:snapToGrid w:val="0"/>
                <w:color w:val="auto"/>
                <w:szCs w:val="21"/>
                <w:rPrChange w:id="10088" w:author="小多 [2]" w:date="2020-09-23T11:01:09Z">
                  <w:rPr>
                    <w:rFonts w:hint="eastAsia"/>
                    <w:snapToGrid w:val="0"/>
                    <w:szCs w:val="21"/>
                  </w:rPr>
                </w:rPrChange>
              </w:rPr>
              <w:t>设计软件对数据加密</w:t>
            </w:r>
          </w:p>
        </w:tc>
        <w:tc>
          <w:tcPr>
            <w:tcW w:w="1267" w:type="dxa"/>
            <w:vAlign w:val="center"/>
          </w:tcPr>
          <w:p>
            <w:pPr>
              <w:rPr>
                <w:color w:val="auto"/>
                <w:szCs w:val="21"/>
              </w:rPr>
            </w:pPr>
            <w:r>
              <w:rPr>
                <w:rFonts w:hint="eastAsia"/>
                <w:color w:val="auto"/>
                <w:szCs w:val="21"/>
              </w:rPr>
              <w:t>9.1</w:t>
            </w:r>
          </w:p>
        </w:tc>
        <w:tc>
          <w:tcPr>
            <w:tcW w:w="3601" w:type="dxa"/>
            <w:vAlign w:val="center"/>
          </w:tcPr>
          <w:p>
            <w:pPr>
              <w:rPr>
                <w:color w:val="auto"/>
                <w:szCs w:val="21"/>
                <w:rPrChange w:id="10089" w:author="小多 [2]" w:date="2020-09-23T11:01:09Z">
                  <w:rPr>
                    <w:color w:val="FF0000"/>
                    <w:szCs w:val="21"/>
                  </w:rPr>
                </w:rPrChange>
              </w:rPr>
            </w:pPr>
            <w:r>
              <w:rPr>
                <w:rFonts w:hint="eastAsia"/>
                <w:bCs/>
                <w:color w:val="auto"/>
                <w:sz w:val="21"/>
                <w:szCs w:val="21"/>
                <w:rPrChange w:id="10090" w:author="小多 [2]" w:date="2020-09-23T11:01:09Z">
                  <w:rPr>
                    <w:rFonts w:hint="eastAsia"/>
                    <w:bCs/>
                    <w:sz w:val="21"/>
                    <w:szCs w:val="21"/>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5</w:t>
            </w:r>
          </w:p>
        </w:tc>
        <w:tc>
          <w:tcPr>
            <w:tcW w:w="1003" w:type="dxa"/>
            <w:vAlign w:val="center"/>
          </w:tcPr>
          <w:p>
            <w:pPr>
              <w:rPr>
                <w:snapToGrid w:val="0"/>
                <w:color w:val="auto"/>
                <w:szCs w:val="21"/>
                <w:rPrChange w:id="10091" w:author="小多 [2]" w:date="2020-09-23T11:01:09Z">
                  <w:rPr>
                    <w:snapToGrid w:val="0"/>
                    <w:color w:val="FF0000"/>
                    <w:szCs w:val="21"/>
                  </w:rPr>
                </w:rPrChange>
              </w:rPr>
            </w:pPr>
            <w:r>
              <w:rPr>
                <w:rFonts w:hint="eastAsia"/>
                <w:snapToGrid w:val="0"/>
                <w:color w:val="auto"/>
                <w:szCs w:val="21"/>
                <w:rPrChange w:id="10092" w:author="小多 [2]" w:date="2020-09-23T11:01:09Z">
                  <w:rPr>
                    <w:rFonts w:hint="eastAsia"/>
                    <w:snapToGrid w:val="0"/>
                    <w:szCs w:val="21"/>
                  </w:rPr>
                </w:rPrChange>
              </w:rPr>
              <w:t>H2-2</w:t>
            </w:r>
          </w:p>
        </w:tc>
        <w:tc>
          <w:tcPr>
            <w:tcW w:w="3309" w:type="dxa"/>
            <w:vAlign w:val="center"/>
          </w:tcPr>
          <w:p>
            <w:pPr>
              <w:rPr>
                <w:color w:val="auto"/>
                <w:szCs w:val="21"/>
                <w:rPrChange w:id="10093" w:author="小多 [2]" w:date="2020-09-23T11:01:09Z">
                  <w:rPr>
                    <w:color w:val="FF0000"/>
                    <w:szCs w:val="21"/>
                  </w:rPr>
                </w:rPrChange>
              </w:rPr>
            </w:pPr>
            <w:r>
              <w:rPr>
                <w:rFonts w:hint="eastAsia"/>
                <w:snapToGrid w:val="0"/>
                <w:color w:val="auto"/>
                <w:szCs w:val="21"/>
                <w:rPrChange w:id="10094" w:author="小多 [2]" w:date="2020-09-23T11:01:09Z">
                  <w:rPr>
                    <w:rFonts w:hint="eastAsia"/>
                    <w:snapToGrid w:val="0"/>
                    <w:szCs w:val="21"/>
                  </w:rPr>
                </w:rPrChange>
              </w:rPr>
              <w:t>对软件进行检验</w:t>
            </w:r>
          </w:p>
        </w:tc>
        <w:tc>
          <w:tcPr>
            <w:tcW w:w="1267" w:type="dxa"/>
            <w:vAlign w:val="center"/>
          </w:tcPr>
          <w:p>
            <w:pPr>
              <w:rPr>
                <w:color w:val="auto"/>
                <w:szCs w:val="21"/>
              </w:rPr>
            </w:pPr>
            <w:r>
              <w:rPr>
                <w:rFonts w:hint="eastAsia"/>
                <w:color w:val="auto"/>
                <w:szCs w:val="21"/>
              </w:rPr>
              <w:t>9.8</w:t>
            </w:r>
          </w:p>
        </w:tc>
        <w:tc>
          <w:tcPr>
            <w:tcW w:w="3601" w:type="dxa"/>
            <w:vAlign w:val="center"/>
          </w:tcPr>
          <w:p>
            <w:pPr>
              <w:spacing w:line="360" w:lineRule="auto"/>
              <w:outlineLvl w:val="9"/>
              <w:rPr>
                <w:color w:val="auto"/>
                <w:szCs w:val="21"/>
                <w:rPrChange w:id="10095" w:author="小多 [2]" w:date="2020-09-23T11:01:09Z">
                  <w:rPr>
                    <w:color w:val="FF0000"/>
                    <w:szCs w:val="21"/>
                  </w:rPr>
                </w:rPrChange>
              </w:rPr>
            </w:pPr>
            <w:bookmarkStart w:id="1142" w:name="_Toc23321"/>
            <w:r>
              <w:rPr>
                <w:rFonts w:hint="eastAsia"/>
                <w:bCs/>
                <w:color w:val="auto"/>
                <w:sz w:val="21"/>
                <w:szCs w:val="21"/>
                <w:rPrChange w:id="10096" w:author="小多 [2]" w:date="2020-09-23T11:01:09Z">
                  <w:rPr>
                    <w:rFonts w:hint="eastAsia"/>
                    <w:bCs/>
                    <w:sz w:val="21"/>
                    <w:szCs w:val="21"/>
                  </w:rPr>
                </w:rPrChange>
              </w:rPr>
              <w:t>软件检测</w:t>
            </w:r>
            <w:bookmarkEnd w:id="11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6</w:t>
            </w:r>
          </w:p>
        </w:tc>
        <w:tc>
          <w:tcPr>
            <w:tcW w:w="1003" w:type="dxa"/>
            <w:vAlign w:val="center"/>
          </w:tcPr>
          <w:p>
            <w:pPr>
              <w:rPr>
                <w:snapToGrid w:val="0"/>
                <w:color w:val="auto"/>
                <w:szCs w:val="21"/>
                <w:rPrChange w:id="10097" w:author="小多 [2]" w:date="2020-09-23T11:01:09Z">
                  <w:rPr>
                    <w:snapToGrid w:val="0"/>
                    <w:color w:val="FF0000"/>
                    <w:szCs w:val="21"/>
                  </w:rPr>
                </w:rPrChange>
              </w:rPr>
            </w:pPr>
            <w:r>
              <w:rPr>
                <w:rFonts w:hint="eastAsia"/>
                <w:snapToGrid w:val="0"/>
                <w:color w:val="auto"/>
                <w:szCs w:val="21"/>
                <w:rPrChange w:id="10098" w:author="小多 [2]" w:date="2020-09-23T11:01:09Z">
                  <w:rPr>
                    <w:rFonts w:hint="eastAsia"/>
                    <w:snapToGrid w:val="0"/>
                    <w:szCs w:val="21"/>
                  </w:rPr>
                </w:rPrChange>
              </w:rPr>
              <w:t>H2-3</w:t>
            </w:r>
          </w:p>
        </w:tc>
        <w:tc>
          <w:tcPr>
            <w:tcW w:w="3309" w:type="dxa"/>
            <w:vAlign w:val="center"/>
          </w:tcPr>
          <w:p>
            <w:pPr>
              <w:rPr>
                <w:color w:val="auto"/>
                <w:szCs w:val="21"/>
                <w:rPrChange w:id="10099" w:author="小多 [2]" w:date="2020-09-23T11:01:09Z">
                  <w:rPr>
                    <w:color w:val="FF0000"/>
                    <w:szCs w:val="21"/>
                  </w:rPr>
                </w:rPrChange>
              </w:rPr>
            </w:pPr>
            <w:r>
              <w:rPr>
                <w:rFonts w:hint="eastAsia"/>
                <w:snapToGrid w:val="0"/>
                <w:color w:val="auto"/>
                <w:szCs w:val="21"/>
                <w:rPrChange w:id="10100" w:author="小多 [2]" w:date="2020-09-23T11:01:09Z">
                  <w:rPr>
                    <w:rFonts w:hint="eastAsia"/>
                    <w:snapToGrid w:val="0"/>
                    <w:szCs w:val="21"/>
                  </w:rPr>
                </w:rPrChange>
              </w:rPr>
              <w:t>说明书中明确产品使用经过培训才可以使用</w:t>
            </w:r>
          </w:p>
        </w:tc>
        <w:tc>
          <w:tcPr>
            <w:tcW w:w="1267" w:type="dxa"/>
            <w:vAlign w:val="center"/>
          </w:tcPr>
          <w:p>
            <w:pPr>
              <w:rPr>
                <w:color w:val="auto"/>
                <w:szCs w:val="21"/>
              </w:rPr>
            </w:pPr>
            <w:r>
              <w:rPr>
                <w:rFonts w:hint="eastAsia"/>
                <w:color w:val="auto"/>
                <w:kern w:val="0"/>
                <w:szCs w:val="21"/>
              </w:rPr>
              <w:t>9.5</w:t>
            </w:r>
          </w:p>
        </w:tc>
        <w:tc>
          <w:tcPr>
            <w:tcW w:w="3601" w:type="dxa"/>
            <w:vAlign w:val="center"/>
          </w:tcPr>
          <w:p>
            <w:pPr>
              <w:rPr>
                <w:color w:val="auto"/>
                <w:szCs w:val="21"/>
                <w:rPrChange w:id="10101" w:author="小多 [2]" w:date="2020-09-23T11:01:09Z">
                  <w:rPr>
                    <w:color w:val="FF0000"/>
                    <w:szCs w:val="21"/>
                  </w:rPr>
                </w:rPrChange>
              </w:rPr>
            </w:pPr>
            <w:r>
              <w:rPr>
                <w:rFonts w:hint="eastAsia"/>
                <w:bCs/>
                <w:color w:val="auto"/>
                <w:sz w:val="21"/>
                <w:szCs w:val="21"/>
                <w:rPrChange w:id="10102" w:author="小多 [2]" w:date="2020-09-23T11:01:09Z">
                  <w:rPr>
                    <w:rFonts w:hint="eastAsia"/>
                    <w:bCs/>
                    <w:sz w:val="21"/>
                    <w:szCs w:val="21"/>
                  </w:rPr>
                </w:rPrChange>
              </w:rPr>
              <w:t>与操作和维护方法有关的要求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7</w:t>
            </w:r>
          </w:p>
        </w:tc>
        <w:tc>
          <w:tcPr>
            <w:tcW w:w="1003" w:type="dxa"/>
            <w:vAlign w:val="center"/>
          </w:tcPr>
          <w:p>
            <w:pPr>
              <w:rPr>
                <w:snapToGrid w:val="0"/>
                <w:color w:val="auto"/>
                <w:szCs w:val="21"/>
                <w:rPrChange w:id="10103" w:author="小多 [2]" w:date="2020-09-23T11:01:09Z">
                  <w:rPr>
                    <w:snapToGrid w:val="0"/>
                    <w:color w:val="FF0000"/>
                    <w:szCs w:val="21"/>
                  </w:rPr>
                </w:rPrChange>
              </w:rPr>
            </w:pPr>
            <w:r>
              <w:rPr>
                <w:rFonts w:hint="eastAsia"/>
                <w:snapToGrid w:val="0"/>
                <w:color w:val="auto"/>
                <w:szCs w:val="21"/>
                <w:rPrChange w:id="10104" w:author="小多 [2]" w:date="2020-09-23T11:01:09Z">
                  <w:rPr>
                    <w:rFonts w:hint="eastAsia"/>
                    <w:snapToGrid w:val="0"/>
                    <w:szCs w:val="21"/>
                  </w:rPr>
                </w:rPrChange>
              </w:rPr>
              <w:t>H3</w:t>
            </w:r>
          </w:p>
        </w:tc>
        <w:tc>
          <w:tcPr>
            <w:tcW w:w="3309" w:type="dxa"/>
            <w:vAlign w:val="center"/>
          </w:tcPr>
          <w:p>
            <w:pPr>
              <w:rPr>
                <w:color w:val="auto"/>
                <w:szCs w:val="21"/>
                <w:rPrChange w:id="10105" w:author="小多 [2]" w:date="2020-09-23T11:01:09Z">
                  <w:rPr>
                    <w:color w:val="FF0000"/>
                    <w:szCs w:val="21"/>
                  </w:rPr>
                </w:rPrChange>
              </w:rPr>
            </w:pPr>
            <w:r>
              <w:rPr>
                <w:rFonts w:hint="eastAsia"/>
                <w:snapToGrid w:val="0"/>
                <w:color w:val="auto"/>
                <w:szCs w:val="21"/>
                <w:rPrChange w:id="10106" w:author="小多 [2]" w:date="2020-09-23T11:01:09Z">
                  <w:rPr>
                    <w:rFonts w:hint="eastAsia"/>
                    <w:snapToGrid w:val="0"/>
                    <w:szCs w:val="21"/>
                  </w:rPr>
                </w:rPrChange>
              </w:rPr>
              <w:t>说明书中明确需配合使用的医疗器械名称或类型</w:t>
            </w:r>
          </w:p>
        </w:tc>
        <w:tc>
          <w:tcPr>
            <w:tcW w:w="1267" w:type="dxa"/>
            <w:vAlign w:val="center"/>
          </w:tcPr>
          <w:p>
            <w:pPr>
              <w:rPr>
                <w:color w:val="auto"/>
                <w:szCs w:val="21"/>
              </w:rPr>
            </w:pPr>
            <w:r>
              <w:rPr>
                <w:rFonts w:hint="eastAsia"/>
                <w:color w:val="auto"/>
                <w:szCs w:val="21"/>
              </w:rPr>
              <w:t>2</w:t>
            </w:r>
          </w:p>
        </w:tc>
        <w:tc>
          <w:tcPr>
            <w:tcW w:w="3601" w:type="dxa"/>
            <w:vAlign w:val="center"/>
          </w:tcPr>
          <w:p>
            <w:pPr>
              <w:rPr>
                <w:color w:val="auto"/>
                <w:szCs w:val="21"/>
                <w:rPrChange w:id="10107" w:author="小多 [2]" w:date="2020-09-23T11:01:09Z">
                  <w:rPr>
                    <w:color w:val="FF0000"/>
                    <w:szCs w:val="21"/>
                  </w:rPr>
                </w:rPrChange>
              </w:rPr>
            </w:pPr>
            <w:r>
              <w:rPr>
                <w:rFonts w:hint="eastAsia"/>
                <w:bCs/>
                <w:color w:val="auto"/>
                <w:sz w:val="21"/>
                <w:szCs w:val="21"/>
                <w:rPrChange w:id="10108" w:author="小多 [2]" w:date="2020-09-23T11:01:09Z">
                  <w:rPr>
                    <w:rFonts w:hint="eastAsia"/>
                    <w:bCs/>
                    <w:sz w:val="21"/>
                    <w:szCs w:val="21"/>
                  </w:rPr>
                </w:rPrChange>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auto"/>
                <w:szCs w:val="21"/>
              </w:rPr>
            </w:pPr>
            <w:r>
              <w:rPr>
                <w:rFonts w:hint="eastAsia"/>
                <w:color w:val="auto"/>
                <w:szCs w:val="21"/>
              </w:rPr>
              <w:t>8</w:t>
            </w:r>
          </w:p>
        </w:tc>
        <w:tc>
          <w:tcPr>
            <w:tcW w:w="1003" w:type="dxa"/>
            <w:vAlign w:val="center"/>
          </w:tcPr>
          <w:p>
            <w:pPr>
              <w:rPr>
                <w:snapToGrid w:val="0"/>
                <w:color w:val="auto"/>
                <w:szCs w:val="21"/>
                <w:rPrChange w:id="10109" w:author="小多 [2]" w:date="2020-09-23T11:01:09Z">
                  <w:rPr>
                    <w:snapToGrid w:val="0"/>
                    <w:color w:val="FF0000"/>
                    <w:szCs w:val="21"/>
                  </w:rPr>
                </w:rPrChange>
              </w:rPr>
            </w:pPr>
            <w:r>
              <w:rPr>
                <w:rFonts w:hint="eastAsia"/>
                <w:snapToGrid w:val="0"/>
                <w:color w:val="auto"/>
                <w:szCs w:val="21"/>
                <w:rPrChange w:id="10110" w:author="小多 [2]" w:date="2020-09-23T11:01:09Z">
                  <w:rPr>
                    <w:rFonts w:hint="eastAsia"/>
                    <w:snapToGrid w:val="0"/>
                    <w:szCs w:val="21"/>
                  </w:rPr>
                </w:rPrChange>
              </w:rPr>
              <w:t>H4</w:t>
            </w:r>
          </w:p>
        </w:tc>
        <w:tc>
          <w:tcPr>
            <w:tcW w:w="3309" w:type="dxa"/>
            <w:vAlign w:val="center"/>
          </w:tcPr>
          <w:p>
            <w:pPr>
              <w:rPr>
                <w:snapToGrid w:val="0"/>
                <w:color w:val="auto"/>
                <w:szCs w:val="21"/>
                <w:rPrChange w:id="10111" w:author="小多 [2]" w:date="2020-09-23T11:01:09Z">
                  <w:rPr>
                    <w:snapToGrid w:val="0"/>
                    <w:color w:val="FF0000"/>
                    <w:szCs w:val="21"/>
                  </w:rPr>
                </w:rPrChange>
              </w:rPr>
            </w:pPr>
            <w:ins w:id="10112" w:author="20191115" w:date="2020-09-20T17:10:41Z">
              <w:r>
                <w:rPr>
                  <w:rFonts w:hint="eastAsia"/>
                  <w:snapToGrid w:val="0"/>
                  <w:color w:val="auto"/>
                  <w:szCs w:val="21"/>
                  <w:lang w:val="en-US" w:eastAsia="zh-CN"/>
                  <w:rPrChange w:id="10113" w:author="小多 [2]" w:date="2020-09-23T11:01:09Z">
                    <w:rPr>
                      <w:rFonts w:hint="eastAsia"/>
                      <w:snapToGrid w:val="0"/>
                      <w:color w:val="FF0000"/>
                      <w:szCs w:val="21"/>
                      <w:lang w:val="en-US" w:eastAsia="zh-CN"/>
                    </w:rPr>
                  </w:rPrChange>
                </w:rPr>
                <w:t>用户测试</w:t>
              </w:r>
            </w:ins>
            <w:ins w:id="10115" w:author="20191115" w:date="2020-09-20T17:10:41Z">
              <w:r>
                <w:rPr>
                  <w:rFonts w:hint="eastAsia"/>
                  <w:color w:val="auto"/>
                  <w:lang w:val="en-US" w:eastAsia="zh-CN"/>
                  <w:rPrChange w:id="10116" w:author="小多 [2]" w:date="2020-09-23T11:01:09Z">
                    <w:rPr>
                      <w:rFonts w:hint="eastAsia"/>
                      <w:lang w:val="en-US" w:eastAsia="zh-CN"/>
                    </w:rPr>
                  </w:rPrChange>
                </w:rPr>
                <w:t>方案设计对服务和维护规范描述完整性的设计</w:t>
              </w:r>
            </w:ins>
            <w:del w:id="10118" w:author="20191115" w:date="2020-09-20T17:10:41Z">
              <w:r>
                <w:rPr>
                  <w:rFonts w:hint="eastAsia"/>
                  <w:snapToGrid w:val="0"/>
                  <w:color w:val="auto"/>
                  <w:szCs w:val="21"/>
                  <w:rPrChange w:id="10119" w:author="小多 [2]" w:date="2020-09-23T11:01:09Z">
                    <w:rPr>
                      <w:rFonts w:hint="eastAsia"/>
                      <w:snapToGrid w:val="0"/>
                      <w:szCs w:val="21"/>
                    </w:rPr>
                  </w:rPrChange>
                </w:rPr>
                <w:delText>说明书中明确维护保养办法</w:delText>
              </w:r>
            </w:del>
          </w:p>
        </w:tc>
        <w:tc>
          <w:tcPr>
            <w:tcW w:w="1267" w:type="dxa"/>
            <w:vAlign w:val="center"/>
          </w:tcPr>
          <w:p>
            <w:pPr>
              <w:rPr>
                <w:color w:val="auto"/>
                <w:szCs w:val="21"/>
              </w:rPr>
            </w:pPr>
            <w:ins w:id="10121" w:author="20191115" w:date="2020-09-20T17:10:48Z">
              <w:r>
                <w:rPr>
                  <w:rFonts w:hint="eastAsia"/>
                  <w:color w:val="auto"/>
                  <w:szCs w:val="21"/>
                  <w:lang w:val="en-US" w:eastAsia="zh-CN"/>
                </w:rPr>
                <w:t>9.9</w:t>
              </w:r>
            </w:ins>
            <w:del w:id="10122" w:author="20191115" w:date="2020-09-20T17:10:48Z">
              <w:r>
                <w:rPr>
                  <w:rFonts w:hint="eastAsia"/>
                  <w:color w:val="auto"/>
                  <w:szCs w:val="21"/>
                </w:rPr>
                <w:delText>9.5</w:delText>
              </w:r>
            </w:del>
          </w:p>
        </w:tc>
        <w:tc>
          <w:tcPr>
            <w:tcW w:w="3601" w:type="dxa"/>
            <w:vAlign w:val="center"/>
          </w:tcPr>
          <w:p>
            <w:pPr>
              <w:rPr>
                <w:color w:val="auto"/>
                <w:szCs w:val="21"/>
                <w:rPrChange w:id="10123" w:author="小多 [2]" w:date="2020-09-23T11:01:09Z">
                  <w:rPr>
                    <w:color w:val="FF0000"/>
                    <w:szCs w:val="21"/>
                  </w:rPr>
                </w:rPrChange>
              </w:rPr>
            </w:pPr>
            <w:ins w:id="10124" w:author="20191115" w:date="2020-09-20T17:10:53Z">
              <w:r>
                <w:rPr>
                  <w:rFonts w:hint="eastAsia"/>
                  <w:bCs/>
                  <w:color w:val="auto"/>
                  <w:kern w:val="2"/>
                  <w:sz w:val="21"/>
                  <w:szCs w:val="21"/>
                  <w:lang w:val="en-US" w:eastAsia="zh-CN"/>
                  <w:rPrChange w:id="10125" w:author="小多 [2]" w:date="2020-09-23T11:01:09Z">
                    <w:rPr>
                      <w:rFonts w:hint="eastAsia"/>
                      <w:bCs/>
                      <w:kern w:val="2"/>
                      <w:sz w:val="21"/>
                      <w:szCs w:val="21"/>
                      <w:lang w:val="en-US" w:eastAsia="zh-CN"/>
                    </w:rPr>
                  </w:rPrChange>
                </w:rPr>
                <w:t>软件测试</w:t>
              </w:r>
            </w:ins>
            <w:del w:id="10127" w:author="20191115" w:date="2020-09-20T17:10:53Z">
              <w:r>
                <w:rPr>
                  <w:rFonts w:hint="eastAsia"/>
                  <w:bCs/>
                  <w:color w:val="auto"/>
                  <w:sz w:val="21"/>
                  <w:szCs w:val="21"/>
                  <w:rPrChange w:id="10128" w:author="小多 [2]" w:date="2020-09-23T11:01:09Z">
                    <w:rPr>
                      <w:rFonts w:hint="eastAsia"/>
                      <w:bCs/>
                      <w:sz w:val="21"/>
                      <w:szCs w:val="21"/>
                    </w:rPr>
                  </w:rPrChange>
                </w:rPr>
                <w:delText>与操作和维护方法有关的要求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9</w:t>
            </w:r>
          </w:p>
        </w:tc>
        <w:tc>
          <w:tcPr>
            <w:tcW w:w="1003" w:type="dxa"/>
            <w:vAlign w:val="center"/>
          </w:tcPr>
          <w:p>
            <w:pPr>
              <w:rPr>
                <w:snapToGrid w:val="0"/>
                <w:color w:val="auto"/>
                <w:szCs w:val="21"/>
                <w:rPrChange w:id="10130" w:author="小多 [2]" w:date="2020-09-23T11:01:09Z">
                  <w:rPr>
                    <w:snapToGrid w:val="0"/>
                    <w:color w:val="FF0000"/>
                    <w:szCs w:val="21"/>
                  </w:rPr>
                </w:rPrChange>
              </w:rPr>
            </w:pPr>
            <w:r>
              <w:rPr>
                <w:rFonts w:hint="eastAsia"/>
                <w:snapToGrid w:val="0"/>
                <w:color w:val="auto"/>
                <w:szCs w:val="21"/>
                <w:rPrChange w:id="10131" w:author="小多 [2]" w:date="2020-09-23T11:01:09Z">
                  <w:rPr>
                    <w:rFonts w:hint="eastAsia"/>
                    <w:snapToGrid w:val="0"/>
                    <w:szCs w:val="21"/>
                  </w:rPr>
                </w:rPrChange>
              </w:rPr>
              <w:t>H5-1_1</w:t>
            </w:r>
          </w:p>
        </w:tc>
        <w:tc>
          <w:tcPr>
            <w:tcW w:w="3309" w:type="dxa"/>
            <w:vAlign w:val="center"/>
          </w:tcPr>
          <w:p>
            <w:pPr>
              <w:rPr>
                <w:snapToGrid w:val="0"/>
                <w:color w:val="auto"/>
                <w:szCs w:val="21"/>
                <w:rPrChange w:id="10132" w:author="小多 [2]" w:date="2020-09-23T11:01:09Z">
                  <w:rPr>
                    <w:snapToGrid w:val="0"/>
                    <w:color w:val="FF0000"/>
                    <w:szCs w:val="21"/>
                  </w:rPr>
                </w:rPrChange>
              </w:rPr>
            </w:pPr>
            <w:r>
              <w:rPr>
                <w:rFonts w:hint="eastAsia"/>
                <w:snapToGrid w:val="0"/>
                <w:color w:val="auto"/>
                <w:szCs w:val="21"/>
                <w:rPrChange w:id="10133" w:author="小多 [2]" w:date="2020-09-23T11:01:09Z">
                  <w:rPr>
                    <w:rFonts w:hint="eastAsia"/>
                    <w:snapToGrid w:val="0"/>
                    <w:szCs w:val="21"/>
                  </w:rPr>
                </w:rPrChange>
              </w:rPr>
              <w:t>设计软件对数据加密</w:t>
            </w:r>
          </w:p>
        </w:tc>
        <w:tc>
          <w:tcPr>
            <w:tcW w:w="1267" w:type="dxa"/>
            <w:vAlign w:val="center"/>
          </w:tcPr>
          <w:p>
            <w:pPr>
              <w:rPr>
                <w:color w:val="auto"/>
                <w:szCs w:val="21"/>
              </w:rPr>
            </w:pPr>
            <w:r>
              <w:rPr>
                <w:rFonts w:hint="eastAsia"/>
                <w:color w:val="auto"/>
                <w:kern w:val="0"/>
                <w:szCs w:val="21"/>
              </w:rPr>
              <w:t>9.1</w:t>
            </w:r>
          </w:p>
        </w:tc>
        <w:tc>
          <w:tcPr>
            <w:tcW w:w="3601" w:type="dxa"/>
            <w:vAlign w:val="center"/>
          </w:tcPr>
          <w:p>
            <w:pPr>
              <w:rPr>
                <w:color w:val="auto"/>
                <w:szCs w:val="21"/>
                <w:rPrChange w:id="10134" w:author="小多 [2]" w:date="2020-09-23T11:01:09Z">
                  <w:rPr>
                    <w:color w:val="FF0000"/>
                    <w:szCs w:val="21"/>
                  </w:rPr>
                </w:rPrChange>
              </w:rPr>
            </w:pPr>
            <w:r>
              <w:rPr>
                <w:rFonts w:hint="eastAsia"/>
                <w:bCs/>
                <w:color w:val="auto"/>
                <w:sz w:val="21"/>
                <w:szCs w:val="21"/>
                <w:rPrChange w:id="10135" w:author="小多 [2]" w:date="2020-09-23T11:01:09Z">
                  <w:rPr>
                    <w:rFonts w:hint="eastAsia"/>
                    <w:bCs/>
                    <w:sz w:val="21"/>
                    <w:szCs w:val="21"/>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10</w:t>
            </w:r>
          </w:p>
        </w:tc>
        <w:tc>
          <w:tcPr>
            <w:tcW w:w="1003" w:type="dxa"/>
            <w:vAlign w:val="center"/>
          </w:tcPr>
          <w:p>
            <w:pPr>
              <w:rPr>
                <w:snapToGrid w:val="0"/>
                <w:color w:val="auto"/>
                <w:szCs w:val="21"/>
                <w:rPrChange w:id="10136" w:author="小多 [2]" w:date="2020-09-23T11:01:09Z">
                  <w:rPr>
                    <w:snapToGrid w:val="0"/>
                    <w:color w:val="FF0000"/>
                    <w:szCs w:val="21"/>
                  </w:rPr>
                </w:rPrChange>
              </w:rPr>
            </w:pPr>
            <w:r>
              <w:rPr>
                <w:rFonts w:hint="eastAsia"/>
                <w:snapToGrid w:val="0"/>
                <w:color w:val="auto"/>
                <w:szCs w:val="21"/>
                <w:rPrChange w:id="10137" w:author="小多 [2]" w:date="2020-09-23T11:01:09Z">
                  <w:rPr>
                    <w:rFonts w:hint="eastAsia"/>
                    <w:snapToGrid w:val="0"/>
                    <w:szCs w:val="21"/>
                  </w:rPr>
                </w:rPrChange>
              </w:rPr>
              <w:t>H5-1_2</w:t>
            </w:r>
          </w:p>
        </w:tc>
        <w:tc>
          <w:tcPr>
            <w:tcW w:w="3309" w:type="dxa"/>
            <w:vAlign w:val="center"/>
          </w:tcPr>
          <w:p>
            <w:pPr>
              <w:rPr>
                <w:snapToGrid w:val="0"/>
                <w:color w:val="auto"/>
                <w:szCs w:val="21"/>
                <w:rPrChange w:id="10138" w:author="小多 [2]" w:date="2020-09-23T11:01:09Z">
                  <w:rPr>
                    <w:snapToGrid w:val="0"/>
                    <w:color w:val="FF0000"/>
                    <w:szCs w:val="21"/>
                  </w:rPr>
                </w:rPrChange>
              </w:rPr>
            </w:pPr>
            <w:r>
              <w:rPr>
                <w:rFonts w:hint="eastAsia"/>
                <w:snapToGrid w:val="0"/>
                <w:color w:val="auto"/>
                <w:szCs w:val="21"/>
                <w:rPrChange w:id="10139" w:author="小多 [2]" w:date="2020-09-23T11:01:09Z">
                  <w:rPr>
                    <w:rFonts w:hint="eastAsia"/>
                    <w:snapToGrid w:val="0"/>
                    <w:szCs w:val="21"/>
                  </w:rPr>
                </w:rPrChange>
              </w:rPr>
              <w:t>数据传输校验</w:t>
            </w:r>
          </w:p>
        </w:tc>
        <w:tc>
          <w:tcPr>
            <w:tcW w:w="1267" w:type="dxa"/>
            <w:vAlign w:val="center"/>
          </w:tcPr>
          <w:p>
            <w:pPr>
              <w:rPr>
                <w:color w:val="auto"/>
                <w:szCs w:val="21"/>
              </w:rPr>
            </w:pPr>
            <w:r>
              <w:rPr>
                <w:rFonts w:hint="eastAsia"/>
                <w:color w:val="auto"/>
                <w:kern w:val="0"/>
                <w:szCs w:val="21"/>
              </w:rPr>
              <w:t>9.1</w:t>
            </w:r>
          </w:p>
        </w:tc>
        <w:tc>
          <w:tcPr>
            <w:tcW w:w="3601" w:type="dxa"/>
            <w:vAlign w:val="center"/>
          </w:tcPr>
          <w:p>
            <w:pPr>
              <w:rPr>
                <w:color w:val="auto"/>
                <w:szCs w:val="21"/>
                <w:rPrChange w:id="10140" w:author="小多 [2]" w:date="2020-09-23T11:01:09Z">
                  <w:rPr>
                    <w:color w:val="FF0000"/>
                    <w:szCs w:val="21"/>
                  </w:rPr>
                </w:rPrChange>
              </w:rPr>
            </w:pPr>
            <w:r>
              <w:rPr>
                <w:rFonts w:hint="eastAsia"/>
                <w:bCs/>
                <w:color w:val="auto"/>
                <w:sz w:val="21"/>
                <w:szCs w:val="21"/>
                <w:rPrChange w:id="10141" w:author="小多 [2]" w:date="2020-09-23T11:01:09Z">
                  <w:rPr>
                    <w:rFonts w:hint="eastAsia"/>
                    <w:bCs/>
                    <w:sz w:val="21"/>
                    <w:szCs w:val="21"/>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11</w:t>
            </w:r>
          </w:p>
        </w:tc>
        <w:tc>
          <w:tcPr>
            <w:tcW w:w="1003" w:type="dxa"/>
            <w:vAlign w:val="center"/>
          </w:tcPr>
          <w:p>
            <w:pPr>
              <w:rPr>
                <w:snapToGrid w:val="0"/>
                <w:color w:val="auto"/>
                <w:szCs w:val="21"/>
                <w:rPrChange w:id="10142" w:author="小多 [2]" w:date="2020-09-23T11:01:09Z">
                  <w:rPr>
                    <w:snapToGrid w:val="0"/>
                    <w:color w:val="FF0000"/>
                    <w:szCs w:val="21"/>
                  </w:rPr>
                </w:rPrChange>
              </w:rPr>
            </w:pPr>
            <w:r>
              <w:rPr>
                <w:rFonts w:hint="eastAsia"/>
                <w:snapToGrid w:val="0"/>
                <w:color w:val="auto"/>
                <w:szCs w:val="21"/>
                <w:rPrChange w:id="10143" w:author="小多 [2]" w:date="2020-09-23T11:01:09Z">
                  <w:rPr>
                    <w:rFonts w:hint="eastAsia"/>
                    <w:snapToGrid w:val="0"/>
                    <w:szCs w:val="21"/>
                  </w:rPr>
                </w:rPrChange>
              </w:rPr>
              <w:t>H5-2</w:t>
            </w:r>
          </w:p>
        </w:tc>
        <w:tc>
          <w:tcPr>
            <w:tcW w:w="3309" w:type="dxa"/>
            <w:vAlign w:val="center"/>
          </w:tcPr>
          <w:p>
            <w:pPr>
              <w:rPr>
                <w:snapToGrid w:val="0"/>
                <w:color w:val="auto"/>
                <w:szCs w:val="21"/>
                <w:rPrChange w:id="10144" w:author="小多 [2]" w:date="2020-09-23T11:01:09Z">
                  <w:rPr>
                    <w:snapToGrid w:val="0"/>
                    <w:color w:val="FF0000"/>
                    <w:szCs w:val="21"/>
                  </w:rPr>
                </w:rPrChange>
              </w:rPr>
            </w:pPr>
            <w:r>
              <w:rPr>
                <w:rFonts w:hint="eastAsia"/>
                <w:snapToGrid w:val="0"/>
                <w:color w:val="auto"/>
                <w:szCs w:val="21"/>
                <w:rPrChange w:id="10145" w:author="小多 [2]" w:date="2020-09-23T11:01:09Z">
                  <w:rPr>
                    <w:rFonts w:hint="eastAsia"/>
                    <w:snapToGrid w:val="0"/>
                    <w:szCs w:val="21"/>
                  </w:rPr>
                </w:rPrChange>
              </w:rPr>
              <w:t>对软件进行检验</w:t>
            </w:r>
          </w:p>
        </w:tc>
        <w:tc>
          <w:tcPr>
            <w:tcW w:w="1267" w:type="dxa"/>
            <w:vAlign w:val="center"/>
          </w:tcPr>
          <w:p>
            <w:pPr>
              <w:rPr>
                <w:color w:val="auto"/>
                <w:szCs w:val="21"/>
              </w:rPr>
            </w:pPr>
            <w:r>
              <w:rPr>
                <w:rFonts w:hint="eastAsia"/>
                <w:color w:val="auto"/>
                <w:kern w:val="0"/>
                <w:szCs w:val="21"/>
              </w:rPr>
              <w:t>9.8</w:t>
            </w:r>
          </w:p>
        </w:tc>
        <w:tc>
          <w:tcPr>
            <w:tcW w:w="3601" w:type="dxa"/>
            <w:vAlign w:val="center"/>
          </w:tcPr>
          <w:p>
            <w:pPr>
              <w:rPr>
                <w:color w:val="auto"/>
                <w:szCs w:val="21"/>
                <w:rPrChange w:id="10146" w:author="小多 [2]" w:date="2020-09-23T11:01:09Z">
                  <w:rPr>
                    <w:color w:val="FF0000"/>
                    <w:szCs w:val="21"/>
                  </w:rPr>
                </w:rPrChange>
              </w:rPr>
            </w:pPr>
            <w:r>
              <w:rPr>
                <w:rFonts w:hint="eastAsia"/>
                <w:bCs/>
                <w:color w:val="auto"/>
                <w:sz w:val="21"/>
                <w:szCs w:val="21"/>
                <w:rPrChange w:id="10147" w:author="小多 [2]" w:date="2020-09-23T11:01:09Z">
                  <w:rPr>
                    <w:rFonts w:hint="eastAsia"/>
                    <w:bCs/>
                    <w:sz w:val="21"/>
                    <w:szCs w:val="21"/>
                  </w:rPr>
                </w:rPrChange>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12</w:t>
            </w:r>
          </w:p>
        </w:tc>
        <w:tc>
          <w:tcPr>
            <w:tcW w:w="1003" w:type="dxa"/>
            <w:vAlign w:val="center"/>
          </w:tcPr>
          <w:p>
            <w:pPr>
              <w:rPr>
                <w:snapToGrid w:val="0"/>
                <w:color w:val="auto"/>
                <w:szCs w:val="21"/>
                <w:rPrChange w:id="10148" w:author="小多 [2]" w:date="2020-09-23T11:01:09Z">
                  <w:rPr>
                    <w:snapToGrid w:val="0"/>
                    <w:color w:val="FF0000"/>
                    <w:szCs w:val="21"/>
                  </w:rPr>
                </w:rPrChange>
              </w:rPr>
            </w:pPr>
            <w:r>
              <w:rPr>
                <w:rFonts w:hint="eastAsia"/>
                <w:snapToGrid w:val="0"/>
                <w:color w:val="auto"/>
                <w:szCs w:val="21"/>
                <w:rPrChange w:id="10149" w:author="小多 [2]" w:date="2020-09-23T11:01:09Z">
                  <w:rPr>
                    <w:rFonts w:hint="eastAsia"/>
                    <w:snapToGrid w:val="0"/>
                    <w:szCs w:val="21"/>
                  </w:rPr>
                </w:rPrChange>
              </w:rPr>
              <w:t>H6</w:t>
            </w:r>
          </w:p>
        </w:tc>
        <w:tc>
          <w:tcPr>
            <w:tcW w:w="3309" w:type="dxa"/>
            <w:vAlign w:val="center"/>
          </w:tcPr>
          <w:p>
            <w:pPr>
              <w:rPr>
                <w:snapToGrid w:val="0"/>
                <w:color w:val="auto"/>
                <w:szCs w:val="21"/>
                <w:rPrChange w:id="10150" w:author="小多 [2]" w:date="2020-09-23T11:01:09Z">
                  <w:rPr>
                    <w:snapToGrid w:val="0"/>
                    <w:color w:val="FF0000"/>
                    <w:szCs w:val="21"/>
                  </w:rPr>
                </w:rPrChange>
              </w:rPr>
            </w:pPr>
            <w:r>
              <w:rPr>
                <w:rFonts w:hint="eastAsia"/>
                <w:snapToGrid w:val="0"/>
                <w:color w:val="auto"/>
                <w:szCs w:val="21"/>
                <w:rPrChange w:id="10151" w:author="小多 [2]" w:date="2020-09-23T11:01:09Z">
                  <w:rPr>
                    <w:rFonts w:hint="eastAsia"/>
                    <w:snapToGrid w:val="0"/>
                    <w:szCs w:val="21"/>
                  </w:rPr>
                </w:rPrChange>
              </w:rPr>
              <w:t>说明书中明确光盘处置方式</w:t>
            </w:r>
          </w:p>
        </w:tc>
        <w:tc>
          <w:tcPr>
            <w:tcW w:w="1267" w:type="dxa"/>
            <w:vAlign w:val="center"/>
          </w:tcPr>
          <w:p>
            <w:pPr>
              <w:rPr>
                <w:color w:val="auto"/>
                <w:szCs w:val="21"/>
              </w:rPr>
            </w:pPr>
            <w:r>
              <w:rPr>
                <w:rFonts w:hint="eastAsia"/>
                <w:color w:val="auto"/>
                <w:kern w:val="0"/>
                <w:szCs w:val="21"/>
              </w:rPr>
              <w:t>9.6</w:t>
            </w:r>
          </w:p>
        </w:tc>
        <w:tc>
          <w:tcPr>
            <w:tcW w:w="3601" w:type="dxa"/>
            <w:vAlign w:val="center"/>
          </w:tcPr>
          <w:p>
            <w:pPr>
              <w:spacing w:line="360" w:lineRule="auto"/>
              <w:outlineLvl w:val="9"/>
              <w:rPr>
                <w:color w:val="auto"/>
                <w:szCs w:val="21"/>
                <w:rPrChange w:id="10152" w:author="小多 [2]" w:date="2020-09-23T11:01:09Z">
                  <w:rPr>
                    <w:color w:val="FF0000"/>
                    <w:szCs w:val="21"/>
                  </w:rPr>
                </w:rPrChange>
              </w:rPr>
            </w:pPr>
            <w:bookmarkStart w:id="1143" w:name="_Toc5412"/>
            <w:r>
              <w:rPr>
                <w:rFonts w:hint="eastAsia"/>
                <w:bCs/>
                <w:color w:val="auto"/>
                <w:sz w:val="21"/>
                <w:szCs w:val="21"/>
                <w:rPrChange w:id="10153" w:author="小多 [2]" w:date="2020-09-23T11:01:09Z">
                  <w:rPr>
                    <w:rFonts w:hint="eastAsia"/>
                    <w:bCs/>
                    <w:sz w:val="21"/>
                    <w:szCs w:val="21"/>
                  </w:rPr>
                </w:rPrChange>
              </w:rPr>
              <w:t>编制的用户文档要求</w:t>
            </w:r>
            <w:bookmarkEnd w:id="11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13</w:t>
            </w:r>
          </w:p>
        </w:tc>
        <w:tc>
          <w:tcPr>
            <w:tcW w:w="1003" w:type="dxa"/>
            <w:vAlign w:val="center"/>
          </w:tcPr>
          <w:p>
            <w:pPr>
              <w:rPr>
                <w:snapToGrid w:val="0"/>
                <w:color w:val="auto"/>
                <w:szCs w:val="21"/>
                <w:rPrChange w:id="10154" w:author="小多 [2]" w:date="2020-09-23T11:01:09Z">
                  <w:rPr>
                    <w:snapToGrid w:val="0"/>
                    <w:color w:val="FF0000"/>
                    <w:szCs w:val="21"/>
                  </w:rPr>
                </w:rPrChange>
              </w:rPr>
            </w:pPr>
            <w:r>
              <w:rPr>
                <w:rFonts w:hint="eastAsia"/>
                <w:snapToGrid w:val="0"/>
                <w:color w:val="auto"/>
                <w:szCs w:val="21"/>
                <w:rPrChange w:id="10155" w:author="小多 [2]" w:date="2020-09-23T11:01:09Z">
                  <w:rPr>
                    <w:rFonts w:hint="eastAsia"/>
                    <w:snapToGrid w:val="0"/>
                    <w:szCs w:val="21"/>
                  </w:rPr>
                </w:rPrChange>
              </w:rPr>
              <w:t>H7-1</w:t>
            </w:r>
          </w:p>
        </w:tc>
        <w:tc>
          <w:tcPr>
            <w:tcW w:w="3309" w:type="dxa"/>
            <w:vAlign w:val="center"/>
          </w:tcPr>
          <w:p>
            <w:pPr>
              <w:rPr>
                <w:ins w:id="10156" w:author="20191115" w:date="2020-09-20T17:11:16Z"/>
                <w:rFonts w:hint="eastAsia"/>
                <w:snapToGrid w:val="0"/>
                <w:color w:val="auto"/>
                <w:szCs w:val="21"/>
                <w:rPrChange w:id="10157" w:author="小多 [2]" w:date="2020-09-23T11:01:09Z">
                  <w:rPr>
                    <w:ins w:id="10158" w:author="20191115" w:date="2020-09-20T17:11:16Z"/>
                    <w:rFonts w:hint="eastAsia"/>
                    <w:snapToGrid w:val="0"/>
                    <w:szCs w:val="21"/>
                  </w:rPr>
                </w:rPrChange>
              </w:rPr>
            </w:pPr>
            <w:r>
              <w:rPr>
                <w:rFonts w:hint="eastAsia"/>
                <w:snapToGrid w:val="0"/>
                <w:color w:val="auto"/>
                <w:szCs w:val="21"/>
                <w:rPrChange w:id="10159" w:author="小多 [2]" w:date="2020-09-23T11:01:09Z">
                  <w:rPr>
                    <w:rFonts w:hint="eastAsia"/>
                    <w:snapToGrid w:val="0"/>
                    <w:szCs w:val="21"/>
                  </w:rPr>
                </w:rPrChange>
              </w:rPr>
              <w:t>说明书中明确对使用人员的要求</w:t>
            </w:r>
          </w:p>
          <w:p>
            <w:pPr>
              <w:rPr>
                <w:rFonts w:hint="eastAsia"/>
                <w:snapToGrid w:val="0"/>
                <w:color w:val="auto"/>
                <w:szCs w:val="21"/>
                <w:rPrChange w:id="10160" w:author="小多 [2]" w:date="2020-09-23T11:01:09Z">
                  <w:rPr>
                    <w:rFonts w:hint="eastAsia"/>
                    <w:snapToGrid w:val="0"/>
                    <w:szCs w:val="21"/>
                  </w:rPr>
                </w:rPrChange>
              </w:rPr>
            </w:pPr>
            <w:ins w:id="10161" w:author="20191115" w:date="2020-09-20T17:11:16Z">
              <w:r>
                <w:rPr>
                  <w:rFonts w:hint="eastAsia"/>
                  <w:snapToGrid w:val="0"/>
                  <w:color w:val="auto"/>
                  <w:kern w:val="2"/>
                  <w:sz w:val="21"/>
                  <w:szCs w:val="21"/>
                  <w:lang w:val="en-US" w:eastAsia="zh-CN" w:bidi="ar-SA"/>
                  <w:rPrChange w:id="10162" w:author="小多 [2]" w:date="2020-09-23T11:01:09Z">
                    <w:rPr>
                      <w:rFonts w:hint="eastAsia"/>
                      <w:snapToGrid w:val="0"/>
                      <w:kern w:val="2"/>
                      <w:sz w:val="21"/>
                      <w:szCs w:val="21"/>
                      <w:lang w:val="en-US" w:eastAsia="zh-CN" w:bidi="ar-SA"/>
                    </w:rPr>
                  </w:rPrChange>
                </w:rPr>
                <w:t>用户测试</w:t>
              </w:r>
            </w:ins>
          </w:p>
        </w:tc>
        <w:tc>
          <w:tcPr>
            <w:tcW w:w="1267" w:type="dxa"/>
            <w:vAlign w:val="center"/>
          </w:tcPr>
          <w:p>
            <w:pPr>
              <w:numPr>
                <w:ilvl w:val="0"/>
                <w:numId w:val="0"/>
              </w:numPr>
              <w:outlineLvl w:val="9"/>
              <w:rPr>
                <w:ins w:id="10164" w:author="20191115" w:date="2020-09-20T17:11:34Z"/>
                <w:rFonts w:hint="eastAsia"/>
                <w:snapToGrid w:val="0"/>
                <w:color w:val="auto"/>
                <w:kern w:val="2"/>
                <w:szCs w:val="21"/>
                <w:rPrChange w:id="10165" w:author="小多 [2]" w:date="2020-09-23T11:01:09Z">
                  <w:rPr>
                    <w:ins w:id="10166" w:author="20191115" w:date="2020-09-20T17:11:34Z"/>
                    <w:rFonts w:hint="eastAsia"/>
                    <w:snapToGrid w:val="0"/>
                    <w:kern w:val="2"/>
                    <w:szCs w:val="21"/>
                  </w:rPr>
                </w:rPrChange>
              </w:rPr>
            </w:pPr>
            <w:r>
              <w:rPr>
                <w:rFonts w:hint="eastAsia"/>
                <w:snapToGrid w:val="0"/>
                <w:color w:val="auto"/>
                <w:kern w:val="2"/>
                <w:szCs w:val="21"/>
                <w:rPrChange w:id="10167" w:author="小多 [2]" w:date="2020-09-23T11:01:09Z">
                  <w:rPr>
                    <w:rFonts w:hint="eastAsia"/>
                    <w:snapToGrid w:val="0"/>
                    <w:kern w:val="2"/>
                    <w:szCs w:val="21"/>
                  </w:rPr>
                </w:rPrChange>
              </w:rPr>
              <w:t>9.6</w:t>
            </w:r>
          </w:p>
          <w:p>
            <w:pPr>
              <w:numPr>
                <w:ilvl w:val="0"/>
                <w:numId w:val="0"/>
              </w:numPr>
              <w:outlineLvl w:val="9"/>
              <w:rPr>
                <w:rFonts w:hint="eastAsia"/>
                <w:color w:val="auto"/>
                <w:kern w:val="0"/>
                <w:szCs w:val="21"/>
              </w:rPr>
            </w:pPr>
            <w:ins w:id="10168" w:author="20191115" w:date="2020-09-20T17:11:34Z">
              <w:r>
                <w:rPr>
                  <w:rFonts w:hint="eastAsia"/>
                  <w:snapToGrid w:val="0"/>
                  <w:color w:val="auto"/>
                  <w:szCs w:val="21"/>
                  <w:lang w:val="en-US" w:eastAsia="zh-CN"/>
                  <w:rPrChange w:id="10169" w:author="小多 [2]" w:date="2020-09-23T11:01:09Z">
                    <w:rPr>
                      <w:rFonts w:hint="eastAsia"/>
                      <w:snapToGrid w:val="0"/>
                      <w:szCs w:val="21"/>
                      <w:lang w:val="en-US" w:eastAsia="zh-CN"/>
                    </w:rPr>
                  </w:rPrChange>
                </w:rPr>
                <w:t>9.9</w:t>
              </w:r>
            </w:ins>
          </w:p>
        </w:tc>
        <w:tc>
          <w:tcPr>
            <w:tcW w:w="3601" w:type="dxa"/>
            <w:vAlign w:val="center"/>
          </w:tcPr>
          <w:p>
            <w:pPr>
              <w:numPr>
                <w:ilvl w:val="-1"/>
                <w:numId w:val="0"/>
              </w:numPr>
              <w:spacing w:line="240" w:lineRule="auto"/>
              <w:outlineLvl w:val="9"/>
              <w:rPr>
                <w:ins w:id="10171" w:author="20191115" w:date="2020-09-20T17:11:23Z"/>
                <w:rFonts w:hint="eastAsia"/>
                <w:bCs w:val="0"/>
                <w:snapToGrid w:val="0"/>
                <w:color w:val="auto"/>
                <w:sz w:val="21"/>
                <w:szCs w:val="21"/>
                <w:rPrChange w:id="10172" w:author="小多 [2]" w:date="2020-09-23T11:01:09Z">
                  <w:rPr>
                    <w:ins w:id="10173" w:author="20191115" w:date="2020-09-20T17:11:23Z"/>
                    <w:rFonts w:hint="eastAsia"/>
                    <w:bCs w:val="0"/>
                    <w:snapToGrid w:val="0"/>
                    <w:sz w:val="21"/>
                    <w:szCs w:val="21"/>
                  </w:rPr>
                </w:rPrChange>
              </w:rPr>
            </w:pPr>
            <w:bookmarkStart w:id="1144" w:name="_Toc27962"/>
            <w:r>
              <w:rPr>
                <w:rFonts w:hint="eastAsia"/>
                <w:bCs w:val="0"/>
                <w:snapToGrid w:val="0"/>
                <w:color w:val="auto"/>
                <w:sz w:val="21"/>
                <w:szCs w:val="21"/>
                <w:rPrChange w:id="10174" w:author="小多 [2]" w:date="2020-09-23T11:01:09Z">
                  <w:rPr>
                    <w:rFonts w:hint="eastAsia"/>
                    <w:bCs w:val="0"/>
                    <w:snapToGrid w:val="0"/>
                    <w:sz w:val="21"/>
                    <w:szCs w:val="21"/>
                  </w:rPr>
                </w:rPrChange>
              </w:rPr>
              <w:t>编制的用户文档要求</w:t>
            </w:r>
            <w:bookmarkEnd w:id="1144"/>
          </w:p>
          <w:p>
            <w:pPr>
              <w:numPr>
                <w:ilvl w:val="-1"/>
                <w:numId w:val="0"/>
              </w:numPr>
              <w:spacing w:line="240" w:lineRule="auto"/>
              <w:outlineLvl w:val="9"/>
              <w:rPr>
                <w:rFonts w:hint="eastAsia"/>
                <w:bCs/>
                <w:color w:val="auto"/>
                <w:sz w:val="21"/>
                <w:szCs w:val="21"/>
                <w:rPrChange w:id="10175" w:author="小多 [2]" w:date="2020-09-23T11:01:09Z">
                  <w:rPr>
                    <w:rFonts w:hint="eastAsia"/>
                    <w:bCs/>
                    <w:sz w:val="21"/>
                    <w:szCs w:val="21"/>
                  </w:rPr>
                </w:rPrChange>
              </w:rPr>
            </w:pPr>
            <w:ins w:id="10176" w:author="20191115" w:date="2020-09-20T17:11:23Z">
              <w:r>
                <w:rPr>
                  <w:rFonts w:hint="eastAsia"/>
                  <w:snapToGrid w:val="0"/>
                  <w:color w:val="auto"/>
                  <w:kern w:val="2"/>
                  <w:sz w:val="21"/>
                  <w:szCs w:val="21"/>
                  <w:lang w:val="en-US" w:eastAsia="zh-CN"/>
                  <w:rPrChange w:id="10177" w:author="小多 [2]" w:date="2020-09-23T11:01:09Z">
                    <w:rPr>
                      <w:rFonts w:hint="eastAsia"/>
                      <w:snapToGrid w:val="0"/>
                      <w:kern w:val="2"/>
                      <w:sz w:val="21"/>
                      <w:szCs w:val="21"/>
                      <w:lang w:val="en-US" w:eastAsia="zh-CN"/>
                    </w:rPr>
                  </w:rPrChange>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14</w:t>
            </w:r>
          </w:p>
        </w:tc>
        <w:tc>
          <w:tcPr>
            <w:tcW w:w="1003" w:type="dxa"/>
            <w:vAlign w:val="center"/>
          </w:tcPr>
          <w:p>
            <w:pPr>
              <w:rPr>
                <w:snapToGrid w:val="0"/>
                <w:color w:val="auto"/>
                <w:szCs w:val="21"/>
                <w:rPrChange w:id="10179" w:author="小多 [2]" w:date="2020-09-23T11:01:09Z">
                  <w:rPr>
                    <w:snapToGrid w:val="0"/>
                    <w:color w:val="FF0000"/>
                    <w:szCs w:val="21"/>
                  </w:rPr>
                </w:rPrChange>
              </w:rPr>
            </w:pPr>
            <w:r>
              <w:rPr>
                <w:rFonts w:hint="eastAsia"/>
                <w:snapToGrid w:val="0"/>
                <w:color w:val="auto"/>
                <w:szCs w:val="21"/>
                <w:rPrChange w:id="10180" w:author="小多 [2]" w:date="2020-09-23T11:01:09Z">
                  <w:rPr>
                    <w:rFonts w:hint="eastAsia"/>
                    <w:snapToGrid w:val="0"/>
                    <w:szCs w:val="21"/>
                  </w:rPr>
                </w:rPrChange>
              </w:rPr>
              <w:t>H7-2</w:t>
            </w:r>
          </w:p>
        </w:tc>
        <w:tc>
          <w:tcPr>
            <w:tcW w:w="3309" w:type="dxa"/>
            <w:vAlign w:val="center"/>
          </w:tcPr>
          <w:p>
            <w:pPr>
              <w:rPr>
                <w:ins w:id="10181" w:author="20191115" w:date="2020-09-20T17:12:09Z"/>
                <w:rFonts w:hint="eastAsia"/>
                <w:snapToGrid w:val="0"/>
                <w:color w:val="auto"/>
                <w:szCs w:val="21"/>
                <w:rPrChange w:id="10182" w:author="小多 [2]" w:date="2020-09-23T11:01:09Z">
                  <w:rPr>
                    <w:ins w:id="10183" w:author="20191115" w:date="2020-09-20T17:12:09Z"/>
                    <w:rFonts w:hint="eastAsia"/>
                    <w:snapToGrid w:val="0"/>
                    <w:szCs w:val="21"/>
                  </w:rPr>
                </w:rPrChange>
              </w:rPr>
            </w:pPr>
            <w:r>
              <w:rPr>
                <w:rFonts w:hint="eastAsia"/>
                <w:snapToGrid w:val="0"/>
                <w:color w:val="auto"/>
                <w:szCs w:val="21"/>
                <w:rPrChange w:id="10184" w:author="小多 [2]" w:date="2020-09-23T11:01:09Z">
                  <w:rPr>
                    <w:rFonts w:hint="eastAsia"/>
                    <w:snapToGrid w:val="0"/>
                    <w:szCs w:val="21"/>
                  </w:rPr>
                </w:rPrChange>
              </w:rPr>
              <w:t>说明书中明确对使用人员的要求</w:t>
            </w:r>
          </w:p>
          <w:p>
            <w:pPr>
              <w:rPr>
                <w:rFonts w:hint="eastAsia"/>
                <w:snapToGrid w:val="0"/>
                <w:color w:val="auto"/>
                <w:szCs w:val="21"/>
                <w:rPrChange w:id="10185" w:author="小多 [2]" w:date="2020-09-23T11:01:09Z">
                  <w:rPr>
                    <w:rFonts w:hint="eastAsia"/>
                    <w:snapToGrid w:val="0"/>
                    <w:szCs w:val="21"/>
                  </w:rPr>
                </w:rPrChange>
              </w:rPr>
            </w:pPr>
            <w:ins w:id="10186" w:author="20191115" w:date="2020-09-20T17:12:09Z">
              <w:r>
                <w:rPr>
                  <w:rFonts w:hint="eastAsia"/>
                  <w:snapToGrid w:val="0"/>
                  <w:color w:val="auto"/>
                  <w:kern w:val="2"/>
                  <w:sz w:val="21"/>
                  <w:szCs w:val="21"/>
                  <w:lang w:val="en-US" w:eastAsia="zh-CN" w:bidi="ar-SA"/>
                  <w:rPrChange w:id="10187" w:author="小多 [2]" w:date="2020-09-23T11:01:09Z">
                    <w:rPr>
                      <w:rFonts w:hint="eastAsia"/>
                      <w:snapToGrid w:val="0"/>
                      <w:kern w:val="2"/>
                      <w:sz w:val="21"/>
                      <w:szCs w:val="21"/>
                      <w:lang w:val="en-US" w:eastAsia="zh-CN" w:bidi="ar-SA"/>
                    </w:rPr>
                  </w:rPrChange>
                </w:rPr>
                <w:t>用户测试</w:t>
              </w:r>
            </w:ins>
          </w:p>
        </w:tc>
        <w:tc>
          <w:tcPr>
            <w:tcW w:w="1267" w:type="dxa"/>
            <w:vAlign w:val="center"/>
          </w:tcPr>
          <w:p>
            <w:pPr>
              <w:numPr>
                <w:ilvl w:val="0"/>
                <w:numId w:val="0"/>
              </w:numPr>
              <w:outlineLvl w:val="9"/>
              <w:rPr>
                <w:ins w:id="10189" w:author="20191115" w:date="2020-09-20T17:12:21Z"/>
                <w:rFonts w:hint="eastAsia"/>
                <w:snapToGrid w:val="0"/>
                <w:color w:val="auto"/>
                <w:kern w:val="2"/>
                <w:szCs w:val="21"/>
                <w:rPrChange w:id="10190" w:author="小多 [2]" w:date="2020-09-23T11:01:09Z">
                  <w:rPr>
                    <w:ins w:id="10191" w:author="20191115" w:date="2020-09-20T17:12:21Z"/>
                    <w:rFonts w:hint="eastAsia"/>
                    <w:snapToGrid w:val="0"/>
                    <w:kern w:val="2"/>
                    <w:szCs w:val="21"/>
                  </w:rPr>
                </w:rPrChange>
              </w:rPr>
            </w:pPr>
            <w:r>
              <w:rPr>
                <w:rFonts w:hint="eastAsia"/>
                <w:color w:val="auto"/>
                <w:kern w:val="0"/>
                <w:szCs w:val="21"/>
              </w:rPr>
              <w:t>9.6</w:t>
            </w:r>
          </w:p>
          <w:p>
            <w:pPr>
              <w:rPr>
                <w:color w:val="auto"/>
                <w:szCs w:val="21"/>
              </w:rPr>
            </w:pPr>
            <w:ins w:id="10192" w:author="20191115" w:date="2020-09-20T17:12:21Z">
              <w:r>
                <w:rPr>
                  <w:rFonts w:hint="eastAsia"/>
                  <w:snapToGrid w:val="0"/>
                  <w:color w:val="auto"/>
                  <w:szCs w:val="21"/>
                  <w:lang w:val="en-US" w:eastAsia="zh-CN"/>
                  <w:rPrChange w:id="10193" w:author="小多 [2]" w:date="2020-09-23T11:01:09Z">
                    <w:rPr>
                      <w:rFonts w:hint="eastAsia"/>
                      <w:snapToGrid w:val="0"/>
                      <w:szCs w:val="21"/>
                      <w:lang w:val="en-US" w:eastAsia="zh-CN"/>
                    </w:rPr>
                  </w:rPrChange>
                </w:rPr>
                <w:t>9.9</w:t>
              </w:r>
            </w:ins>
          </w:p>
        </w:tc>
        <w:tc>
          <w:tcPr>
            <w:tcW w:w="3601" w:type="dxa"/>
            <w:vAlign w:val="center"/>
          </w:tcPr>
          <w:p>
            <w:pPr>
              <w:numPr>
                <w:ilvl w:val="-1"/>
                <w:numId w:val="0"/>
              </w:numPr>
              <w:spacing w:line="240" w:lineRule="auto"/>
              <w:outlineLvl w:val="9"/>
              <w:rPr>
                <w:ins w:id="10195" w:author="20191115" w:date="2020-09-20T17:12:25Z"/>
                <w:rFonts w:hint="eastAsia"/>
                <w:bCs w:val="0"/>
                <w:snapToGrid w:val="0"/>
                <w:color w:val="auto"/>
                <w:sz w:val="21"/>
                <w:szCs w:val="21"/>
                <w:rPrChange w:id="10196" w:author="小多 [2]" w:date="2020-09-23T11:01:09Z">
                  <w:rPr>
                    <w:ins w:id="10197" w:author="20191115" w:date="2020-09-20T17:12:25Z"/>
                    <w:rFonts w:hint="eastAsia"/>
                    <w:bCs w:val="0"/>
                    <w:snapToGrid w:val="0"/>
                    <w:sz w:val="21"/>
                    <w:szCs w:val="21"/>
                  </w:rPr>
                </w:rPrChange>
              </w:rPr>
            </w:pPr>
            <w:r>
              <w:rPr>
                <w:rFonts w:hint="eastAsia"/>
                <w:bCs/>
                <w:color w:val="auto"/>
                <w:sz w:val="21"/>
                <w:szCs w:val="21"/>
                <w:rPrChange w:id="10198" w:author="小多 [2]" w:date="2020-09-23T11:01:09Z">
                  <w:rPr>
                    <w:rFonts w:hint="eastAsia"/>
                    <w:bCs/>
                    <w:sz w:val="21"/>
                    <w:szCs w:val="21"/>
                  </w:rPr>
                </w:rPrChange>
              </w:rPr>
              <w:t>编制的用户文档要求</w:t>
            </w:r>
          </w:p>
          <w:p>
            <w:pPr>
              <w:outlineLvl w:val="9"/>
              <w:rPr>
                <w:color w:val="auto"/>
                <w:szCs w:val="21"/>
                <w:rPrChange w:id="10199" w:author="小多 [2]" w:date="2020-09-23T11:01:09Z">
                  <w:rPr>
                    <w:color w:val="FF0000"/>
                    <w:szCs w:val="21"/>
                  </w:rPr>
                </w:rPrChange>
              </w:rPr>
            </w:pPr>
            <w:ins w:id="10200" w:author="20191115" w:date="2020-09-20T17:12:25Z">
              <w:r>
                <w:rPr>
                  <w:rFonts w:hint="eastAsia"/>
                  <w:snapToGrid w:val="0"/>
                  <w:color w:val="auto"/>
                  <w:kern w:val="2"/>
                  <w:sz w:val="21"/>
                  <w:szCs w:val="21"/>
                  <w:lang w:val="en-US" w:eastAsia="zh-CN"/>
                  <w:rPrChange w:id="10201" w:author="小多 [2]" w:date="2020-09-23T11:01:09Z">
                    <w:rPr>
                      <w:rFonts w:hint="eastAsia"/>
                      <w:snapToGrid w:val="0"/>
                      <w:kern w:val="2"/>
                      <w:sz w:val="21"/>
                      <w:szCs w:val="21"/>
                      <w:lang w:val="en-US" w:eastAsia="zh-CN"/>
                    </w:rPr>
                  </w:rPrChange>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15</w:t>
            </w:r>
          </w:p>
        </w:tc>
        <w:tc>
          <w:tcPr>
            <w:tcW w:w="1003" w:type="dxa"/>
            <w:vAlign w:val="center"/>
          </w:tcPr>
          <w:p>
            <w:pPr>
              <w:rPr>
                <w:snapToGrid w:val="0"/>
                <w:color w:val="auto"/>
                <w:szCs w:val="21"/>
                <w:rPrChange w:id="10203" w:author="小多 [2]" w:date="2020-09-23T11:01:09Z">
                  <w:rPr>
                    <w:snapToGrid w:val="0"/>
                    <w:color w:val="FF0000"/>
                    <w:szCs w:val="21"/>
                  </w:rPr>
                </w:rPrChange>
              </w:rPr>
            </w:pPr>
            <w:r>
              <w:rPr>
                <w:rFonts w:hint="eastAsia"/>
                <w:snapToGrid w:val="0"/>
                <w:color w:val="auto"/>
                <w:szCs w:val="21"/>
                <w:rPrChange w:id="10204" w:author="小多 [2]" w:date="2020-09-23T11:01:09Z">
                  <w:rPr>
                    <w:rFonts w:hint="eastAsia"/>
                    <w:snapToGrid w:val="0"/>
                    <w:szCs w:val="21"/>
                  </w:rPr>
                </w:rPrChange>
              </w:rPr>
              <w:t>H8</w:t>
            </w:r>
          </w:p>
        </w:tc>
        <w:tc>
          <w:tcPr>
            <w:tcW w:w="3309" w:type="dxa"/>
            <w:vAlign w:val="center"/>
          </w:tcPr>
          <w:p>
            <w:pPr>
              <w:rPr>
                <w:ins w:id="10205" w:author="20191115" w:date="2020-09-20T17:12:33Z"/>
                <w:rFonts w:hint="eastAsia"/>
                <w:snapToGrid w:val="0"/>
                <w:color w:val="auto"/>
                <w:szCs w:val="21"/>
                <w:rPrChange w:id="10206" w:author="小多 [2]" w:date="2020-09-23T11:01:09Z">
                  <w:rPr>
                    <w:ins w:id="10207" w:author="20191115" w:date="2020-09-20T17:12:33Z"/>
                    <w:rFonts w:hint="eastAsia"/>
                    <w:snapToGrid w:val="0"/>
                    <w:szCs w:val="21"/>
                  </w:rPr>
                </w:rPrChange>
              </w:rPr>
            </w:pPr>
            <w:r>
              <w:rPr>
                <w:rFonts w:hint="eastAsia"/>
                <w:snapToGrid w:val="0"/>
                <w:color w:val="auto"/>
                <w:szCs w:val="21"/>
                <w:rPrChange w:id="10208" w:author="小多 [2]" w:date="2020-09-23T11:01:09Z">
                  <w:rPr>
                    <w:rFonts w:hint="eastAsia"/>
                    <w:snapToGrid w:val="0"/>
                    <w:szCs w:val="21"/>
                  </w:rPr>
                </w:rPrChange>
              </w:rPr>
              <w:t>说明书中明确故障处理信息</w:t>
            </w:r>
          </w:p>
          <w:p>
            <w:pPr>
              <w:rPr>
                <w:rFonts w:hint="eastAsia"/>
                <w:snapToGrid w:val="0"/>
                <w:color w:val="auto"/>
                <w:szCs w:val="21"/>
                <w:rPrChange w:id="10209" w:author="小多 [2]" w:date="2020-09-23T11:01:09Z">
                  <w:rPr>
                    <w:rFonts w:hint="eastAsia"/>
                    <w:snapToGrid w:val="0"/>
                    <w:szCs w:val="21"/>
                  </w:rPr>
                </w:rPrChange>
              </w:rPr>
            </w:pPr>
            <w:ins w:id="10210" w:author="20191115" w:date="2020-09-20T17:12:33Z">
              <w:r>
                <w:rPr>
                  <w:rFonts w:hint="eastAsia"/>
                  <w:snapToGrid w:val="0"/>
                  <w:color w:val="auto"/>
                  <w:kern w:val="2"/>
                  <w:sz w:val="21"/>
                  <w:szCs w:val="21"/>
                  <w:lang w:val="en-US" w:eastAsia="zh-CN" w:bidi="ar-SA"/>
                  <w:rPrChange w:id="10211" w:author="小多 [2]" w:date="2020-09-23T11:01:09Z">
                    <w:rPr>
                      <w:rFonts w:hint="eastAsia"/>
                      <w:snapToGrid w:val="0"/>
                      <w:kern w:val="2"/>
                      <w:sz w:val="21"/>
                      <w:szCs w:val="21"/>
                      <w:lang w:val="en-US" w:eastAsia="zh-CN" w:bidi="ar-SA"/>
                    </w:rPr>
                  </w:rPrChange>
                </w:rPr>
                <w:t>系统测试</w:t>
              </w:r>
            </w:ins>
          </w:p>
        </w:tc>
        <w:tc>
          <w:tcPr>
            <w:tcW w:w="1267" w:type="dxa"/>
            <w:vAlign w:val="center"/>
          </w:tcPr>
          <w:p>
            <w:pPr>
              <w:rPr>
                <w:ins w:id="10213" w:author="20191115" w:date="2020-09-20T17:12:42Z"/>
                <w:rFonts w:hint="eastAsia"/>
                <w:color w:val="auto"/>
                <w:kern w:val="0"/>
                <w:szCs w:val="21"/>
              </w:rPr>
            </w:pPr>
            <w:r>
              <w:rPr>
                <w:rFonts w:hint="eastAsia"/>
                <w:color w:val="auto"/>
                <w:kern w:val="0"/>
                <w:szCs w:val="21"/>
              </w:rPr>
              <w:t>9.6</w:t>
            </w:r>
          </w:p>
          <w:p>
            <w:pPr>
              <w:rPr>
                <w:rFonts w:hint="eastAsia"/>
                <w:color w:val="auto"/>
                <w:kern w:val="0"/>
                <w:szCs w:val="21"/>
              </w:rPr>
            </w:pPr>
            <w:ins w:id="10214" w:author="20191115" w:date="2020-09-20T17:12:42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10215" w:author="20191115" w:date="2020-09-20T17:12:47Z"/>
                <w:rFonts w:hint="eastAsia"/>
                <w:bCs/>
                <w:color w:val="auto"/>
                <w:sz w:val="21"/>
                <w:szCs w:val="21"/>
                <w:rPrChange w:id="10216" w:author="小多 [2]" w:date="2020-09-23T11:01:09Z">
                  <w:rPr>
                    <w:ins w:id="10217" w:author="20191115" w:date="2020-09-20T17:12:47Z"/>
                    <w:rFonts w:hint="eastAsia"/>
                    <w:bCs/>
                    <w:sz w:val="21"/>
                    <w:szCs w:val="21"/>
                  </w:rPr>
                </w:rPrChange>
              </w:rPr>
            </w:pPr>
            <w:r>
              <w:rPr>
                <w:rFonts w:hint="eastAsia"/>
                <w:bCs/>
                <w:color w:val="auto"/>
                <w:sz w:val="21"/>
                <w:szCs w:val="21"/>
                <w:rPrChange w:id="10218" w:author="小多 [2]" w:date="2020-09-23T11:01:09Z">
                  <w:rPr>
                    <w:rFonts w:hint="eastAsia"/>
                    <w:bCs/>
                    <w:sz w:val="21"/>
                    <w:szCs w:val="21"/>
                  </w:rPr>
                </w:rPrChange>
              </w:rPr>
              <w:t>编制的用户文档要求</w:t>
            </w:r>
          </w:p>
          <w:p>
            <w:pPr>
              <w:rPr>
                <w:color w:val="auto"/>
                <w:szCs w:val="21"/>
                <w:rPrChange w:id="10219" w:author="小多 [2]" w:date="2020-09-23T11:01:09Z">
                  <w:rPr>
                    <w:color w:val="FF0000"/>
                    <w:szCs w:val="21"/>
                  </w:rPr>
                </w:rPrChange>
              </w:rPr>
            </w:pPr>
            <w:ins w:id="10220" w:author="20191115" w:date="2020-09-20T17:12:47Z">
              <w:r>
                <w:rPr>
                  <w:rFonts w:hint="eastAsia"/>
                  <w:bCs/>
                  <w:color w:val="auto"/>
                  <w:sz w:val="21"/>
                  <w:szCs w:val="21"/>
                  <w:lang w:val="en-US" w:eastAsia="zh-CN"/>
                  <w:rPrChange w:id="10221" w:author="小多 [2]" w:date="2020-09-23T11:01:09Z">
                    <w:rPr>
                      <w:rFonts w:hint="eastAsia"/>
                      <w:bCs/>
                      <w:sz w:val="21"/>
                      <w:szCs w:val="21"/>
                      <w:lang w:val="en-US" w:eastAsia="zh-CN"/>
                    </w:rPr>
                  </w:rPrChange>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16</w:t>
            </w:r>
          </w:p>
        </w:tc>
        <w:tc>
          <w:tcPr>
            <w:tcW w:w="1003" w:type="dxa"/>
            <w:vAlign w:val="center"/>
          </w:tcPr>
          <w:p>
            <w:pPr>
              <w:rPr>
                <w:snapToGrid w:val="0"/>
                <w:color w:val="auto"/>
                <w:szCs w:val="21"/>
                <w:rPrChange w:id="10223" w:author="小多 [2]" w:date="2020-09-23T11:01:09Z">
                  <w:rPr>
                    <w:snapToGrid w:val="0"/>
                    <w:color w:val="FF0000"/>
                    <w:szCs w:val="21"/>
                  </w:rPr>
                </w:rPrChange>
              </w:rPr>
            </w:pPr>
            <w:r>
              <w:rPr>
                <w:rFonts w:hint="eastAsia"/>
                <w:snapToGrid w:val="0"/>
                <w:color w:val="auto"/>
                <w:szCs w:val="21"/>
                <w:rPrChange w:id="10224" w:author="小多 [2]" w:date="2020-09-23T11:01:09Z">
                  <w:rPr>
                    <w:rFonts w:hint="eastAsia"/>
                    <w:snapToGrid w:val="0"/>
                    <w:szCs w:val="21"/>
                  </w:rPr>
                </w:rPrChange>
              </w:rPr>
              <w:t>H9-1</w:t>
            </w:r>
          </w:p>
        </w:tc>
        <w:tc>
          <w:tcPr>
            <w:tcW w:w="3309" w:type="dxa"/>
            <w:vAlign w:val="center"/>
          </w:tcPr>
          <w:p>
            <w:pPr>
              <w:rPr>
                <w:snapToGrid w:val="0"/>
                <w:color w:val="auto"/>
                <w:szCs w:val="21"/>
                <w:rPrChange w:id="10225" w:author="小多 [2]" w:date="2020-09-23T11:01:09Z">
                  <w:rPr>
                    <w:snapToGrid w:val="0"/>
                    <w:color w:val="FF0000"/>
                    <w:szCs w:val="21"/>
                  </w:rPr>
                </w:rPrChange>
              </w:rPr>
            </w:pPr>
            <w:r>
              <w:rPr>
                <w:rFonts w:hint="eastAsia"/>
                <w:snapToGrid w:val="0"/>
                <w:color w:val="auto"/>
                <w:szCs w:val="21"/>
                <w:rPrChange w:id="10226" w:author="小多 [2]" w:date="2020-09-23T11:01:09Z">
                  <w:rPr>
                    <w:rFonts w:hint="eastAsia"/>
                    <w:snapToGrid w:val="0"/>
                    <w:szCs w:val="21"/>
                  </w:rPr>
                </w:rPrChange>
              </w:rPr>
              <w:t>说明书中明确信息提示的含义</w:t>
            </w:r>
          </w:p>
        </w:tc>
        <w:tc>
          <w:tcPr>
            <w:tcW w:w="1267" w:type="dxa"/>
            <w:vAlign w:val="center"/>
          </w:tcPr>
          <w:p>
            <w:pPr>
              <w:rPr>
                <w:color w:val="auto"/>
                <w:szCs w:val="21"/>
              </w:rPr>
            </w:pPr>
            <w:r>
              <w:rPr>
                <w:rFonts w:hint="eastAsia"/>
                <w:color w:val="auto"/>
                <w:kern w:val="0"/>
                <w:szCs w:val="21"/>
              </w:rPr>
              <w:t>9.6</w:t>
            </w:r>
          </w:p>
        </w:tc>
        <w:tc>
          <w:tcPr>
            <w:tcW w:w="3601" w:type="dxa"/>
            <w:vAlign w:val="center"/>
          </w:tcPr>
          <w:p>
            <w:pPr>
              <w:rPr>
                <w:color w:val="auto"/>
                <w:szCs w:val="21"/>
                <w:rPrChange w:id="10227" w:author="小多 [2]" w:date="2020-09-23T11:01:09Z">
                  <w:rPr>
                    <w:color w:val="FF0000"/>
                    <w:szCs w:val="21"/>
                  </w:rPr>
                </w:rPrChange>
              </w:rPr>
            </w:pPr>
            <w:r>
              <w:rPr>
                <w:rFonts w:hint="eastAsia"/>
                <w:bCs/>
                <w:color w:val="auto"/>
                <w:sz w:val="21"/>
                <w:szCs w:val="21"/>
                <w:rPrChange w:id="10228" w:author="小多 [2]" w:date="2020-09-23T11:01:09Z">
                  <w:rPr>
                    <w:rFonts w:hint="eastAsia"/>
                    <w:bCs/>
                    <w:sz w:val="21"/>
                    <w:szCs w:val="21"/>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17</w:t>
            </w:r>
          </w:p>
        </w:tc>
        <w:tc>
          <w:tcPr>
            <w:tcW w:w="1003" w:type="dxa"/>
            <w:vAlign w:val="center"/>
          </w:tcPr>
          <w:p>
            <w:pPr>
              <w:rPr>
                <w:snapToGrid w:val="0"/>
                <w:color w:val="auto"/>
                <w:szCs w:val="21"/>
                <w:rPrChange w:id="10229" w:author="小多 [2]" w:date="2020-09-23T11:01:09Z">
                  <w:rPr>
                    <w:snapToGrid w:val="0"/>
                    <w:color w:val="FF0000"/>
                    <w:szCs w:val="21"/>
                  </w:rPr>
                </w:rPrChange>
              </w:rPr>
            </w:pPr>
            <w:r>
              <w:rPr>
                <w:rFonts w:hint="eastAsia"/>
                <w:snapToGrid w:val="0"/>
                <w:color w:val="auto"/>
                <w:szCs w:val="21"/>
                <w:rPrChange w:id="10230" w:author="小多 [2]" w:date="2020-09-23T11:01:09Z">
                  <w:rPr>
                    <w:rFonts w:hint="eastAsia"/>
                    <w:snapToGrid w:val="0"/>
                    <w:szCs w:val="21"/>
                  </w:rPr>
                </w:rPrChange>
              </w:rPr>
              <w:t>H9-2</w:t>
            </w:r>
          </w:p>
        </w:tc>
        <w:tc>
          <w:tcPr>
            <w:tcW w:w="3309" w:type="dxa"/>
            <w:vAlign w:val="center"/>
          </w:tcPr>
          <w:p>
            <w:pPr>
              <w:keepNext w:val="0"/>
              <w:keepLines w:val="0"/>
              <w:suppressLineNumbers w:val="0"/>
              <w:spacing w:before="0" w:beforeAutospacing="0" w:after="0" w:afterAutospacing="0"/>
              <w:ind w:left="0" w:right="0"/>
              <w:rPr>
                <w:ins w:id="10231" w:author="20191115" w:date="2020-09-20T17:12:58Z"/>
                <w:rFonts w:hint="eastAsia"/>
                <w:snapToGrid w:val="0"/>
                <w:color w:val="auto"/>
                <w:kern w:val="2"/>
                <w:sz w:val="21"/>
                <w:szCs w:val="21"/>
                <w:lang w:val="en-US" w:eastAsia="zh-CN" w:bidi="ar-SA"/>
                <w:rPrChange w:id="10232" w:author="小多 [2]" w:date="2020-09-23T11:01:09Z">
                  <w:rPr>
                    <w:ins w:id="10233" w:author="20191115" w:date="2020-09-20T17:12:58Z"/>
                    <w:rFonts w:hint="eastAsia"/>
                    <w:snapToGrid w:val="0"/>
                    <w:kern w:val="2"/>
                    <w:sz w:val="21"/>
                    <w:szCs w:val="21"/>
                    <w:lang w:val="en-US" w:eastAsia="zh-CN" w:bidi="ar-SA"/>
                  </w:rPr>
                </w:rPrChange>
              </w:rPr>
            </w:pPr>
            <w:r>
              <w:rPr>
                <w:rFonts w:hint="eastAsia"/>
                <w:snapToGrid w:val="0"/>
                <w:color w:val="auto"/>
                <w:szCs w:val="21"/>
                <w:rPrChange w:id="10234" w:author="小多 [2]" w:date="2020-09-23T11:01:09Z">
                  <w:rPr>
                    <w:rFonts w:hint="eastAsia"/>
                    <w:snapToGrid w:val="0"/>
                    <w:szCs w:val="21"/>
                  </w:rPr>
                </w:rPrChange>
              </w:rPr>
              <w:t>人机互动设计合理</w:t>
            </w:r>
          </w:p>
          <w:p>
            <w:pPr>
              <w:rPr>
                <w:snapToGrid w:val="0"/>
                <w:color w:val="auto"/>
                <w:szCs w:val="21"/>
                <w:rPrChange w:id="10235" w:author="小多 [2]" w:date="2020-09-23T11:01:09Z">
                  <w:rPr>
                    <w:snapToGrid w:val="0"/>
                    <w:color w:val="FF0000"/>
                    <w:szCs w:val="21"/>
                  </w:rPr>
                </w:rPrChange>
              </w:rPr>
            </w:pPr>
            <w:ins w:id="10236" w:author="20191115" w:date="2020-09-20T17:12:58Z">
              <w:r>
                <w:rPr>
                  <w:rFonts w:hint="eastAsia"/>
                  <w:snapToGrid w:val="0"/>
                  <w:color w:val="auto"/>
                  <w:szCs w:val="21"/>
                  <w:rPrChange w:id="10237" w:author="小多 [2]" w:date="2020-09-23T11:01:09Z">
                    <w:rPr>
                      <w:rFonts w:hint="eastAsia"/>
                      <w:snapToGrid w:val="0"/>
                      <w:szCs w:val="21"/>
                    </w:rPr>
                  </w:rPrChange>
                </w:rPr>
                <w:t>用户测试</w:t>
              </w:r>
            </w:ins>
          </w:p>
        </w:tc>
        <w:tc>
          <w:tcPr>
            <w:tcW w:w="1267" w:type="dxa"/>
            <w:vAlign w:val="center"/>
          </w:tcPr>
          <w:p>
            <w:pPr>
              <w:rPr>
                <w:color w:val="auto"/>
                <w:szCs w:val="21"/>
              </w:rPr>
            </w:pPr>
            <w:r>
              <w:rPr>
                <w:rFonts w:hint="eastAsia"/>
                <w:color w:val="auto"/>
                <w:kern w:val="0"/>
                <w:szCs w:val="21"/>
              </w:rPr>
              <w:t>9.9</w:t>
            </w:r>
          </w:p>
        </w:tc>
        <w:tc>
          <w:tcPr>
            <w:tcW w:w="3601" w:type="dxa"/>
            <w:vAlign w:val="center"/>
          </w:tcPr>
          <w:p>
            <w:pPr>
              <w:rPr>
                <w:color w:val="auto"/>
                <w:szCs w:val="21"/>
                <w:rPrChange w:id="10239" w:author="小多 [2]" w:date="2020-09-23T11:01:09Z">
                  <w:rPr>
                    <w:color w:val="FF0000"/>
                    <w:szCs w:val="21"/>
                  </w:rPr>
                </w:rPrChange>
              </w:rPr>
            </w:pPr>
            <w:r>
              <w:rPr>
                <w:rFonts w:hint="eastAsia"/>
                <w:color w:val="auto"/>
                <w:kern w:val="0"/>
                <w:sz w:val="21"/>
                <w:szCs w:val="21"/>
                <w:rPrChange w:id="10240" w:author="小多 [2]" w:date="2020-09-23T11:01:09Z">
                  <w:rPr>
                    <w:rFonts w:hint="eastAsia"/>
                    <w:kern w:val="0"/>
                    <w:sz w:val="21"/>
                    <w:szCs w:val="21"/>
                  </w:rPr>
                </w:rPrChange>
              </w:rPr>
              <w:t>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18</w:t>
            </w:r>
          </w:p>
        </w:tc>
        <w:tc>
          <w:tcPr>
            <w:tcW w:w="1003" w:type="dxa"/>
            <w:vAlign w:val="center"/>
          </w:tcPr>
          <w:p>
            <w:pPr>
              <w:rPr>
                <w:snapToGrid w:val="0"/>
                <w:color w:val="auto"/>
                <w:szCs w:val="21"/>
                <w:rPrChange w:id="10241" w:author="小多 [2]" w:date="2020-09-23T11:01:09Z">
                  <w:rPr>
                    <w:snapToGrid w:val="0"/>
                    <w:color w:val="FF0000"/>
                    <w:szCs w:val="21"/>
                  </w:rPr>
                </w:rPrChange>
              </w:rPr>
            </w:pPr>
            <w:r>
              <w:rPr>
                <w:rFonts w:hint="eastAsia"/>
                <w:snapToGrid w:val="0"/>
                <w:color w:val="auto"/>
                <w:szCs w:val="21"/>
                <w:rPrChange w:id="10242" w:author="小多 [2]" w:date="2020-09-23T11:01:09Z">
                  <w:rPr>
                    <w:rFonts w:hint="eastAsia"/>
                    <w:snapToGrid w:val="0"/>
                    <w:szCs w:val="21"/>
                  </w:rPr>
                </w:rPrChange>
              </w:rPr>
              <w:t>H10</w:t>
            </w:r>
          </w:p>
        </w:tc>
        <w:tc>
          <w:tcPr>
            <w:tcW w:w="3309" w:type="dxa"/>
            <w:vAlign w:val="center"/>
          </w:tcPr>
          <w:p>
            <w:pPr>
              <w:keepNext w:val="0"/>
              <w:keepLines w:val="0"/>
              <w:suppressLineNumbers w:val="0"/>
              <w:spacing w:before="0" w:beforeAutospacing="0" w:after="0" w:afterAutospacing="0"/>
              <w:ind w:left="0" w:right="0"/>
              <w:rPr>
                <w:ins w:id="10243" w:author="20191115" w:date="2020-09-20T17:13:10Z"/>
                <w:rFonts w:hint="eastAsia"/>
                <w:snapToGrid w:val="0"/>
                <w:color w:val="auto"/>
                <w:kern w:val="2"/>
                <w:sz w:val="21"/>
                <w:szCs w:val="21"/>
                <w:lang w:val="en-US" w:eastAsia="zh-CN" w:bidi="ar-SA"/>
                <w:rPrChange w:id="10244" w:author="小多 [2]" w:date="2020-09-23T11:01:09Z">
                  <w:rPr>
                    <w:ins w:id="10245" w:author="20191115" w:date="2020-09-20T17:13:10Z"/>
                    <w:rFonts w:hint="eastAsia"/>
                    <w:snapToGrid w:val="0"/>
                    <w:kern w:val="2"/>
                    <w:sz w:val="21"/>
                    <w:szCs w:val="21"/>
                    <w:lang w:val="en-US" w:eastAsia="zh-CN" w:bidi="ar-SA"/>
                  </w:rPr>
                </w:rPrChange>
              </w:rPr>
            </w:pPr>
            <w:r>
              <w:rPr>
                <w:rFonts w:hint="eastAsia"/>
                <w:snapToGrid w:val="0"/>
                <w:color w:val="auto"/>
                <w:szCs w:val="21"/>
                <w:rPrChange w:id="10246" w:author="小多 [2]" w:date="2020-09-23T11:01:09Z">
                  <w:rPr>
                    <w:rFonts w:hint="eastAsia"/>
                    <w:snapToGrid w:val="0"/>
                    <w:szCs w:val="21"/>
                  </w:rPr>
                </w:rPrChange>
              </w:rPr>
              <w:t>容错处理</w:t>
            </w:r>
          </w:p>
          <w:p>
            <w:pPr>
              <w:rPr>
                <w:snapToGrid w:val="0"/>
                <w:color w:val="auto"/>
                <w:szCs w:val="21"/>
                <w:rPrChange w:id="10247" w:author="小多 [2]" w:date="2020-09-23T11:01:09Z">
                  <w:rPr>
                    <w:snapToGrid w:val="0"/>
                    <w:color w:val="FF0000"/>
                    <w:szCs w:val="21"/>
                  </w:rPr>
                </w:rPrChange>
              </w:rPr>
            </w:pPr>
            <w:ins w:id="10248" w:author="20191115" w:date="2020-09-20T17:13:10Z">
              <w:r>
                <w:rPr>
                  <w:rFonts w:hint="eastAsia"/>
                  <w:snapToGrid w:val="0"/>
                  <w:color w:val="auto"/>
                  <w:kern w:val="2"/>
                  <w:sz w:val="21"/>
                  <w:szCs w:val="21"/>
                  <w:lang w:val="en-US" w:eastAsia="zh-CN" w:bidi="ar-SA"/>
                  <w:rPrChange w:id="10249" w:author="小多 [2]" w:date="2020-09-23T11:01:09Z">
                    <w:rPr>
                      <w:rFonts w:hint="eastAsia"/>
                      <w:snapToGrid w:val="0"/>
                      <w:kern w:val="2"/>
                      <w:sz w:val="21"/>
                      <w:szCs w:val="21"/>
                      <w:lang w:val="en-US" w:eastAsia="zh-CN" w:bidi="ar-SA"/>
                    </w:rPr>
                  </w:rPrChange>
                </w:rPr>
                <w:t>用户测试</w:t>
              </w:r>
            </w:ins>
          </w:p>
        </w:tc>
        <w:tc>
          <w:tcPr>
            <w:tcW w:w="1267" w:type="dxa"/>
            <w:vAlign w:val="center"/>
          </w:tcPr>
          <w:p>
            <w:pPr>
              <w:keepNext w:val="0"/>
              <w:keepLines w:val="0"/>
              <w:suppressLineNumbers w:val="0"/>
              <w:spacing w:before="0" w:beforeAutospacing="0" w:after="0" w:afterAutospacing="0"/>
              <w:ind w:left="0" w:right="0"/>
              <w:rPr>
                <w:ins w:id="10251" w:author="20191115" w:date="2020-09-20T17:13:23Z"/>
                <w:rFonts w:hint="eastAsia"/>
                <w:bCs/>
                <w:color w:val="auto"/>
                <w:sz w:val="21"/>
                <w:szCs w:val="21"/>
              </w:rPr>
            </w:pPr>
            <w:r>
              <w:rPr>
                <w:bCs/>
                <w:color w:val="auto"/>
                <w:sz w:val="21"/>
                <w:szCs w:val="21"/>
              </w:rPr>
              <w:t xml:space="preserve">7.1.27 </w:t>
            </w:r>
          </w:p>
          <w:p>
            <w:pPr>
              <w:rPr>
                <w:color w:val="auto"/>
                <w:kern w:val="0"/>
                <w:szCs w:val="21"/>
              </w:rPr>
            </w:pPr>
            <w:ins w:id="10252" w:author="20191115" w:date="2020-09-20T17:13:23Z">
              <w:r>
                <w:rPr>
                  <w:rFonts w:hint="eastAsia"/>
                  <w:color w:val="auto"/>
                  <w:kern w:val="0"/>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10253" w:author="20191115" w:date="2020-09-20T17:13:28Z"/>
                <w:rFonts w:hint="eastAsia"/>
                <w:bCs/>
                <w:color w:val="auto"/>
                <w:sz w:val="21"/>
                <w:szCs w:val="21"/>
                <w:rPrChange w:id="10254" w:author="小多 [2]" w:date="2020-09-23T11:01:09Z">
                  <w:rPr>
                    <w:ins w:id="10255" w:author="20191115" w:date="2020-09-20T17:13:28Z"/>
                    <w:rFonts w:hint="eastAsia"/>
                    <w:bCs/>
                    <w:sz w:val="21"/>
                    <w:szCs w:val="21"/>
                  </w:rPr>
                </w:rPrChange>
              </w:rPr>
            </w:pPr>
            <w:r>
              <w:rPr>
                <w:rFonts w:hint="eastAsia"/>
                <w:bCs/>
                <w:color w:val="auto"/>
                <w:sz w:val="21"/>
                <w:szCs w:val="21"/>
                <w:rPrChange w:id="10256" w:author="小多 [2]" w:date="2020-09-23T11:01:09Z">
                  <w:rPr>
                    <w:rFonts w:hint="eastAsia"/>
                    <w:bCs/>
                    <w:sz w:val="21"/>
                    <w:szCs w:val="21"/>
                  </w:rPr>
                </w:rPrChange>
              </w:rPr>
              <w:t>参数设置功能</w:t>
            </w:r>
          </w:p>
          <w:p>
            <w:pPr>
              <w:rPr>
                <w:color w:val="auto"/>
                <w:szCs w:val="21"/>
                <w:rPrChange w:id="10257" w:author="小多 [2]" w:date="2020-09-23T11:01:09Z">
                  <w:rPr>
                    <w:color w:val="FF0000"/>
                    <w:szCs w:val="21"/>
                  </w:rPr>
                </w:rPrChange>
              </w:rPr>
            </w:pPr>
            <w:ins w:id="10258" w:author="20191115" w:date="2020-09-20T17:13:28Z">
              <w:r>
                <w:rPr>
                  <w:rFonts w:hint="eastAsia"/>
                  <w:bCs/>
                  <w:color w:val="auto"/>
                  <w:sz w:val="21"/>
                  <w:szCs w:val="21"/>
                  <w:lang w:val="en-US" w:eastAsia="zh-CN"/>
                  <w:rPrChange w:id="10259" w:author="小多 [2]" w:date="2020-09-23T11:01:09Z">
                    <w:rPr>
                      <w:rFonts w:hint="eastAsia"/>
                      <w:bCs/>
                      <w:sz w:val="21"/>
                      <w:szCs w:val="21"/>
                      <w:lang w:val="en-US" w:eastAsia="zh-CN"/>
                    </w:rPr>
                  </w:rPrChange>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19</w:t>
            </w:r>
          </w:p>
        </w:tc>
        <w:tc>
          <w:tcPr>
            <w:tcW w:w="1003" w:type="dxa"/>
            <w:vAlign w:val="center"/>
          </w:tcPr>
          <w:p>
            <w:pPr>
              <w:rPr>
                <w:snapToGrid w:val="0"/>
                <w:color w:val="auto"/>
                <w:szCs w:val="21"/>
                <w:rPrChange w:id="10261" w:author="小多 [2]" w:date="2020-09-23T11:01:09Z">
                  <w:rPr>
                    <w:snapToGrid w:val="0"/>
                    <w:color w:val="FF0000"/>
                    <w:szCs w:val="21"/>
                  </w:rPr>
                </w:rPrChange>
              </w:rPr>
            </w:pPr>
            <w:r>
              <w:rPr>
                <w:rFonts w:hint="eastAsia"/>
                <w:snapToGrid w:val="0"/>
                <w:color w:val="auto"/>
                <w:szCs w:val="21"/>
                <w:rPrChange w:id="10262" w:author="小多 [2]" w:date="2020-09-23T11:01:09Z">
                  <w:rPr>
                    <w:rFonts w:hint="eastAsia"/>
                    <w:snapToGrid w:val="0"/>
                    <w:szCs w:val="21"/>
                  </w:rPr>
                </w:rPrChange>
              </w:rPr>
              <w:t>H11-1</w:t>
            </w:r>
          </w:p>
        </w:tc>
        <w:tc>
          <w:tcPr>
            <w:tcW w:w="3309" w:type="dxa"/>
            <w:vAlign w:val="center"/>
          </w:tcPr>
          <w:p>
            <w:pPr>
              <w:keepNext w:val="0"/>
              <w:keepLines w:val="0"/>
              <w:suppressLineNumbers w:val="0"/>
              <w:spacing w:before="0" w:beforeAutospacing="0" w:after="0" w:afterAutospacing="0"/>
              <w:ind w:left="0" w:right="0"/>
              <w:rPr>
                <w:ins w:id="10263" w:author="20191115" w:date="2020-09-20T17:13:34Z"/>
                <w:rFonts w:hint="default" w:eastAsia="宋体"/>
                <w:snapToGrid w:val="0"/>
                <w:color w:val="auto"/>
                <w:szCs w:val="21"/>
                <w:lang w:val="en-US" w:eastAsia="zh-CN"/>
                <w:rPrChange w:id="10264" w:author="小多 [2]" w:date="2020-09-23T11:01:09Z">
                  <w:rPr>
                    <w:ins w:id="10265" w:author="20191115" w:date="2020-09-20T17:13:34Z"/>
                    <w:rFonts w:hint="default" w:eastAsia="宋体"/>
                    <w:snapToGrid w:val="0"/>
                    <w:szCs w:val="21"/>
                    <w:lang w:val="en-US" w:eastAsia="zh-CN"/>
                  </w:rPr>
                </w:rPrChange>
              </w:rPr>
            </w:pPr>
            <w:r>
              <w:rPr>
                <w:rFonts w:hint="eastAsia"/>
                <w:snapToGrid w:val="0"/>
                <w:color w:val="auto"/>
                <w:szCs w:val="21"/>
                <w:rPrChange w:id="10266" w:author="小多 [2]" w:date="2020-09-23T11:01:09Z">
                  <w:rPr>
                    <w:rFonts w:hint="eastAsia"/>
                    <w:snapToGrid w:val="0"/>
                    <w:szCs w:val="21"/>
                  </w:rPr>
                </w:rPrChange>
              </w:rPr>
              <w:t>设计</w:t>
            </w:r>
            <w:ins w:id="10267" w:author="20191115" w:date="2020-09-20T17:13:34Z">
              <w:r>
                <w:rPr>
                  <w:rFonts w:hint="eastAsia"/>
                  <w:snapToGrid w:val="0"/>
                  <w:color w:val="auto"/>
                  <w:szCs w:val="21"/>
                  <w:lang w:val="en-US" w:eastAsia="zh-CN"/>
                  <w:rPrChange w:id="10268" w:author="小多 [2]" w:date="2020-09-23T11:01:09Z">
                    <w:rPr>
                      <w:rFonts w:hint="eastAsia"/>
                      <w:snapToGrid w:val="0"/>
                      <w:szCs w:val="21"/>
                      <w:lang w:val="en-US" w:eastAsia="zh-CN"/>
                    </w:rPr>
                  </w:rPrChange>
                </w:rPr>
                <w:t>账号密码机制</w:t>
              </w:r>
            </w:ins>
          </w:p>
          <w:p>
            <w:pPr>
              <w:rPr>
                <w:snapToGrid w:val="0"/>
                <w:color w:val="auto"/>
                <w:szCs w:val="21"/>
                <w:rPrChange w:id="10270" w:author="小多 [2]" w:date="2020-09-23T11:01:09Z">
                  <w:rPr>
                    <w:snapToGrid w:val="0"/>
                    <w:color w:val="FF0000"/>
                    <w:szCs w:val="21"/>
                  </w:rPr>
                </w:rPrChange>
              </w:rPr>
            </w:pPr>
            <w:ins w:id="10271" w:author="20191115" w:date="2020-09-20T17:13:34Z">
              <w:r>
                <w:rPr>
                  <w:rFonts w:hint="eastAsia"/>
                  <w:snapToGrid w:val="0"/>
                  <w:color w:val="auto"/>
                  <w:szCs w:val="21"/>
                  <w:lang w:val="en-US" w:eastAsia="zh-CN"/>
                  <w:rPrChange w:id="10272" w:author="小多 [2]" w:date="2020-09-23T11:01:09Z">
                    <w:rPr>
                      <w:rFonts w:hint="eastAsia"/>
                      <w:snapToGrid w:val="0"/>
                      <w:szCs w:val="21"/>
                      <w:lang w:val="en-US" w:eastAsia="zh-CN"/>
                    </w:rPr>
                  </w:rPrChange>
                </w:rPr>
                <w:t>设计验证</w:t>
              </w:r>
            </w:ins>
            <w:del w:id="10274" w:author="20191115" w:date="2020-09-20T17:13:34Z">
              <w:r>
                <w:rPr>
                  <w:rFonts w:hint="eastAsia"/>
                  <w:snapToGrid w:val="0"/>
                  <w:color w:val="auto"/>
                  <w:szCs w:val="21"/>
                  <w:rPrChange w:id="10275" w:author="小多 [2]" w:date="2020-09-23T11:01:09Z">
                    <w:rPr>
                      <w:rFonts w:hint="eastAsia"/>
                      <w:snapToGrid w:val="0"/>
                      <w:szCs w:val="21"/>
                    </w:rPr>
                  </w:rPrChange>
                </w:rPr>
                <w:delText>软件对数据加密</w:delText>
              </w:r>
            </w:del>
          </w:p>
        </w:tc>
        <w:tc>
          <w:tcPr>
            <w:tcW w:w="1267" w:type="dxa"/>
            <w:vAlign w:val="center"/>
          </w:tcPr>
          <w:p>
            <w:pPr>
              <w:keepNext w:val="0"/>
              <w:keepLines w:val="0"/>
              <w:suppressLineNumbers w:val="0"/>
              <w:spacing w:before="0" w:beforeAutospacing="0" w:after="0" w:afterAutospacing="0"/>
              <w:ind w:left="0" w:right="0"/>
              <w:rPr>
                <w:ins w:id="10277" w:author="20191115" w:date="2020-09-20T17:13:41Z"/>
                <w:rFonts w:hint="eastAsia"/>
                <w:color w:val="auto"/>
                <w:szCs w:val="21"/>
                <w:lang w:val="en-US" w:eastAsia="zh-CN"/>
              </w:rPr>
            </w:pPr>
            <w:ins w:id="10278" w:author="20191115" w:date="2020-09-20T17:13:41Z">
              <w:r>
                <w:rPr>
                  <w:rFonts w:hint="eastAsia"/>
                  <w:color w:val="auto"/>
                  <w:szCs w:val="21"/>
                  <w:lang w:val="en-US" w:eastAsia="zh-CN"/>
                </w:rPr>
                <w:t>7.2.1</w:t>
              </w:r>
            </w:ins>
          </w:p>
          <w:p>
            <w:pPr>
              <w:rPr>
                <w:color w:val="auto"/>
                <w:szCs w:val="21"/>
              </w:rPr>
            </w:pPr>
            <w:ins w:id="10279" w:author="20191115" w:date="2020-09-20T17:13:41Z">
              <w:r>
                <w:rPr>
                  <w:rFonts w:hint="eastAsia"/>
                  <w:color w:val="auto"/>
                  <w:szCs w:val="21"/>
                  <w:lang w:val="en-US" w:eastAsia="zh-CN"/>
                </w:rPr>
                <w:t>9.9</w:t>
              </w:r>
            </w:ins>
            <w:del w:id="10280" w:author="20191115" w:date="2020-09-20T17:13:41Z">
              <w:r>
                <w:rPr>
                  <w:rFonts w:hint="eastAsia"/>
                  <w:color w:val="auto"/>
                  <w:szCs w:val="21"/>
                </w:rPr>
                <w:delText>9.1</w:delText>
              </w:r>
            </w:del>
          </w:p>
        </w:tc>
        <w:tc>
          <w:tcPr>
            <w:tcW w:w="3601" w:type="dxa"/>
            <w:vAlign w:val="center"/>
          </w:tcPr>
          <w:p>
            <w:pPr>
              <w:keepNext w:val="0"/>
              <w:keepLines w:val="0"/>
              <w:suppressLineNumbers w:val="0"/>
              <w:spacing w:before="0" w:beforeAutospacing="0" w:after="0" w:afterAutospacing="0"/>
              <w:ind w:left="0" w:right="0"/>
              <w:rPr>
                <w:ins w:id="10281" w:author="20191115" w:date="2020-09-20T17:13:47Z"/>
                <w:rFonts w:hint="eastAsia"/>
                <w:bCs/>
                <w:color w:val="auto"/>
                <w:sz w:val="21"/>
                <w:szCs w:val="21"/>
                <w:rPrChange w:id="10282" w:author="小多 [2]" w:date="2020-09-23T11:01:09Z">
                  <w:rPr>
                    <w:ins w:id="10283" w:author="20191115" w:date="2020-09-20T17:13:47Z"/>
                    <w:rFonts w:hint="eastAsia"/>
                    <w:bCs/>
                    <w:sz w:val="21"/>
                    <w:szCs w:val="21"/>
                  </w:rPr>
                </w:rPrChange>
              </w:rPr>
            </w:pPr>
            <w:ins w:id="10284" w:author="20191115" w:date="2020-09-20T17:13:47Z">
              <w:r>
                <w:rPr>
                  <w:rFonts w:hint="eastAsia"/>
                  <w:bCs/>
                  <w:color w:val="auto"/>
                  <w:sz w:val="21"/>
                  <w:szCs w:val="21"/>
                  <w:rPrChange w:id="10285" w:author="小多 [2]" w:date="2020-09-23T11:01:09Z">
                    <w:rPr>
                      <w:rFonts w:hint="eastAsia"/>
                      <w:bCs/>
                      <w:sz w:val="21"/>
                      <w:szCs w:val="21"/>
                    </w:rPr>
                  </w:rPrChange>
                </w:rPr>
                <w:t>用户登录</w:t>
              </w:r>
            </w:ins>
          </w:p>
          <w:p>
            <w:pPr>
              <w:rPr>
                <w:color w:val="auto"/>
                <w:szCs w:val="21"/>
                <w:rPrChange w:id="10287" w:author="小多 [2]" w:date="2020-09-23T11:01:09Z">
                  <w:rPr>
                    <w:color w:val="FF0000"/>
                    <w:szCs w:val="21"/>
                  </w:rPr>
                </w:rPrChange>
              </w:rPr>
            </w:pPr>
            <w:ins w:id="10288" w:author="20191115" w:date="2020-09-20T17:13:47Z">
              <w:r>
                <w:rPr>
                  <w:rFonts w:hint="eastAsia"/>
                  <w:bCs/>
                  <w:color w:val="auto"/>
                  <w:sz w:val="21"/>
                  <w:szCs w:val="21"/>
                  <w:lang w:val="en-US" w:eastAsia="zh-CN"/>
                  <w:rPrChange w:id="10289" w:author="小多 [2]" w:date="2020-09-23T11:01:09Z">
                    <w:rPr>
                      <w:rFonts w:hint="eastAsia"/>
                      <w:bCs/>
                      <w:sz w:val="21"/>
                      <w:szCs w:val="21"/>
                      <w:lang w:val="en-US" w:eastAsia="zh-CN"/>
                    </w:rPr>
                  </w:rPrChange>
                </w:rPr>
                <w:t>软件测试</w:t>
              </w:r>
            </w:ins>
            <w:del w:id="10291" w:author="20191115" w:date="2020-09-20T17:13:47Z">
              <w:r>
                <w:rPr>
                  <w:rFonts w:hint="eastAsia"/>
                  <w:bCs/>
                  <w:color w:val="auto"/>
                  <w:sz w:val="21"/>
                  <w:szCs w:val="21"/>
                  <w:rPrChange w:id="10292" w:author="小多 [2]" w:date="2020-09-23T11:01:09Z">
                    <w:rPr>
                      <w:rFonts w:hint="eastAsia"/>
                      <w:bCs/>
                      <w:sz w:val="21"/>
                      <w:szCs w:val="21"/>
                    </w:rPr>
                  </w:rPrChange>
                </w:rPr>
                <w:delText>保密安全需求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20</w:t>
            </w:r>
          </w:p>
        </w:tc>
        <w:tc>
          <w:tcPr>
            <w:tcW w:w="1003" w:type="dxa"/>
            <w:vAlign w:val="center"/>
          </w:tcPr>
          <w:p>
            <w:pPr>
              <w:rPr>
                <w:snapToGrid w:val="0"/>
                <w:color w:val="auto"/>
                <w:szCs w:val="21"/>
                <w:rPrChange w:id="10294" w:author="小多 [2]" w:date="2020-09-23T11:01:09Z">
                  <w:rPr>
                    <w:snapToGrid w:val="0"/>
                    <w:color w:val="FF0000"/>
                    <w:szCs w:val="21"/>
                  </w:rPr>
                </w:rPrChange>
              </w:rPr>
            </w:pPr>
            <w:r>
              <w:rPr>
                <w:rFonts w:hint="eastAsia"/>
                <w:snapToGrid w:val="0"/>
                <w:color w:val="auto"/>
                <w:szCs w:val="21"/>
                <w:rPrChange w:id="10295" w:author="小多 [2]" w:date="2020-09-23T11:01:09Z">
                  <w:rPr>
                    <w:rFonts w:hint="eastAsia"/>
                    <w:snapToGrid w:val="0"/>
                    <w:szCs w:val="21"/>
                  </w:rPr>
                </w:rPrChange>
              </w:rPr>
              <w:t>H11-2</w:t>
            </w:r>
          </w:p>
        </w:tc>
        <w:tc>
          <w:tcPr>
            <w:tcW w:w="3309" w:type="dxa"/>
            <w:vAlign w:val="center"/>
          </w:tcPr>
          <w:p>
            <w:pPr>
              <w:rPr>
                <w:snapToGrid w:val="0"/>
                <w:color w:val="auto"/>
                <w:szCs w:val="21"/>
                <w:rPrChange w:id="10296" w:author="小多 [2]" w:date="2020-09-23T11:01:09Z">
                  <w:rPr>
                    <w:snapToGrid w:val="0"/>
                    <w:color w:val="FF0000"/>
                    <w:szCs w:val="21"/>
                  </w:rPr>
                </w:rPrChange>
              </w:rPr>
            </w:pPr>
            <w:r>
              <w:rPr>
                <w:rFonts w:hint="eastAsia"/>
                <w:snapToGrid w:val="0"/>
                <w:color w:val="auto"/>
                <w:szCs w:val="21"/>
                <w:rPrChange w:id="10297" w:author="小多 [2]" w:date="2020-09-23T11:01:09Z">
                  <w:rPr>
                    <w:rFonts w:hint="eastAsia"/>
                    <w:snapToGrid w:val="0"/>
                    <w:szCs w:val="21"/>
                  </w:rPr>
                </w:rPrChange>
              </w:rPr>
              <w:t>容错处理</w:t>
            </w:r>
          </w:p>
        </w:tc>
        <w:tc>
          <w:tcPr>
            <w:tcW w:w="1267" w:type="dxa"/>
            <w:vAlign w:val="center"/>
          </w:tcPr>
          <w:p>
            <w:pPr>
              <w:rPr>
                <w:color w:val="auto"/>
                <w:szCs w:val="21"/>
              </w:rPr>
            </w:pPr>
            <w:r>
              <w:rPr>
                <w:rFonts w:hint="eastAsia"/>
                <w:color w:val="auto"/>
                <w:kern w:val="0"/>
                <w:szCs w:val="21"/>
              </w:rPr>
              <w:t>5.5</w:t>
            </w:r>
          </w:p>
        </w:tc>
        <w:tc>
          <w:tcPr>
            <w:tcW w:w="3601" w:type="dxa"/>
            <w:vAlign w:val="center"/>
          </w:tcPr>
          <w:p>
            <w:pPr>
              <w:rPr>
                <w:color w:val="auto"/>
                <w:szCs w:val="21"/>
                <w:rPrChange w:id="10298" w:author="小多 [2]" w:date="2020-09-23T11:01:09Z">
                  <w:rPr>
                    <w:color w:val="FF0000"/>
                    <w:szCs w:val="21"/>
                  </w:rPr>
                </w:rPrChange>
              </w:rPr>
            </w:pPr>
            <w:r>
              <w:rPr>
                <w:rFonts w:hint="eastAsia"/>
                <w:bCs/>
                <w:color w:val="auto"/>
                <w:sz w:val="21"/>
                <w:szCs w:val="21"/>
                <w:rPrChange w:id="10299" w:author="小多 [2]" w:date="2020-09-23T11:01:09Z">
                  <w:rPr>
                    <w:rFonts w:hint="eastAsia"/>
                    <w:bCs/>
                    <w:sz w:val="21"/>
                    <w:szCs w:val="21"/>
                  </w:rPr>
                </w:rPrChange>
              </w:rPr>
              <w:t>软件系统和其他系统之间的接口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21</w:t>
            </w:r>
          </w:p>
        </w:tc>
        <w:tc>
          <w:tcPr>
            <w:tcW w:w="1003" w:type="dxa"/>
            <w:vAlign w:val="center"/>
          </w:tcPr>
          <w:p>
            <w:pPr>
              <w:rPr>
                <w:snapToGrid w:val="0"/>
                <w:color w:val="auto"/>
                <w:szCs w:val="21"/>
                <w:rPrChange w:id="10300" w:author="小多 [2]" w:date="2020-09-23T11:01:09Z">
                  <w:rPr>
                    <w:snapToGrid w:val="0"/>
                    <w:color w:val="FF0000"/>
                    <w:szCs w:val="21"/>
                  </w:rPr>
                </w:rPrChange>
              </w:rPr>
            </w:pPr>
            <w:r>
              <w:rPr>
                <w:rFonts w:hint="eastAsia"/>
                <w:snapToGrid w:val="0"/>
                <w:color w:val="auto"/>
                <w:szCs w:val="21"/>
                <w:rPrChange w:id="10301" w:author="小多 [2]" w:date="2020-09-23T11:01:09Z">
                  <w:rPr>
                    <w:rFonts w:hint="eastAsia"/>
                    <w:snapToGrid w:val="0"/>
                    <w:szCs w:val="21"/>
                  </w:rPr>
                </w:rPrChange>
              </w:rPr>
              <w:t>H12</w:t>
            </w:r>
          </w:p>
        </w:tc>
        <w:tc>
          <w:tcPr>
            <w:tcW w:w="3309" w:type="dxa"/>
            <w:vAlign w:val="center"/>
          </w:tcPr>
          <w:p>
            <w:pPr>
              <w:rPr>
                <w:snapToGrid w:val="0"/>
                <w:color w:val="auto"/>
                <w:szCs w:val="21"/>
                <w:rPrChange w:id="10302" w:author="小多 [2]" w:date="2020-09-23T11:01:09Z">
                  <w:rPr>
                    <w:snapToGrid w:val="0"/>
                    <w:color w:val="FF0000"/>
                    <w:szCs w:val="21"/>
                  </w:rPr>
                </w:rPrChange>
              </w:rPr>
            </w:pPr>
            <w:r>
              <w:rPr>
                <w:rFonts w:hint="eastAsia"/>
                <w:snapToGrid w:val="0"/>
                <w:color w:val="auto"/>
                <w:szCs w:val="21"/>
                <w:rPrChange w:id="10303" w:author="小多 [2]" w:date="2020-09-23T11:01:09Z">
                  <w:rPr>
                    <w:rFonts w:hint="eastAsia"/>
                    <w:snapToGrid w:val="0"/>
                    <w:szCs w:val="21"/>
                  </w:rPr>
                </w:rPrChange>
              </w:rPr>
              <w:t>说明书规定显示屏尺寸</w:t>
            </w:r>
          </w:p>
        </w:tc>
        <w:tc>
          <w:tcPr>
            <w:tcW w:w="1267" w:type="dxa"/>
            <w:vAlign w:val="center"/>
          </w:tcPr>
          <w:p>
            <w:pPr>
              <w:rPr>
                <w:color w:val="auto"/>
                <w:szCs w:val="21"/>
              </w:rPr>
            </w:pPr>
            <w:r>
              <w:rPr>
                <w:rFonts w:hint="eastAsia"/>
                <w:color w:val="auto"/>
                <w:kern w:val="0"/>
                <w:szCs w:val="21"/>
              </w:rPr>
              <w:t>9.6</w:t>
            </w:r>
          </w:p>
        </w:tc>
        <w:tc>
          <w:tcPr>
            <w:tcW w:w="3601" w:type="dxa"/>
            <w:vAlign w:val="center"/>
          </w:tcPr>
          <w:p>
            <w:pPr>
              <w:spacing w:line="360" w:lineRule="auto"/>
              <w:outlineLvl w:val="9"/>
              <w:rPr>
                <w:color w:val="auto"/>
                <w:szCs w:val="21"/>
                <w:rPrChange w:id="10304" w:author="小多 [2]" w:date="2020-09-23T11:01:09Z">
                  <w:rPr>
                    <w:color w:val="FF0000"/>
                    <w:szCs w:val="21"/>
                  </w:rPr>
                </w:rPrChange>
              </w:rPr>
            </w:pPr>
            <w:bookmarkStart w:id="1145" w:name="_Toc30916"/>
            <w:r>
              <w:rPr>
                <w:rFonts w:hint="eastAsia"/>
                <w:bCs/>
                <w:color w:val="auto"/>
                <w:sz w:val="21"/>
                <w:szCs w:val="21"/>
                <w:rPrChange w:id="10305" w:author="小多 [2]" w:date="2020-09-23T11:01:09Z">
                  <w:rPr>
                    <w:rFonts w:hint="eastAsia"/>
                    <w:bCs/>
                    <w:sz w:val="21"/>
                    <w:szCs w:val="21"/>
                  </w:rPr>
                </w:rPrChange>
              </w:rPr>
              <w:t>编制的用户文档要求</w:t>
            </w:r>
            <w:bookmarkEnd w:id="11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22</w:t>
            </w:r>
          </w:p>
        </w:tc>
        <w:tc>
          <w:tcPr>
            <w:tcW w:w="1003" w:type="dxa"/>
            <w:vAlign w:val="center"/>
          </w:tcPr>
          <w:p>
            <w:pPr>
              <w:rPr>
                <w:snapToGrid w:val="0"/>
                <w:color w:val="auto"/>
                <w:szCs w:val="21"/>
                <w:rPrChange w:id="10306" w:author="小多 [2]" w:date="2020-09-23T11:01:09Z">
                  <w:rPr>
                    <w:snapToGrid w:val="0"/>
                    <w:color w:val="FF0000"/>
                    <w:szCs w:val="21"/>
                  </w:rPr>
                </w:rPrChange>
              </w:rPr>
            </w:pPr>
            <w:r>
              <w:rPr>
                <w:rFonts w:hint="eastAsia"/>
                <w:snapToGrid w:val="0"/>
                <w:color w:val="auto"/>
                <w:szCs w:val="21"/>
                <w:rPrChange w:id="10307" w:author="小多 [2]" w:date="2020-09-23T11:01:09Z">
                  <w:rPr>
                    <w:rFonts w:hint="eastAsia"/>
                    <w:snapToGrid w:val="0"/>
                    <w:szCs w:val="21"/>
                  </w:rPr>
                </w:rPrChange>
              </w:rPr>
              <w:t>H13-1</w:t>
            </w:r>
          </w:p>
        </w:tc>
        <w:tc>
          <w:tcPr>
            <w:tcW w:w="3309" w:type="dxa"/>
            <w:vAlign w:val="center"/>
          </w:tcPr>
          <w:p>
            <w:pPr>
              <w:rPr>
                <w:snapToGrid w:val="0"/>
                <w:color w:val="auto"/>
                <w:szCs w:val="21"/>
                <w:rPrChange w:id="10308" w:author="小多 [2]" w:date="2020-09-23T11:01:09Z">
                  <w:rPr>
                    <w:snapToGrid w:val="0"/>
                    <w:color w:val="FF0000"/>
                    <w:szCs w:val="21"/>
                  </w:rPr>
                </w:rPrChange>
              </w:rPr>
            </w:pPr>
            <w:r>
              <w:rPr>
                <w:rFonts w:hint="eastAsia"/>
                <w:snapToGrid w:val="0"/>
                <w:color w:val="auto"/>
                <w:szCs w:val="21"/>
                <w:rPrChange w:id="10309" w:author="小多 [2]" w:date="2020-09-23T11:01:09Z">
                  <w:rPr>
                    <w:rFonts w:hint="eastAsia"/>
                    <w:snapToGrid w:val="0"/>
                    <w:szCs w:val="21"/>
                  </w:rPr>
                </w:rPrChange>
              </w:rPr>
              <w:t>软件设计对数据加密</w:t>
            </w:r>
          </w:p>
        </w:tc>
        <w:tc>
          <w:tcPr>
            <w:tcW w:w="1267" w:type="dxa"/>
            <w:vAlign w:val="center"/>
          </w:tcPr>
          <w:p>
            <w:pPr>
              <w:rPr>
                <w:color w:val="auto"/>
                <w:szCs w:val="21"/>
              </w:rPr>
            </w:pPr>
            <w:r>
              <w:rPr>
                <w:rFonts w:hint="eastAsia"/>
                <w:color w:val="auto"/>
                <w:szCs w:val="21"/>
              </w:rPr>
              <w:t>9.1</w:t>
            </w:r>
          </w:p>
        </w:tc>
        <w:tc>
          <w:tcPr>
            <w:tcW w:w="3601" w:type="dxa"/>
            <w:vAlign w:val="center"/>
          </w:tcPr>
          <w:p>
            <w:pPr>
              <w:rPr>
                <w:color w:val="auto"/>
                <w:szCs w:val="21"/>
                <w:rPrChange w:id="10310" w:author="小多 [2]" w:date="2020-09-23T11:01:09Z">
                  <w:rPr>
                    <w:color w:val="FF0000"/>
                    <w:szCs w:val="21"/>
                  </w:rPr>
                </w:rPrChange>
              </w:rPr>
            </w:pPr>
            <w:r>
              <w:rPr>
                <w:rFonts w:hint="eastAsia"/>
                <w:bCs/>
                <w:color w:val="auto"/>
                <w:sz w:val="21"/>
                <w:szCs w:val="21"/>
                <w:rPrChange w:id="10311" w:author="小多 [2]" w:date="2020-09-23T11:01:09Z">
                  <w:rPr>
                    <w:rFonts w:hint="eastAsia"/>
                    <w:bCs/>
                    <w:sz w:val="21"/>
                    <w:szCs w:val="21"/>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23</w:t>
            </w:r>
          </w:p>
        </w:tc>
        <w:tc>
          <w:tcPr>
            <w:tcW w:w="1003" w:type="dxa"/>
            <w:vAlign w:val="center"/>
          </w:tcPr>
          <w:p>
            <w:pPr>
              <w:rPr>
                <w:snapToGrid w:val="0"/>
                <w:color w:val="auto"/>
                <w:szCs w:val="21"/>
                <w:rPrChange w:id="10312" w:author="小多 [2]" w:date="2020-09-23T11:01:09Z">
                  <w:rPr>
                    <w:snapToGrid w:val="0"/>
                    <w:color w:val="FF0000"/>
                    <w:szCs w:val="21"/>
                  </w:rPr>
                </w:rPrChange>
              </w:rPr>
            </w:pPr>
            <w:r>
              <w:rPr>
                <w:rFonts w:hint="eastAsia"/>
                <w:snapToGrid w:val="0"/>
                <w:color w:val="auto"/>
                <w:szCs w:val="21"/>
                <w:rPrChange w:id="10313" w:author="小多 [2]" w:date="2020-09-23T11:01:09Z">
                  <w:rPr>
                    <w:rFonts w:hint="eastAsia"/>
                    <w:snapToGrid w:val="0"/>
                    <w:szCs w:val="21"/>
                  </w:rPr>
                </w:rPrChange>
              </w:rPr>
              <w:t>H13-2</w:t>
            </w:r>
          </w:p>
        </w:tc>
        <w:tc>
          <w:tcPr>
            <w:tcW w:w="3309" w:type="dxa"/>
            <w:vAlign w:val="center"/>
          </w:tcPr>
          <w:p>
            <w:pPr>
              <w:rPr>
                <w:snapToGrid w:val="0"/>
                <w:color w:val="auto"/>
                <w:szCs w:val="21"/>
                <w:rPrChange w:id="10314" w:author="小多 [2]" w:date="2020-09-23T11:01:09Z">
                  <w:rPr>
                    <w:snapToGrid w:val="0"/>
                    <w:color w:val="FF0000"/>
                    <w:szCs w:val="21"/>
                  </w:rPr>
                </w:rPrChange>
              </w:rPr>
            </w:pPr>
            <w:r>
              <w:rPr>
                <w:rFonts w:hint="eastAsia"/>
                <w:color w:val="auto"/>
                <w:rPrChange w:id="10315" w:author="小多 [2]" w:date="2020-09-23T11:01:09Z">
                  <w:rPr>
                    <w:rFonts w:hint="eastAsia"/>
                  </w:rPr>
                </w:rPrChange>
              </w:rPr>
              <w:t>设计简单的菜单</w:t>
            </w:r>
          </w:p>
        </w:tc>
        <w:tc>
          <w:tcPr>
            <w:tcW w:w="1267" w:type="dxa"/>
            <w:vAlign w:val="center"/>
          </w:tcPr>
          <w:p>
            <w:pPr>
              <w:rPr>
                <w:color w:val="auto"/>
                <w:szCs w:val="21"/>
              </w:rPr>
            </w:pPr>
            <w:r>
              <w:rPr>
                <w:rFonts w:hint="eastAsia"/>
                <w:color w:val="auto"/>
                <w:kern w:val="0"/>
                <w:szCs w:val="21"/>
              </w:rPr>
              <w:t>6</w:t>
            </w:r>
          </w:p>
        </w:tc>
        <w:tc>
          <w:tcPr>
            <w:tcW w:w="3601" w:type="dxa"/>
            <w:vAlign w:val="center"/>
          </w:tcPr>
          <w:p>
            <w:pPr>
              <w:rPr>
                <w:color w:val="auto"/>
                <w:szCs w:val="21"/>
                <w:rPrChange w:id="10316" w:author="小多 [2]" w:date="2020-09-23T11:01:09Z">
                  <w:rPr>
                    <w:color w:val="FF0000"/>
                    <w:szCs w:val="21"/>
                  </w:rPr>
                </w:rPrChange>
              </w:rPr>
            </w:pPr>
            <w:r>
              <w:rPr>
                <w:rFonts w:hint="eastAsia"/>
                <w:bCs/>
                <w:color w:val="auto"/>
                <w:sz w:val="21"/>
                <w:szCs w:val="21"/>
                <w:rPrChange w:id="10317" w:author="小多 [2]" w:date="2020-09-23T11:01:09Z">
                  <w:rPr>
                    <w:rFonts w:hint="eastAsia"/>
                    <w:bCs/>
                    <w:sz w:val="21"/>
                    <w:szCs w:val="21"/>
                  </w:rPr>
                </w:rPrChange>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24</w:t>
            </w:r>
          </w:p>
        </w:tc>
        <w:tc>
          <w:tcPr>
            <w:tcW w:w="1003" w:type="dxa"/>
            <w:vAlign w:val="center"/>
          </w:tcPr>
          <w:p>
            <w:pPr>
              <w:rPr>
                <w:snapToGrid w:val="0"/>
                <w:color w:val="auto"/>
                <w:szCs w:val="21"/>
                <w:rPrChange w:id="10318" w:author="小多 [2]" w:date="2020-09-23T11:01:09Z">
                  <w:rPr>
                    <w:snapToGrid w:val="0"/>
                    <w:color w:val="FF0000"/>
                    <w:szCs w:val="21"/>
                  </w:rPr>
                </w:rPrChange>
              </w:rPr>
            </w:pPr>
            <w:r>
              <w:rPr>
                <w:rFonts w:hint="eastAsia"/>
                <w:color w:val="auto"/>
                <w:rPrChange w:id="10319" w:author="小多 [2]" w:date="2020-09-23T11:01:09Z">
                  <w:rPr>
                    <w:rFonts w:hint="eastAsia"/>
                  </w:rPr>
                </w:rPrChange>
              </w:rPr>
              <w:t>H14-1</w:t>
            </w:r>
          </w:p>
        </w:tc>
        <w:tc>
          <w:tcPr>
            <w:tcW w:w="3309" w:type="dxa"/>
            <w:vAlign w:val="center"/>
          </w:tcPr>
          <w:p>
            <w:pPr>
              <w:keepNext w:val="0"/>
              <w:keepLines w:val="0"/>
              <w:suppressLineNumbers w:val="0"/>
              <w:spacing w:before="0" w:beforeAutospacing="0" w:after="0" w:afterAutospacing="0"/>
              <w:ind w:left="0" w:right="0"/>
              <w:rPr>
                <w:ins w:id="10320" w:author="20191115" w:date="2020-09-20T17:14:02Z"/>
                <w:rFonts w:hint="eastAsia"/>
                <w:color w:val="auto"/>
                <w:lang w:val="en-US" w:eastAsia="zh-CN"/>
                <w:rPrChange w:id="10321" w:author="小多 [2]" w:date="2020-09-23T11:01:09Z">
                  <w:rPr>
                    <w:ins w:id="10322" w:author="20191115" w:date="2020-09-20T17:14:02Z"/>
                    <w:rFonts w:hint="eastAsia"/>
                    <w:lang w:val="en-US" w:eastAsia="zh-CN"/>
                  </w:rPr>
                </w:rPrChange>
              </w:rPr>
            </w:pPr>
            <w:r>
              <w:rPr>
                <w:rFonts w:hint="eastAsia"/>
                <w:color w:val="auto"/>
                <w:rPrChange w:id="10323" w:author="小多 [2]" w:date="2020-09-23T11:01:09Z">
                  <w:rPr>
                    <w:rFonts w:hint="eastAsia"/>
                  </w:rPr>
                </w:rPrChange>
              </w:rPr>
              <w:t>说明书中明确使用人群</w:t>
            </w:r>
          </w:p>
          <w:p>
            <w:pPr>
              <w:rPr>
                <w:snapToGrid w:val="0"/>
                <w:color w:val="auto"/>
                <w:szCs w:val="21"/>
                <w:rPrChange w:id="10324" w:author="小多 [2]" w:date="2020-09-23T11:01:09Z">
                  <w:rPr>
                    <w:snapToGrid w:val="0"/>
                    <w:color w:val="FF0000"/>
                    <w:szCs w:val="21"/>
                  </w:rPr>
                </w:rPrChange>
              </w:rPr>
            </w:pPr>
            <w:ins w:id="10325" w:author="20191115" w:date="2020-09-20T17:14:02Z">
              <w:r>
                <w:rPr>
                  <w:rFonts w:hint="eastAsia"/>
                  <w:color w:val="auto"/>
                  <w:lang w:val="en-US" w:eastAsia="zh-CN"/>
                  <w:rPrChange w:id="10326" w:author="小多 [2]" w:date="2020-09-23T11:01:09Z">
                    <w:rPr>
                      <w:rFonts w:hint="eastAsia"/>
                      <w:lang w:val="en-US" w:eastAsia="zh-CN"/>
                    </w:rPr>
                  </w:rPrChange>
                </w:rPr>
                <w:t>用户测试</w:t>
              </w:r>
            </w:ins>
          </w:p>
        </w:tc>
        <w:tc>
          <w:tcPr>
            <w:tcW w:w="1267" w:type="dxa"/>
            <w:vAlign w:val="center"/>
          </w:tcPr>
          <w:p>
            <w:pPr>
              <w:keepNext w:val="0"/>
              <w:keepLines w:val="0"/>
              <w:suppressLineNumbers w:val="0"/>
              <w:spacing w:before="0" w:beforeAutospacing="0" w:after="0" w:afterAutospacing="0"/>
              <w:ind w:left="0" w:right="0"/>
              <w:rPr>
                <w:ins w:id="10328" w:author="20191115" w:date="2020-09-20T17:14:08Z"/>
                <w:rFonts w:hint="eastAsia"/>
                <w:color w:val="auto"/>
                <w:kern w:val="0"/>
                <w:szCs w:val="21"/>
                <w:lang w:val="en-US" w:eastAsia="zh-CN"/>
              </w:rPr>
            </w:pPr>
            <w:r>
              <w:rPr>
                <w:rFonts w:hint="eastAsia"/>
                <w:color w:val="auto"/>
                <w:kern w:val="0"/>
                <w:szCs w:val="21"/>
              </w:rPr>
              <w:t>9.6</w:t>
            </w:r>
          </w:p>
          <w:p>
            <w:pPr>
              <w:rPr>
                <w:color w:val="auto"/>
                <w:szCs w:val="21"/>
              </w:rPr>
            </w:pPr>
            <w:ins w:id="10329" w:author="20191115" w:date="2020-09-20T17:14:08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10330" w:author="20191115" w:date="2020-09-20T17:14:15Z"/>
                <w:rFonts w:hint="eastAsia"/>
                <w:bCs/>
                <w:color w:val="auto"/>
                <w:sz w:val="21"/>
                <w:szCs w:val="21"/>
                <w:rPrChange w:id="10331" w:author="小多 [2]" w:date="2020-09-23T11:01:09Z">
                  <w:rPr>
                    <w:ins w:id="10332" w:author="20191115" w:date="2020-09-20T17:14:15Z"/>
                    <w:rFonts w:hint="eastAsia"/>
                    <w:bCs/>
                    <w:sz w:val="21"/>
                    <w:szCs w:val="21"/>
                  </w:rPr>
                </w:rPrChange>
              </w:rPr>
            </w:pPr>
            <w:r>
              <w:rPr>
                <w:rFonts w:hint="eastAsia"/>
                <w:bCs/>
                <w:color w:val="auto"/>
                <w:sz w:val="21"/>
                <w:szCs w:val="21"/>
                <w:rPrChange w:id="10333" w:author="小多 [2]" w:date="2020-09-23T11:01:09Z">
                  <w:rPr>
                    <w:rFonts w:hint="eastAsia"/>
                    <w:bCs/>
                    <w:sz w:val="21"/>
                    <w:szCs w:val="21"/>
                  </w:rPr>
                </w:rPrChange>
              </w:rPr>
              <w:t>编制的用户文档要求</w:t>
            </w:r>
          </w:p>
          <w:p>
            <w:pPr>
              <w:rPr>
                <w:color w:val="auto"/>
                <w:szCs w:val="21"/>
                <w:rPrChange w:id="10334" w:author="小多 [2]" w:date="2020-09-23T11:01:09Z">
                  <w:rPr>
                    <w:color w:val="FF0000"/>
                    <w:szCs w:val="21"/>
                  </w:rPr>
                </w:rPrChange>
              </w:rPr>
            </w:pPr>
            <w:ins w:id="10335" w:author="20191115" w:date="2020-09-20T17:14:15Z">
              <w:r>
                <w:rPr>
                  <w:rFonts w:hint="eastAsia"/>
                  <w:color w:val="auto"/>
                  <w:rPrChange w:id="10336" w:author="小多 [2]" w:date="2020-09-23T11:01:09Z">
                    <w:rPr>
                      <w:rFonts w:hint="eastAsia"/>
                    </w:rPr>
                  </w:rPrChange>
                </w:rPr>
                <w:t>用户测试报告</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25</w:t>
            </w:r>
          </w:p>
        </w:tc>
        <w:tc>
          <w:tcPr>
            <w:tcW w:w="1003" w:type="dxa"/>
            <w:vAlign w:val="center"/>
          </w:tcPr>
          <w:p>
            <w:pPr>
              <w:rPr>
                <w:snapToGrid w:val="0"/>
                <w:color w:val="auto"/>
                <w:szCs w:val="21"/>
                <w:rPrChange w:id="10338" w:author="小多 [2]" w:date="2020-09-23T11:01:09Z">
                  <w:rPr>
                    <w:snapToGrid w:val="0"/>
                    <w:color w:val="FF0000"/>
                    <w:szCs w:val="21"/>
                  </w:rPr>
                </w:rPrChange>
              </w:rPr>
            </w:pPr>
            <w:r>
              <w:rPr>
                <w:rFonts w:hint="eastAsia"/>
                <w:color w:val="auto"/>
                <w:rPrChange w:id="10339" w:author="小多 [2]" w:date="2020-09-23T11:01:09Z">
                  <w:rPr>
                    <w:rFonts w:hint="eastAsia"/>
                  </w:rPr>
                </w:rPrChange>
              </w:rPr>
              <w:t>H14-2</w:t>
            </w:r>
          </w:p>
        </w:tc>
        <w:tc>
          <w:tcPr>
            <w:tcW w:w="3309" w:type="dxa"/>
            <w:vAlign w:val="center"/>
          </w:tcPr>
          <w:p>
            <w:pPr>
              <w:keepNext w:val="0"/>
              <w:keepLines w:val="0"/>
              <w:suppressLineNumbers w:val="0"/>
              <w:spacing w:before="0" w:beforeAutospacing="0" w:after="0" w:afterAutospacing="0"/>
              <w:ind w:left="0" w:right="0"/>
              <w:rPr>
                <w:ins w:id="10340" w:author="20191115" w:date="2020-09-20T17:14:25Z"/>
                <w:rFonts w:hint="eastAsia"/>
                <w:color w:val="auto"/>
                <w:lang w:val="en-US" w:eastAsia="zh-CN"/>
                <w:rPrChange w:id="10341" w:author="小多 [2]" w:date="2020-09-23T11:01:09Z">
                  <w:rPr>
                    <w:ins w:id="10342" w:author="20191115" w:date="2020-09-20T17:14:25Z"/>
                    <w:rFonts w:hint="eastAsia"/>
                    <w:lang w:val="en-US" w:eastAsia="zh-CN"/>
                  </w:rPr>
                </w:rPrChange>
              </w:rPr>
            </w:pPr>
            <w:r>
              <w:rPr>
                <w:rFonts w:hint="eastAsia"/>
                <w:color w:val="auto"/>
                <w:rPrChange w:id="10343" w:author="小多 [2]" w:date="2020-09-23T11:01:09Z">
                  <w:rPr>
                    <w:rFonts w:hint="eastAsia"/>
                  </w:rPr>
                </w:rPrChange>
              </w:rPr>
              <w:t>说明书中明确使用人群</w:t>
            </w:r>
          </w:p>
          <w:p>
            <w:pPr>
              <w:rPr>
                <w:snapToGrid w:val="0"/>
                <w:color w:val="auto"/>
                <w:szCs w:val="21"/>
                <w:rPrChange w:id="10344" w:author="小多 [2]" w:date="2020-09-23T11:01:09Z">
                  <w:rPr>
                    <w:snapToGrid w:val="0"/>
                    <w:color w:val="FF0000"/>
                    <w:szCs w:val="21"/>
                  </w:rPr>
                </w:rPrChange>
              </w:rPr>
            </w:pPr>
            <w:ins w:id="10345" w:author="20191115" w:date="2020-09-20T17:14:25Z">
              <w:r>
                <w:rPr>
                  <w:rFonts w:hint="eastAsia"/>
                  <w:snapToGrid w:val="0"/>
                  <w:color w:val="auto"/>
                  <w:szCs w:val="21"/>
                  <w:rPrChange w:id="10346" w:author="小多 [2]" w:date="2020-09-23T11:01:09Z">
                    <w:rPr>
                      <w:rFonts w:hint="eastAsia"/>
                      <w:snapToGrid w:val="0"/>
                      <w:szCs w:val="21"/>
                    </w:rPr>
                  </w:rPrChange>
                </w:rPr>
                <w:t>用户测试</w:t>
              </w:r>
            </w:ins>
          </w:p>
        </w:tc>
        <w:tc>
          <w:tcPr>
            <w:tcW w:w="1267" w:type="dxa"/>
            <w:vAlign w:val="center"/>
          </w:tcPr>
          <w:p>
            <w:pPr>
              <w:keepNext w:val="0"/>
              <w:keepLines w:val="0"/>
              <w:suppressLineNumbers w:val="0"/>
              <w:spacing w:before="0" w:beforeAutospacing="0" w:after="0" w:afterAutospacing="0"/>
              <w:ind w:left="0" w:right="0"/>
              <w:rPr>
                <w:ins w:id="10348" w:author="20191115" w:date="2020-09-20T17:14:30Z"/>
                <w:rFonts w:hint="eastAsia"/>
                <w:color w:val="auto"/>
                <w:kern w:val="0"/>
                <w:szCs w:val="21"/>
                <w:lang w:val="en-US" w:eastAsia="zh-CN"/>
              </w:rPr>
            </w:pPr>
            <w:r>
              <w:rPr>
                <w:rFonts w:hint="eastAsia"/>
                <w:color w:val="auto"/>
                <w:kern w:val="0"/>
                <w:szCs w:val="21"/>
              </w:rPr>
              <w:t>9.6</w:t>
            </w:r>
          </w:p>
          <w:p>
            <w:pPr>
              <w:rPr>
                <w:color w:val="auto"/>
                <w:szCs w:val="21"/>
              </w:rPr>
            </w:pPr>
            <w:ins w:id="10349" w:author="20191115" w:date="2020-09-20T17:14:30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10350" w:author="20191115" w:date="2020-09-20T17:14:35Z"/>
                <w:rFonts w:hint="eastAsia"/>
                <w:bCs/>
                <w:color w:val="auto"/>
                <w:sz w:val="21"/>
                <w:szCs w:val="21"/>
                <w:rPrChange w:id="10351" w:author="小多 [2]" w:date="2020-09-23T11:01:09Z">
                  <w:rPr>
                    <w:ins w:id="10352" w:author="20191115" w:date="2020-09-20T17:14:35Z"/>
                    <w:rFonts w:hint="eastAsia"/>
                    <w:bCs/>
                    <w:sz w:val="21"/>
                    <w:szCs w:val="21"/>
                  </w:rPr>
                </w:rPrChange>
              </w:rPr>
            </w:pPr>
            <w:r>
              <w:rPr>
                <w:rFonts w:hint="eastAsia"/>
                <w:bCs/>
                <w:color w:val="auto"/>
                <w:sz w:val="21"/>
                <w:szCs w:val="21"/>
                <w:rPrChange w:id="10353" w:author="小多 [2]" w:date="2020-09-23T11:01:09Z">
                  <w:rPr>
                    <w:rFonts w:hint="eastAsia"/>
                    <w:bCs/>
                    <w:sz w:val="21"/>
                    <w:szCs w:val="21"/>
                  </w:rPr>
                </w:rPrChange>
              </w:rPr>
              <w:t>编制的用户文档要求</w:t>
            </w:r>
          </w:p>
          <w:p>
            <w:pPr>
              <w:rPr>
                <w:color w:val="auto"/>
                <w:szCs w:val="21"/>
                <w:rPrChange w:id="10354" w:author="小多 [2]" w:date="2020-09-23T11:01:09Z">
                  <w:rPr>
                    <w:color w:val="FF0000"/>
                    <w:szCs w:val="21"/>
                  </w:rPr>
                </w:rPrChange>
              </w:rPr>
            </w:pPr>
            <w:ins w:id="10355" w:author="20191115" w:date="2020-09-20T17:14:35Z">
              <w:r>
                <w:rPr>
                  <w:rFonts w:hint="eastAsia"/>
                  <w:color w:val="auto"/>
                  <w:rPrChange w:id="10356" w:author="小多 [2]" w:date="2020-09-23T11:01:09Z">
                    <w:rPr>
                      <w:rFonts w:hint="eastAsia"/>
                    </w:rPr>
                  </w:rPrChange>
                </w:rPr>
                <w:t>用户测试报告</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26</w:t>
            </w:r>
          </w:p>
        </w:tc>
        <w:tc>
          <w:tcPr>
            <w:tcW w:w="1003" w:type="dxa"/>
            <w:vAlign w:val="center"/>
          </w:tcPr>
          <w:p>
            <w:pPr>
              <w:rPr>
                <w:snapToGrid w:val="0"/>
                <w:color w:val="auto"/>
                <w:szCs w:val="21"/>
                <w:rPrChange w:id="10358" w:author="小多 [2]" w:date="2020-09-23T11:01:09Z">
                  <w:rPr>
                    <w:snapToGrid w:val="0"/>
                    <w:color w:val="FF0000"/>
                    <w:szCs w:val="21"/>
                  </w:rPr>
                </w:rPrChange>
              </w:rPr>
            </w:pPr>
            <w:r>
              <w:rPr>
                <w:rFonts w:hint="eastAsia"/>
                <w:color w:val="auto"/>
                <w:rPrChange w:id="10359" w:author="小多 [2]" w:date="2020-09-23T11:01:09Z">
                  <w:rPr>
                    <w:rFonts w:hint="eastAsia"/>
                  </w:rPr>
                </w:rPrChange>
              </w:rPr>
              <w:t>H15</w:t>
            </w:r>
          </w:p>
        </w:tc>
        <w:tc>
          <w:tcPr>
            <w:tcW w:w="3309" w:type="dxa"/>
            <w:vAlign w:val="center"/>
          </w:tcPr>
          <w:p>
            <w:pPr>
              <w:keepNext w:val="0"/>
              <w:keepLines w:val="0"/>
              <w:suppressLineNumbers w:val="0"/>
              <w:spacing w:before="0" w:beforeAutospacing="0" w:after="0" w:afterAutospacing="0"/>
              <w:ind w:left="0" w:right="0"/>
              <w:rPr>
                <w:ins w:id="10360" w:author="20191115" w:date="2020-09-20T17:14:45Z"/>
                <w:rFonts w:hint="eastAsia" w:eastAsia="宋体"/>
                <w:color w:val="auto"/>
                <w:lang w:val="en-US" w:eastAsia="zh-CN"/>
                <w:rPrChange w:id="10361" w:author="小多 [2]" w:date="2020-09-23T11:01:09Z">
                  <w:rPr>
                    <w:ins w:id="10362" w:author="20191115" w:date="2020-09-20T17:14:45Z"/>
                    <w:rFonts w:hint="eastAsia" w:eastAsia="宋体"/>
                    <w:lang w:val="en-US" w:eastAsia="zh-CN"/>
                  </w:rPr>
                </w:rPrChange>
              </w:rPr>
            </w:pPr>
            <w:ins w:id="10363" w:author="20191115" w:date="2020-09-20T17:14:45Z">
              <w:r>
                <w:rPr>
                  <w:rFonts w:hint="eastAsia"/>
                  <w:color w:val="auto"/>
                  <w:lang w:val="en-US" w:eastAsia="zh-CN"/>
                  <w:rPrChange w:id="10364" w:author="小多 [2]" w:date="2020-09-23T11:01:09Z">
                    <w:rPr>
                      <w:rFonts w:hint="eastAsia"/>
                      <w:lang w:val="en-US" w:eastAsia="zh-CN"/>
                    </w:rPr>
                  </w:rPrChange>
                </w:rPr>
                <w:t>软件详细设计中设计上传确认按钮。</w:t>
              </w:r>
            </w:ins>
          </w:p>
          <w:p>
            <w:pPr>
              <w:rPr>
                <w:snapToGrid w:val="0"/>
                <w:color w:val="auto"/>
                <w:szCs w:val="21"/>
                <w:rPrChange w:id="10366" w:author="小多 [2]" w:date="2020-09-23T11:01:09Z">
                  <w:rPr>
                    <w:snapToGrid w:val="0"/>
                    <w:color w:val="FF0000"/>
                    <w:szCs w:val="21"/>
                  </w:rPr>
                </w:rPrChange>
              </w:rPr>
            </w:pPr>
            <w:r>
              <w:rPr>
                <w:rFonts w:hint="eastAsia"/>
                <w:color w:val="auto"/>
                <w:rPrChange w:id="10367" w:author="小多 [2]" w:date="2020-09-23T11:01:09Z">
                  <w:rPr>
                    <w:rFonts w:hint="eastAsia"/>
                  </w:rPr>
                </w:rPrChange>
              </w:rPr>
              <w:t>说明中明确用户需经过培训才可操作，及操作时注意事项</w:t>
            </w:r>
          </w:p>
        </w:tc>
        <w:tc>
          <w:tcPr>
            <w:tcW w:w="1267" w:type="dxa"/>
            <w:vAlign w:val="center"/>
          </w:tcPr>
          <w:p>
            <w:pPr>
              <w:keepNext w:val="0"/>
              <w:keepLines w:val="0"/>
              <w:suppressLineNumbers w:val="0"/>
              <w:spacing w:before="0" w:beforeAutospacing="0" w:after="0" w:afterAutospacing="0"/>
              <w:ind w:left="0" w:right="0"/>
              <w:rPr>
                <w:ins w:id="10368" w:author="20191115" w:date="2020-09-20T17:14:54Z"/>
                <w:rFonts w:hint="eastAsia"/>
                <w:color w:val="auto"/>
                <w:kern w:val="0"/>
                <w:szCs w:val="21"/>
                <w:lang w:val="en-US" w:eastAsia="zh-CN"/>
              </w:rPr>
            </w:pPr>
            <w:ins w:id="10369" w:author="20191115" w:date="2020-09-20T17:14:54Z">
              <w:r>
                <w:rPr>
                  <w:rFonts w:hint="eastAsia"/>
                  <w:color w:val="auto"/>
                  <w:kern w:val="0"/>
                  <w:szCs w:val="21"/>
                  <w:lang w:val="en-US" w:eastAsia="zh-CN"/>
                </w:rPr>
                <w:t>7.1.25</w:t>
              </w:r>
            </w:ins>
          </w:p>
          <w:p>
            <w:pPr>
              <w:keepNext w:val="0"/>
              <w:keepLines w:val="0"/>
              <w:suppressLineNumbers w:val="0"/>
              <w:spacing w:before="0" w:beforeAutospacing="0" w:after="0" w:afterAutospacing="0"/>
              <w:ind w:left="0" w:right="0"/>
              <w:rPr>
                <w:ins w:id="10370" w:author="20191115" w:date="2020-09-20T17:14:54Z"/>
                <w:rFonts w:hint="default"/>
                <w:color w:val="auto"/>
                <w:kern w:val="0"/>
                <w:szCs w:val="21"/>
                <w:lang w:val="en-US" w:eastAsia="zh-CN"/>
              </w:rPr>
            </w:pPr>
            <w:ins w:id="10371" w:author="20191115" w:date="2020-09-20T17:14:54Z">
              <w:r>
                <w:rPr>
                  <w:rFonts w:hint="eastAsia"/>
                  <w:color w:val="auto"/>
                  <w:kern w:val="0"/>
                  <w:szCs w:val="21"/>
                  <w:lang w:val="en-US" w:eastAsia="zh-CN"/>
                </w:rPr>
                <w:t>7.1.26</w:t>
              </w:r>
            </w:ins>
          </w:p>
          <w:p>
            <w:pPr>
              <w:rPr>
                <w:color w:val="auto"/>
                <w:szCs w:val="21"/>
              </w:rPr>
            </w:pPr>
            <w:r>
              <w:rPr>
                <w:rFonts w:hint="eastAsia"/>
                <w:color w:val="auto"/>
                <w:kern w:val="0"/>
                <w:szCs w:val="21"/>
              </w:rPr>
              <w:t>9.6</w:t>
            </w:r>
          </w:p>
        </w:tc>
        <w:tc>
          <w:tcPr>
            <w:tcW w:w="3601" w:type="dxa"/>
            <w:vAlign w:val="center"/>
          </w:tcPr>
          <w:p>
            <w:pPr>
              <w:keepNext w:val="0"/>
              <w:keepLines w:val="0"/>
              <w:suppressLineNumbers w:val="0"/>
              <w:spacing w:before="0" w:beforeAutospacing="0" w:after="0" w:afterAutospacing="0"/>
              <w:ind w:left="0" w:right="0"/>
              <w:rPr>
                <w:ins w:id="10372" w:author="20191115" w:date="2020-09-20T17:15:04Z"/>
                <w:rFonts w:hint="eastAsia"/>
                <w:bCs/>
                <w:color w:val="auto"/>
                <w:sz w:val="21"/>
                <w:szCs w:val="21"/>
                <w:rPrChange w:id="10373" w:author="小多 [2]" w:date="2020-09-23T11:01:09Z">
                  <w:rPr>
                    <w:ins w:id="10374" w:author="20191115" w:date="2020-09-20T17:15:04Z"/>
                    <w:rFonts w:hint="eastAsia"/>
                    <w:bCs/>
                    <w:sz w:val="21"/>
                    <w:szCs w:val="21"/>
                  </w:rPr>
                </w:rPrChange>
              </w:rPr>
            </w:pPr>
            <w:ins w:id="10375" w:author="20191115" w:date="2020-09-20T17:15:04Z">
              <w:r>
                <w:rPr>
                  <w:rFonts w:hint="eastAsia"/>
                  <w:bCs/>
                  <w:color w:val="auto"/>
                  <w:sz w:val="21"/>
                  <w:szCs w:val="21"/>
                  <w:rPrChange w:id="10376" w:author="小多 [2]" w:date="2020-09-23T11:01:09Z">
                    <w:rPr>
                      <w:rFonts w:hint="eastAsia"/>
                      <w:bCs/>
                      <w:sz w:val="21"/>
                      <w:szCs w:val="21"/>
                    </w:rPr>
                  </w:rPrChange>
                </w:rPr>
                <w:t>上传报告功能</w:t>
              </w:r>
            </w:ins>
          </w:p>
          <w:p>
            <w:pPr>
              <w:rPr>
                <w:ins w:id="10378" w:author="20191115" w:date="2020-09-20T17:15:03Z"/>
                <w:rFonts w:hint="eastAsia"/>
                <w:bCs/>
                <w:color w:val="auto"/>
                <w:sz w:val="21"/>
                <w:szCs w:val="21"/>
                <w:rPrChange w:id="10379" w:author="小多 [2]" w:date="2020-09-23T11:01:09Z">
                  <w:rPr>
                    <w:ins w:id="10380" w:author="20191115" w:date="2020-09-20T17:15:03Z"/>
                    <w:rFonts w:hint="eastAsia"/>
                    <w:bCs/>
                    <w:sz w:val="21"/>
                    <w:szCs w:val="21"/>
                  </w:rPr>
                </w:rPrChange>
              </w:rPr>
            </w:pPr>
            <w:ins w:id="10381" w:author="20191115" w:date="2020-09-20T17:15:04Z">
              <w:r>
                <w:rPr>
                  <w:rFonts w:hint="eastAsia"/>
                  <w:bCs/>
                  <w:color w:val="auto"/>
                  <w:sz w:val="21"/>
                  <w:szCs w:val="21"/>
                  <w:rPrChange w:id="10382" w:author="小多 [2]" w:date="2020-09-23T11:01:09Z">
                    <w:rPr>
                      <w:rFonts w:hint="eastAsia"/>
                      <w:bCs/>
                      <w:sz w:val="21"/>
                      <w:szCs w:val="21"/>
                    </w:rPr>
                  </w:rPrChange>
                </w:rPr>
                <w:t>上传分析文件功能</w:t>
              </w:r>
            </w:ins>
          </w:p>
          <w:p>
            <w:pPr>
              <w:rPr>
                <w:color w:val="auto"/>
                <w:szCs w:val="21"/>
                <w:rPrChange w:id="10384" w:author="小多 [2]" w:date="2020-09-23T11:01:09Z">
                  <w:rPr>
                    <w:color w:val="FF0000"/>
                    <w:szCs w:val="21"/>
                  </w:rPr>
                </w:rPrChange>
              </w:rPr>
            </w:pPr>
            <w:r>
              <w:rPr>
                <w:rFonts w:hint="eastAsia"/>
                <w:bCs/>
                <w:color w:val="auto"/>
                <w:sz w:val="21"/>
                <w:szCs w:val="21"/>
                <w:rPrChange w:id="10385" w:author="小多 [2]" w:date="2020-09-23T11:01:09Z">
                  <w:rPr>
                    <w:rFonts w:hint="eastAsia"/>
                    <w:bCs/>
                    <w:sz w:val="21"/>
                    <w:szCs w:val="21"/>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27</w:t>
            </w:r>
          </w:p>
        </w:tc>
        <w:tc>
          <w:tcPr>
            <w:tcW w:w="1003" w:type="dxa"/>
            <w:vAlign w:val="center"/>
          </w:tcPr>
          <w:p>
            <w:pPr>
              <w:rPr>
                <w:snapToGrid w:val="0"/>
                <w:color w:val="auto"/>
                <w:szCs w:val="21"/>
                <w:rPrChange w:id="10386" w:author="小多 [2]" w:date="2020-09-23T11:01:09Z">
                  <w:rPr>
                    <w:snapToGrid w:val="0"/>
                    <w:color w:val="FF0000"/>
                    <w:szCs w:val="21"/>
                  </w:rPr>
                </w:rPrChange>
              </w:rPr>
            </w:pPr>
            <w:r>
              <w:rPr>
                <w:rFonts w:hint="eastAsia"/>
                <w:color w:val="auto"/>
                <w:rPrChange w:id="10387" w:author="小多 [2]" w:date="2020-09-23T11:01:09Z">
                  <w:rPr>
                    <w:rFonts w:hint="eastAsia"/>
                  </w:rPr>
                </w:rPrChange>
              </w:rPr>
              <w:t>H16-1</w:t>
            </w:r>
          </w:p>
        </w:tc>
        <w:tc>
          <w:tcPr>
            <w:tcW w:w="3309" w:type="dxa"/>
            <w:vAlign w:val="center"/>
          </w:tcPr>
          <w:p>
            <w:pPr>
              <w:rPr>
                <w:snapToGrid w:val="0"/>
                <w:color w:val="auto"/>
                <w:szCs w:val="21"/>
                <w:rPrChange w:id="10388" w:author="小多 [2]" w:date="2020-09-23T11:01:09Z">
                  <w:rPr>
                    <w:snapToGrid w:val="0"/>
                    <w:color w:val="FF0000"/>
                    <w:szCs w:val="21"/>
                  </w:rPr>
                </w:rPrChange>
              </w:rPr>
            </w:pPr>
            <w:r>
              <w:rPr>
                <w:rFonts w:hint="eastAsia"/>
                <w:color w:val="auto"/>
                <w:rPrChange w:id="10389" w:author="小多 [2]" w:date="2020-09-23T11:01:09Z">
                  <w:rPr>
                    <w:rFonts w:hint="eastAsia"/>
                  </w:rPr>
                </w:rPrChange>
              </w:rPr>
              <w:t>说明书中应对性能特征进行详细并易于理解的描述</w:t>
            </w:r>
          </w:p>
        </w:tc>
        <w:tc>
          <w:tcPr>
            <w:tcW w:w="1267" w:type="dxa"/>
            <w:vAlign w:val="center"/>
          </w:tcPr>
          <w:p>
            <w:pPr>
              <w:rPr>
                <w:color w:val="auto"/>
                <w:szCs w:val="21"/>
              </w:rPr>
            </w:pPr>
            <w:r>
              <w:rPr>
                <w:rFonts w:hint="eastAsia"/>
                <w:color w:val="auto"/>
                <w:kern w:val="0"/>
                <w:szCs w:val="21"/>
              </w:rPr>
              <w:t>9.6</w:t>
            </w:r>
          </w:p>
        </w:tc>
        <w:tc>
          <w:tcPr>
            <w:tcW w:w="3601" w:type="dxa"/>
            <w:vAlign w:val="center"/>
          </w:tcPr>
          <w:p>
            <w:pPr>
              <w:rPr>
                <w:color w:val="auto"/>
                <w:szCs w:val="21"/>
                <w:rPrChange w:id="10390" w:author="小多 [2]" w:date="2020-09-23T11:01:09Z">
                  <w:rPr>
                    <w:color w:val="FF0000"/>
                    <w:szCs w:val="21"/>
                  </w:rPr>
                </w:rPrChange>
              </w:rPr>
            </w:pPr>
            <w:r>
              <w:rPr>
                <w:rFonts w:hint="eastAsia"/>
                <w:bCs/>
                <w:color w:val="auto"/>
                <w:sz w:val="21"/>
                <w:szCs w:val="21"/>
                <w:rPrChange w:id="10391" w:author="小多 [2]" w:date="2020-09-23T11:01:09Z">
                  <w:rPr>
                    <w:rFonts w:hint="eastAsia"/>
                    <w:bCs/>
                    <w:sz w:val="21"/>
                    <w:szCs w:val="21"/>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28</w:t>
            </w:r>
          </w:p>
        </w:tc>
        <w:tc>
          <w:tcPr>
            <w:tcW w:w="1003" w:type="dxa"/>
            <w:vAlign w:val="center"/>
          </w:tcPr>
          <w:p>
            <w:pPr>
              <w:rPr>
                <w:snapToGrid w:val="0"/>
                <w:color w:val="auto"/>
                <w:szCs w:val="21"/>
                <w:rPrChange w:id="10392" w:author="小多 [2]" w:date="2020-09-23T11:01:09Z">
                  <w:rPr>
                    <w:snapToGrid w:val="0"/>
                    <w:color w:val="FF0000"/>
                    <w:szCs w:val="21"/>
                  </w:rPr>
                </w:rPrChange>
              </w:rPr>
            </w:pPr>
            <w:r>
              <w:rPr>
                <w:rFonts w:hint="eastAsia"/>
                <w:color w:val="auto"/>
                <w:rPrChange w:id="10393" w:author="小多 [2]" w:date="2020-09-23T11:01:09Z">
                  <w:rPr>
                    <w:rFonts w:hint="eastAsia"/>
                  </w:rPr>
                </w:rPrChange>
              </w:rPr>
              <w:t>H16-2</w:t>
            </w:r>
          </w:p>
        </w:tc>
        <w:tc>
          <w:tcPr>
            <w:tcW w:w="3309" w:type="dxa"/>
            <w:vAlign w:val="center"/>
          </w:tcPr>
          <w:p>
            <w:pPr>
              <w:rPr>
                <w:rFonts w:hint="eastAsia"/>
                <w:snapToGrid w:val="0"/>
                <w:color w:val="auto"/>
                <w:szCs w:val="21"/>
                <w:rPrChange w:id="10394" w:author="小多 [2]" w:date="2020-09-23T11:01:09Z">
                  <w:rPr>
                    <w:rFonts w:hint="eastAsia"/>
                    <w:snapToGrid w:val="0"/>
                    <w:szCs w:val="21"/>
                  </w:rPr>
                </w:rPrChange>
              </w:rPr>
            </w:pPr>
            <w:del w:id="10395" w:author="20191115" w:date="2020-09-20T17:15:29Z">
              <w:r>
                <w:rPr>
                  <w:rFonts w:hint="eastAsia"/>
                  <w:snapToGrid w:val="0"/>
                  <w:color w:val="auto"/>
                  <w:szCs w:val="21"/>
                  <w:rPrChange w:id="10396" w:author="小多 [2]" w:date="2020-09-23T11:01:09Z">
                    <w:rPr>
                      <w:rFonts w:hint="eastAsia"/>
                      <w:snapToGrid w:val="0"/>
                      <w:szCs w:val="21"/>
                    </w:rPr>
                  </w:rPrChange>
                </w:rPr>
                <w:delText>对软件进行检验</w:delText>
              </w:r>
            </w:del>
            <w:ins w:id="10398" w:author="20191115" w:date="2020-09-20T17:15:17Z">
              <w:r>
                <w:rPr>
                  <w:rFonts w:hint="eastAsia"/>
                  <w:snapToGrid w:val="0"/>
                  <w:color w:val="auto"/>
                  <w:szCs w:val="21"/>
                  <w:lang w:val="en-US" w:eastAsia="zh-CN"/>
                  <w:rPrChange w:id="10399" w:author="小多 [2]" w:date="2020-09-23T11:01:09Z">
                    <w:rPr>
                      <w:rFonts w:hint="eastAsia"/>
                      <w:snapToGrid w:val="0"/>
                      <w:szCs w:val="21"/>
                      <w:lang w:val="en-US" w:eastAsia="zh-CN"/>
                    </w:rPr>
                  </w:rPrChange>
                </w:rPr>
                <w:t>软件设计中明确报警条件</w:t>
              </w:r>
            </w:ins>
          </w:p>
        </w:tc>
        <w:tc>
          <w:tcPr>
            <w:tcW w:w="1267" w:type="dxa"/>
            <w:vAlign w:val="center"/>
          </w:tcPr>
          <w:p>
            <w:pPr>
              <w:rPr>
                <w:color w:val="auto"/>
                <w:szCs w:val="21"/>
              </w:rPr>
            </w:pPr>
            <w:ins w:id="10401" w:author="20191115" w:date="2020-09-20T17:15:35Z">
              <w:r>
                <w:rPr>
                  <w:rFonts w:hint="eastAsia"/>
                  <w:color w:val="auto"/>
                  <w:kern w:val="0"/>
                  <w:szCs w:val="21"/>
                  <w:lang w:val="en-US" w:eastAsia="zh-CN"/>
                </w:rPr>
                <w:t>7.1.27</w:t>
              </w:r>
            </w:ins>
            <w:del w:id="10402" w:author="20191115" w:date="2020-09-20T17:15:35Z">
              <w:r>
                <w:rPr>
                  <w:rFonts w:hint="eastAsia"/>
                  <w:color w:val="auto"/>
                  <w:kern w:val="0"/>
                  <w:szCs w:val="21"/>
                </w:rPr>
                <w:delText>9.8</w:delText>
              </w:r>
            </w:del>
          </w:p>
        </w:tc>
        <w:tc>
          <w:tcPr>
            <w:tcW w:w="3601" w:type="dxa"/>
            <w:vAlign w:val="center"/>
          </w:tcPr>
          <w:p>
            <w:pPr>
              <w:rPr>
                <w:color w:val="auto"/>
                <w:szCs w:val="21"/>
                <w:rPrChange w:id="10403" w:author="小多 [2]" w:date="2020-09-23T11:01:09Z">
                  <w:rPr>
                    <w:color w:val="FF0000"/>
                    <w:szCs w:val="21"/>
                  </w:rPr>
                </w:rPrChange>
              </w:rPr>
            </w:pPr>
            <w:ins w:id="10404" w:author="20191115" w:date="2020-09-20T17:15:40Z">
              <w:r>
                <w:rPr>
                  <w:rFonts w:hint="eastAsia"/>
                  <w:bCs/>
                  <w:color w:val="auto"/>
                  <w:sz w:val="21"/>
                  <w:szCs w:val="21"/>
                  <w:rPrChange w:id="10405" w:author="小多 [2]" w:date="2020-09-23T11:01:09Z">
                    <w:rPr>
                      <w:rFonts w:hint="eastAsia"/>
                      <w:bCs/>
                      <w:sz w:val="21"/>
                      <w:szCs w:val="21"/>
                    </w:rPr>
                  </w:rPrChange>
                </w:rPr>
                <w:t>参数设置功能</w:t>
              </w:r>
            </w:ins>
            <w:del w:id="10407" w:author="20191115" w:date="2020-09-20T17:15:40Z">
              <w:r>
                <w:rPr>
                  <w:rFonts w:hint="eastAsia"/>
                  <w:color w:val="auto"/>
                  <w:szCs w:val="21"/>
                </w:rPr>
                <w:delText>软件检测</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29</w:t>
            </w:r>
          </w:p>
        </w:tc>
        <w:tc>
          <w:tcPr>
            <w:tcW w:w="1003" w:type="dxa"/>
            <w:vAlign w:val="center"/>
          </w:tcPr>
          <w:p>
            <w:pPr>
              <w:rPr>
                <w:snapToGrid w:val="0"/>
                <w:color w:val="auto"/>
                <w:szCs w:val="21"/>
                <w:rPrChange w:id="10408" w:author="小多 [2]" w:date="2020-09-23T11:01:09Z">
                  <w:rPr>
                    <w:snapToGrid w:val="0"/>
                    <w:color w:val="FF0000"/>
                    <w:szCs w:val="21"/>
                  </w:rPr>
                </w:rPrChange>
              </w:rPr>
            </w:pPr>
            <w:r>
              <w:rPr>
                <w:rFonts w:hint="eastAsia"/>
                <w:snapToGrid w:val="0"/>
                <w:color w:val="auto"/>
                <w:szCs w:val="21"/>
                <w:rPrChange w:id="10409" w:author="小多 [2]" w:date="2020-09-23T11:01:09Z">
                  <w:rPr>
                    <w:rFonts w:hint="eastAsia"/>
                    <w:snapToGrid w:val="0"/>
                    <w:szCs w:val="21"/>
                  </w:rPr>
                </w:rPrChange>
              </w:rPr>
              <w:t>H17-1</w:t>
            </w:r>
          </w:p>
        </w:tc>
        <w:tc>
          <w:tcPr>
            <w:tcW w:w="3309" w:type="dxa"/>
            <w:vAlign w:val="center"/>
          </w:tcPr>
          <w:p>
            <w:pPr>
              <w:rPr>
                <w:snapToGrid w:val="0"/>
                <w:color w:val="auto"/>
                <w:szCs w:val="21"/>
                <w:rPrChange w:id="10410" w:author="小多 [2]" w:date="2020-09-23T11:01:09Z">
                  <w:rPr>
                    <w:snapToGrid w:val="0"/>
                    <w:color w:val="FF0000"/>
                    <w:szCs w:val="21"/>
                  </w:rPr>
                </w:rPrChange>
              </w:rPr>
            </w:pPr>
            <w:r>
              <w:rPr>
                <w:rFonts w:hint="eastAsia"/>
                <w:snapToGrid w:val="0"/>
                <w:color w:val="auto"/>
                <w:szCs w:val="21"/>
                <w:rPrChange w:id="10411" w:author="小多 [2]" w:date="2020-09-23T11:01:09Z">
                  <w:rPr>
                    <w:rFonts w:hint="eastAsia"/>
                    <w:snapToGrid w:val="0"/>
                    <w:szCs w:val="21"/>
                  </w:rPr>
                </w:rPrChange>
              </w:rPr>
              <w:t>软件设计对数据加密</w:t>
            </w:r>
          </w:p>
        </w:tc>
        <w:tc>
          <w:tcPr>
            <w:tcW w:w="1267" w:type="dxa"/>
            <w:vAlign w:val="center"/>
          </w:tcPr>
          <w:p>
            <w:pPr>
              <w:rPr>
                <w:color w:val="auto"/>
                <w:szCs w:val="21"/>
              </w:rPr>
            </w:pPr>
            <w:r>
              <w:rPr>
                <w:rFonts w:hint="eastAsia"/>
                <w:color w:val="auto"/>
                <w:szCs w:val="21"/>
              </w:rPr>
              <w:t>9.1</w:t>
            </w:r>
          </w:p>
        </w:tc>
        <w:tc>
          <w:tcPr>
            <w:tcW w:w="3601" w:type="dxa"/>
            <w:vAlign w:val="center"/>
          </w:tcPr>
          <w:p>
            <w:pPr>
              <w:rPr>
                <w:color w:val="auto"/>
                <w:szCs w:val="21"/>
                <w:rPrChange w:id="10412" w:author="小多 [2]" w:date="2020-09-23T11:01:09Z">
                  <w:rPr>
                    <w:color w:val="FF0000"/>
                    <w:szCs w:val="21"/>
                  </w:rPr>
                </w:rPrChange>
              </w:rPr>
            </w:pPr>
            <w:r>
              <w:rPr>
                <w:rFonts w:hint="eastAsia"/>
                <w:bCs/>
                <w:color w:val="auto"/>
                <w:sz w:val="21"/>
                <w:szCs w:val="21"/>
                <w:rPrChange w:id="10413" w:author="小多 [2]" w:date="2020-09-23T11:01:09Z">
                  <w:rPr>
                    <w:rFonts w:hint="eastAsia"/>
                    <w:bCs/>
                    <w:sz w:val="21"/>
                    <w:szCs w:val="21"/>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30</w:t>
            </w:r>
          </w:p>
        </w:tc>
        <w:tc>
          <w:tcPr>
            <w:tcW w:w="1003" w:type="dxa"/>
            <w:vAlign w:val="center"/>
          </w:tcPr>
          <w:p>
            <w:pPr>
              <w:rPr>
                <w:snapToGrid w:val="0"/>
                <w:color w:val="auto"/>
                <w:szCs w:val="21"/>
                <w:rPrChange w:id="10414" w:author="小多 [2]" w:date="2020-09-23T11:01:09Z">
                  <w:rPr>
                    <w:snapToGrid w:val="0"/>
                    <w:color w:val="FF0000"/>
                    <w:szCs w:val="21"/>
                  </w:rPr>
                </w:rPrChange>
              </w:rPr>
            </w:pPr>
            <w:r>
              <w:rPr>
                <w:rFonts w:hint="eastAsia"/>
                <w:snapToGrid w:val="0"/>
                <w:color w:val="auto"/>
                <w:szCs w:val="21"/>
                <w:rPrChange w:id="10415" w:author="小多 [2]" w:date="2020-09-23T11:01:09Z">
                  <w:rPr>
                    <w:rFonts w:hint="eastAsia"/>
                    <w:snapToGrid w:val="0"/>
                    <w:szCs w:val="21"/>
                  </w:rPr>
                </w:rPrChange>
              </w:rPr>
              <w:t>H17-2</w:t>
            </w:r>
          </w:p>
        </w:tc>
        <w:tc>
          <w:tcPr>
            <w:tcW w:w="3309" w:type="dxa"/>
            <w:vAlign w:val="center"/>
          </w:tcPr>
          <w:p>
            <w:pPr>
              <w:rPr>
                <w:snapToGrid w:val="0"/>
                <w:color w:val="auto"/>
                <w:szCs w:val="21"/>
                <w:rPrChange w:id="10416" w:author="小多 [2]" w:date="2020-09-23T11:01:09Z">
                  <w:rPr>
                    <w:snapToGrid w:val="0"/>
                    <w:szCs w:val="21"/>
                  </w:rPr>
                </w:rPrChange>
              </w:rPr>
            </w:pPr>
            <w:r>
              <w:rPr>
                <w:rFonts w:hint="eastAsia"/>
                <w:snapToGrid w:val="0"/>
                <w:color w:val="auto"/>
                <w:szCs w:val="21"/>
                <w:rPrChange w:id="10417" w:author="小多 [2]" w:date="2020-09-23T11:01:09Z">
                  <w:rPr>
                    <w:rFonts w:hint="eastAsia"/>
                    <w:snapToGrid w:val="0"/>
                    <w:szCs w:val="21"/>
                  </w:rPr>
                </w:rPrChange>
              </w:rPr>
              <w:t>1）数据设计成无法修改；</w:t>
            </w:r>
          </w:p>
          <w:p>
            <w:pPr>
              <w:rPr>
                <w:ins w:id="10418" w:author="20191115" w:date="2020-09-20T17:15:47Z"/>
                <w:rFonts w:hint="eastAsia"/>
                <w:snapToGrid w:val="0"/>
                <w:color w:val="auto"/>
                <w:szCs w:val="21"/>
                <w:rPrChange w:id="10419" w:author="小多 [2]" w:date="2020-09-23T11:01:09Z">
                  <w:rPr>
                    <w:ins w:id="10420" w:author="20191115" w:date="2020-09-20T17:15:47Z"/>
                    <w:rFonts w:hint="eastAsia"/>
                    <w:snapToGrid w:val="0"/>
                    <w:szCs w:val="21"/>
                  </w:rPr>
                </w:rPrChange>
              </w:rPr>
            </w:pPr>
            <w:r>
              <w:rPr>
                <w:rFonts w:hint="eastAsia"/>
                <w:snapToGrid w:val="0"/>
                <w:color w:val="auto"/>
                <w:szCs w:val="21"/>
                <w:rPrChange w:id="10421" w:author="小多 [2]" w:date="2020-09-23T11:01:09Z">
                  <w:rPr>
                    <w:rFonts w:hint="eastAsia"/>
                    <w:snapToGrid w:val="0"/>
                    <w:szCs w:val="21"/>
                  </w:rPr>
                </w:rPrChange>
              </w:rPr>
              <w:t>2）删除后可重新下载。</w:t>
            </w:r>
          </w:p>
          <w:p>
            <w:pPr>
              <w:rPr>
                <w:snapToGrid w:val="0"/>
                <w:color w:val="auto"/>
                <w:szCs w:val="21"/>
                <w:rPrChange w:id="10422" w:author="小多 [2]" w:date="2020-09-23T11:01:09Z">
                  <w:rPr>
                    <w:snapToGrid w:val="0"/>
                    <w:color w:val="FF0000"/>
                    <w:szCs w:val="21"/>
                  </w:rPr>
                </w:rPrChange>
              </w:rPr>
            </w:pPr>
            <w:ins w:id="10423" w:author="20191115" w:date="2020-09-20T17:15:45Z">
              <w:r>
                <w:rPr>
                  <w:rFonts w:hint="eastAsia"/>
                  <w:snapToGrid w:val="0"/>
                  <w:color w:val="auto"/>
                  <w:szCs w:val="21"/>
                  <w:lang w:val="en-US" w:eastAsia="zh-CN"/>
                  <w:rPrChange w:id="10424" w:author="小多 [2]" w:date="2020-09-23T11:01:09Z">
                    <w:rPr>
                      <w:rFonts w:hint="eastAsia"/>
                      <w:snapToGrid w:val="0"/>
                      <w:szCs w:val="21"/>
                      <w:lang w:val="en-US" w:eastAsia="zh-CN"/>
                    </w:rPr>
                  </w:rPrChange>
                </w:rPr>
                <w:t>3）使用说明书中描述禁止手动修改删除数据</w:t>
              </w:r>
            </w:ins>
          </w:p>
        </w:tc>
        <w:tc>
          <w:tcPr>
            <w:tcW w:w="1267" w:type="dxa"/>
            <w:vAlign w:val="center"/>
          </w:tcPr>
          <w:p>
            <w:pPr>
              <w:rPr>
                <w:color w:val="auto"/>
                <w:kern w:val="0"/>
                <w:szCs w:val="21"/>
              </w:rPr>
            </w:pPr>
            <w:r>
              <w:rPr>
                <w:rFonts w:hint="eastAsia"/>
                <w:color w:val="auto"/>
                <w:kern w:val="0"/>
                <w:szCs w:val="21"/>
              </w:rPr>
              <w:t>9.1</w:t>
            </w:r>
          </w:p>
          <w:p>
            <w:pPr>
              <w:keepNext w:val="0"/>
              <w:keepLines w:val="0"/>
              <w:suppressLineNumbers w:val="0"/>
              <w:spacing w:before="0" w:beforeAutospacing="0" w:after="0" w:afterAutospacing="0"/>
              <w:ind w:left="0" w:right="0"/>
              <w:rPr>
                <w:ins w:id="10426" w:author="20191115" w:date="2020-09-20T17:15:55Z"/>
                <w:rFonts w:hint="eastAsia"/>
                <w:color w:val="auto"/>
                <w:kern w:val="0"/>
                <w:szCs w:val="21"/>
                <w:lang w:val="en-US" w:eastAsia="zh-CN"/>
              </w:rPr>
            </w:pPr>
            <w:r>
              <w:rPr>
                <w:rFonts w:hint="eastAsia"/>
                <w:color w:val="auto"/>
                <w:kern w:val="0"/>
                <w:szCs w:val="21"/>
              </w:rPr>
              <w:t>7.1.30</w:t>
            </w:r>
          </w:p>
          <w:p>
            <w:pPr>
              <w:rPr>
                <w:color w:val="auto"/>
                <w:kern w:val="0"/>
                <w:szCs w:val="21"/>
              </w:rPr>
            </w:pPr>
            <w:ins w:id="10427" w:author="20191115" w:date="2020-09-20T17:15:55Z">
              <w:r>
                <w:rPr>
                  <w:rFonts w:hint="eastAsia"/>
                  <w:color w:val="auto"/>
                  <w:kern w:val="0"/>
                  <w:szCs w:val="21"/>
                  <w:lang w:val="en-US" w:eastAsia="zh-CN"/>
                </w:rPr>
                <w:t>9.6</w:t>
              </w:r>
            </w:ins>
          </w:p>
        </w:tc>
        <w:tc>
          <w:tcPr>
            <w:tcW w:w="3601" w:type="dxa"/>
            <w:vAlign w:val="center"/>
          </w:tcPr>
          <w:p>
            <w:pPr>
              <w:rPr>
                <w:bCs/>
                <w:color w:val="auto"/>
                <w:sz w:val="21"/>
                <w:szCs w:val="21"/>
                <w:rPrChange w:id="10428" w:author="小多 [2]" w:date="2020-09-23T11:01:09Z">
                  <w:rPr>
                    <w:bCs/>
                    <w:sz w:val="21"/>
                    <w:szCs w:val="21"/>
                  </w:rPr>
                </w:rPrChange>
              </w:rPr>
            </w:pPr>
            <w:r>
              <w:rPr>
                <w:rFonts w:hint="eastAsia"/>
                <w:bCs/>
                <w:color w:val="auto"/>
                <w:sz w:val="21"/>
                <w:szCs w:val="21"/>
                <w:rPrChange w:id="10429" w:author="小多 [2]" w:date="2020-09-23T11:01:09Z">
                  <w:rPr>
                    <w:rFonts w:hint="eastAsia"/>
                    <w:bCs/>
                    <w:sz w:val="21"/>
                    <w:szCs w:val="21"/>
                  </w:rPr>
                </w:rPrChange>
              </w:rPr>
              <w:t>保密安全需求</w:t>
            </w:r>
          </w:p>
          <w:p>
            <w:pPr>
              <w:keepNext w:val="0"/>
              <w:keepLines w:val="0"/>
              <w:suppressLineNumbers w:val="0"/>
              <w:spacing w:before="0" w:beforeAutospacing="0" w:after="0" w:afterAutospacing="0"/>
              <w:ind w:left="0" w:right="0"/>
              <w:rPr>
                <w:ins w:id="10430" w:author="20191115" w:date="2020-09-20T17:16:00Z"/>
                <w:rFonts w:hint="eastAsia"/>
                <w:bCs/>
                <w:color w:val="auto"/>
                <w:sz w:val="21"/>
                <w:szCs w:val="21"/>
                <w:rPrChange w:id="10431" w:author="小多 [2]" w:date="2020-09-23T11:01:09Z">
                  <w:rPr>
                    <w:ins w:id="10432" w:author="20191115" w:date="2020-09-20T17:16:00Z"/>
                    <w:rFonts w:hint="eastAsia"/>
                    <w:bCs/>
                    <w:sz w:val="21"/>
                    <w:szCs w:val="21"/>
                  </w:rPr>
                </w:rPrChange>
              </w:rPr>
            </w:pPr>
            <w:r>
              <w:rPr>
                <w:rFonts w:hint="eastAsia"/>
                <w:bCs/>
                <w:color w:val="auto"/>
                <w:sz w:val="21"/>
                <w:szCs w:val="21"/>
                <w:rPrChange w:id="10433" w:author="小多 [2]" w:date="2020-09-23T11:01:09Z">
                  <w:rPr>
                    <w:rFonts w:hint="eastAsia"/>
                    <w:bCs/>
                    <w:sz w:val="21"/>
                    <w:szCs w:val="21"/>
                  </w:rPr>
                </w:rPrChange>
              </w:rPr>
              <w:t>下载Ecg文件和分析文件功能</w:t>
            </w:r>
          </w:p>
          <w:p>
            <w:pPr>
              <w:rPr>
                <w:bCs/>
                <w:color w:val="auto"/>
                <w:sz w:val="21"/>
                <w:szCs w:val="21"/>
                <w:rPrChange w:id="10434" w:author="小多 [2]" w:date="2020-09-23T11:01:09Z">
                  <w:rPr>
                    <w:bCs/>
                    <w:sz w:val="21"/>
                    <w:szCs w:val="21"/>
                  </w:rPr>
                </w:rPrChange>
              </w:rPr>
            </w:pPr>
            <w:ins w:id="10435" w:author="20191115" w:date="2020-09-20T17:16:00Z">
              <w:r>
                <w:rPr>
                  <w:rFonts w:hint="eastAsia"/>
                  <w:bCs/>
                  <w:color w:val="auto"/>
                  <w:sz w:val="21"/>
                  <w:szCs w:val="21"/>
                  <w:rPrChange w:id="10436" w:author="小多 [2]" w:date="2020-09-23T11:01:09Z">
                    <w:rPr>
                      <w:rFonts w:hint="eastAsia"/>
                      <w:bCs/>
                      <w:sz w:val="21"/>
                      <w:szCs w:val="21"/>
                    </w:rPr>
                  </w:rPrChange>
                </w:rPr>
                <w:t>编制的用户文档要求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31</w:t>
            </w:r>
          </w:p>
        </w:tc>
        <w:tc>
          <w:tcPr>
            <w:tcW w:w="1003" w:type="dxa"/>
            <w:vAlign w:val="center"/>
          </w:tcPr>
          <w:p>
            <w:pPr>
              <w:rPr>
                <w:snapToGrid w:val="0"/>
                <w:color w:val="auto"/>
                <w:szCs w:val="21"/>
                <w:rPrChange w:id="10438" w:author="小多 [2]" w:date="2020-09-23T11:01:09Z">
                  <w:rPr>
                    <w:snapToGrid w:val="0"/>
                    <w:color w:val="FF0000"/>
                    <w:szCs w:val="21"/>
                  </w:rPr>
                </w:rPrChange>
              </w:rPr>
            </w:pPr>
            <w:r>
              <w:rPr>
                <w:rFonts w:hint="eastAsia"/>
                <w:color w:val="auto"/>
                <w:rPrChange w:id="10439" w:author="小多 [2]" w:date="2020-09-23T11:01:09Z">
                  <w:rPr>
                    <w:rFonts w:hint="eastAsia"/>
                  </w:rPr>
                </w:rPrChange>
              </w:rPr>
              <w:t>H18-1</w:t>
            </w:r>
          </w:p>
        </w:tc>
        <w:tc>
          <w:tcPr>
            <w:tcW w:w="3309" w:type="dxa"/>
            <w:vAlign w:val="center"/>
          </w:tcPr>
          <w:p>
            <w:pPr>
              <w:rPr>
                <w:snapToGrid w:val="0"/>
                <w:color w:val="auto"/>
                <w:szCs w:val="21"/>
                <w:rPrChange w:id="10440" w:author="小多 [2]" w:date="2020-09-23T11:01:09Z">
                  <w:rPr>
                    <w:snapToGrid w:val="0"/>
                    <w:color w:val="FF0000"/>
                    <w:szCs w:val="21"/>
                  </w:rPr>
                </w:rPrChange>
              </w:rPr>
            </w:pPr>
            <w:r>
              <w:rPr>
                <w:rFonts w:hint="eastAsia"/>
                <w:color w:val="auto"/>
                <w:rPrChange w:id="10441" w:author="小多 [2]" w:date="2020-09-23T11:01:09Z">
                  <w:rPr>
                    <w:rFonts w:hint="eastAsia"/>
                  </w:rPr>
                </w:rPrChange>
              </w:rPr>
              <w:t>说明书中明确软件使用环境</w:t>
            </w:r>
          </w:p>
        </w:tc>
        <w:tc>
          <w:tcPr>
            <w:tcW w:w="1267" w:type="dxa"/>
            <w:vAlign w:val="center"/>
          </w:tcPr>
          <w:p>
            <w:pPr>
              <w:rPr>
                <w:color w:val="auto"/>
                <w:szCs w:val="21"/>
              </w:rPr>
            </w:pPr>
            <w:r>
              <w:rPr>
                <w:rFonts w:hint="eastAsia"/>
                <w:color w:val="auto"/>
                <w:szCs w:val="21"/>
              </w:rPr>
              <w:t>9.6</w:t>
            </w:r>
          </w:p>
        </w:tc>
        <w:tc>
          <w:tcPr>
            <w:tcW w:w="3601" w:type="dxa"/>
            <w:vAlign w:val="center"/>
          </w:tcPr>
          <w:p>
            <w:pPr>
              <w:rPr>
                <w:color w:val="auto"/>
                <w:szCs w:val="21"/>
                <w:rPrChange w:id="10442" w:author="小多 [2]" w:date="2020-09-23T11:01:09Z">
                  <w:rPr>
                    <w:color w:val="FF0000"/>
                    <w:szCs w:val="21"/>
                  </w:rPr>
                </w:rPrChange>
              </w:rPr>
            </w:pPr>
            <w:r>
              <w:rPr>
                <w:rFonts w:hint="eastAsia"/>
                <w:bCs/>
                <w:color w:val="auto"/>
                <w:sz w:val="21"/>
                <w:szCs w:val="21"/>
                <w:rPrChange w:id="10443" w:author="小多 [2]" w:date="2020-09-23T11:01:09Z">
                  <w:rPr>
                    <w:rFonts w:hint="eastAsia"/>
                    <w:bCs/>
                    <w:sz w:val="21"/>
                    <w:szCs w:val="21"/>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32</w:t>
            </w:r>
          </w:p>
        </w:tc>
        <w:tc>
          <w:tcPr>
            <w:tcW w:w="1003" w:type="dxa"/>
            <w:vAlign w:val="center"/>
          </w:tcPr>
          <w:p>
            <w:pPr>
              <w:rPr>
                <w:snapToGrid w:val="0"/>
                <w:color w:val="auto"/>
                <w:szCs w:val="21"/>
                <w:rPrChange w:id="10444" w:author="小多 [2]" w:date="2020-09-23T11:01:09Z">
                  <w:rPr>
                    <w:snapToGrid w:val="0"/>
                    <w:color w:val="FF0000"/>
                    <w:szCs w:val="21"/>
                  </w:rPr>
                </w:rPrChange>
              </w:rPr>
            </w:pPr>
            <w:r>
              <w:rPr>
                <w:rFonts w:hint="eastAsia"/>
                <w:color w:val="auto"/>
                <w:rPrChange w:id="10445" w:author="小多 [2]" w:date="2020-09-23T11:01:09Z">
                  <w:rPr>
                    <w:rFonts w:hint="eastAsia"/>
                  </w:rPr>
                </w:rPrChange>
              </w:rPr>
              <w:t>H18-2</w:t>
            </w:r>
          </w:p>
        </w:tc>
        <w:tc>
          <w:tcPr>
            <w:tcW w:w="3309" w:type="dxa"/>
            <w:vAlign w:val="center"/>
          </w:tcPr>
          <w:p>
            <w:pPr>
              <w:rPr>
                <w:snapToGrid w:val="0"/>
                <w:color w:val="auto"/>
                <w:szCs w:val="21"/>
                <w:rPrChange w:id="10446" w:author="小多 [2]" w:date="2020-09-23T11:01:09Z">
                  <w:rPr>
                    <w:snapToGrid w:val="0"/>
                    <w:color w:val="FF0000"/>
                    <w:szCs w:val="21"/>
                  </w:rPr>
                </w:rPrChange>
              </w:rPr>
            </w:pPr>
            <w:r>
              <w:rPr>
                <w:rFonts w:hint="eastAsia"/>
                <w:color w:val="auto"/>
                <w:rPrChange w:id="10447" w:author="小多 [2]" w:date="2020-09-23T11:01:09Z">
                  <w:rPr>
                    <w:rFonts w:hint="eastAsia"/>
                  </w:rPr>
                </w:rPrChange>
              </w:rPr>
              <w:t>说明书中软件使用环境</w:t>
            </w:r>
          </w:p>
        </w:tc>
        <w:tc>
          <w:tcPr>
            <w:tcW w:w="1267" w:type="dxa"/>
            <w:vAlign w:val="center"/>
          </w:tcPr>
          <w:p>
            <w:pPr>
              <w:rPr>
                <w:color w:val="auto"/>
                <w:szCs w:val="21"/>
              </w:rPr>
            </w:pPr>
            <w:r>
              <w:rPr>
                <w:rFonts w:hint="eastAsia"/>
                <w:color w:val="auto"/>
                <w:szCs w:val="21"/>
              </w:rPr>
              <w:t>9.6</w:t>
            </w:r>
          </w:p>
        </w:tc>
        <w:tc>
          <w:tcPr>
            <w:tcW w:w="3601" w:type="dxa"/>
            <w:vAlign w:val="center"/>
          </w:tcPr>
          <w:p>
            <w:pPr>
              <w:rPr>
                <w:color w:val="auto"/>
                <w:szCs w:val="21"/>
                <w:rPrChange w:id="10448" w:author="小多 [2]" w:date="2020-09-23T11:01:09Z">
                  <w:rPr>
                    <w:color w:val="FF0000"/>
                    <w:szCs w:val="21"/>
                  </w:rPr>
                </w:rPrChange>
              </w:rPr>
            </w:pPr>
            <w:r>
              <w:rPr>
                <w:rFonts w:hint="eastAsia"/>
                <w:bCs/>
                <w:color w:val="auto"/>
                <w:sz w:val="21"/>
                <w:szCs w:val="21"/>
                <w:rPrChange w:id="10449" w:author="小多 [2]" w:date="2020-09-23T11:01:09Z">
                  <w:rPr>
                    <w:rFonts w:hint="eastAsia"/>
                    <w:bCs/>
                    <w:sz w:val="21"/>
                    <w:szCs w:val="21"/>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auto"/>
                <w:szCs w:val="21"/>
              </w:rPr>
            </w:pPr>
            <w:r>
              <w:rPr>
                <w:rFonts w:hint="eastAsia"/>
                <w:color w:val="auto"/>
                <w:szCs w:val="21"/>
              </w:rPr>
              <w:t>33</w:t>
            </w:r>
          </w:p>
        </w:tc>
        <w:tc>
          <w:tcPr>
            <w:tcW w:w="1003" w:type="dxa"/>
            <w:vAlign w:val="center"/>
          </w:tcPr>
          <w:p>
            <w:pPr>
              <w:rPr>
                <w:snapToGrid w:val="0"/>
                <w:color w:val="auto"/>
                <w:szCs w:val="21"/>
                <w:rPrChange w:id="10450" w:author="小多 [2]" w:date="2020-09-23T11:01:09Z">
                  <w:rPr>
                    <w:snapToGrid w:val="0"/>
                    <w:color w:val="FF0000"/>
                    <w:szCs w:val="21"/>
                  </w:rPr>
                </w:rPrChange>
              </w:rPr>
            </w:pPr>
            <w:r>
              <w:rPr>
                <w:rFonts w:hint="eastAsia"/>
                <w:color w:val="auto"/>
                <w:rPrChange w:id="10451" w:author="小多 [2]" w:date="2020-09-23T11:01:09Z">
                  <w:rPr>
                    <w:rFonts w:hint="eastAsia"/>
                  </w:rPr>
                </w:rPrChange>
              </w:rPr>
              <w:t>H18-3</w:t>
            </w:r>
          </w:p>
        </w:tc>
        <w:tc>
          <w:tcPr>
            <w:tcW w:w="3309" w:type="dxa"/>
            <w:vAlign w:val="center"/>
          </w:tcPr>
          <w:p>
            <w:pPr>
              <w:rPr>
                <w:snapToGrid w:val="0"/>
                <w:color w:val="auto"/>
                <w:szCs w:val="21"/>
                <w:rPrChange w:id="10452" w:author="小多 [2]" w:date="2020-09-23T11:01:09Z">
                  <w:rPr>
                    <w:snapToGrid w:val="0"/>
                    <w:color w:val="FF0000"/>
                    <w:szCs w:val="21"/>
                  </w:rPr>
                </w:rPrChange>
              </w:rPr>
            </w:pPr>
            <w:r>
              <w:rPr>
                <w:rFonts w:hint="eastAsia"/>
                <w:snapToGrid w:val="0"/>
                <w:color w:val="auto"/>
                <w:szCs w:val="21"/>
                <w:rPrChange w:id="10453" w:author="小多 [2]" w:date="2020-09-23T11:01:09Z">
                  <w:rPr>
                    <w:rFonts w:hint="eastAsia"/>
                    <w:snapToGrid w:val="0"/>
                    <w:szCs w:val="21"/>
                  </w:rPr>
                </w:rPrChange>
              </w:rPr>
              <w:t>对软件进行</w:t>
            </w:r>
            <w:ins w:id="10454" w:author="20191115" w:date="2020-09-20T17:16:06Z">
              <w:r>
                <w:rPr>
                  <w:rFonts w:hint="eastAsia"/>
                  <w:snapToGrid w:val="0"/>
                  <w:color w:val="auto"/>
                  <w:kern w:val="2"/>
                  <w:sz w:val="21"/>
                  <w:szCs w:val="21"/>
                  <w:lang w:val="en-US" w:eastAsia="zh-CN" w:bidi="ar-SA"/>
                  <w:rPrChange w:id="10455" w:author="小多 [2]" w:date="2020-09-23T11:01:09Z">
                    <w:rPr>
                      <w:rFonts w:hint="eastAsia"/>
                      <w:snapToGrid w:val="0"/>
                      <w:kern w:val="2"/>
                      <w:sz w:val="21"/>
                      <w:szCs w:val="21"/>
                      <w:lang w:val="en-US" w:eastAsia="zh-CN" w:bidi="ar-SA"/>
                    </w:rPr>
                  </w:rPrChange>
                </w:rPr>
                <w:t>设计验证</w:t>
              </w:r>
            </w:ins>
            <w:del w:id="10457" w:author="20191115" w:date="2020-09-20T17:16:06Z">
              <w:r>
                <w:rPr>
                  <w:rFonts w:hint="eastAsia"/>
                  <w:snapToGrid w:val="0"/>
                  <w:color w:val="auto"/>
                  <w:szCs w:val="21"/>
                  <w:rPrChange w:id="10458" w:author="小多 [2]" w:date="2020-09-23T11:01:09Z">
                    <w:rPr>
                      <w:rFonts w:hint="eastAsia"/>
                      <w:snapToGrid w:val="0"/>
                      <w:szCs w:val="21"/>
                    </w:rPr>
                  </w:rPrChange>
                </w:rPr>
                <w:delText>检验</w:delText>
              </w:r>
            </w:del>
          </w:p>
        </w:tc>
        <w:tc>
          <w:tcPr>
            <w:tcW w:w="1267" w:type="dxa"/>
            <w:vAlign w:val="center"/>
          </w:tcPr>
          <w:p>
            <w:pPr>
              <w:rPr>
                <w:color w:val="auto"/>
                <w:szCs w:val="21"/>
              </w:rPr>
            </w:pPr>
            <w:ins w:id="10460" w:author="20191115" w:date="2020-09-20T17:16:12Z">
              <w:r>
                <w:rPr>
                  <w:rFonts w:hint="eastAsia"/>
                  <w:color w:val="auto"/>
                  <w:kern w:val="0"/>
                  <w:szCs w:val="21"/>
                  <w:lang w:val="en-US" w:eastAsia="zh-CN"/>
                </w:rPr>
                <w:t>9.9</w:t>
              </w:r>
            </w:ins>
            <w:del w:id="10461" w:author="20191115" w:date="2020-09-20T17:16:12Z">
              <w:r>
                <w:rPr>
                  <w:rFonts w:hint="eastAsia"/>
                  <w:color w:val="auto"/>
                  <w:kern w:val="0"/>
                  <w:szCs w:val="21"/>
                </w:rPr>
                <w:delText>9.8</w:delText>
              </w:r>
            </w:del>
          </w:p>
        </w:tc>
        <w:tc>
          <w:tcPr>
            <w:tcW w:w="3601" w:type="dxa"/>
            <w:vAlign w:val="center"/>
          </w:tcPr>
          <w:p>
            <w:pPr>
              <w:rPr>
                <w:color w:val="auto"/>
                <w:szCs w:val="21"/>
                <w:rPrChange w:id="10462" w:author="小多 [2]" w:date="2020-09-23T11:01:09Z">
                  <w:rPr>
                    <w:color w:val="FF0000"/>
                    <w:szCs w:val="21"/>
                  </w:rPr>
                </w:rPrChange>
              </w:rPr>
            </w:pPr>
            <w:ins w:id="10463" w:author="20191115" w:date="2020-09-20T17:16:17Z">
              <w:r>
                <w:rPr>
                  <w:rFonts w:hint="eastAsia"/>
                  <w:bCs/>
                  <w:color w:val="auto"/>
                  <w:kern w:val="2"/>
                  <w:sz w:val="21"/>
                  <w:szCs w:val="21"/>
                  <w:lang w:val="en-US" w:eastAsia="zh-CN"/>
                  <w:rPrChange w:id="10464" w:author="小多 [2]" w:date="2020-09-23T11:01:09Z">
                    <w:rPr>
                      <w:rFonts w:hint="eastAsia"/>
                      <w:bCs/>
                      <w:kern w:val="2"/>
                      <w:sz w:val="21"/>
                      <w:szCs w:val="21"/>
                      <w:lang w:val="en-US" w:eastAsia="zh-CN"/>
                    </w:rPr>
                  </w:rPrChange>
                </w:rPr>
                <w:t>软件测试</w:t>
              </w:r>
            </w:ins>
            <w:del w:id="10466" w:author="20191115" w:date="2020-09-20T17:16:17Z">
              <w:r>
                <w:rPr>
                  <w:rFonts w:hint="eastAsia"/>
                  <w:color w:val="auto"/>
                  <w:szCs w:val="21"/>
                </w:rPr>
                <w:delText>软件检测</w:delText>
              </w:r>
            </w:del>
          </w:p>
        </w:tc>
      </w:tr>
    </w:tbl>
    <w:p>
      <w:pPr>
        <w:rPr>
          <w:color w:val="auto"/>
          <w:rPrChange w:id="10467" w:author="小多 [2]" w:date="2020-09-23T11:01:09Z">
            <w:rPr/>
          </w:rPrChange>
        </w:rPr>
      </w:pPr>
    </w:p>
    <w:p>
      <w:pPr>
        <w:numPr>
          <w:ilvl w:val="1"/>
          <w:numId w:val="1"/>
        </w:numPr>
        <w:spacing w:line="360" w:lineRule="auto"/>
        <w:outlineLvl w:val="1"/>
        <w:rPr>
          <w:bCs/>
          <w:color w:val="auto"/>
          <w:sz w:val="24"/>
          <w:rPrChange w:id="10468" w:author="小多 [2]" w:date="2020-09-23T11:01:09Z">
            <w:rPr>
              <w:bCs/>
              <w:sz w:val="24"/>
            </w:rPr>
          </w:rPrChange>
        </w:rPr>
      </w:pPr>
      <w:bookmarkStart w:id="1146" w:name="_Toc14608"/>
      <w:bookmarkStart w:id="1147" w:name="_Toc29579"/>
      <w:bookmarkStart w:id="1148" w:name="_Toc20305"/>
      <w:bookmarkStart w:id="1149" w:name="_Toc5026"/>
      <w:bookmarkStart w:id="1150" w:name="_Toc13781"/>
      <w:bookmarkStart w:id="1151" w:name="_Toc6870"/>
      <w:bookmarkStart w:id="1152" w:name="_Toc26484"/>
      <w:bookmarkStart w:id="1153" w:name="_Toc9229"/>
      <w:bookmarkStart w:id="1154" w:name="_Toc25353"/>
      <w:bookmarkStart w:id="1155" w:name="_Toc14376"/>
      <w:bookmarkStart w:id="1156" w:name="_Toc29650"/>
      <w:bookmarkStart w:id="1157" w:name="_Toc19070"/>
      <w:bookmarkStart w:id="1158" w:name="_Toc12800744"/>
      <w:bookmarkStart w:id="1159" w:name="_Toc3244"/>
      <w:bookmarkStart w:id="1160" w:name="_Toc15057"/>
      <w:bookmarkStart w:id="1161" w:name="_Toc3106"/>
      <w:bookmarkStart w:id="1162" w:name="_Toc30023"/>
      <w:bookmarkStart w:id="1163" w:name="_Toc26697"/>
      <w:bookmarkStart w:id="1164" w:name="_Toc14307"/>
      <w:bookmarkStart w:id="1165" w:name="_Toc22387"/>
      <w:r>
        <w:rPr>
          <w:bCs/>
          <w:color w:val="auto"/>
          <w:sz w:val="24"/>
          <w:rPrChange w:id="10469" w:author="小多 [2]" w:date="2020-09-23T11:01:09Z">
            <w:rPr>
              <w:bCs/>
              <w:sz w:val="24"/>
            </w:rPr>
          </w:rPrChange>
        </w:rPr>
        <w:t>软件风险级别确定</w:t>
      </w:r>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pPr>
        <w:spacing w:line="360" w:lineRule="auto"/>
        <w:ind w:firstLine="480" w:firstLineChars="200"/>
        <w:rPr>
          <w:color w:val="auto"/>
          <w:sz w:val="24"/>
          <w:rPrChange w:id="10470" w:author="小多 [2]" w:date="2020-09-23T11:01:09Z">
            <w:rPr>
              <w:sz w:val="24"/>
            </w:rPr>
          </w:rPrChange>
        </w:rPr>
      </w:pPr>
      <w:r>
        <w:rPr>
          <w:color w:val="auto"/>
          <w:sz w:val="24"/>
          <w:rPrChange w:id="10471" w:author="小多 [2]" w:date="2020-09-23T11:01:09Z">
            <w:rPr>
              <w:sz w:val="24"/>
            </w:rPr>
          </w:rPrChange>
        </w:rPr>
        <w:t>依据YY/T 0664-2008 《医疗器械软件 生存周期过程》中</w:t>
      </w:r>
      <w:r>
        <w:rPr>
          <w:rFonts w:hint="eastAsia"/>
          <w:color w:val="auto"/>
          <w:sz w:val="24"/>
          <w:rPrChange w:id="10472" w:author="小多 [2]" w:date="2020-09-23T11:01:09Z">
            <w:rPr>
              <w:rFonts w:hint="eastAsia"/>
              <w:sz w:val="24"/>
            </w:rPr>
          </w:rPrChange>
        </w:rPr>
        <w:t>“</w:t>
      </w:r>
      <w:r>
        <w:rPr>
          <w:color w:val="auto"/>
          <w:sz w:val="24"/>
          <w:rPrChange w:id="10473" w:author="小多 [2]" w:date="2020-09-23T11:01:09Z">
            <w:rPr>
              <w:sz w:val="24"/>
            </w:rPr>
          </w:rPrChange>
        </w:rPr>
        <w:t>4.3软件的安全性级别</w:t>
      </w:r>
      <w:r>
        <w:rPr>
          <w:rFonts w:hint="eastAsia"/>
          <w:color w:val="auto"/>
          <w:sz w:val="24"/>
          <w:rPrChange w:id="10474" w:author="小多 [2]" w:date="2020-09-23T11:01:09Z">
            <w:rPr>
              <w:rFonts w:hint="eastAsia"/>
              <w:sz w:val="24"/>
            </w:rPr>
          </w:rPrChange>
        </w:rPr>
        <w:t>”</w:t>
      </w:r>
      <w:r>
        <w:rPr>
          <w:color w:val="auto"/>
          <w:sz w:val="24"/>
          <w:rPrChange w:id="10475" w:author="小多 [2]" w:date="2020-09-23T11:01:09Z">
            <w:rPr>
              <w:sz w:val="24"/>
            </w:rPr>
          </w:rPrChange>
        </w:rPr>
        <w:t>对软件进行分类，和通过风险分析活动得到的结果，进行对比。动态心电分析软件不可能出现死亡和严重伤害，仅可能有不严重的伤害，故将软件及定义的各软件项的风险级别定义为B级。</w:t>
      </w:r>
    </w:p>
    <w:p>
      <w:pPr>
        <w:numPr>
          <w:ilvl w:val="0"/>
          <w:numId w:val="1"/>
        </w:numPr>
        <w:tabs>
          <w:tab w:val="left" w:pos="425"/>
        </w:tabs>
        <w:ind w:left="425" w:hanging="425"/>
        <w:outlineLvl w:val="0"/>
        <w:rPr>
          <w:b/>
          <w:bCs/>
          <w:color w:val="auto"/>
          <w:sz w:val="28"/>
          <w:szCs w:val="28"/>
          <w:rPrChange w:id="10476" w:author="小多 [2]" w:date="2020-09-23T11:01:09Z">
            <w:rPr>
              <w:b/>
              <w:bCs/>
              <w:sz w:val="28"/>
              <w:szCs w:val="28"/>
            </w:rPr>
          </w:rPrChange>
        </w:rPr>
      </w:pPr>
      <w:bookmarkStart w:id="1166" w:name="_Toc24162"/>
      <w:bookmarkStart w:id="1167" w:name="_Toc25612"/>
      <w:bookmarkStart w:id="1168" w:name="_Toc23742"/>
      <w:bookmarkStart w:id="1169" w:name="_Toc5087"/>
      <w:bookmarkStart w:id="1170" w:name="_Toc2640"/>
      <w:bookmarkStart w:id="1171" w:name="_Toc24639"/>
      <w:bookmarkStart w:id="1172" w:name="_Toc22863"/>
      <w:bookmarkStart w:id="1173" w:name="_Toc16768"/>
      <w:bookmarkStart w:id="1174" w:name="_Toc3856"/>
      <w:bookmarkStart w:id="1175" w:name="_Toc6192"/>
      <w:bookmarkStart w:id="1176" w:name="_Toc16748"/>
      <w:bookmarkStart w:id="1177" w:name="_Toc11567"/>
      <w:bookmarkStart w:id="1178" w:name="_Toc10996"/>
      <w:bookmarkStart w:id="1179" w:name="_Toc733"/>
      <w:bookmarkStart w:id="1180" w:name="_Toc24608"/>
      <w:bookmarkStart w:id="1181" w:name="_Toc522"/>
      <w:bookmarkStart w:id="1182" w:name="_Toc12800745"/>
      <w:bookmarkStart w:id="1183" w:name="_Toc13248"/>
      <w:bookmarkStart w:id="1184" w:name="_Toc30208"/>
      <w:bookmarkStart w:id="1185" w:name="_Toc14155"/>
      <w:r>
        <w:rPr>
          <w:b/>
          <w:bCs/>
          <w:color w:val="auto"/>
          <w:sz w:val="28"/>
          <w:szCs w:val="28"/>
          <w:rPrChange w:id="10477" w:author="小多 [2]" w:date="2020-09-23T11:01:09Z">
            <w:rPr>
              <w:b/>
              <w:bCs/>
              <w:sz w:val="28"/>
              <w:szCs w:val="28"/>
            </w:rPr>
          </w:rPrChange>
        </w:rPr>
        <w:t>引用标准</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p>
    <w:p>
      <w:pPr>
        <w:spacing w:line="360" w:lineRule="auto"/>
        <w:ind w:firstLine="480" w:firstLineChars="200"/>
        <w:rPr>
          <w:bCs/>
          <w:color w:val="auto"/>
          <w:sz w:val="24"/>
          <w:rPrChange w:id="10478" w:author="小多 [2]" w:date="2020-09-23T11:01:09Z">
            <w:rPr>
              <w:bCs/>
              <w:sz w:val="24"/>
            </w:rPr>
          </w:rPrChange>
        </w:rPr>
      </w:pPr>
      <w:r>
        <w:rPr>
          <w:bCs/>
          <w:color w:val="auto"/>
          <w:sz w:val="24"/>
          <w:rPrChange w:id="10479" w:author="小多 [2]" w:date="2020-09-23T11:01:09Z">
            <w:rPr>
              <w:bCs/>
              <w:sz w:val="24"/>
            </w:rPr>
          </w:rPrChange>
        </w:rPr>
        <w:t>下</w:t>
      </w:r>
      <w:r>
        <w:rPr>
          <w:color w:val="auto"/>
          <w:sz w:val="24"/>
          <w:rPrChange w:id="10480" w:author="小多 [2]" w:date="2020-09-23T11:01:09Z">
            <w:rPr>
              <w:sz w:val="24"/>
            </w:rPr>
          </w:rPrChange>
        </w:rPr>
        <w:t>列文件中的条款通过本标准的引用而成为本文件的条款：</w:t>
      </w:r>
    </w:p>
    <w:tbl>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98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shd w:val="clear" w:color="auto" w:fill="auto"/>
            <w:vAlign w:val="center"/>
          </w:tcPr>
          <w:p>
            <w:pPr>
              <w:spacing w:line="276" w:lineRule="auto"/>
              <w:rPr>
                <w:b/>
                <w:bCs/>
                <w:color w:val="auto"/>
                <w:rPrChange w:id="10481" w:author="小多 [2]" w:date="2020-09-23T11:01:09Z">
                  <w:rPr>
                    <w:b/>
                    <w:bCs/>
                  </w:rPr>
                </w:rPrChange>
              </w:rPr>
            </w:pPr>
            <w:r>
              <w:rPr>
                <w:rFonts w:hint="eastAsia"/>
                <w:b/>
                <w:bCs/>
                <w:color w:val="auto"/>
                <w:rPrChange w:id="10482" w:author="小多 [2]" w:date="2020-09-23T11:01:09Z">
                  <w:rPr>
                    <w:rFonts w:hint="eastAsia"/>
                    <w:b/>
                    <w:bCs/>
                  </w:rPr>
                </w:rPrChange>
              </w:rPr>
              <w:t>序号</w:t>
            </w:r>
          </w:p>
        </w:tc>
        <w:tc>
          <w:tcPr>
            <w:tcW w:w="1982" w:type="dxa"/>
            <w:shd w:val="clear" w:color="auto" w:fill="auto"/>
            <w:vAlign w:val="center"/>
          </w:tcPr>
          <w:p>
            <w:pPr>
              <w:spacing w:line="276" w:lineRule="auto"/>
              <w:rPr>
                <w:b/>
                <w:bCs/>
                <w:color w:val="auto"/>
                <w:rPrChange w:id="10483" w:author="小多 [2]" w:date="2020-09-23T11:01:09Z">
                  <w:rPr>
                    <w:b/>
                    <w:bCs/>
                  </w:rPr>
                </w:rPrChange>
              </w:rPr>
            </w:pPr>
            <w:r>
              <w:rPr>
                <w:rFonts w:hint="eastAsia"/>
                <w:b/>
                <w:bCs/>
                <w:color w:val="auto"/>
                <w:rPrChange w:id="10484" w:author="小多 [2]" w:date="2020-09-23T11:01:09Z">
                  <w:rPr>
                    <w:rFonts w:hint="eastAsia"/>
                    <w:b/>
                    <w:bCs/>
                  </w:rPr>
                </w:rPrChange>
              </w:rPr>
              <w:t>标准号</w:t>
            </w:r>
          </w:p>
        </w:tc>
        <w:tc>
          <w:tcPr>
            <w:tcW w:w="6521" w:type="dxa"/>
            <w:shd w:val="clear" w:color="auto" w:fill="auto"/>
            <w:vAlign w:val="center"/>
          </w:tcPr>
          <w:p>
            <w:pPr>
              <w:spacing w:line="276" w:lineRule="auto"/>
              <w:rPr>
                <w:b/>
                <w:bCs/>
                <w:color w:val="auto"/>
                <w:rPrChange w:id="10485" w:author="小多 [2]" w:date="2020-09-23T11:01:09Z">
                  <w:rPr>
                    <w:b/>
                    <w:bCs/>
                  </w:rPr>
                </w:rPrChange>
              </w:rPr>
            </w:pPr>
            <w:r>
              <w:rPr>
                <w:rFonts w:hint="eastAsia"/>
                <w:b/>
                <w:bCs/>
                <w:color w:val="auto"/>
                <w:rPrChange w:id="10486" w:author="小多 [2]" w:date="2020-09-23T11:01:09Z">
                  <w:rPr>
                    <w:rFonts w:hint="eastAsia"/>
                    <w:b/>
                    <w:bCs/>
                  </w:rPr>
                </w:rPrChange>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shd w:val="clear" w:color="auto" w:fill="auto"/>
            <w:vAlign w:val="center"/>
          </w:tcPr>
          <w:p>
            <w:pPr>
              <w:spacing w:line="276" w:lineRule="auto"/>
              <w:rPr>
                <w:bCs/>
                <w:color w:val="auto"/>
                <w:rPrChange w:id="10487" w:author="小多 [2]" w:date="2020-09-23T11:01:09Z">
                  <w:rPr>
                    <w:bCs/>
                  </w:rPr>
                </w:rPrChange>
              </w:rPr>
            </w:pPr>
            <w:r>
              <w:rPr>
                <w:rFonts w:hint="eastAsia"/>
                <w:bCs/>
                <w:color w:val="auto"/>
                <w:rPrChange w:id="10488" w:author="小多 [2]" w:date="2020-09-23T11:01:09Z">
                  <w:rPr>
                    <w:rFonts w:hint="eastAsia"/>
                    <w:bCs/>
                  </w:rPr>
                </w:rPrChange>
              </w:rPr>
              <w:t>1</w:t>
            </w:r>
          </w:p>
        </w:tc>
        <w:tc>
          <w:tcPr>
            <w:tcW w:w="1982" w:type="dxa"/>
            <w:shd w:val="clear" w:color="auto" w:fill="auto"/>
            <w:vAlign w:val="center"/>
          </w:tcPr>
          <w:p>
            <w:pPr>
              <w:spacing w:line="276" w:lineRule="auto"/>
              <w:rPr>
                <w:color w:val="auto"/>
                <w:rPrChange w:id="10489" w:author="小多 [2]" w:date="2020-09-23T11:01:09Z">
                  <w:rPr/>
                </w:rPrChange>
              </w:rPr>
            </w:pPr>
            <w:r>
              <w:rPr>
                <w:rFonts w:hint="eastAsia"/>
                <w:iCs/>
                <w:color w:val="auto"/>
                <w:kern w:val="0"/>
                <w:rPrChange w:id="10490" w:author="小多 [2]" w:date="2020-09-23T11:01:09Z">
                  <w:rPr>
                    <w:rFonts w:hint="eastAsia"/>
                    <w:iCs/>
                    <w:kern w:val="0"/>
                  </w:rPr>
                </w:rPrChange>
              </w:rPr>
              <w:t>YY/T 0664-2008</w:t>
            </w:r>
          </w:p>
        </w:tc>
        <w:tc>
          <w:tcPr>
            <w:tcW w:w="6521" w:type="dxa"/>
            <w:shd w:val="clear" w:color="auto" w:fill="auto"/>
            <w:vAlign w:val="center"/>
          </w:tcPr>
          <w:p>
            <w:pPr>
              <w:spacing w:line="276" w:lineRule="auto"/>
              <w:rPr>
                <w:rStyle w:val="17"/>
                <w:color w:val="auto"/>
              </w:rPr>
            </w:pPr>
            <w:r>
              <w:rPr>
                <w:rFonts w:hint="eastAsia"/>
                <w:iCs/>
                <w:color w:val="auto"/>
                <w:kern w:val="0"/>
                <w:rPrChange w:id="10491" w:author="小多 [2]" w:date="2020-09-23T11:01:09Z">
                  <w:rPr>
                    <w:rFonts w:hint="eastAsia"/>
                    <w:iCs/>
                    <w:kern w:val="0"/>
                  </w:rPr>
                </w:rPrChange>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shd w:val="clear" w:color="auto" w:fill="auto"/>
            <w:vAlign w:val="center"/>
          </w:tcPr>
          <w:p>
            <w:pPr>
              <w:spacing w:line="276" w:lineRule="auto"/>
              <w:rPr>
                <w:bCs/>
                <w:color w:val="auto"/>
                <w:rPrChange w:id="10492" w:author="小多 [2]" w:date="2020-09-23T11:01:09Z">
                  <w:rPr>
                    <w:bCs/>
                  </w:rPr>
                </w:rPrChange>
              </w:rPr>
            </w:pPr>
            <w:r>
              <w:rPr>
                <w:rFonts w:hint="eastAsia"/>
                <w:bCs/>
                <w:color w:val="auto"/>
                <w:rPrChange w:id="10493" w:author="小多 [2]" w:date="2020-09-23T11:01:09Z">
                  <w:rPr>
                    <w:rFonts w:hint="eastAsia"/>
                    <w:bCs/>
                  </w:rPr>
                </w:rPrChange>
              </w:rPr>
              <w:t>2</w:t>
            </w:r>
          </w:p>
        </w:tc>
        <w:tc>
          <w:tcPr>
            <w:tcW w:w="1982" w:type="dxa"/>
            <w:shd w:val="clear" w:color="auto" w:fill="auto"/>
            <w:vAlign w:val="center"/>
          </w:tcPr>
          <w:p>
            <w:pPr>
              <w:spacing w:line="276" w:lineRule="auto"/>
              <w:rPr>
                <w:bCs/>
                <w:color w:val="auto"/>
                <w:rPrChange w:id="10494" w:author="小多 [2]" w:date="2020-09-23T11:01:09Z">
                  <w:rPr>
                    <w:bCs/>
                  </w:rPr>
                </w:rPrChange>
              </w:rPr>
            </w:pPr>
            <w:r>
              <w:rPr>
                <w:rFonts w:hint="eastAsia"/>
                <w:iCs/>
                <w:color w:val="auto"/>
                <w:kern w:val="0"/>
                <w:rPrChange w:id="10495" w:author="小多 [2]" w:date="2020-09-23T11:01:09Z">
                  <w:rPr>
                    <w:rFonts w:hint="eastAsia"/>
                    <w:iCs/>
                    <w:kern w:val="0"/>
                  </w:rPr>
                </w:rPrChange>
              </w:rPr>
              <w:t>GBT 25000.51-2016</w:t>
            </w:r>
          </w:p>
        </w:tc>
        <w:tc>
          <w:tcPr>
            <w:tcW w:w="6521" w:type="dxa"/>
            <w:shd w:val="clear" w:color="auto" w:fill="auto"/>
            <w:vAlign w:val="center"/>
          </w:tcPr>
          <w:p>
            <w:pPr>
              <w:spacing w:line="276" w:lineRule="auto"/>
              <w:rPr>
                <w:bCs/>
                <w:color w:val="auto"/>
                <w:rPrChange w:id="10496" w:author="小多 [2]" w:date="2020-09-23T11:01:09Z">
                  <w:rPr>
                    <w:bCs/>
                  </w:rPr>
                </w:rPrChange>
              </w:rPr>
            </w:pPr>
            <w:r>
              <w:rPr>
                <w:rFonts w:hint="eastAsia"/>
                <w:iCs/>
                <w:color w:val="auto"/>
                <w:kern w:val="0"/>
                <w:rPrChange w:id="10497" w:author="小多 [2]" w:date="2020-09-23T11:01:09Z">
                  <w:rPr>
                    <w:rFonts w:hint="eastAsia"/>
                    <w:iCs/>
                    <w:kern w:val="0"/>
                  </w:rPr>
                </w:rPrChange>
              </w:rPr>
              <w:t>GBT 25000.51-2016 软件工程 软件产品质量要求与评价(SquaRE)商业现货(COTS)软件产品的质量要求和测试细则</w:t>
            </w:r>
          </w:p>
        </w:tc>
      </w:tr>
    </w:tbl>
    <w:p>
      <w:pPr>
        <w:spacing w:line="360" w:lineRule="auto"/>
        <w:ind w:firstLine="540" w:firstLineChars="225"/>
        <w:rPr>
          <w:bCs/>
          <w:color w:val="auto"/>
          <w:sz w:val="24"/>
          <w:rPrChange w:id="10498" w:author="小多 [2]" w:date="2020-09-23T11:01:09Z">
            <w:rPr>
              <w:bCs/>
              <w:sz w:val="24"/>
            </w:rPr>
          </w:rPrChange>
        </w:rPr>
      </w:pPr>
    </w:p>
    <w:p>
      <w:pPr>
        <w:rPr>
          <w:color w:val="auto"/>
          <w:rPrChange w:id="10499" w:author="小多 [2]" w:date="2020-09-23T11:01:09Z">
            <w:rPr/>
          </w:rPrChange>
        </w:rPr>
      </w:pPr>
    </w:p>
    <w:sectPr>
      <w:footerReference r:id="rId11" w:type="default"/>
      <w:pgSz w:w="11906" w:h="16838"/>
      <w:pgMar w:top="1440" w:right="1080" w:bottom="1440" w:left="108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严鑫能" w:date="2020-09-18T18:51:00Z" w:initials="严鑫能">
    <w:p w14:paraId="680A14FF">
      <w:pPr>
        <w:pStyle w:val="2"/>
        <w:rPr>
          <w:rFonts w:hint="eastAsia"/>
        </w:rPr>
      </w:pPr>
      <w:r>
        <w:rPr>
          <w:rFonts w:hint="eastAsia"/>
        </w:rPr>
        <w:t>对格式需要进行调整，目录最多三级</w:t>
      </w:r>
    </w:p>
  </w:comment>
  <w:comment w:id="1" w:author="严鑫能" w:date="2020-09-18T19:18:00Z" w:initials="严鑫能">
    <w:p w14:paraId="0E8E52A5">
      <w:pPr>
        <w:pStyle w:val="2"/>
      </w:pPr>
      <w:r>
        <w:rPr>
          <w:rFonts w:hint="eastAsia"/>
          <w:kern w:val="0"/>
          <w:sz w:val="24"/>
        </w:rPr>
        <w:t>功能可通过窗口和按钮操作？</w:t>
      </w:r>
    </w:p>
  </w:comment>
  <w:comment w:id="2" w:author="20191115" w:date="2020-09-20T16:14:29Z" w:initials="2">
    <w:p w14:paraId="1C5D32D7">
      <w:pPr>
        <w:pStyle w:val="2"/>
        <w:rPr>
          <w:rFonts w:hint="default" w:eastAsia="宋体"/>
          <w:lang w:val="en-US" w:eastAsia="zh-CN"/>
        </w:rPr>
      </w:pPr>
      <w:r>
        <w:rPr>
          <w:rFonts w:hint="eastAsia"/>
          <w:lang w:val="en-US" w:eastAsia="zh-CN"/>
        </w:rPr>
        <w:t>功能是通过按钮来操作的</w:t>
      </w:r>
    </w:p>
  </w:comment>
  <w:comment w:id="3" w:author="严鑫能" w:date="2020-09-18T19:27:00Z" w:initials="严鑫能">
    <w:p w14:paraId="3FB00159">
      <w:pPr>
        <w:pStyle w:val="2"/>
      </w:pPr>
      <w:r>
        <w:rPr>
          <w:rFonts w:hint="eastAsia"/>
        </w:rPr>
        <w:t>与技术要去2</w:t>
      </w:r>
      <w:r>
        <w:t>.1.10</w:t>
      </w:r>
      <w:r>
        <w:rPr>
          <w:rFonts w:hint="eastAsia"/>
        </w:rPr>
        <w:t>不一致。</w:t>
      </w:r>
    </w:p>
    <w:p w14:paraId="0BBD06F4">
      <w:pPr>
        <w:pStyle w:val="2"/>
        <w:rPr>
          <w:rFonts w:hint="eastAsia"/>
        </w:rPr>
      </w:pPr>
      <w:r>
        <w:rPr>
          <w:rFonts w:hint="eastAsia"/>
        </w:rPr>
        <w:t>2</w:t>
      </w:r>
      <w:r>
        <w:t>.1</w:t>
      </w:r>
      <w:r>
        <w:rPr>
          <w:rFonts w:hint="eastAsia"/>
        </w:rPr>
        <w:t>.</w:t>
      </w:r>
      <w:r>
        <w:t>10</w:t>
      </w:r>
      <w:r>
        <w:rPr>
          <w:rFonts w:hint="eastAsia"/>
        </w:rPr>
        <w:t>“消息”相关的要求在本需求规范中找不到</w:t>
      </w:r>
    </w:p>
  </w:comment>
  <w:comment w:id="4" w:author="20191115" w:date="2020-09-20T16:14:56Z" w:initials="2">
    <w:p w14:paraId="59940958">
      <w:pPr>
        <w:pStyle w:val="2"/>
        <w:rPr>
          <w:rFonts w:hint="eastAsia" w:eastAsia="宋体"/>
          <w:lang w:val="en-US" w:eastAsia="zh-CN"/>
        </w:rPr>
      </w:pPr>
      <w:r>
        <w:rPr>
          <w:rFonts w:hint="eastAsia"/>
          <w:lang w:val="en-US" w:eastAsia="zh-CN"/>
        </w:rPr>
        <w:t>已增加，</w:t>
      </w:r>
      <w:r>
        <w:rPr>
          <w:rFonts w:hint="eastAsia"/>
          <w:kern w:val="0"/>
          <w:szCs w:val="21"/>
        </w:rPr>
        <w:t>SOFT1_B07</w:t>
      </w:r>
      <w:r>
        <w:rPr>
          <w:rFonts w:hint="eastAsia"/>
          <w:kern w:val="0"/>
          <w:szCs w:val="21"/>
          <w:lang w:eastAsia="zh-CN"/>
        </w:rPr>
        <w:t>，</w:t>
      </w:r>
      <w:r>
        <w:rPr>
          <w:rFonts w:hint="eastAsia"/>
          <w:kern w:val="0"/>
          <w:szCs w:val="21"/>
        </w:rPr>
        <w:t>SOFT1_AA09</w:t>
      </w:r>
      <w:r>
        <w:rPr>
          <w:rFonts w:hint="eastAsia"/>
          <w:kern w:val="0"/>
          <w:szCs w:val="21"/>
          <w:lang w:eastAsia="zh-CN"/>
        </w:rPr>
        <w:t>，</w:t>
      </w:r>
      <w:r>
        <w:rPr>
          <w:rFonts w:hint="eastAsia"/>
          <w:kern w:val="0"/>
          <w:szCs w:val="21"/>
        </w:rPr>
        <w:t>SOFT2_B16</w:t>
      </w:r>
      <w:r>
        <w:rPr>
          <w:rFonts w:hint="eastAsia"/>
          <w:kern w:val="0"/>
          <w:szCs w:val="21"/>
          <w:lang w:eastAsia="zh-CN"/>
        </w:rPr>
        <w:t>，</w:t>
      </w:r>
      <w:r>
        <w:rPr>
          <w:rFonts w:hint="eastAsia"/>
          <w:bCs/>
          <w:sz w:val="24"/>
        </w:rPr>
        <w:t>7.2.1</w:t>
      </w:r>
      <w:r>
        <w:rPr>
          <w:rFonts w:hint="eastAsia"/>
          <w:bCs/>
          <w:sz w:val="24"/>
          <w:lang w:val="en-US" w:eastAsia="zh-CN"/>
        </w:rPr>
        <w:t>6</w:t>
      </w:r>
      <w:r>
        <w:rPr>
          <w:rFonts w:hint="eastAsia"/>
          <w:bCs/>
          <w:sz w:val="24"/>
        </w:rPr>
        <w:t xml:space="preserve"> </w:t>
      </w:r>
      <w:r>
        <w:rPr>
          <w:rFonts w:hint="eastAsia"/>
          <w:bCs/>
          <w:sz w:val="24"/>
          <w:lang w:val="en-US" w:eastAsia="zh-CN"/>
        </w:rPr>
        <w:t>单例运行</w:t>
      </w:r>
    </w:p>
  </w:comment>
  <w:comment w:id="5" w:author="严鑫能" w:date="2020-09-18T19:15:00Z" w:initials="严鑫能">
    <w:p w14:paraId="793706EA">
      <w:pPr>
        <w:pStyle w:val="2"/>
      </w:pPr>
      <w:r>
        <w:rPr>
          <w:rFonts w:hint="eastAsia"/>
        </w:rPr>
        <w:t>刚开始确认不了具体数值，能确定的时候需要进行升版并明确，作为系统测试和设计验证的依据。</w:t>
      </w:r>
    </w:p>
    <w:p w14:paraId="7C43760E">
      <w:pPr>
        <w:pStyle w:val="2"/>
        <w:rPr>
          <w:rFonts w:hint="eastAsia"/>
        </w:rPr>
      </w:pPr>
      <w:r>
        <w:rPr>
          <w:rFonts w:hint="eastAsia"/>
        </w:rPr>
        <w:t>另外，跟技术要求的项目名称保持一致</w:t>
      </w:r>
    </w:p>
  </w:comment>
  <w:comment w:id="6" w:author="严鑫能" w:date="2020-09-18T19:00:00Z" w:initials="严鑫能">
    <w:p w14:paraId="6ECF4BAA">
      <w:pPr>
        <w:pStyle w:val="2"/>
      </w:pPr>
      <w:r>
        <w:rPr>
          <w:rFonts w:hint="eastAsia"/>
        </w:rPr>
        <w:t>建议增加“处理数据格式要求：.ecg”</w:t>
      </w:r>
    </w:p>
    <w:p w14:paraId="387A6B01">
      <w:pPr>
        <w:pStyle w:val="2"/>
        <w:rPr>
          <w:rFonts w:hint="eastAsia"/>
        </w:rPr>
      </w:pPr>
      <w:r>
        <w:rPr>
          <w:rFonts w:hint="eastAsia"/>
        </w:rPr>
        <w:t>建议增加“数据接口”要求，并作“使用限制”</w:t>
      </w:r>
    </w:p>
  </w:comment>
  <w:comment w:id="7" w:author="严鑫能" w:date="2020-09-18T19:01:00Z" w:initials="严鑫能">
    <w:p w14:paraId="6EC2710F">
      <w:pPr>
        <w:pStyle w:val="2"/>
      </w:pPr>
      <w:r>
        <w:rPr>
          <w:rFonts w:hint="eastAsia"/>
        </w:rPr>
        <w:t>增加“最大并发数”、“可靠性”、“维护性”、“效率”的要求，并进行验证</w:t>
      </w:r>
    </w:p>
  </w:comment>
  <w:comment w:id="8" w:author="20191115" w:date="2020-09-20T16:57:41Z" w:initials="2">
    <w:p w14:paraId="6B0B2007">
      <w:pPr>
        <w:pStyle w:val="2"/>
        <w:rPr>
          <w:rFonts w:hint="default" w:eastAsia="宋体"/>
          <w:lang w:val="en-US" w:eastAsia="zh-CN"/>
        </w:rPr>
      </w:pPr>
      <w:r>
        <w:rPr>
          <w:rFonts w:hint="eastAsia"/>
          <w:lang w:val="en-US" w:eastAsia="zh-CN"/>
        </w:rPr>
        <w:t>增加7.2.17、7.2.18、7.2.19、7.2.20</w:t>
      </w:r>
    </w:p>
  </w:comment>
  <w:comment w:id="9" w:author="严鑫能" w:date="2020-09-18T19:17:00Z" w:initials="严鑫能">
    <w:p w14:paraId="4A0E13B3">
      <w:pPr>
        <w:pStyle w:val="2"/>
        <w:rPr>
          <w:rFonts w:hint="eastAsia"/>
        </w:rPr>
      </w:pPr>
      <w:r>
        <w:rPr>
          <w:rFonts w:hint="eastAsia"/>
        </w:rPr>
        <w:t>密码是否有“密码规则”，比如几位，是否需要数字和字母相结合等。</w:t>
      </w:r>
    </w:p>
  </w:comment>
  <w:comment w:id="10" w:author="20191115" w:date="2020-09-20T16:36:14Z" w:initials="2">
    <w:p w14:paraId="67816DB7">
      <w:pPr>
        <w:pStyle w:val="2"/>
        <w:rPr>
          <w:rFonts w:hint="eastAsia" w:eastAsia="宋体"/>
          <w:lang w:val="en-US" w:eastAsia="zh-CN"/>
        </w:rPr>
      </w:pPr>
      <w:r>
        <w:rPr>
          <w:rFonts w:hint="eastAsia"/>
          <w:lang w:val="en-US" w:eastAsia="zh-CN"/>
        </w:rPr>
        <w:t>无</w:t>
      </w:r>
    </w:p>
  </w:comment>
  <w:comment w:id="11" w:author="严鑫能" w:date="2020-09-18T19:06:00Z" w:initials="严鑫能">
    <w:p w14:paraId="40346107">
      <w:pPr>
        <w:pStyle w:val="2"/>
      </w:pPr>
      <w:r>
        <w:rPr>
          <w:rFonts w:hint="eastAsia"/>
        </w:rPr>
        <w:t>无“</w:t>
      </w:r>
      <w:r>
        <w:rPr>
          <w:rFonts w:hint="eastAsia"/>
          <w:kern w:val="0"/>
          <w:sz w:val="24"/>
        </w:rPr>
        <w:t>对单个心搏类型进行修改</w:t>
      </w:r>
      <w:r>
        <w:rPr>
          <w:rFonts w:hint="eastAsia"/>
        </w:rPr>
        <w:t>”的要求</w:t>
      </w:r>
    </w:p>
  </w:comment>
  <w:comment w:id="12" w:author="20191115" w:date="2020-09-20T16:36:56Z" w:initials="2">
    <w:p w14:paraId="36037E1D">
      <w:pPr>
        <w:pStyle w:val="2"/>
      </w:pPr>
      <w:r>
        <w:rPr>
          <w:rFonts w:hint="eastAsia"/>
          <w:kern w:val="0"/>
          <w:szCs w:val="21"/>
          <w:lang w:val="en-US" w:eastAsia="zh-CN"/>
        </w:rPr>
        <w:t>增加</w:t>
      </w:r>
      <w:r>
        <w:rPr>
          <w:rFonts w:hint="eastAsia"/>
          <w:kern w:val="0"/>
          <w:szCs w:val="21"/>
        </w:rPr>
        <w:t>SOFT1_A1</w:t>
      </w:r>
      <w:r>
        <w:rPr>
          <w:rFonts w:hint="eastAsia"/>
          <w:kern w:val="0"/>
          <w:szCs w:val="21"/>
          <w:lang w:val="en-US" w:eastAsia="zh-CN"/>
        </w:rPr>
        <w:t>9</w:t>
      </w:r>
    </w:p>
  </w:comment>
  <w:comment w:id="13" w:author="严鑫能" w:date="2020-09-18T19:29:00Z" w:initials="严鑫能">
    <w:p w14:paraId="4C3D6DA3">
      <w:pPr>
        <w:pStyle w:val="2"/>
        <w:rPr>
          <w:rFonts w:hint="eastAsia"/>
        </w:rPr>
      </w:pPr>
      <w:r>
        <w:rPr>
          <w:rFonts w:hint="eastAsia"/>
        </w:rPr>
        <w:t>未纳入法规标准的要求，如G</w:t>
      </w:r>
      <w:r>
        <w:t>B/T25000</w:t>
      </w:r>
      <w:r>
        <w:rPr>
          <w:rFonts w:hint="eastAsia"/>
        </w:rPr>
        <w:t>.</w:t>
      </w:r>
      <w:r>
        <w:t>51</w:t>
      </w:r>
      <w:r>
        <w:rPr>
          <w:rFonts w:hint="eastAsia"/>
        </w:rPr>
        <w:t>、</w:t>
      </w:r>
      <w:r>
        <w:rPr>
          <w:rFonts w:hint="eastAsia"/>
          <w:kern w:val="0"/>
          <w:sz w:val="24"/>
        </w:rPr>
        <w:t>YY 0885-2013的要求</w:t>
      </w:r>
    </w:p>
  </w:comment>
  <w:comment w:id="14" w:author="20191115" w:date="2020-09-20T16:44:44Z" w:initials="2">
    <w:p w14:paraId="687B75B2">
      <w:pPr>
        <w:pStyle w:val="2"/>
        <w:rPr>
          <w:rFonts w:hint="default" w:eastAsia="宋体"/>
          <w:lang w:val="en-US" w:eastAsia="zh-CN"/>
        </w:rPr>
      </w:pPr>
      <w:r>
        <w:rPr>
          <w:rFonts w:hint="eastAsia"/>
          <w:lang w:val="en-US" w:eastAsia="zh-CN"/>
        </w:rPr>
        <w:t>加入9.10 法规要求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0A14FF" w15:done="1"/>
  <w15:commentEx w15:paraId="0E8E52A5" w15:done="1"/>
  <w15:commentEx w15:paraId="1C5D32D7" w15:done="1" w15:paraIdParent="0E8E52A5"/>
  <w15:commentEx w15:paraId="0BBD06F4" w15:done="1"/>
  <w15:commentEx w15:paraId="59940958" w15:done="1" w15:paraIdParent="0BBD06F4"/>
  <w15:commentEx w15:paraId="7C43760E" w15:done="1"/>
  <w15:commentEx w15:paraId="387A6B01" w15:done="1"/>
  <w15:commentEx w15:paraId="6EC2710F" w15:done="1"/>
  <w15:commentEx w15:paraId="6B0B2007" w15:done="1" w15:paraIdParent="6EC2710F"/>
  <w15:commentEx w15:paraId="4A0E13B3" w15:done="1"/>
  <w15:commentEx w15:paraId="67816DB7" w15:done="1" w15:paraIdParent="4A0E13B3"/>
  <w15:commentEx w15:paraId="40346107" w15:done="1"/>
  <w15:commentEx w15:paraId="36037E1D" w15:done="1" w15:paraIdParent="40346107"/>
  <w15:commentEx w15:paraId="4C3D6DA3" w15:done="1"/>
  <w15:commentEx w15:paraId="687B75B2" w15:done="1" w15:paraIdParent="4C3D6DA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0" w:author="小多 [2]" w:date="2020-09-23T10:32:40Z">
      <w:r>
        <w:rPr>
          <w:rFonts w:hint="eastAsia"/>
          <w:sz w:val="13"/>
          <w:szCs w:val="13"/>
        </w:rPr>
        <w:delText>版权所有，未经允许不得复制！</w:delText>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1" w:author="小多 [2]" w:date="2020-09-23T10:29:50Z">
      <w:r>
        <w:rPr>
          <w:sz w:val="13"/>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del>
    <w:del w:id="3" w:author="小多 [2]" w:date="2020-09-23T10:29:58Z">
      <w:r>
        <w:rPr>
          <w:rFonts w:hint="eastAsia"/>
          <w:sz w:val="13"/>
          <w:szCs w:val="13"/>
        </w:rPr>
        <w:delText>版权所有，未经允许不得复制！</w:delText>
      </w:r>
    </w:del>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r>
      <w:rPr>
        <w:sz w:val="13"/>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del w:id="4" w:author="小多 [2]" w:date="2020-09-23T10:29:53Z">
      <w:r>
        <w:rPr>
          <w:rFonts w:hint="eastAsia"/>
          <w:sz w:val="13"/>
          <w:szCs w:val="13"/>
        </w:rPr>
        <w:delText>版权所有，未经允许不得复制！</w:delText>
      </w:r>
    </w:de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7"/>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16"/>
              <w:rFonts w:hint="eastAsia" w:ascii="黑体" w:eastAsia="黑体"/>
              <w:sz w:val="24"/>
            </w:rPr>
            <w:t>共</w:t>
          </w:r>
          <w:r>
            <w:rPr>
              <w:rStyle w:val="16"/>
              <w:rFonts w:hint="eastAsia"/>
              <w:sz w:val="18"/>
              <w:szCs w:val="18"/>
            </w:rPr>
            <w:fldChar w:fldCharType="begin"/>
          </w:r>
          <w:r>
            <w:rPr>
              <w:rStyle w:val="16"/>
              <w:rFonts w:hint="eastAsia"/>
              <w:sz w:val="18"/>
              <w:szCs w:val="18"/>
            </w:rPr>
            <w:instrText xml:space="preserve"> NUMPAGES </w:instrText>
          </w:r>
          <w:r>
            <w:rPr>
              <w:rStyle w:val="16"/>
              <w:rFonts w:hint="eastAsia"/>
              <w:sz w:val="18"/>
              <w:szCs w:val="18"/>
            </w:rPr>
            <w:fldChar w:fldCharType="separate"/>
          </w:r>
          <w:r>
            <w:rPr>
              <w:rStyle w:val="16"/>
              <w:rFonts w:hint="eastAsia"/>
              <w:sz w:val="18"/>
              <w:szCs w:val="18"/>
            </w:rPr>
            <w:t>17</w:t>
          </w:r>
          <w:r>
            <w:rPr>
              <w:rStyle w:val="16"/>
              <w:rFonts w:hint="eastAsia"/>
              <w:sz w:val="18"/>
              <w:szCs w:val="18"/>
            </w:rPr>
            <w:fldChar w:fldCharType="end"/>
          </w:r>
          <w:r>
            <w:rPr>
              <w:rStyle w:val="16"/>
              <w:rFonts w:hint="eastAsia" w:ascii="黑体" w:eastAsia="黑体"/>
              <w:sz w:val="24"/>
            </w:rPr>
            <w:t>页第</w:t>
          </w:r>
          <w:r>
            <w:rPr>
              <w:rStyle w:val="16"/>
              <w:rFonts w:hint="eastAsia"/>
              <w:sz w:val="18"/>
              <w:szCs w:val="18"/>
            </w:rPr>
            <w:fldChar w:fldCharType="begin"/>
          </w:r>
          <w:r>
            <w:rPr>
              <w:rStyle w:val="16"/>
              <w:rFonts w:hint="eastAsia"/>
              <w:sz w:val="18"/>
              <w:szCs w:val="18"/>
            </w:rPr>
            <w:instrText xml:space="preserve"> PAGE </w:instrText>
          </w:r>
          <w:r>
            <w:rPr>
              <w:rStyle w:val="16"/>
              <w:rFonts w:hint="eastAsia"/>
              <w:sz w:val="18"/>
              <w:szCs w:val="18"/>
            </w:rPr>
            <w:fldChar w:fldCharType="separate"/>
          </w:r>
          <w:r>
            <w:rPr>
              <w:rStyle w:val="16"/>
              <w:rFonts w:hint="eastAsia"/>
              <w:sz w:val="18"/>
              <w:szCs w:val="18"/>
            </w:rPr>
            <w:t>1</w:t>
          </w:r>
          <w:r>
            <w:rPr>
              <w:rStyle w:val="16"/>
              <w:rFonts w:hint="eastAsia"/>
              <w:sz w:val="18"/>
              <w:szCs w:val="18"/>
            </w:rPr>
            <w:fldChar w:fldCharType="end"/>
          </w:r>
          <w:r>
            <w:rPr>
              <w:rStyle w:val="16"/>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5799"/>
    <w:multiLevelType w:val="singleLevel"/>
    <w:tmpl w:val="82235799"/>
    <w:lvl w:ilvl="0" w:tentative="0">
      <w:start w:val="1"/>
      <w:numFmt w:val="decimal"/>
      <w:suff w:val="nothing"/>
      <w:lvlText w:val="（%1）"/>
      <w:lvlJc w:val="left"/>
    </w:lvl>
  </w:abstractNum>
  <w:abstractNum w:abstractNumId="1">
    <w:nsid w:val="A91F8C8A"/>
    <w:multiLevelType w:val="singleLevel"/>
    <w:tmpl w:val="A91F8C8A"/>
    <w:lvl w:ilvl="0" w:tentative="0">
      <w:start w:val="1"/>
      <w:numFmt w:val="decimal"/>
      <w:suff w:val="nothing"/>
      <w:lvlText w:val="（%1）"/>
      <w:lvlJc w:val="left"/>
    </w:lvl>
  </w:abstractNum>
  <w:abstractNum w:abstractNumId="2">
    <w:nsid w:val="B014C806"/>
    <w:multiLevelType w:val="singleLevel"/>
    <w:tmpl w:val="B014C806"/>
    <w:lvl w:ilvl="0" w:tentative="0">
      <w:start w:val="1"/>
      <w:numFmt w:val="decimal"/>
      <w:suff w:val="nothing"/>
      <w:lvlText w:val="（%1）"/>
      <w:lvlJc w:val="left"/>
    </w:lvl>
  </w:abstractNum>
  <w:abstractNum w:abstractNumId="3">
    <w:nsid w:val="BD218D28"/>
    <w:multiLevelType w:val="singleLevel"/>
    <w:tmpl w:val="BD218D28"/>
    <w:lvl w:ilvl="0" w:tentative="0">
      <w:start w:val="1"/>
      <w:numFmt w:val="decimal"/>
      <w:suff w:val="nothing"/>
      <w:lvlText w:val="（%1）"/>
      <w:lvlJc w:val="left"/>
    </w:lvl>
  </w:abstractNum>
  <w:abstractNum w:abstractNumId="4">
    <w:nsid w:val="DB63191A"/>
    <w:multiLevelType w:val="singleLevel"/>
    <w:tmpl w:val="DB63191A"/>
    <w:lvl w:ilvl="0" w:tentative="0">
      <w:start w:val="1"/>
      <w:numFmt w:val="decimal"/>
      <w:suff w:val="nothing"/>
      <w:lvlText w:val="（%1）"/>
      <w:lvlJc w:val="left"/>
    </w:lvl>
  </w:abstractNum>
  <w:abstractNum w:abstractNumId="5">
    <w:nsid w:val="E2491417"/>
    <w:multiLevelType w:val="singleLevel"/>
    <w:tmpl w:val="E2491417"/>
    <w:lvl w:ilvl="0" w:tentative="0">
      <w:start w:val="1"/>
      <w:numFmt w:val="decimal"/>
      <w:suff w:val="nothing"/>
      <w:lvlText w:val="（%1）"/>
      <w:lvlJc w:val="left"/>
    </w:lvl>
  </w:abstractNum>
  <w:abstractNum w:abstractNumId="6">
    <w:nsid w:val="E990FA80"/>
    <w:multiLevelType w:val="singleLevel"/>
    <w:tmpl w:val="E990FA80"/>
    <w:lvl w:ilvl="0" w:tentative="0">
      <w:start w:val="1"/>
      <w:numFmt w:val="decimal"/>
      <w:suff w:val="nothing"/>
      <w:lvlText w:val="（%1）"/>
      <w:lvlJc w:val="left"/>
    </w:lvl>
  </w:abstractNum>
  <w:abstractNum w:abstractNumId="7">
    <w:nsid w:val="EF4F6D6D"/>
    <w:multiLevelType w:val="singleLevel"/>
    <w:tmpl w:val="EF4F6D6D"/>
    <w:lvl w:ilvl="0" w:tentative="0">
      <w:start w:val="1"/>
      <w:numFmt w:val="decimal"/>
      <w:suff w:val="nothing"/>
      <w:lvlText w:val="（%1）"/>
      <w:lvlJc w:val="left"/>
    </w:lvl>
  </w:abstractNum>
  <w:abstractNum w:abstractNumId="8">
    <w:nsid w:val="EF52216B"/>
    <w:multiLevelType w:val="singleLevel"/>
    <w:tmpl w:val="EF52216B"/>
    <w:lvl w:ilvl="0" w:tentative="0">
      <w:start w:val="1"/>
      <w:numFmt w:val="decimal"/>
      <w:suff w:val="nothing"/>
      <w:lvlText w:val="（%1）"/>
      <w:lvlJc w:val="left"/>
    </w:lvl>
  </w:abstractNum>
  <w:abstractNum w:abstractNumId="9">
    <w:nsid w:val="0E26C038"/>
    <w:multiLevelType w:val="singleLevel"/>
    <w:tmpl w:val="0E26C038"/>
    <w:lvl w:ilvl="0" w:tentative="0">
      <w:start w:val="1"/>
      <w:numFmt w:val="decimal"/>
      <w:suff w:val="nothing"/>
      <w:lvlText w:val="（%1）"/>
      <w:lvlJc w:val="left"/>
    </w:lvl>
  </w:abstractNum>
  <w:abstractNum w:abstractNumId="10">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956EAC9"/>
    <w:multiLevelType w:val="singleLevel"/>
    <w:tmpl w:val="2956EAC9"/>
    <w:lvl w:ilvl="0" w:tentative="0">
      <w:start w:val="1"/>
      <w:numFmt w:val="decimal"/>
      <w:suff w:val="nothing"/>
      <w:lvlText w:val="（%1）"/>
      <w:lvlJc w:val="left"/>
    </w:lvl>
  </w:abstractNum>
  <w:abstractNum w:abstractNumId="13">
    <w:nsid w:val="2A1B6B07"/>
    <w:multiLevelType w:val="singleLevel"/>
    <w:tmpl w:val="2A1B6B07"/>
    <w:lvl w:ilvl="0" w:tentative="0">
      <w:start w:val="1"/>
      <w:numFmt w:val="decimal"/>
      <w:suff w:val="nothing"/>
      <w:lvlText w:val="（%1）"/>
      <w:lvlJc w:val="left"/>
    </w:lvl>
  </w:abstractNum>
  <w:abstractNum w:abstractNumId="14">
    <w:nsid w:val="3C243737"/>
    <w:multiLevelType w:val="singleLevel"/>
    <w:tmpl w:val="3C243737"/>
    <w:lvl w:ilvl="0" w:tentative="0">
      <w:start w:val="1"/>
      <w:numFmt w:val="decimal"/>
      <w:suff w:val="nothing"/>
      <w:lvlText w:val="（%1）"/>
      <w:lvlJc w:val="left"/>
    </w:lvl>
  </w:abstractNum>
  <w:abstractNum w:abstractNumId="15">
    <w:nsid w:val="3EDB8FC4"/>
    <w:multiLevelType w:val="singleLevel"/>
    <w:tmpl w:val="3EDB8FC4"/>
    <w:lvl w:ilvl="0" w:tentative="0">
      <w:start w:val="1"/>
      <w:numFmt w:val="decimal"/>
      <w:suff w:val="nothing"/>
      <w:lvlText w:val="（%1）"/>
      <w:lvlJc w:val="left"/>
    </w:lvl>
  </w:abstractNum>
  <w:abstractNum w:abstractNumId="16">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0168D3B"/>
    <w:multiLevelType w:val="singleLevel"/>
    <w:tmpl w:val="70168D3B"/>
    <w:lvl w:ilvl="0" w:tentative="0">
      <w:start w:val="1"/>
      <w:numFmt w:val="decimal"/>
      <w:suff w:val="nothing"/>
      <w:lvlText w:val="（%1）"/>
      <w:lvlJc w:val="left"/>
    </w:lvl>
  </w:abstractNum>
  <w:abstractNum w:abstractNumId="18">
    <w:nsid w:val="7433727E"/>
    <w:multiLevelType w:val="singleLevel"/>
    <w:tmpl w:val="7433727E"/>
    <w:lvl w:ilvl="0" w:tentative="0">
      <w:start w:val="1"/>
      <w:numFmt w:val="decimal"/>
      <w:suff w:val="nothing"/>
      <w:lvlText w:val="（%1）"/>
      <w:lvlJc w:val="left"/>
    </w:lvl>
  </w:abstractNum>
  <w:abstractNum w:abstractNumId="19">
    <w:nsid w:val="7F15C807"/>
    <w:multiLevelType w:val="singleLevel"/>
    <w:tmpl w:val="7F15C807"/>
    <w:lvl w:ilvl="0" w:tentative="0">
      <w:start w:val="1"/>
      <w:numFmt w:val="decimal"/>
      <w:suff w:val="nothing"/>
      <w:lvlText w:val="（%1）"/>
      <w:lvlJc w:val="left"/>
    </w:lvl>
  </w:abstractNum>
  <w:num w:numId="1">
    <w:abstractNumId w:val="10"/>
  </w:num>
  <w:num w:numId="2">
    <w:abstractNumId w:val="11"/>
  </w:num>
  <w:num w:numId="3">
    <w:abstractNumId w:val="16"/>
  </w:num>
  <w:num w:numId="4">
    <w:abstractNumId w:val="0"/>
  </w:num>
  <w:num w:numId="5">
    <w:abstractNumId w:val="2"/>
  </w:num>
  <w:num w:numId="6">
    <w:abstractNumId w:val="7"/>
  </w:num>
  <w:num w:numId="7">
    <w:abstractNumId w:val="12"/>
  </w:num>
  <w:num w:numId="8">
    <w:abstractNumId w:val="19"/>
  </w:num>
  <w:num w:numId="9">
    <w:abstractNumId w:val="8"/>
  </w:num>
  <w:num w:numId="10">
    <w:abstractNumId w:val="13"/>
  </w:num>
  <w:num w:numId="11">
    <w:abstractNumId w:val="17"/>
  </w:num>
  <w:num w:numId="12">
    <w:abstractNumId w:val="1"/>
  </w:num>
  <w:num w:numId="13">
    <w:abstractNumId w:val="5"/>
  </w:num>
  <w:num w:numId="14">
    <w:abstractNumId w:val="9"/>
  </w:num>
  <w:num w:numId="15">
    <w:abstractNumId w:val="15"/>
  </w:num>
  <w:num w:numId="16">
    <w:abstractNumId w:val="3"/>
  </w:num>
  <w:num w:numId="17">
    <w:abstractNumId w:val="4"/>
  </w:num>
  <w:num w:numId="18">
    <w:abstractNumId w:val="6"/>
  </w:num>
  <w:num w:numId="19">
    <w:abstractNumId w:val="18"/>
  </w:num>
  <w:num w:numId="2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ngting">
    <w15:presenceInfo w15:providerId="None" w15:userId="zhangting"/>
  </w15:person>
  <w15:person w15:author="严鑫能">
    <w15:presenceInfo w15:providerId="None" w15:userId="严鑫能"/>
  </w15:person>
  <w15:person w15:author="20191115">
    <w15:presenceInfo w15:providerId="None" w15:userId="20191115"/>
  </w15:person>
  <w15:person w15:author="小多">
    <w15:presenceInfo w15:providerId="None" w15:userId="小多"/>
  </w15:person>
  <w15:person w15:author="小多 [2]">
    <w15:presenceInfo w15:providerId="WPS Office" w15:userId="1086306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06861"/>
    <w:rsid w:val="00020B86"/>
    <w:rsid w:val="00022203"/>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0336"/>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2B55"/>
    <w:rsid w:val="001C413A"/>
    <w:rsid w:val="001D0DB4"/>
    <w:rsid w:val="001D6201"/>
    <w:rsid w:val="001D6D0E"/>
    <w:rsid w:val="001E2015"/>
    <w:rsid w:val="001E2B25"/>
    <w:rsid w:val="001F2CF3"/>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64CEF"/>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01E1"/>
    <w:rsid w:val="00302CC4"/>
    <w:rsid w:val="00305FD3"/>
    <w:rsid w:val="003117DF"/>
    <w:rsid w:val="003146F7"/>
    <w:rsid w:val="0031736E"/>
    <w:rsid w:val="00320894"/>
    <w:rsid w:val="0032639A"/>
    <w:rsid w:val="0032659E"/>
    <w:rsid w:val="0032756F"/>
    <w:rsid w:val="00327AB9"/>
    <w:rsid w:val="00330C9B"/>
    <w:rsid w:val="00330E7F"/>
    <w:rsid w:val="00334185"/>
    <w:rsid w:val="0033504A"/>
    <w:rsid w:val="00337708"/>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34B1"/>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35A29"/>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4F7BEB"/>
    <w:rsid w:val="00503175"/>
    <w:rsid w:val="0050540E"/>
    <w:rsid w:val="00511045"/>
    <w:rsid w:val="00511868"/>
    <w:rsid w:val="0052573A"/>
    <w:rsid w:val="00525924"/>
    <w:rsid w:val="00527D2A"/>
    <w:rsid w:val="00535AA5"/>
    <w:rsid w:val="00540720"/>
    <w:rsid w:val="00541214"/>
    <w:rsid w:val="005550F9"/>
    <w:rsid w:val="00556CD4"/>
    <w:rsid w:val="00557E00"/>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26D36"/>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09C5"/>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84F84"/>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9C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7572E"/>
    <w:rsid w:val="008830DD"/>
    <w:rsid w:val="00883EB8"/>
    <w:rsid w:val="00883F75"/>
    <w:rsid w:val="008906C0"/>
    <w:rsid w:val="00891B9C"/>
    <w:rsid w:val="0089458C"/>
    <w:rsid w:val="00895266"/>
    <w:rsid w:val="00896FB8"/>
    <w:rsid w:val="008B2376"/>
    <w:rsid w:val="008B7E25"/>
    <w:rsid w:val="008C4DEF"/>
    <w:rsid w:val="008D0BB9"/>
    <w:rsid w:val="008E3979"/>
    <w:rsid w:val="008F4A57"/>
    <w:rsid w:val="008F5546"/>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1D4"/>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5E0"/>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00C8"/>
    <w:rsid w:val="00B32D78"/>
    <w:rsid w:val="00B3424A"/>
    <w:rsid w:val="00B34844"/>
    <w:rsid w:val="00B351B4"/>
    <w:rsid w:val="00B35748"/>
    <w:rsid w:val="00B37721"/>
    <w:rsid w:val="00B43464"/>
    <w:rsid w:val="00B446F8"/>
    <w:rsid w:val="00B5427D"/>
    <w:rsid w:val="00B54594"/>
    <w:rsid w:val="00B570E2"/>
    <w:rsid w:val="00B57897"/>
    <w:rsid w:val="00B61BE4"/>
    <w:rsid w:val="00B61C51"/>
    <w:rsid w:val="00B63AF4"/>
    <w:rsid w:val="00B65F6E"/>
    <w:rsid w:val="00B71563"/>
    <w:rsid w:val="00B7243E"/>
    <w:rsid w:val="00B743E7"/>
    <w:rsid w:val="00B75C4F"/>
    <w:rsid w:val="00B80216"/>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1B5D"/>
    <w:rsid w:val="00CE69F4"/>
    <w:rsid w:val="00CF334D"/>
    <w:rsid w:val="00CF43BE"/>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EE2C79"/>
    <w:rsid w:val="00EE6D4E"/>
    <w:rsid w:val="00F017A1"/>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26DC"/>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2C4C1D"/>
    <w:rsid w:val="01856CAE"/>
    <w:rsid w:val="0192213C"/>
    <w:rsid w:val="01B45CDB"/>
    <w:rsid w:val="01D15B0E"/>
    <w:rsid w:val="01DC5F91"/>
    <w:rsid w:val="021055F1"/>
    <w:rsid w:val="027F0FB0"/>
    <w:rsid w:val="02A307E4"/>
    <w:rsid w:val="02B211EC"/>
    <w:rsid w:val="02E4272D"/>
    <w:rsid w:val="03413EEB"/>
    <w:rsid w:val="03446093"/>
    <w:rsid w:val="0370281A"/>
    <w:rsid w:val="03823F26"/>
    <w:rsid w:val="038438E6"/>
    <w:rsid w:val="03C94F11"/>
    <w:rsid w:val="03F03D60"/>
    <w:rsid w:val="03F842EF"/>
    <w:rsid w:val="043D248D"/>
    <w:rsid w:val="04793717"/>
    <w:rsid w:val="04B74232"/>
    <w:rsid w:val="04BA057D"/>
    <w:rsid w:val="04E448FF"/>
    <w:rsid w:val="05394D20"/>
    <w:rsid w:val="05582EA7"/>
    <w:rsid w:val="05D97858"/>
    <w:rsid w:val="05EF0097"/>
    <w:rsid w:val="066238BF"/>
    <w:rsid w:val="06C9742C"/>
    <w:rsid w:val="06D44CC5"/>
    <w:rsid w:val="0729386B"/>
    <w:rsid w:val="0744187B"/>
    <w:rsid w:val="074755F0"/>
    <w:rsid w:val="078326B5"/>
    <w:rsid w:val="07957675"/>
    <w:rsid w:val="07E4044A"/>
    <w:rsid w:val="07E627FC"/>
    <w:rsid w:val="07F324D8"/>
    <w:rsid w:val="083354ED"/>
    <w:rsid w:val="08341247"/>
    <w:rsid w:val="08410194"/>
    <w:rsid w:val="08546052"/>
    <w:rsid w:val="08650E7E"/>
    <w:rsid w:val="08B62C31"/>
    <w:rsid w:val="08C66E4F"/>
    <w:rsid w:val="08CB4573"/>
    <w:rsid w:val="08E40BA5"/>
    <w:rsid w:val="08F16F04"/>
    <w:rsid w:val="091D2ADF"/>
    <w:rsid w:val="092754B5"/>
    <w:rsid w:val="0934576F"/>
    <w:rsid w:val="09795463"/>
    <w:rsid w:val="098173F1"/>
    <w:rsid w:val="09A10967"/>
    <w:rsid w:val="09C1428A"/>
    <w:rsid w:val="09D70C8D"/>
    <w:rsid w:val="0A053DA0"/>
    <w:rsid w:val="0A1974EF"/>
    <w:rsid w:val="0A3647C4"/>
    <w:rsid w:val="0A390908"/>
    <w:rsid w:val="0A470F13"/>
    <w:rsid w:val="0A641C2B"/>
    <w:rsid w:val="0A6D2757"/>
    <w:rsid w:val="0AE26FCA"/>
    <w:rsid w:val="0AE301ED"/>
    <w:rsid w:val="0B4D72B0"/>
    <w:rsid w:val="0B59570E"/>
    <w:rsid w:val="0B6338F3"/>
    <w:rsid w:val="0B751DC1"/>
    <w:rsid w:val="0B7B1856"/>
    <w:rsid w:val="0BBE643B"/>
    <w:rsid w:val="0BCB4139"/>
    <w:rsid w:val="0BE114CA"/>
    <w:rsid w:val="0BF7479D"/>
    <w:rsid w:val="0C2B60B2"/>
    <w:rsid w:val="0C3620A5"/>
    <w:rsid w:val="0C3E1488"/>
    <w:rsid w:val="0C6A0FAC"/>
    <w:rsid w:val="0CA65A21"/>
    <w:rsid w:val="0CC90509"/>
    <w:rsid w:val="0D014892"/>
    <w:rsid w:val="0D01611F"/>
    <w:rsid w:val="0D131614"/>
    <w:rsid w:val="0D4B7DFB"/>
    <w:rsid w:val="0D4C0119"/>
    <w:rsid w:val="0D7211F8"/>
    <w:rsid w:val="0D901088"/>
    <w:rsid w:val="0D9C79A7"/>
    <w:rsid w:val="0DA352F4"/>
    <w:rsid w:val="0DBA2641"/>
    <w:rsid w:val="0DC306A4"/>
    <w:rsid w:val="0DC60F96"/>
    <w:rsid w:val="0DDD3F26"/>
    <w:rsid w:val="0DF2236B"/>
    <w:rsid w:val="0E1B18AD"/>
    <w:rsid w:val="0E373C37"/>
    <w:rsid w:val="0E382D5D"/>
    <w:rsid w:val="0E455838"/>
    <w:rsid w:val="0E720A52"/>
    <w:rsid w:val="0E7234F8"/>
    <w:rsid w:val="0E8A6EFD"/>
    <w:rsid w:val="0E8E2B42"/>
    <w:rsid w:val="0F00066F"/>
    <w:rsid w:val="0F010F8C"/>
    <w:rsid w:val="0F1711E4"/>
    <w:rsid w:val="0F341087"/>
    <w:rsid w:val="0F4C3881"/>
    <w:rsid w:val="0F842A79"/>
    <w:rsid w:val="0F9144B8"/>
    <w:rsid w:val="0FAD5832"/>
    <w:rsid w:val="0FCD0A86"/>
    <w:rsid w:val="0FCF1DE2"/>
    <w:rsid w:val="0FD42DB7"/>
    <w:rsid w:val="0FE57F21"/>
    <w:rsid w:val="0FEF6EDE"/>
    <w:rsid w:val="0FF64261"/>
    <w:rsid w:val="0FFA73CB"/>
    <w:rsid w:val="104065C8"/>
    <w:rsid w:val="10583CE6"/>
    <w:rsid w:val="105F47FB"/>
    <w:rsid w:val="108322DC"/>
    <w:rsid w:val="10A17E73"/>
    <w:rsid w:val="10BC0114"/>
    <w:rsid w:val="10E333AC"/>
    <w:rsid w:val="11494B55"/>
    <w:rsid w:val="117652FF"/>
    <w:rsid w:val="11964D67"/>
    <w:rsid w:val="11D35EBB"/>
    <w:rsid w:val="11FF232D"/>
    <w:rsid w:val="120F307D"/>
    <w:rsid w:val="122A6407"/>
    <w:rsid w:val="12314AC9"/>
    <w:rsid w:val="125B7126"/>
    <w:rsid w:val="12675A0C"/>
    <w:rsid w:val="128A06AE"/>
    <w:rsid w:val="128E6B25"/>
    <w:rsid w:val="12920A57"/>
    <w:rsid w:val="12BD26FB"/>
    <w:rsid w:val="12E92927"/>
    <w:rsid w:val="13274A01"/>
    <w:rsid w:val="134F6B5E"/>
    <w:rsid w:val="136541CF"/>
    <w:rsid w:val="137C3398"/>
    <w:rsid w:val="13A25107"/>
    <w:rsid w:val="13A36D01"/>
    <w:rsid w:val="13AC1227"/>
    <w:rsid w:val="13B943FA"/>
    <w:rsid w:val="13BB7C26"/>
    <w:rsid w:val="13BF6CA8"/>
    <w:rsid w:val="13C670BE"/>
    <w:rsid w:val="1416741B"/>
    <w:rsid w:val="144A142E"/>
    <w:rsid w:val="147574D2"/>
    <w:rsid w:val="14CC0F99"/>
    <w:rsid w:val="14D03094"/>
    <w:rsid w:val="14F661D5"/>
    <w:rsid w:val="157830F0"/>
    <w:rsid w:val="160C4AFB"/>
    <w:rsid w:val="161072F3"/>
    <w:rsid w:val="161842AE"/>
    <w:rsid w:val="161F3D4D"/>
    <w:rsid w:val="168A69F4"/>
    <w:rsid w:val="16941739"/>
    <w:rsid w:val="16A37F97"/>
    <w:rsid w:val="16AD32FA"/>
    <w:rsid w:val="16C458BD"/>
    <w:rsid w:val="16CC2481"/>
    <w:rsid w:val="16E11DDC"/>
    <w:rsid w:val="16EB0180"/>
    <w:rsid w:val="170B7CD4"/>
    <w:rsid w:val="176C6C5B"/>
    <w:rsid w:val="17941126"/>
    <w:rsid w:val="179D01ED"/>
    <w:rsid w:val="17D4479E"/>
    <w:rsid w:val="17D64923"/>
    <w:rsid w:val="17E272DD"/>
    <w:rsid w:val="180E6BD8"/>
    <w:rsid w:val="18207F25"/>
    <w:rsid w:val="18384B96"/>
    <w:rsid w:val="18511E1A"/>
    <w:rsid w:val="18700CAD"/>
    <w:rsid w:val="1872602F"/>
    <w:rsid w:val="18A97D0A"/>
    <w:rsid w:val="18B825C5"/>
    <w:rsid w:val="18C6376C"/>
    <w:rsid w:val="18CA2403"/>
    <w:rsid w:val="191158D4"/>
    <w:rsid w:val="191C3DA2"/>
    <w:rsid w:val="19754A11"/>
    <w:rsid w:val="19A6405B"/>
    <w:rsid w:val="19B17EEB"/>
    <w:rsid w:val="19B816B0"/>
    <w:rsid w:val="1A1D73D8"/>
    <w:rsid w:val="1A255EA4"/>
    <w:rsid w:val="1A2D2A84"/>
    <w:rsid w:val="1A5713C0"/>
    <w:rsid w:val="1A69496D"/>
    <w:rsid w:val="1AC01221"/>
    <w:rsid w:val="1AF1546C"/>
    <w:rsid w:val="1B3F15D2"/>
    <w:rsid w:val="1B640E31"/>
    <w:rsid w:val="1B64744C"/>
    <w:rsid w:val="1B780495"/>
    <w:rsid w:val="1BBA209E"/>
    <w:rsid w:val="1BEE6B10"/>
    <w:rsid w:val="1BF77512"/>
    <w:rsid w:val="1C075264"/>
    <w:rsid w:val="1C1D2A18"/>
    <w:rsid w:val="1C587E3D"/>
    <w:rsid w:val="1C7758C2"/>
    <w:rsid w:val="1C8E464F"/>
    <w:rsid w:val="1C995603"/>
    <w:rsid w:val="1CB87C16"/>
    <w:rsid w:val="1CDC0AEE"/>
    <w:rsid w:val="1CF91D93"/>
    <w:rsid w:val="1D0572CD"/>
    <w:rsid w:val="1D4B5B26"/>
    <w:rsid w:val="1D644223"/>
    <w:rsid w:val="1D8127B9"/>
    <w:rsid w:val="1D91658E"/>
    <w:rsid w:val="1DC40126"/>
    <w:rsid w:val="1DC96FDD"/>
    <w:rsid w:val="1DED2623"/>
    <w:rsid w:val="1E0522C5"/>
    <w:rsid w:val="1E130D3B"/>
    <w:rsid w:val="1E4009B0"/>
    <w:rsid w:val="1E477E08"/>
    <w:rsid w:val="1E821627"/>
    <w:rsid w:val="1EA361D5"/>
    <w:rsid w:val="1EBD3003"/>
    <w:rsid w:val="1EEA0800"/>
    <w:rsid w:val="1EFF245E"/>
    <w:rsid w:val="1F343BCF"/>
    <w:rsid w:val="1F855C4E"/>
    <w:rsid w:val="1F9F7C4A"/>
    <w:rsid w:val="1FBF5BB0"/>
    <w:rsid w:val="1FF974E5"/>
    <w:rsid w:val="200871CE"/>
    <w:rsid w:val="202138C8"/>
    <w:rsid w:val="20472A65"/>
    <w:rsid w:val="204D4CBE"/>
    <w:rsid w:val="20663AAE"/>
    <w:rsid w:val="207F364D"/>
    <w:rsid w:val="20E668DA"/>
    <w:rsid w:val="21363667"/>
    <w:rsid w:val="217C225B"/>
    <w:rsid w:val="217E3357"/>
    <w:rsid w:val="21AD2259"/>
    <w:rsid w:val="21B57008"/>
    <w:rsid w:val="21BC7182"/>
    <w:rsid w:val="226051CD"/>
    <w:rsid w:val="22750769"/>
    <w:rsid w:val="22A54B20"/>
    <w:rsid w:val="22B23144"/>
    <w:rsid w:val="22DB4643"/>
    <w:rsid w:val="2318278E"/>
    <w:rsid w:val="23407470"/>
    <w:rsid w:val="236760CA"/>
    <w:rsid w:val="23711B80"/>
    <w:rsid w:val="2384776E"/>
    <w:rsid w:val="238516F3"/>
    <w:rsid w:val="23BC170D"/>
    <w:rsid w:val="23C1758C"/>
    <w:rsid w:val="23C61A28"/>
    <w:rsid w:val="23CA719C"/>
    <w:rsid w:val="23E40B57"/>
    <w:rsid w:val="23E82173"/>
    <w:rsid w:val="23FA5F3C"/>
    <w:rsid w:val="24071583"/>
    <w:rsid w:val="24677B58"/>
    <w:rsid w:val="24762B80"/>
    <w:rsid w:val="24961032"/>
    <w:rsid w:val="24A72342"/>
    <w:rsid w:val="24C13DAE"/>
    <w:rsid w:val="24C251C1"/>
    <w:rsid w:val="24D60C9A"/>
    <w:rsid w:val="25670004"/>
    <w:rsid w:val="257D7F73"/>
    <w:rsid w:val="25913DBA"/>
    <w:rsid w:val="25A004E9"/>
    <w:rsid w:val="25AD4579"/>
    <w:rsid w:val="25BA50DE"/>
    <w:rsid w:val="25BD6B58"/>
    <w:rsid w:val="25E82D56"/>
    <w:rsid w:val="2633422B"/>
    <w:rsid w:val="26D42DF3"/>
    <w:rsid w:val="2720676D"/>
    <w:rsid w:val="272235E0"/>
    <w:rsid w:val="27635972"/>
    <w:rsid w:val="27904BAF"/>
    <w:rsid w:val="27B21455"/>
    <w:rsid w:val="27E74F21"/>
    <w:rsid w:val="27EA1A7C"/>
    <w:rsid w:val="27EA3496"/>
    <w:rsid w:val="280226E6"/>
    <w:rsid w:val="28F0712F"/>
    <w:rsid w:val="28FE1D44"/>
    <w:rsid w:val="290603AD"/>
    <w:rsid w:val="291045B1"/>
    <w:rsid w:val="29363BB8"/>
    <w:rsid w:val="296179E6"/>
    <w:rsid w:val="297E16F9"/>
    <w:rsid w:val="29D9267A"/>
    <w:rsid w:val="29DE3C0B"/>
    <w:rsid w:val="29E410BF"/>
    <w:rsid w:val="29F15DEC"/>
    <w:rsid w:val="2A087E76"/>
    <w:rsid w:val="2A0E73D5"/>
    <w:rsid w:val="2A5A5FA8"/>
    <w:rsid w:val="2A5C6F4A"/>
    <w:rsid w:val="2A6B7BF2"/>
    <w:rsid w:val="2A9668FD"/>
    <w:rsid w:val="2A9D2E7A"/>
    <w:rsid w:val="2AAA4CE9"/>
    <w:rsid w:val="2AD709C6"/>
    <w:rsid w:val="2AE7031E"/>
    <w:rsid w:val="2AEB70B5"/>
    <w:rsid w:val="2AF63320"/>
    <w:rsid w:val="2B5F3CEF"/>
    <w:rsid w:val="2B7F1681"/>
    <w:rsid w:val="2BAC5D00"/>
    <w:rsid w:val="2BB91A59"/>
    <w:rsid w:val="2C517980"/>
    <w:rsid w:val="2C5730E3"/>
    <w:rsid w:val="2C5B228B"/>
    <w:rsid w:val="2C5B5D61"/>
    <w:rsid w:val="2CB1285F"/>
    <w:rsid w:val="2CB512D3"/>
    <w:rsid w:val="2CBF7D77"/>
    <w:rsid w:val="2CCE3896"/>
    <w:rsid w:val="2CE535F9"/>
    <w:rsid w:val="2D3336B2"/>
    <w:rsid w:val="2D4A45AC"/>
    <w:rsid w:val="2D5E4CB0"/>
    <w:rsid w:val="2D804B36"/>
    <w:rsid w:val="2D935BAA"/>
    <w:rsid w:val="2DBF0894"/>
    <w:rsid w:val="2DC4600E"/>
    <w:rsid w:val="2DC97AE5"/>
    <w:rsid w:val="2E1634CC"/>
    <w:rsid w:val="2E4229C1"/>
    <w:rsid w:val="2E687B02"/>
    <w:rsid w:val="2E7E42D3"/>
    <w:rsid w:val="2E965D7C"/>
    <w:rsid w:val="2EA60564"/>
    <w:rsid w:val="2EB90535"/>
    <w:rsid w:val="2ECE493E"/>
    <w:rsid w:val="2F177D1A"/>
    <w:rsid w:val="2F2F4134"/>
    <w:rsid w:val="2F4B0AED"/>
    <w:rsid w:val="2F7875E9"/>
    <w:rsid w:val="2FCF5AC4"/>
    <w:rsid w:val="307356DB"/>
    <w:rsid w:val="30BE1411"/>
    <w:rsid w:val="313150E7"/>
    <w:rsid w:val="3178477B"/>
    <w:rsid w:val="318B003A"/>
    <w:rsid w:val="319D7879"/>
    <w:rsid w:val="32314C64"/>
    <w:rsid w:val="32393F0B"/>
    <w:rsid w:val="323D075D"/>
    <w:rsid w:val="328533CB"/>
    <w:rsid w:val="32C26F7F"/>
    <w:rsid w:val="32FB5AFB"/>
    <w:rsid w:val="33192CE2"/>
    <w:rsid w:val="332E3105"/>
    <w:rsid w:val="333B6561"/>
    <w:rsid w:val="33442827"/>
    <w:rsid w:val="33776943"/>
    <w:rsid w:val="33B35FD2"/>
    <w:rsid w:val="33CB0633"/>
    <w:rsid w:val="343A362B"/>
    <w:rsid w:val="343D14BC"/>
    <w:rsid w:val="343E5EC5"/>
    <w:rsid w:val="34745E16"/>
    <w:rsid w:val="347B0B70"/>
    <w:rsid w:val="34E2567A"/>
    <w:rsid w:val="35005B88"/>
    <w:rsid w:val="3503566E"/>
    <w:rsid w:val="35266D35"/>
    <w:rsid w:val="352C527E"/>
    <w:rsid w:val="35480016"/>
    <w:rsid w:val="35732736"/>
    <w:rsid w:val="35955289"/>
    <w:rsid w:val="35F46424"/>
    <w:rsid w:val="36013F84"/>
    <w:rsid w:val="3606158F"/>
    <w:rsid w:val="36114A0D"/>
    <w:rsid w:val="36550D21"/>
    <w:rsid w:val="36755FAB"/>
    <w:rsid w:val="36774944"/>
    <w:rsid w:val="36A60833"/>
    <w:rsid w:val="36CE7D80"/>
    <w:rsid w:val="36DD43EC"/>
    <w:rsid w:val="36DD77AF"/>
    <w:rsid w:val="36E01EDC"/>
    <w:rsid w:val="36F2251F"/>
    <w:rsid w:val="371E0A57"/>
    <w:rsid w:val="372C4613"/>
    <w:rsid w:val="37C32160"/>
    <w:rsid w:val="37CD7CEF"/>
    <w:rsid w:val="37D770E8"/>
    <w:rsid w:val="37EA1AE9"/>
    <w:rsid w:val="37EF5694"/>
    <w:rsid w:val="37FF31AD"/>
    <w:rsid w:val="38125818"/>
    <w:rsid w:val="381C1B57"/>
    <w:rsid w:val="38392158"/>
    <w:rsid w:val="384851B2"/>
    <w:rsid w:val="385F6ECC"/>
    <w:rsid w:val="388448CE"/>
    <w:rsid w:val="388666FF"/>
    <w:rsid w:val="38B35046"/>
    <w:rsid w:val="38C55AAB"/>
    <w:rsid w:val="38DF2C8C"/>
    <w:rsid w:val="38EA3A73"/>
    <w:rsid w:val="38EF51AC"/>
    <w:rsid w:val="393F51C3"/>
    <w:rsid w:val="394071A1"/>
    <w:rsid w:val="396562CB"/>
    <w:rsid w:val="396A3F2F"/>
    <w:rsid w:val="39845A41"/>
    <w:rsid w:val="39917765"/>
    <w:rsid w:val="39DD2E5A"/>
    <w:rsid w:val="39E202EE"/>
    <w:rsid w:val="3A274E57"/>
    <w:rsid w:val="3A6256BC"/>
    <w:rsid w:val="3A760BF3"/>
    <w:rsid w:val="3A8B0F49"/>
    <w:rsid w:val="3A9E55F9"/>
    <w:rsid w:val="3ACC7227"/>
    <w:rsid w:val="3ADB6035"/>
    <w:rsid w:val="3ADD43F6"/>
    <w:rsid w:val="3AFA3F07"/>
    <w:rsid w:val="3B5653E3"/>
    <w:rsid w:val="3B7F685F"/>
    <w:rsid w:val="3BDC1C96"/>
    <w:rsid w:val="3BFC6903"/>
    <w:rsid w:val="3C3341C4"/>
    <w:rsid w:val="3C7329B2"/>
    <w:rsid w:val="3C8C6E9D"/>
    <w:rsid w:val="3CDA743C"/>
    <w:rsid w:val="3CDB2DD3"/>
    <w:rsid w:val="3CE9049B"/>
    <w:rsid w:val="3CE90E1A"/>
    <w:rsid w:val="3D0E15FA"/>
    <w:rsid w:val="3D2744AA"/>
    <w:rsid w:val="3D4D74B9"/>
    <w:rsid w:val="3D8B4E41"/>
    <w:rsid w:val="3D977D07"/>
    <w:rsid w:val="3DEE0B5A"/>
    <w:rsid w:val="3E0522C2"/>
    <w:rsid w:val="3E131D0D"/>
    <w:rsid w:val="3E1A783D"/>
    <w:rsid w:val="3E1F5764"/>
    <w:rsid w:val="3E3E352E"/>
    <w:rsid w:val="3E5F5D0B"/>
    <w:rsid w:val="3E6C6351"/>
    <w:rsid w:val="3E8E6D3C"/>
    <w:rsid w:val="3E9C6511"/>
    <w:rsid w:val="3EA312D0"/>
    <w:rsid w:val="3ED30588"/>
    <w:rsid w:val="3F0A24E4"/>
    <w:rsid w:val="3F3B3587"/>
    <w:rsid w:val="3F3D4771"/>
    <w:rsid w:val="3F3E3957"/>
    <w:rsid w:val="3F7666EF"/>
    <w:rsid w:val="3F815D2E"/>
    <w:rsid w:val="3FAB5E5B"/>
    <w:rsid w:val="3FC64284"/>
    <w:rsid w:val="3FD567C7"/>
    <w:rsid w:val="3FED2495"/>
    <w:rsid w:val="40197368"/>
    <w:rsid w:val="40554195"/>
    <w:rsid w:val="405F1362"/>
    <w:rsid w:val="40884B60"/>
    <w:rsid w:val="40AF2B8B"/>
    <w:rsid w:val="40C53B4D"/>
    <w:rsid w:val="40EE13FA"/>
    <w:rsid w:val="412700CB"/>
    <w:rsid w:val="41773F21"/>
    <w:rsid w:val="41A46F2C"/>
    <w:rsid w:val="41C24509"/>
    <w:rsid w:val="41DD43B7"/>
    <w:rsid w:val="41DF469D"/>
    <w:rsid w:val="42362070"/>
    <w:rsid w:val="423B02DD"/>
    <w:rsid w:val="423E3568"/>
    <w:rsid w:val="423F4E45"/>
    <w:rsid w:val="424232EC"/>
    <w:rsid w:val="424544C6"/>
    <w:rsid w:val="4260445E"/>
    <w:rsid w:val="429C4DF1"/>
    <w:rsid w:val="43130F49"/>
    <w:rsid w:val="431F38DB"/>
    <w:rsid w:val="43257557"/>
    <w:rsid w:val="43296D76"/>
    <w:rsid w:val="43331FFD"/>
    <w:rsid w:val="43894AEB"/>
    <w:rsid w:val="43CF74D2"/>
    <w:rsid w:val="43DF40FA"/>
    <w:rsid w:val="43E470EA"/>
    <w:rsid w:val="44226446"/>
    <w:rsid w:val="446A0408"/>
    <w:rsid w:val="44735F5D"/>
    <w:rsid w:val="44D2638C"/>
    <w:rsid w:val="44DC4E4F"/>
    <w:rsid w:val="44FE543A"/>
    <w:rsid w:val="450222A9"/>
    <w:rsid w:val="45025CED"/>
    <w:rsid w:val="450B1129"/>
    <w:rsid w:val="453D73D1"/>
    <w:rsid w:val="45562263"/>
    <w:rsid w:val="456B2BB1"/>
    <w:rsid w:val="45836789"/>
    <w:rsid w:val="45AD49C6"/>
    <w:rsid w:val="45B41320"/>
    <w:rsid w:val="45BA27FB"/>
    <w:rsid w:val="45E37EE9"/>
    <w:rsid w:val="45E7639B"/>
    <w:rsid w:val="45F84D71"/>
    <w:rsid w:val="461916F2"/>
    <w:rsid w:val="46525012"/>
    <w:rsid w:val="469C4A31"/>
    <w:rsid w:val="46DA3340"/>
    <w:rsid w:val="46DF5692"/>
    <w:rsid w:val="47034D87"/>
    <w:rsid w:val="47066B25"/>
    <w:rsid w:val="471C3AC7"/>
    <w:rsid w:val="4742591D"/>
    <w:rsid w:val="474E01E3"/>
    <w:rsid w:val="47B2269A"/>
    <w:rsid w:val="48413E03"/>
    <w:rsid w:val="488B6FD7"/>
    <w:rsid w:val="48CE0750"/>
    <w:rsid w:val="48ED2811"/>
    <w:rsid w:val="49135256"/>
    <w:rsid w:val="491D4674"/>
    <w:rsid w:val="493D0CE4"/>
    <w:rsid w:val="494834AE"/>
    <w:rsid w:val="4971588A"/>
    <w:rsid w:val="498D5AE5"/>
    <w:rsid w:val="499164D4"/>
    <w:rsid w:val="499965E2"/>
    <w:rsid w:val="49B16F17"/>
    <w:rsid w:val="49B53481"/>
    <w:rsid w:val="49C96E97"/>
    <w:rsid w:val="49D26014"/>
    <w:rsid w:val="4A2829A6"/>
    <w:rsid w:val="4A606221"/>
    <w:rsid w:val="4A76772D"/>
    <w:rsid w:val="4A8306AF"/>
    <w:rsid w:val="4AF1409D"/>
    <w:rsid w:val="4B00786E"/>
    <w:rsid w:val="4B1331F0"/>
    <w:rsid w:val="4B3F7780"/>
    <w:rsid w:val="4B722A51"/>
    <w:rsid w:val="4B7760A3"/>
    <w:rsid w:val="4B836C79"/>
    <w:rsid w:val="4B9807DF"/>
    <w:rsid w:val="4BB62888"/>
    <w:rsid w:val="4BCA3CB2"/>
    <w:rsid w:val="4BD1551E"/>
    <w:rsid w:val="4C1B1CF2"/>
    <w:rsid w:val="4C310690"/>
    <w:rsid w:val="4C7668DA"/>
    <w:rsid w:val="4C9B4AB1"/>
    <w:rsid w:val="4CCC366C"/>
    <w:rsid w:val="4CCE4F60"/>
    <w:rsid w:val="4CD62DF5"/>
    <w:rsid w:val="4D391F0E"/>
    <w:rsid w:val="4D410EB6"/>
    <w:rsid w:val="4D4D461F"/>
    <w:rsid w:val="4D506935"/>
    <w:rsid w:val="4D6965B9"/>
    <w:rsid w:val="4D990F49"/>
    <w:rsid w:val="4DB1057A"/>
    <w:rsid w:val="4DE35BE7"/>
    <w:rsid w:val="4E170C08"/>
    <w:rsid w:val="4E1F2410"/>
    <w:rsid w:val="4EAC2505"/>
    <w:rsid w:val="4ED21F08"/>
    <w:rsid w:val="4ED2596C"/>
    <w:rsid w:val="4F1623A4"/>
    <w:rsid w:val="4F2758A8"/>
    <w:rsid w:val="4F3D6244"/>
    <w:rsid w:val="4F403E56"/>
    <w:rsid w:val="4F791653"/>
    <w:rsid w:val="4FB70523"/>
    <w:rsid w:val="4FBC2625"/>
    <w:rsid w:val="4FC6768F"/>
    <w:rsid w:val="4FD60D8D"/>
    <w:rsid w:val="5034250A"/>
    <w:rsid w:val="503E18C6"/>
    <w:rsid w:val="50A45187"/>
    <w:rsid w:val="50C4307D"/>
    <w:rsid w:val="50E51092"/>
    <w:rsid w:val="513A6D27"/>
    <w:rsid w:val="515B33FD"/>
    <w:rsid w:val="51622D54"/>
    <w:rsid w:val="518A5D37"/>
    <w:rsid w:val="519B030E"/>
    <w:rsid w:val="51A00E12"/>
    <w:rsid w:val="51EA38F2"/>
    <w:rsid w:val="51F837AA"/>
    <w:rsid w:val="52470560"/>
    <w:rsid w:val="525C1514"/>
    <w:rsid w:val="5261634E"/>
    <w:rsid w:val="529D4F79"/>
    <w:rsid w:val="52A35029"/>
    <w:rsid w:val="52C470C5"/>
    <w:rsid w:val="52D94789"/>
    <w:rsid w:val="530F5783"/>
    <w:rsid w:val="53102FB2"/>
    <w:rsid w:val="5311508D"/>
    <w:rsid w:val="534713FE"/>
    <w:rsid w:val="53583C21"/>
    <w:rsid w:val="537904A4"/>
    <w:rsid w:val="538136D4"/>
    <w:rsid w:val="53C671EB"/>
    <w:rsid w:val="53CB59F4"/>
    <w:rsid w:val="53E65C55"/>
    <w:rsid w:val="541906FA"/>
    <w:rsid w:val="542A65D5"/>
    <w:rsid w:val="5456111E"/>
    <w:rsid w:val="54695B2D"/>
    <w:rsid w:val="54B9399C"/>
    <w:rsid w:val="54BC3F52"/>
    <w:rsid w:val="54C73CB3"/>
    <w:rsid w:val="54D17E1F"/>
    <w:rsid w:val="550D1307"/>
    <w:rsid w:val="558344B8"/>
    <w:rsid w:val="559C6AB6"/>
    <w:rsid w:val="5600639D"/>
    <w:rsid w:val="560250D5"/>
    <w:rsid w:val="56466AF1"/>
    <w:rsid w:val="56510365"/>
    <w:rsid w:val="5659301B"/>
    <w:rsid w:val="5661759C"/>
    <w:rsid w:val="568B32D9"/>
    <w:rsid w:val="56CA38CC"/>
    <w:rsid w:val="573933E4"/>
    <w:rsid w:val="574C430D"/>
    <w:rsid w:val="574E29B9"/>
    <w:rsid w:val="5752622D"/>
    <w:rsid w:val="578E240B"/>
    <w:rsid w:val="57943CCE"/>
    <w:rsid w:val="57A85036"/>
    <w:rsid w:val="57E44A32"/>
    <w:rsid w:val="58036582"/>
    <w:rsid w:val="58126D94"/>
    <w:rsid w:val="58232356"/>
    <w:rsid w:val="5875067C"/>
    <w:rsid w:val="58A954D3"/>
    <w:rsid w:val="58C87309"/>
    <w:rsid w:val="58DA3D27"/>
    <w:rsid w:val="59026C79"/>
    <w:rsid w:val="590F7C48"/>
    <w:rsid w:val="592B7AAB"/>
    <w:rsid w:val="593B3697"/>
    <w:rsid w:val="5950350D"/>
    <w:rsid w:val="598713BD"/>
    <w:rsid w:val="5993251F"/>
    <w:rsid w:val="59965E7E"/>
    <w:rsid w:val="599907B7"/>
    <w:rsid w:val="59B90886"/>
    <w:rsid w:val="59BA2CB5"/>
    <w:rsid w:val="59E17186"/>
    <w:rsid w:val="5A315CD9"/>
    <w:rsid w:val="5A4B0CAD"/>
    <w:rsid w:val="5A4E4C14"/>
    <w:rsid w:val="5A5B5F93"/>
    <w:rsid w:val="5A5E4177"/>
    <w:rsid w:val="5A8C4413"/>
    <w:rsid w:val="5AD079BF"/>
    <w:rsid w:val="5B0513C7"/>
    <w:rsid w:val="5BC63F66"/>
    <w:rsid w:val="5BCA26E6"/>
    <w:rsid w:val="5BF24B3A"/>
    <w:rsid w:val="5C501947"/>
    <w:rsid w:val="5C540F35"/>
    <w:rsid w:val="5CA15394"/>
    <w:rsid w:val="5CA35605"/>
    <w:rsid w:val="5CA7395C"/>
    <w:rsid w:val="5CC04000"/>
    <w:rsid w:val="5CCB1521"/>
    <w:rsid w:val="5CEE6829"/>
    <w:rsid w:val="5CFF55AC"/>
    <w:rsid w:val="5D097121"/>
    <w:rsid w:val="5D1C4A58"/>
    <w:rsid w:val="5D29700F"/>
    <w:rsid w:val="5D401C94"/>
    <w:rsid w:val="5D5957CF"/>
    <w:rsid w:val="5D7109E9"/>
    <w:rsid w:val="5D7573F6"/>
    <w:rsid w:val="5DA461DD"/>
    <w:rsid w:val="5DAA77A2"/>
    <w:rsid w:val="5DC35AE4"/>
    <w:rsid w:val="5E1A4B11"/>
    <w:rsid w:val="5E651972"/>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3C6831"/>
    <w:rsid w:val="6144359E"/>
    <w:rsid w:val="615453B4"/>
    <w:rsid w:val="615F5266"/>
    <w:rsid w:val="61662869"/>
    <w:rsid w:val="616C713B"/>
    <w:rsid w:val="62307179"/>
    <w:rsid w:val="623B1ED8"/>
    <w:rsid w:val="62430312"/>
    <w:rsid w:val="62952B1D"/>
    <w:rsid w:val="62AC1A20"/>
    <w:rsid w:val="62BF7E0E"/>
    <w:rsid w:val="62F700D3"/>
    <w:rsid w:val="631B02A9"/>
    <w:rsid w:val="632F7996"/>
    <w:rsid w:val="634762E2"/>
    <w:rsid w:val="635A144E"/>
    <w:rsid w:val="636B6FC8"/>
    <w:rsid w:val="637118ED"/>
    <w:rsid w:val="638B27B6"/>
    <w:rsid w:val="6390120D"/>
    <w:rsid w:val="642017C1"/>
    <w:rsid w:val="643E0F29"/>
    <w:rsid w:val="648D7909"/>
    <w:rsid w:val="649B6C22"/>
    <w:rsid w:val="649E39CE"/>
    <w:rsid w:val="64B17A1A"/>
    <w:rsid w:val="65183A9E"/>
    <w:rsid w:val="656976C9"/>
    <w:rsid w:val="65C352A0"/>
    <w:rsid w:val="65C41E53"/>
    <w:rsid w:val="65EE3DCB"/>
    <w:rsid w:val="65FF353E"/>
    <w:rsid w:val="660261D7"/>
    <w:rsid w:val="6623346E"/>
    <w:rsid w:val="664738B8"/>
    <w:rsid w:val="66650B0B"/>
    <w:rsid w:val="66881CBF"/>
    <w:rsid w:val="66A80D16"/>
    <w:rsid w:val="66B82B94"/>
    <w:rsid w:val="66C141DF"/>
    <w:rsid w:val="66E360E2"/>
    <w:rsid w:val="66E97923"/>
    <w:rsid w:val="67223B56"/>
    <w:rsid w:val="67254732"/>
    <w:rsid w:val="67346F25"/>
    <w:rsid w:val="675E7CC0"/>
    <w:rsid w:val="67616FB8"/>
    <w:rsid w:val="67BF138B"/>
    <w:rsid w:val="67D83E5F"/>
    <w:rsid w:val="684B148D"/>
    <w:rsid w:val="685340D6"/>
    <w:rsid w:val="68612066"/>
    <w:rsid w:val="686F2AED"/>
    <w:rsid w:val="687C2CD6"/>
    <w:rsid w:val="68810501"/>
    <w:rsid w:val="68987E3F"/>
    <w:rsid w:val="69012784"/>
    <w:rsid w:val="69050438"/>
    <w:rsid w:val="69173761"/>
    <w:rsid w:val="693A3F9F"/>
    <w:rsid w:val="6942484D"/>
    <w:rsid w:val="695A7091"/>
    <w:rsid w:val="695F352C"/>
    <w:rsid w:val="69A659DB"/>
    <w:rsid w:val="69B367D0"/>
    <w:rsid w:val="6A0C0E4D"/>
    <w:rsid w:val="6A0D26E9"/>
    <w:rsid w:val="6A164832"/>
    <w:rsid w:val="6A4E7EC4"/>
    <w:rsid w:val="6A57239E"/>
    <w:rsid w:val="6AC15372"/>
    <w:rsid w:val="6ACF3B32"/>
    <w:rsid w:val="6AF24DBC"/>
    <w:rsid w:val="6AF70FF5"/>
    <w:rsid w:val="6B1E204B"/>
    <w:rsid w:val="6B333652"/>
    <w:rsid w:val="6B4A714E"/>
    <w:rsid w:val="6B5F4978"/>
    <w:rsid w:val="6B737E9D"/>
    <w:rsid w:val="6BB97BD3"/>
    <w:rsid w:val="6BCC0F75"/>
    <w:rsid w:val="6BE41DE3"/>
    <w:rsid w:val="6BFE5EE0"/>
    <w:rsid w:val="6C066131"/>
    <w:rsid w:val="6C0C582E"/>
    <w:rsid w:val="6C10133B"/>
    <w:rsid w:val="6C1B0EB5"/>
    <w:rsid w:val="6C65682F"/>
    <w:rsid w:val="6C764399"/>
    <w:rsid w:val="6C871BA3"/>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847714"/>
    <w:rsid w:val="6EBF32C9"/>
    <w:rsid w:val="6ED6111B"/>
    <w:rsid w:val="6ED7083B"/>
    <w:rsid w:val="6EF478ED"/>
    <w:rsid w:val="6F475A38"/>
    <w:rsid w:val="6F6A2C98"/>
    <w:rsid w:val="6F72532E"/>
    <w:rsid w:val="6F895FB1"/>
    <w:rsid w:val="70055A5C"/>
    <w:rsid w:val="704E56F1"/>
    <w:rsid w:val="70524F01"/>
    <w:rsid w:val="70765256"/>
    <w:rsid w:val="707A4F9D"/>
    <w:rsid w:val="70886930"/>
    <w:rsid w:val="70B11B33"/>
    <w:rsid w:val="70E838A7"/>
    <w:rsid w:val="70FA6BD6"/>
    <w:rsid w:val="71311DED"/>
    <w:rsid w:val="714E1397"/>
    <w:rsid w:val="71596BD7"/>
    <w:rsid w:val="719309E2"/>
    <w:rsid w:val="71C544DD"/>
    <w:rsid w:val="71CB777D"/>
    <w:rsid w:val="71D522C0"/>
    <w:rsid w:val="71F27B91"/>
    <w:rsid w:val="721C2874"/>
    <w:rsid w:val="723A4978"/>
    <w:rsid w:val="7251664D"/>
    <w:rsid w:val="726E619A"/>
    <w:rsid w:val="727F7183"/>
    <w:rsid w:val="72B67649"/>
    <w:rsid w:val="72B761A3"/>
    <w:rsid w:val="72C02790"/>
    <w:rsid w:val="72D4105D"/>
    <w:rsid w:val="72EE6BA6"/>
    <w:rsid w:val="731C6760"/>
    <w:rsid w:val="732D5092"/>
    <w:rsid w:val="73345F3A"/>
    <w:rsid w:val="73500F37"/>
    <w:rsid w:val="73785E36"/>
    <w:rsid w:val="738B6B73"/>
    <w:rsid w:val="73A44860"/>
    <w:rsid w:val="73B76216"/>
    <w:rsid w:val="73C1477A"/>
    <w:rsid w:val="73DC5DD1"/>
    <w:rsid w:val="740042AE"/>
    <w:rsid w:val="740B26DB"/>
    <w:rsid w:val="741500C3"/>
    <w:rsid w:val="74265A48"/>
    <w:rsid w:val="743249BB"/>
    <w:rsid w:val="747605C2"/>
    <w:rsid w:val="74982EAA"/>
    <w:rsid w:val="74BD7345"/>
    <w:rsid w:val="74CE25B3"/>
    <w:rsid w:val="74D33705"/>
    <w:rsid w:val="74EB5B58"/>
    <w:rsid w:val="74F8611D"/>
    <w:rsid w:val="75142FDE"/>
    <w:rsid w:val="754A209A"/>
    <w:rsid w:val="754E1650"/>
    <w:rsid w:val="754F1A47"/>
    <w:rsid w:val="7553231A"/>
    <w:rsid w:val="75677810"/>
    <w:rsid w:val="759360F4"/>
    <w:rsid w:val="75B444E6"/>
    <w:rsid w:val="75B6207B"/>
    <w:rsid w:val="75BD0DA5"/>
    <w:rsid w:val="75CD19D8"/>
    <w:rsid w:val="76563962"/>
    <w:rsid w:val="765965D6"/>
    <w:rsid w:val="76684606"/>
    <w:rsid w:val="76FF139B"/>
    <w:rsid w:val="77103089"/>
    <w:rsid w:val="773A0204"/>
    <w:rsid w:val="775D7CB3"/>
    <w:rsid w:val="775E3869"/>
    <w:rsid w:val="777B3828"/>
    <w:rsid w:val="779710BD"/>
    <w:rsid w:val="780067A2"/>
    <w:rsid w:val="781A3748"/>
    <w:rsid w:val="78222099"/>
    <w:rsid w:val="78383A76"/>
    <w:rsid w:val="787C1981"/>
    <w:rsid w:val="7891226F"/>
    <w:rsid w:val="78B830CD"/>
    <w:rsid w:val="78C34928"/>
    <w:rsid w:val="78E23AB9"/>
    <w:rsid w:val="78F677A6"/>
    <w:rsid w:val="7922415E"/>
    <w:rsid w:val="798B2959"/>
    <w:rsid w:val="79B21E86"/>
    <w:rsid w:val="79DD110D"/>
    <w:rsid w:val="79EC1B03"/>
    <w:rsid w:val="79F72280"/>
    <w:rsid w:val="7A0A5E6E"/>
    <w:rsid w:val="7A11579A"/>
    <w:rsid w:val="7A3A1449"/>
    <w:rsid w:val="7A3B69ED"/>
    <w:rsid w:val="7A450604"/>
    <w:rsid w:val="7AB05A9F"/>
    <w:rsid w:val="7B097C3F"/>
    <w:rsid w:val="7B3D67AD"/>
    <w:rsid w:val="7B5F6640"/>
    <w:rsid w:val="7BA06487"/>
    <w:rsid w:val="7BF047D4"/>
    <w:rsid w:val="7C011AC9"/>
    <w:rsid w:val="7C0F14FF"/>
    <w:rsid w:val="7C1B7777"/>
    <w:rsid w:val="7C231A0F"/>
    <w:rsid w:val="7C2F0E9A"/>
    <w:rsid w:val="7C301A7B"/>
    <w:rsid w:val="7C7D1FCA"/>
    <w:rsid w:val="7C8961A6"/>
    <w:rsid w:val="7C9F06FA"/>
    <w:rsid w:val="7CB615BE"/>
    <w:rsid w:val="7CB6503A"/>
    <w:rsid w:val="7CB8008B"/>
    <w:rsid w:val="7CE41DDF"/>
    <w:rsid w:val="7D0817DC"/>
    <w:rsid w:val="7D1376FF"/>
    <w:rsid w:val="7D6E72ED"/>
    <w:rsid w:val="7D6F7BF2"/>
    <w:rsid w:val="7D92512C"/>
    <w:rsid w:val="7DA83F9C"/>
    <w:rsid w:val="7DAC5AF5"/>
    <w:rsid w:val="7DDE0EFE"/>
    <w:rsid w:val="7E091704"/>
    <w:rsid w:val="7E472BC2"/>
    <w:rsid w:val="7E7A7450"/>
    <w:rsid w:val="7E7B3B82"/>
    <w:rsid w:val="7EA14517"/>
    <w:rsid w:val="7EA27E15"/>
    <w:rsid w:val="7EA66A95"/>
    <w:rsid w:val="7F5054C9"/>
    <w:rsid w:val="7FA34FDC"/>
    <w:rsid w:val="7FB22956"/>
    <w:rsid w:val="7FB36833"/>
    <w:rsid w:val="7FB64243"/>
    <w:rsid w:val="7FC86AEC"/>
    <w:rsid w:val="7FE21F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6"/>
    <w:semiHidden/>
    <w:unhideWhenUsed/>
    <w:qFormat/>
    <w:uiPriority w:val="0"/>
    <w:pPr>
      <w:jc w:val="left"/>
    </w:pPr>
  </w:style>
  <w:style w:type="paragraph" w:styleId="3">
    <w:name w:val="Body Text Indent"/>
    <w:basedOn w:val="1"/>
    <w:link w:val="28"/>
    <w:semiHidden/>
    <w:unhideWhenUsed/>
    <w:qFormat/>
    <w:uiPriority w:val="0"/>
    <w:pPr>
      <w:spacing w:after="120"/>
      <w:ind w:left="420" w:leftChars="200"/>
    </w:pPr>
  </w:style>
  <w:style w:type="paragraph" w:styleId="4">
    <w:name w:val="toc 3"/>
    <w:basedOn w:val="1"/>
    <w:next w:val="1"/>
    <w:semiHidden/>
    <w:unhideWhenUsed/>
    <w:qFormat/>
    <w:uiPriority w:val="0"/>
    <w:pPr>
      <w:ind w:left="840" w:leftChars="400"/>
    </w:pPr>
  </w:style>
  <w:style w:type="paragraph" w:styleId="5">
    <w:name w:val="Balloon Text"/>
    <w:basedOn w:val="1"/>
    <w:link w:val="26"/>
    <w:qFormat/>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unhideWhenUsed/>
    <w:qFormat/>
    <w:uiPriority w:val="0"/>
    <w:pPr>
      <w:ind w:left="420" w:leftChars="200"/>
    </w:pPr>
  </w:style>
  <w:style w:type="paragraph" w:styleId="10">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2"/>
    <w:next w:val="2"/>
    <w:link w:val="37"/>
    <w:semiHidden/>
    <w:unhideWhenUsed/>
    <w:qFormat/>
    <w:uiPriority w:val="0"/>
    <w:rPr>
      <w:b/>
      <w:bCs/>
    </w:rPr>
  </w:style>
  <w:style w:type="paragraph" w:styleId="12">
    <w:name w:val="Body Text First Indent 2"/>
    <w:basedOn w:val="3"/>
    <w:link w:val="27"/>
    <w:qFormat/>
    <w:uiPriority w:val="0"/>
    <w:pPr>
      <w:ind w:firstLine="420" w:firstLineChars="200"/>
    </w:p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page number"/>
    <w:basedOn w:val="15"/>
    <w:qFormat/>
    <w:uiPriority w:val="0"/>
  </w:style>
  <w:style w:type="character" w:styleId="17">
    <w:name w:val="Emphasis"/>
    <w:qFormat/>
    <w:uiPriority w:val="0"/>
    <w:rPr>
      <w:color w:val="CC0000"/>
    </w:rPr>
  </w:style>
  <w:style w:type="character" w:styleId="18">
    <w:name w:val="Hyperlink"/>
    <w:qFormat/>
    <w:uiPriority w:val="99"/>
    <w:rPr>
      <w:color w:val="0000FF"/>
      <w:u w:val="single"/>
    </w:rPr>
  </w:style>
  <w:style w:type="character" w:styleId="19">
    <w:name w:val="annotation reference"/>
    <w:basedOn w:val="15"/>
    <w:semiHidden/>
    <w:unhideWhenUsed/>
    <w:qFormat/>
    <w:uiPriority w:val="0"/>
    <w:rPr>
      <w:sz w:val="21"/>
      <w:szCs w:val="21"/>
    </w:rPr>
  </w:style>
  <w:style w:type="character" w:customStyle="1" w:styleId="20">
    <w:name w:val="页脚 字符"/>
    <w:link w:val="6"/>
    <w:qFormat/>
    <w:uiPriority w:val="0"/>
    <w:rPr>
      <w:kern w:val="2"/>
      <w:sz w:val="18"/>
      <w:szCs w:val="18"/>
    </w:rPr>
  </w:style>
  <w:style w:type="paragraph" w:customStyle="1" w:styleId="21">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2">
    <w:name w:val="页眉 字符"/>
    <w:link w:val="7"/>
    <w:qFormat/>
    <w:uiPriority w:val="0"/>
    <w:rPr>
      <w:kern w:val="2"/>
      <w:sz w:val="18"/>
      <w:szCs w:val="18"/>
    </w:rPr>
  </w:style>
  <w:style w:type="paragraph" w:customStyle="1" w:styleId="23">
    <w:name w:val="管理模板正文"/>
    <w:basedOn w:val="1"/>
    <w:link w:val="24"/>
    <w:qFormat/>
    <w:uiPriority w:val="0"/>
    <w:pPr>
      <w:spacing w:line="360" w:lineRule="auto"/>
      <w:ind w:firstLine="480" w:firstLineChars="200"/>
    </w:pPr>
    <w:rPr>
      <w:rFonts w:ascii="Calibri" w:hAnsi="宋体" w:cs="宋体"/>
      <w:sz w:val="24"/>
      <w:szCs w:val="20"/>
    </w:rPr>
  </w:style>
  <w:style w:type="character" w:customStyle="1" w:styleId="24">
    <w:name w:val="管理模板正文 Char"/>
    <w:link w:val="23"/>
    <w:qFormat/>
    <w:uiPriority w:val="0"/>
    <w:rPr>
      <w:rFonts w:ascii="Calibri" w:hAnsi="宋体" w:eastAsia="宋体" w:cs="宋体"/>
      <w:kern w:val="2"/>
      <w:sz w:val="24"/>
    </w:rPr>
  </w:style>
  <w:style w:type="paragraph" w:styleId="25">
    <w:name w:val="List Paragraph"/>
    <w:basedOn w:val="1"/>
    <w:qFormat/>
    <w:uiPriority w:val="34"/>
    <w:pPr>
      <w:ind w:firstLine="420" w:firstLineChars="200"/>
    </w:pPr>
  </w:style>
  <w:style w:type="character" w:customStyle="1" w:styleId="26">
    <w:name w:val="批注框文本 字符"/>
    <w:basedOn w:val="15"/>
    <w:link w:val="5"/>
    <w:qFormat/>
    <w:uiPriority w:val="0"/>
    <w:rPr>
      <w:kern w:val="2"/>
      <w:sz w:val="18"/>
      <w:szCs w:val="18"/>
    </w:rPr>
  </w:style>
  <w:style w:type="character" w:customStyle="1" w:styleId="27">
    <w:name w:val="正文文本首行缩进 2 字符"/>
    <w:basedOn w:val="28"/>
    <w:link w:val="12"/>
    <w:qFormat/>
    <w:uiPriority w:val="0"/>
    <w:rPr>
      <w:kern w:val="2"/>
      <w:sz w:val="21"/>
      <w:szCs w:val="24"/>
    </w:rPr>
  </w:style>
  <w:style w:type="character" w:customStyle="1" w:styleId="28">
    <w:name w:val="正文文本缩进 字符"/>
    <w:basedOn w:val="15"/>
    <w:link w:val="3"/>
    <w:semiHidden/>
    <w:qFormat/>
    <w:uiPriority w:val="0"/>
    <w:rPr>
      <w:kern w:val="2"/>
      <w:sz w:val="21"/>
      <w:szCs w:val="24"/>
    </w:rPr>
  </w:style>
  <w:style w:type="character" w:customStyle="1" w:styleId="29">
    <w:name w:val="正文首行缩进 2 Char1"/>
    <w:basedOn w:val="28"/>
    <w:semiHidden/>
    <w:qFormat/>
    <w:uiPriority w:val="0"/>
    <w:rPr>
      <w:kern w:val="2"/>
      <w:sz w:val="21"/>
      <w:szCs w:val="24"/>
    </w:rPr>
  </w:style>
  <w:style w:type="character" w:customStyle="1" w:styleId="30">
    <w:name w:val="HTML 预设格式 字符"/>
    <w:basedOn w:val="15"/>
    <w:link w:val="10"/>
    <w:qFormat/>
    <w:uiPriority w:val="99"/>
    <w:rPr>
      <w:rFonts w:ascii="宋体" w:hAnsi="宋体" w:cs="宋体"/>
      <w:sz w:val="24"/>
      <w:szCs w:val="24"/>
    </w:rPr>
  </w:style>
  <w:style w:type="character" w:customStyle="1" w:styleId="31">
    <w:name w:val="管理模板正文 Char Char"/>
    <w:basedOn w:val="15"/>
    <w:qFormat/>
    <w:uiPriority w:val="0"/>
    <w:rPr>
      <w:rFonts w:hAnsi="宋体" w:cs="宋体"/>
      <w:sz w:val="24"/>
    </w:rPr>
  </w:style>
  <w:style w:type="paragraph" w:customStyle="1" w:styleId="32">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3">
    <w:name w:val="Placeholder Text"/>
    <w:basedOn w:val="15"/>
    <w:semiHidden/>
    <w:qFormat/>
    <w:uiPriority w:val="99"/>
    <w:rPr>
      <w:color w:val="808080"/>
    </w:rPr>
  </w:style>
  <w:style w:type="paragraph" w:styleId="3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批注文字 字符"/>
    <w:basedOn w:val="15"/>
    <w:link w:val="2"/>
    <w:semiHidden/>
    <w:qFormat/>
    <w:uiPriority w:val="0"/>
    <w:rPr>
      <w:kern w:val="2"/>
      <w:sz w:val="21"/>
      <w:szCs w:val="24"/>
    </w:rPr>
  </w:style>
  <w:style w:type="character" w:customStyle="1" w:styleId="37">
    <w:name w:val="批注主题 字符"/>
    <w:basedOn w:val="36"/>
    <w:link w:val="11"/>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FD7A19-FDF6-4D99-80BB-5CE742983CB0}">
  <ds:schemaRefs/>
</ds:datastoreItem>
</file>

<file path=docProps/app.xml><?xml version="1.0" encoding="utf-8"?>
<Properties xmlns="http://schemas.openxmlformats.org/officeDocument/2006/extended-properties" xmlns:vt="http://schemas.openxmlformats.org/officeDocument/2006/docPropsVTypes">
  <Template>Normal</Template>
  <Pages>30</Pages>
  <Words>3760</Words>
  <Characters>21435</Characters>
  <Lines>178</Lines>
  <Paragraphs>50</Paragraphs>
  <TotalTime>17</TotalTime>
  <ScaleCrop>false</ScaleCrop>
  <LinksUpToDate>false</LinksUpToDate>
  <CharactersWithSpaces>25145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小多</cp:lastModifiedBy>
  <cp:lastPrinted>2018-11-02T05:30:00Z</cp:lastPrinted>
  <dcterms:modified xsi:type="dcterms:W3CDTF">2020-09-23T03:18:05Z</dcterms:modified>
  <dc:title>DHF</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