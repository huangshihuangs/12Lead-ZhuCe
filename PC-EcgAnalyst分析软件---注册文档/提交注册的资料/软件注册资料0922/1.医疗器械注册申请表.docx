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8" w:firstLine="4961" w:firstLineChars="1765"/>
        <w:rPr>
          <w:b/>
          <w:sz w:val="28"/>
        </w:rPr>
      </w:pPr>
      <w:r>
        <w:rPr>
          <w:rFonts w:hint="eastAsia"/>
          <w:b/>
          <w:sz w:val="28"/>
        </w:rPr>
        <w:t>受理号：</w:t>
      </w:r>
      <w:r>
        <w:rPr>
          <w:rFonts w:hint="eastAsia"/>
          <w:b/>
          <w:sz w:val="28"/>
          <w:u w:val="single"/>
        </w:rPr>
        <w:t>　　　　　　　</w:t>
      </w:r>
    </w:p>
    <w:p>
      <w:pPr>
        <w:rPr>
          <w:sz w:val="18"/>
        </w:rPr>
      </w:pPr>
    </w:p>
    <w:p>
      <w:pPr>
        <w:rPr>
          <w:sz w:val="18"/>
        </w:rPr>
      </w:pPr>
    </w:p>
    <w:p>
      <w:pPr>
        <w:jc w:val="center"/>
        <w:rPr>
          <w:b/>
          <w:sz w:val="48"/>
        </w:rPr>
      </w:pPr>
    </w:p>
    <w:p>
      <w:pPr>
        <w:jc w:val="center"/>
        <w:rPr>
          <w:b/>
          <w:spacing w:val="20"/>
          <w:sz w:val="48"/>
        </w:rPr>
      </w:pPr>
      <w:r>
        <w:rPr>
          <w:rFonts w:hint="eastAsia"/>
          <w:b/>
          <w:spacing w:val="20"/>
          <w:sz w:val="48"/>
        </w:rPr>
        <w:t>河北省药品监督管理局</w:t>
      </w:r>
    </w:p>
    <w:p>
      <w:pPr>
        <w:jc w:val="center"/>
        <w:rPr>
          <w:b/>
          <w:sz w:val="48"/>
          <w:szCs w:val="48"/>
        </w:rPr>
      </w:pPr>
      <w:r>
        <w:rPr>
          <w:rFonts w:hint="eastAsia"/>
          <w:b/>
          <w:sz w:val="48"/>
          <w:szCs w:val="48"/>
        </w:rPr>
        <w:t>医疗器械注册申请表</w:t>
      </w:r>
    </w:p>
    <w:p>
      <w:pPr>
        <w:jc w:val="center"/>
        <w:rPr>
          <w:b/>
          <w:sz w:val="48"/>
        </w:rPr>
      </w:pPr>
    </w:p>
    <w:p>
      <w:pPr>
        <w:jc w:val="center"/>
        <w:rPr>
          <w:b/>
          <w:sz w:val="48"/>
        </w:rPr>
      </w:pPr>
    </w:p>
    <w:p>
      <w:pPr>
        <w:jc w:val="center"/>
        <w:rPr>
          <w:b/>
          <w:sz w:val="48"/>
        </w:rPr>
      </w:pPr>
    </w:p>
    <w:p>
      <w:pPr>
        <w:jc w:val="center"/>
        <w:rPr>
          <w:b/>
          <w:sz w:val="48"/>
        </w:rPr>
      </w:pPr>
    </w:p>
    <w:p>
      <w:pPr>
        <w:jc w:val="center"/>
        <w:rPr>
          <w:b/>
          <w:sz w:val="48"/>
        </w:rPr>
      </w:pPr>
    </w:p>
    <w:p>
      <w:pPr>
        <w:tabs>
          <w:tab w:val="left" w:pos="2135"/>
        </w:tabs>
        <w:spacing w:line="360" w:lineRule="exact"/>
        <w:rPr>
          <w:b/>
          <w:sz w:val="28"/>
        </w:rPr>
      </w:pPr>
      <w:r>
        <w:pict>
          <v:line id="直线 250" o:spid="_x0000_s1026" o:spt="20" style="position:absolute;left:0pt;margin-left:90pt;margin-top:15.6pt;height:0pt;width:270pt;z-index:251660288;mso-width-relative:page;mso-height-relative:page;" coordsize="21600,21600" o:allowincell="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">
            <v:path arrowok="t"/>
            <v:fill focussize="0,0"/>
            <v:stroke/>
            <v:imagedata o:title=""/>
            <o:lock v:ext="edit"/>
          </v:line>
        </w:pict>
      </w:r>
      <w:r>
        <w:rPr>
          <w:rFonts w:hint="eastAsia"/>
          <w:b/>
          <w:sz w:val="28"/>
        </w:rPr>
        <w:t>产品名称</w:t>
      </w:r>
      <w:r>
        <w:rPr>
          <w:b/>
          <w:sz w:val="28"/>
        </w:rPr>
        <w:t>:</w:t>
      </w:r>
      <w:r>
        <w:rPr>
          <w:rFonts w:hint="eastAsia"/>
          <w:b/>
          <w:sz w:val="28"/>
        </w:rPr>
        <w:tab/>
      </w:r>
      <w:r>
        <w:rPr>
          <w:rFonts w:hint="eastAsia"/>
          <w:b/>
          <w:sz w:val="28"/>
        </w:rPr>
        <w:t xml:space="preserve"> 动态心电分析软件  </w:t>
      </w:r>
    </w:p>
    <w:p>
      <w:pPr>
        <w:spacing w:line="360" w:lineRule="exact"/>
        <w:rPr>
          <w:b/>
          <w:sz w:val="28"/>
        </w:rPr>
      </w:pPr>
    </w:p>
    <w:p>
      <w:pPr>
        <w:tabs>
          <w:tab w:val="left" w:pos="3390"/>
        </w:tabs>
        <w:spacing w:line="360" w:lineRule="exact"/>
        <w:rPr>
          <w:b/>
          <w:sz w:val="28"/>
          <w:u w:val="single"/>
        </w:rPr>
      </w:pPr>
      <w:r>
        <w:rPr>
          <w:b/>
          <w:sz w:val="28"/>
        </w:rPr>
        <w:pict>
          <v:line id="直线 251" o:spid="_x0000_s1028" o:spt="20" style="position:absolute;left:0pt;margin-left:88.9pt;margin-top:14.8pt;height:0pt;width:270pt;z-index:251662336;mso-width-relative:page;mso-height-relative:page;" coordsize="21600,21600" o:allowincell="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">
            <v:path arrowok="t"/>
            <v:fill focussize="0,0"/>
            <v:stroke/>
            <v:imagedata o:title=""/>
            <o:lock v:ext="edit"/>
          </v:line>
        </w:pict>
      </w:r>
      <w:r>
        <w:rPr>
          <w:rFonts w:hint="eastAsia"/>
          <w:b/>
          <w:sz w:val="28"/>
        </w:rPr>
        <w:t xml:space="preserve">规格型号：      ECG Analyst  </w:t>
      </w:r>
      <w:del w:id="0" w:author="Huo Beata" w:date="2020-09-09T11:13:00Z">
        <w:r>
          <w:rPr>
            <w:rFonts w:hint="eastAsia"/>
            <w:b/>
            <w:sz w:val="28"/>
          </w:rPr>
          <w:delText>V1.0</w:delText>
        </w:r>
      </w:del>
    </w:p>
    <w:p>
      <w:pPr>
        <w:spacing w:line="360" w:lineRule="exact"/>
        <w:rPr>
          <w:b/>
          <w:bCs/>
          <w:sz w:val="28"/>
        </w:rPr>
      </w:pPr>
    </w:p>
    <w:p>
      <w:pPr>
        <w:tabs>
          <w:tab w:val="left" w:pos="2681"/>
        </w:tabs>
        <w:spacing w:line="360" w:lineRule="exact"/>
        <w:rPr>
          <w:b/>
          <w:sz w:val="28"/>
        </w:rPr>
      </w:pPr>
      <w:r>
        <w:pict>
          <v:line id="直线 252" o:spid="_x0000_s1027" o:spt="20" style="position:absolute;left:0pt;margin-left:90pt;margin-top:15.6pt;height:0pt;width:270pt;z-index:251661312;mso-width-relative:page;mso-height-relative:page;" coordsize="21600,21600" o:allowincell="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8pUBMCAAAq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">
            <v:path arrowok="t"/>
            <v:fill focussize="0,0"/>
            <v:stroke/>
            <v:imagedata o:title=""/>
            <o:lock v:ext="edit"/>
          </v:line>
        </w:pict>
      </w:r>
      <w:r>
        <w:rPr>
          <w:rFonts w:hint="eastAsia"/>
          <w:b/>
          <w:bCs/>
          <w:sz w:val="28"/>
        </w:rPr>
        <w:t>申</w:t>
      </w:r>
      <w:r>
        <w:rPr>
          <w:b/>
          <w:bCs/>
          <w:sz w:val="28"/>
        </w:rPr>
        <w:t xml:space="preserve"> </w:t>
      </w:r>
      <w:r>
        <w:rPr>
          <w:rFonts w:hint="eastAsia"/>
          <w:b/>
          <w:bCs/>
          <w:sz w:val="28"/>
        </w:rPr>
        <w:t>请</w:t>
      </w:r>
      <w:r>
        <w:rPr>
          <w:b/>
          <w:bCs/>
          <w:sz w:val="28"/>
        </w:rPr>
        <w:t xml:space="preserve"> </w:t>
      </w:r>
      <w:r>
        <w:rPr>
          <w:rFonts w:hint="eastAsia"/>
          <w:b/>
          <w:bCs/>
          <w:sz w:val="28"/>
        </w:rPr>
        <w:t>人</w:t>
      </w:r>
      <w:r>
        <w:rPr>
          <w:b/>
          <w:bCs/>
          <w:sz w:val="28"/>
        </w:rPr>
        <w:t>:</w:t>
      </w:r>
      <w:r>
        <w:rPr>
          <w:rFonts w:hint="eastAsia"/>
          <w:b/>
          <w:bCs/>
          <w:sz w:val="28"/>
        </w:rPr>
        <w:t xml:space="preserve">       通心络科（河北）科技有限公司</w:t>
      </w:r>
    </w:p>
    <w:p>
      <w:pPr>
        <w:rPr>
          <w:b/>
          <w:bCs/>
          <w:szCs w:val="21"/>
        </w:rPr>
      </w:pPr>
    </w:p>
    <w:p>
      <w:pPr>
        <w:rPr>
          <w:b/>
          <w:bCs/>
          <w:sz w:val="36"/>
          <w:szCs w:val="36"/>
        </w:rPr>
      </w:pPr>
    </w:p>
    <w:p>
      <w:pPr>
        <w:spacing w:line="360" w:lineRule="exact"/>
        <w:rPr>
          <w:sz w:val="28"/>
        </w:rPr>
      </w:pPr>
    </w:p>
    <w:p>
      <w:pPr>
        <w:rPr>
          <w:sz w:val="18"/>
        </w:rPr>
      </w:pPr>
    </w:p>
    <w:p>
      <w:pPr>
        <w:rPr>
          <w:sz w:val="18"/>
        </w:rPr>
      </w:pPr>
    </w:p>
    <w:p>
      <w:pPr>
        <w:rPr>
          <w:sz w:val="18"/>
        </w:rPr>
      </w:pPr>
    </w:p>
    <w:p>
      <w:pPr>
        <w:pStyle w:val="3"/>
        <w:rPr>
          <w:szCs w:val="24"/>
        </w:rPr>
      </w:pPr>
    </w:p>
    <w:p>
      <w:pPr>
        <w:rPr>
          <w:sz w:val="18"/>
        </w:rPr>
      </w:pPr>
    </w:p>
    <w:p>
      <w:pPr>
        <w:rPr>
          <w:sz w:val="18"/>
        </w:rPr>
      </w:pPr>
    </w:p>
    <w:p>
      <w:pPr>
        <w:jc w:val="center"/>
        <w:rPr>
          <w:sz w:val="18"/>
        </w:rPr>
      </w:pPr>
    </w:p>
    <w:p>
      <w:pPr>
        <w:jc w:val="center"/>
        <w:rPr>
          <w:sz w:val="18"/>
        </w:rPr>
      </w:pPr>
    </w:p>
    <w:p>
      <w:pPr>
        <w:jc w:val="center"/>
        <w:rPr>
          <w:sz w:val="18"/>
        </w:rPr>
      </w:pPr>
    </w:p>
    <w:p>
      <w:pPr>
        <w:jc w:val="center"/>
        <w:rPr>
          <w:sz w:val="18"/>
        </w:rPr>
      </w:pPr>
    </w:p>
    <w:p>
      <w:pPr>
        <w:jc w:val="center"/>
        <w:rPr>
          <w:sz w:val="18"/>
        </w:rPr>
      </w:pPr>
    </w:p>
    <w:p>
      <w:pPr>
        <w:jc w:val="center"/>
        <w:rPr>
          <w:b/>
          <w:bCs/>
          <w:sz w:val="32"/>
        </w:rPr>
      </w:pPr>
      <w:r>
        <w:rPr>
          <w:rFonts w:hint="eastAsia"/>
          <w:b/>
          <w:bCs/>
          <w:sz w:val="32"/>
        </w:rPr>
        <w:t>河北省药品监督管理局制</w:t>
      </w:r>
    </w:p>
    <w:p>
      <w:pPr>
        <w:jc w:val="center"/>
        <w:rPr>
          <w:b/>
          <w:sz w:val="36"/>
        </w:rPr>
      </w:pPr>
      <w:r>
        <w:rPr>
          <w:rFonts w:hint="eastAsia"/>
          <w:bCs/>
          <w:sz w:val="44"/>
        </w:rPr>
        <w:t>填表说明</w:t>
      </w:r>
    </w:p>
    <w:p>
      <w:pPr>
        <w:numPr>
          <w:ilvl w:val="0"/>
          <w:numId w:val="1"/>
        </w:numPr>
        <w:tabs>
          <w:tab w:val="left" w:pos="420"/>
        </w:tabs>
        <w:spacing w:line="360" w:lineRule="auto"/>
        <w:rPr>
          <w:szCs w:val="21"/>
        </w:rPr>
      </w:pPr>
      <w:r>
        <w:rPr>
          <w:rFonts w:hint="eastAsia"/>
          <w:szCs w:val="21"/>
        </w:rPr>
        <w:t>本表依据《医疗器械注册管理办法》及相关文件规定制定，用于境内第二类医疗器械注册申请。</w:t>
      </w:r>
    </w:p>
    <w:p>
      <w:pPr>
        <w:numPr>
          <w:ilvl w:val="0"/>
          <w:numId w:val="1"/>
        </w:numPr>
        <w:tabs>
          <w:tab w:val="left" w:pos="420"/>
        </w:tabs>
        <w:spacing w:line="360" w:lineRule="auto"/>
        <w:rPr>
          <w:szCs w:val="21"/>
        </w:rPr>
      </w:pPr>
      <w:r>
        <w:rPr>
          <w:rFonts w:hint="eastAsia"/>
          <w:szCs w:val="21"/>
        </w:rPr>
        <w:t>本表可从河北省药品监督管理局网站（w</w:t>
      </w:r>
      <w:r>
        <w:rPr>
          <w:szCs w:val="21"/>
        </w:rPr>
        <w:t>ww.hebfda.gov.cn</w:t>
      </w:r>
      <w:r>
        <w:rPr>
          <w:rFonts w:hint="eastAsia"/>
          <w:szCs w:val="21"/>
        </w:rPr>
        <w:t>）下载。</w:t>
      </w:r>
    </w:p>
    <w:p>
      <w:pPr>
        <w:numPr>
          <w:ilvl w:val="0"/>
          <w:numId w:val="1"/>
        </w:numPr>
        <w:tabs>
          <w:tab w:val="left" w:pos="420"/>
        </w:tabs>
        <w:spacing w:line="360" w:lineRule="auto"/>
        <w:rPr>
          <w:szCs w:val="21"/>
        </w:rPr>
      </w:pPr>
      <w:r>
        <w:rPr>
          <w:rFonts w:hint="eastAsia"/>
          <w:szCs w:val="21"/>
        </w:rPr>
        <w:t>要求填写的栏目内容应使用中文、打印完整、清楚、不得空白，无相关内容处应填写“∕”。因申请表格式所限而无法填写完整时，请另附附件。</w:t>
      </w:r>
    </w:p>
    <w:p>
      <w:pPr>
        <w:numPr>
          <w:ilvl w:val="0"/>
          <w:numId w:val="1"/>
        </w:numPr>
        <w:tabs>
          <w:tab w:val="left" w:pos="420"/>
        </w:tabs>
        <w:spacing w:line="360" w:lineRule="auto"/>
        <w:rPr>
          <w:szCs w:val="21"/>
        </w:rPr>
      </w:pPr>
      <w:r>
        <w:rPr>
          <w:rFonts w:hint="eastAsia"/>
          <w:szCs w:val="21"/>
        </w:rPr>
        <w:t>申请时应一并提交含有申请表内容（含附件）的电子文档（</w:t>
      </w:r>
      <w:r>
        <w:rPr>
          <w:szCs w:val="21"/>
        </w:rPr>
        <w:t>Word</w:t>
      </w:r>
      <w:r>
        <w:rPr>
          <w:rFonts w:hint="eastAsia"/>
          <w:szCs w:val="21"/>
        </w:rPr>
        <w:t>或</w:t>
      </w:r>
      <w:r>
        <w:rPr>
          <w:szCs w:val="21"/>
        </w:rPr>
        <w:t>Excel</w:t>
      </w:r>
      <w:r>
        <w:rPr>
          <w:rFonts w:hint="eastAsia"/>
          <w:szCs w:val="21"/>
        </w:rPr>
        <w:t>形式）。</w:t>
      </w:r>
    </w:p>
    <w:p>
      <w:pPr>
        <w:numPr>
          <w:ilvl w:val="0"/>
          <w:numId w:val="1"/>
        </w:numPr>
        <w:tabs>
          <w:tab w:val="left" w:pos="420"/>
        </w:tabs>
        <w:spacing w:line="360" w:lineRule="auto"/>
        <w:rPr>
          <w:szCs w:val="21"/>
        </w:rPr>
      </w:pPr>
      <w:r>
        <w:rPr>
          <w:rFonts w:hint="eastAsia"/>
          <w:szCs w:val="21"/>
        </w:rPr>
        <w:t>型号、规格应与所提交申请材料实质性内容相对应。</w:t>
      </w:r>
    </w:p>
    <w:p>
      <w:pPr>
        <w:numPr>
          <w:ilvl w:val="0"/>
          <w:numId w:val="1"/>
        </w:numPr>
        <w:tabs>
          <w:tab w:val="left" w:pos="420"/>
        </w:tabs>
        <w:spacing w:line="360" w:lineRule="auto"/>
        <w:rPr>
          <w:szCs w:val="21"/>
        </w:rPr>
      </w:pPr>
      <w:r>
        <w:rPr>
          <w:rFonts w:hint="eastAsia"/>
          <w:szCs w:val="21"/>
        </w:rPr>
        <w:t>分类依据应提供《医疗器械分类目录》或分类界定通知文件中的具体条款。</w:t>
      </w:r>
    </w:p>
    <w:p>
      <w:pPr>
        <w:numPr>
          <w:ilvl w:val="0"/>
          <w:numId w:val="1"/>
        </w:numPr>
        <w:tabs>
          <w:tab w:val="left" w:pos="420"/>
        </w:tabs>
        <w:spacing w:line="360" w:lineRule="auto"/>
        <w:rPr>
          <w:szCs w:val="21"/>
        </w:rPr>
      </w:pPr>
      <w:r>
        <w:rPr>
          <w:rFonts w:hint="eastAsia"/>
          <w:szCs w:val="21"/>
        </w:rPr>
        <w:t>产品类别及分类编码应根据医疗器械分类规则和医疗器械分类目录等相关文件填写。</w:t>
      </w:r>
    </w:p>
    <w:p>
      <w:pPr>
        <w:numPr>
          <w:ilvl w:val="0"/>
          <w:numId w:val="1"/>
        </w:numPr>
        <w:tabs>
          <w:tab w:val="left" w:pos="420"/>
        </w:tabs>
        <w:spacing w:line="360" w:lineRule="auto"/>
        <w:rPr>
          <w:szCs w:val="21"/>
        </w:rPr>
      </w:pPr>
      <w:r>
        <w:rPr>
          <w:rFonts w:hint="eastAsia"/>
          <w:szCs w:val="21"/>
        </w:rPr>
        <w:t>申请人住所栏填写申请人营业执照等相关证明性文件上载明的住所。</w:t>
      </w:r>
    </w:p>
    <w:p>
      <w:pPr>
        <w:numPr>
          <w:ilvl w:val="0"/>
          <w:numId w:val="1"/>
        </w:numPr>
        <w:tabs>
          <w:tab w:val="left" w:pos="420"/>
        </w:tabs>
        <w:spacing w:line="360" w:lineRule="auto"/>
        <w:rPr>
          <w:szCs w:val="21"/>
        </w:rPr>
      </w:pPr>
      <w:r>
        <w:rPr>
          <w:rFonts w:hint="eastAsia"/>
          <w:szCs w:val="21"/>
        </w:rPr>
        <w:t>申请人所在地系指申请人住所所在市。</w:t>
      </w:r>
    </w:p>
    <w:p>
      <w:pPr>
        <w:numPr>
          <w:ilvl w:val="0"/>
          <w:numId w:val="1"/>
        </w:numPr>
        <w:tabs>
          <w:tab w:val="left" w:pos="420"/>
        </w:tabs>
        <w:spacing w:line="360" w:lineRule="auto"/>
        <w:rPr>
          <w:szCs w:val="21"/>
        </w:rPr>
      </w:pPr>
      <w:r>
        <w:rPr>
          <w:rFonts w:hint="eastAsia"/>
          <w:szCs w:val="21"/>
        </w:rPr>
        <w:t>生产地址是指产品实际加工制造的地址。</w:t>
      </w:r>
    </w:p>
    <w:p>
      <w:pPr>
        <w:numPr>
          <w:ilvl w:val="0"/>
          <w:numId w:val="1"/>
        </w:numPr>
        <w:tabs>
          <w:tab w:val="left" w:pos="420"/>
        </w:tabs>
        <w:spacing w:line="360" w:lineRule="auto"/>
        <w:rPr>
          <w:szCs w:val="21"/>
        </w:rPr>
      </w:pPr>
      <w:r>
        <w:rPr>
          <w:rFonts w:hint="eastAsia"/>
          <w:szCs w:val="21"/>
        </w:rPr>
        <w:t>如有其他需要特别加以说明的问题，请在本表“其它需要说明的问题”栏中说明。</w:t>
      </w: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b/>
          <w:bCs/>
        </w:rPr>
      </w:pPr>
      <w:r>
        <w:rPr>
          <w:rFonts w:hint="eastAsia"/>
          <w:b/>
          <w:bCs/>
        </w:rPr>
        <w:t>注：填表前，请详细阅读填表说明</w:t>
      </w:r>
    </w:p>
    <w:tbl>
      <w:tblPr>
        <w:tblStyle w:val="7"/>
        <w:tblW w:w="8987" w:type="dxa"/>
        <w:jc w:val="center"/>
        <w:tblLayout w:type="fixed"/>
        <w:tblCellMar>
          <w:top w:w="0" w:type="dxa"/>
          <w:left w:w="108" w:type="dxa"/>
          <w:bottom w:w="0" w:type="dxa"/>
          <w:right w:w="108" w:type="dxa"/>
        </w:tblCellMar>
      </w:tblPr>
      <w:tblGrid>
        <w:gridCol w:w="1621"/>
        <w:gridCol w:w="1715"/>
        <w:gridCol w:w="740"/>
        <w:gridCol w:w="1341"/>
        <w:gridCol w:w="1114"/>
        <w:gridCol w:w="189"/>
        <w:gridCol w:w="641"/>
        <w:gridCol w:w="1626"/>
      </w:tblGrid>
      <w:tr>
        <w:tblPrEx>
          <w:tblCellMar>
            <w:top w:w="0" w:type="dxa"/>
            <w:left w:w="108" w:type="dxa"/>
            <w:bottom w:w="0" w:type="dxa"/>
            <w:right w:w="108" w:type="dxa"/>
          </w:tblCellMar>
        </w:tblPrEx>
        <w:trPr>
          <w:cantSplit/>
          <w:trHeight w:val="615" w:hRule="atLeast"/>
          <w:jc w:val="center"/>
        </w:trPr>
        <w:tc>
          <w:tcPr>
            <w:tcW w:w="1621" w:type="dxa"/>
            <w:tcBorders>
              <w:top w:val="single" w:color="auto" w:sz="6" w:space="0"/>
              <w:left w:val="single" w:color="auto" w:sz="6" w:space="0"/>
              <w:right w:val="single" w:color="auto" w:sz="6" w:space="0"/>
            </w:tcBorders>
            <w:vAlign w:val="center"/>
          </w:tcPr>
          <w:p>
            <w:pPr>
              <w:spacing w:line="240" w:lineRule="exact"/>
              <w:jc w:val="center"/>
              <w:rPr>
                <w:spacing w:val="1"/>
                <w:szCs w:val="21"/>
              </w:rPr>
            </w:pPr>
            <w:r>
              <w:rPr>
                <w:rFonts w:hint="eastAsia"/>
                <w:spacing w:val="1"/>
                <w:szCs w:val="21"/>
              </w:rPr>
              <w:t>产品名称</w:t>
            </w:r>
          </w:p>
        </w:tc>
        <w:tc>
          <w:tcPr>
            <w:tcW w:w="7366" w:type="dxa"/>
            <w:gridSpan w:val="7"/>
            <w:tcBorders>
              <w:top w:val="single" w:color="auto" w:sz="6" w:space="0"/>
              <w:left w:val="single" w:color="auto" w:sz="6" w:space="0"/>
              <w:right w:val="single" w:color="auto" w:sz="6" w:space="0"/>
            </w:tcBorders>
            <w:vAlign w:val="center"/>
          </w:tcPr>
          <w:p>
            <w:pPr>
              <w:spacing w:line="240" w:lineRule="exact"/>
              <w:rPr>
                <w:szCs w:val="21"/>
              </w:rPr>
            </w:pPr>
            <w:r>
              <w:rPr>
                <w:rFonts w:hint="eastAsia"/>
                <w:szCs w:val="21"/>
              </w:rPr>
              <w:t>动态心电分析软件</w:t>
            </w:r>
          </w:p>
        </w:tc>
      </w:tr>
      <w:tr>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pPr>
              <w:spacing w:line="240" w:lineRule="exact"/>
              <w:ind w:left="-91"/>
              <w:jc w:val="center"/>
              <w:rPr>
                <w:szCs w:val="21"/>
              </w:rPr>
            </w:pPr>
            <w:r>
              <w:rPr>
                <w:rFonts w:hint="eastAsia"/>
                <w:spacing w:val="1"/>
                <w:szCs w:val="21"/>
              </w:rPr>
              <w:t>管理类别</w:t>
            </w:r>
          </w:p>
        </w:tc>
        <w:tc>
          <w:tcPr>
            <w:tcW w:w="2455" w:type="dxa"/>
            <w:gridSpan w:val="2"/>
            <w:tcBorders>
              <w:top w:val="single" w:color="auto" w:sz="6" w:space="0"/>
              <w:left w:val="single" w:color="auto" w:sz="6" w:space="0"/>
              <w:bottom w:val="single" w:color="auto" w:sz="4" w:space="0"/>
              <w:right w:val="single" w:color="auto" w:sz="6" w:space="0"/>
            </w:tcBorders>
            <w:vAlign w:val="center"/>
          </w:tcPr>
          <w:p>
            <w:pPr>
              <w:spacing w:line="240" w:lineRule="exact"/>
              <w:ind w:left="-90"/>
              <w:jc w:val="center"/>
              <w:rPr>
                <w:szCs w:val="21"/>
              </w:rPr>
            </w:pPr>
            <w:r>
              <w:rPr>
                <w:rFonts w:hint="eastAsia"/>
                <w:szCs w:val="21"/>
              </w:rPr>
              <w:t>I</w:t>
            </w:r>
            <w:r>
              <w:rPr>
                <w:szCs w:val="21"/>
              </w:rPr>
              <w:t>I</w:t>
            </w:r>
            <w:r>
              <w:rPr>
                <w:rFonts w:hint="eastAsia"/>
                <w:szCs w:val="21"/>
              </w:rPr>
              <w:t>类</w:t>
            </w:r>
          </w:p>
        </w:tc>
        <w:tc>
          <w:tcPr>
            <w:tcW w:w="2455" w:type="dxa"/>
            <w:gridSpan w:val="2"/>
            <w:tcBorders>
              <w:top w:val="single" w:color="auto" w:sz="6" w:space="0"/>
              <w:left w:val="single" w:color="auto" w:sz="6" w:space="0"/>
              <w:bottom w:val="single" w:color="auto" w:sz="4" w:space="0"/>
              <w:right w:val="single" w:color="auto" w:sz="6" w:space="0"/>
            </w:tcBorders>
            <w:vAlign w:val="center"/>
          </w:tcPr>
          <w:p>
            <w:pPr>
              <w:spacing w:line="240" w:lineRule="exact"/>
              <w:ind w:left="-90"/>
              <w:jc w:val="center"/>
              <w:rPr>
                <w:szCs w:val="21"/>
              </w:rPr>
            </w:pPr>
            <w:r>
              <w:rPr>
                <w:rFonts w:hint="eastAsia"/>
                <w:szCs w:val="21"/>
              </w:rPr>
              <w:t>分类编码</w:t>
            </w:r>
          </w:p>
        </w:tc>
        <w:tc>
          <w:tcPr>
            <w:tcW w:w="2456" w:type="dxa"/>
            <w:gridSpan w:val="3"/>
            <w:tcBorders>
              <w:top w:val="single" w:color="auto" w:sz="6" w:space="0"/>
              <w:left w:val="single" w:color="auto" w:sz="6" w:space="0"/>
              <w:bottom w:val="single" w:color="auto" w:sz="4" w:space="0"/>
              <w:right w:val="single" w:color="auto" w:sz="6" w:space="0"/>
            </w:tcBorders>
            <w:vAlign w:val="center"/>
          </w:tcPr>
          <w:p>
            <w:pPr>
              <w:spacing w:line="240" w:lineRule="exact"/>
              <w:ind w:left="-90"/>
              <w:jc w:val="center"/>
              <w:rPr>
                <w:szCs w:val="21"/>
              </w:rPr>
            </w:pPr>
            <w:r>
              <w:rPr>
                <w:rFonts w:hint="eastAsia"/>
                <w:szCs w:val="21"/>
              </w:rPr>
              <w:t>21</w:t>
            </w:r>
            <w:r>
              <w:rPr>
                <w:szCs w:val="21"/>
              </w:rPr>
              <w:t>-03-0</w:t>
            </w:r>
            <w:r>
              <w:rPr>
                <w:rFonts w:hint="eastAsia"/>
                <w:szCs w:val="21"/>
              </w:rPr>
              <w:t>2</w:t>
            </w:r>
          </w:p>
        </w:tc>
      </w:tr>
      <w:tr>
        <w:tblPrEx>
          <w:tblCellMar>
            <w:top w:w="0" w:type="dxa"/>
            <w:left w:w="108" w:type="dxa"/>
            <w:bottom w:w="0" w:type="dxa"/>
            <w:right w:w="108" w:type="dxa"/>
          </w:tblCellMar>
        </w:tblPrEx>
        <w:trPr>
          <w:cantSplit/>
          <w:trHeight w:val="632" w:hRule="atLeast"/>
          <w:jc w:val="center"/>
        </w:trPr>
        <w:tc>
          <w:tcPr>
            <w:tcW w:w="1621" w:type="dxa"/>
            <w:tcBorders>
              <w:top w:val="single" w:color="auto" w:sz="6" w:space="0"/>
              <w:left w:val="single" w:color="auto" w:sz="6" w:space="0"/>
              <w:bottom w:val="single" w:color="auto" w:sz="4" w:space="0"/>
              <w:right w:val="single" w:color="auto" w:sz="6" w:space="0"/>
            </w:tcBorders>
            <w:vAlign w:val="center"/>
          </w:tcPr>
          <w:p>
            <w:pPr>
              <w:spacing w:line="240" w:lineRule="exact"/>
              <w:ind w:left="-91"/>
              <w:jc w:val="center"/>
              <w:rPr>
                <w:spacing w:val="1"/>
                <w:szCs w:val="21"/>
              </w:rPr>
            </w:pPr>
            <w:r>
              <w:rPr>
                <w:rFonts w:hint="eastAsia"/>
                <w:spacing w:val="1"/>
                <w:szCs w:val="21"/>
              </w:rPr>
              <w:t>分类依据</w:t>
            </w:r>
          </w:p>
        </w:tc>
        <w:tc>
          <w:tcPr>
            <w:tcW w:w="7366" w:type="dxa"/>
            <w:gridSpan w:val="7"/>
            <w:tcBorders>
              <w:top w:val="single" w:color="auto" w:sz="6" w:space="0"/>
              <w:left w:val="single" w:color="auto" w:sz="6" w:space="0"/>
              <w:bottom w:val="single" w:color="auto" w:sz="4" w:space="0"/>
              <w:right w:val="single" w:color="auto" w:sz="6" w:space="0"/>
            </w:tcBorders>
            <w:vAlign w:val="center"/>
          </w:tcPr>
          <w:p>
            <w:pPr>
              <w:spacing w:line="240" w:lineRule="exact"/>
              <w:ind w:left="-90"/>
              <w:rPr>
                <w:szCs w:val="21"/>
              </w:rPr>
            </w:pPr>
            <w:r>
              <w:rPr>
                <w:rFonts w:hint="eastAsia"/>
                <w:szCs w:val="21"/>
              </w:rPr>
              <w:t>《医疗器械分类目录》</w:t>
            </w:r>
          </w:p>
        </w:tc>
      </w:tr>
      <w:tr>
        <w:tblPrEx>
          <w:tblCellMar>
            <w:top w:w="0" w:type="dxa"/>
            <w:left w:w="108" w:type="dxa"/>
            <w:bottom w:w="0" w:type="dxa"/>
            <w:right w:w="108" w:type="dxa"/>
          </w:tblCellMar>
        </w:tblPrEx>
        <w:trPr>
          <w:cantSplit/>
          <w:trHeight w:val="600" w:hRule="atLeast"/>
          <w:jc w:val="center"/>
        </w:trPr>
        <w:tc>
          <w:tcPr>
            <w:tcW w:w="1621" w:type="dxa"/>
            <w:tcBorders>
              <w:top w:val="single" w:color="auto" w:sz="4" w:space="0"/>
              <w:left w:val="single" w:color="auto" w:sz="6" w:space="0"/>
              <w:bottom w:val="single" w:color="auto" w:sz="4" w:space="0"/>
              <w:right w:val="single" w:color="auto" w:sz="6" w:space="0"/>
            </w:tcBorders>
            <w:vAlign w:val="center"/>
          </w:tcPr>
          <w:p>
            <w:pPr>
              <w:spacing w:line="240" w:lineRule="exact"/>
              <w:ind w:left="-91"/>
              <w:jc w:val="center"/>
              <w:rPr>
                <w:spacing w:val="1"/>
                <w:szCs w:val="21"/>
              </w:rPr>
            </w:pPr>
            <w:r>
              <w:rPr>
                <w:rFonts w:hint="eastAsia"/>
                <w:spacing w:val="1"/>
                <w:szCs w:val="21"/>
              </w:rPr>
              <w:t>创新产品</w:t>
            </w:r>
          </w:p>
        </w:tc>
        <w:tc>
          <w:tcPr>
            <w:tcW w:w="7366" w:type="dxa"/>
            <w:gridSpan w:val="7"/>
            <w:tcBorders>
              <w:top w:val="single" w:color="auto" w:sz="4" w:space="0"/>
              <w:left w:val="single" w:color="auto" w:sz="6" w:space="0"/>
              <w:bottom w:val="single" w:color="auto" w:sz="4" w:space="0"/>
              <w:right w:val="single" w:color="auto" w:sz="6" w:space="0"/>
            </w:tcBorders>
            <w:vAlign w:val="center"/>
          </w:tcPr>
          <w:p>
            <w:pPr>
              <w:spacing w:line="240" w:lineRule="exact"/>
              <w:ind w:left="-90"/>
              <w:rPr>
                <w:szCs w:val="21"/>
              </w:rPr>
            </w:pPr>
            <w:r>
              <w:rPr>
                <w:rFonts w:hint="eastAsia"/>
                <w:szCs w:val="21"/>
              </w:rPr>
              <w:t>是□</w:t>
            </w:r>
            <w:r>
              <w:rPr>
                <w:szCs w:val="21"/>
              </w:rPr>
              <w:t xml:space="preserve"> </w:t>
            </w:r>
            <w:r>
              <w:rPr>
                <w:rFonts w:hint="eastAsia"/>
                <w:szCs w:val="21"/>
              </w:rPr>
              <w:t>创新产品审查通知单编号：</w:t>
            </w:r>
            <w:r>
              <w:rPr>
                <w:szCs w:val="21"/>
              </w:rPr>
              <w:t xml:space="preserve">   </w:t>
            </w:r>
            <w:r>
              <w:rPr>
                <w:rFonts w:hint="eastAsia"/>
                <w:szCs w:val="21"/>
              </w:rPr>
              <w:t>否☑</w:t>
            </w:r>
          </w:p>
        </w:tc>
      </w:tr>
      <w:tr>
        <w:tblPrEx>
          <w:tblCellMar>
            <w:top w:w="0" w:type="dxa"/>
            <w:left w:w="108" w:type="dxa"/>
            <w:bottom w:w="0" w:type="dxa"/>
            <w:right w:w="108" w:type="dxa"/>
          </w:tblCellMar>
        </w:tblPrEx>
        <w:trPr>
          <w:trHeight w:val="689"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pPr>
              <w:spacing w:line="360" w:lineRule="exact"/>
              <w:jc w:val="center"/>
              <w:rPr>
                <w:szCs w:val="21"/>
              </w:rPr>
            </w:pPr>
            <w:r>
              <w:rPr>
                <w:rFonts w:hint="eastAsia"/>
                <w:szCs w:val="21"/>
              </w:rPr>
              <w:t>结构特征</w:t>
            </w:r>
          </w:p>
        </w:tc>
        <w:tc>
          <w:tcPr>
            <w:tcW w:w="7366"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ind w:left="-90"/>
              <w:rPr>
                <w:szCs w:val="21"/>
              </w:rPr>
            </w:pPr>
            <w:r>
              <w:rPr>
                <w:rFonts w:hint="eastAsia"/>
                <w:szCs w:val="21"/>
              </w:rPr>
              <w:t>有</w:t>
            </w:r>
            <w:r>
              <w:rPr>
                <w:szCs w:val="21"/>
              </w:rPr>
              <w:t xml:space="preserve"> </w:t>
            </w:r>
            <w:r>
              <w:rPr>
                <w:rFonts w:hint="eastAsia"/>
                <w:szCs w:val="21"/>
              </w:rPr>
              <w:t>源☑</w:t>
            </w:r>
            <w:r>
              <w:rPr>
                <w:szCs w:val="21"/>
              </w:rPr>
              <w:t xml:space="preserve">    </w:t>
            </w:r>
            <w:r>
              <w:rPr>
                <w:rFonts w:hint="eastAsia"/>
                <w:szCs w:val="21"/>
              </w:rPr>
              <w:t>无</w:t>
            </w:r>
            <w:r>
              <w:rPr>
                <w:szCs w:val="21"/>
              </w:rPr>
              <w:t xml:space="preserve"> </w:t>
            </w:r>
            <w:r>
              <w:rPr>
                <w:rFonts w:hint="eastAsia"/>
                <w:szCs w:val="21"/>
              </w:rPr>
              <w:t>源</w:t>
            </w:r>
            <w:r>
              <w:rPr>
                <w:szCs w:val="21"/>
              </w:rPr>
              <w:t xml:space="preserve"> </w:t>
            </w:r>
            <w:r>
              <w:rPr>
                <w:rFonts w:hint="eastAsia"/>
                <w:szCs w:val="21"/>
              </w:rPr>
              <w:t>□</w:t>
            </w:r>
          </w:p>
        </w:tc>
      </w:tr>
      <w:tr>
        <w:tblPrEx>
          <w:tblCellMar>
            <w:top w:w="0" w:type="dxa"/>
            <w:left w:w="108" w:type="dxa"/>
            <w:bottom w:w="0" w:type="dxa"/>
            <w:right w:w="108" w:type="dxa"/>
          </w:tblCellMar>
        </w:tblPrEx>
        <w:trPr>
          <w:cantSplit/>
          <w:trHeight w:val="785" w:hRule="atLeast"/>
          <w:jc w:val="center"/>
        </w:trPr>
        <w:tc>
          <w:tcPr>
            <w:tcW w:w="1621" w:type="dxa"/>
            <w:tcBorders>
              <w:top w:val="single" w:color="auto" w:sz="6" w:space="0"/>
              <w:left w:val="single" w:color="auto" w:sz="6" w:space="0"/>
              <w:right w:val="single" w:color="auto" w:sz="6" w:space="0"/>
            </w:tcBorders>
            <w:vAlign w:val="center"/>
          </w:tcPr>
          <w:p>
            <w:pPr>
              <w:spacing w:line="240" w:lineRule="exact"/>
              <w:ind w:left="-90"/>
              <w:jc w:val="center"/>
              <w:rPr>
                <w:spacing w:val="1"/>
                <w:szCs w:val="21"/>
              </w:rPr>
            </w:pPr>
            <w:r>
              <w:rPr>
                <w:rFonts w:hint="eastAsia"/>
                <w:spacing w:val="1"/>
                <w:szCs w:val="21"/>
              </w:rPr>
              <w:t>型号、规格</w:t>
            </w:r>
          </w:p>
        </w:tc>
        <w:tc>
          <w:tcPr>
            <w:tcW w:w="7366" w:type="dxa"/>
            <w:gridSpan w:val="7"/>
            <w:tcBorders>
              <w:top w:val="single" w:color="auto" w:sz="6" w:space="0"/>
              <w:left w:val="single" w:color="auto" w:sz="6" w:space="0"/>
              <w:bottom w:val="single" w:color="auto" w:sz="6" w:space="0"/>
              <w:right w:val="single" w:color="auto" w:sz="6" w:space="0"/>
            </w:tcBorders>
            <w:vAlign w:val="center"/>
          </w:tcPr>
          <w:p>
            <w:pPr>
              <w:spacing w:line="240" w:lineRule="exact"/>
              <w:ind w:left="-90"/>
              <w:rPr>
                <w:szCs w:val="21"/>
              </w:rPr>
            </w:pPr>
          </w:p>
          <w:p>
            <w:pPr>
              <w:spacing w:line="240" w:lineRule="exact"/>
              <w:ind w:left="-90"/>
              <w:rPr>
                <w:szCs w:val="21"/>
              </w:rPr>
            </w:pPr>
          </w:p>
          <w:p>
            <w:pPr>
              <w:tabs>
                <w:tab w:val="left" w:pos="1205"/>
              </w:tabs>
              <w:spacing w:line="240" w:lineRule="exact"/>
              <w:ind w:left="-90"/>
              <w:rPr>
                <w:szCs w:val="21"/>
              </w:rPr>
            </w:pPr>
            <w:r>
              <w:rPr>
                <w:rFonts w:hint="eastAsia"/>
                <w:szCs w:val="21"/>
              </w:rPr>
              <w:t xml:space="preserve">ECG Analyst </w:t>
            </w:r>
            <w:del w:id="1" w:author="Huo Beata" w:date="2020-09-09T11:13:00Z">
              <w:r>
                <w:rPr>
                  <w:rFonts w:hint="eastAsia"/>
                  <w:szCs w:val="21"/>
                </w:rPr>
                <w:delText xml:space="preserve"> V1.0</w:delText>
              </w:r>
            </w:del>
          </w:p>
          <w:p>
            <w:pPr>
              <w:spacing w:line="240" w:lineRule="exact"/>
              <w:ind w:left="-90"/>
              <w:rPr>
                <w:szCs w:val="21"/>
              </w:rPr>
            </w:pPr>
          </w:p>
          <w:p>
            <w:pPr>
              <w:spacing w:line="240" w:lineRule="exact"/>
              <w:ind w:left="-90"/>
              <w:rPr>
                <w:szCs w:val="21"/>
              </w:rPr>
            </w:pPr>
          </w:p>
          <w:p>
            <w:pPr>
              <w:spacing w:line="240" w:lineRule="exact"/>
              <w:ind w:left="-90"/>
              <w:rPr>
                <w:szCs w:val="21"/>
              </w:rPr>
            </w:pPr>
          </w:p>
        </w:tc>
      </w:tr>
      <w:tr>
        <w:tblPrEx>
          <w:tblCellMar>
            <w:top w:w="0" w:type="dxa"/>
            <w:left w:w="108" w:type="dxa"/>
            <w:bottom w:w="0" w:type="dxa"/>
            <w:right w:w="108" w:type="dxa"/>
          </w:tblCellMar>
        </w:tblPrEx>
        <w:trPr>
          <w:trHeight w:val="2005"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pPr>
              <w:spacing w:line="240" w:lineRule="exact"/>
              <w:jc w:val="center"/>
              <w:rPr>
                <w:szCs w:val="21"/>
              </w:rPr>
            </w:pPr>
            <w:r>
              <w:rPr>
                <w:rFonts w:hint="eastAsia"/>
                <w:szCs w:val="21"/>
              </w:rPr>
              <w:t>结构及组成</w:t>
            </w:r>
          </w:p>
        </w:tc>
        <w:tc>
          <w:tcPr>
            <w:tcW w:w="7366" w:type="dxa"/>
            <w:gridSpan w:val="7"/>
            <w:tcBorders>
              <w:top w:val="single" w:color="auto" w:sz="6" w:space="0"/>
              <w:left w:val="single" w:color="auto" w:sz="6" w:space="0"/>
              <w:bottom w:val="single" w:color="auto" w:sz="6" w:space="0"/>
              <w:right w:val="single" w:color="auto" w:sz="6" w:space="0"/>
            </w:tcBorders>
          </w:tcPr>
          <w:p>
            <w:pPr>
              <w:spacing w:line="240" w:lineRule="exact"/>
              <w:ind w:left="-90"/>
              <w:rPr>
                <w:szCs w:val="21"/>
              </w:rPr>
            </w:pPr>
          </w:p>
          <w:p>
            <w:pPr>
              <w:rPr>
                <w:szCs w:val="21"/>
              </w:rPr>
            </w:pPr>
          </w:p>
          <w:p>
            <w:pPr>
              <w:rPr>
                <w:szCs w:val="21"/>
              </w:rPr>
            </w:pPr>
            <w:ins w:id="2" w:author="小多" w:date="2020-09-16T14:32:38Z">
              <w:r>
                <w:rPr>
                  <w:rFonts w:hint="eastAsia"/>
                  <w:szCs w:val="21"/>
                </w:rPr>
                <w:t>软件由</w:t>
              </w:r>
            </w:ins>
            <w:ins w:id="3" w:author="小多" w:date="2020-09-21T17:14:10Z">
              <w:r>
                <w:rPr>
                  <w:rFonts w:hint="eastAsia"/>
                  <w:szCs w:val="21"/>
                </w:rPr>
                <w:t>登录模块、记录列表、患者信息、编辑模板、事件统计、片段图编辑、页扫描、房颤、ST、HRV、直方图、报告编辑、生成报告</w:t>
              </w:r>
            </w:ins>
            <w:ins w:id="4" w:author="小多" w:date="2020-09-16T14:32:38Z">
              <w:r>
                <w:rPr>
                  <w:rFonts w:hint="eastAsia"/>
                  <w:szCs w:val="21"/>
                </w:rPr>
                <w:t>模块组成，存储介质为光盘。</w:t>
              </w:r>
            </w:ins>
            <w:del w:id="5" w:author="小多" w:date="2020-09-16T14:32:39Z">
              <w:commentRangeStart w:id="0"/>
              <w:r>
                <w:rPr>
                  <w:rFonts w:hint="eastAsia"/>
                  <w:szCs w:val="21"/>
                </w:rPr>
                <w:delText>。</w:delText>
              </w:r>
              <w:commentRangeEnd w:id="0"/>
            </w:del>
            <w:r>
              <w:rPr>
                <w:rStyle w:val="9"/>
              </w:rPr>
              <w:commentReference w:id="0"/>
            </w:r>
          </w:p>
        </w:tc>
      </w:tr>
      <w:tr>
        <w:tblPrEx>
          <w:tblCellMar>
            <w:top w:w="0" w:type="dxa"/>
            <w:left w:w="108" w:type="dxa"/>
            <w:bottom w:w="0" w:type="dxa"/>
            <w:right w:w="108" w:type="dxa"/>
          </w:tblCellMar>
        </w:tblPrEx>
        <w:trPr>
          <w:cantSplit/>
          <w:trHeight w:val="1556" w:hRule="atLeast"/>
          <w:jc w:val="center"/>
        </w:trPr>
        <w:tc>
          <w:tcPr>
            <w:tcW w:w="1621" w:type="dxa"/>
            <w:tcBorders>
              <w:top w:val="single" w:color="auto" w:sz="6" w:space="0"/>
              <w:left w:val="single" w:color="auto" w:sz="6" w:space="0"/>
              <w:bottom w:val="single" w:color="auto" w:sz="6" w:space="0"/>
              <w:right w:val="single" w:color="auto" w:sz="6" w:space="0"/>
            </w:tcBorders>
            <w:vAlign w:val="center"/>
          </w:tcPr>
          <w:p>
            <w:pPr>
              <w:spacing w:line="240" w:lineRule="exact"/>
              <w:ind w:left="-90"/>
              <w:jc w:val="center"/>
              <w:rPr>
                <w:szCs w:val="21"/>
              </w:rPr>
            </w:pPr>
            <w:r>
              <w:rPr>
                <w:rFonts w:hint="eastAsia"/>
                <w:szCs w:val="21"/>
              </w:rPr>
              <w:t>适用范围</w:t>
            </w:r>
          </w:p>
        </w:tc>
        <w:tc>
          <w:tcPr>
            <w:tcW w:w="7366" w:type="dxa"/>
            <w:gridSpan w:val="7"/>
            <w:tcBorders>
              <w:top w:val="single" w:color="auto" w:sz="6" w:space="0"/>
              <w:left w:val="single" w:color="auto" w:sz="6" w:space="0"/>
              <w:bottom w:val="single" w:color="auto" w:sz="6" w:space="0"/>
              <w:right w:val="single" w:color="auto" w:sz="6" w:space="0"/>
            </w:tcBorders>
          </w:tcPr>
          <w:p>
            <w:pPr>
              <w:rPr>
                <w:del w:id="6" w:author="Huo Beata" w:date="2020-09-09T11:13:00Z"/>
                <w:szCs w:val="21"/>
              </w:rPr>
            </w:pPr>
          </w:p>
          <w:p>
            <w:pPr>
              <w:rPr>
                <w:ins w:id="7" w:author="Huo Beata" w:date="2020-09-09T11:14:00Z"/>
                <w:szCs w:val="21"/>
              </w:rPr>
            </w:pPr>
          </w:p>
          <w:p>
            <w:pPr>
              <w:rPr>
                <w:ins w:id="8" w:author="Huo Beata" w:date="2020-09-09T11:14:00Z"/>
                <w:rFonts w:hint="eastAsia"/>
                <w:szCs w:val="21"/>
              </w:rPr>
            </w:pPr>
          </w:p>
          <w:p>
            <w:pPr>
              <w:rPr>
                <w:del w:id="9" w:author="Huo Beata" w:date="2020-09-09T11:13:00Z"/>
                <w:rFonts w:hint="eastAsia"/>
                <w:szCs w:val="21"/>
              </w:rPr>
            </w:pPr>
          </w:p>
          <w:p>
            <w:pPr>
              <w:rPr>
                <w:del w:id="10" w:author="Huo Beata" w:date="2020-09-09T11:13:00Z"/>
                <w:szCs w:val="21"/>
              </w:rPr>
            </w:pPr>
            <w:ins w:id="11" w:author="Huo Beata" w:date="2020-09-09T11:13:00Z">
              <w:r>
                <w:rPr>
                  <w:rFonts w:hint="eastAsia"/>
                  <w:szCs w:val="21"/>
                </w:rPr>
                <w:t>用于动态心电图数据的传输、显示和分析</w:t>
              </w:r>
            </w:ins>
            <w:del w:id="12" w:author="Huo Beata" w:date="2020-09-09T11:13:00Z">
              <w:r>
                <w:rPr>
                  <w:rFonts w:hint="eastAsia"/>
                  <w:szCs w:val="21"/>
                </w:rPr>
                <w:delText>本软件与十二导联动态心电记录仪产品或经验证的心电图设备配合使用，适用于心电图数据的传输、显示和分析</w:delText>
              </w:r>
            </w:del>
            <w:r>
              <w:rPr>
                <w:szCs w:val="21"/>
              </w:rPr>
              <w:t>。</w:t>
            </w:r>
          </w:p>
          <w:p>
            <w:pPr>
              <w:rPr>
                <w:del w:id="13" w:author="Huo Beata" w:date="2020-09-09T11:13:00Z"/>
                <w:szCs w:val="21"/>
              </w:rPr>
            </w:pPr>
          </w:p>
          <w:p>
            <w:pPr>
              <w:rPr>
                <w:szCs w:val="21"/>
              </w:rPr>
            </w:pPr>
          </w:p>
        </w:tc>
      </w:tr>
      <w:tr>
        <w:tblPrEx>
          <w:tblCellMar>
            <w:top w:w="0" w:type="dxa"/>
            <w:left w:w="108" w:type="dxa"/>
            <w:bottom w:w="0" w:type="dxa"/>
            <w:right w:w="108" w:type="dxa"/>
          </w:tblCellMar>
        </w:tblPrEx>
        <w:trPr>
          <w:cantSplit/>
          <w:trHeight w:val="574" w:hRule="atLeast"/>
          <w:jc w:val="center"/>
        </w:trPr>
        <w:tc>
          <w:tcPr>
            <w:tcW w:w="1621" w:type="dxa"/>
            <w:vMerge w:val="restart"/>
            <w:tcBorders>
              <w:top w:val="single" w:color="auto" w:sz="6" w:space="0"/>
              <w:left w:val="single" w:color="auto" w:sz="6" w:space="0"/>
              <w:right w:val="single" w:color="auto" w:sz="6" w:space="0"/>
            </w:tcBorders>
            <w:vAlign w:val="center"/>
          </w:tcPr>
          <w:p>
            <w:pPr>
              <w:spacing w:line="240" w:lineRule="exact"/>
              <w:ind w:left="-90"/>
              <w:jc w:val="center"/>
              <w:rPr>
                <w:szCs w:val="21"/>
              </w:rPr>
            </w:pPr>
            <w:r>
              <w:rPr>
                <w:rFonts w:hint="eastAsia"/>
                <w:spacing w:val="1"/>
                <w:szCs w:val="21"/>
              </w:rPr>
              <w:t>申请人</w:t>
            </w:r>
          </w:p>
        </w:tc>
        <w:tc>
          <w:tcPr>
            <w:tcW w:w="1715" w:type="dxa"/>
            <w:tcBorders>
              <w:top w:val="single" w:color="auto" w:sz="6" w:space="0"/>
              <w:left w:val="single" w:color="auto" w:sz="6" w:space="0"/>
              <w:right w:val="single" w:color="auto" w:sz="6" w:space="0"/>
            </w:tcBorders>
            <w:vAlign w:val="center"/>
          </w:tcPr>
          <w:p>
            <w:pPr>
              <w:spacing w:line="240" w:lineRule="exact"/>
              <w:ind w:left="-91"/>
              <w:jc w:val="center"/>
              <w:rPr>
                <w:szCs w:val="21"/>
              </w:rPr>
            </w:pPr>
            <w:r>
              <w:rPr>
                <w:rFonts w:hint="eastAsia"/>
                <w:spacing w:val="1"/>
                <w:szCs w:val="21"/>
              </w:rPr>
              <w:t>名称</w:t>
            </w:r>
          </w:p>
        </w:tc>
        <w:tc>
          <w:tcPr>
            <w:tcW w:w="5651" w:type="dxa"/>
            <w:gridSpan w:val="6"/>
            <w:tcBorders>
              <w:top w:val="single" w:color="auto" w:sz="6" w:space="0"/>
              <w:left w:val="single" w:color="auto" w:sz="6" w:space="0"/>
              <w:right w:val="single" w:color="auto" w:sz="6" w:space="0"/>
            </w:tcBorders>
            <w:vAlign w:val="center"/>
          </w:tcPr>
          <w:p>
            <w:pPr>
              <w:spacing w:line="360" w:lineRule="auto"/>
              <w:rPr>
                <w:szCs w:val="21"/>
              </w:rPr>
            </w:pPr>
            <w:r>
              <w:rPr>
                <w:rFonts w:hint="eastAsia"/>
                <w:szCs w:val="21"/>
              </w:rPr>
              <w:t>通心络科（河北）科技有限公司</w:t>
            </w:r>
          </w:p>
        </w:tc>
      </w:tr>
      <w:tr>
        <w:tblPrEx>
          <w:tblCellMar>
            <w:top w:w="0" w:type="dxa"/>
            <w:left w:w="108" w:type="dxa"/>
            <w:bottom w:w="0" w:type="dxa"/>
            <w:right w:w="108" w:type="dxa"/>
          </w:tblCellMar>
        </w:tblPrEx>
        <w:trPr>
          <w:cantSplit/>
          <w:trHeight w:val="540" w:hRule="atLeast"/>
          <w:jc w:val="center"/>
        </w:trPr>
        <w:tc>
          <w:tcPr>
            <w:tcW w:w="1621" w:type="dxa"/>
            <w:vMerge w:val="continue"/>
            <w:tcBorders>
              <w:left w:val="single" w:color="auto" w:sz="6" w:space="0"/>
              <w:right w:val="single" w:color="auto" w:sz="6" w:space="0"/>
            </w:tcBorders>
            <w:vAlign w:val="center"/>
          </w:tcPr>
          <w:p>
            <w:pPr>
              <w:spacing w:line="240" w:lineRule="exact"/>
              <w:ind w:left="-90"/>
              <w:jc w:val="center"/>
              <w:rPr>
                <w:szCs w:val="21"/>
              </w:rPr>
            </w:pPr>
          </w:p>
        </w:tc>
        <w:tc>
          <w:tcPr>
            <w:tcW w:w="1715" w:type="dxa"/>
            <w:tcBorders>
              <w:top w:val="single" w:color="auto" w:sz="6" w:space="0"/>
              <w:left w:val="single" w:color="auto" w:sz="6" w:space="0"/>
              <w:right w:val="single" w:color="auto" w:sz="6" w:space="0"/>
            </w:tcBorders>
            <w:vAlign w:val="center"/>
          </w:tcPr>
          <w:p>
            <w:pPr>
              <w:spacing w:line="240" w:lineRule="exact"/>
              <w:ind w:left="-90"/>
              <w:jc w:val="center"/>
              <w:rPr>
                <w:szCs w:val="21"/>
              </w:rPr>
            </w:pPr>
            <w:r>
              <w:rPr>
                <w:rFonts w:hint="eastAsia"/>
                <w:spacing w:val="1"/>
                <w:szCs w:val="21"/>
              </w:rPr>
              <w:t>住所</w:t>
            </w:r>
          </w:p>
        </w:tc>
        <w:tc>
          <w:tcPr>
            <w:tcW w:w="5651" w:type="dxa"/>
            <w:gridSpan w:val="6"/>
            <w:tcBorders>
              <w:top w:val="single" w:color="auto" w:sz="6" w:space="0"/>
              <w:left w:val="single" w:color="auto" w:sz="6" w:space="0"/>
              <w:right w:val="single" w:color="auto" w:sz="6" w:space="0"/>
            </w:tcBorders>
            <w:vAlign w:val="center"/>
          </w:tcPr>
          <w:p>
            <w:pPr>
              <w:spacing w:line="240" w:lineRule="exact"/>
              <w:rPr>
                <w:szCs w:val="21"/>
              </w:rPr>
            </w:pPr>
            <w:r>
              <w:rPr>
                <w:rFonts w:hint="eastAsia"/>
                <w:szCs w:val="21"/>
              </w:rPr>
              <w:t>河北省石家庄高新区天山大街2</w:t>
            </w:r>
            <w:r>
              <w:rPr>
                <w:szCs w:val="21"/>
              </w:rPr>
              <w:t>38</w:t>
            </w:r>
            <w:r>
              <w:rPr>
                <w:rFonts w:hint="eastAsia"/>
                <w:szCs w:val="21"/>
              </w:rPr>
              <w:t>号</w:t>
            </w:r>
          </w:p>
        </w:tc>
      </w:tr>
      <w:tr>
        <w:tblPrEx>
          <w:tblCellMar>
            <w:top w:w="0" w:type="dxa"/>
            <w:left w:w="108" w:type="dxa"/>
            <w:bottom w:w="0" w:type="dxa"/>
            <w:right w:w="108" w:type="dxa"/>
          </w:tblCellMar>
        </w:tblPrEx>
        <w:trPr>
          <w:cantSplit/>
          <w:trHeight w:val="536" w:hRule="atLeast"/>
          <w:jc w:val="center"/>
        </w:trPr>
        <w:tc>
          <w:tcPr>
            <w:tcW w:w="1621" w:type="dxa"/>
            <w:vMerge w:val="continue"/>
            <w:tcBorders>
              <w:left w:val="single" w:color="auto" w:sz="6" w:space="0"/>
              <w:right w:val="single" w:color="auto" w:sz="6" w:space="0"/>
            </w:tcBorders>
            <w:vAlign w:val="center"/>
          </w:tcPr>
          <w:p>
            <w:pPr>
              <w:spacing w:line="240" w:lineRule="exact"/>
              <w:ind w:left="-90"/>
              <w:jc w:val="center"/>
              <w:rPr>
                <w:szCs w:val="21"/>
              </w:rPr>
            </w:pPr>
          </w:p>
        </w:tc>
        <w:tc>
          <w:tcPr>
            <w:tcW w:w="1715" w:type="dxa"/>
            <w:tcBorders>
              <w:top w:val="single" w:color="auto" w:sz="6" w:space="0"/>
              <w:left w:val="single" w:color="auto" w:sz="6" w:space="0"/>
              <w:bottom w:val="single" w:color="auto" w:sz="6" w:space="0"/>
              <w:right w:val="single" w:color="auto" w:sz="6" w:space="0"/>
            </w:tcBorders>
            <w:vAlign w:val="center"/>
          </w:tcPr>
          <w:p>
            <w:pPr>
              <w:spacing w:line="240" w:lineRule="exact"/>
              <w:ind w:left="-90"/>
              <w:jc w:val="center"/>
              <w:rPr>
                <w:szCs w:val="21"/>
              </w:rPr>
            </w:pPr>
            <w:r>
              <w:rPr>
                <w:rFonts w:hint="eastAsia"/>
                <w:spacing w:val="1"/>
                <w:szCs w:val="21"/>
              </w:rPr>
              <w:t>联系人</w:t>
            </w:r>
          </w:p>
        </w:tc>
        <w:tc>
          <w:tcPr>
            <w:tcW w:w="2081" w:type="dxa"/>
            <w:gridSpan w:val="2"/>
            <w:tcBorders>
              <w:top w:val="single" w:color="auto" w:sz="4" w:space="0"/>
              <w:left w:val="single" w:color="auto" w:sz="6" w:space="0"/>
              <w:bottom w:val="single" w:color="auto" w:sz="6" w:space="0"/>
              <w:right w:val="single" w:color="auto" w:sz="6" w:space="0"/>
            </w:tcBorders>
            <w:vAlign w:val="center"/>
          </w:tcPr>
          <w:p>
            <w:pPr>
              <w:spacing w:line="240" w:lineRule="exact"/>
              <w:ind w:left="-90"/>
              <w:jc w:val="center"/>
              <w:rPr>
                <w:szCs w:val="21"/>
              </w:rPr>
            </w:pPr>
            <w:r>
              <w:rPr>
                <w:rFonts w:hint="eastAsia"/>
                <w:szCs w:val="21"/>
              </w:rPr>
              <w:t>王猛</w:t>
            </w:r>
          </w:p>
        </w:tc>
        <w:tc>
          <w:tcPr>
            <w:tcW w:w="1303" w:type="dxa"/>
            <w:gridSpan w:val="2"/>
            <w:tcBorders>
              <w:top w:val="single" w:color="auto" w:sz="4" w:space="0"/>
              <w:left w:val="single" w:color="auto" w:sz="6" w:space="0"/>
              <w:bottom w:val="single" w:color="auto" w:sz="6" w:space="0"/>
              <w:right w:val="single" w:color="auto" w:sz="6" w:space="0"/>
            </w:tcBorders>
            <w:vAlign w:val="center"/>
          </w:tcPr>
          <w:p>
            <w:pPr>
              <w:spacing w:line="240" w:lineRule="exact"/>
              <w:ind w:left="-90"/>
              <w:jc w:val="center"/>
              <w:rPr>
                <w:szCs w:val="21"/>
              </w:rPr>
            </w:pPr>
            <w:r>
              <w:rPr>
                <w:rFonts w:hint="eastAsia"/>
                <w:spacing w:val="1"/>
                <w:szCs w:val="21"/>
              </w:rPr>
              <w:t>电话</w:t>
            </w:r>
          </w:p>
        </w:tc>
        <w:tc>
          <w:tcPr>
            <w:tcW w:w="2267" w:type="dxa"/>
            <w:gridSpan w:val="2"/>
            <w:tcBorders>
              <w:top w:val="single" w:color="auto" w:sz="4" w:space="0"/>
              <w:left w:val="single" w:color="auto" w:sz="6" w:space="0"/>
              <w:bottom w:val="single" w:color="auto" w:sz="6" w:space="0"/>
              <w:right w:val="single" w:color="auto" w:sz="6" w:space="0"/>
            </w:tcBorders>
            <w:vAlign w:val="center"/>
          </w:tcPr>
          <w:p>
            <w:pPr>
              <w:spacing w:line="240" w:lineRule="exact"/>
              <w:ind w:left="-90"/>
              <w:jc w:val="center"/>
              <w:rPr>
                <w:szCs w:val="21"/>
              </w:rPr>
            </w:pPr>
            <w:r>
              <w:rPr>
                <w:rFonts w:hint="eastAsia"/>
                <w:szCs w:val="21"/>
              </w:rPr>
              <w:t>13582032560</w:t>
            </w:r>
          </w:p>
        </w:tc>
      </w:tr>
      <w:tr>
        <w:tblPrEx>
          <w:tblCellMar>
            <w:top w:w="0" w:type="dxa"/>
            <w:left w:w="108" w:type="dxa"/>
            <w:bottom w:w="0" w:type="dxa"/>
            <w:right w:w="108" w:type="dxa"/>
          </w:tblCellMar>
        </w:tblPrEx>
        <w:trPr>
          <w:cantSplit/>
          <w:trHeight w:val="598" w:hRule="atLeast"/>
          <w:jc w:val="center"/>
        </w:trPr>
        <w:tc>
          <w:tcPr>
            <w:tcW w:w="1621" w:type="dxa"/>
            <w:vMerge w:val="continue"/>
            <w:tcBorders>
              <w:left w:val="single" w:color="auto" w:sz="6" w:space="0"/>
              <w:right w:val="single" w:color="auto" w:sz="6" w:space="0"/>
            </w:tcBorders>
            <w:vAlign w:val="center"/>
          </w:tcPr>
          <w:p>
            <w:pPr>
              <w:spacing w:line="240" w:lineRule="exact"/>
              <w:ind w:left="-90"/>
              <w:jc w:val="center"/>
              <w:rPr>
                <w:szCs w:val="21"/>
              </w:rPr>
            </w:pPr>
          </w:p>
        </w:tc>
        <w:tc>
          <w:tcPr>
            <w:tcW w:w="1715" w:type="dxa"/>
            <w:tcBorders>
              <w:top w:val="single" w:color="auto" w:sz="6" w:space="0"/>
              <w:left w:val="single" w:color="auto" w:sz="6" w:space="0"/>
              <w:bottom w:val="single" w:color="auto" w:sz="4" w:space="0"/>
              <w:right w:val="single" w:color="auto" w:sz="6" w:space="0"/>
            </w:tcBorders>
            <w:vAlign w:val="center"/>
          </w:tcPr>
          <w:p>
            <w:pPr>
              <w:spacing w:line="240" w:lineRule="exact"/>
              <w:ind w:left="-90"/>
              <w:jc w:val="center"/>
              <w:rPr>
                <w:spacing w:val="1"/>
                <w:szCs w:val="21"/>
              </w:rPr>
            </w:pPr>
            <w:r>
              <w:rPr>
                <w:rFonts w:hint="eastAsia"/>
                <w:spacing w:val="1"/>
                <w:szCs w:val="21"/>
              </w:rPr>
              <w:t>传真</w:t>
            </w:r>
          </w:p>
        </w:tc>
        <w:tc>
          <w:tcPr>
            <w:tcW w:w="2081" w:type="dxa"/>
            <w:gridSpan w:val="2"/>
            <w:tcBorders>
              <w:top w:val="single" w:color="auto" w:sz="6" w:space="0"/>
              <w:left w:val="single" w:color="auto" w:sz="6" w:space="0"/>
              <w:bottom w:val="single" w:color="auto" w:sz="6" w:space="0"/>
              <w:right w:val="single" w:color="auto" w:sz="4" w:space="0"/>
            </w:tcBorders>
            <w:vAlign w:val="center"/>
          </w:tcPr>
          <w:p>
            <w:pPr>
              <w:spacing w:line="240" w:lineRule="exact"/>
              <w:ind w:left="-90"/>
              <w:jc w:val="center"/>
              <w:rPr>
                <w:szCs w:val="21"/>
              </w:rPr>
            </w:pPr>
            <w:ins w:id="14" w:author="小多" w:date="2020-09-21T17:16:34Z">
              <w:r>
                <w:rPr>
                  <w:rFonts w:hint="eastAsia"/>
                  <w:szCs w:val="21"/>
                </w:rPr>
                <w:t>0311-85901088</w:t>
              </w:r>
            </w:ins>
            <w:bookmarkStart w:id="0" w:name="_GoBack"/>
            <w:bookmarkEnd w:id="0"/>
          </w:p>
        </w:tc>
        <w:tc>
          <w:tcPr>
            <w:tcW w:w="1303" w:type="dxa"/>
            <w:gridSpan w:val="2"/>
            <w:tcBorders>
              <w:top w:val="single" w:color="auto" w:sz="6" w:space="0"/>
              <w:left w:val="single" w:color="auto" w:sz="4" w:space="0"/>
              <w:bottom w:val="single" w:color="auto" w:sz="6" w:space="0"/>
              <w:right w:val="single" w:color="auto" w:sz="4" w:space="0"/>
            </w:tcBorders>
            <w:vAlign w:val="center"/>
          </w:tcPr>
          <w:p>
            <w:pPr>
              <w:spacing w:line="240" w:lineRule="exact"/>
              <w:ind w:left="-90"/>
              <w:jc w:val="center"/>
              <w:rPr>
                <w:szCs w:val="21"/>
              </w:rPr>
            </w:pPr>
            <w:r>
              <w:rPr>
                <w:rFonts w:hint="eastAsia"/>
                <w:spacing w:val="1"/>
                <w:szCs w:val="21"/>
              </w:rPr>
              <w:t>电子邮箱</w:t>
            </w:r>
          </w:p>
        </w:tc>
        <w:tc>
          <w:tcPr>
            <w:tcW w:w="2267" w:type="dxa"/>
            <w:gridSpan w:val="2"/>
            <w:tcBorders>
              <w:top w:val="single" w:color="auto" w:sz="6" w:space="0"/>
              <w:left w:val="single" w:color="auto" w:sz="4" w:space="0"/>
              <w:bottom w:val="single" w:color="auto" w:sz="6" w:space="0"/>
              <w:right w:val="single" w:color="auto" w:sz="6" w:space="0"/>
            </w:tcBorders>
            <w:vAlign w:val="center"/>
          </w:tcPr>
          <w:p>
            <w:pPr>
              <w:spacing w:line="240" w:lineRule="exact"/>
              <w:ind w:left="-90"/>
              <w:jc w:val="center"/>
              <w:rPr>
                <w:szCs w:val="21"/>
              </w:rPr>
            </w:pPr>
            <w:r>
              <w:rPr>
                <w:rFonts w:hint="eastAsia"/>
                <w:szCs w:val="21"/>
              </w:rPr>
              <w:t>wangmeng</w:t>
            </w:r>
            <w:r>
              <w:rPr>
                <w:szCs w:val="21"/>
              </w:rPr>
              <w:t>@yiling.cn</w:t>
            </w:r>
          </w:p>
        </w:tc>
      </w:tr>
      <w:tr>
        <w:tblPrEx>
          <w:tblCellMar>
            <w:top w:w="0" w:type="dxa"/>
            <w:left w:w="108" w:type="dxa"/>
            <w:bottom w:w="0" w:type="dxa"/>
            <w:right w:w="108" w:type="dxa"/>
          </w:tblCellMar>
        </w:tblPrEx>
        <w:trPr>
          <w:cantSplit/>
          <w:trHeight w:val="520" w:hRule="atLeast"/>
          <w:jc w:val="center"/>
        </w:trPr>
        <w:tc>
          <w:tcPr>
            <w:tcW w:w="1621" w:type="dxa"/>
            <w:vMerge w:val="continue"/>
            <w:tcBorders>
              <w:left w:val="single" w:color="auto" w:sz="6" w:space="0"/>
              <w:right w:val="single" w:color="auto" w:sz="6" w:space="0"/>
            </w:tcBorders>
            <w:vAlign w:val="center"/>
          </w:tcPr>
          <w:p>
            <w:pPr>
              <w:spacing w:line="240" w:lineRule="exact"/>
              <w:ind w:left="-90"/>
              <w:jc w:val="center"/>
              <w:rPr>
                <w:szCs w:val="21"/>
              </w:rPr>
            </w:pPr>
          </w:p>
        </w:tc>
        <w:tc>
          <w:tcPr>
            <w:tcW w:w="1715" w:type="dxa"/>
            <w:tcBorders>
              <w:top w:val="single" w:color="auto" w:sz="4" w:space="0"/>
              <w:left w:val="single" w:color="auto" w:sz="6" w:space="0"/>
              <w:bottom w:val="single" w:color="auto" w:sz="4" w:space="0"/>
              <w:right w:val="single" w:color="auto" w:sz="6" w:space="0"/>
            </w:tcBorders>
            <w:vAlign w:val="center"/>
          </w:tcPr>
          <w:p>
            <w:pPr>
              <w:spacing w:line="240" w:lineRule="exact"/>
              <w:ind w:left="-90"/>
              <w:jc w:val="center"/>
              <w:rPr>
                <w:szCs w:val="21"/>
              </w:rPr>
            </w:pPr>
            <w:r>
              <w:rPr>
                <w:rFonts w:hint="eastAsia"/>
                <w:szCs w:val="21"/>
              </w:rPr>
              <w:t>邮编</w:t>
            </w:r>
          </w:p>
        </w:tc>
        <w:tc>
          <w:tcPr>
            <w:tcW w:w="2081" w:type="dxa"/>
            <w:gridSpan w:val="2"/>
            <w:tcBorders>
              <w:top w:val="single" w:color="auto" w:sz="6" w:space="0"/>
              <w:left w:val="single" w:color="auto" w:sz="6" w:space="0"/>
              <w:bottom w:val="single" w:color="auto" w:sz="4" w:space="0"/>
              <w:right w:val="single" w:color="auto" w:sz="4" w:space="0"/>
            </w:tcBorders>
            <w:vAlign w:val="center"/>
          </w:tcPr>
          <w:p>
            <w:pPr>
              <w:spacing w:line="240" w:lineRule="exact"/>
              <w:ind w:left="-90"/>
              <w:jc w:val="center"/>
              <w:rPr>
                <w:szCs w:val="21"/>
              </w:rPr>
            </w:pPr>
            <w:r>
              <w:rPr>
                <w:rFonts w:hint="eastAsia"/>
                <w:szCs w:val="21"/>
              </w:rPr>
              <w:t>050035</w:t>
            </w:r>
          </w:p>
        </w:tc>
        <w:tc>
          <w:tcPr>
            <w:tcW w:w="1303" w:type="dxa"/>
            <w:gridSpan w:val="2"/>
            <w:tcBorders>
              <w:top w:val="single" w:color="auto" w:sz="6" w:space="0"/>
              <w:left w:val="single" w:color="auto" w:sz="4" w:space="0"/>
              <w:bottom w:val="single" w:color="auto" w:sz="4" w:space="0"/>
              <w:right w:val="single" w:color="auto" w:sz="4" w:space="0"/>
            </w:tcBorders>
            <w:vAlign w:val="center"/>
          </w:tcPr>
          <w:p>
            <w:pPr>
              <w:spacing w:line="240" w:lineRule="exact"/>
              <w:ind w:left="-90"/>
              <w:jc w:val="center"/>
              <w:rPr>
                <w:szCs w:val="21"/>
              </w:rPr>
            </w:pPr>
            <w:r>
              <w:rPr>
                <w:rFonts w:hint="eastAsia"/>
                <w:szCs w:val="21"/>
              </w:rPr>
              <w:t>统一社会信用代码</w:t>
            </w:r>
          </w:p>
        </w:tc>
        <w:tc>
          <w:tcPr>
            <w:tcW w:w="2267" w:type="dxa"/>
            <w:gridSpan w:val="2"/>
            <w:tcBorders>
              <w:top w:val="single" w:color="auto" w:sz="6" w:space="0"/>
              <w:left w:val="single" w:color="auto" w:sz="4" w:space="0"/>
              <w:bottom w:val="single" w:color="auto" w:sz="4" w:space="0"/>
              <w:right w:val="single" w:color="auto" w:sz="6" w:space="0"/>
            </w:tcBorders>
            <w:vAlign w:val="center"/>
          </w:tcPr>
          <w:p>
            <w:pPr>
              <w:spacing w:line="240" w:lineRule="exact"/>
              <w:ind w:left="-90"/>
              <w:jc w:val="center"/>
              <w:rPr>
                <w:szCs w:val="21"/>
              </w:rPr>
            </w:pPr>
            <w:r>
              <w:rPr>
                <w:rFonts w:hint="eastAsia"/>
                <w:szCs w:val="21"/>
              </w:rPr>
              <w:t>9</w:t>
            </w:r>
            <w:r>
              <w:rPr>
                <w:szCs w:val="21"/>
              </w:rPr>
              <w:t>1130100MA08</w:t>
            </w:r>
            <w:r>
              <w:rPr>
                <w:rFonts w:hint="eastAsia"/>
                <w:szCs w:val="21"/>
              </w:rPr>
              <w:t>1</w:t>
            </w:r>
            <w:r>
              <w:rPr>
                <w:szCs w:val="21"/>
              </w:rPr>
              <w:t>DLGX5</w:t>
            </w:r>
          </w:p>
        </w:tc>
      </w:tr>
      <w:tr>
        <w:tblPrEx>
          <w:tblCellMar>
            <w:top w:w="0" w:type="dxa"/>
            <w:left w:w="108" w:type="dxa"/>
            <w:bottom w:w="0" w:type="dxa"/>
            <w:right w:w="108" w:type="dxa"/>
          </w:tblCellMar>
        </w:tblPrEx>
        <w:trPr>
          <w:cantSplit/>
          <w:trHeight w:val="602" w:hRule="atLeast"/>
          <w:jc w:val="center"/>
        </w:trPr>
        <w:tc>
          <w:tcPr>
            <w:tcW w:w="1621" w:type="dxa"/>
            <w:vMerge w:val="continue"/>
            <w:tcBorders>
              <w:left w:val="single" w:color="auto" w:sz="6" w:space="0"/>
              <w:bottom w:val="single" w:color="auto" w:sz="4" w:space="0"/>
              <w:right w:val="single" w:color="auto" w:sz="6" w:space="0"/>
            </w:tcBorders>
            <w:vAlign w:val="center"/>
          </w:tcPr>
          <w:p>
            <w:pPr>
              <w:spacing w:line="240" w:lineRule="exact"/>
              <w:ind w:left="-90"/>
              <w:jc w:val="center"/>
              <w:rPr>
                <w:szCs w:val="21"/>
              </w:rPr>
            </w:pPr>
          </w:p>
        </w:tc>
        <w:tc>
          <w:tcPr>
            <w:tcW w:w="1715" w:type="dxa"/>
            <w:tcBorders>
              <w:top w:val="single" w:color="auto" w:sz="4" w:space="0"/>
              <w:left w:val="single" w:color="auto" w:sz="6" w:space="0"/>
              <w:bottom w:val="single" w:color="auto" w:sz="4" w:space="0"/>
              <w:right w:val="single" w:color="auto" w:sz="6" w:space="0"/>
            </w:tcBorders>
            <w:vAlign w:val="center"/>
          </w:tcPr>
          <w:p>
            <w:pPr>
              <w:spacing w:line="240" w:lineRule="exact"/>
              <w:ind w:left="-90"/>
              <w:jc w:val="center"/>
              <w:rPr>
                <w:szCs w:val="21"/>
              </w:rPr>
            </w:pPr>
            <w:r>
              <w:rPr>
                <w:rFonts w:hint="eastAsia"/>
                <w:szCs w:val="21"/>
              </w:rPr>
              <w:t>申请人所在地</w:t>
            </w:r>
          </w:p>
        </w:tc>
        <w:tc>
          <w:tcPr>
            <w:tcW w:w="5651" w:type="dxa"/>
            <w:gridSpan w:val="6"/>
            <w:tcBorders>
              <w:top w:val="single" w:color="auto" w:sz="4" w:space="0"/>
              <w:left w:val="single" w:color="auto" w:sz="6" w:space="0"/>
              <w:bottom w:val="single" w:color="auto" w:sz="4" w:space="0"/>
              <w:right w:val="single" w:color="auto" w:sz="6" w:space="0"/>
            </w:tcBorders>
            <w:vAlign w:val="center"/>
          </w:tcPr>
          <w:p>
            <w:pPr>
              <w:spacing w:line="240" w:lineRule="exact"/>
              <w:ind w:left="-90"/>
              <w:jc w:val="center"/>
              <w:rPr>
                <w:szCs w:val="21"/>
              </w:rPr>
            </w:pPr>
            <w:r>
              <w:rPr>
                <w:rFonts w:hint="eastAsia"/>
                <w:szCs w:val="21"/>
              </w:rPr>
              <w:t>河北石家庄</w:t>
            </w:r>
          </w:p>
        </w:tc>
      </w:tr>
      <w:tr>
        <w:tblPrEx>
          <w:tblCellMar>
            <w:top w:w="0" w:type="dxa"/>
            <w:left w:w="108" w:type="dxa"/>
            <w:bottom w:w="0" w:type="dxa"/>
            <w:right w:w="108" w:type="dxa"/>
          </w:tblCellMar>
        </w:tblPrEx>
        <w:trPr>
          <w:trHeight w:val="890" w:hRule="atLeast"/>
          <w:jc w:val="center"/>
        </w:trPr>
        <w:tc>
          <w:tcPr>
            <w:tcW w:w="1621" w:type="dxa"/>
            <w:tcBorders>
              <w:top w:val="single" w:color="auto" w:sz="4" w:space="0"/>
              <w:left w:val="single" w:color="auto" w:sz="6" w:space="0"/>
              <w:bottom w:val="single" w:color="auto" w:sz="6" w:space="0"/>
              <w:right w:val="single" w:color="auto" w:sz="6" w:space="0"/>
            </w:tcBorders>
            <w:vAlign w:val="center"/>
          </w:tcPr>
          <w:p>
            <w:pPr>
              <w:spacing w:line="240" w:lineRule="exact"/>
              <w:ind w:left="-90"/>
              <w:jc w:val="center"/>
              <w:rPr>
                <w:szCs w:val="21"/>
              </w:rPr>
            </w:pPr>
            <w:r>
              <w:rPr>
                <w:rFonts w:hint="eastAsia"/>
                <w:szCs w:val="21"/>
              </w:rPr>
              <w:t>生产地址</w:t>
            </w:r>
          </w:p>
        </w:tc>
        <w:tc>
          <w:tcPr>
            <w:tcW w:w="7366" w:type="dxa"/>
            <w:gridSpan w:val="7"/>
            <w:tcBorders>
              <w:top w:val="single" w:color="auto" w:sz="4" w:space="0"/>
              <w:left w:val="single" w:color="auto" w:sz="6" w:space="0"/>
              <w:bottom w:val="single" w:color="auto" w:sz="6" w:space="0"/>
              <w:right w:val="single" w:color="auto" w:sz="6" w:space="0"/>
            </w:tcBorders>
            <w:vAlign w:val="center"/>
          </w:tcPr>
          <w:p>
            <w:pPr>
              <w:spacing w:line="240" w:lineRule="exact"/>
              <w:rPr>
                <w:szCs w:val="21"/>
              </w:rPr>
            </w:pPr>
            <w:r>
              <w:rPr>
                <w:rFonts w:hint="eastAsia"/>
                <w:szCs w:val="21"/>
              </w:rPr>
              <w:t>河北省石家庄高新区天山大街</w:t>
            </w:r>
            <w:r>
              <w:rPr>
                <w:szCs w:val="21"/>
              </w:rPr>
              <w:t>238号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8987" w:type="dxa"/>
            <w:gridSpan w:val="8"/>
            <w:tcBorders>
              <w:top w:val="single" w:color="auto" w:sz="6" w:space="0"/>
            </w:tcBorders>
            <w:vAlign w:val="center"/>
          </w:tcPr>
          <w:p>
            <w:pPr>
              <w:jc w:val="center"/>
              <w:rPr>
                <w:b/>
              </w:rPr>
            </w:pPr>
            <w:r>
              <w:rPr>
                <w:rFonts w:hint="eastAsia"/>
                <w:b/>
                <w:bCs/>
              </w:rPr>
              <w:t>应附资料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61" w:type="dxa"/>
            <w:gridSpan w:val="7"/>
          </w:tcPr>
          <w:p>
            <w:pPr>
              <w:numPr>
                <w:ilvl w:val="0"/>
                <w:numId w:val="2"/>
              </w:numPr>
              <w:tabs>
                <w:tab w:val="left" w:pos="360"/>
              </w:tabs>
              <w:spacing w:line="320" w:lineRule="exact"/>
              <w:rPr>
                <w:sz w:val="21"/>
                <w:szCs w:val="21"/>
              </w:rPr>
            </w:pPr>
            <w:r>
              <w:rPr>
                <w:rFonts w:hint="eastAsia"/>
                <w:sz w:val="21"/>
                <w:szCs w:val="21"/>
              </w:rPr>
              <w:t>申请表</w:t>
            </w:r>
          </w:p>
          <w:p>
            <w:pPr>
              <w:numPr>
                <w:ilvl w:val="0"/>
                <w:numId w:val="2"/>
              </w:numPr>
              <w:tabs>
                <w:tab w:val="left" w:pos="360"/>
              </w:tabs>
              <w:spacing w:line="320" w:lineRule="exact"/>
              <w:rPr>
                <w:sz w:val="21"/>
                <w:szCs w:val="21"/>
              </w:rPr>
            </w:pPr>
            <w:r>
              <w:rPr>
                <w:rFonts w:hint="eastAsia"/>
                <w:sz w:val="21"/>
                <w:szCs w:val="21"/>
              </w:rPr>
              <w:t>证明性文件</w:t>
            </w:r>
          </w:p>
          <w:p>
            <w:pPr>
              <w:numPr>
                <w:ilvl w:val="0"/>
                <w:numId w:val="2"/>
              </w:numPr>
              <w:tabs>
                <w:tab w:val="left" w:pos="360"/>
              </w:tabs>
              <w:spacing w:line="320" w:lineRule="exact"/>
              <w:rPr>
                <w:sz w:val="21"/>
                <w:szCs w:val="21"/>
              </w:rPr>
            </w:pPr>
            <w:r>
              <w:rPr>
                <w:rFonts w:hint="eastAsia"/>
                <w:sz w:val="21"/>
                <w:szCs w:val="21"/>
              </w:rPr>
              <w:t>医疗器械安全有效基本要求清单</w:t>
            </w:r>
          </w:p>
          <w:p>
            <w:pPr>
              <w:numPr>
                <w:ilvl w:val="0"/>
                <w:numId w:val="2"/>
              </w:numPr>
              <w:tabs>
                <w:tab w:val="left" w:pos="360"/>
              </w:tabs>
              <w:spacing w:line="320" w:lineRule="exact"/>
              <w:rPr>
                <w:sz w:val="21"/>
                <w:szCs w:val="21"/>
              </w:rPr>
            </w:pPr>
            <w:r>
              <w:rPr>
                <w:rFonts w:hint="eastAsia"/>
                <w:sz w:val="21"/>
                <w:szCs w:val="21"/>
              </w:rPr>
              <w:t>综述资料</w:t>
            </w:r>
          </w:p>
          <w:p>
            <w:pPr>
              <w:numPr>
                <w:ilvl w:val="0"/>
                <w:numId w:val="2"/>
              </w:numPr>
              <w:tabs>
                <w:tab w:val="left" w:pos="360"/>
              </w:tabs>
              <w:spacing w:line="320" w:lineRule="exact"/>
              <w:rPr>
                <w:sz w:val="21"/>
                <w:szCs w:val="21"/>
              </w:rPr>
            </w:pPr>
            <w:r>
              <w:rPr>
                <w:rFonts w:hint="eastAsia"/>
                <w:sz w:val="21"/>
                <w:szCs w:val="21"/>
              </w:rPr>
              <w:t>研究资料</w:t>
            </w:r>
          </w:p>
          <w:p>
            <w:pPr>
              <w:numPr>
                <w:ilvl w:val="0"/>
                <w:numId w:val="2"/>
              </w:numPr>
              <w:tabs>
                <w:tab w:val="left" w:pos="360"/>
              </w:tabs>
              <w:spacing w:line="320" w:lineRule="exact"/>
              <w:rPr>
                <w:sz w:val="21"/>
                <w:szCs w:val="21"/>
              </w:rPr>
            </w:pPr>
            <w:r>
              <w:rPr>
                <w:rFonts w:hint="eastAsia"/>
                <w:sz w:val="21"/>
                <w:szCs w:val="21"/>
              </w:rPr>
              <w:t>生产制造信息</w:t>
            </w:r>
          </w:p>
          <w:p>
            <w:pPr>
              <w:numPr>
                <w:ilvl w:val="0"/>
                <w:numId w:val="2"/>
              </w:numPr>
              <w:tabs>
                <w:tab w:val="left" w:pos="360"/>
              </w:tabs>
              <w:spacing w:line="320" w:lineRule="exact"/>
              <w:rPr>
                <w:sz w:val="21"/>
                <w:szCs w:val="21"/>
              </w:rPr>
            </w:pPr>
            <w:r>
              <w:rPr>
                <w:rFonts w:hint="eastAsia"/>
                <w:sz w:val="21"/>
                <w:szCs w:val="21"/>
              </w:rPr>
              <w:t>临床评价资料</w:t>
            </w:r>
          </w:p>
          <w:p>
            <w:pPr>
              <w:numPr>
                <w:ilvl w:val="0"/>
                <w:numId w:val="2"/>
              </w:numPr>
              <w:tabs>
                <w:tab w:val="left" w:pos="360"/>
              </w:tabs>
              <w:spacing w:line="320" w:lineRule="exact"/>
              <w:rPr>
                <w:sz w:val="21"/>
                <w:szCs w:val="21"/>
              </w:rPr>
            </w:pPr>
            <w:r>
              <w:rPr>
                <w:rFonts w:hint="eastAsia"/>
                <w:sz w:val="21"/>
                <w:szCs w:val="21"/>
              </w:rPr>
              <w:t>产品风险分析资料</w:t>
            </w:r>
          </w:p>
          <w:p>
            <w:pPr>
              <w:numPr>
                <w:ilvl w:val="0"/>
                <w:numId w:val="2"/>
              </w:numPr>
              <w:tabs>
                <w:tab w:val="left" w:pos="360"/>
              </w:tabs>
              <w:spacing w:line="320" w:lineRule="exact"/>
              <w:rPr>
                <w:sz w:val="21"/>
                <w:szCs w:val="21"/>
              </w:rPr>
            </w:pPr>
            <w:r>
              <w:rPr>
                <w:rFonts w:hint="eastAsia"/>
                <w:sz w:val="21"/>
                <w:szCs w:val="21"/>
              </w:rPr>
              <w:t>产品技术要求</w:t>
            </w:r>
          </w:p>
          <w:p>
            <w:pPr>
              <w:numPr>
                <w:ilvl w:val="0"/>
                <w:numId w:val="2"/>
              </w:numPr>
              <w:tabs>
                <w:tab w:val="left" w:pos="360"/>
              </w:tabs>
              <w:spacing w:line="320" w:lineRule="exact"/>
              <w:rPr>
                <w:sz w:val="21"/>
                <w:szCs w:val="21"/>
              </w:rPr>
            </w:pPr>
            <w:r>
              <w:rPr>
                <w:rFonts w:hint="eastAsia"/>
                <w:sz w:val="21"/>
                <w:szCs w:val="21"/>
              </w:rPr>
              <w:t>产品注册检验报告</w:t>
            </w:r>
          </w:p>
          <w:p>
            <w:pPr>
              <w:numPr>
                <w:ilvl w:val="0"/>
                <w:numId w:val="2"/>
              </w:numPr>
              <w:tabs>
                <w:tab w:val="left" w:pos="360"/>
              </w:tabs>
              <w:spacing w:line="320" w:lineRule="exact"/>
              <w:rPr>
                <w:sz w:val="21"/>
                <w:szCs w:val="21"/>
              </w:rPr>
            </w:pPr>
            <w:r>
              <w:rPr>
                <w:rFonts w:hint="eastAsia"/>
                <w:sz w:val="21"/>
                <w:szCs w:val="21"/>
              </w:rPr>
              <w:t>说明书和标签样稿</w:t>
            </w:r>
          </w:p>
          <w:p>
            <w:pPr>
              <w:numPr>
                <w:ilvl w:val="0"/>
                <w:numId w:val="2"/>
              </w:numPr>
              <w:tabs>
                <w:tab w:val="left" w:pos="360"/>
              </w:tabs>
              <w:spacing w:line="320" w:lineRule="exact"/>
              <w:rPr>
                <w:sz w:val="21"/>
                <w:szCs w:val="21"/>
              </w:rPr>
            </w:pPr>
            <w:r>
              <w:rPr>
                <w:rFonts w:hint="eastAsia"/>
                <w:sz w:val="21"/>
                <w:szCs w:val="21"/>
              </w:rPr>
              <w:t>符合性声明</w:t>
            </w:r>
          </w:p>
          <w:p>
            <w:pPr>
              <w:numPr>
                <w:ilvl w:val="0"/>
                <w:numId w:val="2"/>
              </w:numPr>
              <w:tabs>
                <w:tab w:val="left" w:pos="360"/>
              </w:tabs>
              <w:spacing w:line="320" w:lineRule="exact"/>
              <w:rPr>
                <w:sz w:val="21"/>
                <w:szCs w:val="21"/>
              </w:rPr>
            </w:pPr>
            <w:r>
              <w:rPr>
                <w:rFonts w:hint="eastAsia"/>
                <w:sz w:val="21"/>
                <w:szCs w:val="21"/>
              </w:rPr>
              <w:t>行政许可申请书</w:t>
            </w:r>
          </w:p>
          <w:p>
            <w:pPr>
              <w:numPr>
                <w:ilvl w:val="0"/>
                <w:numId w:val="2"/>
              </w:numPr>
              <w:tabs>
                <w:tab w:val="left" w:pos="360"/>
              </w:tabs>
              <w:spacing w:line="320" w:lineRule="exact"/>
              <w:rPr>
                <w:sz w:val="21"/>
                <w:szCs w:val="21"/>
              </w:rPr>
            </w:pPr>
            <w:r>
              <w:rPr>
                <w:rFonts w:hint="eastAsia"/>
                <w:sz w:val="21"/>
                <w:szCs w:val="21"/>
              </w:rPr>
              <w:t>委托授权书（如涉及）</w:t>
            </w:r>
          </w:p>
        </w:tc>
        <w:tc>
          <w:tcPr>
            <w:tcW w:w="1626" w:type="dxa"/>
          </w:tcPr>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pStyle w:val="3"/>
              <w:widowControl w:val="0"/>
              <w:spacing w:line="320" w:lineRule="exact"/>
              <w:jc w:val="center"/>
              <w:rPr>
                <w:rFonts w:ascii="Calibri" w:hAnsi="Calibri"/>
                <w:sz w:val="21"/>
                <w:szCs w:val="21"/>
              </w:rPr>
            </w:pPr>
            <w:r>
              <w:rPr>
                <w:rFonts w:hint="eastAsia" w:ascii="Calibri" w:hAnsi="Calibri"/>
                <w:sz w:val="21"/>
                <w:szCs w:val="21"/>
              </w:rPr>
              <w:t>☑</w:t>
            </w:r>
          </w:p>
          <w:p>
            <w:pPr>
              <w:pStyle w:val="3"/>
              <w:widowControl w:val="0"/>
              <w:spacing w:line="320" w:lineRule="exact"/>
              <w:jc w:val="center"/>
              <w:rPr>
                <w:rFonts w:ascii="宋体" w:hAnsi="Calibri"/>
                <w:sz w:val="21"/>
                <w:szCs w:val="21"/>
              </w:rPr>
            </w:pPr>
            <w:r>
              <w:rPr>
                <w:rFonts w:hint="eastAsia" w:ascii="Calibri" w:hAnsi="Calibri"/>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p>
            <w:pPr>
              <w:spacing w:line="320" w:lineRule="exact"/>
              <w:jc w:val="center"/>
              <w:rPr>
                <w:sz w:val="21"/>
                <w:szCs w:val="21"/>
              </w:rPr>
            </w:pP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3" w:hRule="atLeast"/>
          <w:jc w:val="center"/>
        </w:trPr>
        <w:tc>
          <w:tcPr>
            <w:tcW w:w="8987" w:type="dxa"/>
            <w:gridSpan w:val="8"/>
            <w:vAlign w:val="center"/>
          </w:tcPr>
          <w:p>
            <w:pPr>
              <w:jc w:val="center"/>
              <w:rPr>
                <w:b/>
                <w:bCs/>
                <w:sz w:val="30"/>
              </w:rPr>
            </w:pPr>
            <w:r>
              <w:rPr>
                <w:rFonts w:hint="eastAsia"/>
                <w:b/>
                <w:bCs/>
              </w:rPr>
              <w:t>其他需要说明的问题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05" w:hRule="atLeast"/>
          <w:jc w:val="center"/>
        </w:trPr>
        <w:tc>
          <w:tcPr>
            <w:tcW w:w="8987" w:type="dxa"/>
            <w:gridSpan w:val="8"/>
            <w:tcBorders>
              <w:bottom w:val="single" w:color="auto" w:sz="4" w:space="0"/>
            </w:tcBorders>
          </w:tcPr>
          <w:p>
            <w:pPr>
              <w:spacing w:line="240" w:lineRule="exact"/>
              <w:rPr>
                <w:sz w:val="18"/>
              </w:rPr>
            </w:pPr>
          </w:p>
          <w:p>
            <w:pPr>
              <w:spacing w:line="240" w:lineRule="exact"/>
              <w:rPr>
                <w:sz w:val="18"/>
              </w:rPr>
            </w:pPr>
            <w:r>
              <w:rPr>
                <w:rFonts w:hint="eastAsia"/>
                <w:sz w:val="18"/>
              </w:rPr>
              <w:t>无</w:t>
            </w:r>
          </w:p>
          <w:p>
            <w:pPr>
              <w:spacing w:line="240" w:lineRule="exact"/>
              <w:rPr>
                <w:sz w:val="18"/>
              </w:rPr>
            </w:pPr>
          </w:p>
          <w:p>
            <w:pPr>
              <w:spacing w:line="240" w:lineRule="exact"/>
              <w:rPr>
                <w:sz w:val="18"/>
              </w:rPr>
            </w:pPr>
          </w:p>
          <w:p>
            <w:pPr>
              <w:spacing w:line="240" w:lineRule="exact"/>
              <w:rPr>
                <w:sz w:val="18"/>
              </w:rPr>
            </w:pPr>
          </w:p>
          <w:p>
            <w:pPr>
              <w:spacing w:line="240" w:lineRule="exact"/>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0" w:hRule="atLeast"/>
          <w:jc w:val="center"/>
        </w:trPr>
        <w:tc>
          <w:tcPr>
            <w:tcW w:w="8987" w:type="dxa"/>
            <w:gridSpan w:val="8"/>
            <w:tcBorders>
              <w:bottom w:val="single" w:color="auto" w:sz="4" w:space="0"/>
            </w:tcBorders>
            <w:vAlign w:val="center"/>
          </w:tcPr>
          <w:p>
            <w:pPr>
              <w:snapToGrid w:val="0"/>
              <w:ind w:firstLine="3907" w:firstLineChars="1390"/>
              <w:rPr>
                <w:b/>
                <w:sz w:val="28"/>
              </w:rPr>
            </w:pPr>
            <w:r>
              <w:rPr>
                <w:rFonts w:hint="eastAsia"/>
                <w:b/>
                <w:sz w:val="28"/>
              </w:rPr>
              <w:t>保证书</w:t>
            </w:r>
          </w:p>
          <w:p>
            <w:pPr>
              <w:snapToGrid w:val="0"/>
              <w:spacing w:line="320" w:lineRule="exact"/>
              <w:rPr>
                <w:sz w:val="21"/>
                <w:szCs w:val="21"/>
              </w:rPr>
            </w:pPr>
            <w:r>
              <w:rPr>
                <w:rFonts w:hint="eastAsia"/>
                <w:sz w:val="21"/>
                <w:szCs w:val="21"/>
              </w:rPr>
              <w:t>本申请人保证：</w:t>
            </w:r>
          </w:p>
          <w:p>
            <w:pPr>
              <w:snapToGrid w:val="0"/>
              <w:spacing w:line="320" w:lineRule="exact"/>
              <w:ind w:firstLine="420" w:firstLineChars="200"/>
              <w:rPr>
                <w:sz w:val="21"/>
                <w:szCs w:val="21"/>
              </w:rPr>
            </w:pPr>
            <w:r>
              <w:rPr>
                <w:rFonts w:hint="eastAsia"/>
                <w:sz w:val="21"/>
                <w:szCs w:val="21"/>
              </w:rPr>
              <w:t>本申请遵守《医疗器械监督管理条例》、和《医疗器械注册管理办法》等法律、法规和规章的规定；申请表内容及所提交资料均真实、来源合法，未侵犯他人的权益，其中试验研究的方法和数据均为本产品所采用的方法和由本产品得到的试验数据；一并提交的电子文件与打印文件内容完全一致。</w:t>
            </w:r>
          </w:p>
          <w:p>
            <w:pPr>
              <w:snapToGrid w:val="0"/>
              <w:spacing w:line="320" w:lineRule="exact"/>
              <w:ind w:firstLine="420" w:firstLineChars="200"/>
              <w:rPr>
                <w:sz w:val="21"/>
                <w:szCs w:val="21"/>
              </w:rPr>
            </w:pPr>
            <w:r>
              <w:rPr>
                <w:rFonts w:hint="eastAsia"/>
                <w:sz w:val="21"/>
                <w:szCs w:val="21"/>
              </w:rPr>
              <w:t>如查有不实之处，我们承担由此导致的一切法律后果。</w:t>
            </w:r>
          </w:p>
          <w:p>
            <w:pPr>
              <w:snapToGrid w:val="0"/>
              <w:spacing w:line="320" w:lineRule="exact"/>
              <w:ind w:firstLine="630" w:firstLineChars="300"/>
              <w:rPr>
                <w:sz w:val="21"/>
                <w:szCs w:val="21"/>
              </w:rPr>
            </w:pPr>
          </w:p>
          <w:p>
            <w:pPr>
              <w:snapToGrid w:val="0"/>
              <w:spacing w:line="320" w:lineRule="exact"/>
              <w:ind w:firstLine="630" w:firstLineChars="300"/>
              <w:rPr>
                <w:sz w:val="21"/>
                <w:szCs w:val="21"/>
              </w:rPr>
            </w:pPr>
            <w:r>
              <w:rPr>
                <w:rFonts w:hint="eastAsia"/>
                <w:sz w:val="21"/>
                <w:szCs w:val="21"/>
              </w:rPr>
              <w:t>申请人（签章）</w:t>
            </w:r>
            <w:r>
              <w:rPr>
                <w:sz w:val="21"/>
                <w:szCs w:val="21"/>
              </w:rPr>
              <w:t xml:space="preserve">                              </w:t>
            </w:r>
            <w:r>
              <w:rPr>
                <w:rFonts w:hint="eastAsia"/>
                <w:sz w:val="21"/>
                <w:szCs w:val="21"/>
              </w:rPr>
              <w:t>填表人（签字）</w:t>
            </w:r>
          </w:p>
          <w:p>
            <w:pPr>
              <w:spacing w:line="320" w:lineRule="exact"/>
              <w:ind w:firstLine="540"/>
              <w:rPr>
                <w:sz w:val="21"/>
                <w:szCs w:val="21"/>
              </w:rPr>
            </w:pPr>
            <w:r>
              <w:rPr>
                <w:rFonts w:hint="eastAsia"/>
                <w:sz w:val="21"/>
                <w:szCs w:val="21"/>
              </w:rPr>
              <w:t>日期：</w:t>
            </w:r>
            <w:r>
              <w:rPr>
                <w:sz w:val="21"/>
                <w:szCs w:val="21"/>
              </w:rPr>
              <w:t xml:space="preserve">    </w:t>
            </w:r>
            <w:r>
              <w:rPr>
                <w:rFonts w:hint="eastAsia"/>
                <w:sz w:val="21"/>
                <w:szCs w:val="21"/>
              </w:rPr>
              <w:t>年</w:t>
            </w:r>
            <w:r>
              <w:rPr>
                <w:sz w:val="21"/>
                <w:szCs w:val="21"/>
              </w:rPr>
              <w:t xml:space="preserve">    </w:t>
            </w:r>
            <w:r>
              <w:rPr>
                <w:rFonts w:hint="eastAsia"/>
                <w:sz w:val="21"/>
                <w:szCs w:val="21"/>
              </w:rPr>
              <w:t>月</w:t>
            </w:r>
            <w:r>
              <w:rPr>
                <w:sz w:val="21"/>
                <w:szCs w:val="21"/>
              </w:rPr>
              <w:t xml:space="preserve">   </w:t>
            </w:r>
            <w:r>
              <w:rPr>
                <w:rFonts w:hint="eastAsia"/>
                <w:sz w:val="21"/>
                <w:szCs w:val="21"/>
              </w:rPr>
              <w:t>日　　　　　　　　　　</w:t>
            </w:r>
            <w:r>
              <w:rPr>
                <w:sz w:val="21"/>
                <w:szCs w:val="21"/>
              </w:rPr>
              <w:t xml:space="preserve"> </w:t>
            </w:r>
            <w:r>
              <w:rPr>
                <w:rFonts w:hint="eastAsia"/>
                <w:sz w:val="21"/>
                <w:szCs w:val="21"/>
              </w:rPr>
              <w:t>日期：</w:t>
            </w:r>
            <w:r>
              <w:rPr>
                <w:sz w:val="21"/>
                <w:szCs w:val="21"/>
              </w:rPr>
              <w:t xml:space="preserve">    </w:t>
            </w:r>
            <w:r>
              <w:rPr>
                <w:rFonts w:hint="eastAsia"/>
                <w:sz w:val="21"/>
                <w:szCs w:val="21"/>
              </w:rPr>
              <w:t>年</w:t>
            </w:r>
            <w:r>
              <w:rPr>
                <w:sz w:val="21"/>
                <w:szCs w:val="21"/>
              </w:rPr>
              <w:t xml:space="preserve">    </w:t>
            </w:r>
            <w:r>
              <w:rPr>
                <w:rFonts w:hint="eastAsia"/>
                <w:sz w:val="21"/>
                <w:szCs w:val="21"/>
              </w:rPr>
              <w:t>月</w:t>
            </w:r>
            <w:r>
              <w:rPr>
                <w:sz w:val="21"/>
                <w:szCs w:val="21"/>
              </w:rPr>
              <w:t xml:space="preserve">   </w:t>
            </w:r>
            <w:r>
              <w:rPr>
                <w:rFonts w:hint="eastAsia"/>
                <w:sz w:val="21"/>
                <w:szCs w:val="21"/>
              </w:rPr>
              <w:t>日</w:t>
            </w:r>
          </w:p>
          <w:p>
            <w:pPr>
              <w:spacing w:line="240" w:lineRule="exact"/>
              <w:ind w:firstLine="540"/>
            </w:pPr>
          </w:p>
        </w:tc>
      </w:tr>
    </w:tbl>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p>
      <w:pPr>
        <w:rPr>
          <w:sz w:val="11"/>
        </w:rPr>
      </w:pPr>
    </w:p>
    <w:tbl>
      <w:tblPr>
        <w:tblStyle w:val="7"/>
        <w:tblW w:w="854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385" w:hRule="atLeast"/>
        </w:trPr>
        <w:tc>
          <w:tcPr>
            <w:tcW w:w="8541" w:type="dxa"/>
          </w:tcPr>
          <w:p>
            <w:pPr>
              <w:jc w:val="center"/>
              <w:rPr>
                <w:ins w:id="15" w:author="521" w:date="2020-09-19T08:46:52Z"/>
                <w:rFonts w:hint="eastAsia"/>
                <w:sz w:val="28"/>
                <w:szCs w:val="28"/>
              </w:rPr>
            </w:pPr>
            <w:r>
              <w:rPr>
                <w:rFonts w:hint="eastAsia"/>
                <w:sz w:val="28"/>
                <w:szCs w:val="28"/>
              </w:rPr>
              <w:t>产品照片</w:t>
            </w:r>
          </w:p>
          <w:p>
            <w:pPr>
              <w:jc w:val="center"/>
              <w:rPr>
                <w:ins w:id="16" w:author="521" w:date="2020-09-19T08:46:52Z"/>
                <w:rFonts w:hint="eastAsia"/>
                <w:sz w:val="28"/>
                <w:szCs w:val="28"/>
              </w:rPr>
            </w:pPr>
          </w:p>
          <w:p>
            <w:pPr>
              <w:jc w:val="center"/>
              <w:rPr>
                <w:ins w:id="17" w:author="521" w:date="2020-09-19T08:46:53Z"/>
                <w:rFonts w:hint="eastAsia"/>
                <w:sz w:val="28"/>
                <w:szCs w:val="28"/>
              </w:rPr>
            </w:pPr>
          </w:p>
          <w:p>
            <w:pPr>
              <w:jc w:val="center"/>
              <w:rPr>
                <w:rFonts w:hint="eastAsia"/>
                <w:sz w:val="28"/>
                <w:szCs w:val="28"/>
              </w:rPr>
            </w:pPr>
          </w:p>
          <w:p>
            <w:pPr>
              <w:jc w:val="center"/>
              <w:rPr>
                <w:sz w:val="28"/>
                <w:szCs w:val="28"/>
              </w:rPr>
            </w:pPr>
            <w:ins w:id="18" w:author="521" w:date="2020-09-19T08:46:50Z">
              <w:r>
                <w:rPr>
                  <w:rFonts w:ascii="Times New Roman" w:hAnsi="Times New Roman" w:eastAsia="宋体" w:cs="Times New Roman"/>
                  <w:sz w:val="24"/>
                  <w:szCs w:val="24"/>
                </w:rPr>
                <w:drawing>
                  <wp:inline distT="0" distB="0" distL="0" distR="0">
                    <wp:extent cx="4302760" cy="35998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l="15811" t="3392" r="35064" b="5363"/>
                            <a:stretch>
                              <a:fillRect/>
                            </a:stretch>
                          </pic:blipFill>
                          <pic:spPr>
                            <a:xfrm>
                              <a:off x="0" y="0"/>
                              <a:ext cx="4302760" cy="3599815"/>
                            </a:xfrm>
                            <a:prstGeom prst="rect">
                              <a:avLst/>
                            </a:prstGeom>
                            <a:ln>
                              <a:noFill/>
                            </a:ln>
                          </pic:spPr>
                        </pic:pic>
                      </a:graphicData>
                    </a:graphic>
                  </wp:inline>
                </w:drawing>
              </w:r>
            </w:ins>
          </w:p>
        </w:tc>
      </w:tr>
    </w:tbl>
    <w:p>
      <w:pPr>
        <w:rPr>
          <w:sz w:val="11"/>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o Beata" w:date="2020-09-09T11:13:00Z" w:initials="">
    <w:p w14:paraId="3F511D7A">
      <w:pPr>
        <w:pStyle w:val="2"/>
        <w:rPr>
          <w:rFonts w:hint="eastAsia"/>
        </w:rPr>
      </w:pPr>
      <w:r>
        <w:rPr>
          <w:rFonts w:hint="eastAsia"/>
        </w:rPr>
        <w:t>请根据新结构组成进行修改。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511D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9B496F"/>
    <w:multiLevelType w:val="singleLevel"/>
    <w:tmpl w:val="B49B496F"/>
    <w:lvl w:ilvl="0" w:tentative="0">
      <w:start w:val="1"/>
      <w:numFmt w:val="decimal"/>
      <w:lvlText w:val="%1."/>
      <w:lvlJc w:val="left"/>
      <w:pPr>
        <w:ind w:left="425" w:hanging="425"/>
      </w:pPr>
      <w:rPr>
        <w:rFonts w:hint="default"/>
      </w:rPr>
    </w:lvl>
  </w:abstractNum>
  <w:abstractNum w:abstractNumId="1">
    <w:nsid w:val="61B60323"/>
    <w:multiLevelType w:val="singleLevel"/>
    <w:tmpl w:val="61B60323"/>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o Beata">
    <w15:presenceInfo w15:providerId="Windows Live" w15:userId="221a78516fc4c642"/>
  </w15:person>
  <w15:person w15:author="小多">
    <w15:presenceInfo w15:providerId="WPS Office" w15:userId="1086306632"/>
  </w15:person>
  <w15:person w15:author="521">
    <w15:presenceInfo w15:providerId="None" w15:userId="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34F96"/>
    <w:rsid w:val="000276BF"/>
    <w:rsid w:val="00034F96"/>
    <w:rsid w:val="00352258"/>
    <w:rsid w:val="003F608D"/>
    <w:rsid w:val="00541FC4"/>
    <w:rsid w:val="00733637"/>
    <w:rsid w:val="00836BA7"/>
    <w:rsid w:val="00952972"/>
    <w:rsid w:val="00987131"/>
    <w:rsid w:val="00AB4CC5"/>
    <w:rsid w:val="00AC48F0"/>
    <w:rsid w:val="00D04FF4"/>
    <w:rsid w:val="00E028CE"/>
    <w:rsid w:val="00E46293"/>
    <w:rsid w:val="00FC4DDC"/>
    <w:rsid w:val="11C62954"/>
    <w:rsid w:val="11D5559C"/>
    <w:rsid w:val="2F496FA6"/>
    <w:rsid w:val="390B012B"/>
    <w:rsid w:val="3BAC2A6B"/>
    <w:rsid w:val="3BFB5A23"/>
    <w:rsid w:val="400A65BB"/>
    <w:rsid w:val="44056DB0"/>
    <w:rsid w:val="478E68AD"/>
    <w:rsid w:val="51103B56"/>
    <w:rsid w:val="58303086"/>
    <w:rsid w:val="63392E27"/>
    <w:rsid w:val="6AF3355F"/>
    <w:rsid w:val="6F835AF3"/>
    <w:rsid w:val="7B776E3A"/>
    <w:rsid w:val="7EDD4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annotation text"/>
    <w:basedOn w:val="1"/>
    <w:link w:val="15"/>
    <w:semiHidden/>
    <w:unhideWhenUsed/>
    <w:uiPriority w:val="99"/>
  </w:style>
  <w:style w:type="paragraph" w:styleId="3">
    <w:name w:val="Balloon Text"/>
    <w:basedOn w:val="1"/>
    <w:link w:val="13"/>
    <w:unhideWhenUsed/>
    <w:uiPriority w:val="99"/>
    <w:rPr>
      <w:rFonts w:asciiTheme="minorHAnsi" w:hAnsiTheme="minorHAnsi" w:eastAsiaTheme="minorEastAsia" w:cstheme="minorBidi"/>
      <w:kern w:val="2"/>
      <w:sz w:val="18"/>
      <w:szCs w:val="18"/>
    </w:rPr>
  </w:style>
  <w:style w:type="paragraph" w:styleId="4">
    <w:name w:val="footer"/>
    <w:basedOn w:val="1"/>
    <w:link w:val="11"/>
    <w:unhideWhenUsed/>
    <w:qFormat/>
    <w:uiPriority w:val="99"/>
    <w:pPr>
      <w:tabs>
        <w:tab w:val="center" w:pos="4153"/>
        <w:tab w:val="right" w:pos="8306"/>
      </w:tabs>
      <w:snapToGrid w:val="0"/>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uiPriority w:val="99"/>
    <w:rPr>
      <w:b/>
      <w:bCs/>
    </w:rPr>
  </w:style>
  <w:style w:type="character" w:styleId="9">
    <w:name w:val="annotation reference"/>
    <w:basedOn w:val="8"/>
    <w:semiHidden/>
    <w:unhideWhenUsed/>
    <w:uiPriority w:val="99"/>
    <w:rPr>
      <w:sz w:val="21"/>
      <w:szCs w:val="21"/>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Char"/>
    <w:qFormat/>
    <w:uiPriority w:val="99"/>
    <w:rPr>
      <w:sz w:val="18"/>
      <w:szCs w:val="18"/>
    </w:rPr>
  </w:style>
  <w:style w:type="character" w:customStyle="1" w:styleId="13">
    <w:name w:val="批注框文本 字符"/>
    <w:basedOn w:val="8"/>
    <w:link w:val="3"/>
    <w:semiHidden/>
    <w:qFormat/>
    <w:uiPriority w:val="99"/>
    <w:rPr>
      <w:rFonts w:ascii="宋体" w:hAnsi="宋体" w:eastAsia="宋体" w:cs="宋体"/>
      <w:kern w:val="0"/>
      <w:sz w:val="18"/>
      <w:szCs w:val="18"/>
    </w:rPr>
  </w:style>
  <w:style w:type="paragraph" w:customStyle="1" w:styleId="14">
    <w:name w:val="p0"/>
    <w:basedOn w:val="1"/>
    <w:qFormat/>
    <w:uiPriority w:val="0"/>
    <w:pPr>
      <w:spacing w:before="100" w:beforeAutospacing="1" w:after="100" w:afterAutospacing="1"/>
    </w:pPr>
  </w:style>
  <w:style w:type="character" w:customStyle="1" w:styleId="15">
    <w:name w:val="批注文字 字符"/>
    <w:basedOn w:val="8"/>
    <w:link w:val="2"/>
    <w:semiHidden/>
    <w:qFormat/>
    <w:uiPriority w:val="99"/>
    <w:rPr>
      <w:rFonts w:ascii="宋体" w:hAnsi="宋体" w:eastAsia="宋体" w:cs="宋体"/>
      <w:sz w:val="24"/>
      <w:szCs w:val="24"/>
    </w:rPr>
  </w:style>
  <w:style w:type="character" w:customStyle="1" w:styleId="16">
    <w:name w:val="批注主题 字符"/>
    <w:basedOn w:val="15"/>
    <w:link w:val="6"/>
    <w:semiHidden/>
    <w:uiPriority w:val="99"/>
    <w:rPr>
      <w:rFonts w:ascii="宋体" w:hAnsi="宋体" w:eastAsia="宋体" w:cs="宋体"/>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5</Pages>
  <Words>214</Words>
  <Characters>1226</Characters>
  <Lines>10</Lines>
  <Paragraphs>2</Paragraphs>
  <TotalTime>1</TotalTime>
  <ScaleCrop>false</ScaleCrop>
  <LinksUpToDate>false</LinksUpToDate>
  <CharactersWithSpaces>1438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2019-08-19T08:32:00Z</dcterms:created>
  <dc:creator>User</dc:creator>
  <cp:lastModifiedBy>小多</cp:lastModifiedBy>
  <dcterms:modified xsi:type="dcterms:W3CDTF">2020-09-21T09:16:46Z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