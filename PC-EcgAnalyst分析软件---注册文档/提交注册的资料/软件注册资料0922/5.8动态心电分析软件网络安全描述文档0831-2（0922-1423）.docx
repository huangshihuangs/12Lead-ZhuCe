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left="1579" w:hanging="1579"/>
        <w:rPr>
          <w:ins w:id="2" w:author="小多" w:date="2020-09-21T17:46:51Z"/>
        </w:rPr>
      </w:pPr>
    </w:p>
    <w:p>
      <w:pPr>
        <w:pStyle w:val="19"/>
        <w:ind w:left="1579" w:hanging="1579"/>
        <w:rPr>
          <w:ins w:id="3" w:author="小多" w:date="2020-09-21T17:46:51Z"/>
        </w:rPr>
      </w:pPr>
    </w:p>
    <w:p>
      <w:pPr>
        <w:pStyle w:val="19"/>
        <w:ind w:left="1579" w:hanging="1579"/>
        <w:rPr>
          <w:ins w:id="4" w:author="小多" w:date="2020-09-21T17:46:51Z"/>
        </w:rPr>
      </w:pPr>
    </w:p>
    <w:p>
      <w:pPr>
        <w:pStyle w:val="19"/>
        <w:ind w:left="1579" w:hanging="1579"/>
        <w:rPr>
          <w:ins w:id="5" w:author="小多" w:date="2020-09-21T17:46:51Z"/>
        </w:rPr>
      </w:pPr>
    </w:p>
    <w:p>
      <w:pPr>
        <w:pStyle w:val="19"/>
        <w:ind w:left="1579" w:hanging="1579"/>
        <w:rPr>
          <w:ins w:id="6" w:author="小多" w:date="2020-09-21T17:46:51Z"/>
        </w:rPr>
      </w:pPr>
    </w:p>
    <w:p>
      <w:pPr>
        <w:pStyle w:val="19"/>
        <w:ind w:left="1579" w:hanging="1579"/>
        <w:rPr>
          <w:ins w:id="7" w:author="小多" w:date="2020-09-21T17:46:51Z"/>
        </w:rPr>
      </w:pPr>
    </w:p>
    <w:p>
      <w:pPr>
        <w:spacing w:line="360" w:lineRule="auto"/>
        <w:ind w:left="2501" w:hanging="2501"/>
        <w:jc w:val="center"/>
        <w:rPr>
          <w:ins w:id="9" w:author="小多" w:date="2020-09-21T17:46:51Z"/>
          <w:rFonts w:ascii="Times New Roman" w:hAnsi="Times New Roman" w:eastAsia="宋体" w:cs="Times New Roman"/>
          <w:bCs/>
          <w:color w:val="auto"/>
          <w:sz w:val="44"/>
          <w:szCs w:val="44"/>
          <w:rPrChange w:id="10" w:author="小多" w:date="2020-09-24T15:10:20Z">
            <w:rPr>
              <w:ins w:id="11" w:author="小多" w:date="2020-09-21T17:46:51Z"/>
              <w:sz w:val="44"/>
              <w:szCs w:val="44"/>
            </w:rPr>
          </w:rPrChange>
        </w:rPr>
        <w:pPrChange w:id="8" w:author="小多" w:date="2020-09-24T15:10:31Z">
          <w:pPr>
            <w:pStyle w:val="19"/>
            <w:ind w:left="2501" w:hanging="2501"/>
            <w:jc w:val="center"/>
          </w:pPr>
        </w:pPrChange>
      </w:pPr>
      <w:ins w:id="12" w:author="小多" w:date="2020-09-21T17:46:51Z">
        <w:bookmarkStart w:id="0" w:name="_Hlk49342468"/>
        <w:r>
          <w:rPr>
            <w:rFonts w:ascii="Times New Roman" w:hAnsi="Times New Roman" w:eastAsia="宋体" w:cs="Times New Roman"/>
            <w:bCs/>
            <w:color w:val="auto"/>
            <w:sz w:val="44"/>
            <w:szCs w:val="44"/>
            <w:rPrChange w:id="13" w:author="小多" w:date="2020-09-24T15:10:20Z">
              <w:rPr>
                <w:sz w:val="44"/>
                <w:szCs w:val="44"/>
              </w:rPr>
            </w:rPrChange>
          </w:rPr>
          <w:t>动态心电分析软件</w:t>
        </w:r>
      </w:ins>
    </w:p>
    <w:bookmarkEnd w:id="0"/>
    <w:p>
      <w:pPr>
        <w:spacing w:line="360" w:lineRule="auto"/>
        <w:ind w:left="1810" w:hanging="1810"/>
        <w:jc w:val="center"/>
        <w:rPr>
          <w:ins w:id="16" w:author="小多" w:date="2020-09-21T17:46:51Z"/>
          <w:sz w:val="44"/>
          <w:szCs w:val="44"/>
          <w:rPrChange w:id="17" w:author="小多" w:date="2020-09-24T15:10:04Z">
            <w:rPr>
              <w:ins w:id="18" w:author="小多" w:date="2020-09-21T17:46:51Z"/>
              <w:sz w:val="32"/>
              <w:szCs w:val="32"/>
            </w:rPr>
          </w:rPrChange>
        </w:rPr>
        <w:pPrChange w:id="15" w:author="小多" w:date="2020-09-24T15:10:34Z">
          <w:pPr>
            <w:pStyle w:val="19"/>
            <w:ind w:left="1810" w:hanging="1810"/>
            <w:jc w:val="center"/>
          </w:pPr>
        </w:pPrChange>
      </w:pPr>
      <w:ins w:id="19" w:author="小多" w:date="2020-09-21T17:47:48Z">
        <w:r>
          <w:rPr>
            <w:rFonts w:ascii="Times New Roman" w:hAnsi="Times New Roman" w:eastAsia="宋体" w:cs="Times New Roman"/>
            <w:bCs/>
            <w:color w:val="auto"/>
            <w:sz w:val="44"/>
            <w:szCs w:val="44"/>
            <w:rPrChange w:id="20" w:author="小多" w:date="2020-09-24T15:10:20Z">
              <w:rPr>
                <w:rFonts w:ascii="Times New Roman" w:hAnsi="Times New Roman" w:eastAsia="宋体" w:cs="Times New Roman"/>
                <w:sz w:val="28"/>
                <w:szCs w:val="28"/>
              </w:rPr>
            </w:rPrChange>
          </w:rPr>
          <w:t>网络安全</w:t>
        </w:r>
      </w:ins>
      <w:ins w:id="22" w:author="小多" w:date="2020-09-21T17:46:51Z">
        <w:r>
          <w:rPr>
            <w:rFonts w:ascii="Times New Roman" w:hAnsi="Times New Roman" w:eastAsia="宋体" w:cs="Times New Roman"/>
            <w:bCs/>
            <w:color w:val="auto"/>
            <w:sz w:val="44"/>
            <w:szCs w:val="44"/>
            <w:rPrChange w:id="23" w:author="小多" w:date="2020-09-24T15:10:20Z">
              <w:rPr>
                <w:sz w:val="32"/>
                <w:szCs w:val="32"/>
              </w:rPr>
            </w:rPrChange>
          </w:rPr>
          <w:t>描述文档</w:t>
        </w:r>
      </w:ins>
    </w:p>
    <w:p>
      <w:pPr>
        <w:pStyle w:val="19"/>
        <w:ind w:left="1579" w:hanging="1579"/>
        <w:rPr>
          <w:ins w:id="25" w:author="小多" w:date="2020-09-21T17:48:38Z"/>
        </w:rPr>
      </w:pPr>
    </w:p>
    <w:p>
      <w:pPr>
        <w:pStyle w:val="19"/>
        <w:ind w:left="1579" w:hanging="1579"/>
        <w:rPr>
          <w:ins w:id="26" w:author="小多" w:date="2020-09-21T17:48:38Z"/>
        </w:rPr>
      </w:pPr>
    </w:p>
    <w:p>
      <w:pPr>
        <w:pStyle w:val="19"/>
        <w:ind w:left="1579" w:hanging="1579"/>
        <w:rPr>
          <w:ins w:id="27" w:author="小多" w:date="2020-09-21T17:48:38Z"/>
        </w:rPr>
      </w:pPr>
    </w:p>
    <w:p>
      <w:pPr>
        <w:pStyle w:val="19"/>
        <w:ind w:left="1579" w:hanging="1579"/>
        <w:rPr>
          <w:ins w:id="28" w:author="小多" w:date="2020-09-21T17:48:38Z"/>
        </w:rPr>
      </w:pPr>
    </w:p>
    <w:p>
      <w:pPr>
        <w:pStyle w:val="19"/>
        <w:ind w:left="1810" w:hanging="1810"/>
        <w:jc w:val="center"/>
        <w:rPr>
          <w:ins w:id="29" w:author="小多" w:date="2020-09-21T17:48:38Z"/>
          <w:kern w:val="0"/>
          <w:sz w:val="32"/>
          <w:szCs w:val="32"/>
        </w:rPr>
      </w:pPr>
    </w:p>
    <w:p>
      <w:pPr>
        <w:pStyle w:val="19"/>
        <w:rPr>
          <w:ins w:id="30" w:author="小多" w:date="2020-09-21T17:48:38Z"/>
          <w:spacing w:val="0"/>
        </w:rPr>
      </w:pPr>
      <w:bookmarkStart w:id="1" w:name="_GoBack"/>
      <w:bookmarkEnd w:id="1"/>
    </w:p>
    <w:p>
      <w:pPr>
        <w:pStyle w:val="19"/>
        <w:rPr>
          <w:ins w:id="31" w:author="小多" w:date="2020-09-21T17:48:38Z"/>
          <w:spacing w:val="0"/>
        </w:rPr>
      </w:pPr>
    </w:p>
    <w:p>
      <w:pPr>
        <w:pStyle w:val="19"/>
        <w:rPr>
          <w:ins w:id="32" w:author="小多" w:date="2020-09-21T17:48:38Z"/>
          <w:spacing w:val="0"/>
        </w:rPr>
      </w:pPr>
    </w:p>
    <w:p>
      <w:pPr>
        <w:pStyle w:val="19"/>
        <w:rPr>
          <w:ins w:id="33" w:author="小多" w:date="2020-09-21T17:48:38Z"/>
          <w:spacing w:val="0"/>
        </w:rPr>
      </w:pPr>
    </w:p>
    <w:p>
      <w:pPr>
        <w:pStyle w:val="19"/>
        <w:ind w:left="1579" w:hanging="1579"/>
        <w:jc w:val="center"/>
        <w:rPr>
          <w:ins w:id="34" w:author="小多" w:date="2020-09-21T17:48:38Z"/>
        </w:rPr>
      </w:pPr>
      <w:ins w:id="35" w:author="小多" w:date="2020-09-21T17:48:38Z">
        <w:r>
          <w:rPr>
            <w:rFonts w:ascii="Times New Roman" w:hAnsi="Times New Roman" w:eastAsia="宋体" w:cs="Times New Roman"/>
            <w:b w:val="0"/>
            <w:bCs/>
            <w:color w:val="auto"/>
            <w:sz w:val="36"/>
            <w:szCs w:val="36"/>
            <w:lang w:bidi="ar-SA"/>
            <w:rPrChange w:id="36" w:author="小多" w:date="2020-09-24T15:10:49Z">
              <w:rPr/>
            </w:rPrChange>
          </w:rPr>
          <w:t>通心络科（河北）科技有限公司</w:t>
        </w:r>
      </w:ins>
    </w:p>
    <w:p>
      <w:pPr>
        <w:jc w:val="center"/>
        <w:rPr>
          <w:ins w:id="38" w:author="小多" w:date="2020-09-21T17:48:42Z"/>
          <w:rFonts w:ascii="Times New Roman" w:hAnsi="Times New Roman" w:eastAsia="宋体" w:cs="Times New Roman"/>
          <w:sz w:val="28"/>
          <w:szCs w:val="28"/>
        </w:rPr>
      </w:pPr>
    </w:p>
    <w:p>
      <w:pPr>
        <w:jc w:val="center"/>
        <w:rPr>
          <w:ins w:id="39" w:author="小多" w:date="2020-09-21T17:48:43Z"/>
          <w:rFonts w:ascii="Times New Roman" w:hAnsi="Times New Roman" w:eastAsia="宋体" w:cs="Times New Roman"/>
          <w:sz w:val="28"/>
          <w:szCs w:val="28"/>
        </w:rPr>
      </w:pPr>
    </w:p>
    <w:p>
      <w:pPr>
        <w:jc w:val="center"/>
        <w:rPr>
          <w:ins w:id="40" w:author="小多" w:date="2020-09-21T17:48:44Z"/>
          <w:rFonts w:ascii="Times New Roman" w:hAnsi="Times New Roman" w:eastAsia="宋体" w:cs="Times New Roman"/>
          <w:sz w:val="28"/>
          <w:szCs w:val="28"/>
        </w:rPr>
      </w:pPr>
    </w:p>
    <w:p>
      <w:pPr>
        <w:jc w:val="center"/>
        <w:rPr>
          <w:ins w:id="41" w:author="小多" w:date="2020-09-21T17:48:00Z"/>
          <w:rFonts w:ascii="Times New Roman" w:hAnsi="Times New Roman" w:eastAsia="宋体" w:cs="Times New Roman"/>
          <w:sz w:val="28"/>
          <w:szCs w:val="28"/>
        </w:rPr>
      </w:pPr>
    </w:p>
    <w:p>
      <w:pPr>
        <w:jc w:val="center"/>
        <w:rPr>
          <w:ins w:id="42" w:author="小多" w:date="2020-09-23T15:51:18Z"/>
          <w:rFonts w:ascii="Times New Roman" w:hAnsi="Times New Roman" w:eastAsia="宋体" w:cs="Times New Roman"/>
          <w:sz w:val="28"/>
          <w:szCs w:val="28"/>
        </w:rPr>
        <w:sectPr>
          <w:footerReference r:id="rId5" w:type="default"/>
          <w:pgSz w:w="11906" w:h="16838"/>
          <w:pgMar w:top="1440" w:right="1800" w:bottom="1440" w:left="1800" w:header="851" w:footer="992" w:gutter="0"/>
          <w:cols w:space="425" w:num="1"/>
          <w:docGrid w:type="lines" w:linePitch="312" w:charSpace="0"/>
        </w:sectPr>
      </w:pPr>
    </w:p>
    <w:p>
      <w:pPr>
        <w:jc w:val="center"/>
        <w:rPr>
          <w:del w:id="43" w:author="小多" w:date="2020-09-21T17:50:11Z"/>
          <w:rFonts w:ascii="Times New Roman" w:hAnsi="Times New Roman" w:eastAsia="宋体" w:cs="Times New Roman"/>
          <w:sz w:val="28"/>
          <w:szCs w:val="28"/>
        </w:rPr>
      </w:pPr>
      <w:del w:id="44" w:author="小多" w:date="2020-09-21T17:50:11Z">
        <w:r>
          <w:rPr>
            <w:rFonts w:ascii="Times New Roman" w:hAnsi="Times New Roman" w:eastAsia="宋体" w:cs="Times New Roman"/>
            <w:sz w:val="28"/>
            <w:szCs w:val="28"/>
          </w:rPr>
          <w:delText>动态心电分析软件网络安全描述文档</w:delText>
        </w:r>
      </w:del>
    </w:p>
    <w:p>
      <w:pPr>
        <w:jc w:val="left"/>
        <w:rPr>
          <w:del w:id="45" w:author="Huo Beata" w:date="2020-09-09T11:30:00Z"/>
          <w:rFonts w:ascii="Times New Roman" w:hAnsi="Times New Roman" w:eastAsia="宋体" w:cs="Times New Roman"/>
          <w:sz w:val="28"/>
          <w:szCs w:val="28"/>
        </w:rPr>
      </w:pPr>
      <w:r>
        <w:rPr>
          <w:rFonts w:ascii="Times New Roman" w:hAnsi="Times New Roman" w:eastAsia="宋体" w:cs="Times New Roman"/>
          <w:sz w:val="28"/>
          <w:szCs w:val="28"/>
        </w:rPr>
        <w:t>1.基本信息</w:t>
      </w:r>
    </w:p>
    <w:p>
      <w:pPr>
        <w:spacing w:line="240" w:lineRule="auto"/>
        <w:ind w:firstLine="0" w:firstLineChars="0"/>
        <w:jc w:val="left"/>
        <w:rPr>
          <w:ins w:id="47" w:author="Huo Beata" w:date="2020-09-09T11:29:00Z"/>
          <w:rFonts w:hint="eastAsia" w:ascii="Times New Roman" w:hAnsi="Times New Roman" w:eastAsia="宋体" w:cs="Times New Roman"/>
          <w:sz w:val="24"/>
          <w:szCs w:val="24"/>
        </w:rPr>
        <w:pPrChange w:id="46" w:author="Huo Beata" w:date="2020-09-09T11:30:00Z">
          <w:pPr>
            <w:spacing w:line="360" w:lineRule="auto"/>
            <w:ind w:firstLine="480" w:firstLineChars="200"/>
            <w:jc w:val="left"/>
          </w:pPr>
        </w:pPrChange>
      </w:pPr>
    </w:p>
    <w:p>
      <w:pPr>
        <w:pStyle w:val="17"/>
        <w:numPr>
          <w:ilvl w:val="0"/>
          <w:numId w:val="1"/>
        </w:numPr>
        <w:spacing w:line="360" w:lineRule="auto"/>
        <w:ind w:firstLineChars="0"/>
        <w:jc w:val="left"/>
        <w:rPr>
          <w:ins w:id="48" w:author="Huo Beata" w:date="2020-09-09T11:30:00Z"/>
          <w:rFonts w:ascii="Times New Roman" w:hAnsi="Times New Roman" w:eastAsia="宋体" w:cs="Times New Roman"/>
          <w:sz w:val="24"/>
          <w:szCs w:val="24"/>
        </w:rPr>
      </w:pPr>
      <w:ins w:id="49" w:author="Huo Beata" w:date="2020-09-09T11:30:00Z">
        <w:commentRangeStart w:id="0"/>
        <w:r>
          <w:rPr>
            <w:rFonts w:hint="eastAsia" w:ascii="Times New Roman" w:hAnsi="Times New Roman" w:eastAsia="宋体" w:cs="Times New Roman"/>
            <w:sz w:val="24"/>
            <w:szCs w:val="24"/>
          </w:rPr>
          <w:t>类型：健康数据；</w:t>
        </w:r>
      </w:ins>
    </w:p>
    <w:p>
      <w:pPr>
        <w:pStyle w:val="17"/>
        <w:numPr>
          <w:ilvl w:val="0"/>
          <w:numId w:val="1"/>
        </w:numPr>
        <w:spacing w:line="360" w:lineRule="auto"/>
        <w:ind w:firstLineChars="0"/>
        <w:jc w:val="left"/>
        <w:rPr>
          <w:ins w:id="50" w:author="Huo Beata" w:date="2020-09-09T11:30:00Z"/>
          <w:rFonts w:ascii="Times New Roman" w:hAnsi="Times New Roman" w:eastAsia="宋体" w:cs="Times New Roman"/>
          <w:sz w:val="24"/>
          <w:szCs w:val="24"/>
        </w:rPr>
      </w:pPr>
      <w:ins w:id="51" w:author="Huo Beata" w:date="2020-09-09T11:30:00Z">
        <w:r>
          <w:rPr>
            <w:rFonts w:hint="eastAsia" w:ascii="Times New Roman" w:hAnsi="Times New Roman" w:eastAsia="宋体" w:cs="Times New Roman"/>
            <w:sz w:val="24"/>
            <w:szCs w:val="24"/>
          </w:rPr>
          <w:t>功能：</w:t>
        </w:r>
      </w:ins>
      <w:ins w:id="52" w:author="Huo Beata" w:date="2020-09-09T11:37:00Z">
        <w:commentRangeStart w:id="1"/>
        <w:r>
          <w:rPr>
            <w:rFonts w:hint="eastAsia" w:ascii="Times New Roman" w:hAnsi="Times New Roman" w:eastAsia="宋体" w:cs="Times New Roman"/>
            <w:sz w:val="24"/>
            <w:szCs w:val="24"/>
          </w:rPr>
          <w:t>单向的电子数据交换；</w:t>
        </w:r>
        <w:commentRangeEnd w:id="1"/>
      </w:ins>
      <w:ins w:id="53" w:author="Huo Beata" w:date="2020-09-09T11:37:00Z">
        <w:r>
          <w:rPr>
            <w:rStyle w:val="11"/>
          </w:rPr>
          <w:commentReference w:id="1"/>
        </w:r>
      </w:ins>
    </w:p>
    <w:p>
      <w:pPr>
        <w:pStyle w:val="17"/>
        <w:numPr>
          <w:ilvl w:val="0"/>
          <w:numId w:val="1"/>
        </w:numPr>
        <w:spacing w:line="360" w:lineRule="auto"/>
        <w:ind w:firstLineChars="0"/>
        <w:jc w:val="left"/>
        <w:rPr>
          <w:ins w:id="54" w:author="Huo Beata" w:date="2020-09-09T11:30:00Z"/>
          <w:rFonts w:ascii="Times New Roman" w:hAnsi="Times New Roman" w:eastAsia="宋体" w:cs="Times New Roman"/>
          <w:sz w:val="24"/>
          <w:szCs w:val="24"/>
        </w:rPr>
      </w:pPr>
      <w:ins w:id="55" w:author="Huo Beata" w:date="2020-09-09T11:30:00Z">
        <w:r>
          <w:rPr>
            <w:rFonts w:hint="eastAsia" w:ascii="Times New Roman" w:hAnsi="Times New Roman" w:eastAsia="宋体" w:cs="Times New Roman"/>
            <w:sz w:val="24"/>
            <w:szCs w:val="24"/>
          </w:rPr>
          <w:t>用途：</w:t>
        </w:r>
      </w:ins>
      <w:ins w:id="56" w:author="Huo Beata" w:date="2020-09-09T11:31:00Z">
        <w:r>
          <w:rPr>
            <w:rFonts w:hint="eastAsia" w:ascii="Times New Roman" w:hAnsi="Times New Roman" w:eastAsia="宋体" w:cs="Times New Roman"/>
            <w:sz w:val="24"/>
            <w:szCs w:val="24"/>
          </w:rPr>
          <w:t>用于动态心电图数据的传输、显示和分析</w:t>
        </w:r>
      </w:ins>
      <w:ins w:id="57" w:author="Huo Beata" w:date="2020-09-09T11:31:00Z">
        <w:del w:id="58" w:author="521" w:date="2020-09-19T10:19:42Z">
          <w:r>
            <w:rPr>
              <w:rFonts w:hint="eastAsia" w:ascii="Times New Roman" w:hAnsi="Times New Roman" w:eastAsia="宋体" w:cs="Times New Roman"/>
              <w:sz w:val="24"/>
              <w:szCs w:val="24"/>
            </w:rPr>
            <w:delText>。</w:delText>
          </w:r>
        </w:del>
      </w:ins>
      <w:ins w:id="59" w:author="521" w:date="2020-09-19T10:19:42Z">
        <w:r>
          <w:rPr>
            <w:rFonts w:hint="eastAsia" w:ascii="Times New Roman" w:hAnsi="Times New Roman" w:eastAsia="宋体" w:cs="Times New Roman"/>
            <w:sz w:val="24"/>
            <w:szCs w:val="24"/>
            <w:lang w:eastAsia="zh-CN"/>
          </w:rPr>
          <w:t>；</w:t>
        </w:r>
      </w:ins>
    </w:p>
    <w:p>
      <w:pPr>
        <w:pStyle w:val="17"/>
        <w:numPr>
          <w:ilvl w:val="0"/>
          <w:numId w:val="1"/>
        </w:numPr>
        <w:spacing w:line="360" w:lineRule="auto"/>
        <w:ind w:firstLineChars="0"/>
        <w:jc w:val="left"/>
        <w:rPr>
          <w:ins w:id="60" w:author="Huo Beata" w:date="2020-09-09T11:30:00Z"/>
          <w:rFonts w:ascii="Times New Roman" w:hAnsi="Times New Roman" w:eastAsia="宋体" w:cs="Times New Roman"/>
          <w:sz w:val="24"/>
          <w:szCs w:val="24"/>
        </w:rPr>
      </w:pPr>
      <w:ins w:id="61" w:author="Huo Beata" w:date="2020-09-09T11:30:00Z">
        <w:r>
          <w:rPr>
            <w:rFonts w:hint="eastAsia" w:ascii="Times New Roman" w:hAnsi="Times New Roman" w:eastAsia="宋体" w:cs="Times New Roman"/>
            <w:sz w:val="24"/>
            <w:szCs w:val="24"/>
          </w:rPr>
          <w:t>交换方式：</w:t>
        </w:r>
      </w:ins>
      <w:ins w:id="62" w:author="Huo Beata" w:date="2020-09-09T11:33:00Z">
        <w:commentRangeStart w:id="2"/>
        <w:r>
          <w:rPr>
            <w:rFonts w:hint="eastAsia" w:ascii="Times New Roman" w:hAnsi="Times New Roman" w:eastAsia="宋体" w:cs="Times New Roman"/>
            <w:sz w:val="24"/>
            <w:szCs w:val="24"/>
          </w:rPr>
          <w:t>也可通过U盘等媒介将数据导入。</w:t>
        </w:r>
      </w:ins>
      <w:ins w:id="63" w:author="Huo Beata" w:date="2020-09-09T11:32:00Z">
        <w:r>
          <w:rPr>
            <w:rFonts w:hint="eastAsia" w:ascii="Times New Roman" w:hAnsi="Times New Roman" w:eastAsia="宋体" w:cs="Times New Roman"/>
            <w:sz w:val="24"/>
            <w:szCs w:val="24"/>
          </w:rPr>
          <w:t>该软件通过互联网与服务器进行电子数据的交换</w:t>
        </w:r>
      </w:ins>
      <w:ins w:id="64" w:author="Huo Beata" w:date="2020-09-09T11:32:00Z">
        <w:del w:id="65" w:author="521" w:date="2020-09-19T10:19:45Z">
          <w:r>
            <w:rPr>
              <w:rFonts w:hint="eastAsia" w:ascii="Times New Roman" w:hAnsi="Times New Roman" w:eastAsia="宋体" w:cs="Times New Roman"/>
              <w:sz w:val="24"/>
              <w:szCs w:val="24"/>
            </w:rPr>
            <w:delText>。</w:delText>
          </w:r>
          <w:commentRangeEnd w:id="2"/>
        </w:del>
      </w:ins>
      <w:ins w:id="66" w:author="Huo Beata" w:date="2020-09-09T11:38:00Z">
        <w:r>
          <w:rPr>
            <w:rStyle w:val="11"/>
          </w:rPr>
          <w:commentReference w:id="2"/>
        </w:r>
      </w:ins>
      <w:ins w:id="67" w:author="521" w:date="2020-09-19T10:19:45Z">
        <w:r>
          <w:rPr>
            <w:rFonts w:hint="eastAsia" w:ascii="Times New Roman" w:hAnsi="Times New Roman" w:eastAsia="宋体" w:cs="Times New Roman"/>
            <w:sz w:val="24"/>
            <w:szCs w:val="24"/>
            <w:lang w:eastAsia="zh-CN"/>
          </w:rPr>
          <w:t>；</w:t>
        </w:r>
      </w:ins>
    </w:p>
    <w:p>
      <w:pPr>
        <w:pStyle w:val="17"/>
        <w:numPr>
          <w:ilvl w:val="0"/>
          <w:numId w:val="1"/>
          <w:ins w:id="69" w:author="小多" w:date="2020-09-23T15:51:45Z"/>
        </w:numPr>
        <w:spacing w:line="360" w:lineRule="auto"/>
        <w:ind w:firstLineChars="0"/>
        <w:jc w:val="left"/>
        <w:rPr>
          <w:ins w:id="70" w:author="Huo Beata" w:date="2020-09-09T11:31:00Z"/>
          <w:del w:id="71" w:author="521" w:date="2020-09-19T10:19:21Z"/>
          <w:rFonts w:hint="eastAsia" w:ascii="Times New Roman" w:hAnsi="Times New Roman" w:eastAsia="宋体" w:cs="Times New Roman"/>
          <w:sz w:val="24"/>
          <w:szCs w:val="24"/>
          <w:rPrChange w:id="72" w:author="小多" w:date="2020-09-23T15:51:45Z">
            <w:rPr>
              <w:ins w:id="73" w:author="Huo Beata" w:date="2020-09-09T11:31:00Z"/>
              <w:del w:id="74" w:author="521" w:date="2020-09-19T10:19:21Z"/>
              <w:rFonts w:ascii="Times New Roman" w:hAnsi="Times New Roman" w:eastAsia="宋体" w:cs="Times New Roman"/>
              <w:sz w:val="24"/>
              <w:szCs w:val="24"/>
            </w:rPr>
          </w:rPrChange>
        </w:rPr>
        <w:pPrChange w:id="68" w:author="小多" w:date="2020-09-23T15:51:45Z">
          <w:pPr>
            <w:pStyle w:val="17"/>
            <w:numPr>
              <w:ilvl w:val="0"/>
              <w:numId w:val="1"/>
            </w:numPr>
            <w:spacing w:line="360" w:lineRule="auto"/>
            <w:ind w:firstLineChars="0"/>
            <w:jc w:val="left"/>
          </w:pPr>
        </w:pPrChange>
      </w:pPr>
      <w:ins w:id="75" w:author="Huo Beata" w:date="2020-09-09T11:30:00Z">
        <w:r>
          <w:rPr>
            <w:rFonts w:hint="default" w:ascii="Times New Roman" w:hAnsi="Times New Roman" w:eastAsia="宋体" w:cs="Times New Roman"/>
            <w:sz w:val="24"/>
            <w:szCs w:val="24"/>
            <w:rPrChange w:id="76" w:author="小多" w:date="2020-09-23T15:51:50Z">
              <w:rPr>
                <w:rFonts w:hint="eastAsia" w:ascii="Times New Roman" w:hAnsi="Times New Roman" w:eastAsia="宋体" w:cs="Times New Roman"/>
                <w:sz w:val="24"/>
                <w:szCs w:val="24"/>
              </w:rPr>
            </w:rPrChange>
          </w:rPr>
          <w:t>安全软</w:t>
        </w:r>
      </w:ins>
      <w:ins w:id="77" w:author="Huo Beata" w:date="2020-09-09T11:30:00Z">
        <w:r>
          <w:rPr>
            <w:rFonts w:hint="default" w:ascii="Times New Roman" w:hAnsi="Times New Roman" w:eastAsia="宋体" w:cs="Times New Roman"/>
            <w:sz w:val="24"/>
            <w:szCs w:val="24"/>
            <w:rPrChange w:id="78" w:author="小多" w:date="2020-09-23T15:51:45Z">
              <w:rPr>
                <w:rFonts w:hint="eastAsia" w:ascii="Times New Roman" w:hAnsi="Times New Roman" w:eastAsia="宋体" w:cs="Times New Roman"/>
                <w:sz w:val="24"/>
                <w:szCs w:val="24"/>
              </w:rPr>
            </w:rPrChange>
          </w:rPr>
          <w:t>件：</w:t>
        </w:r>
      </w:ins>
      <w:ins w:id="79" w:author="Huo Beata" w:date="2020-09-09T11:35:00Z">
        <w:r>
          <w:rPr>
            <w:rFonts w:hint="default" w:ascii="Times New Roman" w:hAnsi="Times New Roman" w:eastAsia="宋体" w:cs="Times New Roman"/>
            <w:sz w:val="24"/>
            <w:szCs w:val="24"/>
            <w:rPrChange w:id="80" w:author="小多" w:date="2020-09-23T15:51:45Z">
              <w:rPr>
                <w:rFonts w:hint="eastAsia" w:ascii="Times New Roman" w:hAnsi="Times New Roman" w:eastAsia="宋体" w:cs="Times New Roman"/>
                <w:sz w:val="24"/>
                <w:szCs w:val="24"/>
              </w:rPr>
            </w:rPrChange>
          </w:rPr>
          <w:t>无；</w:t>
        </w:r>
      </w:ins>
    </w:p>
    <w:p>
      <w:pPr>
        <w:pStyle w:val="17"/>
        <w:numPr>
          <w:ilvl w:val="0"/>
          <w:numId w:val="1"/>
          <w:ins w:id="82" w:author="小多" w:date="2020-09-23T15:51:45Z"/>
        </w:numPr>
        <w:spacing w:line="360" w:lineRule="auto"/>
        <w:ind w:firstLine="480" w:firstLineChars="0"/>
        <w:jc w:val="left"/>
        <w:rPr>
          <w:ins w:id="83" w:author="521" w:date="2020-09-19T10:19:22Z"/>
          <w:rFonts w:hint="eastAsia" w:ascii="Times New Roman" w:hAnsi="Times New Roman" w:eastAsia="宋体" w:cs="Times New Roman"/>
          <w:sz w:val="24"/>
          <w:szCs w:val="24"/>
          <w:rPrChange w:id="84" w:author="小多" w:date="2020-09-23T15:51:45Z">
            <w:rPr>
              <w:ins w:id="85" w:author="521" w:date="2020-09-19T10:19:22Z"/>
              <w:rFonts w:ascii="Times New Roman" w:hAnsi="Times New Roman" w:eastAsia="宋体" w:cs="Times New Roman"/>
              <w:sz w:val="24"/>
              <w:szCs w:val="24"/>
            </w:rPr>
          </w:rPrChange>
        </w:rPr>
        <w:pPrChange w:id="81" w:author="小多" w:date="2020-09-23T15:51:45Z">
          <w:pPr>
            <w:spacing w:line="360" w:lineRule="auto"/>
            <w:ind w:firstLine="480" w:firstLineChars="200"/>
            <w:jc w:val="left"/>
          </w:pPr>
        </w:pPrChange>
      </w:pPr>
    </w:p>
    <w:p>
      <w:pPr>
        <w:pStyle w:val="17"/>
        <w:numPr>
          <w:ilvl w:val="0"/>
          <w:numId w:val="1"/>
          <w:ins w:id="87" w:author="小多" w:date="2020-09-23T15:51:45Z"/>
        </w:numPr>
        <w:spacing w:line="360" w:lineRule="auto"/>
        <w:ind w:firstLine="480" w:firstLineChars="0"/>
        <w:jc w:val="left"/>
        <w:rPr>
          <w:del w:id="88" w:author="Huo Beata" w:date="2020-09-09T11:34:00Z"/>
          <w:rFonts w:hint="eastAsia" w:ascii="Times New Roman" w:hAnsi="Times New Roman" w:eastAsia="宋体" w:cs="Times New Roman"/>
          <w:sz w:val="24"/>
          <w:szCs w:val="24"/>
          <w:rPrChange w:id="89" w:author="小多" w:date="2020-09-23T15:51:45Z">
            <w:rPr>
              <w:del w:id="90" w:author="Huo Beata" w:date="2020-09-09T11:34:00Z"/>
            </w:rPr>
          </w:rPrChange>
        </w:rPr>
        <w:pPrChange w:id="86" w:author="小多" w:date="2020-09-23T15:51:45Z">
          <w:pPr>
            <w:spacing w:line="360" w:lineRule="auto"/>
            <w:ind w:firstLine="480" w:firstLineChars="200"/>
            <w:jc w:val="left"/>
          </w:pPr>
        </w:pPrChange>
      </w:pPr>
      <w:ins w:id="91" w:author="Huo Beata" w:date="2020-09-09T11:31:00Z">
        <w:r>
          <w:rPr>
            <w:rFonts w:hint="default" w:ascii="Times New Roman" w:hAnsi="Times New Roman" w:eastAsia="宋体" w:cs="Times New Roman"/>
            <w:sz w:val="24"/>
            <w:szCs w:val="24"/>
            <w:rPrChange w:id="92" w:author="小多" w:date="2020-09-23T15:51:45Z">
              <w:rPr>
                <w:rFonts w:hint="eastAsia" w:ascii="Times New Roman" w:hAnsi="Times New Roman" w:eastAsia="宋体" w:cs="Times New Roman"/>
                <w:sz w:val="24"/>
                <w:szCs w:val="24"/>
              </w:rPr>
            </w:rPrChange>
          </w:rPr>
          <w:t>现成软件：</w:t>
        </w:r>
      </w:ins>
      <w:ins w:id="93" w:author="Huo Beata" w:date="2020-09-09T11:34:00Z">
        <w:r>
          <w:rPr>
            <w:rFonts w:hint="eastAsia" w:ascii="Times New Roman" w:hAnsi="Times New Roman" w:eastAsia="宋体" w:cs="Times New Roman"/>
            <w:sz w:val="24"/>
            <w:szCs w:val="24"/>
            <w:rPrChange w:id="94" w:author="小多" w:date="2020-09-23T15:51:45Z">
              <w:rPr>
                <w:rFonts w:ascii="Times New Roman" w:hAnsi="Times New Roman" w:eastAsia="宋体" w:cs="Times New Roman"/>
                <w:sz w:val="24"/>
                <w:szCs w:val="24"/>
              </w:rPr>
            </w:rPrChange>
          </w:rPr>
          <w:t>.net 4.7.2</w:t>
        </w:r>
      </w:ins>
      <w:ins w:id="95" w:author="Huo Beata" w:date="2020-09-09T11:35:00Z">
        <w:r>
          <w:rPr>
            <w:rFonts w:hint="default" w:ascii="Times New Roman" w:hAnsi="Times New Roman" w:eastAsia="宋体" w:cs="Times New Roman"/>
            <w:sz w:val="24"/>
            <w:szCs w:val="24"/>
            <w:rPrChange w:id="96" w:author="小多" w:date="2020-09-23T15:51:45Z">
              <w:rPr>
                <w:rFonts w:hint="eastAsia" w:ascii="Times New Roman" w:hAnsi="Times New Roman" w:eastAsia="宋体" w:cs="Times New Roman"/>
                <w:sz w:val="24"/>
                <w:szCs w:val="24"/>
              </w:rPr>
            </w:rPrChange>
          </w:rPr>
          <w:t>。</w:t>
        </w:r>
      </w:ins>
      <w:del w:id="97" w:author="Huo Beata" w:date="2020-09-09T11:34:00Z">
        <w:r>
          <w:rPr>
            <w:rFonts w:hint="eastAsia" w:ascii="Times New Roman" w:hAnsi="Times New Roman" w:eastAsia="宋体" w:cs="Times New Roman"/>
            <w:sz w:val="24"/>
            <w:szCs w:val="24"/>
            <w:rPrChange w:id="98" w:author="小多" w:date="2020-09-23T15:51:45Z">
              <w:rPr/>
            </w:rPrChange>
          </w:rPr>
          <w:delText>动态心电分析软件，型号</w:delText>
        </w:r>
      </w:del>
      <w:del w:id="99" w:author="Huo Beata" w:date="2020-09-09T11:34:00Z">
        <w:r>
          <w:rPr>
            <w:rFonts w:hint="eastAsia" w:ascii="Times New Roman" w:hAnsi="Times New Roman" w:eastAsia="宋体" w:cs="Times New Roman"/>
            <w:sz w:val="24"/>
            <w:szCs w:val="24"/>
            <w:rPrChange w:id="100" w:author="小多" w:date="2020-09-23T15:51:45Z">
              <w:rPr/>
            </w:rPrChange>
          </w:rPr>
          <w:delText xml:space="preserve"> ECG Analyst</w:delText>
        </w:r>
      </w:del>
      <w:del w:id="101" w:author="Huo Beata" w:date="2020-09-09T11:34:00Z">
        <w:r>
          <w:rPr>
            <w:rFonts w:hint="eastAsia" w:ascii="Times New Roman" w:hAnsi="Times New Roman" w:eastAsia="宋体" w:cs="Times New Roman"/>
            <w:sz w:val="24"/>
            <w:szCs w:val="24"/>
            <w:rPrChange w:id="102" w:author="小多" w:date="2020-09-23T15:51:45Z">
              <w:rPr/>
            </w:rPrChange>
          </w:rPr>
          <w:delText>，版本</w:delText>
        </w:r>
      </w:del>
      <w:del w:id="103" w:author="Huo Beata" w:date="2020-09-09T11:34:00Z">
        <w:r>
          <w:rPr>
            <w:rFonts w:hint="eastAsia" w:ascii="Times New Roman" w:hAnsi="Times New Roman" w:eastAsia="宋体" w:cs="Times New Roman"/>
            <w:sz w:val="24"/>
            <w:szCs w:val="24"/>
            <w:rPrChange w:id="104" w:author="小多" w:date="2020-09-23T15:51:45Z">
              <w:rPr/>
            </w:rPrChange>
          </w:rPr>
          <w:delText xml:space="preserve"> V1.0.</w:delText>
        </w:r>
      </w:del>
      <w:del w:id="105" w:author="Huo Beata" w:date="2020-09-09T11:26:00Z">
        <w:r>
          <w:rPr>
            <w:rFonts w:hint="eastAsia" w:ascii="Times New Roman" w:hAnsi="Times New Roman" w:eastAsia="宋体" w:cs="Times New Roman"/>
            <w:sz w:val="24"/>
            <w:szCs w:val="24"/>
            <w:rPrChange w:id="106" w:author="小多" w:date="2020-09-23T15:51:45Z">
              <w:rPr/>
            </w:rPrChange>
          </w:rPr>
          <w:delText>0.0</w:delText>
        </w:r>
      </w:del>
      <w:del w:id="107" w:author="Huo Beata" w:date="2020-09-09T11:34:00Z">
        <w:r>
          <w:rPr>
            <w:rFonts w:hint="eastAsia" w:ascii="Times New Roman" w:hAnsi="Times New Roman" w:eastAsia="宋体" w:cs="Times New Roman"/>
            <w:sz w:val="24"/>
            <w:szCs w:val="24"/>
            <w:rPrChange w:id="108" w:author="小多" w:date="2020-09-23T15:51:45Z">
              <w:rPr/>
            </w:rPrChange>
          </w:rPr>
          <w:delText>。</w:delText>
        </w:r>
        <w:commentRangeEnd w:id="0"/>
      </w:del>
      <w:r>
        <w:rPr>
          <w:rStyle w:val="9"/>
          <w:rFonts w:hint="eastAsia" w:ascii="Times New Roman" w:hAnsi="Times New Roman" w:eastAsia="宋体" w:cs="Times New Roman"/>
          <w:sz w:val="24"/>
          <w:szCs w:val="24"/>
          <w:rPrChange w:id="109" w:author="小多" w:date="2020-09-23T15:51:45Z">
            <w:rPr>
              <w:rStyle w:val="11"/>
            </w:rPr>
          </w:rPrChange>
        </w:rPr>
        <w:commentReference w:id="0"/>
      </w:r>
    </w:p>
    <w:p>
      <w:pPr>
        <w:pStyle w:val="17"/>
        <w:numPr>
          <w:ilvl w:val="0"/>
          <w:numId w:val="1"/>
          <w:ins w:id="111" w:author="小多" w:date="2020-09-23T15:51:45Z"/>
        </w:numPr>
        <w:spacing w:line="360" w:lineRule="auto"/>
        <w:ind w:firstLine="420" w:firstLineChars="0"/>
        <w:jc w:val="left"/>
        <w:rPr>
          <w:del w:id="112" w:author="Huo Beata" w:date="2020-09-09T11:35:00Z"/>
          <w:rFonts w:hint="eastAsia" w:ascii="Times New Roman" w:hAnsi="Times New Roman" w:eastAsia="宋体" w:cs="Times New Roman"/>
          <w:sz w:val="24"/>
          <w:szCs w:val="24"/>
          <w:rPrChange w:id="113" w:author="小多" w:date="2020-09-23T15:51:45Z">
            <w:rPr>
              <w:del w:id="114" w:author="Huo Beata" w:date="2020-09-09T11:35:00Z"/>
              <w:rFonts w:hint="eastAsia"/>
            </w:rPr>
          </w:rPrChange>
        </w:rPr>
        <w:pPrChange w:id="110" w:author="小多" w:date="2020-09-23T15:51:45Z">
          <w:pPr>
            <w:spacing w:line="360" w:lineRule="auto"/>
            <w:ind w:firstLine="420" w:firstLineChars="200"/>
            <w:jc w:val="left"/>
          </w:pPr>
        </w:pPrChange>
      </w:pPr>
      <w:del w:id="115" w:author="Huo Beata" w:date="2020-09-09T11:31:00Z">
        <w:r>
          <w:rPr>
            <w:rFonts w:hint="eastAsia" w:ascii="Times New Roman" w:hAnsi="Times New Roman" w:eastAsia="宋体" w:cs="Times New Roman"/>
            <w:sz w:val="24"/>
            <w:szCs w:val="24"/>
            <w:rPrChange w:id="116" w:author="小多" w:date="2020-09-23T15:51:45Z">
              <w:rPr/>
            </w:rPrChange>
          </w:rPr>
          <w:delText>该软件</w:delText>
        </w:r>
      </w:del>
      <w:del w:id="117" w:author="Huo Beata" w:date="2020-09-09T11:31:00Z">
        <w:r>
          <w:rPr>
            <w:rFonts w:hint="eastAsia" w:ascii="Times New Roman" w:hAnsi="Times New Roman" w:eastAsia="宋体" w:cs="Times New Roman"/>
            <w:sz w:val="24"/>
            <w:szCs w:val="24"/>
            <w:rPrChange w:id="118" w:author="小多" w:date="2020-09-23T15:51:45Z">
              <w:rPr/>
            </w:rPrChange>
          </w:rPr>
          <w:delText>通过</w:delText>
        </w:r>
      </w:del>
      <w:del w:id="119" w:author="Huo Beata" w:date="2020-09-09T11:31:00Z">
        <w:r>
          <w:rPr>
            <w:rFonts w:hint="eastAsia" w:ascii="Times New Roman" w:hAnsi="Times New Roman" w:eastAsia="宋体" w:cs="Times New Roman"/>
            <w:sz w:val="24"/>
            <w:szCs w:val="24"/>
            <w:rPrChange w:id="120" w:author="小多" w:date="2020-09-23T15:51:45Z">
              <w:rPr/>
            </w:rPrChange>
          </w:rPr>
          <w:delText>互联网与服务器</w:delText>
        </w:r>
      </w:del>
      <w:del w:id="121" w:author="Huo Beata" w:date="2020-09-09T11:31:00Z">
        <w:r>
          <w:rPr>
            <w:rFonts w:hint="eastAsia" w:ascii="Times New Roman" w:hAnsi="Times New Roman" w:eastAsia="宋体" w:cs="Times New Roman"/>
            <w:sz w:val="24"/>
            <w:szCs w:val="24"/>
            <w:rPrChange w:id="122" w:author="小多" w:date="2020-09-23T15:51:45Z">
              <w:rPr/>
            </w:rPrChange>
          </w:rPr>
          <w:delText>进行电子数据的交换，</w:delText>
        </w:r>
      </w:del>
      <w:del w:id="123" w:author="Huo Beata" w:date="2020-09-09T11:31:00Z">
        <w:r>
          <w:rPr>
            <w:rFonts w:hint="eastAsia" w:ascii="Times New Roman" w:hAnsi="Times New Roman" w:eastAsia="宋体" w:cs="Times New Roman"/>
            <w:sz w:val="24"/>
            <w:szCs w:val="24"/>
            <w:rPrChange w:id="124" w:author="小多" w:date="2020-09-23T15:51:45Z">
              <w:rPr/>
            </w:rPrChange>
          </w:rPr>
          <w:delText>非实时</w:delText>
        </w:r>
      </w:del>
      <w:del w:id="125" w:author="Huo Beata" w:date="2020-09-09T11:31:00Z">
        <w:r>
          <w:rPr>
            <w:rFonts w:hint="eastAsia" w:ascii="Times New Roman" w:hAnsi="Times New Roman" w:eastAsia="宋体" w:cs="Times New Roman"/>
            <w:sz w:val="24"/>
            <w:szCs w:val="24"/>
            <w:rPrChange w:id="126" w:author="小多" w:date="2020-09-23T15:51:45Z">
              <w:rPr/>
            </w:rPrChange>
          </w:rPr>
          <w:delText>交换的数据主要为</w:delText>
        </w:r>
      </w:del>
      <w:del w:id="127" w:author="Huo Beata" w:date="2020-09-09T11:31:00Z">
        <w:r>
          <w:rPr>
            <w:rFonts w:hint="eastAsia" w:ascii="Times New Roman" w:hAnsi="Times New Roman" w:eastAsia="宋体" w:cs="Times New Roman"/>
            <w:sz w:val="24"/>
            <w:szCs w:val="24"/>
            <w:rPrChange w:id="128" w:author="小多" w:date="2020-09-23T15:51:45Z">
              <w:rPr/>
            </w:rPrChange>
          </w:rPr>
          <w:delText>健康数据</w:delText>
        </w:r>
      </w:del>
      <w:del w:id="129" w:author="Huo Beata" w:date="2020-09-09T11:31:00Z">
        <w:r>
          <w:rPr>
            <w:rFonts w:hint="eastAsia" w:ascii="Times New Roman" w:hAnsi="Times New Roman" w:eastAsia="宋体" w:cs="Times New Roman"/>
            <w:sz w:val="24"/>
            <w:szCs w:val="24"/>
            <w:rPrChange w:id="130" w:author="小多" w:date="2020-09-23T15:51:45Z">
              <w:rPr/>
            </w:rPrChange>
          </w:rPr>
          <w:delText>，数据主要用来保存</w:delText>
        </w:r>
      </w:del>
      <w:del w:id="131" w:author="Huo Beata" w:date="2020-09-09T11:31:00Z">
        <w:r>
          <w:rPr>
            <w:rFonts w:hint="eastAsia" w:ascii="Times New Roman" w:hAnsi="Times New Roman" w:eastAsia="宋体" w:cs="Times New Roman"/>
            <w:sz w:val="24"/>
            <w:szCs w:val="24"/>
            <w:rPrChange w:id="132" w:author="小多" w:date="2020-09-23T15:51:45Z">
              <w:rPr/>
            </w:rPrChange>
          </w:rPr>
          <w:delText>心电数据以及</w:delText>
        </w:r>
      </w:del>
      <w:del w:id="133" w:author="Huo Beata" w:date="2020-09-09T11:31:00Z">
        <w:r>
          <w:rPr>
            <w:rFonts w:hint="eastAsia" w:ascii="Times New Roman" w:hAnsi="Times New Roman" w:eastAsia="宋体" w:cs="Times New Roman"/>
            <w:sz w:val="24"/>
            <w:szCs w:val="24"/>
            <w:rPrChange w:id="134" w:author="小多" w:date="2020-09-23T15:51:45Z">
              <w:rPr/>
            </w:rPrChange>
          </w:rPr>
          <w:delText>开始记录时间、</w:delText>
        </w:r>
      </w:del>
      <w:del w:id="135" w:author="Huo Beata" w:date="2020-09-09T11:31:00Z">
        <w:r>
          <w:rPr>
            <w:rFonts w:hint="eastAsia" w:ascii="Times New Roman" w:hAnsi="Times New Roman" w:eastAsia="宋体" w:cs="Times New Roman"/>
            <w:sz w:val="24"/>
            <w:szCs w:val="24"/>
            <w:rPrChange w:id="136" w:author="小多" w:date="2020-09-23T15:51:45Z">
              <w:rPr/>
            </w:rPrChange>
          </w:rPr>
          <w:delText>记录时长等，还包括患者信息、心电报告，采用</w:delText>
        </w:r>
      </w:del>
      <w:del w:id="137" w:author="Huo Beata" w:date="2020-09-09T11:31:00Z">
        <w:r>
          <w:rPr>
            <w:rFonts w:hint="eastAsia" w:ascii="Times New Roman" w:hAnsi="Times New Roman" w:eastAsia="宋体" w:cs="Times New Roman"/>
            <w:sz w:val="24"/>
            <w:szCs w:val="24"/>
            <w:rPrChange w:id="138" w:author="小多" w:date="2020-09-23T15:51:45Z">
              <w:rPr/>
            </w:rPrChange>
          </w:rPr>
          <w:delText>Http</w:delText>
        </w:r>
      </w:del>
      <w:del w:id="139" w:author="Huo Beata" w:date="2020-09-09T11:31:00Z">
        <w:r>
          <w:rPr>
            <w:rFonts w:hint="eastAsia" w:ascii="Times New Roman" w:hAnsi="Times New Roman" w:eastAsia="宋体" w:cs="Times New Roman"/>
            <w:sz w:val="24"/>
            <w:szCs w:val="24"/>
            <w:rPrChange w:id="140" w:author="小多" w:date="2020-09-23T15:51:45Z">
              <w:rPr/>
            </w:rPrChange>
          </w:rPr>
          <w:delText>协议交互数据</w:delText>
        </w:r>
      </w:del>
      <w:del w:id="141" w:author="Huo Beata" w:date="2020-09-09T11:31:00Z">
        <w:r>
          <w:rPr>
            <w:rFonts w:hint="eastAsia" w:ascii="Times New Roman" w:hAnsi="Times New Roman" w:eastAsia="宋体" w:cs="Times New Roman"/>
            <w:sz w:val="24"/>
            <w:szCs w:val="24"/>
            <w:rPrChange w:id="142" w:author="小多" w:date="2020-09-23T15:51:45Z">
              <w:rPr/>
            </w:rPrChange>
          </w:rPr>
          <w:delText>。</w:delText>
        </w:r>
      </w:del>
    </w:p>
    <w:p>
      <w:pPr>
        <w:pStyle w:val="17"/>
        <w:numPr>
          <w:ilvl w:val="0"/>
          <w:numId w:val="1"/>
          <w:ins w:id="144" w:author="小多" w:date="2020-09-23T15:51:45Z"/>
        </w:numPr>
        <w:spacing w:line="360" w:lineRule="auto"/>
        <w:ind w:firstLine="420" w:firstLineChars="0"/>
        <w:jc w:val="left"/>
        <w:rPr>
          <w:rFonts w:hint="eastAsia" w:ascii="Times New Roman" w:hAnsi="Times New Roman" w:eastAsia="宋体" w:cs="Times New Roman"/>
          <w:sz w:val="24"/>
          <w:szCs w:val="24"/>
          <w:rPrChange w:id="145" w:author="小多" w:date="2020-09-23T15:51:45Z">
            <w:rPr>
              <w:rFonts w:hint="eastAsia"/>
            </w:rPr>
          </w:rPrChange>
        </w:rPr>
        <w:pPrChange w:id="143" w:author="小多" w:date="2020-09-23T15:51:45Z">
          <w:pPr>
            <w:spacing w:line="360" w:lineRule="auto"/>
            <w:ind w:firstLine="420" w:firstLineChars="200"/>
            <w:jc w:val="left"/>
          </w:pPr>
        </w:pPrChange>
      </w:pPr>
      <w:del w:id="146" w:author="Huo Beata" w:date="2020-09-09T11:35:00Z">
        <w:r>
          <w:rPr>
            <w:rFonts w:hint="eastAsia" w:ascii="Times New Roman" w:hAnsi="Times New Roman" w:eastAsia="宋体" w:cs="Times New Roman"/>
            <w:sz w:val="24"/>
            <w:szCs w:val="24"/>
            <w:rPrChange w:id="147" w:author="小多" w:date="2020-09-23T15:51:45Z">
              <w:rPr/>
            </w:rPrChange>
          </w:rPr>
          <w:delText>该软件运行在已联网的</w:delText>
        </w:r>
      </w:del>
      <w:del w:id="148" w:author="Huo Beata" w:date="2020-09-09T11:35:00Z">
        <w:r>
          <w:rPr>
            <w:rFonts w:hint="eastAsia" w:ascii="Times New Roman" w:hAnsi="Times New Roman" w:eastAsia="宋体" w:cs="Times New Roman"/>
            <w:sz w:val="24"/>
            <w:szCs w:val="24"/>
            <w:rPrChange w:id="149" w:author="小多" w:date="2020-09-23T15:51:45Z">
              <w:rPr/>
            </w:rPrChange>
          </w:rPr>
          <w:delText>Win7</w:delText>
        </w:r>
      </w:del>
      <w:del w:id="150" w:author="Huo Beata" w:date="2020-09-09T11:35:00Z">
        <w:r>
          <w:rPr>
            <w:rFonts w:hint="eastAsia" w:ascii="Times New Roman" w:hAnsi="Times New Roman" w:eastAsia="宋体" w:cs="Times New Roman"/>
            <w:sz w:val="24"/>
            <w:szCs w:val="24"/>
            <w:rPrChange w:id="151" w:author="小多" w:date="2020-09-23T15:51:45Z">
              <w:rPr/>
            </w:rPrChange>
          </w:rPr>
          <w:delText>和</w:delText>
        </w:r>
      </w:del>
      <w:del w:id="152" w:author="Huo Beata" w:date="2020-09-09T11:35:00Z">
        <w:r>
          <w:rPr>
            <w:rFonts w:hint="eastAsia" w:ascii="Times New Roman" w:hAnsi="Times New Roman" w:eastAsia="宋体" w:cs="Times New Roman"/>
            <w:sz w:val="24"/>
            <w:szCs w:val="24"/>
            <w:rPrChange w:id="153" w:author="小多" w:date="2020-09-23T15:51:45Z">
              <w:rPr/>
            </w:rPrChange>
          </w:rPr>
          <w:delText>Win10</w:delText>
        </w:r>
      </w:del>
      <w:del w:id="154" w:author="Huo Beata" w:date="2020-09-09T11:35:00Z">
        <w:r>
          <w:rPr>
            <w:rFonts w:hint="eastAsia" w:ascii="Times New Roman" w:hAnsi="Times New Roman" w:eastAsia="宋体" w:cs="Times New Roman"/>
            <w:sz w:val="24"/>
            <w:szCs w:val="24"/>
            <w:rPrChange w:id="155" w:author="小多" w:date="2020-09-23T15:51:45Z">
              <w:rPr/>
            </w:rPrChange>
          </w:rPr>
          <w:delText>电脑系统下，首先下载患者心电数据，然后分析数据，生成报告并发送到服务器</w:delText>
        </w:r>
      </w:del>
      <w:del w:id="156" w:author="Huo Beata" w:date="2020-09-09T11:35:00Z">
        <w:r>
          <w:rPr>
            <w:rFonts w:hint="eastAsia" w:ascii="Times New Roman" w:hAnsi="Times New Roman" w:eastAsia="宋体" w:cs="Times New Roman"/>
            <w:sz w:val="24"/>
            <w:szCs w:val="24"/>
            <w:rPrChange w:id="157" w:author="小多" w:date="2020-09-23T15:51:45Z">
              <w:rPr/>
            </w:rPrChange>
          </w:rPr>
          <w:delText>。</w:delText>
        </w:r>
      </w:del>
    </w:p>
    <w:p>
      <w:pPr>
        <w:jc w:val="left"/>
        <w:rPr>
          <w:rFonts w:ascii="Times New Roman" w:hAnsi="Times New Roman" w:eastAsia="宋体" w:cs="Times New Roman"/>
          <w:sz w:val="28"/>
          <w:szCs w:val="28"/>
        </w:rPr>
      </w:pPr>
      <w:r>
        <w:rPr>
          <w:rFonts w:ascii="Times New Roman" w:hAnsi="Times New Roman" w:eastAsia="宋体" w:cs="Times New Roman"/>
          <w:sz w:val="28"/>
          <w:szCs w:val="28"/>
        </w:rPr>
        <w:t>2.风险管理</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公司的体系文件规定了风险管理过程，按照YY/T 0316-2016 idt ISO 14971:2007《医疗器械 风险管理对医疗器械的应用》与相关的控制程序，在软件风险分析的基础上，根据《医疗器械网络安全注册技术审查指导原则》的要求，对网络安全进行风险管理评审。</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风险管理报告见申报材料《动态心电分析软件风险</w:t>
      </w:r>
      <w:del w:id="158" w:author="小多" w:date="2020-09-23T15:52:56Z">
        <w:r>
          <w:rPr>
            <w:rFonts w:hint="default" w:ascii="Times New Roman" w:hAnsi="Times New Roman" w:eastAsia="宋体" w:cs="Times New Roman"/>
            <w:sz w:val="24"/>
            <w:szCs w:val="24"/>
            <w:lang w:val="en-US"/>
          </w:rPr>
          <w:delText>管理报告</w:delText>
        </w:r>
      </w:del>
      <w:ins w:id="159" w:author="小多" w:date="2020-09-23T15:52:59Z">
        <w:r>
          <w:rPr>
            <w:rFonts w:hint="eastAsia" w:ascii="Times New Roman" w:hAnsi="Times New Roman" w:eastAsia="宋体" w:cs="Times New Roman"/>
            <w:sz w:val="24"/>
            <w:szCs w:val="24"/>
            <w:lang w:val="en-US" w:eastAsia="zh-CN"/>
          </w:rPr>
          <w:t>分析资料</w:t>
        </w:r>
      </w:ins>
      <w:r>
        <w:rPr>
          <w:rFonts w:ascii="Times New Roman" w:hAnsi="Times New Roman" w:eastAsia="宋体" w:cs="Times New Roman"/>
          <w:sz w:val="24"/>
          <w:szCs w:val="24"/>
        </w:rPr>
        <w:t>》。</w:t>
      </w:r>
    </w:p>
    <w:p>
      <w:pPr>
        <w:jc w:val="left"/>
        <w:rPr>
          <w:rFonts w:ascii="Times New Roman" w:hAnsi="Times New Roman" w:eastAsia="宋体" w:cs="Times New Roman"/>
          <w:sz w:val="28"/>
          <w:szCs w:val="28"/>
        </w:rPr>
      </w:pPr>
      <w:r>
        <w:rPr>
          <w:rFonts w:ascii="Times New Roman" w:hAnsi="Times New Roman" w:eastAsia="宋体" w:cs="Times New Roman"/>
          <w:sz w:val="28"/>
          <w:szCs w:val="28"/>
        </w:rPr>
        <w:t>3.验证与确认</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本公司对动态心电分析软件进行了网络安全测试，证实医疗器械产品的网络安全需求（保密性、完整性、可得性等特性）均已得到满足。</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具体见《网络安全测试报告》。</w:t>
      </w:r>
    </w:p>
    <w:p>
      <w:pPr>
        <w:jc w:val="left"/>
        <w:rPr>
          <w:rFonts w:ascii="Times New Roman" w:hAnsi="Times New Roman" w:eastAsia="宋体" w:cs="Times New Roman"/>
          <w:sz w:val="28"/>
          <w:szCs w:val="28"/>
        </w:rPr>
      </w:pPr>
      <w:r>
        <w:rPr>
          <w:rFonts w:ascii="Times New Roman" w:hAnsi="Times New Roman" w:eastAsia="宋体" w:cs="Times New Roman"/>
          <w:sz w:val="28"/>
          <w:szCs w:val="28"/>
        </w:rPr>
        <w:t>4.网络安全可追溯性分析</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将网络安全设计规范和风险联系起来的可追踪性矩阵：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1475"/>
        <w:gridCol w:w="1463"/>
        <w:gridCol w:w="1203"/>
        <w:gridCol w:w="1434"/>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jc w:val="center"/>
              <w:rPr>
                <w:rFonts w:ascii="Times New Roman" w:hAnsi="Times New Roman" w:eastAsia="宋体" w:cs="Times New Roman"/>
                <w:szCs w:val="21"/>
              </w:rPr>
            </w:pPr>
            <w:r>
              <w:rPr>
                <w:rFonts w:ascii="Times New Roman" w:hAnsi="Times New Roman" w:eastAsia="宋体" w:cs="Times New Roman"/>
                <w:szCs w:val="21"/>
              </w:rPr>
              <w:t>网络安全风险序号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《动态心电分析软件风险分析报告》附录A</w:t>
            </w:r>
          </w:p>
        </w:tc>
        <w:tc>
          <w:tcPr>
            <w:tcW w:w="1475" w:type="dxa"/>
          </w:tcPr>
          <w:p>
            <w:pPr>
              <w:jc w:val="center"/>
              <w:rPr>
                <w:rFonts w:ascii="Times New Roman" w:hAnsi="Times New Roman" w:eastAsia="宋体" w:cs="Times New Roman"/>
                <w:szCs w:val="21"/>
              </w:rPr>
            </w:pPr>
            <w:r>
              <w:rPr>
                <w:rFonts w:ascii="Times New Roman" w:hAnsi="Times New Roman" w:eastAsia="宋体" w:cs="Times New Roman"/>
                <w:szCs w:val="21"/>
              </w:rPr>
              <w:t>产品需求规范</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《动态心电分析软件需求规范》</w:t>
            </w:r>
          </w:p>
        </w:tc>
        <w:tc>
          <w:tcPr>
            <w:tcW w:w="1463" w:type="dxa"/>
          </w:tcPr>
          <w:p>
            <w:pPr>
              <w:jc w:val="center"/>
              <w:rPr>
                <w:rFonts w:ascii="Times New Roman" w:hAnsi="Times New Roman" w:eastAsia="宋体" w:cs="Times New Roman"/>
                <w:szCs w:val="21"/>
              </w:rPr>
            </w:pPr>
            <w:r>
              <w:rPr>
                <w:rFonts w:ascii="Times New Roman" w:hAnsi="Times New Roman" w:eastAsia="宋体" w:cs="Times New Roman"/>
                <w:szCs w:val="21"/>
              </w:rPr>
              <w:t>分析方案编号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《动态心电分析软件风险分析报告》附录B</w:t>
            </w:r>
          </w:p>
        </w:tc>
        <w:tc>
          <w:tcPr>
            <w:tcW w:w="1203" w:type="dxa"/>
          </w:tcPr>
          <w:p>
            <w:pPr>
              <w:jc w:val="center"/>
              <w:rPr>
                <w:rFonts w:ascii="Times New Roman" w:hAnsi="Times New Roman" w:eastAsia="宋体" w:cs="Times New Roman"/>
                <w:szCs w:val="21"/>
              </w:rPr>
            </w:pPr>
            <w:r>
              <w:rPr>
                <w:rFonts w:ascii="Times New Roman" w:hAnsi="Times New Roman" w:eastAsia="宋体" w:cs="Times New Roman"/>
                <w:szCs w:val="21"/>
              </w:rPr>
              <w:t>网络安全设计规范</w:t>
            </w:r>
            <w:r>
              <w:rPr>
                <w:rFonts w:ascii="Times New Roman" w:hAnsi="Times New Roman" w:eastAsia="宋体" w:cs="Times New Roman"/>
                <w:sz w:val="15"/>
                <w:szCs w:val="15"/>
              </w:rPr>
              <w:t>《动态心电分析软件体系结构设计规范》</w:t>
            </w:r>
          </w:p>
        </w:tc>
        <w:tc>
          <w:tcPr>
            <w:tcW w:w="1434" w:type="dxa"/>
          </w:tcPr>
          <w:p>
            <w:pPr>
              <w:jc w:val="center"/>
              <w:rPr>
                <w:rFonts w:ascii="Times New Roman" w:hAnsi="Times New Roman" w:eastAsia="宋体" w:cs="Times New Roman"/>
                <w:szCs w:val="21"/>
              </w:rPr>
            </w:pPr>
            <w:r>
              <w:rPr>
                <w:rFonts w:ascii="Times New Roman" w:hAnsi="Times New Roman" w:eastAsia="宋体" w:cs="Times New Roman"/>
                <w:szCs w:val="21"/>
              </w:rPr>
              <w:t>验证报告编号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《动态心电分析软件网络安全测试计划》</w:t>
            </w:r>
          </w:p>
        </w:tc>
        <w:tc>
          <w:tcPr>
            <w:tcW w:w="1546" w:type="dxa"/>
          </w:tcPr>
          <w:p>
            <w:pPr>
              <w:jc w:val="center"/>
              <w:rPr>
                <w:rFonts w:ascii="Times New Roman" w:hAnsi="Times New Roman" w:eastAsia="宋体" w:cs="Times New Roman"/>
                <w:szCs w:val="21"/>
              </w:rPr>
            </w:pPr>
            <w:r>
              <w:rPr>
                <w:rFonts w:ascii="Times New Roman" w:hAnsi="Times New Roman" w:eastAsia="宋体" w:cs="Times New Roman"/>
                <w:szCs w:val="21"/>
              </w:rPr>
              <w:t>测试结果报告编号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《动态心电分析软件网络安全测试报告》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160" w:author="小多" w:date="2020-09-23T15:53:30Z">
                <w:pPr>
                  <w:jc w:val="center"/>
                </w:pPr>
              </w:pPrChange>
            </w:pPr>
            <w:r>
              <w:rPr>
                <w:rFonts w:ascii="Times New Roman" w:hAnsi="Times New Roman" w:eastAsia="宋体" w:cs="Times New Roman"/>
                <w:sz w:val="24"/>
                <w:szCs w:val="24"/>
              </w:rPr>
              <w:t>C2.12</w:t>
            </w:r>
          </w:p>
        </w:tc>
        <w:tc>
          <w:tcPr>
            <w:tcW w:w="1475" w:type="dxa"/>
            <w:vAlign w:val="center"/>
          </w:tcPr>
          <w:p>
            <w:pPr>
              <w:jc w:val="left"/>
              <w:rPr>
                <w:rFonts w:ascii="Times New Roman" w:hAnsi="Times New Roman" w:eastAsia="宋体" w:cs="Times New Roman"/>
                <w:sz w:val="24"/>
                <w:szCs w:val="24"/>
              </w:rPr>
              <w:pPrChange w:id="161" w:author="小多" w:date="2020-09-23T15:53:30Z">
                <w:pPr>
                  <w:jc w:val="center"/>
                </w:pPr>
              </w:pPrChange>
            </w:pPr>
            <w:r>
              <w:rPr>
                <w:rFonts w:ascii="Times New Roman" w:hAnsi="Times New Roman" w:eastAsia="宋体" w:cs="Times New Roman"/>
                <w:sz w:val="24"/>
                <w:szCs w:val="24"/>
              </w:rPr>
              <w:t>9.1</w:t>
            </w:r>
          </w:p>
        </w:tc>
        <w:tc>
          <w:tcPr>
            <w:tcW w:w="1463" w:type="dxa"/>
            <w:vAlign w:val="center"/>
          </w:tcPr>
          <w:p>
            <w:pPr>
              <w:jc w:val="left"/>
              <w:rPr>
                <w:rFonts w:ascii="Times New Roman" w:hAnsi="Times New Roman" w:eastAsia="宋体" w:cs="Times New Roman"/>
                <w:sz w:val="24"/>
                <w:szCs w:val="24"/>
              </w:rPr>
              <w:pPrChange w:id="162" w:author="小多" w:date="2020-09-23T15:53:30Z">
                <w:pPr>
                  <w:jc w:val="center"/>
                </w:pPr>
              </w:pPrChange>
            </w:pPr>
            <w:r>
              <w:rPr>
                <w:rFonts w:ascii="Times New Roman" w:hAnsi="Times New Roman" w:eastAsia="宋体" w:cs="Times New Roman"/>
                <w:sz w:val="24"/>
                <w:szCs w:val="24"/>
              </w:rPr>
              <w:t>H2-1</w:t>
            </w:r>
          </w:p>
        </w:tc>
        <w:tc>
          <w:tcPr>
            <w:tcW w:w="1203" w:type="dxa"/>
            <w:vAlign w:val="center"/>
          </w:tcPr>
          <w:p>
            <w:pPr>
              <w:jc w:val="left"/>
              <w:rPr>
                <w:rFonts w:ascii="Times New Roman" w:hAnsi="Times New Roman" w:eastAsia="宋体" w:cs="Times New Roman"/>
                <w:sz w:val="24"/>
                <w:szCs w:val="24"/>
              </w:rPr>
              <w:pPrChange w:id="163" w:author="小多" w:date="2020-09-23T15:53:30Z">
                <w:pPr>
                  <w:jc w:val="center"/>
                </w:pPr>
              </w:pPrChange>
            </w:pPr>
            <w:r>
              <w:rPr>
                <w:rFonts w:ascii="Times New Roman" w:hAnsi="Times New Roman" w:eastAsia="宋体" w:cs="Times New Roman"/>
                <w:sz w:val="24"/>
              </w:rPr>
              <w:t>8.3.1.1</w:t>
            </w:r>
          </w:p>
        </w:tc>
        <w:tc>
          <w:tcPr>
            <w:tcW w:w="1434" w:type="dxa"/>
            <w:vAlign w:val="center"/>
          </w:tcPr>
          <w:p>
            <w:pPr>
              <w:jc w:val="left"/>
              <w:rPr>
                <w:rFonts w:ascii="Times New Roman" w:hAnsi="Times New Roman" w:eastAsia="宋体" w:cs="Times New Roman"/>
                <w:sz w:val="24"/>
                <w:szCs w:val="24"/>
              </w:rPr>
              <w:pPrChange w:id="164" w:author="小多" w:date="2020-09-23T15:53:30Z">
                <w:pPr>
                  <w:jc w:val="center"/>
                </w:pPr>
              </w:pPrChange>
            </w:pPr>
            <w:r>
              <w:rPr>
                <w:rFonts w:ascii="Times New Roman" w:hAnsi="Times New Roman" w:eastAsia="宋体" w:cs="Times New Roman"/>
                <w:sz w:val="24"/>
                <w:szCs w:val="24"/>
              </w:rPr>
              <w:t>1</w:t>
            </w:r>
            <w:ins w:id="165" w:author="张霄恒（弓雨心）" w:date="2020-09-22T14:23:27Z">
              <w:r>
                <w:rPr>
                  <w:rFonts w:hint="eastAsia" w:ascii="Times New Roman" w:hAnsi="Times New Roman" w:eastAsia="宋体" w:cs="Times New Roman"/>
                  <w:sz w:val="24"/>
                  <w:szCs w:val="24"/>
                  <w:lang w:val="en-US" w:eastAsia="zh-CN"/>
                </w:rPr>
                <w:t>0</w:t>
              </w:r>
            </w:ins>
            <w:del w:id="166" w:author="张霄恒（弓雨心）" w:date="2020-09-22T14:23:26Z">
              <w:r>
                <w:rPr>
                  <w:rFonts w:ascii="Times New Roman" w:hAnsi="Times New Roman" w:eastAsia="宋体" w:cs="Times New Roman"/>
                  <w:sz w:val="24"/>
                  <w:szCs w:val="24"/>
                </w:rPr>
                <w:delText>1</w:delText>
              </w:r>
            </w:del>
            <w:r>
              <w:rPr>
                <w:rFonts w:ascii="Times New Roman" w:hAnsi="Times New Roman" w:eastAsia="宋体" w:cs="Times New Roman"/>
                <w:sz w:val="24"/>
                <w:szCs w:val="24"/>
              </w:rPr>
              <w:t xml:space="preserve">.2.10 </w:t>
            </w:r>
          </w:p>
          <w:p>
            <w:pPr>
              <w:jc w:val="left"/>
              <w:rPr>
                <w:rFonts w:ascii="Times New Roman" w:hAnsi="Times New Roman" w:eastAsia="宋体" w:cs="Times New Roman"/>
                <w:sz w:val="24"/>
                <w:szCs w:val="24"/>
              </w:rPr>
              <w:pPrChange w:id="167" w:author="小多" w:date="2020-09-23T15:53:30Z">
                <w:pPr>
                  <w:jc w:val="center"/>
                </w:pPr>
              </w:pPrChange>
            </w:pPr>
            <w:r>
              <w:rPr>
                <w:rFonts w:ascii="Times New Roman" w:hAnsi="Times New Roman" w:eastAsia="宋体" w:cs="Times New Roman"/>
                <w:sz w:val="24"/>
                <w:szCs w:val="24"/>
              </w:rPr>
              <w:t>1</w:t>
            </w:r>
            <w:ins w:id="168" w:author="张霄恒（弓雨心）" w:date="2020-09-22T14:23:29Z">
              <w:r>
                <w:rPr>
                  <w:rFonts w:hint="eastAsia" w:ascii="Times New Roman" w:hAnsi="Times New Roman" w:eastAsia="宋体" w:cs="Times New Roman"/>
                  <w:sz w:val="24"/>
                  <w:szCs w:val="24"/>
                  <w:lang w:val="en-US" w:eastAsia="zh-CN"/>
                </w:rPr>
                <w:t>0</w:t>
              </w:r>
            </w:ins>
            <w:del w:id="169" w:author="张霄恒（弓雨心）" w:date="2020-09-22T14:23:29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c>
          <w:tcPr>
            <w:tcW w:w="1546" w:type="dxa"/>
            <w:vAlign w:val="center"/>
          </w:tcPr>
          <w:p>
            <w:pPr>
              <w:jc w:val="left"/>
              <w:rPr>
                <w:rFonts w:ascii="Times New Roman" w:hAnsi="Times New Roman" w:eastAsia="宋体" w:cs="Times New Roman"/>
                <w:sz w:val="24"/>
                <w:szCs w:val="24"/>
              </w:rPr>
              <w:pPrChange w:id="170" w:author="小多" w:date="2020-09-23T15:53:30Z">
                <w:pPr>
                  <w:jc w:val="center"/>
                </w:pPr>
              </w:pPrChange>
            </w:pPr>
            <w:r>
              <w:rPr>
                <w:rFonts w:ascii="Times New Roman" w:hAnsi="Times New Roman" w:eastAsia="宋体" w:cs="Times New Roman"/>
                <w:sz w:val="24"/>
                <w:szCs w:val="24"/>
              </w:rPr>
              <w:t>1</w:t>
            </w:r>
            <w:ins w:id="171" w:author="张霄恒（弓雨心）" w:date="2020-09-22T14:23:50Z">
              <w:r>
                <w:rPr>
                  <w:rFonts w:hint="eastAsia" w:ascii="Times New Roman" w:hAnsi="Times New Roman" w:eastAsia="宋体" w:cs="Times New Roman"/>
                  <w:sz w:val="24"/>
                  <w:szCs w:val="24"/>
                  <w:lang w:val="en-US" w:eastAsia="zh-CN"/>
                </w:rPr>
                <w:t>0</w:t>
              </w:r>
            </w:ins>
            <w:del w:id="172" w:author="张霄恒（弓雨心）" w:date="2020-09-22T14:23:49Z">
              <w:r>
                <w:rPr>
                  <w:rFonts w:ascii="Times New Roman" w:hAnsi="Times New Roman" w:eastAsia="宋体" w:cs="Times New Roman"/>
                  <w:sz w:val="24"/>
                  <w:szCs w:val="24"/>
                </w:rPr>
                <w:delText>1</w:delText>
              </w:r>
            </w:del>
            <w:r>
              <w:rPr>
                <w:rFonts w:ascii="Times New Roman" w:hAnsi="Times New Roman" w:eastAsia="宋体" w:cs="Times New Roman"/>
                <w:sz w:val="24"/>
                <w:szCs w:val="24"/>
              </w:rPr>
              <w:t xml:space="preserve">.2.10 </w:t>
            </w:r>
          </w:p>
          <w:p>
            <w:pPr>
              <w:jc w:val="left"/>
              <w:rPr>
                <w:rFonts w:ascii="Times New Roman" w:hAnsi="Times New Roman" w:eastAsia="宋体" w:cs="Times New Roman"/>
                <w:sz w:val="24"/>
                <w:szCs w:val="24"/>
              </w:rPr>
              <w:pPrChange w:id="173" w:author="小多" w:date="2020-09-23T15:53:30Z">
                <w:pPr>
                  <w:jc w:val="center"/>
                </w:pPr>
              </w:pPrChange>
            </w:pPr>
            <w:r>
              <w:rPr>
                <w:rFonts w:ascii="Times New Roman" w:hAnsi="Times New Roman" w:eastAsia="宋体" w:cs="Times New Roman"/>
                <w:sz w:val="24"/>
                <w:szCs w:val="24"/>
              </w:rPr>
              <w:t>1</w:t>
            </w:r>
            <w:ins w:id="174" w:author="张霄恒（弓雨心）" w:date="2020-09-22T14:23:49Z">
              <w:r>
                <w:rPr>
                  <w:rFonts w:hint="eastAsia" w:ascii="Times New Roman" w:hAnsi="Times New Roman" w:eastAsia="宋体" w:cs="Times New Roman"/>
                  <w:sz w:val="24"/>
                  <w:szCs w:val="24"/>
                  <w:lang w:val="en-US" w:eastAsia="zh-CN"/>
                </w:rPr>
                <w:t>0</w:t>
              </w:r>
            </w:ins>
            <w:del w:id="175" w:author="张霄恒（弓雨心）" w:date="2020-09-22T14:23:49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176" w:author="小多" w:date="2020-09-23T15:53:30Z">
                <w:pPr>
                  <w:jc w:val="center"/>
                </w:pPr>
              </w:pPrChange>
            </w:pPr>
            <w:r>
              <w:rPr>
                <w:rFonts w:ascii="Times New Roman" w:hAnsi="Times New Roman" w:eastAsia="宋体" w:cs="Times New Roman"/>
                <w:sz w:val="24"/>
                <w:szCs w:val="24"/>
              </w:rPr>
              <w:t>C2.19</w:t>
            </w:r>
          </w:p>
        </w:tc>
        <w:tc>
          <w:tcPr>
            <w:tcW w:w="1475" w:type="dxa"/>
            <w:vAlign w:val="center"/>
          </w:tcPr>
          <w:p>
            <w:pPr>
              <w:jc w:val="left"/>
              <w:rPr>
                <w:rFonts w:ascii="Times New Roman" w:hAnsi="Times New Roman" w:eastAsia="宋体" w:cs="Times New Roman"/>
                <w:sz w:val="24"/>
                <w:szCs w:val="24"/>
              </w:rPr>
              <w:pPrChange w:id="177" w:author="小多" w:date="2020-09-23T15:53:30Z">
                <w:pPr>
                  <w:jc w:val="center"/>
                </w:pPr>
              </w:pPrChange>
            </w:pPr>
            <w:r>
              <w:rPr>
                <w:rFonts w:ascii="Times New Roman" w:hAnsi="Times New Roman" w:eastAsia="宋体" w:cs="Times New Roman"/>
                <w:sz w:val="24"/>
                <w:szCs w:val="24"/>
              </w:rPr>
              <w:t>9.1</w:t>
            </w:r>
          </w:p>
        </w:tc>
        <w:tc>
          <w:tcPr>
            <w:tcW w:w="1463" w:type="dxa"/>
            <w:vAlign w:val="center"/>
          </w:tcPr>
          <w:p>
            <w:pPr>
              <w:jc w:val="left"/>
              <w:rPr>
                <w:rFonts w:ascii="Times New Roman" w:hAnsi="Times New Roman" w:eastAsia="宋体" w:cs="Times New Roman"/>
                <w:sz w:val="24"/>
                <w:szCs w:val="24"/>
              </w:rPr>
              <w:pPrChange w:id="178" w:author="小多" w:date="2020-09-23T15:53:30Z">
                <w:pPr>
                  <w:jc w:val="center"/>
                </w:pPr>
              </w:pPrChange>
            </w:pPr>
            <w:r>
              <w:rPr>
                <w:rFonts w:ascii="Times New Roman" w:hAnsi="Times New Roman" w:eastAsia="宋体" w:cs="Times New Roman"/>
                <w:sz w:val="24"/>
                <w:szCs w:val="24"/>
              </w:rPr>
              <w:t>H5-1</w:t>
            </w:r>
          </w:p>
        </w:tc>
        <w:tc>
          <w:tcPr>
            <w:tcW w:w="1203" w:type="dxa"/>
            <w:vAlign w:val="center"/>
          </w:tcPr>
          <w:p>
            <w:pPr>
              <w:jc w:val="left"/>
              <w:rPr>
                <w:rFonts w:ascii="Times New Roman" w:hAnsi="Times New Roman" w:eastAsia="宋体" w:cs="Times New Roman"/>
                <w:sz w:val="24"/>
                <w:szCs w:val="24"/>
              </w:rPr>
              <w:pPrChange w:id="179" w:author="小多" w:date="2020-09-23T15:53:30Z">
                <w:pPr>
                  <w:jc w:val="center"/>
                </w:pPr>
              </w:pPrChange>
            </w:pPr>
            <w:r>
              <w:rPr>
                <w:rFonts w:ascii="Times New Roman" w:hAnsi="Times New Roman" w:eastAsia="宋体" w:cs="Times New Roman"/>
                <w:sz w:val="24"/>
              </w:rPr>
              <w:t>8.3.1.1</w:t>
            </w:r>
          </w:p>
        </w:tc>
        <w:tc>
          <w:tcPr>
            <w:tcW w:w="1434" w:type="dxa"/>
            <w:vAlign w:val="center"/>
          </w:tcPr>
          <w:p>
            <w:pPr>
              <w:jc w:val="left"/>
              <w:rPr>
                <w:rFonts w:ascii="Times New Roman" w:hAnsi="Times New Roman" w:eastAsia="宋体" w:cs="Times New Roman"/>
                <w:sz w:val="24"/>
                <w:szCs w:val="24"/>
              </w:rPr>
              <w:pPrChange w:id="180" w:author="小多" w:date="2020-09-23T15:53:30Z">
                <w:pPr>
                  <w:jc w:val="center"/>
                </w:pPr>
              </w:pPrChange>
            </w:pPr>
            <w:r>
              <w:rPr>
                <w:rFonts w:ascii="Times New Roman" w:hAnsi="Times New Roman" w:eastAsia="宋体" w:cs="Times New Roman"/>
                <w:sz w:val="24"/>
                <w:szCs w:val="24"/>
              </w:rPr>
              <w:t>1</w:t>
            </w:r>
            <w:ins w:id="181" w:author="张霄恒（弓雨心）" w:date="2020-09-22T14:23:30Z">
              <w:r>
                <w:rPr>
                  <w:rFonts w:hint="eastAsia" w:ascii="Times New Roman" w:hAnsi="Times New Roman" w:eastAsia="宋体" w:cs="Times New Roman"/>
                  <w:sz w:val="24"/>
                  <w:szCs w:val="24"/>
                  <w:lang w:val="en-US" w:eastAsia="zh-CN"/>
                </w:rPr>
                <w:t>0</w:t>
              </w:r>
            </w:ins>
            <w:del w:id="182" w:author="张霄恒（弓雨心）" w:date="2020-09-22T14:23:30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c>
          <w:tcPr>
            <w:tcW w:w="1546" w:type="dxa"/>
            <w:vAlign w:val="center"/>
          </w:tcPr>
          <w:p>
            <w:pPr>
              <w:jc w:val="left"/>
              <w:rPr>
                <w:rFonts w:ascii="Times New Roman" w:hAnsi="Times New Roman" w:eastAsia="宋体" w:cs="Times New Roman"/>
                <w:sz w:val="24"/>
                <w:szCs w:val="24"/>
              </w:rPr>
              <w:pPrChange w:id="183" w:author="小多" w:date="2020-09-23T15:53:30Z">
                <w:pPr>
                  <w:jc w:val="center"/>
                </w:pPr>
              </w:pPrChange>
            </w:pPr>
            <w:r>
              <w:rPr>
                <w:rFonts w:ascii="Times New Roman" w:hAnsi="Times New Roman" w:eastAsia="宋体" w:cs="Times New Roman"/>
                <w:sz w:val="24"/>
                <w:szCs w:val="24"/>
              </w:rPr>
              <w:t>1</w:t>
            </w:r>
            <w:ins w:id="184" w:author="张霄恒（弓雨心）" w:date="2020-09-22T14:23:48Z">
              <w:r>
                <w:rPr>
                  <w:rFonts w:hint="eastAsia" w:ascii="Times New Roman" w:hAnsi="Times New Roman" w:eastAsia="宋体" w:cs="Times New Roman"/>
                  <w:sz w:val="24"/>
                  <w:szCs w:val="24"/>
                  <w:lang w:val="en-US" w:eastAsia="zh-CN"/>
                </w:rPr>
                <w:t>0</w:t>
              </w:r>
            </w:ins>
            <w:del w:id="185" w:author="张霄恒（弓雨心）" w:date="2020-09-22T14:23:48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186" w:author="小多" w:date="2020-09-23T15:53:30Z">
                <w:pPr>
                  <w:jc w:val="center"/>
                </w:pPr>
              </w:pPrChange>
            </w:pPr>
            <w:r>
              <w:rPr>
                <w:rFonts w:ascii="Times New Roman" w:hAnsi="Times New Roman" w:eastAsia="宋体" w:cs="Times New Roman"/>
                <w:sz w:val="24"/>
                <w:szCs w:val="24"/>
              </w:rPr>
              <w:t>C2.19</w:t>
            </w:r>
          </w:p>
        </w:tc>
        <w:tc>
          <w:tcPr>
            <w:tcW w:w="1475" w:type="dxa"/>
            <w:vAlign w:val="center"/>
          </w:tcPr>
          <w:p>
            <w:pPr>
              <w:jc w:val="left"/>
              <w:rPr>
                <w:rFonts w:ascii="Times New Roman" w:hAnsi="Times New Roman" w:eastAsia="宋体" w:cs="Times New Roman"/>
                <w:sz w:val="24"/>
                <w:szCs w:val="24"/>
              </w:rPr>
              <w:pPrChange w:id="187" w:author="小多" w:date="2020-09-23T15:53:30Z">
                <w:pPr>
                  <w:jc w:val="center"/>
                </w:pPr>
              </w:pPrChange>
            </w:pPr>
            <w:r>
              <w:rPr>
                <w:rFonts w:ascii="Times New Roman" w:hAnsi="Times New Roman" w:eastAsia="宋体" w:cs="Times New Roman"/>
                <w:sz w:val="24"/>
                <w:szCs w:val="24"/>
              </w:rPr>
              <w:t>9.1</w:t>
            </w:r>
          </w:p>
        </w:tc>
        <w:tc>
          <w:tcPr>
            <w:tcW w:w="1463" w:type="dxa"/>
            <w:vAlign w:val="center"/>
          </w:tcPr>
          <w:p>
            <w:pPr>
              <w:jc w:val="left"/>
              <w:rPr>
                <w:rFonts w:ascii="Times New Roman" w:hAnsi="Times New Roman" w:eastAsia="宋体" w:cs="Times New Roman"/>
                <w:sz w:val="24"/>
                <w:szCs w:val="24"/>
              </w:rPr>
              <w:pPrChange w:id="188" w:author="小多" w:date="2020-09-23T15:53:30Z">
                <w:pPr>
                  <w:jc w:val="center"/>
                </w:pPr>
              </w:pPrChange>
            </w:pPr>
            <w:r>
              <w:rPr>
                <w:rFonts w:ascii="Times New Roman" w:hAnsi="Times New Roman" w:eastAsia="宋体" w:cs="Times New Roman"/>
                <w:sz w:val="24"/>
                <w:szCs w:val="24"/>
              </w:rPr>
              <w:t>H5-2</w:t>
            </w:r>
          </w:p>
        </w:tc>
        <w:tc>
          <w:tcPr>
            <w:tcW w:w="1203" w:type="dxa"/>
            <w:vAlign w:val="center"/>
          </w:tcPr>
          <w:p>
            <w:pPr>
              <w:jc w:val="left"/>
              <w:rPr>
                <w:rFonts w:ascii="Times New Roman" w:hAnsi="Times New Roman" w:eastAsia="宋体" w:cs="Times New Roman"/>
                <w:sz w:val="24"/>
                <w:szCs w:val="24"/>
              </w:rPr>
              <w:pPrChange w:id="189" w:author="小多" w:date="2020-09-23T15:53:30Z">
                <w:pPr>
                  <w:jc w:val="center"/>
                </w:pPr>
              </w:pPrChange>
            </w:pPr>
            <w:r>
              <w:rPr>
                <w:rFonts w:ascii="Times New Roman" w:hAnsi="Times New Roman" w:eastAsia="宋体" w:cs="Times New Roman"/>
                <w:sz w:val="24"/>
                <w:szCs w:val="24"/>
              </w:rPr>
              <w:t>8.3.1.2</w:t>
            </w:r>
          </w:p>
        </w:tc>
        <w:tc>
          <w:tcPr>
            <w:tcW w:w="1434" w:type="dxa"/>
            <w:vAlign w:val="center"/>
          </w:tcPr>
          <w:p>
            <w:pPr>
              <w:jc w:val="left"/>
              <w:rPr>
                <w:rFonts w:ascii="Times New Roman" w:hAnsi="Times New Roman" w:eastAsia="宋体" w:cs="Times New Roman"/>
                <w:sz w:val="24"/>
                <w:szCs w:val="24"/>
              </w:rPr>
              <w:pPrChange w:id="190" w:author="小多" w:date="2020-09-23T15:53:30Z">
                <w:pPr>
                  <w:jc w:val="center"/>
                </w:pPr>
              </w:pPrChange>
            </w:pPr>
            <w:r>
              <w:rPr>
                <w:rFonts w:ascii="Times New Roman" w:hAnsi="Times New Roman" w:eastAsia="宋体" w:cs="Times New Roman"/>
                <w:sz w:val="24"/>
                <w:szCs w:val="24"/>
              </w:rPr>
              <w:t>1</w:t>
            </w:r>
            <w:ins w:id="191" w:author="张霄恒（弓雨心）" w:date="2020-09-22T14:23:31Z">
              <w:r>
                <w:rPr>
                  <w:rFonts w:hint="eastAsia" w:ascii="Times New Roman" w:hAnsi="Times New Roman" w:eastAsia="宋体" w:cs="Times New Roman"/>
                  <w:sz w:val="24"/>
                  <w:szCs w:val="24"/>
                  <w:lang w:val="en-US" w:eastAsia="zh-CN"/>
                </w:rPr>
                <w:t>0</w:t>
              </w:r>
            </w:ins>
            <w:del w:id="192" w:author="张霄恒（弓雨心）" w:date="2020-09-22T14:23:31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.2.12</w:t>
            </w:r>
          </w:p>
        </w:tc>
        <w:tc>
          <w:tcPr>
            <w:tcW w:w="1546" w:type="dxa"/>
            <w:vAlign w:val="center"/>
          </w:tcPr>
          <w:p>
            <w:pPr>
              <w:jc w:val="left"/>
              <w:rPr>
                <w:rFonts w:ascii="Times New Roman" w:hAnsi="Times New Roman" w:eastAsia="宋体" w:cs="Times New Roman"/>
                <w:sz w:val="24"/>
                <w:szCs w:val="24"/>
              </w:rPr>
              <w:pPrChange w:id="193" w:author="小多" w:date="2020-09-23T15:53:30Z">
                <w:pPr>
                  <w:jc w:val="center"/>
                </w:pPr>
              </w:pPrChange>
            </w:pPr>
            <w:r>
              <w:rPr>
                <w:rFonts w:ascii="Times New Roman" w:hAnsi="Times New Roman" w:eastAsia="宋体" w:cs="Times New Roman"/>
                <w:sz w:val="24"/>
                <w:szCs w:val="24"/>
              </w:rPr>
              <w:t>1</w:t>
            </w:r>
            <w:ins w:id="194" w:author="张霄恒（弓雨心）" w:date="2020-09-22T14:23:46Z">
              <w:r>
                <w:rPr>
                  <w:rFonts w:hint="eastAsia" w:ascii="Times New Roman" w:hAnsi="Times New Roman" w:eastAsia="宋体" w:cs="Times New Roman"/>
                  <w:sz w:val="24"/>
                  <w:szCs w:val="24"/>
                  <w:lang w:val="en-US" w:eastAsia="zh-CN"/>
                </w:rPr>
                <w:t>0</w:t>
              </w:r>
            </w:ins>
            <w:del w:id="195" w:author="张霄恒（弓雨心）" w:date="2020-09-22T14:23:46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196" w:author="小多" w:date="2020-09-23T15:53:30Z">
                <w:pPr>
                  <w:jc w:val="center"/>
                </w:pPr>
              </w:pPrChange>
            </w:pPr>
            <w:r>
              <w:rPr>
                <w:rFonts w:ascii="Times New Roman" w:hAnsi="Times New Roman" w:eastAsia="宋体" w:cs="Times New Roman"/>
                <w:sz w:val="24"/>
                <w:szCs w:val="24"/>
              </w:rPr>
              <w:t>C2.29.4</w:t>
            </w:r>
          </w:p>
        </w:tc>
        <w:tc>
          <w:tcPr>
            <w:tcW w:w="1475" w:type="dxa"/>
            <w:vAlign w:val="center"/>
          </w:tcPr>
          <w:p>
            <w:pPr>
              <w:jc w:val="left"/>
              <w:rPr>
                <w:rFonts w:ascii="Times New Roman" w:hAnsi="Times New Roman" w:eastAsia="宋体" w:cs="Times New Roman"/>
                <w:sz w:val="24"/>
                <w:szCs w:val="24"/>
              </w:rPr>
              <w:pPrChange w:id="197" w:author="小多" w:date="2020-09-23T15:53:30Z">
                <w:pPr>
                  <w:jc w:val="center"/>
                </w:pPr>
              </w:pPrChange>
            </w:pPr>
            <w:r>
              <w:rPr>
                <w:rFonts w:ascii="Times New Roman" w:hAnsi="Times New Roman" w:eastAsia="宋体" w:cs="Times New Roman"/>
                <w:sz w:val="24"/>
                <w:szCs w:val="24"/>
              </w:rPr>
              <w:t>7.2.2和9.1</w:t>
            </w:r>
          </w:p>
        </w:tc>
        <w:tc>
          <w:tcPr>
            <w:tcW w:w="1463" w:type="dxa"/>
            <w:vAlign w:val="center"/>
          </w:tcPr>
          <w:p>
            <w:pPr>
              <w:jc w:val="left"/>
              <w:rPr>
                <w:rFonts w:ascii="Times New Roman" w:hAnsi="Times New Roman" w:eastAsia="宋体" w:cs="Times New Roman"/>
                <w:sz w:val="24"/>
                <w:szCs w:val="24"/>
              </w:rPr>
              <w:pPrChange w:id="198" w:author="小多" w:date="2020-09-23T15:53:30Z">
                <w:pPr>
                  <w:jc w:val="center"/>
                </w:pPr>
              </w:pPrChange>
            </w:pPr>
            <w:r>
              <w:rPr>
                <w:rFonts w:ascii="Times New Roman" w:hAnsi="Times New Roman" w:eastAsia="宋体" w:cs="Times New Roman"/>
                <w:sz w:val="24"/>
                <w:szCs w:val="24"/>
              </w:rPr>
              <w:t>H11-1</w:t>
            </w:r>
          </w:p>
        </w:tc>
        <w:tc>
          <w:tcPr>
            <w:tcW w:w="1203" w:type="dxa"/>
            <w:vAlign w:val="center"/>
          </w:tcPr>
          <w:p>
            <w:pPr>
              <w:jc w:val="left"/>
              <w:rPr>
                <w:rFonts w:ascii="Times New Roman" w:hAnsi="Times New Roman" w:eastAsia="宋体" w:cs="Times New Roman"/>
                <w:sz w:val="24"/>
                <w:szCs w:val="24"/>
              </w:rPr>
              <w:pPrChange w:id="199" w:author="小多" w:date="2020-09-23T15:53:30Z">
                <w:pPr>
                  <w:jc w:val="center"/>
                </w:pPr>
              </w:pPrChange>
            </w:pPr>
            <w:r>
              <w:rPr>
                <w:rFonts w:ascii="Times New Roman" w:hAnsi="Times New Roman" w:eastAsia="宋体" w:cs="Times New Roman"/>
                <w:sz w:val="24"/>
                <w:szCs w:val="24"/>
              </w:rPr>
              <w:t>8.3.1.3</w:t>
            </w:r>
          </w:p>
        </w:tc>
        <w:tc>
          <w:tcPr>
            <w:tcW w:w="1434" w:type="dxa"/>
            <w:vAlign w:val="center"/>
          </w:tcPr>
          <w:p>
            <w:pPr>
              <w:jc w:val="left"/>
              <w:rPr>
                <w:rFonts w:ascii="Times New Roman" w:hAnsi="Times New Roman" w:eastAsia="宋体" w:cs="Times New Roman"/>
                <w:sz w:val="24"/>
                <w:szCs w:val="24"/>
              </w:rPr>
              <w:pPrChange w:id="200" w:author="小多" w:date="2020-09-23T15:53:30Z">
                <w:pPr>
                  <w:jc w:val="center"/>
                </w:pPr>
              </w:pPrChange>
            </w:pPr>
            <w:r>
              <w:rPr>
                <w:rFonts w:ascii="Times New Roman" w:hAnsi="Times New Roman" w:eastAsia="宋体" w:cs="Times New Roman"/>
                <w:sz w:val="24"/>
                <w:szCs w:val="24"/>
              </w:rPr>
              <w:t>1</w:t>
            </w:r>
            <w:ins w:id="201" w:author="张霄恒（弓雨心）" w:date="2020-09-22T14:23:32Z">
              <w:r>
                <w:rPr>
                  <w:rFonts w:hint="eastAsia" w:ascii="Times New Roman" w:hAnsi="Times New Roman" w:eastAsia="宋体" w:cs="Times New Roman"/>
                  <w:sz w:val="24"/>
                  <w:szCs w:val="24"/>
                  <w:lang w:val="en-US" w:eastAsia="zh-CN"/>
                </w:rPr>
                <w:t>0</w:t>
              </w:r>
            </w:ins>
            <w:del w:id="202" w:author="张霄恒（弓雨心）" w:date="2020-09-22T14:23:32Z">
              <w:r>
                <w:rPr>
                  <w:rFonts w:ascii="Times New Roman" w:hAnsi="Times New Roman" w:eastAsia="宋体" w:cs="Times New Roman"/>
                  <w:sz w:val="24"/>
                  <w:szCs w:val="24"/>
                </w:rPr>
                <w:delText>1</w:delText>
              </w:r>
            </w:del>
            <w:r>
              <w:rPr>
                <w:rFonts w:ascii="Times New Roman" w:hAnsi="Times New Roman" w:eastAsia="宋体" w:cs="Times New Roman"/>
                <w:sz w:val="24"/>
                <w:szCs w:val="24"/>
              </w:rPr>
              <w:t>.2.7</w:t>
            </w:r>
          </w:p>
        </w:tc>
        <w:tc>
          <w:tcPr>
            <w:tcW w:w="1546" w:type="dxa"/>
            <w:vAlign w:val="center"/>
          </w:tcPr>
          <w:p>
            <w:pPr>
              <w:jc w:val="left"/>
              <w:rPr>
                <w:rFonts w:ascii="Times New Roman" w:hAnsi="Times New Roman" w:eastAsia="宋体" w:cs="Times New Roman"/>
                <w:sz w:val="24"/>
                <w:szCs w:val="24"/>
              </w:rPr>
              <w:pPrChange w:id="203" w:author="小多" w:date="2020-09-23T15:53:30Z">
                <w:pPr>
                  <w:jc w:val="center"/>
                </w:pPr>
              </w:pPrChange>
            </w:pPr>
            <w:r>
              <w:rPr>
                <w:rFonts w:ascii="Times New Roman" w:hAnsi="Times New Roman" w:eastAsia="宋体" w:cs="Times New Roman"/>
                <w:sz w:val="24"/>
                <w:szCs w:val="24"/>
              </w:rPr>
              <w:t>1</w:t>
            </w:r>
            <w:ins w:id="204" w:author="张霄恒（弓雨心）" w:date="2020-09-22T14:23:45Z">
              <w:r>
                <w:rPr>
                  <w:rFonts w:hint="eastAsia" w:ascii="Times New Roman" w:hAnsi="Times New Roman" w:eastAsia="宋体" w:cs="Times New Roman"/>
                  <w:sz w:val="24"/>
                  <w:szCs w:val="24"/>
                  <w:lang w:val="en-US" w:eastAsia="zh-CN"/>
                </w:rPr>
                <w:t>0</w:t>
              </w:r>
            </w:ins>
            <w:del w:id="205" w:author="张霄恒（弓雨心）" w:date="2020-09-22T14:23:44Z">
              <w:r>
                <w:rPr>
                  <w:rFonts w:ascii="Times New Roman" w:hAnsi="Times New Roman" w:eastAsia="宋体" w:cs="Times New Roman"/>
                  <w:sz w:val="24"/>
                  <w:szCs w:val="24"/>
                </w:rPr>
                <w:delText>1</w:delText>
              </w:r>
            </w:del>
            <w:r>
              <w:rPr>
                <w:rFonts w:ascii="Times New Roman" w:hAnsi="Times New Roman" w:eastAsia="宋体" w:cs="Times New Roman"/>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206" w:author="小多" w:date="2020-09-23T15:53:30Z">
                <w:pPr>
                  <w:jc w:val="center"/>
                </w:pPr>
              </w:pPrChange>
            </w:pPr>
            <w:r>
              <w:rPr>
                <w:rFonts w:ascii="Times New Roman" w:hAnsi="Times New Roman" w:eastAsia="宋体" w:cs="Times New Roman"/>
                <w:sz w:val="24"/>
                <w:szCs w:val="24"/>
              </w:rPr>
              <w:t>C2.29.6</w:t>
            </w:r>
          </w:p>
        </w:tc>
        <w:tc>
          <w:tcPr>
            <w:tcW w:w="1475" w:type="dxa"/>
            <w:vAlign w:val="center"/>
          </w:tcPr>
          <w:p>
            <w:pPr>
              <w:jc w:val="left"/>
              <w:rPr>
                <w:rFonts w:ascii="Times New Roman" w:hAnsi="Times New Roman" w:eastAsia="宋体" w:cs="Times New Roman"/>
                <w:sz w:val="24"/>
                <w:szCs w:val="24"/>
              </w:rPr>
              <w:pPrChange w:id="207" w:author="小多" w:date="2020-09-23T15:53:30Z">
                <w:pPr>
                  <w:jc w:val="center"/>
                </w:pPr>
              </w:pPrChange>
            </w:pPr>
            <w:r>
              <w:rPr>
                <w:rFonts w:ascii="Times New Roman" w:hAnsi="Times New Roman" w:eastAsia="宋体" w:cs="Times New Roman"/>
                <w:sz w:val="24"/>
                <w:szCs w:val="24"/>
              </w:rPr>
              <w:t>6和9.1</w:t>
            </w:r>
          </w:p>
        </w:tc>
        <w:tc>
          <w:tcPr>
            <w:tcW w:w="1463" w:type="dxa"/>
            <w:vAlign w:val="center"/>
          </w:tcPr>
          <w:p>
            <w:pPr>
              <w:jc w:val="left"/>
              <w:rPr>
                <w:rFonts w:ascii="Times New Roman" w:hAnsi="Times New Roman" w:eastAsia="宋体" w:cs="Times New Roman"/>
                <w:sz w:val="24"/>
                <w:szCs w:val="24"/>
              </w:rPr>
              <w:pPrChange w:id="208" w:author="小多" w:date="2020-09-23T15:53:30Z">
                <w:pPr>
                  <w:jc w:val="center"/>
                </w:pPr>
              </w:pPrChange>
            </w:pPr>
            <w:r>
              <w:rPr>
                <w:rFonts w:ascii="Times New Roman" w:hAnsi="Times New Roman" w:eastAsia="宋体" w:cs="Times New Roman"/>
                <w:sz w:val="24"/>
                <w:szCs w:val="24"/>
              </w:rPr>
              <w:t>H13-1</w:t>
            </w:r>
          </w:p>
        </w:tc>
        <w:tc>
          <w:tcPr>
            <w:tcW w:w="1203" w:type="dxa"/>
            <w:vAlign w:val="center"/>
          </w:tcPr>
          <w:p>
            <w:pPr>
              <w:jc w:val="left"/>
              <w:rPr>
                <w:rFonts w:ascii="Times New Roman" w:hAnsi="Times New Roman" w:eastAsia="宋体" w:cs="Times New Roman"/>
                <w:sz w:val="24"/>
                <w:szCs w:val="24"/>
              </w:rPr>
              <w:pPrChange w:id="209" w:author="小多" w:date="2020-09-23T15:53:30Z">
                <w:pPr>
                  <w:jc w:val="center"/>
                </w:pPr>
              </w:pPrChange>
            </w:pPr>
            <w:r>
              <w:rPr>
                <w:rFonts w:ascii="Times New Roman" w:hAnsi="Times New Roman" w:eastAsia="宋体" w:cs="Times New Roman"/>
                <w:sz w:val="24"/>
                <w:szCs w:val="24"/>
              </w:rPr>
              <w:t>8.3.1.1</w:t>
            </w:r>
          </w:p>
        </w:tc>
        <w:tc>
          <w:tcPr>
            <w:tcW w:w="1434" w:type="dxa"/>
            <w:vAlign w:val="center"/>
          </w:tcPr>
          <w:p>
            <w:pPr>
              <w:jc w:val="left"/>
              <w:rPr>
                <w:rFonts w:ascii="Times New Roman" w:hAnsi="Times New Roman" w:eastAsia="宋体" w:cs="Times New Roman"/>
                <w:sz w:val="24"/>
                <w:szCs w:val="24"/>
              </w:rPr>
              <w:pPrChange w:id="210" w:author="小多" w:date="2020-09-23T15:53:30Z">
                <w:pPr>
                  <w:jc w:val="center"/>
                </w:pPr>
              </w:pPrChange>
            </w:pPr>
            <w:r>
              <w:rPr>
                <w:rFonts w:ascii="Times New Roman" w:hAnsi="Times New Roman" w:eastAsia="宋体" w:cs="Times New Roman"/>
                <w:sz w:val="24"/>
                <w:szCs w:val="24"/>
              </w:rPr>
              <w:t>1</w:t>
            </w:r>
            <w:ins w:id="211" w:author="张霄恒（弓雨心）" w:date="2020-09-22T14:23:34Z">
              <w:r>
                <w:rPr>
                  <w:rFonts w:hint="eastAsia" w:ascii="Times New Roman" w:hAnsi="Times New Roman" w:eastAsia="宋体" w:cs="Times New Roman"/>
                  <w:sz w:val="24"/>
                  <w:szCs w:val="24"/>
                  <w:lang w:val="en-US" w:eastAsia="zh-CN"/>
                </w:rPr>
                <w:t>0</w:t>
              </w:r>
            </w:ins>
            <w:del w:id="212" w:author="张霄恒（弓雨心）" w:date="2020-09-22T14:23:34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c>
          <w:tcPr>
            <w:tcW w:w="1546" w:type="dxa"/>
            <w:vAlign w:val="center"/>
          </w:tcPr>
          <w:p>
            <w:pPr>
              <w:jc w:val="left"/>
              <w:rPr>
                <w:rFonts w:ascii="Times New Roman" w:hAnsi="Times New Roman" w:eastAsia="宋体" w:cs="Times New Roman"/>
                <w:sz w:val="24"/>
                <w:szCs w:val="24"/>
              </w:rPr>
              <w:pPrChange w:id="213" w:author="小多" w:date="2020-09-23T15:53:30Z">
                <w:pPr>
                  <w:jc w:val="center"/>
                </w:pPr>
              </w:pPrChange>
            </w:pPr>
            <w:r>
              <w:rPr>
                <w:rFonts w:ascii="Times New Roman" w:hAnsi="Times New Roman" w:eastAsia="宋体" w:cs="Times New Roman"/>
                <w:sz w:val="24"/>
                <w:szCs w:val="24"/>
              </w:rPr>
              <w:t>1</w:t>
            </w:r>
            <w:ins w:id="214" w:author="张霄恒（弓雨心）" w:date="2020-09-22T14:23:43Z">
              <w:r>
                <w:rPr>
                  <w:rFonts w:hint="eastAsia" w:ascii="Times New Roman" w:hAnsi="Times New Roman" w:eastAsia="宋体" w:cs="Times New Roman"/>
                  <w:sz w:val="24"/>
                  <w:szCs w:val="24"/>
                  <w:lang w:val="en-US" w:eastAsia="zh-CN"/>
                </w:rPr>
                <w:t>0</w:t>
              </w:r>
            </w:ins>
            <w:del w:id="215" w:author="张霄恒（弓雨心）" w:date="2020-09-22T14:23:43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216" w:author="小多" w:date="2020-09-23T15:53:30Z">
                <w:pPr>
                  <w:jc w:val="center"/>
                </w:pPr>
              </w:pPrChange>
            </w:pPr>
            <w:r>
              <w:rPr>
                <w:rFonts w:ascii="Times New Roman" w:hAnsi="Times New Roman" w:eastAsia="宋体" w:cs="Times New Roman"/>
                <w:sz w:val="24"/>
                <w:szCs w:val="24"/>
              </w:rPr>
              <w:t>C2.32</w:t>
            </w:r>
          </w:p>
        </w:tc>
        <w:tc>
          <w:tcPr>
            <w:tcW w:w="1475" w:type="dxa"/>
            <w:vAlign w:val="center"/>
          </w:tcPr>
          <w:p>
            <w:pPr>
              <w:jc w:val="left"/>
              <w:rPr>
                <w:rFonts w:ascii="Times New Roman" w:hAnsi="Times New Roman" w:eastAsia="宋体" w:cs="Times New Roman"/>
                <w:sz w:val="24"/>
                <w:szCs w:val="24"/>
              </w:rPr>
              <w:pPrChange w:id="217" w:author="小多" w:date="2020-09-23T15:53:30Z">
                <w:pPr>
                  <w:jc w:val="center"/>
                </w:pPr>
              </w:pPrChange>
            </w:pPr>
            <w:r>
              <w:rPr>
                <w:rFonts w:ascii="Times New Roman" w:hAnsi="Times New Roman" w:eastAsia="宋体" w:cs="Times New Roman"/>
                <w:sz w:val="24"/>
                <w:szCs w:val="24"/>
              </w:rPr>
              <w:t>9.1</w:t>
            </w:r>
          </w:p>
        </w:tc>
        <w:tc>
          <w:tcPr>
            <w:tcW w:w="1463" w:type="dxa"/>
            <w:vAlign w:val="center"/>
          </w:tcPr>
          <w:p>
            <w:pPr>
              <w:jc w:val="left"/>
              <w:rPr>
                <w:rFonts w:ascii="Times New Roman" w:hAnsi="Times New Roman" w:eastAsia="宋体" w:cs="Times New Roman"/>
                <w:sz w:val="24"/>
                <w:szCs w:val="24"/>
              </w:rPr>
              <w:pPrChange w:id="218" w:author="小多" w:date="2020-09-23T15:53:30Z">
                <w:pPr>
                  <w:jc w:val="center"/>
                </w:pPr>
              </w:pPrChange>
            </w:pPr>
            <w:r>
              <w:rPr>
                <w:rFonts w:ascii="Times New Roman" w:hAnsi="Times New Roman" w:eastAsia="宋体" w:cs="Times New Roman"/>
                <w:sz w:val="24"/>
                <w:szCs w:val="24"/>
              </w:rPr>
              <w:t>H17-1</w:t>
            </w:r>
          </w:p>
        </w:tc>
        <w:tc>
          <w:tcPr>
            <w:tcW w:w="1203" w:type="dxa"/>
            <w:vAlign w:val="center"/>
          </w:tcPr>
          <w:p>
            <w:pPr>
              <w:jc w:val="left"/>
              <w:rPr>
                <w:rFonts w:ascii="Times New Roman" w:hAnsi="Times New Roman" w:eastAsia="宋体" w:cs="Times New Roman"/>
                <w:sz w:val="24"/>
                <w:szCs w:val="24"/>
              </w:rPr>
              <w:pPrChange w:id="219" w:author="小多" w:date="2020-09-23T15:53:30Z">
                <w:pPr>
                  <w:jc w:val="center"/>
                </w:pPr>
              </w:pPrChange>
            </w:pPr>
            <w:r>
              <w:rPr>
                <w:rFonts w:ascii="Times New Roman" w:hAnsi="Times New Roman" w:eastAsia="宋体" w:cs="Times New Roman"/>
                <w:sz w:val="24"/>
                <w:szCs w:val="24"/>
              </w:rPr>
              <w:t>8.3.1.1</w:t>
            </w:r>
          </w:p>
        </w:tc>
        <w:tc>
          <w:tcPr>
            <w:tcW w:w="1434" w:type="dxa"/>
            <w:vAlign w:val="center"/>
          </w:tcPr>
          <w:p>
            <w:pPr>
              <w:jc w:val="left"/>
              <w:rPr>
                <w:rFonts w:ascii="Times New Roman" w:hAnsi="Times New Roman" w:eastAsia="宋体" w:cs="Times New Roman"/>
                <w:sz w:val="24"/>
                <w:szCs w:val="24"/>
              </w:rPr>
              <w:pPrChange w:id="220" w:author="小多" w:date="2020-09-23T15:53:30Z">
                <w:pPr>
                  <w:jc w:val="center"/>
                </w:pPr>
              </w:pPrChange>
            </w:pPr>
            <w:r>
              <w:rPr>
                <w:rFonts w:ascii="Times New Roman" w:hAnsi="Times New Roman" w:eastAsia="宋体" w:cs="Times New Roman"/>
                <w:sz w:val="24"/>
                <w:szCs w:val="24"/>
              </w:rPr>
              <w:t>1</w:t>
            </w:r>
            <w:ins w:id="221" w:author="张霄恒（弓雨心）" w:date="2020-09-22T14:23:36Z">
              <w:r>
                <w:rPr>
                  <w:rFonts w:hint="eastAsia" w:ascii="Times New Roman" w:hAnsi="Times New Roman" w:eastAsia="宋体" w:cs="Times New Roman"/>
                  <w:sz w:val="24"/>
                  <w:szCs w:val="24"/>
                  <w:lang w:val="en-US" w:eastAsia="zh-CN"/>
                </w:rPr>
                <w:t>0</w:t>
              </w:r>
            </w:ins>
            <w:del w:id="222" w:author="张霄恒（弓雨心）" w:date="2020-09-22T14:23:36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c>
          <w:tcPr>
            <w:tcW w:w="1546" w:type="dxa"/>
            <w:vAlign w:val="center"/>
          </w:tcPr>
          <w:p>
            <w:pPr>
              <w:jc w:val="left"/>
              <w:rPr>
                <w:rFonts w:ascii="Times New Roman" w:hAnsi="Times New Roman" w:eastAsia="宋体" w:cs="Times New Roman"/>
                <w:sz w:val="24"/>
                <w:szCs w:val="24"/>
              </w:rPr>
              <w:pPrChange w:id="223" w:author="小多" w:date="2020-09-23T15:53:30Z">
                <w:pPr>
                  <w:jc w:val="center"/>
                </w:pPr>
              </w:pPrChange>
            </w:pPr>
            <w:r>
              <w:rPr>
                <w:rFonts w:ascii="Times New Roman" w:hAnsi="Times New Roman" w:eastAsia="宋体" w:cs="Times New Roman"/>
                <w:sz w:val="24"/>
                <w:szCs w:val="24"/>
              </w:rPr>
              <w:t>1</w:t>
            </w:r>
            <w:ins w:id="224" w:author="张霄恒（弓雨心）" w:date="2020-09-22T14:23:42Z">
              <w:r>
                <w:rPr>
                  <w:rFonts w:hint="eastAsia" w:ascii="Times New Roman" w:hAnsi="Times New Roman" w:eastAsia="宋体" w:cs="Times New Roman"/>
                  <w:sz w:val="24"/>
                  <w:szCs w:val="24"/>
                  <w:lang w:val="en-US" w:eastAsia="zh-CN"/>
                </w:rPr>
                <w:t>0</w:t>
              </w:r>
            </w:ins>
            <w:del w:id="225" w:author="张霄恒（弓雨心）" w:date="2020-09-22T14:23:42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left"/>
              <w:rPr>
                <w:rFonts w:ascii="Times New Roman" w:hAnsi="Times New Roman" w:eastAsia="宋体" w:cs="Times New Roman"/>
                <w:sz w:val="24"/>
                <w:szCs w:val="24"/>
              </w:rPr>
              <w:pPrChange w:id="226" w:author="小多" w:date="2020-09-23T15:53:30Z">
                <w:pPr>
                  <w:jc w:val="center"/>
                </w:pPr>
              </w:pPrChange>
            </w:pPr>
            <w:r>
              <w:rPr>
                <w:rFonts w:ascii="Times New Roman" w:hAnsi="Times New Roman" w:eastAsia="宋体" w:cs="Times New Roman"/>
                <w:sz w:val="24"/>
                <w:szCs w:val="24"/>
              </w:rPr>
              <w:t>C2.32</w:t>
            </w:r>
          </w:p>
        </w:tc>
        <w:tc>
          <w:tcPr>
            <w:tcW w:w="1475" w:type="dxa"/>
            <w:vAlign w:val="center"/>
          </w:tcPr>
          <w:p>
            <w:pPr>
              <w:jc w:val="left"/>
              <w:rPr>
                <w:rFonts w:ascii="Times New Roman" w:hAnsi="Times New Roman" w:eastAsia="宋体" w:cs="Times New Roman"/>
                <w:sz w:val="24"/>
                <w:szCs w:val="24"/>
              </w:rPr>
              <w:pPrChange w:id="227" w:author="小多" w:date="2020-09-23T15:53:30Z">
                <w:pPr>
                  <w:jc w:val="center"/>
                </w:pPr>
              </w:pPrChange>
            </w:pPr>
            <w:r>
              <w:rPr>
                <w:rFonts w:ascii="Times New Roman" w:hAnsi="Times New Roman" w:eastAsia="宋体" w:cs="Times New Roman"/>
                <w:sz w:val="24"/>
                <w:szCs w:val="24"/>
              </w:rPr>
              <w:t>9.1</w:t>
            </w:r>
          </w:p>
        </w:tc>
        <w:tc>
          <w:tcPr>
            <w:tcW w:w="1463" w:type="dxa"/>
            <w:vAlign w:val="center"/>
          </w:tcPr>
          <w:p>
            <w:pPr>
              <w:jc w:val="left"/>
              <w:rPr>
                <w:rFonts w:ascii="Times New Roman" w:hAnsi="Times New Roman" w:eastAsia="宋体" w:cs="Times New Roman"/>
                <w:sz w:val="24"/>
                <w:szCs w:val="24"/>
              </w:rPr>
              <w:pPrChange w:id="228" w:author="小多" w:date="2020-09-23T15:53:30Z">
                <w:pPr>
                  <w:jc w:val="center"/>
                </w:pPr>
              </w:pPrChange>
            </w:pPr>
            <w:r>
              <w:rPr>
                <w:rFonts w:ascii="Times New Roman" w:hAnsi="Times New Roman" w:eastAsia="宋体" w:cs="Times New Roman"/>
                <w:sz w:val="24"/>
                <w:szCs w:val="24"/>
              </w:rPr>
              <w:t>H17-2</w:t>
            </w:r>
          </w:p>
        </w:tc>
        <w:tc>
          <w:tcPr>
            <w:tcW w:w="1203" w:type="dxa"/>
            <w:vAlign w:val="center"/>
          </w:tcPr>
          <w:p>
            <w:pPr>
              <w:jc w:val="left"/>
              <w:rPr>
                <w:rFonts w:ascii="Times New Roman" w:hAnsi="Times New Roman" w:eastAsia="宋体" w:cs="Times New Roman"/>
                <w:sz w:val="24"/>
                <w:szCs w:val="24"/>
              </w:rPr>
              <w:pPrChange w:id="229" w:author="小多" w:date="2020-09-23T15:53:30Z">
                <w:pPr>
                  <w:jc w:val="center"/>
                </w:pPr>
              </w:pPrChange>
            </w:pPr>
            <w:r>
              <w:rPr>
                <w:rFonts w:ascii="Times New Roman" w:hAnsi="Times New Roman" w:eastAsia="宋体" w:cs="Times New Roman"/>
                <w:sz w:val="24"/>
                <w:szCs w:val="24"/>
              </w:rPr>
              <w:t>8.3.1.4</w:t>
            </w:r>
          </w:p>
        </w:tc>
        <w:tc>
          <w:tcPr>
            <w:tcW w:w="1434" w:type="dxa"/>
            <w:vAlign w:val="center"/>
          </w:tcPr>
          <w:p>
            <w:pPr>
              <w:jc w:val="left"/>
              <w:rPr>
                <w:rFonts w:ascii="Times New Roman" w:hAnsi="Times New Roman" w:eastAsia="宋体" w:cs="Times New Roman"/>
                <w:sz w:val="24"/>
                <w:szCs w:val="24"/>
              </w:rPr>
              <w:pPrChange w:id="230" w:author="小多" w:date="2020-09-23T15:53:30Z">
                <w:pPr>
                  <w:jc w:val="center"/>
                </w:pPr>
              </w:pPrChange>
            </w:pPr>
            <w:r>
              <w:rPr>
                <w:rFonts w:ascii="Times New Roman" w:hAnsi="Times New Roman" w:eastAsia="宋体" w:cs="Times New Roman"/>
                <w:sz w:val="24"/>
                <w:szCs w:val="24"/>
              </w:rPr>
              <w:t>1</w:t>
            </w:r>
            <w:ins w:id="231" w:author="张霄恒（弓雨心）" w:date="2020-09-22T14:23:37Z">
              <w:r>
                <w:rPr>
                  <w:rFonts w:hint="eastAsia" w:ascii="Times New Roman" w:hAnsi="Times New Roman" w:eastAsia="宋体" w:cs="Times New Roman"/>
                  <w:sz w:val="24"/>
                  <w:szCs w:val="24"/>
                  <w:lang w:val="en-US" w:eastAsia="zh-CN"/>
                </w:rPr>
                <w:t>0</w:t>
              </w:r>
            </w:ins>
            <w:del w:id="232" w:author="张霄恒（弓雨心）" w:date="2020-09-22T14:23:37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.2.14</w:t>
            </w:r>
          </w:p>
        </w:tc>
        <w:tc>
          <w:tcPr>
            <w:tcW w:w="1546" w:type="dxa"/>
            <w:vAlign w:val="center"/>
          </w:tcPr>
          <w:p>
            <w:pPr>
              <w:jc w:val="left"/>
              <w:rPr>
                <w:rFonts w:ascii="Times New Roman" w:hAnsi="Times New Roman" w:eastAsia="宋体" w:cs="Times New Roman"/>
                <w:sz w:val="24"/>
                <w:szCs w:val="24"/>
              </w:rPr>
              <w:pPrChange w:id="233" w:author="小多" w:date="2020-09-23T15:53:30Z">
                <w:pPr>
                  <w:jc w:val="center"/>
                </w:pPr>
              </w:pPrChange>
            </w:pPr>
            <w:r>
              <w:rPr>
                <w:rFonts w:ascii="Times New Roman" w:hAnsi="Times New Roman" w:eastAsia="宋体" w:cs="Times New Roman"/>
                <w:sz w:val="24"/>
                <w:szCs w:val="24"/>
              </w:rPr>
              <w:t>1</w:t>
            </w:r>
            <w:ins w:id="234" w:author="张霄恒（弓雨心）" w:date="2020-09-22T14:23:40Z">
              <w:r>
                <w:rPr>
                  <w:rFonts w:hint="eastAsia" w:ascii="Times New Roman" w:hAnsi="Times New Roman" w:eastAsia="宋体" w:cs="Times New Roman"/>
                  <w:sz w:val="24"/>
                  <w:szCs w:val="24"/>
                  <w:lang w:val="en-US" w:eastAsia="zh-CN"/>
                </w:rPr>
                <w:t>0</w:t>
              </w:r>
            </w:ins>
            <w:del w:id="235" w:author="张霄恒（弓雨心）" w:date="2020-09-22T14:23:40Z">
              <w:r>
                <w:rPr>
                  <w:rFonts w:ascii="Times New Roman" w:hAnsi="Times New Roman" w:eastAsia="宋体" w:cs="Times New Roman"/>
                  <w:sz w:val="24"/>
                  <w:szCs w:val="24"/>
                </w:rPr>
                <w:delText>1</w:delText>
              </w:r>
            </w:del>
            <w:r>
              <w:rPr>
                <w:rFonts w:ascii="Times New Roman" w:hAnsi="Times New Roman" w:eastAsia="宋体" w:cs="Times New Roman"/>
                <w:sz w:val="24"/>
                <w:szCs w:val="24"/>
              </w:rPr>
              <w:t>.2.14</w:t>
            </w:r>
          </w:p>
        </w:tc>
      </w:tr>
    </w:tbl>
    <w:p>
      <w:pPr>
        <w:jc w:val="left"/>
        <w:rPr>
          <w:rFonts w:ascii="Times New Roman" w:hAnsi="Times New Roman" w:eastAsia="宋体" w:cs="Times New Roman"/>
          <w:sz w:val="28"/>
          <w:szCs w:val="28"/>
        </w:rPr>
      </w:pPr>
      <w:r>
        <w:rPr>
          <w:rFonts w:ascii="Times New Roman" w:hAnsi="Times New Roman" w:eastAsia="宋体" w:cs="Times New Roman"/>
          <w:sz w:val="28"/>
          <w:szCs w:val="28"/>
        </w:rPr>
        <w:t>5.维护计划</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公司制定了软件维护过程控制程序、软件配置管理过程控制程序和软件问题解决过程控制程序，并按照软件风险管理过程控制程序对软件维护可能产生的风险进行分析和控制，以确保软件维护可能造成的风险可接受。</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软件网络安全更新维护的流程如下：</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905885" cy="4428490"/>
            <wp:effectExtent l="0" t="0" r="1841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16507" cy="4440592"/>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如果判定问题与网络安全性无关，指导解决，并确认问题是否关闭，如未解决重新进行问题研究。</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问题修改报告单》。品质注册部对改进进行验证，确认问题是否解决。如未解决重新进行问题研究。</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问题解决后，问题报告给予关闭。</w:t>
      </w:r>
    </w:p>
    <w:p>
      <w:pPr>
        <w:spacing w:line="360" w:lineRule="auto"/>
        <w:ind w:firstLine="480" w:firstLineChars="200"/>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公司品质注册部在获知《软件变更实施计划》或《软件问题解决计划》后，进行评估是否触发药监主管部门备案或注册许可，如</w:t>
      </w:r>
      <w:ins w:id="236" w:author="小多" w:date="2020-09-23T15:54:21Z">
        <w:r>
          <w:rPr>
            <w:rFonts w:hint="eastAsia" w:ascii="Times New Roman" w:hAnsi="Times New Roman" w:eastAsia="宋体" w:cs="Times New Roman"/>
            <w:sz w:val="24"/>
            <w:szCs w:val="24"/>
            <w:lang w:eastAsia="zh-CN"/>
          </w:rPr>
          <w:t>：</w:t>
        </w:r>
      </w:ins>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工程师按照《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（1）已发行软件产品中的任何问题和不更改继续使用的后果。</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（2）已发行软件产品的任何可获得的更改的性质，以及如何获得并安装更改内容。</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维护申请提出用户对维护结果进行反馈和评价。</w:t>
      </w:r>
    </w:p>
    <w:p>
      <w:pPr>
        <w:jc w:val="left"/>
        <w:rPr>
          <w:rFonts w:ascii="Times New Roman" w:hAnsi="Times New Roman" w:eastAsia="宋体" w:cs="Times New Roman"/>
          <w:sz w:val="28"/>
          <w:szCs w:val="28"/>
        </w:rPr>
      </w:pPr>
      <w:r>
        <w:rPr>
          <w:rFonts w:ascii="Times New Roman" w:hAnsi="Times New Roman" w:eastAsia="宋体" w:cs="Times New Roman"/>
          <w:sz w:val="28"/>
          <w:szCs w:val="28"/>
        </w:rPr>
        <w:t>6.网络安全事件应急响应预案</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详见《网络安全事件应急预案》</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1" w:author="Huo Beata" w:date="2020-09-09T11:37:00Z" w:initials="">
    <w:p w14:paraId="18751117">
      <w:pPr>
        <w:pStyle w:val="2"/>
      </w:pPr>
      <w:r>
        <w:rPr>
          <w:rFonts w:hint="eastAsia"/>
        </w:rPr>
        <w:t>例如：电子数据交换（单向、双向）、远程控制（实时、非实时）</w:t>
      </w:r>
    </w:p>
  </w:comment>
  <w:comment w:id="2" w:author="Huo Beata" w:date="2020-09-09T11:38:00Z" w:initials="">
    <w:p w14:paraId="57E176C0">
      <w:pPr>
        <w:pStyle w:val="2"/>
        <w:rPr>
          <w:rFonts w:hint="eastAsia"/>
        </w:rPr>
      </w:pPr>
      <w:r>
        <w:rPr>
          <w:rFonts w:hint="eastAsia"/>
        </w:rPr>
        <w:t>网络网络及要求、存储媒介及要求，是否有专有无线设备，如有请提供证书</w:t>
      </w:r>
    </w:p>
  </w:comment>
  <w:comment w:id="0" w:author="Huo Beata" w:date="2020-09-09T11:35:00Z" w:initials="">
    <w:p w14:paraId="7F4C74E6">
      <w:pPr>
        <w:pStyle w:val="2"/>
      </w:pPr>
      <w:r>
        <w:rPr>
          <w:rFonts w:hint="eastAsia"/>
        </w:rPr>
        <w:t>请根据列出的6项内容进行补充。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8751117" w15:done="0"/>
  <w15:commentEx w15:paraId="57E176C0" w15:done="0"/>
  <w15:commentEx w15:paraId="7F4C74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del w:id="0" w:author="小多" w:date="2020-09-23T15:51:18Z">
      <w:r>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C3FB2"/>
    <w:multiLevelType w:val="multilevel"/>
    <w:tmpl w:val="42CC3FB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多">
    <w15:presenceInfo w15:providerId="WPS Office" w15:userId="1086306632"/>
  </w15:person>
  <w15:person w15:author="Huo Beata">
    <w15:presenceInfo w15:providerId="Windows Live" w15:userId="221a78516fc4c642"/>
  </w15:person>
  <w15:person w15:author="521">
    <w15:presenceInfo w15:providerId="None" w15:userId="521"/>
  </w15:person>
  <w15:person w15:author="张霄恒（弓雨心）">
    <w15:presenceInfo w15:providerId="WPS Office" w15:userId="283382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8"/>
    <w:rsid w:val="00027C3E"/>
    <w:rsid w:val="001E0518"/>
    <w:rsid w:val="001F5E91"/>
    <w:rsid w:val="002C0019"/>
    <w:rsid w:val="003D1C11"/>
    <w:rsid w:val="004D2AF8"/>
    <w:rsid w:val="00523D91"/>
    <w:rsid w:val="00645D09"/>
    <w:rsid w:val="006B0DE5"/>
    <w:rsid w:val="00BC07EB"/>
    <w:rsid w:val="00BD3B83"/>
    <w:rsid w:val="00F07924"/>
    <w:rsid w:val="00F7185B"/>
    <w:rsid w:val="018F6C74"/>
    <w:rsid w:val="02F055CC"/>
    <w:rsid w:val="03121C5C"/>
    <w:rsid w:val="03A83629"/>
    <w:rsid w:val="04A36973"/>
    <w:rsid w:val="04C557C7"/>
    <w:rsid w:val="04CB1164"/>
    <w:rsid w:val="06615C12"/>
    <w:rsid w:val="06BB3655"/>
    <w:rsid w:val="06C44331"/>
    <w:rsid w:val="074002FB"/>
    <w:rsid w:val="0742423C"/>
    <w:rsid w:val="087308C4"/>
    <w:rsid w:val="08AA5F4D"/>
    <w:rsid w:val="0A2B27B8"/>
    <w:rsid w:val="0A507476"/>
    <w:rsid w:val="0A9B5EF1"/>
    <w:rsid w:val="0B7A09A9"/>
    <w:rsid w:val="0BAE0620"/>
    <w:rsid w:val="0C5E25C7"/>
    <w:rsid w:val="0D281235"/>
    <w:rsid w:val="0EAF24D9"/>
    <w:rsid w:val="0FE423C7"/>
    <w:rsid w:val="111F5EDC"/>
    <w:rsid w:val="11D27BD0"/>
    <w:rsid w:val="12F24DBE"/>
    <w:rsid w:val="158E62DB"/>
    <w:rsid w:val="15FA05CC"/>
    <w:rsid w:val="16104C3E"/>
    <w:rsid w:val="16237C76"/>
    <w:rsid w:val="16A56797"/>
    <w:rsid w:val="170D6F5F"/>
    <w:rsid w:val="17224120"/>
    <w:rsid w:val="17B066BF"/>
    <w:rsid w:val="1A4063D9"/>
    <w:rsid w:val="1BA63D18"/>
    <w:rsid w:val="1C2E5FAD"/>
    <w:rsid w:val="1CC24E0D"/>
    <w:rsid w:val="1CDF6E99"/>
    <w:rsid w:val="1CE22573"/>
    <w:rsid w:val="1D902A59"/>
    <w:rsid w:val="1DAB1901"/>
    <w:rsid w:val="1E2C0464"/>
    <w:rsid w:val="1EF55643"/>
    <w:rsid w:val="1FF30908"/>
    <w:rsid w:val="20081980"/>
    <w:rsid w:val="213C342A"/>
    <w:rsid w:val="218E14EC"/>
    <w:rsid w:val="21A52174"/>
    <w:rsid w:val="21DD4FBA"/>
    <w:rsid w:val="22244B0F"/>
    <w:rsid w:val="22445DDD"/>
    <w:rsid w:val="22676EEF"/>
    <w:rsid w:val="23E02C2D"/>
    <w:rsid w:val="247C1E39"/>
    <w:rsid w:val="25131B58"/>
    <w:rsid w:val="254B5637"/>
    <w:rsid w:val="259537D2"/>
    <w:rsid w:val="25A46AF3"/>
    <w:rsid w:val="28447754"/>
    <w:rsid w:val="28850604"/>
    <w:rsid w:val="29237323"/>
    <w:rsid w:val="295134AA"/>
    <w:rsid w:val="2A4577B2"/>
    <w:rsid w:val="2AF70A83"/>
    <w:rsid w:val="2C133259"/>
    <w:rsid w:val="2D38340B"/>
    <w:rsid w:val="2DFF528B"/>
    <w:rsid w:val="2EB505A6"/>
    <w:rsid w:val="2F831357"/>
    <w:rsid w:val="34010079"/>
    <w:rsid w:val="34FF5FDC"/>
    <w:rsid w:val="374A3359"/>
    <w:rsid w:val="37505AB2"/>
    <w:rsid w:val="37E12D05"/>
    <w:rsid w:val="37F67631"/>
    <w:rsid w:val="38165182"/>
    <w:rsid w:val="386E5525"/>
    <w:rsid w:val="39266068"/>
    <w:rsid w:val="3AE15C76"/>
    <w:rsid w:val="3B132C16"/>
    <w:rsid w:val="3BE21C53"/>
    <w:rsid w:val="3BFA5CF4"/>
    <w:rsid w:val="3D937859"/>
    <w:rsid w:val="3E301DBB"/>
    <w:rsid w:val="3E560A1D"/>
    <w:rsid w:val="3F680FF9"/>
    <w:rsid w:val="3FD24A97"/>
    <w:rsid w:val="40231DA0"/>
    <w:rsid w:val="40AC00ED"/>
    <w:rsid w:val="4303522E"/>
    <w:rsid w:val="43061F7D"/>
    <w:rsid w:val="434C33FA"/>
    <w:rsid w:val="439B41ED"/>
    <w:rsid w:val="43DD2D81"/>
    <w:rsid w:val="444D281E"/>
    <w:rsid w:val="446B1885"/>
    <w:rsid w:val="446F1185"/>
    <w:rsid w:val="46F80A5C"/>
    <w:rsid w:val="47D11553"/>
    <w:rsid w:val="47EF593A"/>
    <w:rsid w:val="49DB60DC"/>
    <w:rsid w:val="4A5A409B"/>
    <w:rsid w:val="4AD07B29"/>
    <w:rsid w:val="4B081883"/>
    <w:rsid w:val="4B666545"/>
    <w:rsid w:val="4BA35E5A"/>
    <w:rsid w:val="4BC36A47"/>
    <w:rsid w:val="4D046CC7"/>
    <w:rsid w:val="4DD86737"/>
    <w:rsid w:val="4E550083"/>
    <w:rsid w:val="4EEA08BE"/>
    <w:rsid w:val="4FD75FA1"/>
    <w:rsid w:val="50412078"/>
    <w:rsid w:val="506F0340"/>
    <w:rsid w:val="50851E34"/>
    <w:rsid w:val="51081C50"/>
    <w:rsid w:val="51955435"/>
    <w:rsid w:val="51CF11AD"/>
    <w:rsid w:val="529078F2"/>
    <w:rsid w:val="52C2037A"/>
    <w:rsid w:val="54173DF8"/>
    <w:rsid w:val="543A3863"/>
    <w:rsid w:val="558022D1"/>
    <w:rsid w:val="55E4103E"/>
    <w:rsid w:val="563D1217"/>
    <w:rsid w:val="56570D70"/>
    <w:rsid w:val="56584552"/>
    <w:rsid w:val="5694104A"/>
    <w:rsid w:val="56B93C7D"/>
    <w:rsid w:val="56D06D15"/>
    <w:rsid w:val="57012F39"/>
    <w:rsid w:val="57023900"/>
    <w:rsid w:val="577E1902"/>
    <w:rsid w:val="57875D65"/>
    <w:rsid w:val="57AF4C3D"/>
    <w:rsid w:val="58783ED6"/>
    <w:rsid w:val="5ACE6492"/>
    <w:rsid w:val="5AE963E3"/>
    <w:rsid w:val="5B3F4BA8"/>
    <w:rsid w:val="5BD85420"/>
    <w:rsid w:val="5C8858B5"/>
    <w:rsid w:val="5CEC1961"/>
    <w:rsid w:val="5E8C230E"/>
    <w:rsid w:val="5EE37FCD"/>
    <w:rsid w:val="5F8B69E7"/>
    <w:rsid w:val="603476C9"/>
    <w:rsid w:val="609E0CD6"/>
    <w:rsid w:val="61566AF8"/>
    <w:rsid w:val="61AA5972"/>
    <w:rsid w:val="62A4207E"/>
    <w:rsid w:val="62A90722"/>
    <w:rsid w:val="63A35AB2"/>
    <w:rsid w:val="6441120A"/>
    <w:rsid w:val="64C33B7B"/>
    <w:rsid w:val="657E498D"/>
    <w:rsid w:val="66B17428"/>
    <w:rsid w:val="67E41EE4"/>
    <w:rsid w:val="68F57F10"/>
    <w:rsid w:val="69591B0F"/>
    <w:rsid w:val="697306CE"/>
    <w:rsid w:val="69E361B1"/>
    <w:rsid w:val="6A0F2E4E"/>
    <w:rsid w:val="6B8A7213"/>
    <w:rsid w:val="6BE53533"/>
    <w:rsid w:val="6D091A7B"/>
    <w:rsid w:val="6E981DC4"/>
    <w:rsid w:val="6EEF2E2E"/>
    <w:rsid w:val="70041DB3"/>
    <w:rsid w:val="70787301"/>
    <w:rsid w:val="70B2331A"/>
    <w:rsid w:val="70BB6662"/>
    <w:rsid w:val="72577958"/>
    <w:rsid w:val="72C17090"/>
    <w:rsid w:val="73893C6F"/>
    <w:rsid w:val="75827866"/>
    <w:rsid w:val="75A92F53"/>
    <w:rsid w:val="765C50B5"/>
    <w:rsid w:val="78230D86"/>
    <w:rsid w:val="795F774A"/>
    <w:rsid w:val="7BAC7CE1"/>
    <w:rsid w:val="7E6B108B"/>
    <w:rsid w:val="7EB6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annotation reference"/>
    <w:basedOn w:val="9"/>
    <w:semiHidden/>
    <w:unhideWhenUsed/>
    <w:qFormat/>
    <w:uiPriority w:val="99"/>
    <w:rPr>
      <w:sz w:val="21"/>
      <w:szCs w:val="21"/>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批注文字 字符"/>
    <w:basedOn w:val="9"/>
    <w:link w:val="2"/>
    <w:semiHidden/>
    <w:qFormat/>
    <w:uiPriority w:val="99"/>
  </w:style>
  <w:style w:type="character" w:customStyle="1" w:styleId="15">
    <w:name w:val="批注主题 字符"/>
    <w:basedOn w:val="14"/>
    <w:link w:val="6"/>
    <w:semiHidden/>
    <w:qFormat/>
    <w:uiPriority w:val="99"/>
    <w:rPr>
      <w:b/>
      <w:bCs/>
    </w:rPr>
  </w:style>
  <w:style w:type="character" w:customStyle="1" w:styleId="16">
    <w:name w:val="批注框文本 字符"/>
    <w:basedOn w:val="9"/>
    <w:link w:val="3"/>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9">
    <w:name w:val="RMBT1"/>
    <w:basedOn w:val="20"/>
    <w:qFormat/>
    <w:uiPriority w:val="0"/>
    <w:pPr>
      <w:ind w:left="1613" w:leftChars="0" w:hanging="1613" w:hangingChars="574"/>
      <w:jc w:val="left"/>
    </w:pPr>
  </w:style>
  <w:style w:type="paragraph" w:customStyle="1" w:styleId="20">
    <w:name w:val="回信地址"/>
    <w:basedOn w:val="1"/>
    <w:qFormat/>
    <w:uiPriority w:val="0"/>
    <w:pPr>
      <w:widowControl/>
      <w:ind w:left="1585" w:leftChars="100" w:hanging="1375" w:hangingChars="500"/>
      <w:jc w:val="center"/>
    </w:pPr>
    <w:rPr>
      <w:b/>
      <w:spacing w:val="-3"/>
      <w:sz w:val="28"/>
      <w:szCs w:val="28"/>
      <w:lang w:bidi="he-I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4637B7-0B88-4338-9CE0-419DA294E615}">
  <ds:schemaRefs/>
</ds:datastoreItem>
</file>

<file path=docProps/app.xml><?xml version="1.0" encoding="utf-8"?>
<Properties xmlns="http://schemas.openxmlformats.org/officeDocument/2006/extended-properties" xmlns:vt="http://schemas.openxmlformats.org/officeDocument/2006/docPropsVTypes">
  <Template>Normal</Template>
  <Pages>3</Pages>
  <Words>271</Words>
  <Characters>1547</Characters>
  <Lines>12</Lines>
  <Paragraphs>3</Paragraphs>
  <TotalTime>3</TotalTime>
  <ScaleCrop>false</ScaleCrop>
  <LinksUpToDate>false</LinksUpToDate>
  <CharactersWithSpaces>1815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2020-01-21T05:21:00Z</dcterms:created>
  <dc:creator>Huo Beata</dc:creator>
  <cp:lastModifiedBy>小多</cp:lastModifiedBy>
  <dcterms:modified xsi:type="dcterms:W3CDTF">2020-09-24T07:10:53Z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