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rPr>
          <w:rFonts w:ascii="方正小标宋_GBK" w:eastAsia="方正小标宋_GBK"/>
          <w:color w:val="000000"/>
          <w:sz w:val="36"/>
          <w:szCs w:val="36"/>
        </w:rPr>
      </w:pPr>
    </w:p>
    <w:p>
      <w:pPr>
        <w:spacing w:line="480" w:lineRule="exact"/>
        <w:jc w:val="center"/>
        <w:rPr>
          <w:rFonts w:ascii="方正小标宋简体" w:eastAsia="方正小标宋简体"/>
          <w:color w:val="000000"/>
          <w:sz w:val="44"/>
          <w:szCs w:val="44"/>
        </w:rPr>
      </w:pPr>
      <w:r>
        <w:rPr>
          <w:rFonts w:hint="eastAsia" w:ascii="方正小标宋简体" w:eastAsia="方正小标宋简体"/>
          <w:color w:val="000000"/>
          <w:sz w:val="44"/>
          <w:szCs w:val="44"/>
        </w:rPr>
        <w:t>医疗器械安全有效基本要求清单</w:t>
      </w:r>
    </w:p>
    <w:p>
      <w:pPr>
        <w:spacing w:line="480" w:lineRule="exact"/>
        <w:ind w:firstLine="720" w:firstLineChars="200"/>
        <w:jc w:val="left"/>
        <w:rPr>
          <w:rFonts w:ascii="方正小标宋_GBK" w:eastAsia="方正小标宋_GBK"/>
          <w:color w:val="000000"/>
          <w:sz w:val="36"/>
          <w:szCs w:val="36"/>
        </w:rPr>
      </w:pPr>
    </w:p>
    <w:tbl>
      <w:tblPr>
        <w:tblStyle w:val="16"/>
        <w:tblW w:w="101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4005"/>
        <w:gridCol w:w="690"/>
        <w:gridCol w:w="2280"/>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blHeader/>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条款号</w:t>
            </w:r>
          </w:p>
        </w:tc>
        <w:tc>
          <w:tcPr>
            <w:tcW w:w="4005" w:type="dxa"/>
            <w:shd w:val="clear" w:color="auto" w:fill="auto"/>
            <w:vAlign w:val="center"/>
          </w:tcPr>
          <w:p>
            <w:pPr>
              <w:pStyle w:val="40"/>
              <w:jc w:val="center"/>
              <w:rPr>
                <w:rFonts w:ascii="宋体" w:eastAsia="宋体"/>
                <w:color w:val="auto"/>
              </w:rPr>
            </w:pPr>
            <w:r>
              <w:rPr>
                <w:rFonts w:hint="eastAsia" w:ascii="宋体" w:eastAsia="宋体"/>
                <w:color w:val="auto"/>
              </w:rPr>
              <w:t>要求</w:t>
            </w:r>
          </w:p>
        </w:tc>
        <w:tc>
          <w:tcPr>
            <w:tcW w:w="690" w:type="dxa"/>
            <w:shd w:val="clear" w:color="auto" w:fill="auto"/>
            <w:vAlign w:val="center"/>
          </w:tcPr>
          <w:p>
            <w:pPr>
              <w:pStyle w:val="41"/>
              <w:rPr>
                <w:rFonts w:ascii="宋体" w:eastAsia="宋体"/>
                <w:color w:val="auto"/>
              </w:rPr>
            </w:pPr>
            <w:r>
              <w:rPr>
                <w:rFonts w:hint="eastAsia" w:ascii="宋体" w:eastAsia="宋体"/>
                <w:color w:val="auto"/>
              </w:rPr>
              <w:t>适用</w:t>
            </w:r>
          </w:p>
        </w:tc>
        <w:tc>
          <w:tcPr>
            <w:tcW w:w="2280" w:type="dxa"/>
            <w:shd w:val="clear" w:color="auto" w:fill="auto"/>
            <w:vAlign w:val="center"/>
          </w:tcPr>
          <w:p>
            <w:pPr>
              <w:pStyle w:val="41"/>
              <w:ind w:right="25" w:rightChars="12"/>
              <w:rPr>
                <w:rFonts w:ascii="宋体" w:eastAsia="宋体"/>
                <w:color w:val="auto"/>
              </w:rPr>
            </w:pPr>
            <w:r>
              <w:rPr>
                <w:rFonts w:hint="eastAsia" w:ascii="宋体" w:eastAsia="宋体"/>
                <w:color w:val="auto"/>
              </w:rPr>
              <w:t>证明符合性采用的方法</w:t>
            </w:r>
          </w:p>
        </w:tc>
        <w:tc>
          <w:tcPr>
            <w:tcW w:w="2123" w:type="dxa"/>
            <w:shd w:val="clear" w:color="auto" w:fill="auto"/>
            <w:vAlign w:val="center"/>
          </w:tcPr>
          <w:p>
            <w:pPr>
              <w:pStyle w:val="41"/>
              <w:rPr>
                <w:rFonts w:ascii="宋体" w:eastAsia="宋体"/>
                <w:color w:val="auto"/>
              </w:rPr>
            </w:pPr>
            <w:r>
              <w:rPr>
                <w:rFonts w:hint="eastAsia" w:ascii="宋体" w:eastAsia="宋体"/>
                <w:color w:val="auto"/>
              </w:rPr>
              <w:t>为符合性提供客观证据的文件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A</w:t>
            </w:r>
          </w:p>
        </w:tc>
        <w:tc>
          <w:tcPr>
            <w:tcW w:w="9098" w:type="dxa"/>
            <w:gridSpan w:val="4"/>
            <w:shd w:val="clear" w:color="auto" w:fill="auto"/>
          </w:tcPr>
          <w:p>
            <w:pPr>
              <w:jc w:val="left"/>
              <w:rPr>
                <w:rFonts w:ascii="宋体" w:hAnsi="宋体"/>
                <w:bCs/>
                <w:kern w:val="0"/>
                <w:sz w:val="18"/>
                <w:szCs w:val="18"/>
              </w:rPr>
            </w:pPr>
            <w:r>
              <w:rPr>
                <w:rFonts w:hint="eastAsia" w:ascii="宋体"/>
                <w:bCs/>
                <w:kern w:val="0"/>
                <w:sz w:val="18"/>
                <w:szCs w:val="18"/>
              </w:rPr>
              <w:t>通用原则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A1</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确保其在预期条件和用途下，由具有相应技术知识、经验、教育背景、培训经历、医疗和硬件条件的预期使用者(若适用)，按照预期使用方式使用，不会损害医疗环境、患者安全、使用者及他人的安全和健康；使用时潜在风险与患者受益相比较可以接受，并具有高水平的健康和安全保护方法。</w:t>
            </w:r>
          </w:p>
        </w:tc>
        <w:tc>
          <w:tcPr>
            <w:tcW w:w="690" w:type="dxa"/>
            <w:shd w:val="clear" w:color="auto" w:fill="auto"/>
          </w:tcPr>
          <w:p>
            <w:pPr>
              <w:pStyle w:val="42"/>
              <w:jc w:val="left"/>
              <w:rPr>
                <w:rFonts w:ascii="宋体"/>
                <w:bCs/>
                <w:szCs w:val="18"/>
              </w:rPr>
            </w:pPr>
            <w:r>
              <w:rPr>
                <w:rFonts w:hint="eastAsia" w:ascii="宋体"/>
                <w:bCs/>
                <w:szCs w:val="18"/>
              </w:rPr>
              <w:t>是</w:t>
            </w:r>
          </w:p>
        </w:tc>
        <w:tc>
          <w:tcPr>
            <w:tcW w:w="2280" w:type="dxa"/>
            <w:shd w:val="clear" w:color="auto" w:fill="auto"/>
          </w:tcPr>
          <w:p>
            <w:pPr>
              <w:pStyle w:val="4"/>
              <w:shd w:val="clear" w:color="auto" w:fill="FFFFFF"/>
              <w:spacing w:before="0" w:after="0" w:line="240" w:lineRule="auto"/>
              <w:rPr>
                <w:rFonts w:ascii="宋体"/>
                <w:b w:val="0"/>
                <w:szCs w:val="18"/>
              </w:rPr>
            </w:pPr>
            <w:r>
              <w:rPr>
                <w:rFonts w:hint="eastAsia" w:asciiTheme="minorEastAsia" w:hAnsiTheme="minorEastAsia" w:eastAsiaTheme="minorEastAsia"/>
                <w:b w:val="0"/>
                <w:sz w:val="18"/>
                <w:szCs w:val="18"/>
              </w:rPr>
              <w:t>YY/T</w:t>
            </w:r>
            <w:r>
              <w:rPr>
                <w:rFonts w:asciiTheme="minorEastAsia" w:hAnsiTheme="minorEastAsia" w:eastAsiaTheme="minorEastAsia"/>
                <w:b w:val="0"/>
                <w:sz w:val="18"/>
                <w:szCs w:val="18"/>
              </w:rPr>
              <w:t xml:space="preserve"> </w:t>
            </w:r>
            <w:r>
              <w:rPr>
                <w:rFonts w:hint="eastAsia" w:asciiTheme="minorEastAsia" w:hAnsiTheme="minorEastAsia" w:eastAsiaTheme="minorEastAsia"/>
                <w:b w:val="0"/>
                <w:sz w:val="18"/>
                <w:szCs w:val="18"/>
              </w:rPr>
              <w:t>0316</w:t>
            </w:r>
            <w:r>
              <w:rPr>
                <w:rFonts w:asciiTheme="minorEastAsia" w:hAnsiTheme="minorEastAsia" w:eastAsiaTheme="minorEastAsia"/>
                <w:b w:val="0"/>
                <w:sz w:val="18"/>
                <w:szCs w:val="18"/>
              </w:rPr>
              <w:t>-20</w:t>
            </w:r>
            <w:r>
              <w:rPr>
                <w:rFonts w:hint="eastAsia" w:asciiTheme="minorEastAsia" w:hAnsiTheme="minorEastAsia" w:eastAsiaTheme="minorEastAsia"/>
                <w:b w:val="0"/>
                <w:sz w:val="18"/>
                <w:szCs w:val="18"/>
              </w:rPr>
              <w:t>16</w:t>
            </w:r>
            <w:r>
              <w:fldChar w:fldCharType="begin"/>
            </w:r>
            <w:r>
              <w:instrText xml:space="preserve"> HYPERLINK "http://wenku.baidu.com/view/f1a5a06ab84ae45c3b358cb2.html" \t "_blank" </w:instrText>
            </w:r>
            <w:r>
              <w:fldChar w:fldCharType="separate"/>
            </w:r>
            <w:r>
              <w:rPr>
                <w:rStyle w:val="23"/>
                <w:rFonts w:cs="Arial" w:asciiTheme="minorEastAsia" w:hAnsiTheme="minorEastAsia" w:eastAsiaTheme="minorEastAsia"/>
                <w:b w:val="0"/>
                <w:color w:val="auto"/>
                <w:sz w:val="18"/>
                <w:szCs w:val="18"/>
                <w:u w:val="none"/>
              </w:rPr>
              <w:t>医疗器械 风险管理对医疗器械的应用</w:t>
            </w:r>
            <w:r>
              <w:rPr>
                <w:rStyle w:val="23"/>
                <w:rFonts w:cs="Arial" w:asciiTheme="minorEastAsia" w:hAnsiTheme="minorEastAsia" w:eastAsiaTheme="minorEastAsia"/>
                <w:b w:val="0"/>
                <w:color w:val="auto"/>
                <w:sz w:val="18"/>
                <w:szCs w:val="18"/>
                <w:u w:val="none"/>
              </w:rPr>
              <w:fldChar w:fldCharType="end"/>
            </w:r>
          </w:p>
        </w:tc>
        <w:tc>
          <w:tcPr>
            <w:tcW w:w="2123" w:type="dxa"/>
            <w:shd w:val="clear" w:color="auto" w:fill="auto"/>
          </w:tcPr>
          <w:p>
            <w:pPr>
              <w:pStyle w:val="42"/>
              <w:jc w:val="left"/>
              <w:rPr>
                <w:rFonts w:ascii="宋体"/>
                <w:bCs/>
                <w:szCs w:val="18"/>
              </w:rPr>
            </w:pPr>
            <w:r>
              <w:rPr>
                <w:rFonts w:hint="eastAsia" w:ascii="宋体"/>
                <w:bCs/>
                <w:szCs w:val="18"/>
              </w:rPr>
              <w:t>8</w:t>
            </w:r>
            <w:r>
              <w:rPr>
                <w:rFonts w:ascii="宋体"/>
                <w:bCs/>
                <w:szCs w:val="18"/>
              </w:rPr>
              <w:t>、</w:t>
            </w:r>
            <w:r>
              <w:rPr>
                <w:rFonts w:hint="eastAsia" w:ascii="宋体"/>
                <w:bCs/>
                <w:szCs w:val="18"/>
              </w:rPr>
              <w:t>产品</w:t>
            </w:r>
            <w:r>
              <w:rPr>
                <w:rFonts w:ascii="宋体"/>
                <w:bCs/>
                <w:szCs w:val="18"/>
              </w:rPr>
              <w:t>风险分析资料</w:t>
            </w:r>
            <w:r>
              <w:rPr>
                <w:rFonts w:hint="eastAsia" w:ascii="宋体"/>
                <w:bCs/>
                <w:szCs w:val="18"/>
              </w:rPr>
              <w:t xml:space="preserve"> 风险管理报告 第</w:t>
            </w:r>
            <w:del w:id="0" w:author="521" w:date="2020-09-19T11:08:19Z">
              <w:r>
                <w:rPr>
                  <w:rFonts w:hint="default" w:ascii="宋体"/>
                  <w:bCs/>
                  <w:szCs w:val="18"/>
                  <w:lang w:val="en-US"/>
                </w:rPr>
                <w:delText>7</w:delText>
              </w:r>
            </w:del>
            <w:ins w:id="1" w:author="521" w:date="2020-09-19T11:08:19Z">
              <w:r>
                <w:rPr>
                  <w:rFonts w:hint="eastAsia" w:ascii="宋体"/>
                  <w:bCs/>
                  <w:szCs w:val="18"/>
                  <w:lang w:val="en-US" w:eastAsia="zh-CN"/>
                </w:rPr>
                <w:t>8</w:t>
              </w:r>
            </w:ins>
            <w:r>
              <w:rPr>
                <w:rFonts w:hint="eastAsia" w:ascii="宋体"/>
                <w:bCs/>
                <w:szCs w:val="18"/>
              </w:rPr>
              <w:t>页“8 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A2</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医疗器械的设计和生产应遵循安全原则并兼顾现有技术能力，应当采用以下原则，确保每一危害的剩余风险是可接受的：</w:t>
            </w:r>
          </w:p>
          <w:p>
            <w:pPr>
              <w:jc w:val="left"/>
              <w:rPr>
                <w:rFonts w:ascii="宋体"/>
                <w:bCs/>
                <w:kern w:val="0"/>
                <w:sz w:val="18"/>
                <w:szCs w:val="18"/>
              </w:rPr>
            </w:pPr>
            <w:r>
              <w:rPr>
                <w:rFonts w:hint="eastAsia" w:ascii="宋体"/>
                <w:bCs/>
                <w:kern w:val="0"/>
                <w:sz w:val="18"/>
                <w:szCs w:val="18"/>
              </w:rPr>
              <w:t>（1）识别已知或可预期的危害并且评估预期使用和可预期的不当使用下的风险。</w:t>
            </w:r>
          </w:p>
          <w:p>
            <w:pPr>
              <w:jc w:val="left"/>
              <w:rPr>
                <w:rFonts w:ascii="宋体"/>
                <w:bCs/>
                <w:kern w:val="0"/>
                <w:sz w:val="18"/>
                <w:szCs w:val="18"/>
              </w:rPr>
            </w:pPr>
            <w:r>
              <w:rPr>
                <w:rFonts w:hint="eastAsia" w:ascii="宋体"/>
                <w:bCs/>
                <w:kern w:val="0"/>
                <w:sz w:val="18"/>
                <w:szCs w:val="18"/>
              </w:rPr>
              <w:t>（2）设计和生产中尽可能地消除风险。</w:t>
            </w:r>
          </w:p>
          <w:p>
            <w:pPr>
              <w:jc w:val="left"/>
              <w:rPr>
                <w:rFonts w:ascii="宋体"/>
                <w:bCs/>
                <w:kern w:val="0"/>
                <w:sz w:val="18"/>
                <w:szCs w:val="18"/>
              </w:rPr>
            </w:pPr>
            <w:r>
              <w:rPr>
                <w:rFonts w:hint="eastAsia" w:ascii="宋体"/>
                <w:bCs/>
                <w:kern w:val="0"/>
                <w:sz w:val="18"/>
                <w:szCs w:val="18"/>
              </w:rPr>
              <w:t>（3）采用充分防护如报警等措施尽可能地减少剩余风险。</w:t>
            </w:r>
          </w:p>
          <w:p>
            <w:pPr>
              <w:jc w:val="left"/>
              <w:rPr>
                <w:rFonts w:ascii="宋体"/>
                <w:bCs/>
                <w:kern w:val="0"/>
                <w:sz w:val="18"/>
                <w:szCs w:val="18"/>
              </w:rPr>
            </w:pPr>
            <w:r>
              <w:rPr>
                <w:rFonts w:hint="eastAsia" w:ascii="宋体"/>
                <w:bCs/>
                <w:kern w:val="0"/>
                <w:sz w:val="18"/>
                <w:szCs w:val="18"/>
              </w:rPr>
              <w:t>（4）告知剩余风险。</w:t>
            </w:r>
          </w:p>
        </w:tc>
        <w:tc>
          <w:tcPr>
            <w:tcW w:w="690" w:type="dxa"/>
            <w:shd w:val="clear" w:color="auto" w:fill="auto"/>
          </w:tcPr>
          <w:p>
            <w:pPr>
              <w:pStyle w:val="42"/>
              <w:jc w:val="left"/>
              <w:rPr>
                <w:rFonts w:ascii="宋体"/>
                <w:bCs/>
                <w:szCs w:val="18"/>
              </w:rPr>
            </w:pPr>
            <w:r>
              <w:rPr>
                <w:rFonts w:hint="eastAsia" w:ascii="宋体"/>
                <w:bCs/>
                <w:szCs w:val="18"/>
              </w:rPr>
              <w:t>是</w:t>
            </w:r>
          </w:p>
        </w:tc>
        <w:tc>
          <w:tcPr>
            <w:tcW w:w="2280" w:type="dxa"/>
            <w:shd w:val="clear" w:color="auto" w:fill="auto"/>
          </w:tcPr>
          <w:p>
            <w:pPr>
              <w:pStyle w:val="42"/>
              <w:jc w:val="left"/>
              <w:rPr>
                <w:rFonts w:ascii="宋体"/>
                <w:bCs/>
                <w:szCs w:val="18"/>
              </w:rPr>
            </w:pPr>
            <w:r>
              <w:rPr>
                <w:rFonts w:hint="eastAsia" w:ascii="宋体"/>
                <w:bCs/>
                <w:szCs w:val="18"/>
              </w:rPr>
              <w:t>YY/T</w:t>
            </w:r>
            <w:r>
              <w:rPr>
                <w:rFonts w:ascii="宋体"/>
                <w:bCs/>
                <w:szCs w:val="18"/>
              </w:rPr>
              <w:t xml:space="preserve"> </w:t>
            </w:r>
            <w:r>
              <w:rPr>
                <w:rFonts w:hint="eastAsia" w:ascii="宋体"/>
                <w:bCs/>
                <w:szCs w:val="18"/>
              </w:rPr>
              <w:t>0316</w:t>
            </w:r>
            <w:r>
              <w:rPr>
                <w:rFonts w:ascii="宋体"/>
                <w:bCs/>
                <w:szCs w:val="18"/>
              </w:rPr>
              <w:t>-20</w:t>
            </w:r>
            <w:r>
              <w:rPr>
                <w:rFonts w:hint="eastAsia" w:ascii="宋体"/>
                <w:bCs/>
                <w:szCs w:val="18"/>
              </w:rPr>
              <w:t>16</w:t>
            </w:r>
            <w:r>
              <w:fldChar w:fldCharType="begin"/>
            </w:r>
            <w:r>
              <w:instrText xml:space="preserve"> HYPERLINK "http://wenku.baidu.com/view/f1a5a06ab84ae45c3b358cb2.html" \t "_blank" </w:instrText>
            </w:r>
            <w:r>
              <w:fldChar w:fldCharType="separate"/>
            </w:r>
            <w:r>
              <w:rPr>
                <w:rStyle w:val="23"/>
                <w:rFonts w:cs="Arial" w:asciiTheme="minorEastAsia" w:hAnsiTheme="minorEastAsia" w:eastAsiaTheme="minorEastAsia"/>
                <w:bCs/>
                <w:color w:val="auto"/>
                <w:szCs w:val="18"/>
                <w:u w:val="none"/>
              </w:rPr>
              <w:t>医疗器械 风险管理对医疗器械的应用</w:t>
            </w:r>
            <w:r>
              <w:rPr>
                <w:rStyle w:val="23"/>
                <w:rFonts w:cs="Arial" w:asciiTheme="minorEastAsia" w:hAnsiTheme="minorEastAsia" w:eastAsiaTheme="minorEastAsia"/>
                <w:bCs/>
                <w:color w:val="auto"/>
                <w:szCs w:val="18"/>
                <w:u w:val="none"/>
              </w:rPr>
              <w:fldChar w:fldCharType="end"/>
            </w:r>
          </w:p>
          <w:p>
            <w:pPr>
              <w:pStyle w:val="42"/>
              <w:jc w:val="left"/>
              <w:rPr>
                <w:rFonts w:ascii="宋体"/>
                <w:b/>
                <w:szCs w:val="18"/>
              </w:rPr>
            </w:pPr>
            <w:r>
              <w:rPr>
                <w:rFonts w:hint="eastAsia" w:ascii="宋体" w:hAnsi="宋体" w:cs="宋体"/>
                <w:bCs/>
                <w:color w:val="000000"/>
                <w:szCs w:val="21"/>
              </w:rPr>
              <w:t>医疗器械说明书和标签管理规定</w:t>
            </w:r>
            <w:r>
              <w:rPr>
                <w:rFonts w:hint="eastAsia" w:ascii="宋体"/>
                <w:bCs/>
                <w:szCs w:val="18"/>
              </w:rPr>
              <w:t>（</w:t>
            </w:r>
            <w:r>
              <w:rPr>
                <w:rFonts w:hint="eastAsia" w:ascii="宋体" w:hAnsi="宋体" w:cs="宋体"/>
                <w:bCs/>
                <w:color w:val="000000"/>
                <w:szCs w:val="21"/>
              </w:rPr>
              <w:t>国家食品药品监督管理总局令第6号</w:t>
            </w:r>
            <w:r>
              <w:rPr>
                <w:rFonts w:ascii="宋体"/>
                <w:bCs/>
                <w:szCs w:val="18"/>
              </w:rPr>
              <w:t>）</w:t>
            </w:r>
          </w:p>
        </w:tc>
        <w:tc>
          <w:tcPr>
            <w:tcW w:w="2123" w:type="dxa"/>
            <w:shd w:val="clear" w:color="auto" w:fill="auto"/>
          </w:tcPr>
          <w:p>
            <w:pPr>
              <w:pStyle w:val="42"/>
              <w:jc w:val="left"/>
              <w:rPr>
                <w:rFonts w:ascii="宋体" w:hAnsi="宋体"/>
                <w:bCs/>
                <w:szCs w:val="18"/>
              </w:rPr>
            </w:pPr>
            <w:r>
              <w:rPr>
                <w:rFonts w:hint="eastAsia" w:ascii="宋体"/>
                <w:bCs/>
                <w:szCs w:val="18"/>
              </w:rPr>
              <w:t>8、产品</w:t>
            </w:r>
            <w:r>
              <w:rPr>
                <w:rFonts w:ascii="宋体"/>
                <w:bCs/>
                <w:szCs w:val="18"/>
              </w:rPr>
              <w:t>风险分析资料</w:t>
            </w:r>
            <w:r>
              <w:rPr>
                <w:rFonts w:hint="eastAsia" w:ascii="宋体"/>
                <w:bCs/>
                <w:szCs w:val="18"/>
              </w:rPr>
              <w:t xml:space="preserve"> 风险管理报告 第</w:t>
            </w:r>
            <w:del w:id="2" w:author="521" w:date="2020-09-19T11:09:26Z">
              <w:r>
                <w:rPr>
                  <w:rFonts w:hint="default" w:ascii="宋体"/>
                  <w:bCs/>
                  <w:szCs w:val="18"/>
                  <w:lang w:val="en-US"/>
                </w:rPr>
                <w:delText>6</w:delText>
              </w:r>
            </w:del>
            <w:ins w:id="3" w:author="521" w:date="2020-09-19T11:09:26Z">
              <w:r>
                <w:rPr>
                  <w:rFonts w:hint="eastAsia" w:ascii="宋体"/>
                  <w:bCs/>
                  <w:szCs w:val="18"/>
                  <w:lang w:val="en-US" w:eastAsia="zh-CN"/>
                </w:rPr>
                <w:t>7</w:t>
              </w:r>
            </w:ins>
            <w:r>
              <w:rPr>
                <w:rFonts w:hint="eastAsia" w:ascii="宋体"/>
                <w:bCs/>
                <w:szCs w:val="18"/>
              </w:rPr>
              <w:t>页“</w:t>
            </w:r>
            <w:bookmarkStart w:id="0" w:name="_Toc12451"/>
            <w:bookmarkStart w:id="1" w:name="_Toc12797223"/>
            <w:bookmarkStart w:id="2" w:name="_Toc295316016"/>
            <w:r>
              <w:rPr>
                <w:rFonts w:hint="eastAsia" w:ascii="宋体"/>
                <w:bCs/>
                <w:szCs w:val="18"/>
              </w:rPr>
              <w:t xml:space="preserve">3 </w:t>
            </w:r>
            <w:r>
              <w:rPr>
                <w:rFonts w:hint="eastAsia" w:ascii="宋体" w:hAnsi="宋体"/>
                <w:bCs/>
              </w:rPr>
              <w:t>风险分析、风险评价、风险控制和剩余风险评价</w:t>
            </w:r>
            <w:r>
              <w:rPr>
                <w:rFonts w:ascii="宋体" w:hAnsi="宋体"/>
                <w:bCs/>
              </w:rPr>
              <w:t>结果</w:t>
            </w:r>
            <w:bookmarkEnd w:id="0"/>
            <w:bookmarkEnd w:id="1"/>
            <w:bookmarkEnd w:id="2"/>
            <w:r>
              <w:rPr>
                <w:rFonts w:hint="eastAsia" w:ascii="宋体"/>
                <w:bCs/>
                <w:szCs w:val="18"/>
              </w:rPr>
              <w:t>”</w:t>
            </w:r>
          </w:p>
          <w:p>
            <w:pPr>
              <w:pStyle w:val="42"/>
              <w:jc w:val="left"/>
              <w:rPr>
                <w:rFonts w:ascii="宋体"/>
                <w:bCs/>
                <w:szCs w:val="18"/>
              </w:rPr>
            </w:pPr>
            <w:r>
              <w:rPr>
                <w:rFonts w:hint="eastAsia" w:ascii="宋体"/>
                <w:bCs/>
                <w:szCs w:val="18"/>
              </w:rPr>
              <w:t>11.1 产品说明书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A3</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医疗器械在规定使用条件下应当达到其预期性能，满足适用范围要求。</w:t>
            </w:r>
          </w:p>
        </w:tc>
        <w:tc>
          <w:tcPr>
            <w:tcW w:w="690" w:type="dxa"/>
            <w:shd w:val="clear" w:color="auto" w:fill="auto"/>
          </w:tcPr>
          <w:p>
            <w:pPr>
              <w:pStyle w:val="42"/>
              <w:jc w:val="left"/>
              <w:rPr>
                <w:rFonts w:ascii="宋体"/>
                <w:bCs/>
                <w:szCs w:val="18"/>
              </w:rPr>
            </w:pPr>
            <w:r>
              <w:rPr>
                <w:rFonts w:hint="eastAsia" w:ascii="宋体"/>
                <w:bCs/>
                <w:szCs w:val="18"/>
              </w:rPr>
              <w:t>是</w:t>
            </w:r>
          </w:p>
        </w:tc>
        <w:tc>
          <w:tcPr>
            <w:tcW w:w="2280" w:type="dxa"/>
            <w:shd w:val="clear" w:color="auto" w:fill="auto"/>
          </w:tcPr>
          <w:p>
            <w:pPr>
              <w:pStyle w:val="42"/>
              <w:jc w:val="left"/>
              <w:rPr>
                <w:rFonts w:ascii="宋体"/>
                <w:bCs/>
                <w:szCs w:val="18"/>
              </w:rPr>
            </w:pPr>
            <w:r>
              <w:rPr>
                <w:rFonts w:hint="eastAsia" w:ascii="宋体"/>
                <w:bCs/>
                <w:szCs w:val="18"/>
              </w:rPr>
              <w:t>企业</w:t>
            </w:r>
            <w:r>
              <w:rPr>
                <w:rFonts w:ascii="宋体"/>
                <w:bCs/>
                <w:szCs w:val="18"/>
              </w:rPr>
              <w:t>自定的产品技术要求</w:t>
            </w:r>
          </w:p>
        </w:tc>
        <w:tc>
          <w:tcPr>
            <w:tcW w:w="2123" w:type="dxa"/>
            <w:shd w:val="clear" w:color="auto" w:fill="auto"/>
          </w:tcPr>
          <w:p>
            <w:pPr>
              <w:pStyle w:val="42"/>
              <w:numPr>
                <w:ilvl w:val="0"/>
                <w:numId w:val="1"/>
              </w:numPr>
              <w:jc w:val="left"/>
              <w:rPr>
                <w:rFonts w:ascii="宋体"/>
                <w:bCs/>
                <w:szCs w:val="18"/>
              </w:rPr>
            </w:pPr>
            <w:r>
              <w:rPr>
                <w:rFonts w:hint="eastAsia" w:ascii="宋体"/>
                <w:bCs/>
                <w:szCs w:val="18"/>
              </w:rPr>
              <w:t>注册</w:t>
            </w:r>
            <w:r>
              <w:rPr>
                <w:rFonts w:ascii="宋体"/>
                <w:bCs/>
                <w:szCs w:val="18"/>
              </w:rPr>
              <w:t>检验报告</w:t>
            </w:r>
          </w:p>
          <w:p>
            <w:pPr>
              <w:pStyle w:val="42"/>
              <w:jc w:val="left"/>
              <w:rPr>
                <w:rFonts w:ascii="宋体"/>
                <w:bCs/>
                <w:szCs w:val="18"/>
              </w:rPr>
            </w:pPr>
            <w:r>
              <w:rPr>
                <w:rFonts w:hint="eastAsia" w:ascii="宋体"/>
                <w:bCs/>
                <w:szCs w:val="18"/>
              </w:rPr>
              <w:t>11.1 产品说明书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A4</w:t>
            </w:r>
          </w:p>
        </w:tc>
        <w:tc>
          <w:tcPr>
            <w:tcW w:w="4005" w:type="dxa"/>
            <w:shd w:val="clear" w:color="auto" w:fill="auto"/>
          </w:tcPr>
          <w:p>
            <w:pPr>
              <w:jc w:val="left"/>
              <w:rPr>
                <w:rFonts w:ascii="宋体"/>
                <w:bCs/>
                <w:kern w:val="0"/>
                <w:sz w:val="18"/>
                <w:szCs w:val="18"/>
              </w:rPr>
            </w:pPr>
            <w:r>
              <w:rPr>
                <w:rFonts w:hint="eastAsia" w:ascii="宋体"/>
                <w:bCs/>
                <w:kern w:val="0"/>
                <w:sz w:val="18"/>
                <w:szCs w:val="18"/>
              </w:rPr>
              <w:t>在生命周期内，正常使用和维护情况下，医疗器械的特性和性能的退化程度不会影响其安全性。</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4" w:author="王 玉虎" w:date="2020-09-04T16:10:00Z">
              <w:r>
                <w:rPr>
                  <w:rFonts w:hint="eastAsia" w:ascii="宋体"/>
                  <w:bCs/>
                  <w:szCs w:val="18"/>
                </w:rPr>
                <w:delText>不适用</w:delText>
              </w:r>
            </w:del>
            <w:ins w:id="5" w:author="王 玉虎" w:date="2020-09-04T16:10:00Z">
              <w:r>
                <w:rPr>
                  <w:rFonts w:hint="eastAsia" w:ascii="宋体"/>
                  <w:bCs/>
                  <w:szCs w:val="18"/>
                </w:rPr>
                <w:t>/</w:t>
              </w:r>
            </w:ins>
          </w:p>
        </w:tc>
        <w:tc>
          <w:tcPr>
            <w:tcW w:w="2123" w:type="dxa"/>
            <w:shd w:val="clear" w:color="auto" w:fill="auto"/>
          </w:tcPr>
          <w:p>
            <w:pPr>
              <w:pStyle w:val="42"/>
              <w:jc w:val="left"/>
              <w:rPr>
                <w:rFonts w:ascii="宋体"/>
                <w:bCs/>
                <w:szCs w:val="18"/>
              </w:rPr>
            </w:pPr>
            <w:ins w:id="6" w:author="王 玉虎" w:date="2020-09-04T15:33:00Z">
              <w:r>
                <w:rPr>
                  <w:rFonts w:hint="eastAsia" w:ascii="宋体"/>
                  <w:bCs/>
                  <w:szCs w:val="18"/>
                </w:rPr>
                <w:t>本产</w:t>
              </w:r>
            </w:ins>
            <w:ins w:id="7" w:author="521" w:date="2020-09-19T09:16:58Z">
              <w:r>
                <w:rPr>
                  <w:rFonts w:hint="eastAsia" w:ascii="宋体"/>
                  <w:bCs/>
                  <w:szCs w:val="18"/>
                  <w:lang w:val="en-US" w:eastAsia="zh-CN"/>
                </w:rPr>
                <w:t>品</w:t>
              </w:r>
            </w:ins>
            <w:ins w:id="8" w:author="王 玉虎" w:date="2020-09-04T15:33:00Z">
              <w:del w:id="9" w:author="小多" w:date="2020-09-16T15:12:40Z">
                <w:r>
                  <w:rPr>
                    <w:rFonts w:hint="eastAsia" w:ascii="宋体"/>
                    <w:bCs/>
                    <w:szCs w:val="18"/>
                  </w:rPr>
                  <w:delText>品</w:delText>
                </w:r>
              </w:del>
            </w:ins>
            <w:ins w:id="10" w:author="王 玉虎" w:date="2020-09-04T15:33:00Z">
              <w:del w:id="11" w:author="小多" w:date="2020-09-16T15:12:32Z">
                <w:r>
                  <w:rPr>
                    <w:rFonts w:hint="default" w:ascii="宋体"/>
                    <w:bCs/>
                    <w:szCs w:val="18"/>
                    <w:lang w:val="en-US"/>
                  </w:rPr>
                  <w:delText>微</w:delText>
                </w:r>
              </w:del>
            </w:ins>
            <w:ins w:id="12" w:author="小多" w:date="2020-09-16T15:12:36Z">
              <w:r>
                <w:rPr>
                  <w:rFonts w:hint="eastAsia" w:ascii="宋体"/>
                  <w:bCs/>
                  <w:szCs w:val="18"/>
                  <w:lang w:val="en-US" w:eastAsia="zh-CN"/>
                </w:rPr>
                <w:t>为</w:t>
              </w:r>
            </w:ins>
            <w:ins w:id="13" w:author="王 玉虎" w:date="2020-09-04T15:33:00Z">
              <w:r>
                <w:rPr>
                  <w:rFonts w:hint="eastAsia" w:ascii="宋体"/>
                  <w:bCs/>
                  <w:szCs w:val="18"/>
                </w:rPr>
                <w:t>软件</w:t>
              </w:r>
            </w:ins>
            <w:ins w:id="14" w:author="王 玉虎" w:date="2020-09-04T15:34:00Z">
              <w:r>
                <w:rPr>
                  <w:rFonts w:hint="eastAsia" w:ascii="宋体"/>
                  <w:bCs/>
                  <w:szCs w:val="18"/>
                </w:rPr>
                <w:t>医疗器械，无特定使用期限。</w:t>
              </w:r>
            </w:ins>
            <w:del w:id="15" w:author="王 玉虎" w:date="2020-09-04T15:33: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A5</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医疗器械的设计、生产和包装应当能够保证其说明书规定的运输、贮存条件（如温度和湿度变化），不对产品特性及性能造成不利影响。</w:t>
            </w:r>
          </w:p>
        </w:tc>
        <w:tc>
          <w:tcPr>
            <w:tcW w:w="690" w:type="dxa"/>
            <w:shd w:val="clear" w:color="auto" w:fill="auto"/>
          </w:tcPr>
          <w:p>
            <w:pPr>
              <w:pStyle w:val="42"/>
              <w:jc w:val="left"/>
              <w:rPr>
                <w:rFonts w:ascii="宋体"/>
                <w:bCs/>
                <w:szCs w:val="18"/>
              </w:rPr>
            </w:pPr>
            <w:r>
              <w:rPr>
                <w:rFonts w:hint="eastAsia" w:ascii="宋体"/>
                <w:bCs/>
                <w:szCs w:val="18"/>
              </w:rPr>
              <w:t>是</w:t>
            </w:r>
          </w:p>
        </w:tc>
        <w:tc>
          <w:tcPr>
            <w:tcW w:w="2280" w:type="dxa"/>
            <w:shd w:val="clear" w:color="auto" w:fill="auto"/>
          </w:tcPr>
          <w:p>
            <w:pPr>
              <w:pStyle w:val="2"/>
              <w:spacing w:line="216" w:lineRule="atLeast"/>
              <w:jc w:val="both"/>
              <w:rPr>
                <w:rFonts w:ascii="宋体"/>
                <w:b w:val="0"/>
                <w:bCs/>
                <w:szCs w:val="18"/>
              </w:rPr>
            </w:pPr>
            <w:r>
              <w:rPr>
                <w:rFonts w:hint="eastAsia" w:ascii="宋体" w:hAnsi="Tahoma" w:eastAsia="宋体"/>
                <w:b w:val="0"/>
                <w:bCs/>
                <w:sz w:val="18"/>
                <w:szCs w:val="18"/>
              </w:rPr>
              <w:t>符合企业自定义的方法</w:t>
            </w:r>
          </w:p>
        </w:tc>
        <w:tc>
          <w:tcPr>
            <w:tcW w:w="2123" w:type="dxa"/>
            <w:shd w:val="clear" w:color="auto" w:fill="auto"/>
          </w:tcPr>
          <w:p>
            <w:pPr>
              <w:pStyle w:val="42"/>
              <w:jc w:val="left"/>
              <w:rPr>
                <w:rFonts w:ascii="宋体"/>
                <w:bCs/>
                <w:szCs w:val="18"/>
              </w:rPr>
            </w:pPr>
            <w:r>
              <w:rPr>
                <w:rFonts w:hint="eastAsia" w:ascii="宋体"/>
                <w:bCs/>
                <w:szCs w:val="18"/>
              </w:rPr>
              <w:t>5、研究资料中8有效期和包装研究及附件《产品运输包装验证报告》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A6</w:t>
            </w:r>
          </w:p>
        </w:tc>
        <w:tc>
          <w:tcPr>
            <w:tcW w:w="4005" w:type="dxa"/>
            <w:shd w:val="clear" w:color="auto" w:fill="auto"/>
          </w:tcPr>
          <w:p>
            <w:pPr>
              <w:jc w:val="left"/>
              <w:rPr>
                <w:rFonts w:ascii="宋体"/>
                <w:bCs/>
                <w:kern w:val="0"/>
                <w:sz w:val="18"/>
                <w:szCs w:val="18"/>
              </w:rPr>
            </w:pPr>
            <w:r>
              <w:rPr>
                <w:rFonts w:hint="eastAsia" w:ascii="宋体"/>
                <w:bCs/>
                <w:kern w:val="0"/>
                <w:sz w:val="18"/>
                <w:szCs w:val="18"/>
              </w:rPr>
              <w:t>所有风险以及非预期影响应最小化并可接受，保证在正常使用中受益大于风险。</w:t>
            </w:r>
          </w:p>
        </w:tc>
        <w:tc>
          <w:tcPr>
            <w:tcW w:w="690" w:type="dxa"/>
            <w:shd w:val="clear" w:color="auto" w:fill="auto"/>
          </w:tcPr>
          <w:p>
            <w:pPr>
              <w:pStyle w:val="42"/>
              <w:jc w:val="left"/>
              <w:rPr>
                <w:rFonts w:ascii="宋体"/>
                <w:bCs/>
                <w:szCs w:val="18"/>
              </w:rPr>
            </w:pPr>
            <w:r>
              <w:rPr>
                <w:rFonts w:ascii="宋体"/>
                <w:bCs/>
                <w:szCs w:val="18"/>
              </w:rPr>
              <w:t>是</w:t>
            </w:r>
          </w:p>
        </w:tc>
        <w:tc>
          <w:tcPr>
            <w:tcW w:w="2280" w:type="dxa"/>
            <w:shd w:val="clear" w:color="auto" w:fill="auto"/>
          </w:tcPr>
          <w:p>
            <w:pPr>
              <w:pStyle w:val="42"/>
              <w:jc w:val="left"/>
              <w:rPr>
                <w:rFonts w:ascii="宋体"/>
                <w:bCs/>
                <w:szCs w:val="18"/>
              </w:rPr>
            </w:pPr>
            <w:r>
              <w:rPr>
                <w:rFonts w:hint="eastAsia" w:ascii="宋体"/>
                <w:bCs/>
                <w:szCs w:val="18"/>
              </w:rPr>
              <w:t>YY/T</w:t>
            </w:r>
            <w:r>
              <w:rPr>
                <w:rFonts w:ascii="宋体"/>
                <w:bCs/>
                <w:szCs w:val="18"/>
              </w:rPr>
              <w:t xml:space="preserve"> </w:t>
            </w:r>
            <w:r>
              <w:rPr>
                <w:rFonts w:hint="eastAsia" w:ascii="宋体"/>
                <w:bCs/>
                <w:szCs w:val="18"/>
              </w:rPr>
              <w:t>0316</w:t>
            </w:r>
            <w:r>
              <w:rPr>
                <w:rFonts w:ascii="宋体"/>
                <w:bCs/>
                <w:szCs w:val="18"/>
              </w:rPr>
              <w:t>-20</w:t>
            </w:r>
            <w:r>
              <w:rPr>
                <w:rFonts w:hint="eastAsia" w:ascii="宋体"/>
                <w:bCs/>
                <w:szCs w:val="18"/>
              </w:rPr>
              <w:t>16</w:t>
            </w:r>
            <w:r>
              <w:fldChar w:fldCharType="begin"/>
            </w:r>
            <w:r>
              <w:instrText xml:space="preserve"> HYPERLINK "http://wenku.baidu.com/view/f1a5a06ab84ae45c3b358cb2.html" \t "_blank" </w:instrText>
            </w:r>
            <w:r>
              <w:fldChar w:fldCharType="separate"/>
            </w:r>
            <w:r>
              <w:rPr>
                <w:rStyle w:val="23"/>
                <w:rFonts w:cs="Arial" w:asciiTheme="minorEastAsia" w:hAnsiTheme="minorEastAsia" w:eastAsiaTheme="minorEastAsia"/>
                <w:bCs/>
                <w:color w:val="auto"/>
                <w:szCs w:val="18"/>
                <w:u w:val="none"/>
              </w:rPr>
              <w:t>医疗器械 风险管理对医疗器械的应用</w:t>
            </w:r>
            <w:r>
              <w:rPr>
                <w:rStyle w:val="23"/>
                <w:rFonts w:cs="Arial" w:asciiTheme="minorEastAsia" w:hAnsiTheme="minorEastAsia" w:eastAsiaTheme="minorEastAsia"/>
                <w:bCs/>
                <w:color w:val="auto"/>
                <w:szCs w:val="18"/>
                <w:u w:val="none"/>
              </w:rPr>
              <w:fldChar w:fldCharType="end"/>
            </w:r>
          </w:p>
        </w:tc>
        <w:tc>
          <w:tcPr>
            <w:tcW w:w="2123" w:type="dxa"/>
            <w:shd w:val="clear" w:color="auto" w:fill="auto"/>
          </w:tcPr>
          <w:p>
            <w:pPr>
              <w:pStyle w:val="42"/>
              <w:jc w:val="left"/>
              <w:rPr>
                <w:rFonts w:ascii="宋体"/>
                <w:bCs/>
                <w:szCs w:val="18"/>
              </w:rPr>
            </w:pPr>
            <w:r>
              <w:rPr>
                <w:rFonts w:hint="eastAsia" w:ascii="宋体"/>
                <w:bCs/>
                <w:szCs w:val="18"/>
              </w:rPr>
              <w:t>8、产品</w:t>
            </w:r>
            <w:r>
              <w:rPr>
                <w:rFonts w:ascii="宋体"/>
                <w:bCs/>
                <w:szCs w:val="18"/>
              </w:rPr>
              <w:t>风险分析资料</w:t>
            </w:r>
            <w:r>
              <w:rPr>
                <w:rFonts w:hint="eastAsia" w:ascii="宋体"/>
                <w:bCs/>
                <w:szCs w:val="18"/>
              </w:rPr>
              <w:t xml:space="preserve"> 风险管理报告 第</w:t>
            </w:r>
            <w:del w:id="16" w:author="521" w:date="2020-09-19T11:08:31Z">
              <w:r>
                <w:rPr>
                  <w:rFonts w:hint="default" w:ascii="宋体"/>
                  <w:bCs/>
                  <w:szCs w:val="18"/>
                  <w:lang w:val="en-US"/>
                </w:rPr>
                <w:delText>7</w:delText>
              </w:r>
            </w:del>
            <w:ins w:id="17" w:author="521" w:date="2020-09-19T11:08:31Z">
              <w:r>
                <w:rPr>
                  <w:rFonts w:hint="eastAsia" w:ascii="宋体"/>
                  <w:bCs/>
                  <w:szCs w:val="18"/>
                  <w:lang w:val="en-US" w:eastAsia="zh-CN"/>
                </w:rPr>
                <w:t>8</w:t>
              </w:r>
            </w:ins>
            <w:r>
              <w:rPr>
                <w:rFonts w:hint="eastAsia" w:ascii="宋体"/>
                <w:bCs/>
                <w:szCs w:val="18"/>
              </w:rPr>
              <w:t>页“8 结论”</w:t>
            </w:r>
          </w:p>
          <w:p>
            <w:pPr>
              <w:pStyle w:val="42"/>
              <w:jc w:val="left"/>
              <w:rPr>
                <w:rFonts w:ascii="宋体" w:hAnsi="宋体"/>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w:t>
            </w:r>
          </w:p>
        </w:tc>
        <w:tc>
          <w:tcPr>
            <w:tcW w:w="9098" w:type="dxa"/>
            <w:gridSpan w:val="4"/>
            <w:shd w:val="clear" w:color="auto" w:fill="auto"/>
            <w:vAlign w:val="center"/>
          </w:tcPr>
          <w:p>
            <w:pPr>
              <w:jc w:val="left"/>
              <w:rPr>
                <w:rFonts w:ascii="宋体"/>
                <w:bCs/>
                <w:kern w:val="0"/>
                <w:sz w:val="18"/>
                <w:szCs w:val="18"/>
              </w:rPr>
            </w:pPr>
            <w:r>
              <w:rPr>
                <w:rFonts w:hint="eastAsia" w:ascii="宋体"/>
                <w:bCs/>
                <w:kern w:val="0"/>
                <w:sz w:val="18"/>
                <w:szCs w:val="18"/>
              </w:rPr>
              <w:t>医疗器械安全性能基本原则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B1</w:t>
            </w:r>
          </w:p>
        </w:tc>
        <w:tc>
          <w:tcPr>
            <w:tcW w:w="9098" w:type="dxa"/>
            <w:gridSpan w:val="4"/>
            <w:shd w:val="clear" w:color="auto" w:fill="auto"/>
            <w:vAlign w:val="center"/>
          </w:tcPr>
          <w:p>
            <w:pPr>
              <w:jc w:val="left"/>
              <w:rPr>
                <w:rFonts w:ascii="宋体"/>
                <w:bCs/>
                <w:kern w:val="0"/>
                <w:sz w:val="18"/>
                <w:szCs w:val="18"/>
              </w:rPr>
            </w:pPr>
            <w:r>
              <w:rPr>
                <w:rFonts w:hint="eastAsia" w:ascii="宋体"/>
                <w:bCs/>
                <w:kern w:val="0"/>
                <w:sz w:val="18"/>
                <w:szCs w:val="18"/>
              </w:rPr>
              <w:t>化学、物理和生物学性质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B1.1</w:t>
            </w:r>
          </w:p>
        </w:tc>
        <w:tc>
          <w:tcPr>
            <w:tcW w:w="4005" w:type="dxa"/>
            <w:shd w:val="clear" w:color="auto" w:fill="auto"/>
          </w:tcPr>
          <w:p>
            <w:pPr>
              <w:jc w:val="left"/>
              <w:rPr>
                <w:rFonts w:ascii="宋体"/>
                <w:bCs/>
                <w:kern w:val="0"/>
                <w:sz w:val="18"/>
                <w:szCs w:val="18"/>
              </w:rPr>
            </w:pPr>
            <w:r>
              <w:rPr>
                <w:rFonts w:hint="eastAsia" w:ascii="宋体"/>
                <w:bCs/>
                <w:kern w:val="0"/>
                <w:sz w:val="18"/>
                <w:szCs w:val="18"/>
              </w:rPr>
              <w:t>材料应当能够保证医疗器械符合A节提出的要求，特别注意：</w:t>
            </w:r>
          </w:p>
          <w:p>
            <w:pPr>
              <w:pStyle w:val="39"/>
              <w:ind w:firstLine="0" w:firstLineChars="0"/>
              <w:jc w:val="left"/>
              <w:rPr>
                <w:rFonts w:ascii="宋体"/>
                <w:bCs/>
                <w:kern w:val="0"/>
                <w:sz w:val="18"/>
                <w:szCs w:val="18"/>
              </w:rPr>
            </w:pPr>
            <w:r>
              <w:rPr>
                <w:rFonts w:hint="eastAsia" w:ascii="宋体"/>
                <w:bCs/>
                <w:kern w:val="0"/>
                <w:sz w:val="18"/>
                <w:szCs w:val="18"/>
              </w:rPr>
              <w:t>(1) 材料的选择应特别考虑毒性、易燃性（若适用）。</w:t>
            </w:r>
          </w:p>
          <w:p>
            <w:pPr>
              <w:pStyle w:val="39"/>
              <w:ind w:firstLine="0" w:firstLineChars="0"/>
              <w:jc w:val="left"/>
              <w:rPr>
                <w:rFonts w:ascii="宋体"/>
                <w:bCs/>
                <w:kern w:val="0"/>
                <w:sz w:val="18"/>
                <w:szCs w:val="18"/>
              </w:rPr>
            </w:pPr>
            <w:r>
              <w:rPr>
                <w:rFonts w:hint="eastAsia" w:ascii="宋体"/>
                <w:bCs/>
                <w:kern w:val="0"/>
                <w:sz w:val="18"/>
                <w:szCs w:val="18"/>
              </w:rPr>
              <w:t>(2) 依据适用范围，考虑材料与生物组织、细胞、体液的相容性。</w:t>
            </w:r>
          </w:p>
          <w:p>
            <w:pPr>
              <w:pStyle w:val="39"/>
              <w:ind w:firstLine="0" w:firstLineChars="0"/>
              <w:jc w:val="left"/>
              <w:rPr>
                <w:bCs/>
              </w:rPr>
            </w:pPr>
            <w:r>
              <w:rPr>
                <w:rFonts w:hint="eastAsia" w:ascii="宋体"/>
                <w:bCs/>
                <w:kern w:val="0"/>
                <w:sz w:val="18"/>
                <w:szCs w:val="18"/>
              </w:rPr>
              <w:t>（3）材料的选择应考虑硬度，耐磨性和疲劳强度等属性（若适用）。</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color w:val="000000" w:themeColor="text1"/>
                <w:szCs w:val="18"/>
              </w:rPr>
            </w:pPr>
            <w:del w:id="18" w:author="王 玉虎" w:date="2020-09-04T16:10:00Z">
              <w:r>
                <w:rPr>
                  <w:rFonts w:hint="eastAsia" w:ascii="宋体"/>
                  <w:bCs/>
                  <w:color w:val="000000" w:themeColor="text1"/>
                  <w:szCs w:val="18"/>
                </w:rPr>
                <w:delText>不适用</w:delText>
              </w:r>
            </w:del>
            <w:ins w:id="19"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20" w:author="王 玉虎" w:date="2020-09-04T15:36:00Z">
              <w:r>
                <w:rPr>
                  <w:rFonts w:hint="eastAsia" w:ascii="宋体"/>
                  <w:bCs/>
                  <w:szCs w:val="18"/>
                </w:rPr>
                <w:t>本产品为医疗器械软件</w:t>
              </w:r>
            </w:ins>
            <w:ins w:id="21" w:author="王 玉虎" w:date="2020-09-04T15:37:00Z">
              <w:r>
                <w:rPr>
                  <w:rFonts w:hint="eastAsia" w:ascii="宋体"/>
                  <w:bCs/>
                  <w:szCs w:val="18"/>
                </w:rPr>
                <w:t>，其材料无毒性、易燃性，且不与患者直接或间接触</w:t>
              </w:r>
            </w:ins>
            <w:ins w:id="22" w:author="王 玉虎" w:date="2020-09-04T15:37:00Z">
              <w:del w:id="23" w:author="521" w:date="2020-09-23T09:23:26Z">
                <w:r>
                  <w:rPr>
                    <w:rFonts w:hint="eastAsia" w:ascii="宋体"/>
                    <w:bCs/>
                    <w:szCs w:val="18"/>
                  </w:rPr>
                  <w:delText>。</w:delText>
                </w:r>
              </w:del>
            </w:ins>
            <w:del w:id="24" w:author="王 玉虎" w:date="2020-09-04T15:36: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B1.2</w:t>
            </w:r>
          </w:p>
        </w:tc>
        <w:tc>
          <w:tcPr>
            <w:tcW w:w="4005" w:type="dxa"/>
            <w:shd w:val="clear" w:color="auto" w:fill="auto"/>
          </w:tcPr>
          <w:p>
            <w:pPr>
              <w:jc w:val="left"/>
              <w:rPr>
                <w:rFonts w:ascii="宋体"/>
                <w:bCs/>
                <w:spacing w:val="-4"/>
                <w:kern w:val="0"/>
                <w:sz w:val="18"/>
                <w:szCs w:val="18"/>
              </w:rPr>
            </w:pPr>
            <w:r>
              <w:rPr>
                <w:rFonts w:hint="eastAsia" w:ascii="宋体"/>
                <w:bCs/>
                <w:spacing w:val="-4"/>
                <w:kern w:val="0"/>
                <w:sz w:val="18"/>
                <w:szCs w:val="18"/>
              </w:rPr>
              <w:t>医疗器械的设计、生产和包装应尽可能减少污染物和残留物对从事运输、贮存、使用的人员和患者造成的风险，特别要注意与人体暴露组织接触的时间和频次。</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color w:val="000000" w:themeColor="text1"/>
                <w:szCs w:val="18"/>
              </w:rPr>
            </w:pPr>
            <w:del w:id="25" w:author="王 玉虎" w:date="2020-09-04T16:10:00Z">
              <w:r>
                <w:rPr>
                  <w:rFonts w:hint="eastAsia" w:ascii="宋体"/>
                  <w:bCs/>
                  <w:color w:val="000000" w:themeColor="text1"/>
                  <w:szCs w:val="18"/>
                </w:rPr>
                <w:delText>不适用</w:delText>
              </w:r>
            </w:del>
            <w:ins w:id="26"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color w:val="000000" w:themeColor="text1"/>
                <w:szCs w:val="18"/>
              </w:rPr>
            </w:pPr>
            <w:ins w:id="27" w:author="王 玉虎" w:date="2020-09-04T15:38:00Z">
              <w:r>
                <w:rPr>
                  <w:rFonts w:hint="eastAsia" w:ascii="宋体"/>
                  <w:bCs/>
                  <w:szCs w:val="18"/>
                </w:rPr>
                <w:t>本产品为医疗器械软件，无污染物</w:t>
              </w:r>
            </w:ins>
            <w:ins w:id="28" w:author="王 玉虎" w:date="2020-09-04T15:38:00Z">
              <w:del w:id="29" w:author="521" w:date="2020-09-23T09:23:28Z">
                <w:r>
                  <w:rPr>
                    <w:rFonts w:hint="eastAsia" w:ascii="宋体"/>
                    <w:bCs/>
                    <w:szCs w:val="18"/>
                  </w:rPr>
                  <w:delText>。</w:delText>
                </w:r>
              </w:del>
            </w:ins>
            <w:del w:id="30" w:author="王 玉虎" w:date="2020-09-04T15:38: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B1.3</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当能够保证产品在正常使用中接触到其他的材料、物质和气体时，仍然能够安全使用。如果医疗器械用于给药，则该产品的设计和生产需要符合药品管理的有关规定，且正常使用不改变其产品性能。</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31" w:author="王 玉虎" w:date="2020-09-04T16:10:00Z">
              <w:r>
                <w:rPr>
                  <w:rFonts w:hint="eastAsia" w:ascii="宋体"/>
                  <w:bCs/>
                  <w:color w:val="000000" w:themeColor="text1"/>
                  <w:szCs w:val="18"/>
                </w:rPr>
                <w:delText>不适用</w:delText>
              </w:r>
            </w:del>
            <w:ins w:id="32"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33" w:author="王 玉虎" w:date="2020-09-04T15:38:00Z">
              <w:r>
                <w:rPr>
                  <w:rFonts w:hint="eastAsia" w:ascii="宋体"/>
                  <w:bCs/>
                  <w:szCs w:val="18"/>
                </w:rPr>
                <w:t>本产品为医疗器械软件</w:t>
              </w:r>
            </w:ins>
            <w:ins w:id="34" w:author="王 玉虎" w:date="2020-09-04T15:39:00Z">
              <w:r>
                <w:rPr>
                  <w:rFonts w:hint="eastAsia" w:ascii="宋体"/>
                  <w:bCs/>
                  <w:szCs w:val="18"/>
                </w:rPr>
                <w:t>，生产</w:t>
              </w:r>
            </w:ins>
            <w:ins w:id="35" w:author="王 玉虎" w:date="2020-09-04T15:40:00Z">
              <w:r>
                <w:rPr>
                  <w:rFonts w:hint="eastAsia" w:ascii="宋体"/>
                  <w:bCs/>
                  <w:szCs w:val="18"/>
                </w:rPr>
                <w:t>时能安全使用，且不用于给药</w:t>
              </w:r>
            </w:ins>
            <w:ins w:id="36" w:author="王 玉虎" w:date="2020-09-04T15:40:00Z">
              <w:del w:id="37" w:author="521" w:date="2020-09-23T09:23:29Z">
                <w:r>
                  <w:rPr>
                    <w:rFonts w:hint="eastAsia" w:ascii="宋体"/>
                    <w:bCs/>
                    <w:szCs w:val="18"/>
                  </w:rPr>
                  <w:delText>。</w:delText>
                </w:r>
              </w:del>
            </w:ins>
            <w:del w:id="38" w:author="王 玉虎" w:date="2020-09-04T15:38: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B1.4</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医疗器械的设计和生产应当尽可能减少滤出物或泄漏物造成的风险，特别注意其致癌、致畸和生殖毒性。</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color w:val="000000" w:themeColor="text1"/>
                <w:szCs w:val="18"/>
              </w:rPr>
            </w:pPr>
            <w:del w:id="39" w:author="王 玉虎" w:date="2020-09-04T16:10:00Z">
              <w:r>
                <w:rPr>
                  <w:rFonts w:hint="eastAsia" w:ascii="宋体"/>
                  <w:bCs/>
                  <w:color w:val="000000" w:themeColor="text1"/>
                  <w:szCs w:val="18"/>
                </w:rPr>
                <w:delText>不适用</w:delText>
              </w:r>
            </w:del>
            <w:ins w:id="40"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41" w:author="王 玉虎" w:date="2020-09-04T15:40:00Z">
              <w:r>
                <w:rPr>
                  <w:rFonts w:hint="eastAsia" w:ascii="宋体"/>
                  <w:bCs/>
                  <w:szCs w:val="18"/>
                </w:rPr>
                <w:t>无</w:t>
              </w:r>
            </w:ins>
            <w:ins w:id="42" w:author="王 玉虎" w:date="2020-09-04T15:41:00Z">
              <w:r>
                <w:rPr>
                  <w:rFonts w:hint="eastAsia" w:ascii="宋体"/>
                  <w:bCs/>
                  <w:szCs w:val="18"/>
                </w:rPr>
                <w:t>滤出物和泄漏物</w:t>
              </w:r>
            </w:ins>
            <w:ins w:id="43" w:author="王 玉虎" w:date="2020-09-04T15:41:00Z">
              <w:del w:id="44" w:author="521" w:date="2020-09-23T09:23:34Z">
                <w:r>
                  <w:rPr>
                    <w:rFonts w:hint="eastAsia" w:ascii="宋体"/>
                    <w:bCs/>
                    <w:szCs w:val="18"/>
                  </w:rPr>
                  <w:delText>。</w:delText>
                </w:r>
              </w:del>
            </w:ins>
            <w:del w:id="45" w:author="王 玉虎" w:date="2020-09-04T15:40: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B1.5</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医疗器械的设计和生产应当考虑在预期使用条件下，产品及其使用环境的特性，尽可能减少物质意外从该产品进出所造成的风险。</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color w:val="000000" w:themeColor="text1"/>
                <w:szCs w:val="18"/>
              </w:rPr>
            </w:pPr>
            <w:del w:id="46" w:author="王 玉虎" w:date="2020-09-04T16:10:00Z">
              <w:r>
                <w:rPr>
                  <w:rFonts w:hint="eastAsia" w:ascii="宋体"/>
                  <w:bCs/>
                  <w:color w:val="000000" w:themeColor="text1"/>
                  <w:szCs w:val="18"/>
                </w:rPr>
                <w:delText>不适用</w:delText>
              </w:r>
            </w:del>
            <w:ins w:id="47"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48" w:author="王 玉虎" w:date="2020-09-04T15:41:00Z">
              <w:r>
                <w:rPr>
                  <w:rFonts w:hint="eastAsia" w:ascii="宋体"/>
                  <w:bCs/>
                  <w:szCs w:val="18"/>
                </w:rPr>
                <w:t>无</w:t>
              </w:r>
            </w:ins>
            <w:ins w:id="49" w:author="王 玉虎" w:date="2020-09-04T15:42:00Z">
              <w:r>
                <w:rPr>
                  <w:rFonts w:hint="eastAsia" w:ascii="宋体"/>
                  <w:bCs/>
                  <w:szCs w:val="18"/>
                </w:rPr>
                <w:t>物质的进出</w:t>
              </w:r>
            </w:ins>
            <w:ins w:id="50" w:author="王 玉虎" w:date="2020-09-04T15:42:00Z">
              <w:del w:id="51" w:author="521" w:date="2020-09-23T09:23:35Z">
                <w:r>
                  <w:rPr>
                    <w:rFonts w:hint="eastAsia" w:ascii="宋体"/>
                    <w:bCs/>
                    <w:szCs w:val="18"/>
                  </w:rPr>
                  <w:delText>。</w:delText>
                </w:r>
              </w:del>
            </w:ins>
            <w:del w:id="52" w:author="王 玉虎" w:date="2020-09-04T15:41: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B2</w:t>
            </w:r>
          </w:p>
        </w:tc>
        <w:tc>
          <w:tcPr>
            <w:tcW w:w="9098" w:type="dxa"/>
            <w:gridSpan w:val="4"/>
            <w:shd w:val="clear" w:color="auto" w:fill="auto"/>
          </w:tcPr>
          <w:p>
            <w:pPr>
              <w:jc w:val="left"/>
              <w:rPr>
                <w:rFonts w:ascii="宋体" w:hAnsi="宋体"/>
                <w:bCs/>
                <w:kern w:val="0"/>
                <w:sz w:val="18"/>
                <w:szCs w:val="18"/>
              </w:rPr>
            </w:pPr>
            <w:r>
              <w:rPr>
                <w:rFonts w:hint="eastAsia" w:ascii="宋体"/>
                <w:bCs/>
                <w:kern w:val="0"/>
                <w:sz w:val="18"/>
                <w:szCs w:val="18"/>
              </w:rPr>
              <w:t>感染和微生物污染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B2.1</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医疗器械的设计和生产应当减少患者、使用者及他人感染的风险。设计应当：</w:t>
            </w:r>
          </w:p>
          <w:p>
            <w:pPr>
              <w:jc w:val="left"/>
              <w:rPr>
                <w:rFonts w:ascii="宋体"/>
                <w:bCs/>
                <w:kern w:val="0"/>
                <w:sz w:val="18"/>
                <w:szCs w:val="18"/>
              </w:rPr>
            </w:pPr>
            <w:r>
              <w:rPr>
                <w:rFonts w:hint="eastAsia" w:ascii="宋体"/>
                <w:bCs/>
                <w:kern w:val="0"/>
                <w:sz w:val="18"/>
                <w:szCs w:val="18"/>
              </w:rPr>
              <w:t>（1）易于操作。</w:t>
            </w:r>
          </w:p>
          <w:p>
            <w:pPr>
              <w:jc w:val="left"/>
              <w:rPr>
                <w:rFonts w:ascii="宋体"/>
                <w:bCs/>
                <w:kern w:val="0"/>
                <w:sz w:val="18"/>
                <w:szCs w:val="18"/>
              </w:rPr>
            </w:pPr>
            <w:r>
              <w:rPr>
                <w:rFonts w:hint="eastAsia" w:ascii="宋体"/>
                <w:bCs/>
                <w:kern w:val="0"/>
                <w:sz w:val="18"/>
                <w:szCs w:val="18"/>
              </w:rPr>
              <w:t>（2）尽可能减少来自产品的微生物</w:t>
            </w:r>
            <w:r>
              <w:rPr>
                <w:rFonts w:hint="eastAsia" w:ascii="宋体" w:hAnsi="Damascus"/>
                <w:bCs/>
                <w:kern w:val="0"/>
                <w:sz w:val="18"/>
                <w:szCs w:val="18"/>
              </w:rPr>
              <w:t>泄漏</w:t>
            </w:r>
            <w:r>
              <w:rPr>
                <w:rFonts w:hint="eastAsia" w:ascii="宋体"/>
                <w:bCs/>
                <w:kern w:val="0"/>
                <w:sz w:val="18"/>
                <w:szCs w:val="18"/>
              </w:rPr>
              <w:t>和/或使用中微生物暴露。</w:t>
            </w:r>
          </w:p>
          <w:p>
            <w:pPr>
              <w:jc w:val="left"/>
              <w:rPr>
                <w:rFonts w:ascii="宋体"/>
                <w:bCs/>
                <w:kern w:val="0"/>
                <w:sz w:val="18"/>
                <w:szCs w:val="18"/>
              </w:rPr>
            </w:pPr>
            <w:r>
              <w:rPr>
                <w:rFonts w:hint="eastAsia" w:ascii="宋体"/>
                <w:bCs/>
                <w:kern w:val="0"/>
                <w:sz w:val="18"/>
                <w:szCs w:val="18"/>
              </w:rPr>
              <w:t>（3）防止人对医疗器械和样品的微生物污染。</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53" w:author="王 玉虎" w:date="2020-09-04T16:10:00Z">
              <w:r>
                <w:rPr>
                  <w:rFonts w:hint="eastAsia" w:ascii="宋体"/>
                  <w:bCs/>
                  <w:color w:val="000000" w:themeColor="text1"/>
                  <w:szCs w:val="18"/>
                </w:rPr>
                <w:delText>不适用</w:delText>
              </w:r>
            </w:del>
            <w:ins w:id="54"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55" w:author="王 玉虎" w:date="2020-09-04T15:42:00Z">
              <w:r>
                <w:rPr>
                  <w:rFonts w:hint="eastAsia" w:ascii="宋体"/>
                  <w:bCs/>
                  <w:szCs w:val="18"/>
                </w:rPr>
                <w:t>无微生物污染</w:t>
              </w:r>
            </w:ins>
            <w:ins w:id="56" w:author="王 玉虎" w:date="2020-09-04T15:42:00Z">
              <w:del w:id="57" w:author="521" w:date="2020-09-23T09:23:36Z">
                <w:r>
                  <w:rPr>
                    <w:rFonts w:hint="eastAsia" w:ascii="宋体"/>
                    <w:bCs/>
                    <w:szCs w:val="18"/>
                  </w:rPr>
                  <w:delText>。</w:delText>
                </w:r>
              </w:del>
            </w:ins>
            <w:del w:id="58" w:author="王 玉虎" w:date="2020-09-04T15:42: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B2.2</w:t>
            </w:r>
          </w:p>
        </w:tc>
        <w:tc>
          <w:tcPr>
            <w:tcW w:w="4005" w:type="dxa"/>
            <w:shd w:val="clear" w:color="auto" w:fill="auto"/>
          </w:tcPr>
          <w:p>
            <w:pPr>
              <w:jc w:val="left"/>
              <w:rPr>
                <w:rFonts w:ascii="宋体"/>
                <w:bCs/>
                <w:kern w:val="0"/>
                <w:sz w:val="18"/>
                <w:szCs w:val="18"/>
              </w:rPr>
            </w:pPr>
            <w:r>
              <w:rPr>
                <w:rFonts w:hint="eastAsia" w:ascii="宋体"/>
                <w:bCs/>
                <w:kern w:val="0"/>
                <w:sz w:val="18"/>
                <w:szCs w:val="18"/>
              </w:rPr>
              <w:t>标有微生物要求的医疗器械，应当确保在使用前符合微生物要求。</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59" w:author="王 玉虎" w:date="2020-09-04T16:10:00Z">
              <w:r>
                <w:rPr>
                  <w:rFonts w:hint="eastAsia" w:ascii="宋体"/>
                  <w:bCs/>
                  <w:color w:val="000000" w:themeColor="text1"/>
                  <w:szCs w:val="18"/>
                </w:rPr>
                <w:delText>不适用</w:delText>
              </w:r>
            </w:del>
            <w:ins w:id="60"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61" w:author="王 玉虎" w:date="2020-09-04T15:42:00Z">
              <w:r>
                <w:rPr>
                  <w:rFonts w:hint="eastAsia" w:ascii="宋体"/>
                  <w:bCs/>
                  <w:szCs w:val="18"/>
                </w:rPr>
                <w:t>无微生物要求</w:t>
              </w:r>
            </w:ins>
            <w:ins w:id="62" w:author="王 玉虎" w:date="2020-09-04T15:42:00Z">
              <w:del w:id="63" w:author="521" w:date="2020-09-23T09:23:37Z">
                <w:r>
                  <w:rPr>
                    <w:rFonts w:hint="eastAsia" w:ascii="宋体"/>
                    <w:bCs/>
                    <w:szCs w:val="18"/>
                  </w:rPr>
                  <w:delText>。</w:delText>
                </w:r>
              </w:del>
            </w:ins>
            <w:del w:id="64" w:author="王 玉虎" w:date="2020-09-04T15:42: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B2.3</w:t>
            </w:r>
          </w:p>
        </w:tc>
        <w:tc>
          <w:tcPr>
            <w:tcW w:w="4005" w:type="dxa"/>
            <w:shd w:val="clear" w:color="auto" w:fill="auto"/>
          </w:tcPr>
          <w:p>
            <w:pPr>
              <w:jc w:val="left"/>
              <w:rPr>
                <w:rFonts w:ascii="宋体"/>
                <w:bCs/>
                <w:kern w:val="0"/>
                <w:sz w:val="18"/>
                <w:szCs w:val="18"/>
              </w:rPr>
            </w:pPr>
            <w:r>
              <w:rPr>
                <w:rFonts w:hint="eastAsia" w:ascii="宋体"/>
                <w:bCs/>
                <w:kern w:val="0"/>
                <w:sz w:val="18"/>
                <w:szCs w:val="18"/>
              </w:rPr>
              <w:t>无菌医疗器械应当确保在使用前符合无菌要求。</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65" w:author="王 玉虎" w:date="2020-09-04T16:10:00Z">
              <w:r>
                <w:rPr>
                  <w:rFonts w:hint="eastAsia" w:ascii="宋体"/>
                  <w:bCs/>
                  <w:color w:val="000000" w:themeColor="text1"/>
                  <w:szCs w:val="18"/>
                </w:rPr>
                <w:delText>不适用</w:delText>
              </w:r>
            </w:del>
            <w:ins w:id="66"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67" w:author="王 玉虎" w:date="2020-09-04T15:43:00Z">
              <w:r>
                <w:rPr>
                  <w:rFonts w:hint="eastAsia" w:ascii="宋体"/>
                  <w:bCs/>
                  <w:szCs w:val="18"/>
                </w:rPr>
                <w:t>非无菌产品</w:t>
              </w:r>
            </w:ins>
            <w:ins w:id="68" w:author="王 玉虎" w:date="2020-09-04T15:43:00Z">
              <w:del w:id="69" w:author="521" w:date="2020-09-23T09:23:38Z">
                <w:r>
                  <w:rPr>
                    <w:rFonts w:hint="eastAsia" w:ascii="宋体"/>
                    <w:bCs/>
                    <w:szCs w:val="18"/>
                  </w:rPr>
                  <w:delText>。</w:delText>
                </w:r>
              </w:del>
            </w:ins>
            <w:del w:id="70" w:author="王 玉虎" w:date="2020-09-04T15:42: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B2.4</w:t>
            </w:r>
          </w:p>
        </w:tc>
        <w:tc>
          <w:tcPr>
            <w:tcW w:w="4005" w:type="dxa"/>
            <w:shd w:val="clear" w:color="auto" w:fill="auto"/>
          </w:tcPr>
          <w:p>
            <w:pPr>
              <w:jc w:val="left"/>
              <w:rPr>
                <w:rFonts w:ascii="宋体"/>
                <w:bCs/>
                <w:kern w:val="0"/>
                <w:sz w:val="18"/>
                <w:szCs w:val="18"/>
              </w:rPr>
            </w:pPr>
            <w:r>
              <w:rPr>
                <w:rFonts w:hint="eastAsia" w:ascii="宋体"/>
                <w:bCs/>
                <w:kern w:val="0"/>
                <w:sz w:val="18"/>
                <w:szCs w:val="18"/>
              </w:rPr>
              <w:t>无菌或标有微生物要求的医疗器械应当采用已验证的方法对其进行加工、制造或灭菌。</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71" w:author="王 玉虎" w:date="2020-09-04T16:10:00Z">
              <w:r>
                <w:rPr>
                  <w:rFonts w:hint="eastAsia" w:ascii="宋体"/>
                  <w:bCs/>
                  <w:color w:val="000000" w:themeColor="text1"/>
                  <w:szCs w:val="18"/>
                </w:rPr>
                <w:delText>不适用</w:delText>
              </w:r>
            </w:del>
            <w:ins w:id="72"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73" w:author="王 玉虎" w:date="2020-09-04T15:43:00Z">
              <w:r>
                <w:rPr>
                  <w:rFonts w:hint="eastAsia" w:ascii="宋体"/>
                  <w:bCs/>
                  <w:szCs w:val="18"/>
                </w:rPr>
                <w:t>非无菌产品</w:t>
              </w:r>
            </w:ins>
            <w:ins w:id="74" w:author="王 玉虎" w:date="2020-09-04T15:43:00Z">
              <w:del w:id="75" w:author="521" w:date="2020-09-23T09:23:41Z">
                <w:r>
                  <w:rPr>
                    <w:rFonts w:hint="eastAsia" w:ascii="宋体"/>
                    <w:bCs/>
                    <w:szCs w:val="18"/>
                  </w:rPr>
                  <w:delText>。</w:delText>
                </w:r>
              </w:del>
            </w:ins>
            <w:del w:id="76" w:author="王 玉虎" w:date="2020-09-04T15:43: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B2.5</w:t>
            </w:r>
          </w:p>
        </w:tc>
        <w:tc>
          <w:tcPr>
            <w:tcW w:w="4005" w:type="dxa"/>
            <w:shd w:val="clear" w:color="auto" w:fill="auto"/>
          </w:tcPr>
          <w:p>
            <w:pPr>
              <w:jc w:val="left"/>
              <w:rPr>
                <w:rFonts w:ascii="宋体"/>
                <w:bCs/>
                <w:kern w:val="0"/>
                <w:sz w:val="18"/>
                <w:szCs w:val="18"/>
              </w:rPr>
            </w:pPr>
            <w:r>
              <w:rPr>
                <w:rFonts w:hint="eastAsia" w:ascii="宋体"/>
                <w:bCs/>
                <w:kern w:val="0"/>
                <w:sz w:val="18"/>
                <w:szCs w:val="18"/>
              </w:rPr>
              <w:t>无菌医疗器械应当在相应控制状态下（如相应净化级别的环境）生产。</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77" w:author="王 玉虎" w:date="2020-09-04T16:10:00Z">
              <w:r>
                <w:rPr>
                  <w:rFonts w:hint="eastAsia" w:ascii="宋体"/>
                  <w:bCs/>
                  <w:color w:val="000000" w:themeColor="text1"/>
                  <w:szCs w:val="18"/>
                </w:rPr>
                <w:delText>不适用</w:delText>
              </w:r>
            </w:del>
            <w:ins w:id="78"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79" w:author="王 玉虎" w:date="2020-09-04T15:44:00Z">
              <w:r>
                <w:rPr>
                  <w:rFonts w:hint="eastAsia" w:ascii="宋体"/>
                  <w:bCs/>
                  <w:szCs w:val="18"/>
                </w:rPr>
                <w:t>非无菌产品</w:t>
              </w:r>
            </w:ins>
            <w:ins w:id="80" w:author="王 玉虎" w:date="2020-09-04T15:44:00Z">
              <w:del w:id="81" w:author="521" w:date="2020-09-23T09:23:41Z">
                <w:r>
                  <w:rPr>
                    <w:rFonts w:hint="eastAsia" w:ascii="宋体"/>
                    <w:bCs/>
                    <w:szCs w:val="18"/>
                  </w:rPr>
                  <w:delText>。</w:delText>
                </w:r>
              </w:del>
            </w:ins>
            <w:del w:id="82" w:author="王 玉虎" w:date="2020-09-04T15:43: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B2.6</w:t>
            </w:r>
          </w:p>
        </w:tc>
        <w:tc>
          <w:tcPr>
            <w:tcW w:w="4005" w:type="dxa"/>
            <w:shd w:val="clear" w:color="auto" w:fill="auto"/>
          </w:tcPr>
          <w:p>
            <w:pPr>
              <w:jc w:val="left"/>
              <w:rPr>
                <w:rFonts w:ascii="宋体"/>
                <w:bCs/>
                <w:kern w:val="0"/>
                <w:sz w:val="18"/>
                <w:szCs w:val="18"/>
              </w:rPr>
            </w:pPr>
            <w:r>
              <w:rPr>
                <w:rFonts w:hint="eastAsia" w:ascii="宋体"/>
                <w:bCs/>
                <w:spacing w:val="-4"/>
                <w:kern w:val="0"/>
                <w:sz w:val="18"/>
                <w:szCs w:val="18"/>
              </w:rPr>
              <w:t>非无菌医疗器械的包装应当保持产品的完整性和洁净度。使用前需要灭菌的产品，其包装应当尽可能减少产品受到微生物污染的风险，且应当适合相应的灭菌方法</w:t>
            </w:r>
            <w:r>
              <w:rPr>
                <w:rFonts w:hint="eastAsia" w:ascii="宋体"/>
                <w:bCs/>
                <w:kern w:val="0"/>
                <w:sz w:val="18"/>
                <w:szCs w:val="18"/>
              </w:rPr>
              <w:t>。</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83" w:author="王 玉虎" w:date="2020-09-04T16:10:00Z">
              <w:r>
                <w:rPr>
                  <w:rFonts w:hint="eastAsia" w:ascii="宋体"/>
                  <w:bCs/>
                  <w:color w:val="000000" w:themeColor="text1"/>
                  <w:szCs w:val="18"/>
                </w:rPr>
                <w:delText>不适用</w:delText>
              </w:r>
            </w:del>
            <w:ins w:id="84"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85" w:author="王 玉虎" w:date="2020-09-04T15:44:00Z">
              <w:r>
                <w:rPr>
                  <w:rFonts w:hint="eastAsia" w:ascii="宋体"/>
                  <w:bCs/>
                  <w:szCs w:val="18"/>
                </w:rPr>
                <w:t>非无菌产品</w:t>
              </w:r>
            </w:ins>
            <w:ins w:id="86" w:author="王 玉虎" w:date="2020-09-04T15:45:00Z">
              <w:r>
                <w:rPr>
                  <w:rFonts w:hint="eastAsia" w:ascii="宋体"/>
                  <w:bCs/>
                  <w:szCs w:val="18"/>
                </w:rPr>
                <w:t>，且</w:t>
              </w:r>
            </w:ins>
            <w:ins w:id="87" w:author="521" w:date="2020-09-23T09:23:55Z">
              <w:r>
                <w:rPr>
                  <w:rFonts w:hint="eastAsia" w:ascii="宋体"/>
                  <w:bCs/>
                  <w:szCs w:val="18"/>
                  <w:lang w:val="en-US" w:eastAsia="zh-CN"/>
                </w:rPr>
                <w:t>无</w:t>
              </w:r>
            </w:ins>
            <w:ins w:id="88" w:author="王 玉虎" w:date="2020-09-04T15:45:00Z">
              <w:r>
                <w:rPr>
                  <w:rFonts w:hint="eastAsia" w:ascii="宋体"/>
                  <w:bCs/>
                  <w:szCs w:val="18"/>
                </w:rPr>
                <w:t>微生物污染的风险</w:t>
              </w:r>
            </w:ins>
            <w:ins w:id="89" w:author="王 玉虎" w:date="2020-09-04T15:45:00Z">
              <w:del w:id="90" w:author="521" w:date="2020-09-23T09:23:42Z">
                <w:r>
                  <w:rPr>
                    <w:rFonts w:hint="eastAsia" w:ascii="宋体"/>
                    <w:bCs/>
                    <w:szCs w:val="18"/>
                  </w:rPr>
                  <w:delText>。</w:delText>
                </w:r>
              </w:del>
            </w:ins>
            <w:del w:id="91" w:author="王 玉虎" w:date="2020-09-04T15:44: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B2.7</w:t>
            </w:r>
          </w:p>
        </w:tc>
        <w:tc>
          <w:tcPr>
            <w:tcW w:w="4005" w:type="dxa"/>
            <w:shd w:val="clear" w:color="auto" w:fill="auto"/>
          </w:tcPr>
          <w:p>
            <w:pPr>
              <w:jc w:val="left"/>
              <w:rPr>
                <w:rFonts w:ascii="宋体"/>
                <w:bCs/>
                <w:kern w:val="0"/>
                <w:sz w:val="18"/>
                <w:szCs w:val="18"/>
              </w:rPr>
            </w:pPr>
            <w:r>
              <w:rPr>
                <w:rFonts w:hint="eastAsia" w:ascii="宋体"/>
                <w:bCs/>
                <w:kern w:val="0"/>
                <w:sz w:val="18"/>
                <w:szCs w:val="18"/>
              </w:rPr>
              <w:t>若医疗器械可以以无菌与非无菌两种状态上市，则产品的包装或标签应当加以区别。</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92" w:author="王 玉虎" w:date="2020-09-04T16:10:00Z">
              <w:r>
                <w:rPr>
                  <w:rFonts w:hint="eastAsia" w:ascii="宋体"/>
                  <w:bCs/>
                  <w:color w:val="000000" w:themeColor="text1"/>
                  <w:szCs w:val="18"/>
                </w:rPr>
                <w:delText>不适用</w:delText>
              </w:r>
            </w:del>
            <w:ins w:id="93"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94" w:author="王 玉虎" w:date="2020-09-04T15:46:00Z">
              <w:r>
                <w:rPr>
                  <w:rFonts w:hint="eastAsia" w:ascii="宋体"/>
                  <w:bCs/>
                  <w:szCs w:val="18"/>
                </w:rPr>
                <w:t>本产品为医疗器械软件，</w:t>
              </w:r>
            </w:ins>
            <w:ins w:id="95" w:author="王 玉虎" w:date="2020-09-04T15:45:00Z">
              <w:r>
                <w:rPr>
                  <w:rFonts w:hint="eastAsia" w:ascii="宋体"/>
                  <w:bCs/>
                  <w:szCs w:val="18"/>
                </w:rPr>
                <w:t>非无菌产品</w:t>
              </w:r>
            </w:ins>
            <w:ins w:id="96" w:author="王 玉虎" w:date="2020-09-04T15:46:00Z">
              <w:del w:id="97" w:author="521" w:date="2020-09-23T09:24:08Z">
                <w:r>
                  <w:rPr>
                    <w:rFonts w:hint="eastAsia" w:ascii="宋体"/>
                    <w:bCs/>
                    <w:szCs w:val="18"/>
                  </w:rPr>
                  <w:delText>。</w:delText>
                </w:r>
              </w:del>
            </w:ins>
            <w:del w:id="98" w:author="王 玉虎" w:date="2020-09-04T15:45: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B3</w:t>
            </w:r>
          </w:p>
        </w:tc>
        <w:tc>
          <w:tcPr>
            <w:tcW w:w="9098" w:type="dxa"/>
            <w:gridSpan w:val="4"/>
            <w:shd w:val="clear" w:color="auto" w:fill="auto"/>
          </w:tcPr>
          <w:p>
            <w:pPr>
              <w:jc w:val="left"/>
              <w:rPr>
                <w:rFonts w:ascii="宋体" w:hAnsi="宋体"/>
                <w:bCs/>
                <w:kern w:val="0"/>
                <w:sz w:val="18"/>
                <w:szCs w:val="18"/>
              </w:rPr>
            </w:pPr>
            <w:r>
              <w:rPr>
                <w:rFonts w:hint="eastAsia" w:ascii="宋体"/>
                <w:bCs/>
                <w:kern w:val="0"/>
                <w:sz w:val="18"/>
                <w:szCs w:val="18"/>
              </w:rPr>
              <w:t>药械组合产品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B3.1</w:t>
            </w:r>
          </w:p>
        </w:tc>
        <w:tc>
          <w:tcPr>
            <w:tcW w:w="4005" w:type="dxa"/>
            <w:shd w:val="clear" w:color="auto" w:fill="auto"/>
          </w:tcPr>
          <w:p>
            <w:pPr>
              <w:jc w:val="left"/>
              <w:rPr>
                <w:rFonts w:ascii="宋体"/>
                <w:bCs/>
                <w:kern w:val="0"/>
                <w:sz w:val="18"/>
                <w:szCs w:val="18"/>
              </w:rPr>
            </w:pPr>
            <w:r>
              <w:rPr>
                <w:rFonts w:hint="eastAsia" w:ascii="宋体"/>
                <w:bCs/>
                <w:kern w:val="0"/>
                <w:sz w:val="18"/>
                <w:szCs w:val="18"/>
              </w:rPr>
              <w:t>应对该药品和药械组合产品安全、质量和性能予以验证。</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99" w:author="王 玉虎" w:date="2020-09-04T16:10:00Z">
              <w:r>
                <w:rPr>
                  <w:rFonts w:hint="eastAsia" w:ascii="宋体"/>
                  <w:bCs/>
                  <w:color w:val="000000" w:themeColor="text1"/>
                  <w:szCs w:val="18"/>
                </w:rPr>
                <w:delText>不适用</w:delText>
              </w:r>
            </w:del>
            <w:ins w:id="100"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101" w:author="王 玉虎" w:date="2020-09-04T15:47:00Z">
              <w:r>
                <w:rPr>
                  <w:rFonts w:hint="eastAsia" w:ascii="宋体"/>
                  <w:bCs/>
                  <w:szCs w:val="18"/>
                </w:rPr>
                <w:t>无药品，</w:t>
              </w:r>
            </w:ins>
            <w:ins w:id="102" w:author="王 玉虎" w:date="2020-09-04T15:46:00Z">
              <w:r>
                <w:rPr>
                  <w:rFonts w:hint="eastAsia" w:ascii="宋体"/>
                  <w:bCs/>
                  <w:szCs w:val="18"/>
                </w:rPr>
                <w:t>非药械组合产品</w:t>
              </w:r>
            </w:ins>
            <w:ins w:id="103" w:author="王 玉虎" w:date="2020-09-04T15:46:00Z">
              <w:del w:id="104" w:author="521" w:date="2020-09-23T09:24:09Z">
                <w:r>
                  <w:rPr>
                    <w:rFonts w:hint="eastAsia" w:ascii="宋体"/>
                    <w:bCs/>
                    <w:szCs w:val="18"/>
                  </w:rPr>
                  <w:delText>。</w:delText>
                </w:r>
              </w:del>
            </w:ins>
            <w:del w:id="105" w:author="王 玉虎" w:date="2020-09-04T15:46: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B4</w:t>
            </w:r>
          </w:p>
        </w:tc>
        <w:tc>
          <w:tcPr>
            <w:tcW w:w="9098" w:type="dxa"/>
            <w:gridSpan w:val="4"/>
            <w:shd w:val="clear" w:color="auto" w:fill="auto"/>
          </w:tcPr>
          <w:p>
            <w:pPr>
              <w:jc w:val="left"/>
              <w:rPr>
                <w:rFonts w:ascii="宋体" w:hAnsi="宋体"/>
                <w:bCs/>
                <w:kern w:val="0"/>
                <w:sz w:val="18"/>
                <w:szCs w:val="18"/>
              </w:rPr>
            </w:pPr>
            <w:r>
              <w:rPr>
                <w:rFonts w:hint="eastAsia" w:ascii="宋体"/>
                <w:bCs/>
                <w:kern w:val="0"/>
                <w:sz w:val="18"/>
                <w:szCs w:val="18"/>
              </w:rPr>
              <w:t>生物源性医疗器械（要求</w:t>
            </w:r>
            <w:r>
              <w:rPr>
                <w:rFonts w:ascii="宋体"/>
                <w:bCs/>
                <w:kern w:val="0"/>
                <w:sz w:val="18"/>
                <w:szCs w:val="18"/>
              </w:rPr>
              <w:t>：来源方面减少污染；加工、保存、检测</w:t>
            </w:r>
            <w:r>
              <w:rPr>
                <w:rFonts w:hint="eastAsia" w:ascii="宋体"/>
                <w:bCs/>
                <w:kern w:val="0"/>
                <w:sz w:val="18"/>
                <w:szCs w:val="18"/>
              </w:rPr>
              <w:t>和</w:t>
            </w:r>
            <w:r>
              <w:rPr>
                <w:rFonts w:ascii="宋体"/>
                <w:bCs/>
                <w:kern w:val="0"/>
                <w:sz w:val="18"/>
                <w:szCs w:val="18"/>
              </w:rPr>
              <w:t>处理</w:t>
            </w:r>
            <w:r>
              <w:rPr>
                <w:rFonts w:hint="eastAsia" w:ascii="宋体"/>
                <w:bCs/>
                <w:kern w:val="0"/>
                <w:sz w:val="18"/>
                <w:szCs w:val="18"/>
              </w:rPr>
              <w:t>等</w:t>
            </w:r>
            <w:r>
              <w:rPr>
                <w:rFonts w:ascii="宋体"/>
                <w:bCs/>
                <w:kern w:val="0"/>
                <w:sz w:val="18"/>
                <w:szCs w:val="18"/>
              </w:rPr>
              <w:t>过程，特别是病毒和其他传染原，应当采用经验证的消除或灭活方法处理）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B4.1</w:t>
            </w:r>
          </w:p>
        </w:tc>
        <w:tc>
          <w:tcPr>
            <w:tcW w:w="4005" w:type="dxa"/>
            <w:shd w:val="clear" w:color="auto" w:fill="auto"/>
          </w:tcPr>
          <w:p>
            <w:pPr>
              <w:jc w:val="left"/>
              <w:rPr>
                <w:rFonts w:ascii="宋体"/>
                <w:bCs/>
                <w:kern w:val="0"/>
                <w:sz w:val="18"/>
                <w:szCs w:val="18"/>
              </w:rPr>
            </w:pPr>
            <w:r>
              <w:rPr>
                <w:rFonts w:hint="eastAsia" w:ascii="宋体"/>
                <w:bCs/>
                <w:kern w:val="0"/>
                <w:sz w:val="18"/>
                <w:szCs w:val="18"/>
              </w:rPr>
              <w:t>含有动物源性的组织、细胞和其他物质的医疗器械，该动物源性组织、细胞和物质应当符合相关法规规定，且符合其适用范围要求。动物的来源资料应当妥善保存备查。动物的组织、细胞和其他物质的加工、保存、检测和处理等过程应当提供患者、使用者和他人（如适用）最佳的安全保护。特别是病毒和其他传染原，应当采用经验证的清除或灭活方法处理。</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106" w:author="王 玉虎" w:date="2020-09-04T16:10:00Z">
              <w:r>
                <w:rPr>
                  <w:rFonts w:hint="eastAsia" w:ascii="宋体"/>
                  <w:bCs/>
                  <w:color w:val="000000" w:themeColor="text1"/>
                  <w:szCs w:val="18"/>
                </w:rPr>
                <w:delText>不适用</w:delText>
              </w:r>
            </w:del>
            <w:ins w:id="107"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color w:val="000000" w:themeColor="text1"/>
                <w:szCs w:val="18"/>
              </w:rPr>
            </w:pPr>
            <w:ins w:id="108" w:author="王 玉虎" w:date="2020-09-04T15:47:00Z">
              <w:r>
                <w:rPr>
                  <w:rFonts w:hint="eastAsia" w:ascii="宋体"/>
                  <w:bCs/>
                  <w:szCs w:val="18"/>
                </w:rPr>
                <w:t>本产品为医疗器械软件，无动物源性</w:t>
              </w:r>
            </w:ins>
            <w:ins w:id="109" w:author="王 玉虎" w:date="2020-09-04T15:47:00Z">
              <w:del w:id="110" w:author="521" w:date="2020-09-23T09:24:14Z">
                <w:r>
                  <w:rPr>
                    <w:rFonts w:hint="eastAsia" w:ascii="宋体"/>
                    <w:bCs/>
                    <w:szCs w:val="18"/>
                  </w:rPr>
                  <w:delText>。</w:delText>
                </w:r>
              </w:del>
            </w:ins>
            <w:del w:id="111" w:author="王 玉虎" w:date="2020-09-04T15:47: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B4.2</w:t>
            </w:r>
          </w:p>
        </w:tc>
        <w:tc>
          <w:tcPr>
            <w:tcW w:w="4005" w:type="dxa"/>
            <w:shd w:val="clear" w:color="auto" w:fill="auto"/>
          </w:tcPr>
          <w:p>
            <w:pPr>
              <w:jc w:val="left"/>
              <w:rPr>
                <w:rFonts w:ascii="宋体"/>
                <w:bCs/>
                <w:kern w:val="0"/>
                <w:sz w:val="18"/>
                <w:szCs w:val="18"/>
              </w:rPr>
            </w:pPr>
            <w:r>
              <w:rPr>
                <w:rFonts w:hint="eastAsia" w:ascii="宋体"/>
                <w:bCs/>
                <w:kern w:val="0"/>
                <w:sz w:val="18"/>
                <w:szCs w:val="18"/>
              </w:rPr>
              <w:t>含有人体组织、细胞和其他物质的医疗器械，应当选择适当的来源、捐赠者，以减少感染的风险。人体组织、细胞和其他物质的加工、保存、检测和处理等过程应当提供患者、使用者和他人（如适用）最佳的安全保护。特别是病毒和其他传染原，应当采用经验证的清除或灭活方法处理。</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112" w:author="王 玉虎" w:date="2020-09-04T16:10:00Z">
              <w:r>
                <w:rPr>
                  <w:rFonts w:hint="eastAsia" w:ascii="宋体"/>
                  <w:bCs/>
                  <w:color w:val="000000" w:themeColor="text1"/>
                  <w:szCs w:val="18"/>
                </w:rPr>
                <w:delText>不适用</w:delText>
              </w:r>
            </w:del>
            <w:ins w:id="113"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114" w:author="王 玉虎" w:date="2020-09-04T15:48:00Z">
              <w:r>
                <w:rPr>
                  <w:rFonts w:hint="eastAsia" w:ascii="宋体"/>
                  <w:bCs/>
                  <w:szCs w:val="18"/>
                </w:rPr>
                <w:t>本产品为医疗器械软件，无人体组织、细胞和其他物质</w:t>
              </w:r>
            </w:ins>
            <w:ins w:id="115" w:author="王 玉虎" w:date="2020-09-04T15:48:00Z">
              <w:del w:id="116" w:author="521" w:date="2020-09-23T09:24:15Z">
                <w:r>
                  <w:rPr>
                    <w:rFonts w:hint="eastAsia" w:ascii="宋体"/>
                    <w:bCs/>
                    <w:szCs w:val="18"/>
                  </w:rPr>
                  <w:delText>。</w:delText>
                </w:r>
              </w:del>
            </w:ins>
            <w:del w:id="117" w:author="王 玉虎" w:date="2020-09-04T15:48: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B4.3</w:t>
            </w:r>
          </w:p>
        </w:tc>
        <w:tc>
          <w:tcPr>
            <w:tcW w:w="4005" w:type="dxa"/>
            <w:shd w:val="clear" w:color="auto" w:fill="auto"/>
          </w:tcPr>
          <w:p>
            <w:pPr>
              <w:jc w:val="left"/>
              <w:rPr>
                <w:rFonts w:ascii="宋体"/>
                <w:bCs/>
                <w:spacing w:val="-4"/>
                <w:kern w:val="0"/>
                <w:sz w:val="18"/>
                <w:szCs w:val="18"/>
              </w:rPr>
            </w:pPr>
            <w:r>
              <w:rPr>
                <w:rFonts w:hint="eastAsia" w:ascii="宋体"/>
                <w:bCs/>
                <w:spacing w:val="-4"/>
                <w:kern w:val="0"/>
                <w:sz w:val="18"/>
                <w:szCs w:val="18"/>
              </w:rPr>
              <w:t>含有微生物的细胞和其他物质的医疗器械，细胞及其他物质的加工、保存、检测和处理等过程应当提供患者、使用者和他人（如适用）最佳的安全保护。特别是病毒和其他传染原，应当采用经验证的清除或灭活方法处理。</w:t>
            </w:r>
          </w:p>
        </w:tc>
        <w:tc>
          <w:tcPr>
            <w:tcW w:w="690" w:type="dxa"/>
            <w:shd w:val="clear" w:color="auto" w:fill="auto"/>
          </w:tcPr>
          <w:p>
            <w:pPr>
              <w:pStyle w:val="42"/>
              <w:jc w:val="left"/>
              <w:rPr>
                <w:rFonts w:ascii="宋体"/>
                <w:bCs/>
                <w:szCs w:val="18"/>
              </w:rPr>
            </w:pPr>
            <w:r>
              <w:rPr>
                <w:rFonts w:hint="eastAsia" w:ascii="宋体"/>
                <w:bCs/>
                <w:szCs w:val="18"/>
              </w:rPr>
              <w:t>否</w:t>
            </w:r>
          </w:p>
        </w:tc>
        <w:tc>
          <w:tcPr>
            <w:tcW w:w="2280" w:type="dxa"/>
            <w:shd w:val="clear" w:color="auto" w:fill="auto"/>
          </w:tcPr>
          <w:p>
            <w:pPr>
              <w:pStyle w:val="42"/>
              <w:jc w:val="left"/>
              <w:rPr>
                <w:rFonts w:ascii="宋体"/>
                <w:bCs/>
                <w:szCs w:val="18"/>
              </w:rPr>
            </w:pPr>
            <w:del w:id="118" w:author="王 玉虎" w:date="2020-09-04T16:10:00Z">
              <w:r>
                <w:rPr>
                  <w:rFonts w:hint="eastAsia" w:ascii="宋体"/>
                  <w:bCs/>
                  <w:color w:val="000000" w:themeColor="text1"/>
                  <w:szCs w:val="18"/>
                </w:rPr>
                <w:delText>不适用</w:delText>
              </w:r>
            </w:del>
            <w:ins w:id="119" w:author="王 玉虎" w:date="2020-09-04T16:10:00Z">
              <w:r>
                <w:rPr>
                  <w:rFonts w:hint="eastAsia" w:ascii="宋体"/>
                  <w:bCs/>
                  <w:color w:val="000000" w:themeColor="text1"/>
                  <w:szCs w:val="18"/>
                </w:rPr>
                <w:t>/</w:t>
              </w:r>
            </w:ins>
          </w:p>
        </w:tc>
        <w:tc>
          <w:tcPr>
            <w:tcW w:w="2123" w:type="dxa"/>
            <w:shd w:val="clear" w:color="auto" w:fill="auto"/>
          </w:tcPr>
          <w:p>
            <w:pPr>
              <w:pStyle w:val="42"/>
              <w:jc w:val="left"/>
              <w:rPr>
                <w:rFonts w:ascii="宋体"/>
                <w:bCs/>
                <w:szCs w:val="18"/>
              </w:rPr>
            </w:pPr>
            <w:ins w:id="120" w:author="王 玉虎" w:date="2020-09-04T15:48:00Z">
              <w:r>
                <w:rPr>
                  <w:rFonts w:hint="eastAsia" w:ascii="宋体"/>
                  <w:bCs/>
                  <w:szCs w:val="18"/>
                </w:rPr>
                <w:t>本产品为医疗器械软件，无</w:t>
              </w:r>
            </w:ins>
            <w:ins w:id="121" w:author="王 玉虎" w:date="2020-09-04T15:49:00Z">
              <w:r>
                <w:rPr>
                  <w:rFonts w:hint="eastAsia" w:ascii="宋体"/>
                  <w:bCs/>
                  <w:szCs w:val="18"/>
                </w:rPr>
                <w:t>微生物的细胞和其他物质</w:t>
              </w:r>
            </w:ins>
            <w:ins w:id="122" w:author="王 玉虎" w:date="2020-09-04T15:49:00Z">
              <w:del w:id="123" w:author="521" w:date="2020-09-23T09:24:17Z">
                <w:r>
                  <w:rPr>
                    <w:rFonts w:hint="eastAsia" w:ascii="宋体"/>
                    <w:bCs/>
                    <w:szCs w:val="18"/>
                  </w:rPr>
                  <w:delText>。</w:delText>
                </w:r>
              </w:del>
            </w:ins>
            <w:del w:id="124" w:author="王 玉虎" w:date="2020-09-04T15:48:00Z">
              <w:r>
                <w:rPr>
                  <w:rFonts w:hint="eastAsia" w:ascii="宋体"/>
                  <w:bCs/>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B5</w:t>
            </w:r>
          </w:p>
        </w:tc>
        <w:tc>
          <w:tcPr>
            <w:tcW w:w="9098" w:type="dxa"/>
            <w:gridSpan w:val="4"/>
            <w:shd w:val="clear" w:color="auto" w:fill="auto"/>
            <w:vAlign w:val="center"/>
          </w:tcPr>
          <w:p>
            <w:pPr>
              <w:rPr>
                <w:rFonts w:ascii="宋体" w:hAnsi="宋体"/>
                <w:bCs/>
                <w:kern w:val="0"/>
                <w:sz w:val="18"/>
                <w:szCs w:val="18"/>
              </w:rPr>
            </w:pPr>
            <w:r>
              <w:rPr>
                <w:rFonts w:hint="eastAsia" w:ascii="宋体"/>
                <w:bCs/>
                <w:spacing w:val="-4"/>
                <w:kern w:val="0"/>
                <w:sz w:val="18"/>
                <w:szCs w:val="18"/>
              </w:rPr>
              <w:t>环境特性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B5.1</w:t>
            </w:r>
          </w:p>
        </w:tc>
        <w:tc>
          <w:tcPr>
            <w:tcW w:w="4005" w:type="dxa"/>
            <w:shd w:val="clear" w:color="auto" w:fill="auto"/>
          </w:tcPr>
          <w:p>
            <w:pPr>
              <w:jc w:val="left"/>
              <w:rPr>
                <w:rFonts w:ascii="宋体"/>
                <w:bCs/>
                <w:kern w:val="0"/>
                <w:sz w:val="18"/>
                <w:szCs w:val="18"/>
              </w:rPr>
            </w:pPr>
            <w:r>
              <w:rPr>
                <w:rFonts w:hint="eastAsia" w:ascii="宋体"/>
                <w:bCs/>
                <w:kern w:val="0"/>
                <w:sz w:val="18"/>
                <w:szCs w:val="18"/>
              </w:rPr>
              <w:t>如医疗器械预期与其他医疗器械或设备联合使用，应当保证联合使用后的系统整体的安全性，并且不削弱各器械或设备的性能。任何联合使用上的限制应在标签和（或）说明书中载明。液体、气体传输或机械耦合等连接系统，如，应从设计和结构上尽可能减少错误连接造成对使用者的安全风险。</w:t>
            </w:r>
          </w:p>
        </w:tc>
        <w:tc>
          <w:tcPr>
            <w:tcW w:w="690" w:type="dxa"/>
            <w:shd w:val="clear" w:color="auto" w:fill="auto"/>
          </w:tcPr>
          <w:p>
            <w:pPr>
              <w:pStyle w:val="42"/>
              <w:jc w:val="left"/>
              <w:rPr>
                <w:rFonts w:ascii="宋体"/>
                <w:bCs/>
                <w:color w:val="000000" w:themeColor="text1"/>
                <w:szCs w:val="18"/>
              </w:rPr>
            </w:pPr>
            <w:r>
              <w:rPr>
                <w:rFonts w:ascii="宋体"/>
                <w:bCs/>
                <w:color w:val="000000" w:themeColor="text1"/>
                <w:szCs w:val="18"/>
              </w:rPr>
              <w:t>是</w:t>
            </w:r>
          </w:p>
        </w:tc>
        <w:tc>
          <w:tcPr>
            <w:tcW w:w="2280" w:type="dxa"/>
            <w:shd w:val="clear" w:color="auto" w:fill="auto"/>
          </w:tcPr>
          <w:p>
            <w:pPr>
              <w:pStyle w:val="42"/>
              <w:jc w:val="left"/>
              <w:rPr>
                <w:rFonts w:ascii="宋体"/>
                <w:bCs/>
                <w:szCs w:val="18"/>
              </w:rPr>
            </w:pPr>
            <w:r>
              <w:rPr>
                <w:rFonts w:hint="eastAsia" w:cs="Arial" w:asciiTheme="minorEastAsia" w:hAnsiTheme="minorEastAsia" w:eastAsiaTheme="minorEastAsia"/>
                <w:bCs/>
                <w:szCs w:val="18"/>
              </w:rPr>
              <w:t>符合企业自定义的方法</w:t>
            </w:r>
          </w:p>
        </w:tc>
        <w:tc>
          <w:tcPr>
            <w:tcW w:w="2123" w:type="dxa"/>
            <w:shd w:val="clear" w:color="auto" w:fill="auto"/>
          </w:tcPr>
          <w:p>
            <w:pPr>
              <w:pStyle w:val="42"/>
              <w:jc w:val="left"/>
              <w:rPr>
                <w:rFonts w:ascii="宋体"/>
                <w:bCs/>
                <w:szCs w:val="18"/>
              </w:rPr>
            </w:pPr>
            <w:r>
              <w:rPr>
                <w:rFonts w:hint="eastAsia" w:ascii="宋体"/>
                <w:bCs/>
                <w:szCs w:val="18"/>
              </w:rPr>
              <w:t>10、产品注册检验报告</w:t>
            </w:r>
          </w:p>
          <w:p>
            <w:pPr>
              <w:pStyle w:val="42"/>
              <w:jc w:val="left"/>
              <w:rPr>
                <w:rFonts w:ascii="宋体"/>
                <w:bCs/>
                <w:szCs w:val="18"/>
              </w:rPr>
            </w:pPr>
            <w:r>
              <w:rPr>
                <w:rFonts w:ascii="宋体"/>
                <w:bCs/>
                <w:szCs w:val="18"/>
              </w:rPr>
              <w:t xml:space="preserve">11.1 </w:t>
            </w:r>
            <w:r>
              <w:rPr>
                <w:rFonts w:hint="eastAsia" w:ascii="宋体"/>
                <w:bCs/>
                <w:szCs w:val="18"/>
              </w:rPr>
              <w:t>产品说明书</w:t>
            </w:r>
          </w:p>
          <w:p>
            <w:pPr>
              <w:pStyle w:val="42"/>
              <w:jc w:val="left"/>
              <w:rPr>
                <w:rFonts w:ascii="宋体"/>
                <w:bCs/>
                <w:szCs w:val="18"/>
              </w:rPr>
            </w:pPr>
            <w:r>
              <w:rPr>
                <w:rFonts w:hint="eastAsia" w:ascii="宋体"/>
                <w:bCs/>
                <w:szCs w:val="18"/>
              </w:rPr>
              <w:t>8、产品风险分析资料 第</w:t>
            </w:r>
            <w:del w:id="125" w:author="521" w:date="2020-09-19T11:09:49Z">
              <w:r>
                <w:rPr>
                  <w:rFonts w:hint="default" w:ascii="宋体"/>
                  <w:bCs/>
                  <w:szCs w:val="18"/>
                  <w:lang w:val="en-US"/>
                </w:rPr>
                <w:delText>6</w:delText>
              </w:r>
            </w:del>
            <w:ins w:id="126" w:author="521" w:date="2020-09-19T11:09:49Z">
              <w:r>
                <w:rPr>
                  <w:rFonts w:hint="eastAsia" w:ascii="宋体"/>
                  <w:bCs/>
                  <w:szCs w:val="18"/>
                  <w:lang w:val="en-US" w:eastAsia="zh-CN"/>
                </w:rPr>
                <w:t>7</w:t>
              </w:r>
            </w:ins>
            <w:r>
              <w:rPr>
                <w:rFonts w:hint="eastAsia" w:ascii="宋体"/>
                <w:bCs/>
                <w:szCs w:val="18"/>
              </w:rPr>
              <w:t xml:space="preserve">页“3 </w:t>
            </w:r>
            <w:r>
              <w:rPr>
                <w:rFonts w:hint="eastAsia" w:ascii="宋体" w:hAnsi="宋体"/>
                <w:bCs/>
              </w:rPr>
              <w:t>风险分析、风险评价、风险控制和剩余风险评价</w:t>
            </w:r>
            <w:r>
              <w:rPr>
                <w:rFonts w:ascii="宋体" w:hAnsi="宋体"/>
                <w:bCs/>
              </w:rPr>
              <w:t>结果</w:t>
            </w:r>
            <w:r>
              <w:rPr>
                <w:rFonts w:hint="eastAsia" w:ascii="宋体"/>
                <w:bCs/>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 xml:space="preserve">B5.2 </w:t>
            </w:r>
          </w:p>
          <w:p>
            <w:pPr>
              <w:jc w:val="center"/>
              <w:rPr>
                <w:rFonts w:ascii="宋体"/>
                <w:bCs/>
                <w:kern w:val="0"/>
                <w:sz w:val="18"/>
                <w:szCs w:val="18"/>
              </w:rPr>
            </w:pPr>
            <w:r>
              <w:rPr>
                <w:rFonts w:hint="eastAsia" w:ascii="宋体"/>
                <w:bCs/>
                <w:kern w:val="0"/>
                <w:sz w:val="18"/>
                <w:szCs w:val="18"/>
              </w:rPr>
              <w:t>B5.2.1</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医疗器械的设计和生产应尽可能的消除和减少下列风险：</w:t>
            </w:r>
          </w:p>
          <w:p>
            <w:pPr>
              <w:jc w:val="left"/>
              <w:rPr>
                <w:rFonts w:ascii="宋体"/>
                <w:bCs/>
                <w:kern w:val="0"/>
                <w:sz w:val="18"/>
                <w:szCs w:val="18"/>
              </w:rPr>
            </w:pPr>
            <w:r>
              <w:rPr>
                <w:rFonts w:hint="eastAsia" w:ascii="宋体"/>
                <w:bCs/>
                <w:kern w:val="0"/>
                <w:sz w:val="18"/>
                <w:szCs w:val="18"/>
              </w:rPr>
              <w:t>因物理或者人机功效原因，对患者、使用者或他人造成伤害的风险。</w:t>
            </w:r>
          </w:p>
        </w:tc>
        <w:tc>
          <w:tcPr>
            <w:tcW w:w="690" w:type="dxa"/>
            <w:shd w:val="clear" w:color="auto" w:fill="auto"/>
          </w:tcPr>
          <w:p>
            <w:pPr>
              <w:pStyle w:val="42"/>
              <w:jc w:val="left"/>
              <w:rPr>
                <w:rFonts w:ascii="宋体"/>
                <w:bCs/>
                <w:szCs w:val="18"/>
              </w:rPr>
            </w:pPr>
            <w:r>
              <w:rPr>
                <w:rFonts w:hint="eastAsia" w:ascii="宋体"/>
                <w:bCs/>
                <w:szCs w:val="18"/>
              </w:rPr>
              <w:t>是</w:t>
            </w:r>
          </w:p>
        </w:tc>
        <w:tc>
          <w:tcPr>
            <w:tcW w:w="2280" w:type="dxa"/>
            <w:shd w:val="clear" w:color="auto" w:fill="auto"/>
          </w:tcPr>
          <w:p>
            <w:pPr>
              <w:pStyle w:val="42"/>
              <w:jc w:val="left"/>
              <w:rPr>
                <w:rFonts w:ascii="宋体"/>
                <w:bCs/>
                <w:szCs w:val="18"/>
              </w:rPr>
            </w:pPr>
            <w:r>
              <w:rPr>
                <w:rFonts w:hint="eastAsia" w:ascii="宋体"/>
                <w:bCs/>
                <w:szCs w:val="18"/>
              </w:rPr>
              <w:t>YY/T</w:t>
            </w:r>
            <w:r>
              <w:rPr>
                <w:rFonts w:ascii="宋体"/>
                <w:bCs/>
                <w:szCs w:val="18"/>
              </w:rPr>
              <w:t xml:space="preserve"> </w:t>
            </w:r>
            <w:r>
              <w:rPr>
                <w:rFonts w:hint="eastAsia" w:ascii="宋体"/>
                <w:bCs/>
                <w:szCs w:val="18"/>
              </w:rPr>
              <w:t>0316-2016</w:t>
            </w:r>
            <w:r>
              <w:fldChar w:fldCharType="begin"/>
            </w:r>
            <w:r>
              <w:instrText xml:space="preserve"> HYPERLINK "http://wenku.baidu.com/view/f1a5a06ab84ae45c3b358cb2.html" \t "_blank" </w:instrText>
            </w:r>
            <w:r>
              <w:fldChar w:fldCharType="separate"/>
            </w:r>
            <w:r>
              <w:rPr>
                <w:rStyle w:val="23"/>
                <w:rFonts w:cs="Arial" w:asciiTheme="minorEastAsia" w:hAnsiTheme="minorEastAsia" w:eastAsiaTheme="minorEastAsia"/>
                <w:bCs/>
                <w:color w:val="auto"/>
                <w:szCs w:val="18"/>
                <w:u w:val="none"/>
              </w:rPr>
              <w:t>医疗器械 风险管理对医疗器械的应用</w:t>
            </w:r>
            <w:r>
              <w:rPr>
                <w:rStyle w:val="23"/>
                <w:rFonts w:cs="Arial" w:asciiTheme="minorEastAsia" w:hAnsiTheme="minorEastAsia" w:eastAsiaTheme="minorEastAsia"/>
                <w:bCs/>
                <w:color w:val="auto"/>
                <w:szCs w:val="18"/>
                <w:u w:val="none"/>
              </w:rPr>
              <w:fldChar w:fldCharType="end"/>
            </w:r>
          </w:p>
        </w:tc>
        <w:tc>
          <w:tcPr>
            <w:tcW w:w="2123" w:type="dxa"/>
            <w:shd w:val="clear" w:color="auto" w:fill="auto"/>
          </w:tcPr>
          <w:p>
            <w:pPr>
              <w:pStyle w:val="42"/>
              <w:jc w:val="left"/>
              <w:rPr>
                <w:rFonts w:ascii="宋体"/>
                <w:bCs/>
                <w:szCs w:val="18"/>
              </w:rPr>
            </w:pPr>
            <w:r>
              <w:rPr>
                <w:rFonts w:hint="eastAsia" w:ascii="宋体"/>
                <w:bCs/>
                <w:szCs w:val="18"/>
              </w:rPr>
              <w:t>8、产品</w:t>
            </w:r>
            <w:r>
              <w:rPr>
                <w:rFonts w:ascii="宋体"/>
                <w:bCs/>
                <w:szCs w:val="18"/>
              </w:rPr>
              <w:t>风险分析资料</w:t>
            </w:r>
            <w:r>
              <w:rPr>
                <w:rFonts w:hint="eastAsia" w:ascii="宋体"/>
                <w:bCs/>
                <w:szCs w:val="18"/>
              </w:rPr>
              <w:t xml:space="preserve"> 第</w:t>
            </w:r>
            <w:del w:id="127" w:author="521" w:date="2020-09-19T11:09:53Z">
              <w:r>
                <w:rPr>
                  <w:rFonts w:hint="default" w:ascii="宋体"/>
                  <w:bCs/>
                  <w:szCs w:val="18"/>
                  <w:lang w:val="en-US"/>
                </w:rPr>
                <w:delText>6</w:delText>
              </w:r>
            </w:del>
            <w:ins w:id="128" w:author="521" w:date="2020-09-19T11:09:53Z">
              <w:r>
                <w:rPr>
                  <w:rFonts w:hint="eastAsia" w:ascii="宋体"/>
                  <w:bCs/>
                  <w:szCs w:val="18"/>
                  <w:lang w:val="en-US" w:eastAsia="zh-CN"/>
                </w:rPr>
                <w:t>7</w:t>
              </w:r>
            </w:ins>
            <w:r>
              <w:rPr>
                <w:rFonts w:hint="eastAsia" w:ascii="宋体"/>
                <w:bCs/>
                <w:szCs w:val="18"/>
              </w:rPr>
              <w:t xml:space="preserve">页“3 </w:t>
            </w:r>
            <w:r>
              <w:rPr>
                <w:rFonts w:hint="eastAsia" w:ascii="宋体" w:hAnsi="宋体"/>
                <w:bCs/>
              </w:rPr>
              <w:t>风险分析、风险评价、风险控制和剩余风险评价</w:t>
            </w:r>
            <w:r>
              <w:rPr>
                <w:rFonts w:ascii="宋体" w:hAnsi="宋体"/>
                <w:bCs/>
              </w:rPr>
              <w:t>结果</w:t>
            </w:r>
            <w:r>
              <w:rPr>
                <w:rFonts w:hint="eastAsia" w:ascii="宋体"/>
                <w:bCs/>
                <w:szCs w:val="18"/>
              </w:rPr>
              <w:t>”</w:t>
            </w:r>
          </w:p>
          <w:p>
            <w:pPr>
              <w:pStyle w:val="42"/>
              <w:jc w:val="left"/>
              <w:rPr>
                <w:rFonts w:ascii="宋体" w:hAnsi="宋体"/>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B5.2.2</w:t>
            </w:r>
          </w:p>
        </w:tc>
        <w:tc>
          <w:tcPr>
            <w:tcW w:w="4005" w:type="dxa"/>
            <w:shd w:val="clear" w:color="auto" w:fill="auto"/>
          </w:tcPr>
          <w:p>
            <w:pPr>
              <w:jc w:val="left"/>
              <w:rPr>
                <w:rFonts w:ascii="宋体"/>
                <w:bCs/>
                <w:kern w:val="0"/>
                <w:sz w:val="18"/>
                <w:szCs w:val="18"/>
              </w:rPr>
            </w:pPr>
            <w:r>
              <w:rPr>
                <w:rFonts w:hint="eastAsia" w:ascii="宋体"/>
                <w:bCs/>
                <w:kern w:val="0"/>
                <w:sz w:val="18"/>
                <w:szCs w:val="18"/>
              </w:rPr>
              <w:t>由人机功效、人为因素和使用环境所引起的错误操作的风险。</w:t>
            </w:r>
          </w:p>
        </w:tc>
        <w:tc>
          <w:tcPr>
            <w:tcW w:w="690" w:type="dxa"/>
            <w:shd w:val="clear" w:color="auto" w:fill="auto"/>
          </w:tcPr>
          <w:p>
            <w:pPr>
              <w:pStyle w:val="42"/>
              <w:jc w:val="left"/>
              <w:rPr>
                <w:rFonts w:ascii="宋体"/>
                <w:bCs/>
                <w:szCs w:val="18"/>
              </w:rPr>
            </w:pPr>
            <w:r>
              <w:rPr>
                <w:rFonts w:hint="eastAsia" w:ascii="宋体"/>
                <w:bCs/>
                <w:szCs w:val="18"/>
              </w:rPr>
              <w:t>是</w:t>
            </w:r>
          </w:p>
        </w:tc>
        <w:tc>
          <w:tcPr>
            <w:tcW w:w="2280" w:type="dxa"/>
            <w:shd w:val="clear" w:color="auto" w:fill="auto"/>
          </w:tcPr>
          <w:p>
            <w:pPr>
              <w:pStyle w:val="42"/>
              <w:jc w:val="left"/>
              <w:rPr>
                <w:rFonts w:ascii="宋体"/>
                <w:bCs/>
                <w:szCs w:val="18"/>
              </w:rPr>
            </w:pPr>
            <w:r>
              <w:rPr>
                <w:rFonts w:hint="eastAsia" w:ascii="宋体"/>
                <w:bCs/>
                <w:szCs w:val="18"/>
              </w:rPr>
              <w:t>YY/T</w:t>
            </w:r>
            <w:r>
              <w:rPr>
                <w:rFonts w:ascii="宋体"/>
                <w:bCs/>
                <w:szCs w:val="18"/>
              </w:rPr>
              <w:t xml:space="preserve"> </w:t>
            </w:r>
            <w:r>
              <w:rPr>
                <w:rFonts w:hint="eastAsia" w:ascii="宋体"/>
                <w:bCs/>
                <w:szCs w:val="18"/>
              </w:rPr>
              <w:t>0316-2016</w:t>
            </w:r>
            <w:r>
              <w:fldChar w:fldCharType="begin"/>
            </w:r>
            <w:r>
              <w:instrText xml:space="preserve"> HYPERLINK "http://wenku.baidu.com/view/f1a5a06ab84ae45c3b358cb2.html" \t "_blank" </w:instrText>
            </w:r>
            <w:r>
              <w:fldChar w:fldCharType="separate"/>
            </w:r>
            <w:r>
              <w:rPr>
                <w:rStyle w:val="23"/>
                <w:rFonts w:cs="Arial" w:asciiTheme="minorEastAsia" w:hAnsiTheme="minorEastAsia" w:eastAsiaTheme="minorEastAsia"/>
                <w:bCs/>
                <w:color w:val="auto"/>
                <w:szCs w:val="18"/>
                <w:u w:val="none"/>
              </w:rPr>
              <w:t>医疗器械 风险管理对医疗器械的应用</w:t>
            </w:r>
            <w:r>
              <w:rPr>
                <w:rStyle w:val="23"/>
                <w:rFonts w:cs="Arial" w:asciiTheme="minorEastAsia" w:hAnsiTheme="minorEastAsia" w:eastAsiaTheme="minorEastAsia"/>
                <w:bCs/>
                <w:color w:val="auto"/>
                <w:szCs w:val="18"/>
                <w:u w:val="none"/>
              </w:rPr>
              <w:fldChar w:fldCharType="end"/>
            </w:r>
          </w:p>
        </w:tc>
        <w:tc>
          <w:tcPr>
            <w:tcW w:w="2123" w:type="dxa"/>
            <w:shd w:val="clear" w:color="auto" w:fill="auto"/>
          </w:tcPr>
          <w:p>
            <w:pPr>
              <w:pStyle w:val="42"/>
              <w:jc w:val="left"/>
              <w:rPr>
                <w:rFonts w:ascii="宋体"/>
                <w:bCs/>
                <w:szCs w:val="18"/>
              </w:rPr>
            </w:pPr>
            <w:r>
              <w:rPr>
                <w:rFonts w:hint="eastAsia" w:ascii="宋体"/>
                <w:bCs/>
                <w:szCs w:val="18"/>
              </w:rPr>
              <w:t>8、产品</w:t>
            </w:r>
            <w:r>
              <w:rPr>
                <w:rFonts w:ascii="宋体"/>
                <w:bCs/>
                <w:szCs w:val="18"/>
              </w:rPr>
              <w:t>风险分析资料</w:t>
            </w:r>
            <w:r>
              <w:rPr>
                <w:rFonts w:hint="eastAsia" w:ascii="宋体"/>
                <w:bCs/>
                <w:szCs w:val="18"/>
              </w:rPr>
              <w:t xml:space="preserve"> 第</w:t>
            </w:r>
            <w:del w:id="129" w:author="521" w:date="2020-09-19T11:10:11Z">
              <w:r>
                <w:rPr>
                  <w:rFonts w:hint="default" w:ascii="宋体"/>
                  <w:bCs/>
                  <w:szCs w:val="18"/>
                  <w:lang w:val="en-US"/>
                </w:rPr>
                <w:delText>6</w:delText>
              </w:r>
            </w:del>
            <w:ins w:id="130" w:author="521" w:date="2020-09-19T11:10:11Z">
              <w:r>
                <w:rPr>
                  <w:rFonts w:hint="eastAsia" w:ascii="宋体"/>
                  <w:bCs/>
                  <w:szCs w:val="18"/>
                  <w:lang w:val="en-US" w:eastAsia="zh-CN"/>
                </w:rPr>
                <w:t>7</w:t>
              </w:r>
            </w:ins>
            <w:r>
              <w:rPr>
                <w:rFonts w:hint="eastAsia" w:ascii="宋体"/>
                <w:bCs/>
                <w:szCs w:val="18"/>
              </w:rPr>
              <w:t xml:space="preserve">页“3 </w:t>
            </w:r>
            <w:r>
              <w:rPr>
                <w:rFonts w:hint="eastAsia" w:ascii="宋体" w:hAnsi="宋体"/>
                <w:bCs/>
              </w:rPr>
              <w:t>风险分析、风险评价、风险控制和剩余风险评价</w:t>
            </w:r>
            <w:r>
              <w:rPr>
                <w:rFonts w:ascii="宋体" w:hAnsi="宋体"/>
                <w:bCs/>
              </w:rPr>
              <w:t>结果</w:t>
            </w:r>
            <w:r>
              <w:rPr>
                <w:rFonts w:hint="eastAsia" w:ascii="宋体"/>
                <w:bCs/>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B5.2.3</w:t>
            </w:r>
          </w:p>
        </w:tc>
        <w:tc>
          <w:tcPr>
            <w:tcW w:w="4005" w:type="dxa"/>
            <w:shd w:val="clear" w:color="auto" w:fill="auto"/>
          </w:tcPr>
          <w:p>
            <w:pPr>
              <w:jc w:val="left"/>
              <w:rPr>
                <w:rFonts w:ascii="宋体"/>
                <w:bCs/>
                <w:kern w:val="0"/>
                <w:sz w:val="18"/>
                <w:szCs w:val="18"/>
              </w:rPr>
            </w:pPr>
            <w:r>
              <w:rPr>
                <w:rFonts w:hint="eastAsia" w:ascii="宋体"/>
                <w:bCs/>
                <w:kern w:val="0"/>
                <w:sz w:val="18"/>
                <w:szCs w:val="18"/>
              </w:rPr>
              <w:t>与合理可预见的外部因素或环境条件有关的风险，比如磁场、外部电磁效应、静电放电、诊断和治疗带来的辐射、压力、湿度、温度以及压力和加速度的变化。</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131" w:author="王 玉虎" w:date="2020-09-04T16:10:00Z">
              <w:r>
                <w:rPr>
                  <w:rFonts w:ascii="Times New Roman" w:hAnsi="Times New Roman" w:eastAsiaTheme="minorEastAsia"/>
                  <w:szCs w:val="18"/>
                </w:rPr>
                <w:delText>不适用</w:delText>
              </w:r>
            </w:del>
            <w:ins w:id="132"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szCs w:val="18"/>
              </w:rPr>
            </w:pPr>
            <w:ins w:id="133" w:author="王 玉虎" w:date="2020-09-04T15:50:00Z">
              <w:r>
                <w:rPr>
                  <w:rFonts w:hint="eastAsia" w:ascii="Times New Roman" w:hAnsi="Times New Roman" w:eastAsiaTheme="minorEastAsia"/>
                  <w:szCs w:val="18"/>
                </w:rPr>
                <w:t>本产品为医疗器械软件，无辐射</w:t>
              </w:r>
            </w:ins>
            <w:ins w:id="134" w:author="王 玉虎" w:date="2020-09-04T15:51:00Z">
              <w:r>
                <w:rPr>
                  <w:rFonts w:hint="eastAsia" w:ascii="Times New Roman" w:hAnsi="Times New Roman" w:eastAsiaTheme="minorEastAsia"/>
                  <w:szCs w:val="18"/>
                </w:rPr>
                <w:t>等</w:t>
              </w:r>
            </w:ins>
            <w:ins w:id="135" w:author="王 玉虎" w:date="2020-09-04T15:52:00Z">
              <w:r>
                <w:rPr>
                  <w:rFonts w:hint="eastAsia" w:ascii="Times New Roman" w:hAnsi="Times New Roman" w:eastAsiaTheme="minorEastAsia"/>
                  <w:szCs w:val="18"/>
                </w:rPr>
                <w:t>的产生</w:t>
              </w:r>
            </w:ins>
            <w:ins w:id="136" w:author="王 玉虎" w:date="2020-09-04T15:52:00Z">
              <w:del w:id="137" w:author="521" w:date="2020-09-23T09:24:56Z">
                <w:r>
                  <w:rPr>
                    <w:rFonts w:hint="eastAsia" w:ascii="Times New Roman" w:hAnsi="Times New Roman" w:eastAsiaTheme="minorEastAsia"/>
                    <w:szCs w:val="18"/>
                  </w:rPr>
                  <w:delText>。</w:delText>
                </w:r>
              </w:del>
            </w:ins>
            <w:del w:id="138" w:author="王 玉虎" w:date="2020-09-04T15:49: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color w:val="000000" w:themeColor="text1"/>
                <w:kern w:val="0"/>
                <w:sz w:val="18"/>
                <w:szCs w:val="18"/>
              </w:rPr>
            </w:pPr>
            <w:r>
              <w:rPr>
                <w:rFonts w:hint="eastAsia" w:ascii="宋体"/>
                <w:bCs/>
                <w:color w:val="000000" w:themeColor="text1"/>
                <w:kern w:val="0"/>
                <w:sz w:val="18"/>
                <w:szCs w:val="18"/>
              </w:rPr>
              <w:t>B5.2.4</w:t>
            </w:r>
          </w:p>
        </w:tc>
        <w:tc>
          <w:tcPr>
            <w:tcW w:w="4005" w:type="dxa"/>
            <w:shd w:val="clear" w:color="auto" w:fill="auto"/>
          </w:tcPr>
          <w:p>
            <w:pPr>
              <w:jc w:val="left"/>
              <w:rPr>
                <w:rFonts w:ascii="宋体"/>
                <w:bCs/>
                <w:color w:val="000000" w:themeColor="text1"/>
                <w:kern w:val="0"/>
                <w:sz w:val="18"/>
                <w:szCs w:val="18"/>
              </w:rPr>
            </w:pPr>
            <w:r>
              <w:rPr>
                <w:rFonts w:hint="eastAsia" w:ascii="宋体"/>
                <w:bCs/>
                <w:color w:val="000000" w:themeColor="text1"/>
                <w:kern w:val="0"/>
                <w:sz w:val="18"/>
                <w:szCs w:val="18"/>
              </w:rPr>
              <w:t>正常使用时可能与材料、液体和气体接触而产生的风险。</w:t>
            </w:r>
          </w:p>
        </w:tc>
        <w:tc>
          <w:tcPr>
            <w:tcW w:w="690" w:type="dxa"/>
            <w:shd w:val="clear" w:color="auto" w:fill="auto"/>
          </w:tcPr>
          <w:p>
            <w:pPr>
              <w:pStyle w:val="42"/>
              <w:jc w:val="left"/>
              <w:rPr>
                <w:rFonts w:ascii="宋体"/>
                <w:bCs/>
                <w:color w:val="000000" w:themeColor="text1"/>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color w:val="000000" w:themeColor="text1"/>
                <w:szCs w:val="18"/>
              </w:rPr>
            </w:pPr>
            <w:del w:id="139" w:author="王 玉虎" w:date="2020-09-04T16:10:00Z">
              <w:r>
                <w:rPr>
                  <w:rFonts w:ascii="Times New Roman" w:hAnsi="Times New Roman" w:eastAsiaTheme="minorEastAsia"/>
                  <w:szCs w:val="18"/>
                </w:rPr>
                <w:delText>不适用</w:delText>
              </w:r>
            </w:del>
            <w:ins w:id="140"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color w:val="000000" w:themeColor="text1"/>
                <w:szCs w:val="18"/>
              </w:rPr>
            </w:pPr>
            <w:ins w:id="141" w:author="王 玉虎" w:date="2020-09-04T15:58:00Z">
              <w:r>
                <w:rPr>
                  <w:rFonts w:hint="eastAsia" w:ascii="Times New Roman" w:hAnsi="Times New Roman" w:eastAsiaTheme="minorEastAsia"/>
                  <w:szCs w:val="18"/>
                </w:rPr>
                <w:t>本产品为医疗器械软件，与气体和液体</w:t>
              </w:r>
            </w:ins>
            <w:ins w:id="142" w:author="王 玉虎" w:date="2020-09-04T15:59:00Z">
              <w:r>
                <w:rPr>
                  <w:rFonts w:hint="eastAsia" w:ascii="Times New Roman" w:hAnsi="Times New Roman" w:eastAsiaTheme="minorEastAsia"/>
                  <w:szCs w:val="18"/>
                </w:rPr>
                <w:t>接触时无风险</w:t>
              </w:r>
            </w:ins>
            <w:ins w:id="143" w:author="王 玉虎" w:date="2020-09-04T15:59:00Z">
              <w:del w:id="144" w:author="521" w:date="2020-09-23T09:25:00Z">
                <w:r>
                  <w:rPr>
                    <w:rFonts w:hint="eastAsia" w:ascii="Times New Roman" w:hAnsi="Times New Roman" w:eastAsiaTheme="minorEastAsia"/>
                    <w:szCs w:val="18"/>
                  </w:rPr>
                  <w:delText>。</w:delText>
                </w:r>
              </w:del>
            </w:ins>
            <w:del w:id="145" w:author="王 玉虎" w:date="2020-09-04T15:56: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B5.2.5</w:t>
            </w:r>
          </w:p>
        </w:tc>
        <w:tc>
          <w:tcPr>
            <w:tcW w:w="4005" w:type="dxa"/>
            <w:shd w:val="clear" w:color="auto" w:fill="auto"/>
            <w:vAlign w:val="center"/>
          </w:tcPr>
          <w:p>
            <w:pPr>
              <w:rPr>
                <w:rFonts w:ascii="宋体"/>
                <w:bCs/>
                <w:kern w:val="0"/>
                <w:sz w:val="18"/>
                <w:szCs w:val="18"/>
              </w:rPr>
            </w:pPr>
            <w:r>
              <w:rPr>
                <w:rFonts w:hint="eastAsia" w:ascii="宋体"/>
                <w:bCs/>
                <w:kern w:val="0"/>
                <w:sz w:val="18"/>
                <w:szCs w:val="18"/>
              </w:rPr>
              <w:t>软件及其运行环境的兼容性造成的风险。</w:t>
            </w:r>
          </w:p>
        </w:tc>
        <w:tc>
          <w:tcPr>
            <w:tcW w:w="690" w:type="dxa"/>
            <w:shd w:val="clear" w:color="auto" w:fill="auto"/>
          </w:tcPr>
          <w:p>
            <w:pPr>
              <w:jc w:val="left"/>
              <w:rPr>
                <w:rFonts w:ascii="宋体"/>
                <w:bCs/>
                <w:kern w:val="0"/>
                <w:sz w:val="18"/>
                <w:szCs w:val="18"/>
              </w:rPr>
            </w:pPr>
            <w:r>
              <w:rPr>
                <w:rFonts w:hint="eastAsia" w:ascii="宋体"/>
                <w:bCs/>
                <w:kern w:val="0"/>
                <w:sz w:val="18"/>
                <w:szCs w:val="18"/>
              </w:rPr>
              <w:t>是</w:t>
            </w:r>
          </w:p>
        </w:tc>
        <w:tc>
          <w:tcPr>
            <w:tcW w:w="2280" w:type="dxa"/>
            <w:shd w:val="clear" w:color="auto" w:fill="auto"/>
          </w:tcPr>
          <w:p>
            <w:pPr>
              <w:pStyle w:val="42"/>
              <w:jc w:val="left"/>
              <w:rPr>
                <w:rFonts w:ascii="宋体"/>
                <w:bCs/>
                <w:szCs w:val="18"/>
              </w:rPr>
            </w:pPr>
            <w:r>
              <w:rPr>
                <w:rFonts w:hint="eastAsia" w:ascii="宋体" w:hAnsi="宋体" w:cs="Arial Unicode MS"/>
                <w:bCs/>
                <w:szCs w:val="21"/>
              </w:rPr>
              <w:t>YY/T 0664-2008医疗器械软件 软件生存周期过程</w:t>
            </w:r>
          </w:p>
          <w:p>
            <w:pPr>
              <w:pStyle w:val="42"/>
              <w:jc w:val="left"/>
              <w:rPr>
                <w:rFonts w:asciiTheme="minorEastAsia" w:hAnsiTheme="minorEastAsia" w:eastAsiaTheme="minorEastAsia"/>
                <w:bCs/>
                <w:szCs w:val="18"/>
              </w:rPr>
            </w:pPr>
            <w:r>
              <w:rPr>
                <w:rFonts w:hint="eastAsia" w:ascii="宋体"/>
                <w:bCs/>
                <w:szCs w:val="18"/>
              </w:rPr>
              <w:t>YY/T 0316</w:t>
            </w:r>
            <w:r>
              <w:rPr>
                <w:rFonts w:ascii="宋体"/>
                <w:bCs/>
                <w:szCs w:val="18"/>
              </w:rPr>
              <w:t>-20</w:t>
            </w:r>
            <w:r>
              <w:rPr>
                <w:rFonts w:hint="eastAsia" w:ascii="宋体"/>
                <w:bCs/>
                <w:szCs w:val="18"/>
              </w:rPr>
              <w:t>16</w:t>
            </w:r>
            <w:r>
              <w:fldChar w:fldCharType="begin"/>
            </w:r>
            <w:r>
              <w:instrText xml:space="preserve"> HYPERLINK "http://wenku.baidu.com/view/f1a5a06ab84ae45c3b358cb2.html" \t "_blank" </w:instrText>
            </w:r>
            <w:r>
              <w:fldChar w:fldCharType="separate"/>
            </w:r>
            <w:r>
              <w:rPr>
                <w:rStyle w:val="23"/>
                <w:rFonts w:cs="Arial" w:asciiTheme="minorEastAsia" w:hAnsiTheme="minorEastAsia" w:eastAsiaTheme="minorEastAsia"/>
                <w:bCs/>
                <w:color w:val="auto"/>
                <w:szCs w:val="18"/>
                <w:u w:val="none"/>
              </w:rPr>
              <w:t>医疗器械 风险管理对医疗器械的应用</w:t>
            </w:r>
            <w:r>
              <w:rPr>
                <w:rStyle w:val="23"/>
                <w:rFonts w:cs="Arial" w:asciiTheme="minorEastAsia" w:hAnsiTheme="minorEastAsia" w:eastAsiaTheme="minorEastAsia"/>
                <w:bCs/>
                <w:color w:val="auto"/>
                <w:szCs w:val="18"/>
                <w:u w:val="none"/>
              </w:rPr>
              <w:fldChar w:fldCharType="end"/>
            </w:r>
          </w:p>
        </w:tc>
        <w:tc>
          <w:tcPr>
            <w:tcW w:w="2123" w:type="dxa"/>
            <w:shd w:val="clear" w:color="auto" w:fill="auto"/>
          </w:tcPr>
          <w:p>
            <w:pPr>
              <w:pStyle w:val="42"/>
              <w:numPr>
                <w:ilvl w:val="0"/>
                <w:numId w:val="2"/>
              </w:numPr>
              <w:jc w:val="left"/>
              <w:rPr>
                <w:rFonts w:ascii="宋体"/>
                <w:bCs/>
                <w:szCs w:val="18"/>
              </w:rPr>
            </w:pPr>
            <w:r>
              <w:rPr>
                <w:rFonts w:hint="eastAsia" w:ascii="宋体"/>
                <w:bCs/>
                <w:szCs w:val="18"/>
              </w:rPr>
              <w:t>研究资料</w:t>
            </w:r>
          </w:p>
          <w:p>
            <w:pPr>
              <w:pStyle w:val="42"/>
              <w:jc w:val="left"/>
              <w:rPr>
                <w:rFonts w:ascii="宋体"/>
                <w:bCs/>
                <w:szCs w:val="18"/>
              </w:rPr>
            </w:pPr>
            <w:r>
              <w:rPr>
                <w:rFonts w:hint="eastAsia" w:ascii="宋体"/>
                <w:bCs/>
                <w:szCs w:val="18"/>
              </w:rPr>
              <w:t>8、产品</w:t>
            </w:r>
            <w:r>
              <w:rPr>
                <w:rFonts w:ascii="宋体"/>
                <w:bCs/>
                <w:szCs w:val="18"/>
              </w:rPr>
              <w:t>风险分析资料</w:t>
            </w:r>
            <w:r>
              <w:rPr>
                <w:rFonts w:hint="eastAsia" w:ascii="宋体"/>
                <w:bCs/>
                <w:szCs w:val="18"/>
              </w:rPr>
              <w:t xml:space="preserve"> 第</w:t>
            </w:r>
            <w:del w:id="146" w:author="521" w:date="2020-09-19T11:10:25Z">
              <w:r>
                <w:rPr>
                  <w:rFonts w:hint="default" w:ascii="宋体"/>
                  <w:bCs/>
                  <w:szCs w:val="18"/>
                  <w:lang w:val="en-US"/>
                </w:rPr>
                <w:delText>6</w:delText>
              </w:r>
            </w:del>
            <w:ins w:id="147" w:author="521" w:date="2020-09-19T11:10:25Z">
              <w:r>
                <w:rPr>
                  <w:rFonts w:hint="eastAsia" w:ascii="宋体"/>
                  <w:bCs/>
                  <w:szCs w:val="18"/>
                  <w:lang w:val="en-US" w:eastAsia="zh-CN"/>
                </w:rPr>
                <w:t>7</w:t>
              </w:r>
            </w:ins>
            <w:r>
              <w:rPr>
                <w:rFonts w:hint="eastAsia" w:ascii="宋体"/>
                <w:bCs/>
                <w:szCs w:val="18"/>
              </w:rPr>
              <w:t xml:space="preserve">页“3 </w:t>
            </w:r>
            <w:r>
              <w:rPr>
                <w:rFonts w:hint="eastAsia" w:ascii="宋体" w:hAnsi="宋体"/>
                <w:bCs/>
              </w:rPr>
              <w:t>风险分析、风险评价、风险控制和剩余风险评价</w:t>
            </w:r>
            <w:r>
              <w:rPr>
                <w:rFonts w:ascii="宋体" w:hAnsi="宋体"/>
                <w:bCs/>
              </w:rPr>
              <w:t>结果</w:t>
            </w:r>
            <w:r>
              <w:rPr>
                <w:rFonts w:hint="eastAsia" w:ascii="宋体"/>
                <w:bCs/>
                <w:szCs w:val="18"/>
              </w:rPr>
              <w:t>”</w:t>
            </w:r>
          </w:p>
          <w:p>
            <w:pPr>
              <w:pStyle w:val="42"/>
              <w:jc w:val="left"/>
              <w:rPr>
                <w:rFonts w:ascii="宋体"/>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B5.2.6</w:t>
            </w:r>
          </w:p>
        </w:tc>
        <w:tc>
          <w:tcPr>
            <w:tcW w:w="4005" w:type="dxa"/>
            <w:shd w:val="clear" w:color="auto" w:fill="auto"/>
            <w:vAlign w:val="center"/>
          </w:tcPr>
          <w:p>
            <w:pPr>
              <w:rPr>
                <w:rFonts w:ascii="宋体"/>
                <w:bCs/>
                <w:kern w:val="0"/>
                <w:sz w:val="18"/>
                <w:szCs w:val="18"/>
              </w:rPr>
            </w:pPr>
            <w:r>
              <w:rPr>
                <w:rFonts w:hint="eastAsia" w:ascii="宋体"/>
                <w:bCs/>
                <w:kern w:val="0"/>
                <w:sz w:val="18"/>
                <w:szCs w:val="18"/>
              </w:rPr>
              <w:t>物质意外进入的风险。</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color w:val="000000" w:themeColor="text1"/>
                <w:szCs w:val="18"/>
              </w:rPr>
            </w:pPr>
            <w:del w:id="148" w:author="王 玉虎" w:date="2020-09-04T16:10:00Z">
              <w:r>
                <w:rPr>
                  <w:rFonts w:ascii="Times New Roman" w:hAnsi="Times New Roman" w:eastAsiaTheme="minorEastAsia"/>
                  <w:szCs w:val="18"/>
                </w:rPr>
                <w:delText>不适用</w:delText>
              </w:r>
            </w:del>
            <w:ins w:id="149"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szCs w:val="18"/>
              </w:rPr>
            </w:pPr>
            <w:ins w:id="150" w:author="王 玉虎" w:date="2020-09-04T15:59:00Z">
              <w:r>
                <w:rPr>
                  <w:rFonts w:hint="eastAsia" w:ascii="Times New Roman" w:hAnsi="Times New Roman" w:eastAsiaTheme="minorEastAsia"/>
                  <w:szCs w:val="18"/>
                </w:rPr>
                <w:t>本产品为医疗器械软件，无物质意外进入的风险</w:t>
              </w:r>
            </w:ins>
            <w:ins w:id="151" w:author="王 玉虎" w:date="2020-09-04T15:59:00Z">
              <w:del w:id="152" w:author="521" w:date="2020-09-23T09:25:06Z">
                <w:r>
                  <w:rPr>
                    <w:rFonts w:hint="eastAsia" w:ascii="Times New Roman" w:hAnsi="Times New Roman" w:eastAsiaTheme="minorEastAsia"/>
                    <w:szCs w:val="18"/>
                  </w:rPr>
                  <w:delText>。</w:delText>
                </w:r>
              </w:del>
            </w:ins>
            <w:del w:id="153" w:author="王 玉虎" w:date="2020-09-04T15:59: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B5.2.7</w:t>
            </w:r>
          </w:p>
        </w:tc>
        <w:tc>
          <w:tcPr>
            <w:tcW w:w="4005" w:type="dxa"/>
            <w:shd w:val="clear" w:color="auto" w:fill="auto"/>
          </w:tcPr>
          <w:p>
            <w:pPr>
              <w:jc w:val="left"/>
              <w:rPr>
                <w:rFonts w:ascii="宋体"/>
                <w:bCs/>
                <w:kern w:val="0"/>
                <w:sz w:val="18"/>
                <w:szCs w:val="18"/>
              </w:rPr>
            </w:pPr>
            <w:r>
              <w:rPr>
                <w:rFonts w:hint="eastAsia" w:ascii="宋体"/>
                <w:bCs/>
                <w:kern w:val="0"/>
                <w:sz w:val="18"/>
                <w:szCs w:val="18"/>
              </w:rPr>
              <w:t>临床使用中与其他医疗器械共同使用的产品，其相互干扰的风险。</w:t>
            </w:r>
          </w:p>
        </w:tc>
        <w:tc>
          <w:tcPr>
            <w:tcW w:w="690" w:type="dxa"/>
            <w:shd w:val="clear" w:color="auto" w:fill="auto"/>
          </w:tcPr>
          <w:p>
            <w:pPr>
              <w:jc w:val="left"/>
              <w:rPr>
                <w:rFonts w:ascii="宋体"/>
                <w:bCs/>
                <w:kern w:val="0"/>
                <w:sz w:val="18"/>
                <w:szCs w:val="18"/>
              </w:rPr>
            </w:pPr>
            <w:r>
              <w:rPr>
                <w:rFonts w:hint="eastAsia" w:ascii="宋体"/>
                <w:bCs/>
                <w:kern w:val="0"/>
                <w:sz w:val="18"/>
                <w:szCs w:val="18"/>
              </w:rPr>
              <w:t>是</w:t>
            </w:r>
          </w:p>
        </w:tc>
        <w:tc>
          <w:tcPr>
            <w:tcW w:w="2280" w:type="dxa"/>
            <w:shd w:val="clear" w:color="auto" w:fill="auto"/>
          </w:tcPr>
          <w:p>
            <w:pPr>
              <w:pStyle w:val="42"/>
              <w:jc w:val="left"/>
              <w:rPr>
                <w:rFonts w:ascii="宋体"/>
                <w:bCs/>
                <w:szCs w:val="18"/>
              </w:rPr>
            </w:pPr>
            <w:r>
              <w:rPr>
                <w:rFonts w:hint="eastAsia" w:ascii="宋体" w:eastAsiaTheme="minorEastAsia"/>
                <w:bCs/>
                <w:szCs w:val="18"/>
              </w:rPr>
              <w:t>YY/T</w:t>
            </w:r>
            <w:r>
              <w:rPr>
                <w:rFonts w:ascii="宋体" w:eastAsiaTheme="minorEastAsia"/>
                <w:bCs/>
                <w:szCs w:val="18"/>
              </w:rPr>
              <w:t xml:space="preserve"> </w:t>
            </w:r>
            <w:r>
              <w:rPr>
                <w:rFonts w:hint="eastAsia" w:ascii="宋体" w:eastAsiaTheme="minorEastAsia"/>
                <w:bCs/>
                <w:szCs w:val="18"/>
              </w:rPr>
              <w:t>0316-2016</w:t>
            </w:r>
            <w:r>
              <w:rPr>
                <w:rFonts w:cs="Arial" w:asciiTheme="minorEastAsia" w:hAnsiTheme="minorEastAsia" w:eastAsiaTheme="minorEastAsia"/>
                <w:bCs/>
                <w:szCs w:val="18"/>
              </w:rPr>
              <w:t>医疗器械 风险管理对医疗器械的应用</w:t>
            </w:r>
          </w:p>
        </w:tc>
        <w:tc>
          <w:tcPr>
            <w:tcW w:w="2123" w:type="dxa"/>
            <w:shd w:val="clear" w:color="auto" w:fill="auto"/>
          </w:tcPr>
          <w:p>
            <w:pPr>
              <w:pStyle w:val="42"/>
              <w:jc w:val="left"/>
              <w:rPr>
                <w:rFonts w:ascii="宋体"/>
                <w:bCs/>
                <w:szCs w:val="18"/>
              </w:rPr>
            </w:pPr>
            <w:r>
              <w:rPr>
                <w:rFonts w:hint="eastAsia" w:ascii="宋体"/>
                <w:bCs/>
                <w:szCs w:val="18"/>
              </w:rPr>
              <w:t>8、产品</w:t>
            </w:r>
            <w:r>
              <w:rPr>
                <w:rFonts w:ascii="宋体"/>
                <w:bCs/>
                <w:szCs w:val="18"/>
              </w:rPr>
              <w:t>风险分析资料</w:t>
            </w:r>
            <w:r>
              <w:rPr>
                <w:rFonts w:hint="eastAsia" w:ascii="宋体"/>
                <w:bCs/>
                <w:szCs w:val="18"/>
              </w:rPr>
              <w:t xml:space="preserve"> 第</w:t>
            </w:r>
            <w:del w:id="154" w:author="521" w:date="2020-09-19T11:10:27Z">
              <w:r>
                <w:rPr>
                  <w:rFonts w:hint="default" w:ascii="宋体"/>
                  <w:bCs/>
                  <w:szCs w:val="18"/>
                  <w:lang w:val="en-US"/>
                </w:rPr>
                <w:delText>6</w:delText>
              </w:r>
            </w:del>
            <w:ins w:id="155" w:author="521" w:date="2020-09-19T11:10:27Z">
              <w:r>
                <w:rPr>
                  <w:rFonts w:hint="eastAsia" w:ascii="宋体"/>
                  <w:bCs/>
                  <w:szCs w:val="18"/>
                  <w:lang w:val="en-US" w:eastAsia="zh-CN"/>
                </w:rPr>
                <w:t>7</w:t>
              </w:r>
            </w:ins>
            <w:r>
              <w:rPr>
                <w:rFonts w:hint="eastAsia" w:ascii="宋体"/>
                <w:bCs/>
                <w:szCs w:val="18"/>
              </w:rPr>
              <w:t>页“3 风险分析、风险评价、风险控制和剩余风险评价结果”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B5.2.8</w:t>
            </w:r>
          </w:p>
        </w:tc>
        <w:tc>
          <w:tcPr>
            <w:tcW w:w="4005" w:type="dxa"/>
            <w:shd w:val="clear" w:color="auto" w:fill="auto"/>
          </w:tcPr>
          <w:p>
            <w:pPr>
              <w:jc w:val="left"/>
              <w:rPr>
                <w:rFonts w:ascii="宋体"/>
                <w:bCs/>
                <w:kern w:val="0"/>
                <w:sz w:val="18"/>
                <w:szCs w:val="18"/>
              </w:rPr>
            </w:pPr>
            <w:r>
              <w:rPr>
                <w:rFonts w:hint="eastAsia" w:ascii="宋体"/>
                <w:bCs/>
                <w:kern w:val="0"/>
                <w:sz w:val="18"/>
                <w:szCs w:val="18"/>
              </w:rPr>
              <w:t>不能维护或校准（如植入产品）的医疗器械因材料老化、测量或控制精度减少引起的风险。</w:t>
            </w:r>
          </w:p>
        </w:tc>
        <w:tc>
          <w:tcPr>
            <w:tcW w:w="690" w:type="dxa"/>
            <w:shd w:val="clear" w:color="auto" w:fill="auto"/>
          </w:tcPr>
          <w:p>
            <w:pPr>
              <w:jc w:val="left"/>
              <w:rPr>
                <w:rFonts w:ascii="宋体" w:hAnsi="宋体"/>
                <w:bCs/>
                <w:kern w:val="0"/>
                <w:sz w:val="18"/>
                <w:szCs w:val="18"/>
              </w:rPr>
            </w:pPr>
            <w:r>
              <w:rPr>
                <w:rFonts w:eastAsiaTheme="minorEastAsia"/>
                <w:kern w:val="0"/>
                <w:sz w:val="18"/>
                <w:szCs w:val="18"/>
              </w:rPr>
              <w:t>否</w:t>
            </w:r>
          </w:p>
        </w:tc>
        <w:tc>
          <w:tcPr>
            <w:tcW w:w="2280" w:type="dxa"/>
            <w:shd w:val="clear" w:color="auto" w:fill="auto"/>
          </w:tcPr>
          <w:p>
            <w:pPr>
              <w:pStyle w:val="42"/>
              <w:jc w:val="left"/>
              <w:rPr>
                <w:rFonts w:ascii="宋体" w:hAnsi="宋体"/>
                <w:bCs/>
                <w:szCs w:val="18"/>
              </w:rPr>
            </w:pPr>
            <w:del w:id="156" w:author="王 玉虎" w:date="2020-09-04T16:10:00Z">
              <w:r>
                <w:rPr>
                  <w:rFonts w:ascii="Times New Roman" w:hAnsi="Times New Roman" w:eastAsiaTheme="minorEastAsia"/>
                  <w:szCs w:val="18"/>
                </w:rPr>
                <w:delText>不适用</w:delText>
              </w:r>
            </w:del>
            <w:ins w:id="157"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hAnsi="宋体"/>
                <w:bCs/>
                <w:szCs w:val="18"/>
              </w:rPr>
            </w:pPr>
            <w:ins w:id="158" w:author="王 玉虎" w:date="2020-09-04T16:00:00Z">
              <w:r>
                <w:rPr>
                  <w:rFonts w:hint="eastAsia" w:ascii="Times New Roman" w:hAnsi="Times New Roman" w:eastAsiaTheme="minorEastAsia"/>
                  <w:szCs w:val="18"/>
                </w:rPr>
                <w:t>本产品为医疗器械软件，</w:t>
              </w:r>
            </w:ins>
            <w:ins w:id="159" w:author="王 玉虎" w:date="2020-09-04T16:00:00Z">
              <w:del w:id="160" w:author="小多" w:date="2020-09-16T16:20:56Z">
                <w:r>
                  <w:rPr>
                    <w:rFonts w:hint="default" w:ascii="Times New Roman" w:hAnsi="Times New Roman" w:eastAsiaTheme="minorEastAsia"/>
                    <w:szCs w:val="18"/>
                    <w:lang w:val="en-US"/>
                  </w:rPr>
                  <w:delText>无</w:delText>
                </w:r>
              </w:del>
            </w:ins>
            <w:ins w:id="161" w:author="王 玉虎" w:date="2020-09-04T16:01:00Z">
              <w:del w:id="162" w:author="小多" w:date="2020-09-16T16:20:56Z">
                <w:r>
                  <w:rPr>
                    <w:rFonts w:hint="default" w:ascii="Times New Roman" w:hAnsi="Times New Roman" w:eastAsiaTheme="minorEastAsia"/>
                    <w:szCs w:val="18"/>
                    <w:lang w:val="en-US"/>
                  </w:rPr>
                  <w:delText>需</w:delText>
                </w:r>
              </w:del>
            </w:ins>
            <w:ins w:id="163" w:author="王 玉虎" w:date="2020-09-04T16:00:00Z">
              <w:del w:id="164" w:author="小多" w:date="2020-09-16T16:20:56Z">
                <w:r>
                  <w:rPr>
                    <w:rFonts w:hint="default" w:ascii="Times New Roman" w:hAnsi="Times New Roman" w:eastAsiaTheme="minorEastAsia"/>
                    <w:szCs w:val="18"/>
                    <w:lang w:val="en-US"/>
                  </w:rPr>
                  <w:delText>维护和校准</w:delText>
                </w:r>
              </w:del>
            </w:ins>
            <w:ins w:id="165" w:author="小多" w:date="2020-09-16T16:21:06Z">
              <w:r>
                <w:rPr>
                  <w:rFonts w:hint="eastAsia" w:ascii="Times New Roman" w:hAnsi="Times New Roman" w:eastAsiaTheme="minorEastAsia"/>
                  <w:szCs w:val="18"/>
                  <w:lang w:val="en-US" w:eastAsia="zh-CN"/>
                </w:rPr>
                <w:t>无</w:t>
              </w:r>
            </w:ins>
            <w:ins w:id="166" w:author="小多" w:date="2020-09-16T16:21:08Z">
              <w:r>
                <w:rPr>
                  <w:rFonts w:hint="eastAsia" w:ascii="Times New Roman" w:hAnsi="Times New Roman" w:eastAsiaTheme="minorEastAsia"/>
                  <w:szCs w:val="18"/>
                  <w:lang w:val="en-US" w:eastAsia="zh-CN"/>
                </w:rPr>
                <w:t>此类</w:t>
              </w:r>
            </w:ins>
            <w:ins w:id="167" w:author="小多" w:date="2020-09-16T16:21:13Z">
              <w:r>
                <w:rPr>
                  <w:rFonts w:hint="eastAsia" w:ascii="Times New Roman" w:hAnsi="Times New Roman" w:eastAsiaTheme="minorEastAsia"/>
                  <w:szCs w:val="18"/>
                  <w:lang w:val="en-US" w:eastAsia="zh-CN"/>
                </w:rPr>
                <w:t>风险</w:t>
              </w:r>
            </w:ins>
            <w:ins w:id="168" w:author="小多" w:date="2020-09-16T16:21:15Z">
              <w:r>
                <w:rPr>
                  <w:rFonts w:hint="eastAsia" w:ascii="Times New Roman" w:hAnsi="Times New Roman" w:eastAsiaTheme="minorEastAsia"/>
                  <w:szCs w:val="18"/>
                  <w:lang w:val="en-US" w:eastAsia="zh-CN"/>
                </w:rPr>
                <w:t>产生</w:t>
              </w:r>
            </w:ins>
            <w:ins w:id="169" w:author="王 玉虎" w:date="2020-09-04T16:01:00Z">
              <w:del w:id="170" w:author="521" w:date="2020-09-23T09:25:14Z">
                <w:r>
                  <w:rPr>
                    <w:rFonts w:hint="eastAsia" w:ascii="Times New Roman" w:hAnsi="Times New Roman" w:eastAsiaTheme="minorEastAsia"/>
                    <w:szCs w:val="18"/>
                  </w:rPr>
                  <w:delText>。</w:delText>
                </w:r>
              </w:del>
            </w:ins>
            <w:del w:id="171" w:author="王 玉虎" w:date="2020-09-04T16:00: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B5.3</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医疗器械的设计和生产应尽可能地减少在正常使用及单一故障状态下燃烧和爆炸的风险。尤其是在预期使用时，暴露于可燃物、致燃物或与可燃物、致燃物联合使用的医疗器械。</w:t>
            </w:r>
          </w:p>
        </w:tc>
        <w:tc>
          <w:tcPr>
            <w:tcW w:w="690" w:type="dxa"/>
            <w:shd w:val="clear" w:color="auto" w:fill="auto"/>
          </w:tcPr>
          <w:p>
            <w:pPr>
              <w:jc w:val="left"/>
              <w:rPr>
                <w:rFonts w:ascii="宋体"/>
                <w:bCs/>
                <w:szCs w:val="18"/>
              </w:rPr>
            </w:pPr>
            <w:r>
              <w:rPr>
                <w:rFonts w:eastAsiaTheme="minorEastAsia"/>
                <w:kern w:val="0"/>
                <w:sz w:val="18"/>
                <w:szCs w:val="18"/>
              </w:rPr>
              <w:t>否</w:t>
            </w:r>
          </w:p>
        </w:tc>
        <w:tc>
          <w:tcPr>
            <w:tcW w:w="2280" w:type="dxa"/>
            <w:shd w:val="clear" w:color="auto" w:fill="auto"/>
          </w:tcPr>
          <w:p>
            <w:pPr>
              <w:pStyle w:val="42"/>
              <w:jc w:val="left"/>
              <w:rPr>
                <w:rFonts w:ascii="宋体"/>
                <w:bCs/>
                <w:szCs w:val="18"/>
              </w:rPr>
            </w:pPr>
            <w:del w:id="172" w:author="王 玉虎" w:date="2020-09-04T16:10:00Z">
              <w:r>
                <w:rPr>
                  <w:rFonts w:ascii="Times New Roman" w:hAnsi="Times New Roman" w:eastAsiaTheme="minorEastAsia"/>
                  <w:szCs w:val="18"/>
                </w:rPr>
                <w:delText>不适用</w:delText>
              </w:r>
            </w:del>
            <w:ins w:id="173"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szCs w:val="18"/>
                <w:highlight w:val="yellow"/>
              </w:rPr>
            </w:pPr>
            <w:ins w:id="174" w:author="王 玉虎" w:date="2020-09-04T16:01:00Z">
              <w:r>
                <w:rPr>
                  <w:rFonts w:hint="eastAsia" w:ascii="Times New Roman" w:hAnsi="Times New Roman" w:eastAsiaTheme="minorEastAsia"/>
                  <w:szCs w:val="18"/>
                </w:rPr>
                <w:t>本产品为医疗器械软件，</w:t>
              </w:r>
            </w:ins>
            <w:ins w:id="175" w:author="王 玉虎" w:date="2020-09-04T16:02:00Z">
              <w:r>
                <w:rPr>
                  <w:rFonts w:hint="eastAsia" w:ascii="Times New Roman" w:hAnsi="Times New Roman" w:eastAsiaTheme="minorEastAsia"/>
                  <w:szCs w:val="18"/>
                </w:rPr>
                <w:t>不产生燃烧和爆炸</w:t>
              </w:r>
            </w:ins>
            <w:ins w:id="176" w:author="王 玉虎" w:date="2020-09-04T16:02:00Z">
              <w:del w:id="177" w:author="521" w:date="2020-09-23T09:25:16Z">
                <w:r>
                  <w:rPr>
                    <w:rFonts w:hint="eastAsia" w:ascii="Times New Roman" w:hAnsi="Times New Roman" w:eastAsiaTheme="minorEastAsia"/>
                    <w:szCs w:val="18"/>
                  </w:rPr>
                  <w:delText>。</w:delText>
                </w:r>
              </w:del>
            </w:ins>
            <w:del w:id="178" w:author="王 玉虎" w:date="2020-09-04T16:01: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B5.4</w:t>
            </w:r>
          </w:p>
        </w:tc>
        <w:tc>
          <w:tcPr>
            <w:tcW w:w="4005" w:type="dxa"/>
            <w:shd w:val="clear" w:color="auto" w:fill="auto"/>
          </w:tcPr>
          <w:p>
            <w:pPr>
              <w:jc w:val="left"/>
              <w:rPr>
                <w:rFonts w:ascii="宋体"/>
                <w:bCs/>
                <w:kern w:val="0"/>
                <w:sz w:val="18"/>
                <w:szCs w:val="18"/>
              </w:rPr>
            </w:pPr>
            <w:r>
              <w:rPr>
                <w:rFonts w:hint="eastAsia" w:ascii="宋体"/>
                <w:bCs/>
                <w:kern w:val="0"/>
                <w:sz w:val="18"/>
                <w:szCs w:val="18"/>
              </w:rPr>
              <w:t>须进行调整、校准和维护的医疗器械的设计和生产应保证其相应过程安全进行。</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是</w:t>
            </w:r>
          </w:p>
        </w:tc>
        <w:tc>
          <w:tcPr>
            <w:tcW w:w="2280" w:type="dxa"/>
            <w:shd w:val="clear" w:color="auto" w:fill="auto"/>
          </w:tcPr>
          <w:p>
            <w:pPr>
              <w:pStyle w:val="42"/>
              <w:jc w:val="left"/>
              <w:rPr>
                <w:rFonts w:ascii="宋体"/>
                <w:bCs/>
                <w:szCs w:val="18"/>
              </w:rPr>
            </w:pPr>
            <w:r>
              <w:rPr>
                <w:rFonts w:ascii="Times New Roman" w:hAnsi="Times New Roman" w:eastAsiaTheme="minorEastAsia"/>
                <w:szCs w:val="18"/>
              </w:rPr>
              <w:t>符合企业自定义的方法</w:t>
            </w:r>
          </w:p>
        </w:tc>
        <w:tc>
          <w:tcPr>
            <w:tcW w:w="2123" w:type="dxa"/>
            <w:shd w:val="clear" w:color="auto" w:fill="auto"/>
          </w:tcPr>
          <w:p>
            <w:pPr>
              <w:pStyle w:val="42"/>
              <w:jc w:val="left"/>
              <w:rPr>
                <w:rFonts w:ascii="宋体"/>
                <w:bCs/>
                <w:szCs w:val="18"/>
              </w:rPr>
            </w:pPr>
            <w:r>
              <w:rPr>
                <w:rFonts w:hint="eastAsia" w:ascii="宋体"/>
                <w:bCs/>
                <w:szCs w:val="18"/>
              </w:rPr>
              <w:t>8、产品</w:t>
            </w:r>
            <w:r>
              <w:rPr>
                <w:rFonts w:ascii="宋体"/>
                <w:bCs/>
                <w:szCs w:val="18"/>
              </w:rPr>
              <w:t>风险分析资料</w:t>
            </w:r>
            <w:r>
              <w:rPr>
                <w:rFonts w:hint="eastAsia" w:ascii="宋体"/>
                <w:bCs/>
                <w:szCs w:val="18"/>
              </w:rPr>
              <w:t xml:space="preserve"> 风险管理报告 第</w:t>
            </w:r>
            <w:del w:id="179" w:author="521" w:date="2020-09-19T11:10:34Z">
              <w:r>
                <w:rPr>
                  <w:rFonts w:hint="default" w:ascii="宋体"/>
                  <w:bCs/>
                  <w:szCs w:val="18"/>
                  <w:lang w:val="en-US"/>
                </w:rPr>
                <w:delText>7</w:delText>
              </w:r>
            </w:del>
            <w:ins w:id="180" w:author="521" w:date="2020-09-19T11:10:34Z">
              <w:r>
                <w:rPr>
                  <w:rFonts w:hint="eastAsia" w:ascii="宋体"/>
                  <w:bCs/>
                  <w:szCs w:val="18"/>
                  <w:lang w:val="en-US" w:eastAsia="zh-CN"/>
                </w:rPr>
                <w:t>8</w:t>
              </w:r>
            </w:ins>
            <w:r>
              <w:rPr>
                <w:rFonts w:hint="eastAsia" w:ascii="宋体"/>
                <w:bCs/>
                <w:szCs w:val="18"/>
              </w:rPr>
              <w:t>页“8 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B5.5</w:t>
            </w:r>
          </w:p>
        </w:tc>
        <w:tc>
          <w:tcPr>
            <w:tcW w:w="4005" w:type="dxa"/>
            <w:shd w:val="clear" w:color="auto" w:fill="auto"/>
            <w:vAlign w:val="center"/>
          </w:tcPr>
          <w:p>
            <w:pPr>
              <w:rPr>
                <w:rFonts w:ascii="宋体"/>
                <w:bCs/>
                <w:kern w:val="0"/>
                <w:sz w:val="18"/>
                <w:szCs w:val="18"/>
              </w:rPr>
            </w:pPr>
            <w:r>
              <w:rPr>
                <w:rFonts w:hint="eastAsia" w:ascii="宋体"/>
                <w:bCs/>
                <w:kern w:val="0"/>
                <w:sz w:val="18"/>
                <w:szCs w:val="18"/>
              </w:rPr>
              <w:t>医疗器械的设计和生产应有利于废物的安全处置。</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181" w:author="王 玉虎" w:date="2020-09-04T16:10:00Z">
              <w:r>
                <w:rPr>
                  <w:rFonts w:ascii="Times New Roman" w:hAnsi="Times New Roman" w:eastAsiaTheme="minorEastAsia"/>
                  <w:szCs w:val="18"/>
                </w:rPr>
                <w:delText>不适用</w:delText>
              </w:r>
            </w:del>
            <w:ins w:id="182"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szCs w:val="18"/>
              </w:rPr>
            </w:pPr>
            <w:ins w:id="183" w:author="王 玉虎" w:date="2020-09-04T16:02:00Z">
              <w:r>
                <w:rPr>
                  <w:rFonts w:hint="eastAsia" w:ascii="Times New Roman" w:hAnsi="Times New Roman" w:eastAsiaTheme="minorEastAsia"/>
                  <w:szCs w:val="18"/>
                </w:rPr>
                <w:t>本产品为医疗器械软件，</w:t>
              </w:r>
            </w:ins>
            <w:ins w:id="184" w:author="小多" w:date="2020-09-16T16:27:33Z">
              <w:r>
                <w:rPr>
                  <w:rFonts w:hint="eastAsia" w:ascii="Times New Roman" w:hAnsi="Times New Roman" w:eastAsiaTheme="minorEastAsia"/>
                  <w:szCs w:val="18"/>
                  <w:lang w:val="en-US" w:eastAsia="zh-CN"/>
                </w:rPr>
                <w:t>无</w:t>
              </w:r>
            </w:ins>
            <w:ins w:id="185" w:author="王 玉虎" w:date="2020-09-04T16:03:00Z">
              <w:r>
                <w:rPr>
                  <w:rFonts w:hint="eastAsia" w:ascii="Times New Roman" w:hAnsi="Times New Roman" w:eastAsiaTheme="minorEastAsia"/>
                  <w:szCs w:val="18"/>
                </w:rPr>
                <w:t>污染物的产生</w:t>
              </w:r>
            </w:ins>
            <w:ins w:id="186" w:author="王 玉虎" w:date="2020-09-04T16:03:00Z">
              <w:del w:id="187" w:author="521" w:date="2020-09-23T09:25:19Z">
                <w:r>
                  <w:rPr>
                    <w:rFonts w:hint="eastAsia" w:ascii="Times New Roman" w:hAnsi="Times New Roman" w:eastAsiaTheme="minorEastAsia"/>
                    <w:szCs w:val="18"/>
                  </w:rPr>
                  <w:delText>。</w:delText>
                </w:r>
              </w:del>
            </w:ins>
            <w:del w:id="188" w:author="王 玉虎" w:date="2020-09-04T16:02: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B6</w:t>
            </w:r>
          </w:p>
        </w:tc>
        <w:tc>
          <w:tcPr>
            <w:tcW w:w="9098" w:type="dxa"/>
            <w:gridSpan w:val="4"/>
            <w:shd w:val="clear" w:color="auto" w:fill="auto"/>
            <w:vAlign w:val="center"/>
          </w:tcPr>
          <w:p>
            <w:pPr>
              <w:rPr>
                <w:rFonts w:ascii="宋体"/>
                <w:bCs/>
                <w:kern w:val="0"/>
                <w:sz w:val="18"/>
                <w:szCs w:val="18"/>
              </w:rPr>
            </w:pPr>
            <w:r>
              <w:rPr>
                <w:rFonts w:hint="eastAsia" w:ascii="宋体"/>
                <w:bCs/>
                <w:kern w:val="0"/>
                <w:sz w:val="18"/>
                <w:szCs w:val="18"/>
              </w:rPr>
              <w:t>有诊断或测量功能的医疗器械产品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B6.1</w:t>
            </w:r>
          </w:p>
        </w:tc>
        <w:tc>
          <w:tcPr>
            <w:tcW w:w="4005" w:type="dxa"/>
            <w:shd w:val="clear" w:color="auto" w:fill="auto"/>
          </w:tcPr>
          <w:p>
            <w:pPr>
              <w:jc w:val="left"/>
              <w:rPr>
                <w:rFonts w:ascii="宋体"/>
                <w:bCs/>
                <w:kern w:val="0"/>
                <w:sz w:val="18"/>
                <w:szCs w:val="18"/>
              </w:rPr>
            </w:pPr>
            <w:r>
              <w:rPr>
                <w:rFonts w:hint="eastAsia" w:ascii="宋体"/>
                <w:bCs/>
                <w:kern w:val="0"/>
                <w:sz w:val="18"/>
                <w:szCs w:val="18"/>
              </w:rPr>
              <w:t>有诊断或测量功能的医疗器械，其设计和生产应充分考虑其准确度、精密度和稳定性。准确度应规定其限值。</w:t>
            </w:r>
          </w:p>
        </w:tc>
        <w:tc>
          <w:tcPr>
            <w:tcW w:w="690" w:type="dxa"/>
            <w:shd w:val="clear" w:color="auto" w:fill="auto"/>
          </w:tcPr>
          <w:p>
            <w:pPr>
              <w:pStyle w:val="42"/>
              <w:jc w:val="left"/>
              <w:rPr>
                <w:rFonts w:ascii="宋体"/>
                <w:bCs/>
                <w:szCs w:val="18"/>
              </w:rPr>
            </w:pPr>
            <w:ins w:id="189" w:author="521" w:date="2020-09-21T13:44:43Z">
              <w:r>
                <w:rPr>
                  <w:rFonts w:hint="eastAsia" w:ascii="Times New Roman" w:hAnsi="Times New Roman" w:eastAsiaTheme="minorEastAsia"/>
                  <w:szCs w:val="18"/>
                  <w:lang w:val="en-US" w:eastAsia="zh-CN"/>
                </w:rPr>
                <w:t>否</w:t>
              </w:r>
            </w:ins>
            <w:del w:id="190" w:author="521" w:date="2020-09-21T13:44:30Z">
              <w:r>
                <w:rPr>
                  <w:rFonts w:ascii="Times New Roman" w:hAnsi="Times New Roman" w:eastAsiaTheme="minorEastAsia"/>
                  <w:szCs w:val="18"/>
                </w:rPr>
                <w:delText>是</w:delText>
              </w:r>
            </w:del>
          </w:p>
        </w:tc>
        <w:tc>
          <w:tcPr>
            <w:tcW w:w="2280" w:type="dxa"/>
            <w:shd w:val="clear" w:color="auto" w:fill="auto"/>
          </w:tcPr>
          <w:p>
            <w:pPr>
              <w:pStyle w:val="42"/>
              <w:jc w:val="left"/>
              <w:rPr>
                <w:rFonts w:ascii="宋体"/>
                <w:bCs/>
                <w:szCs w:val="18"/>
              </w:rPr>
            </w:pPr>
            <w:ins w:id="191" w:author="521" w:date="2020-09-21T13:44:52Z">
              <w:r>
                <w:rPr>
                  <w:rFonts w:hint="eastAsia" w:ascii="宋体" w:eastAsiaTheme="minorEastAsia"/>
                  <w:bCs/>
                  <w:szCs w:val="18"/>
                  <w:lang w:val="en-US" w:eastAsia="zh-CN"/>
                </w:rPr>
                <w:t>/</w:t>
              </w:r>
            </w:ins>
            <w:del w:id="192" w:author="521" w:date="2020-09-21T13:44:22Z">
              <w:r>
                <w:rPr>
                  <w:rFonts w:hint="eastAsia" w:ascii="宋体" w:eastAsiaTheme="minorEastAsia"/>
                  <w:bCs/>
                  <w:szCs w:val="18"/>
                </w:rPr>
                <w:delText>YY</w:delText>
              </w:r>
            </w:del>
            <w:del w:id="193" w:author="521" w:date="2020-09-21T13:44:22Z">
              <w:r>
                <w:rPr>
                  <w:rFonts w:ascii="宋体" w:eastAsiaTheme="minorEastAsia"/>
                  <w:bCs/>
                  <w:szCs w:val="18"/>
                </w:rPr>
                <w:delText xml:space="preserve"> </w:delText>
              </w:r>
            </w:del>
            <w:del w:id="194" w:author="521" w:date="2020-09-21T13:44:22Z">
              <w:r>
                <w:rPr>
                  <w:rFonts w:hint="eastAsia" w:ascii="宋体" w:eastAsiaTheme="minorEastAsia"/>
                  <w:bCs/>
                  <w:szCs w:val="18"/>
                </w:rPr>
                <w:delText>0885-2013</w:delText>
              </w:r>
            </w:del>
            <w:del w:id="195" w:author="521" w:date="2020-09-21T13:44:22Z">
              <w:r>
                <w:rPr>
                  <w:rFonts w:ascii="宋体" w:eastAsiaTheme="minorEastAsia"/>
                  <w:bCs/>
                  <w:szCs w:val="18"/>
                </w:rPr>
                <w:delText xml:space="preserve"> </w:delText>
              </w:r>
            </w:del>
            <w:del w:id="196" w:author="521" w:date="2020-09-21T13:44:22Z">
              <w:r>
                <w:rPr>
                  <w:rFonts w:hint="eastAsia" w:ascii="宋体" w:eastAsiaTheme="minorEastAsia"/>
                  <w:bCs/>
                  <w:szCs w:val="18"/>
                </w:rPr>
                <w:delText>医用电气设备 第2部分：动态心电图系统安全和基本性能专用要求</w:delText>
              </w:r>
            </w:del>
          </w:p>
        </w:tc>
        <w:tc>
          <w:tcPr>
            <w:tcW w:w="2123" w:type="dxa"/>
            <w:shd w:val="clear" w:color="auto" w:fill="auto"/>
          </w:tcPr>
          <w:p>
            <w:pPr>
              <w:pStyle w:val="42"/>
              <w:jc w:val="left"/>
              <w:rPr>
                <w:rFonts w:ascii="宋体"/>
                <w:bCs/>
                <w:szCs w:val="18"/>
              </w:rPr>
            </w:pPr>
            <w:ins w:id="197" w:author="521" w:date="2020-09-21T13:45:05Z">
              <w:r>
                <w:rPr>
                  <w:rFonts w:hint="eastAsia" w:ascii="Times New Roman" w:hAnsi="Times New Roman" w:eastAsiaTheme="minorEastAsia"/>
                  <w:szCs w:val="18"/>
                </w:rPr>
                <w:t>本产</w:t>
              </w:r>
            </w:ins>
            <w:ins w:id="198" w:author="521" w:date="2020-09-21T13:45:05Z">
              <w:r>
                <w:rPr>
                  <w:rFonts w:hint="eastAsia" w:ascii="Times New Roman" w:hAnsi="Times New Roman" w:eastAsiaTheme="minorEastAsia"/>
                  <w:szCs w:val="18"/>
                  <w:lang w:val="en-US" w:eastAsia="zh-CN"/>
                </w:rPr>
                <w:t>品</w:t>
              </w:r>
            </w:ins>
            <w:ins w:id="199" w:author="521" w:date="2020-09-21T13:45:05Z">
              <w:r>
                <w:rPr>
                  <w:rFonts w:hint="eastAsia" w:ascii="Times New Roman" w:hAnsi="Times New Roman" w:eastAsiaTheme="minorEastAsia"/>
                  <w:szCs w:val="18"/>
                </w:rPr>
                <w:t>为医疗器械</w:t>
              </w:r>
            </w:ins>
            <w:ins w:id="200" w:author="521" w:date="2020-09-21T13:45:22Z">
              <w:r>
                <w:rPr>
                  <w:rFonts w:hint="eastAsia" w:ascii="Times New Roman" w:hAnsi="Times New Roman" w:eastAsiaTheme="minorEastAsia"/>
                  <w:szCs w:val="18"/>
                  <w:lang w:val="en-US" w:eastAsia="zh-CN"/>
                </w:rPr>
                <w:t>分析</w:t>
              </w:r>
            </w:ins>
            <w:ins w:id="201" w:author="521" w:date="2020-09-21T13:45:05Z">
              <w:r>
                <w:rPr>
                  <w:rFonts w:hint="eastAsia" w:ascii="Times New Roman" w:hAnsi="Times New Roman" w:eastAsiaTheme="minorEastAsia"/>
                  <w:szCs w:val="18"/>
                </w:rPr>
                <w:t>软件</w:t>
              </w:r>
            </w:ins>
            <w:ins w:id="202" w:author="521" w:date="2020-09-21T13:45:07Z">
              <w:r>
                <w:rPr>
                  <w:rFonts w:hint="eastAsia" w:ascii="Times New Roman" w:hAnsi="Times New Roman" w:eastAsiaTheme="minorEastAsia"/>
                  <w:szCs w:val="18"/>
                  <w:lang w:eastAsia="zh-CN"/>
                </w:rPr>
                <w:t>，</w:t>
              </w:r>
            </w:ins>
            <w:ins w:id="203" w:author="521" w:date="2020-09-21T13:45:10Z">
              <w:r>
                <w:rPr>
                  <w:rFonts w:hint="eastAsia" w:ascii="Times New Roman" w:hAnsi="Times New Roman" w:eastAsiaTheme="minorEastAsia"/>
                  <w:szCs w:val="18"/>
                  <w:lang w:val="en-US" w:eastAsia="zh-CN"/>
                </w:rPr>
                <w:t>无</w:t>
              </w:r>
            </w:ins>
            <w:ins w:id="204" w:author="521" w:date="2020-09-21T13:45:13Z">
              <w:r>
                <w:rPr>
                  <w:rFonts w:hint="eastAsia" w:ascii="Times New Roman" w:hAnsi="Times New Roman" w:eastAsiaTheme="minorEastAsia"/>
                  <w:szCs w:val="18"/>
                  <w:lang w:val="en-US" w:eastAsia="zh-CN"/>
                </w:rPr>
                <w:t>诊断</w:t>
              </w:r>
            </w:ins>
            <w:ins w:id="205" w:author="521" w:date="2020-09-21T13:45:14Z">
              <w:r>
                <w:rPr>
                  <w:rFonts w:hint="eastAsia" w:ascii="Times New Roman" w:hAnsi="Times New Roman" w:eastAsiaTheme="minorEastAsia"/>
                  <w:szCs w:val="18"/>
                  <w:lang w:val="en-US" w:eastAsia="zh-CN"/>
                </w:rPr>
                <w:t>或</w:t>
              </w:r>
            </w:ins>
            <w:ins w:id="206" w:author="521" w:date="2020-09-21T13:45:16Z">
              <w:r>
                <w:rPr>
                  <w:rFonts w:hint="eastAsia" w:ascii="Times New Roman" w:hAnsi="Times New Roman" w:eastAsiaTheme="minorEastAsia"/>
                  <w:szCs w:val="18"/>
                  <w:lang w:val="en-US" w:eastAsia="zh-CN"/>
                </w:rPr>
                <w:t>测量</w:t>
              </w:r>
            </w:ins>
            <w:ins w:id="207" w:author="521" w:date="2020-09-21T13:45:18Z">
              <w:r>
                <w:rPr>
                  <w:rFonts w:hint="eastAsia" w:ascii="Times New Roman" w:hAnsi="Times New Roman" w:eastAsiaTheme="minorEastAsia"/>
                  <w:szCs w:val="18"/>
                  <w:lang w:val="en-US" w:eastAsia="zh-CN"/>
                </w:rPr>
                <w:t>功能</w:t>
              </w:r>
            </w:ins>
            <w:del w:id="208" w:author="521" w:date="2020-09-21T13:44:22Z">
              <w:r>
                <w:rPr>
                  <w:rFonts w:hint="eastAsia" w:ascii="宋体"/>
                  <w:bCs/>
                  <w:szCs w:val="18"/>
                </w:rPr>
                <w:delText>10、产品注册检验报告</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B6.2</w:t>
            </w:r>
          </w:p>
        </w:tc>
        <w:tc>
          <w:tcPr>
            <w:tcW w:w="4005" w:type="dxa"/>
            <w:shd w:val="clear" w:color="auto" w:fill="auto"/>
          </w:tcPr>
          <w:p>
            <w:pPr>
              <w:jc w:val="left"/>
              <w:rPr>
                <w:rFonts w:ascii="宋体"/>
                <w:bCs/>
                <w:kern w:val="0"/>
                <w:sz w:val="18"/>
                <w:szCs w:val="18"/>
              </w:rPr>
            </w:pPr>
            <w:r>
              <w:rPr>
                <w:rFonts w:hint="eastAsia" w:ascii="宋体"/>
                <w:bCs/>
                <w:kern w:val="0"/>
                <w:sz w:val="18"/>
                <w:szCs w:val="18"/>
              </w:rPr>
              <w:t>任何测量、监视或显示的数值范围的设计，均应当符合人机工效原则。</w:t>
            </w:r>
          </w:p>
        </w:tc>
        <w:tc>
          <w:tcPr>
            <w:tcW w:w="690" w:type="dxa"/>
            <w:shd w:val="clear" w:color="auto" w:fill="auto"/>
          </w:tcPr>
          <w:p>
            <w:pPr>
              <w:pStyle w:val="42"/>
              <w:jc w:val="left"/>
              <w:rPr>
                <w:rFonts w:ascii="宋体"/>
                <w:bCs/>
                <w:szCs w:val="18"/>
              </w:rPr>
            </w:pPr>
            <w:ins w:id="209" w:author="521" w:date="2020-09-21T13:44:47Z">
              <w:r>
                <w:rPr>
                  <w:rFonts w:hint="eastAsia" w:ascii="Times New Roman" w:hAnsi="Times New Roman" w:eastAsiaTheme="minorEastAsia"/>
                  <w:szCs w:val="18"/>
                  <w:lang w:val="en-US" w:eastAsia="zh-CN"/>
                </w:rPr>
                <w:t>否</w:t>
              </w:r>
            </w:ins>
            <w:del w:id="210" w:author="521" w:date="2020-09-21T13:44:30Z">
              <w:r>
                <w:rPr>
                  <w:rFonts w:ascii="Times New Roman" w:hAnsi="Times New Roman" w:eastAsiaTheme="minorEastAsia"/>
                  <w:szCs w:val="18"/>
                </w:rPr>
                <w:delText>是</w:delText>
              </w:r>
            </w:del>
          </w:p>
        </w:tc>
        <w:tc>
          <w:tcPr>
            <w:tcW w:w="2280" w:type="dxa"/>
            <w:shd w:val="clear" w:color="auto" w:fill="auto"/>
          </w:tcPr>
          <w:p>
            <w:pPr>
              <w:pStyle w:val="42"/>
              <w:jc w:val="left"/>
              <w:rPr>
                <w:rFonts w:ascii="宋体"/>
                <w:bCs/>
                <w:szCs w:val="18"/>
              </w:rPr>
            </w:pPr>
            <w:ins w:id="211" w:author="521" w:date="2020-09-21T13:44:53Z">
              <w:r>
                <w:rPr>
                  <w:rFonts w:hint="eastAsia" w:ascii="宋体" w:eastAsiaTheme="minorEastAsia"/>
                  <w:bCs/>
                  <w:szCs w:val="18"/>
                  <w:lang w:val="en-US" w:eastAsia="zh-CN"/>
                </w:rPr>
                <w:t>/</w:t>
              </w:r>
            </w:ins>
            <w:del w:id="212" w:author="521" w:date="2020-09-21T13:44:22Z">
              <w:r>
                <w:rPr>
                  <w:rFonts w:hint="eastAsia" w:ascii="宋体" w:eastAsiaTheme="minorEastAsia"/>
                  <w:bCs/>
                  <w:szCs w:val="18"/>
                </w:rPr>
                <w:delText>YY</w:delText>
              </w:r>
            </w:del>
            <w:del w:id="213" w:author="521" w:date="2020-09-21T13:44:22Z">
              <w:r>
                <w:rPr>
                  <w:rFonts w:ascii="宋体" w:eastAsiaTheme="minorEastAsia"/>
                  <w:bCs/>
                  <w:szCs w:val="18"/>
                </w:rPr>
                <w:delText xml:space="preserve"> </w:delText>
              </w:r>
            </w:del>
            <w:del w:id="214" w:author="521" w:date="2020-09-21T13:44:22Z">
              <w:r>
                <w:rPr>
                  <w:rFonts w:hint="eastAsia" w:ascii="宋体" w:eastAsiaTheme="minorEastAsia"/>
                  <w:bCs/>
                  <w:szCs w:val="18"/>
                </w:rPr>
                <w:delText>0885-2013</w:delText>
              </w:r>
            </w:del>
            <w:del w:id="215" w:author="521" w:date="2020-09-21T13:44:22Z">
              <w:r>
                <w:rPr>
                  <w:rFonts w:ascii="宋体" w:eastAsiaTheme="minorEastAsia"/>
                  <w:bCs/>
                  <w:szCs w:val="18"/>
                </w:rPr>
                <w:delText xml:space="preserve"> </w:delText>
              </w:r>
            </w:del>
            <w:del w:id="216" w:author="521" w:date="2020-09-21T13:44:22Z">
              <w:r>
                <w:rPr>
                  <w:rFonts w:hint="eastAsia" w:ascii="宋体" w:eastAsiaTheme="minorEastAsia"/>
                  <w:bCs/>
                  <w:szCs w:val="18"/>
                </w:rPr>
                <w:delText>医用电气设备 第2部分：动态心电图系统安全和基本性能专用要求</w:delText>
              </w:r>
            </w:del>
          </w:p>
        </w:tc>
        <w:tc>
          <w:tcPr>
            <w:tcW w:w="2123" w:type="dxa"/>
            <w:shd w:val="clear" w:color="auto" w:fill="auto"/>
          </w:tcPr>
          <w:p>
            <w:pPr>
              <w:pStyle w:val="42"/>
              <w:jc w:val="left"/>
              <w:rPr>
                <w:rFonts w:ascii="宋体"/>
                <w:bCs/>
                <w:szCs w:val="18"/>
              </w:rPr>
            </w:pPr>
            <w:ins w:id="217" w:author="521" w:date="2020-09-21T13:45:31Z">
              <w:r>
                <w:rPr>
                  <w:rFonts w:hint="eastAsia" w:ascii="Times New Roman" w:hAnsi="Times New Roman" w:eastAsiaTheme="minorEastAsia"/>
                  <w:szCs w:val="18"/>
                </w:rPr>
                <w:t>本产</w:t>
              </w:r>
            </w:ins>
            <w:ins w:id="218" w:author="521" w:date="2020-09-21T13:45:31Z">
              <w:r>
                <w:rPr>
                  <w:rFonts w:hint="eastAsia" w:ascii="Times New Roman" w:hAnsi="Times New Roman" w:eastAsiaTheme="minorEastAsia"/>
                  <w:szCs w:val="18"/>
                  <w:lang w:val="en-US" w:eastAsia="zh-CN"/>
                </w:rPr>
                <w:t>品</w:t>
              </w:r>
            </w:ins>
            <w:ins w:id="219" w:author="521" w:date="2020-09-21T13:45:31Z">
              <w:r>
                <w:rPr>
                  <w:rFonts w:hint="eastAsia" w:ascii="Times New Roman" w:hAnsi="Times New Roman" w:eastAsiaTheme="minorEastAsia"/>
                  <w:szCs w:val="18"/>
                </w:rPr>
                <w:t>为医疗器械</w:t>
              </w:r>
            </w:ins>
            <w:ins w:id="220" w:author="521" w:date="2020-09-21T13:45:31Z">
              <w:r>
                <w:rPr>
                  <w:rFonts w:hint="eastAsia" w:ascii="Times New Roman" w:hAnsi="Times New Roman" w:eastAsiaTheme="minorEastAsia"/>
                  <w:szCs w:val="18"/>
                  <w:lang w:val="en-US" w:eastAsia="zh-CN"/>
                </w:rPr>
                <w:t>分析</w:t>
              </w:r>
            </w:ins>
            <w:ins w:id="221" w:author="521" w:date="2020-09-21T13:45:31Z">
              <w:r>
                <w:rPr>
                  <w:rFonts w:hint="eastAsia" w:ascii="Times New Roman" w:hAnsi="Times New Roman" w:eastAsiaTheme="minorEastAsia"/>
                  <w:szCs w:val="18"/>
                </w:rPr>
                <w:t>软件</w:t>
              </w:r>
            </w:ins>
            <w:ins w:id="222" w:author="521" w:date="2020-09-21T13:45:31Z">
              <w:r>
                <w:rPr>
                  <w:rFonts w:hint="eastAsia" w:ascii="Times New Roman" w:hAnsi="Times New Roman" w:eastAsiaTheme="minorEastAsia"/>
                  <w:szCs w:val="18"/>
                  <w:lang w:eastAsia="zh-CN"/>
                </w:rPr>
                <w:t>，</w:t>
              </w:r>
            </w:ins>
            <w:ins w:id="223" w:author="521" w:date="2020-09-21T13:45:31Z">
              <w:r>
                <w:rPr>
                  <w:rFonts w:hint="eastAsia" w:ascii="Times New Roman" w:hAnsi="Times New Roman" w:eastAsiaTheme="minorEastAsia"/>
                  <w:szCs w:val="18"/>
                  <w:lang w:val="en-US" w:eastAsia="zh-CN"/>
                </w:rPr>
                <w:t>无诊断或测量功能</w:t>
              </w:r>
            </w:ins>
            <w:del w:id="224" w:author="521" w:date="2020-09-21T13:44:22Z">
              <w:r>
                <w:rPr>
                  <w:rFonts w:hint="eastAsia" w:ascii="宋体"/>
                  <w:bCs/>
                  <w:szCs w:val="18"/>
                </w:rPr>
                <w:delText>10、产品注册检验报告</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B6.3</w:t>
            </w:r>
          </w:p>
        </w:tc>
        <w:tc>
          <w:tcPr>
            <w:tcW w:w="4005" w:type="dxa"/>
            <w:shd w:val="clear" w:color="auto" w:fill="auto"/>
          </w:tcPr>
          <w:p>
            <w:pPr>
              <w:jc w:val="left"/>
              <w:rPr>
                <w:rFonts w:ascii="宋体"/>
                <w:bCs/>
                <w:kern w:val="0"/>
                <w:sz w:val="18"/>
                <w:szCs w:val="18"/>
              </w:rPr>
            </w:pPr>
            <w:r>
              <w:rPr>
                <w:rFonts w:hint="eastAsia" w:ascii="宋体"/>
                <w:bCs/>
                <w:kern w:val="0"/>
                <w:sz w:val="18"/>
                <w:szCs w:val="18"/>
              </w:rPr>
              <w:t>所表达的计量值应是中国通用的标准化单位，并能被使用者理解。</w:t>
            </w:r>
          </w:p>
        </w:tc>
        <w:tc>
          <w:tcPr>
            <w:tcW w:w="690" w:type="dxa"/>
            <w:shd w:val="clear" w:color="auto" w:fill="auto"/>
          </w:tcPr>
          <w:p>
            <w:pPr>
              <w:pStyle w:val="42"/>
              <w:jc w:val="left"/>
              <w:rPr>
                <w:rFonts w:ascii="宋体"/>
                <w:bCs/>
                <w:szCs w:val="18"/>
              </w:rPr>
            </w:pPr>
            <w:ins w:id="225" w:author="521" w:date="2020-09-21T13:44:48Z">
              <w:r>
                <w:rPr>
                  <w:rFonts w:hint="eastAsia" w:ascii="Times New Roman" w:hAnsi="Times New Roman" w:eastAsiaTheme="minorEastAsia"/>
                  <w:szCs w:val="18"/>
                  <w:lang w:val="en-US" w:eastAsia="zh-CN"/>
                </w:rPr>
                <w:t>否</w:t>
              </w:r>
            </w:ins>
            <w:del w:id="226" w:author="521" w:date="2020-09-21T13:44:30Z">
              <w:r>
                <w:rPr>
                  <w:rFonts w:ascii="Times New Roman" w:hAnsi="Times New Roman" w:eastAsiaTheme="minorEastAsia"/>
                  <w:szCs w:val="18"/>
                </w:rPr>
                <w:delText>是</w:delText>
              </w:r>
            </w:del>
          </w:p>
        </w:tc>
        <w:tc>
          <w:tcPr>
            <w:tcW w:w="2280" w:type="dxa"/>
            <w:shd w:val="clear" w:color="auto" w:fill="auto"/>
          </w:tcPr>
          <w:p>
            <w:pPr>
              <w:pStyle w:val="42"/>
              <w:jc w:val="left"/>
              <w:rPr>
                <w:rFonts w:ascii="宋体"/>
                <w:bCs/>
                <w:szCs w:val="18"/>
              </w:rPr>
            </w:pPr>
            <w:ins w:id="227" w:author="521" w:date="2020-09-21T13:44:54Z">
              <w:r>
                <w:rPr>
                  <w:rFonts w:hint="eastAsia" w:ascii="宋体" w:eastAsiaTheme="minorEastAsia"/>
                  <w:bCs/>
                  <w:szCs w:val="18"/>
                  <w:lang w:val="en-US" w:eastAsia="zh-CN"/>
                </w:rPr>
                <w:t>/</w:t>
              </w:r>
            </w:ins>
            <w:del w:id="228" w:author="521" w:date="2020-09-21T13:44:22Z">
              <w:r>
                <w:rPr>
                  <w:rFonts w:hint="eastAsia" w:ascii="宋体" w:eastAsiaTheme="minorEastAsia"/>
                  <w:bCs/>
                  <w:szCs w:val="18"/>
                </w:rPr>
                <w:delText>YY</w:delText>
              </w:r>
            </w:del>
            <w:del w:id="229" w:author="521" w:date="2020-09-21T13:44:22Z">
              <w:r>
                <w:rPr>
                  <w:rFonts w:ascii="宋体" w:eastAsiaTheme="minorEastAsia"/>
                  <w:bCs/>
                  <w:szCs w:val="18"/>
                </w:rPr>
                <w:delText xml:space="preserve"> </w:delText>
              </w:r>
            </w:del>
            <w:del w:id="230" w:author="521" w:date="2020-09-21T13:44:22Z">
              <w:r>
                <w:rPr>
                  <w:rFonts w:hint="eastAsia" w:ascii="宋体" w:eastAsiaTheme="minorEastAsia"/>
                  <w:bCs/>
                  <w:szCs w:val="18"/>
                </w:rPr>
                <w:delText>0885-2013</w:delText>
              </w:r>
            </w:del>
            <w:del w:id="231" w:author="521" w:date="2020-09-21T13:44:22Z">
              <w:r>
                <w:rPr>
                  <w:rFonts w:ascii="宋体" w:eastAsiaTheme="minorEastAsia"/>
                  <w:bCs/>
                  <w:szCs w:val="18"/>
                </w:rPr>
                <w:delText xml:space="preserve"> </w:delText>
              </w:r>
            </w:del>
            <w:del w:id="232" w:author="521" w:date="2020-09-21T13:44:22Z">
              <w:r>
                <w:rPr>
                  <w:rFonts w:hint="eastAsia" w:ascii="宋体" w:eastAsiaTheme="minorEastAsia"/>
                  <w:bCs/>
                  <w:szCs w:val="18"/>
                </w:rPr>
                <w:delText>医用电气设备 第2部分：动态心电图系统安全和基本性能专用要求</w:delText>
              </w:r>
            </w:del>
          </w:p>
        </w:tc>
        <w:tc>
          <w:tcPr>
            <w:tcW w:w="2123" w:type="dxa"/>
            <w:shd w:val="clear" w:color="auto" w:fill="auto"/>
          </w:tcPr>
          <w:p>
            <w:pPr>
              <w:pStyle w:val="42"/>
              <w:jc w:val="left"/>
              <w:rPr>
                <w:rFonts w:ascii="宋体"/>
                <w:bCs/>
                <w:szCs w:val="18"/>
              </w:rPr>
            </w:pPr>
            <w:ins w:id="233" w:author="521" w:date="2020-09-21T13:45:31Z">
              <w:r>
                <w:rPr>
                  <w:rFonts w:hint="eastAsia" w:ascii="Times New Roman" w:hAnsi="Times New Roman" w:eastAsiaTheme="minorEastAsia"/>
                  <w:szCs w:val="18"/>
                </w:rPr>
                <w:t>本产</w:t>
              </w:r>
            </w:ins>
            <w:ins w:id="234" w:author="521" w:date="2020-09-21T13:45:31Z">
              <w:r>
                <w:rPr>
                  <w:rFonts w:hint="eastAsia" w:ascii="Times New Roman" w:hAnsi="Times New Roman" w:eastAsiaTheme="minorEastAsia"/>
                  <w:szCs w:val="18"/>
                  <w:lang w:val="en-US" w:eastAsia="zh-CN"/>
                </w:rPr>
                <w:t>品</w:t>
              </w:r>
            </w:ins>
            <w:ins w:id="235" w:author="521" w:date="2020-09-21T13:45:31Z">
              <w:r>
                <w:rPr>
                  <w:rFonts w:hint="eastAsia" w:ascii="Times New Roman" w:hAnsi="Times New Roman" w:eastAsiaTheme="minorEastAsia"/>
                  <w:szCs w:val="18"/>
                </w:rPr>
                <w:t>为医疗器械</w:t>
              </w:r>
            </w:ins>
            <w:ins w:id="236" w:author="521" w:date="2020-09-21T13:45:31Z">
              <w:r>
                <w:rPr>
                  <w:rFonts w:hint="eastAsia" w:ascii="Times New Roman" w:hAnsi="Times New Roman" w:eastAsiaTheme="minorEastAsia"/>
                  <w:szCs w:val="18"/>
                  <w:lang w:val="en-US" w:eastAsia="zh-CN"/>
                </w:rPr>
                <w:t>分析</w:t>
              </w:r>
            </w:ins>
            <w:ins w:id="237" w:author="521" w:date="2020-09-21T13:45:31Z">
              <w:r>
                <w:rPr>
                  <w:rFonts w:hint="eastAsia" w:ascii="Times New Roman" w:hAnsi="Times New Roman" w:eastAsiaTheme="minorEastAsia"/>
                  <w:szCs w:val="18"/>
                </w:rPr>
                <w:t>软件</w:t>
              </w:r>
            </w:ins>
            <w:ins w:id="238" w:author="521" w:date="2020-09-21T13:45:31Z">
              <w:r>
                <w:rPr>
                  <w:rFonts w:hint="eastAsia" w:ascii="Times New Roman" w:hAnsi="Times New Roman" w:eastAsiaTheme="minorEastAsia"/>
                  <w:szCs w:val="18"/>
                  <w:lang w:eastAsia="zh-CN"/>
                </w:rPr>
                <w:t>，</w:t>
              </w:r>
            </w:ins>
            <w:ins w:id="239" w:author="521" w:date="2020-09-21T13:45:31Z">
              <w:r>
                <w:rPr>
                  <w:rFonts w:hint="eastAsia" w:ascii="Times New Roman" w:hAnsi="Times New Roman" w:eastAsiaTheme="minorEastAsia"/>
                  <w:szCs w:val="18"/>
                  <w:lang w:val="en-US" w:eastAsia="zh-CN"/>
                </w:rPr>
                <w:t>无诊断或测量功能</w:t>
              </w:r>
            </w:ins>
            <w:del w:id="240" w:author="521" w:date="2020-09-21T13:44:22Z">
              <w:r>
                <w:rPr>
                  <w:rFonts w:hint="eastAsia" w:ascii="宋体"/>
                  <w:bCs/>
                  <w:szCs w:val="18"/>
                </w:rPr>
                <w:delText>10、产品注册检验报告</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B7</w:t>
            </w:r>
          </w:p>
        </w:tc>
        <w:tc>
          <w:tcPr>
            <w:tcW w:w="9098" w:type="dxa"/>
            <w:gridSpan w:val="4"/>
            <w:shd w:val="clear" w:color="auto" w:fill="auto"/>
          </w:tcPr>
          <w:p>
            <w:pPr>
              <w:jc w:val="left"/>
              <w:rPr>
                <w:rFonts w:ascii="宋体" w:hAnsi="宋体"/>
                <w:bCs/>
                <w:kern w:val="0"/>
                <w:sz w:val="18"/>
                <w:szCs w:val="18"/>
              </w:rPr>
            </w:pPr>
            <w:r>
              <w:rPr>
                <w:rFonts w:hint="eastAsia" w:ascii="宋体"/>
                <w:bCs/>
                <w:kern w:val="0"/>
                <w:sz w:val="18"/>
                <w:szCs w:val="18"/>
              </w:rPr>
              <w:t>辐射防护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B7.1</w:t>
            </w:r>
          </w:p>
        </w:tc>
        <w:tc>
          <w:tcPr>
            <w:tcW w:w="4005" w:type="dxa"/>
            <w:shd w:val="clear" w:color="auto" w:fill="auto"/>
          </w:tcPr>
          <w:p>
            <w:pPr>
              <w:jc w:val="left"/>
              <w:rPr>
                <w:rFonts w:ascii="宋体"/>
                <w:bCs/>
                <w:kern w:val="0"/>
                <w:sz w:val="18"/>
                <w:szCs w:val="18"/>
              </w:rPr>
            </w:pPr>
            <w:r>
              <w:rPr>
                <w:rFonts w:hint="eastAsia" w:ascii="宋体"/>
                <w:bCs/>
                <w:kern w:val="0"/>
                <w:sz w:val="18"/>
                <w:szCs w:val="18"/>
              </w:rPr>
              <w:t>一般要求：医疗器械的设计、生产和包装应当考虑尽量减少患者、使用者和他人在辐射中的暴露，同时不影响其功能。</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241" w:author="王 玉虎" w:date="2020-09-04T16:10:00Z">
              <w:r>
                <w:rPr>
                  <w:rFonts w:ascii="Times New Roman" w:hAnsi="Times New Roman" w:eastAsiaTheme="minorEastAsia"/>
                  <w:szCs w:val="18"/>
                </w:rPr>
                <w:delText>不适用</w:delText>
              </w:r>
            </w:del>
            <w:ins w:id="242"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szCs w:val="18"/>
              </w:rPr>
            </w:pPr>
            <w:ins w:id="243" w:author="王 玉虎" w:date="2020-09-04T16:08:00Z">
              <w:r>
                <w:rPr>
                  <w:rFonts w:hint="eastAsia" w:ascii="Times New Roman" w:hAnsi="Times New Roman" w:eastAsiaTheme="minorEastAsia"/>
                  <w:szCs w:val="18"/>
                </w:rPr>
                <w:t>本产</w:t>
              </w:r>
            </w:ins>
            <w:ins w:id="244" w:author="小多" w:date="2020-09-16T16:41:58Z">
              <w:r>
                <w:rPr>
                  <w:rFonts w:hint="eastAsia" w:ascii="Times New Roman" w:hAnsi="Times New Roman" w:eastAsiaTheme="minorEastAsia"/>
                  <w:szCs w:val="18"/>
                  <w:lang w:val="en-US" w:eastAsia="zh-CN"/>
                </w:rPr>
                <w:t>品</w:t>
              </w:r>
            </w:ins>
            <w:ins w:id="245" w:author="王 玉虎" w:date="2020-09-04T16:08:00Z">
              <w:r>
                <w:rPr>
                  <w:rFonts w:hint="eastAsia" w:ascii="Times New Roman" w:hAnsi="Times New Roman" w:eastAsiaTheme="minorEastAsia"/>
                  <w:szCs w:val="18"/>
                </w:rPr>
                <w:t>为</w:t>
              </w:r>
            </w:ins>
            <w:ins w:id="246" w:author="王 玉虎" w:date="2020-09-04T16:09:00Z">
              <w:r>
                <w:rPr>
                  <w:rFonts w:hint="eastAsia" w:ascii="Times New Roman" w:hAnsi="Times New Roman" w:eastAsiaTheme="minorEastAsia"/>
                  <w:szCs w:val="18"/>
                </w:rPr>
                <w:t>医疗器械软件，无辐射的产生</w:t>
              </w:r>
            </w:ins>
            <w:ins w:id="247" w:author="王 玉虎" w:date="2020-09-04T16:09:00Z">
              <w:del w:id="248" w:author="521" w:date="2020-09-23T09:25:27Z">
                <w:r>
                  <w:rPr>
                    <w:rFonts w:hint="eastAsia" w:ascii="Times New Roman" w:hAnsi="Times New Roman" w:eastAsiaTheme="minorEastAsia"/>
                    <w:szCs w:val="18"/>
                  </w:rPr>
                  <w:delText>。</w:delText>
                </w:r>
              </w:del>
            </w:ins>
            <w:del w:id="249" w:author="王 玉虎" w:date="2020-09-04T16:08: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B7.2</w:t>
            </w:r>
          </w:p>
        </w:tc>
        <w:tc>
          <w:tcPr>
            <w:tcW w:w="4005" w:type="dxa"/>
            <w:shd w:val="clear" w:color="auto" w:fill="auto"/>
          </w:tcPr>
          <w:p>
            <w:pPr>
              <w:jc w:val="left"/>
              <w:rPr>
                <w:rFonts w:ascii="宋体"/>
                <w:bCs/>
                <w:kern w:val="0"/>
                <w:sz w:val="18"/>
                <w:szCs w:val="18"/>
              </w:rPr>
            </w:pPr>
            <w:r>
              <w:rPr>
                <w:rFonts w:hint="eastAsia" w:ascii="宋体"/>
                <w:bCs/>
                <w:kern w:val="0"/>
                <w:sz w:val="18"/>
                <w:szCs w:val="18"/>
              </w:rPr>
              <w:t>预期的辐射：应用放射辐射进行治疗和诊断的医疗器械，放射剂量应可控。其设计和生产应当保证相关的可调参数的重复性及误差在允许范围内。若医疗器械预期辐射可能有危害，应当具有相应的声光报警功能。</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250" w:author="王 玉虎" w:date="2020-09-04T16:10:00Z">
              <w:r>
                <w:rPr>
                  <w:rFonts w:ascii="Times New Roman" w:hAnsi="Times New Roman" w:eastAsiaTheme="minorEastAsia"/>
                  <w:szCs w:val="18"/>
                </w:rPr>
                <w:delText>不适用</w:delText>
              </w:r>
            </w:del>
            <w:ins w:id="251"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252" w:author="小多" w:date="2020-09-16T16:42:04Z">
              <w:r>
                <w:rPr>
                  <w:rFonts w:hint="eastAsia" w:ascii="Times New Roman" w:hAnsi="Times New Roman" w:eastAsiaTheme="minorEastAsia"/>
                  <w:szCs w:val="18"/>
                </w:rPr>
                <w:t>本产</w:t>
              </w:r>
            </w:ins>
            <w:ins w:id="253" w:author="小多" w:date="2020-09-16T16:42:04Z">
              <w:r>
                <w:rPr>
                  <w:rFonts w:hint="eastAsia" w:ascii="Times New Roman" w:hAnsi="Times New Roman" w:eastAsiaTheme="minorEastAsia"/>
                  <w:szCs w:val="18"/>
                  <w:lang w:val="en-US" w:eastAsia="zh-CN"/>
                </w:rPr>
                <w:t>品</w:t>
              </w:r>
            </w:ins>
            <w:ins w:id="254" w:author="王 玉虎" w:date="2020-09-04T16:09:00Z">
              <w:del w:id="255" w:author="小多" w:date="2020-09-16T16:42:04Z">
                <w:r>
                  <w:rPr>
                    <w:rFonts w:hint="eastAsia" w:ascii="Times New Roman" w:hAnsi="Times New Roman" w:eastAsiaTheme="minorEastAsia"/>
                    <w:szCs w:val="18"/>
                  </w:rPr>
                  <w:delText>本产</w:delText>
                </w:r>
              </w:del>
            </w:ins>
            <w:ins w:id="256" w:author="王 玉虎" w:date="2020-09-04T16:09:00Z">
              <w:r>
                <w:rPr>
                  <w:rFonts w:hint="eastAsia" w:ascii="Times New Roman" w:hAnsi="Times New Roman" w:eastAsiaTheme="minorEastAsia"/>
                  <w:szCs w:val="18"/>
                </w:rPr>
                <w:t>为医疗器械软件，无辐射的产生</w:t>
              </w:r>
            </w:ins>
            <w:ins w:id="257" w:author="王 玉虎" w:date="2020-09-04T16:09:00Z">
              <w:del w:id="258" w:author="521" w:date="2020-09-23T09:25:31Z">
                <w:r>
                  <w:rPr>
                    <w:rFonts w:hint="eastAsia" w:ascii="Times New Roman" w:hAnsi="Times New Roman" w:eastAsiaTheme="minorEastAsia"/>
                    <w:szCs w:val="18"/>
                  </w:rPr>
                  <w:delText>。</w:delText>
                </w:r>
              </w:del>
            </w:ins>
            <w:del w:id="259" w:author="王 玉虎" w:date="2020-09-04T16:09: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B7.3</w:t>
            </w:r>
          </w:p>
        </w:tc>
        <w:tc>
          <w:tcPr>
            <w:tcW w:w="4005" w:type="dxa"/>
            <w:shd w:val="clear" w:color="auto" w:fill="auto"/>
          </w:tcPr>
          <w:p>
            <w:pPr>
              <w:jc w:val="left"/>
              <w:rPr>
                <w:rFonts w:ascii="宋体"/>
                <w:bCs/>
                <w:kern w:val="0"/>
                <w:sz w:val="18"/>
                <w:szCs w:val="18"/>
              </w:rPr>
            </w:pPr>
            <w:r>
              <w:rPr>
                <w:rFonts w:hint="eastAsia" w:ascii="宋体"/>
                <w:bCs/>
                <w:kern w:val="0"/>
                <w:sz w:val="18"/>
                <w:szCs w:val="18"/>
              </w:rPr>
              <w:t>非预期的辐射：医疗器械的设计和生产应当尽可能减少患者、使用者和他人暴露于非预期、杂散或散射辐射的风险。</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260" w:author="王 玉虎" w:date="2020-09-04T16:10:00Z">
              <w:r>
                <w:rPr>
                  <w:rFonts w:ascii="Times New Roman" w:hAnsi="Times New Roman" w:eastAsiaTheme="minorEastAsia"/>
                  <w:szCs w:val="18"/>
                </w:rPr>
                <w:delText>不适用</w:delText>
              </w:r>
            </w:del>
            <w:ins w:id="261"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262" w:author="小多" w:date="2020-09-16T16:42:07Z">
              <w:r>
                <w:rPr>
                  <w:rFonts w:hint="eastAsia" w:ascii="Times New Roman" w:hAnsi="Times New Roman" w:eastAsiaTheme="minorEastAsia"/>
                  <w:szCs w:val="18"/>
                </w:rPr>
                <w:t>本产</w:t>
              </w:r>
            </w:ins>
            <w:ins w:id="263" w:author="小多" w:date="2020-09-16T16:42:07Z">
              <w:r>
                <w:rPr>
                  <w:rFonts w:hint="eastAsia" w:ascii="Times New Roman" w:hAnsi="Times New Roman" w:eastAsiaTheme="minorEastAsia"/>
                  <w:szCs w:val="18"/>
                  <w:lang w:val="en-US" w:eastAsia="zh-CN"/>
                </w:rPr>
                <w:t>品</w:t>
              </w:r>
            </w:ins>
            <w:ins w:id="264" w:author="王 玉虎" w:date="2020-09-04T16:09:00Z">
              <w:del w:id="265" w:author="小多" w:date="2020-09-16T16:42:07Z">
                <w:r>
                  <w:rPr>
                    <w:rFonts w:hint="eastAsia" w:ascii="Times New Roman" w:hAnsi="Times New Roman" w:eastAsiaTheme="minorEastAsia"/>
                    <w:szCs w:val="18"/>
                  </w:rPr>
                  <w:delText>本产</w:delText>
                </w:r>
              </w:del>
            </w:ins>
            <w:ins w:id="266" w:author="王 玉虎" w:date="2020-09-04T16:09:00Z">
              <w:r>
                <w:rPr>
                  <w:rFonts w:hint="eastAsia" w:ascii="Times New Roman" w:hAnsi="Times New Roman" w:eastAsiaTheme="minorEastAsia"/>
                  <w:szCs w:val="18"/>
                </w:rPr>
                <w:t>为医疗器械软件，无辐射的产生</w:t>
              </w:r>
            </w:ins>
            <w:ins w:id="267" w:author="王 玉虎" w:date="2020-09-04T16:09:00Z">
              <w:del w:id="268" w:author="521" w:date="2020-09-23T09:25:34Z">
                <w:r>
                  <w:rPr>
                    <w:rFonts w:hint="eastAsia" w:ascii="Times New Roman" w:hAnsi="Times New Roman" w:eastAsiaTheme="minorEastAsia"/>
                    <w:szCs w:val="18"/>
                  </w:rPr>
                  <w:delText>。</w:delText>
                </w:r>
              </w:del>
            </w:ins>
            <w:del w:id="269" w:author="王 玉虎" w:date="2020-09-04T16:09: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B7.4</w:t>
            </w:r>
          </w:p>
          <w:p>
            <w:pPr>
              <w:jc w:val="center"/>
              <w:rPr>
                <w:rFonts w:ascii="宋体"/>
                <w:bCs/>
                <w:kern w:val="0"/>
                <w:sz w:val="18"/>
                <w:szCs w:val="18"/>
              </w:rPr>
            </w:pPr>
          </w:p>
        </w:tc>
        <w:tc>
          <w:tcPr>
            <w:tcW w:w="4005" w:type="dxa"/>
            <w:shd w:val="clear" w:color="auto" w:fill="auto"/>
          </w:tcPr>
          <w:p>
            <w:pPr>
              <w:jc w:val="left"/>
              <w:rPr>
                <w:rFonts w:ascii="宋体"/>
                <w:bCs/>
                <w:kern w:val="0"/>
                <w:sz w:val="18"/>
                <w:szCs w:val="18"/>
              </w:rPr>
            </w:pPr>
            <w:r>
              <w:rPr>
                <w:rFonts w:hint="eastAsia" w:ascii="宋体"/>
                <w:bCs/>
                <w:kern w:val="0"/>
                <w:sz w:val="18"/>
                <w:szCs w:val="18"/>
              </w:rPr>
              <w:t>电离辐射：预期放射电离辐射的医疗器械，其设计和生产应当保证辐射放射的剂量、几何分布和能量分布（或质量）可控。</w:t>
            </w:r>
          </w:p>
          <w:p>
            <w:pPr>
              <w:jc w:val="left"/>
              <w:rPr>
                <w:rFonts w:ascii="宋体"/>
                <w:bCs/>
                <w:kern w:val="0"/>
                <w:sz w:val="18"/>
                <w:szCs w:val="18"/>
              </w:rPr>
            </w:pPr>
            <w:r>
              <w:rPr>
                <w:rFonts w:hint="eastAsia" w:ascii="宋体"/>
                <w:bCs/>
                <w:kern w:val="0"/>
                <w:sz w:val="18"/>
                <w:szCs w:val="18"/>
              </w:rPr>
              <w:t>放射电离辐射的医疗器械（预期用于放射学诊断），其设计和生产应当确保产品在实现其临床需要的影像品质的同时，使患者和使用者受到的辐射吸收剂量降至最低。应当能够对射线束的剂量、线束类型、能量和能量分布（适用时）进行可靠的监视和控制。</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270" w:author="王 玉虎" w:date="2020-09-04T16:10:00Z">
              <w:r>
                <w:rPr>
                  <w:rFonts w:ascii="Times New Roman" w:hAnsi="Times New Roman" w:eastAsiaTheme="minorEastAsia"/>
                  <w:szCs w:val="18"/>
                </w:rPr>
                <w:delText>不适用</w:delText>
              </w:r>
            </w:del>
            <w:ins w:id="271"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272" w:author="小多" w:date="2020-09-16T16:42:10Z">
              <w:r>
                <w:rPr>
                  <w:rFonts w:hint="eastAsia" w:ascii="Times New Roman" w:hAnsi="Times New Roman" w:eastAsiaTheme="minorEastAsia"/>
                  <w:szCs w:val="18"/>
                </w:rPr>
                <w:t>本产</w:t>
              </w:r>
            </w:ins>
            <w:ins w:id="273" w:author="小多" w:date="2020-09-16T16:42:10Z">
              <w:r>
                <w:rPr>
                  <w:rFonts w:hint="eastAsia" w:ascii="Times New Roman" w:hAnsi="Times New Roman" w:eastAsiaTheme="minorEastAsia"/>
                  <w:szCs w:val="18"/>
                  <w:lang w:val="en-US" w:eastAsia="zh-CN"/>
                </w:rPr>
                <w:t>品</w:t>
              </w:r>
            </w:ins>
            <w:ins w:id="274" w:author="王 玉虎" w:date="2020-09-04T16:09:00Z">
              <w:del w:id="275" w:author="小多" w:date="2020-09-16T16:42:10Z">
                <w:r>
                  <w:rPr>
                    <w:rFonts w:hint="eastAsia" w:ascii="Times New Roman" w:hAnsi="Times New Roman" w:eastAsiaTheme="minorEastAsia"/>
                    <w:szCs w:val="18"/>
                  </w:rPr>
                  <w:delText>本产</w:delText>
                </w:r>
              </w:del>
            </w:ins>
            <w:ins w:id="276" w:author="王 玉虎" w:date="2020-09-04T16:09:00Z">
              <w:r>
                <w:rPr>
                  <w:rFonts w:hint="eastAsia" w:ascii="Times New Roman" w:hAnsi="Times New Roman" w:eastAsiaTheme="minorEastAsia"/>
                  <w:szCs w:val="18"/>
                </w:rPr>
                <w:t>为医疗器械软件，无辐射的产生</w:t>
              </w:r>
            </w:ins>
            <w:ins w:id="277" w:author="王 玉虎" w:date="2020-09-04T16:09:00Z">
              <w:del w:id="278" w:author="521" w:date="2020-09-23T09:25:35Z">
                <w:r>
                  <w:rPr>
                    <w:rFonts w:hint="eastAsia" w:ascii="Times New Roman" w:hAnsi="Times New Roman" w:eastAsiaTheme="minorEastAsia"/>
                    <w:szCs w:val="18"/>
                  </w:rPr>
                  <w:delText>。</w:delText>
                </w:r>
              </w:del>
            </w:ins>
            <w:del w:id="279" w:author="王 玉虎" w:date="2020-09-04T16:09: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B8</w:t>
            </w:r>
          </w:p>
        </w:tc>
        <w:tc>
          <w:tcPr>
            <w:tcW w:w="9098" w:type="dxa"/>
            <w:gridSpan w:val="4"/>
            <w:shd w:val="clear" w:color="auto" w:fill="auto"/>
            <w:vAlign w:val="center"/>
          </w:tcPr>
          <w:p>
            <w:pPr>
              <w:rPr>
                <w:rFonts w:ascii="宋体" w:hAnsi="宋体"/>
                <w:bCs/>
                <w:kern w:val="0"/>
                <w:sz w:val="18"/>
                <w:szCs w:val="18"/>
              </w:rPr>
            </w:pPr>
            <w:r>
              <w:rPr>
                <w:rFonts w:hint="eastAsia" w:ascii="宋体"/>
                <w:bCs/>
                <w:kern w:val="0"/>
                <w:sz w:val="18"/>
                <w:szCs w:val="18"/>
              </w:rPr>
              <w:t>含软件的医疗器械和独立医疗器械软件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B8.1</w:t>
            </w:r>
          </w:p>
        </w:tc>
        <w:tc>
          <w:tcPr>
            <w:tcW w:w="4005" w:type="dxa"/>
            <w:shd w:val="clear" w:color="auto" w:fill="auto"/>
          </w:tcPr>
          <w:p>
            <w:pPr>
              <w:jc w:val="left"/>
              <w:rPr>
                <w:rFonts w:ascii="宋体"/>
                <w:bCs/>
                <w:kern w:val="0"/>
                <w:sz w:val="18"/>
                <w:szCs w:val="18"/>
              </w:rPr>
            </w:pPr>
            <w:r>
              <w:rPr>
                <w:rFonts w:hint="eastAsia" w:ascii="宋体"/>
                <w:bCs/>
                <w:kern w:val="0"/>
                <w:sz w:val="18"/>
                <w:szCs w:val="18"/>
              </w:rPr>
              <w:t>含软件的医疗器械或独立医疗器械软件，其设计应当保证重复性、可靠性和性能。当发生单一故障时，应当采取适当的措施，尽可能地消除和减少风险。</w:t>
            </w:r>
          </w:p>
        </w:tc>
        <w:tc>
          <w:tcPr>
            <w:tcW w:w="690" w:type="dxa"/>
            <w:shd w:val="clear" w:color="auto" w:fill="auto"/>
          </w:tcPr>
          <w:p>
            <w:pPr>
              <w:pStyle w:val="42"/>
              <w:jc w:val="left"/>
              <w:rPr>
                <w:rFonts w:ascii="宋体"/>
                <w:bCs/>
                <w:szCs w:val="18"/>
              </w:rPr>
            </w:pPr>
            <w:r>
              <w:rPr>
                <w:rFonts w:hint="eastAsia" w:ascii="宋体"/>
                <w:bCs/>
                <w:szCs w:val="18"/>
              </w:rPr>
              <w:t>是</w:t>
            </w:r>
          </w:p>
        </w:tc>
        <w:tc>
          <w:tcPr>
            <w:tcW w:w="2280" w:type="dxa"/>
            <w:shd w:val="clear" w:color="auto" w:fill="auto"/>
          </w:tcPr>
          <w:p>
            <w:pPr>
              <w:pStyle w:val="42"/>
              <w:jc w:val="left"/>
              <w:rPr>
                <w:rFonts w:ascii="宋体"/>
                <w:bCs/>
                <w:szCs w:val="18"/>
              </w:rPr>
            </w:pPr>
            <w:r>
              <w:rPr>
                <w:rFonts w:hint="eastAsia" w:ascii="宋体" w:hAnsi="宋体" w:cs="Arial Unicode MS"/>
                <w:bCs/>
                <w:szCs w:val="21"/>
              </w:rPr>
              <w:t>YY/T 0664-2008医疗器械软件 软件生存周期过程</w:t>
            </w:r>
          </w:p>
          <w:p>
            <w:pPr>
              <w:pStyle w:val="42"/>
              <w:jc w:val="left"/>
              <w:rPr>
                <w:rFonts w:ascii="宋体"/>
                <w:bCs/>
                <w:szCs w:val="18"/>
              </w:rPr>
            </w:pPr>
            <w:r>
              <w:rPr>
                <w:rFonts w:ascii="宋体" w:hAnsi="宋体"/>
                <w:bCs/>
                <w:szCs w:val="21"/>
              </w:rPr>
              <w:t>YY/T 0708-2009</w:t>
            </w:r>
            <w:r>
              <w:rPr>
                <w:rFonts w:hint="eastAsia" w:ascii="宋体" w:hAnsi="宋体"/>
                <w:bCs/>
                <w:szCs w:val="21"/>
              </w:rPr>
              <w:t>医用电气设备第</w:t>
            </w:r>
            <w:r>
              <w:rPr>
                <w:rFonts w:ascii="宋体" w:hAnsi="宋体"/>
                <w:bCs/>
                <w:szCs w:val="21"/>
              </w:rPr>
              <w:t>1-4</w:t>
            </w:r>
            <w:r>
              <w:rPr>
                <w:rFonts w:hint="eastAsia" w:ascii="宋体" w:hAnsi="宋体"/>
                <w:bCs/>
                <w:szCs w:val="21"/>
              </w:rPr>
              <w:t>部分：安全通用要求并列标准：可编程医用电气系统</w:t>
            </w:r>
          </w:p>
        </w:tc>
        <w:tc>
          <w:tcPr>
            <w:tcW w:w="2123" w:type="dxa"/>
            <w:shd w:val="clear" w:color="auto" w:fill="auto"/>
          </w:tcPr>
          <w:p>
            <w:pPr>
              <w:pStyle w:val="42"/>
              <w:jc w:val="left"/>
              <w:rPr>
                <w:rFonts w:ascii="宋体"/>
                <w:bCs/>
                <w:szCs w:val="18"/>
              </w:rPr>
            </w:pPr>
            <w:r>
              <w:rPr>
                <w:rFonts w:hint="eastAsia" w:ascii="宋体"/>
                <w:bCs/>
                <w:szCs w:val="18"/>
              </w:rPr>
              <w:t>5、研究资料</w:t>
            </w:r>
          </w:p>
          <w:p>
            <w:pPr>
              <w:pStyle w:val="42"/>
              <w:jc w:val="left"/>
              <w:rPr>
                <w:rFonts w:ascii="宋体"/>
                <w:bCs/>
                <w:szCs w:val="18"/>
              </w:rPr>
            </w:pPr>
            <w:r>
              <w:rPr>
                <w:rFonts w:hint="eastAsia" w:ascii="宋体"/>
                <w:bCs/>
                <w:szCs w:val="18"/>
              </w:rPr>
              <w:t>8、产品</w:t>
            </w:r>
            <w:r>
              <w:rPr>
                <w:rFonts w:ascii="宋体"/>
                <w:bCs/>
                <w:szCs w:val="18"/>
              </w:rPr>
              <w:t>风险分析资料</w:t>
            </w:r>
            <w:r>
              <w:rPr>
                <w:rFonts w:hint="eastAsia" w:ascii="宋体"/>
                <w:bCs/>
                <w:szCs w:val="18"/>
              </w:rPr>
              <w:t xml:space="preserve"> 第</w:t>
            </w:r>
            <w:del w:id="280" w:author="521" w:date="2020-09-19T11:10:41Z">
              <w:r>
                <w:rPr>
                  <w:rFonts w:hint="default" w:ascii="宋体"/>
                  <w:bCs/>
                  <w:szCs w:val="18"/>
                  <w:lang w:val="en-US"/>
                </w:rPr>
                <w:delText>6</w:delText>
              </w:r>
            </w:del>
            <w:ins w:id="281" w:author="521" w:date="2020-09-19T11:10:41Z">
              <w:r>
                <w:rPr>
                  <w:rFonts w:hint="eastAsia" w:ascii="宋体"/>
                  <w:bCs/>
                  <w:szCs w:val="18"/>
                  <w:lang w:val="en-US" w:eastAsia="zh-CN"/>
                </w:rPr>
                <w:t>7</w:t>
              </w:r>
            </w:ins>
            <w:r>
              <w:rPr>
                <w:rFonts w:hint="eastAsia" w:ascii="宋体"/>
                <w:bCs/>
                <w:szCs w:val="18"/>
              </w:rPr>
              <w:t>页“3 风险分析、风险评价、风险控制和剩余风险评价结果”</w:t>
            </w:r>
          </w:p>
          <w:p>
            <w:pPr>
              <w:pStyle w:val="42"/>
              <w:jc w:val="left"/>
              <w:rPr>
                <w:rFonts w:ascii="宋体"/>
                <w:bCs/>
                <w:szCs w:val="18"/>
              </w:rPr>
            </w:pPr>
            <w:r>
              <w:rPr>
                <w:rFonts w:hint="eastAsia" w:ascii="宋体"/>
                <w:bCs/>
                <w:szCs w:val="18"/>
              </w:rPr>
              <w:t>10、</w:t>
            </w:r>
            <w:r>
              <w:rPr>
                <w:rFonts w:ascii="宋体"/>
                <w:bCs/>
                <w:szCs w:val="18"/>
              </w:rPr>
              <w:t>产品</w:t>
            </w:r>
            <w:r>
              <w:rPr>
                <w:rFonts w:hint="eastAsia" w:ascii="宋体"/>
                <w:bCs/>
                <w:szCs w:val="18"/>
              </w:rPr>
              <w:t>注册</w:t>
            </w:r>
            <w:r>
              <w:rPr>
                <w:rFonts w:ascii="宋体"/>
                <w:bCs/>
                <w:szCs w:val="18"/>
              </w:rPr>
              <w:t>检验报告</w:t>
            </w:r>
          </w:p>
          <w:p>
            <w:pPr>
              <w:pStyle w:val="42"/>
              <w:jc w:val="left"/>
              <w:rPr>
                <w:rFonts w:ascii="宋体"/>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B8.2</w:t>
            </w:r>
          </w:p>
        </w:tc>
        <w:tc>
          <w:tcPr>
            <w:tcW w:w="4005" w:type="dxa"/>
            <w:shd w:val="clear" w:color="auto" w:fill="auto"/>
          </w:tcPr>
          <w:p>
            <w:pPr>
              <w:jc w:val="left"/>
              <w:rPr>
                <w:rFonts w:ascii="宋体"/>
                <w:bCs/>
                <w:kern w:val="0"/>
                <w:sz w:val="18"/>
                <w:szCs w:val="18"/>
              </w:rPr>
            </w:pPr>
            <w:r>
              <w:rPr>
                <w:rFonts w:hint="eastAsia" w:ascii="宋体"/>
                <w:bCs/>
                <w:kern w:val="0"/>
                <w:sz w:val="18"/>
                <w:szCs w:val="18"/>
              </w:rPr>
              <w:t>对于含软件的医疗器械或独立医疗器械软件，其软件必须根据最新的技术水平进行确认（需要考虑研发周期、风险管理要求、验证和确认要求）。</w:t>
            </w:r>
          </w:p>
        </w:tc>
        <w:tc>
          <w:tcPr>
            <w:tcW w:w="690" w:type="dxa"/>
            <w:shd w:val="clear" w:color="auto" w:fill="auto"/>
          </w:tcPr>
          <w:p>
            <w:pPr>
              <w:pStyle w:val="42"/>
              <w:jc w:val="left"/>
              <w:rPr>
                <w:rFonts w:ascii="宋体"/>
                <w:bCs/>
                <w:szCs w:val="18"/>
              </w:rPr>
            </w:pPr>
            <w:r>
              <w:rPr>
                <w:rFonts w:hint="eastAsia" w:ascii="宋体"/>
                <w:bCs/>
                <w:szCs w:val="18"/>
              </w:rPr>
              <w:t>是</w:t>
            </w:r>
          </w:p>
        </w:tc>
        <w:tc>
          <w:tcPr>
            <w:tcW w:w="2280" w:type="dxa"/>
            <w:shd w:val="clear" w:color="auto" w:fill="auto"/>
          </w:tcPr>
          <w:p>
            <w:pPr>
              <w:pStyle w:val="42"/>
              <w:jc w:val="left"/>
              <w:rPr>
                <w:rFonts w:ascii="宋体"/>
                <w:bCs/>
                <w:szCs w:val="18"/>
              </w:rPr>
            </w:pPr>
            <w:r>
              <w:rPr>
                <w:rFonts w:hint="eastAsia" w:ascii="宋体" w:hAnsi="宋体" w:cs="Arial Unicode MS"/>
                <w:bCs/>
                <w:szCs w:val="21"/>
              </w:rPr>
              <w:t>YY/T 0664-2008医疗器械软件 软件生存周期过程</w:t>
            </w:r>
          </w:p>
          <w:p>
            <w:pPr>
              <w:pStyle w:val="42"/>
              <w:jc w:val="left"/>
              <w:rPr>
                <w:rFonts w:ascii="宋体"/>
                <w:bCs/>
                <w:szCs w:val="18"/>
              </w:rPr>
            </w:pPr>
            <w:r>
              <w:rPr>
                <w:rFonts w:ascii="宋体" w:hAnsi="宋体"/>
                <w:bCs/>
                <w:szCs w:val="21"/>
              </w:rPr>
              <w:t>YY/T 0708-2009</w:t>
            </w:r>
            <w:r>
              <w:rPr>
                <w:rFonts w:hint="eastAsia" w:ascii="宋体" w:hAnsi="宋体"/>
                <w:bCs/>
                <w:szCs w:val="21"/>
              </w:rPr>
              <w:t>医用电气设备第</w:t>
            </w:r>
            <w:r>
              <w:rPr>
                <w:rFonts w:ascii="宋体" w:hAnsi="宋体"/>
                <w:bCs/>
                <w:szCs w:val="21"/>
              </w:rPr>
              <w:t>1-4</w:t>
            </w:r>
            <w:r>
              <w:rPr>
                <w:rFonts w:hint="eastAsia" w:ascii="宋体" w:hAnsi="宋体"/>
                <w:bCs/>
                <w:szCs w:val="21"/>
              </w:rPr>
              <w:t>部分：安全通用要求并列标准：可编程医用电气系统</w:t>
            </w:r>
          </w:p>
        </w:tc>
        <w:tc>
          <w:tcPr>
            <w:tcW w:w="2123" w:type="dxa"/>
            <w:shd w:val="clear" w:color="auto" w:fill="auto"/>
          </w:tcPr>
          <w:p>
            <w:pPr>
              <w:pStyle w:val="42"/>
              <w:jc w:val="left"/>
              <w:rPr>
                <w:rFonts w:ascii="宋体"/>
                <w:bCs/>
                <w:szCs w:val="18"/>
              </w:rPr>
            </w:pPr>
            <w:r>
              <w:rPr>
                <w:rFonts w:hint="eastAsia" w:ascii="宋体"/>
                <w:bCs/>
                <w:szCs w:val="18"/>
              </w:rPr>
              <w:t>5、研究资料</w:t>
            </w:r>
          </w:p>
          <w:p>
            <w:pPr>
              <w:pStyle w:val="42"/>
              <w:jc w:val="left"/>
              <w:rPr>
                <w:rFonts w:ascii="宋体"/>
                <w:bCs/>
                <w:color w:val="000000" w:themeColor="text1"/>
                <w:szCs w:val="18"/>
              </w:rPr>
            </w:pPr>
            <w:r>
              <w:rPr>
                <w:rFonts w:hint="eastAsia" w:ascii="宋体"/>
                <w:bCs/>
                <w:szCs w:val="18"/>
              </w:rPr>
              <w:t>7、临床</w:t>
            </w:r>
            <w:r>
              <w:rPr>
                <w:rFonts w:ascii="宋体"/>
                <w:bCs/>
                <w:szCs w:val="18"/>
              </w:rPr>
              <w:t>评价资料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B9</w:t>
            </w:r>
          </w:p>
        </w:tc>
        <w:tc>
          <w:tcPr>
            <w:tcW w:w="9098" w:type="dxa"/>
            <w:gridSpan w:val="4"/>
            <w:shd w:val="clear" w:color="auto" w:fill="auto"/>
            <w:vAlign w:val="center"/>
          </w:tcPr>
          <w:p>
            <w:pPr>
              <w:rPr>
                <w:rFonts w:ascii="宋体" w:hAnsi="宋体"/>
                <w:bCs/>
                <w:kern w:val="0"/>
                <w:sz w:val="18"/>
                <w:szCs w:val="18"/>
              </w:rPr>
            </w:pPr>
            <w:r>
              <w:rPr>
                <w:rFonts w:hint="eastAsia" w:ascii="宋体"/>
                <w:bCs/>
                <w:kern w:val="0"/>
                <w:sz w:val="18"/>
                <w:szCs w:val="18"/>
              </w:rPr>
              <w:t>有源医疗器械和与其连接的器械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B9.1</w:t>
            </w:r>
          </w:p>
        </w:tc>
        <w:tc>
          <w:tcPr>
            <w:tcW w:w="4005" w:type="dxa"/>
            <w:shd w:val="clear" w:color="auto" w:fill="auto"/>
          </w:tcPr>
          <w:p>
            <w:pPr>
              <w:jc w:val="left"/>
              <w:rPr>
                <w:rFonts w:ascii="宋体"/>
                <w:bCs/>
                <w:kern w:val="0"/>
                <w:sz w:val="18"/>
                <w:szCs w:val="18"/>
              </w:rPr>
            </w:pPr>
            <w:r>
              <w:rPr>
                <w:rFonts w:hint="eastAsia" w:ascii="宋体"/>
                <w:bCs/>
                <w:kern w:val="0"/>
                <w:sz w:val="18"/>
                <w:szCs w:val="18"/>
              </w:rPr>
              <w:t>对于有源医疗器械，当发生单一故障时，应当采取适当的措施，尽可能的消除和减少因此而产生的风险。</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cs="Arial" w:asciiTheme="minorEastAsia" w:hAnsiTheme="minorEastAsia" w:eastAsiaTheme="minorEastAsia"/>
                <w:bCs/>
                <w:szCs w:val="18"/>
              </w:rPr>
            </w:pPr>
            <w:del w:id="282" w:author="王 玉虎" w:date="2020-09-04T16:10:00Z">
              <w:r>
                <w:rPr>
                  <w:rFonts w:ascii="Times New Roman" w:hAnsi="Times New Roman" w:eastAsiaTheme="minorEastAsia"/>
                  <w:szCs w:val="18"/>
                </w:rPr>
                <w:delText>不适用</w:delText>
              </w:r>
            </w:del>
            <w:ins w:id="283"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szCs w:val="18"/>
              </w:rPr>
            </w:pPr>
            <w:ins w:id="284" w:author="521" w:date="2020-09-21T11:26:12Z">
              <w:r>
                <w:rPr>
                  <w:rFonts w:hint="eastAsia" w:ascii="Times New Roman" w:hAnsi="Times New Roman" w:eastAsiaTheme="minorEastAsia"/>
                  <w:szCs w:val="18"/>
                </w:rPr>
                <w:t>本产品为医疗器械软件，</w:t>
              </w:r>
            </w:ins>
            <w:ins w:id="285" w:author="521" w:date="2020-09-21T11:36:33Z">
              <w:r>
                <w:rPr>
                  <w:rFonts w:hint="eastAsia" w:ascii="Times New Roman" w:hAnsi="Times New Roman" w:eastAsiaTheme="minorEastAsia"/>
                  <w:szCs w:val="18"/>
                  <w:lang w:val="en-US" w:eastAsia="zh-CN"/>
                </w:rPr>
                <w:t>无此风险</w:t>
              </w:r>
            </w:ins>
            <w:ins w:id="286" w:author="521" w:date="2020-09-21T11:36:37Z">
              <w:r>
                <w:rPr>
                  <w:rFonts w:hint="eastAsia" w:ascii="Times New Roman" w:hAnsi="Times New Roman" w:eastAsiaTheme="minorEastAsia"/>
                  <w:szCs w:val="18"/>
                  <w:lang w:val="en-US" w:eastAsia="zh-CN"/>
                </w:rPr>
                <w:t>产生</w:t>
              </w:r>
            </w:ins>
            <w:del w:id="287" w:author="521" w:date="2020-09-21T11:25:45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B9.2</w:t>
            </w:r>
          </w:p>
        </w:tc>
        <w:tc>
          <w:tcPr>
            <w:tcW w:w="4005" w:type="dxa"/>
            <w:shd w:val="clear" w:color="auto" w:fill="auto"/>
          </w:tcPr>
          <w:p>
            <w:pPr>
              <w:jc w:val="left"/>
              <w:rPr>
                <w:rFonts w:ascii="宋体"/>
                <w:bCs/>
                <w:kern w:val="0"/>
                <w:sz w:val="18"/>
                <w:szCs w:val="18"/>
              </w:rPr>
            </w:pPr>
            <w:r>
              <w:rPr>
                <w:rFonts w:hint="eastAsia" w:ascii="宋体"/>
                <w:bCs/>
                <w:kern w:val="0"/>
                <w:sz w:val="18"/>
                <w:szCs w:val="18"/>
              </w:rPr>
              <w:t>患者安全需要通过内部电源供电的医疗器械保证的，医疗器械应当具有检测供电状态的功能。</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cs="Arial" w:asciiTheme="minorEastAsia" w:hAnsiTheme="minorEastAsia" w:eastAsiaTheme="minorEastAsia"/>
                <w:bCs/>
                <w:szCs w:val="18"/>
              </w:rPr>
            </w:pPr>
            <w:del w:id="288" w:author="王 玉虎" w:date="2020-09-04T16:10:00Z">
              <w:r>
                <w:rPr>
                  <w:rFonts w:ascii="Times New Roman" w:hAnsi="Times New Roman" w:eastAsiaTheme="minorEastAsia"/>
                  <w:szCs w:val="18"/>
                </w:rPr>
                <w:delText>不适用</w:delText>
              </w:r>
            </w:del>
            <w:ins w:id="289"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290" w:author="521" w:date="2020-09-21T11:28:44Z">
              <w:r>
                <w:rPr>
                  <w:rFonts w:hint="eastAsia" w:ascii="Times New Roman" w:hAnsi="Times New Roman" w:eastAsiaTheme="minorEastAsia"/>
                  <w:szCs w:val="18"/>
                </w:rPr>
                <w:t>本产品为医疗器械软件，</w:t>
              </w:r>
            </w:ins>
            <w:ins w:id="291" w:author="521" w:date="2020-09-21T11:28:48Z">
              <w:r>
                <w:rPr>
                  <w:rFonts w:hint="eastAsia" w:ascii="Times New Roman" w:hAnsi="Times New Roman" w:eastAsiaTheme="minorEastAsia"/>
                  <w:szCs w:val="18"/>
                  <w:lang w:val="en-US" w:eastAsia="zh-CN"/>
                </w:rPr>
                <w:t>无</w:t>
              </w:r>
            </w:ins>
            <w:ins w:id="292" w:author="521" w:date="2020-09-21T11:28:49Z">
              <w:r>
                <w:rPr>
                  <w:rFonts w:hint="eastAsia" w:ascii="Times New Roman" w:hAnsi="Times New Roman" w:eastAsiaTheme="minorEastAsia"/>
                  <w:szCs w:val="18"/>
                  <w:lang w:val="en-US" w:eastAsia="zh-CN"/>
                </w:rPr>
                <w:t>需</w:t>
              </w:r>
            </w:ins>
            <w:ins w:id="293" w:author="521" w:date="2020-09-21T11:28:53Z">
              <w:r>
                <w:rPr>
                  <w:rFonts w:hint="eastAsia" w:ascii="Times New Roman" w:hAnsi="Times New Roman" w:eastAsiaTheme="minorEastAsia"/>
                  <w:szCs w:val="18"/>
                  <w:lang w:val="en-US" w:eastAsia="zh-CN"/>
                </w:rPr>
                <w:t>内部电源</w:t>
              </w:r>
            </w:ins>
            <w:ins w:id="294" w:author="521" w:date="2020-09-21T11:28:54Z">
              <w:r>
                <w:rPr>
                  <w:rFonts w:hint="eastAsia" w:ascii="Times New Roman" w:hAnsi="Times New Roman" w:eastAsiaTheme="minorEastAsia"/>
                  <w:szCs w:val="18"/>
                  <w:lang w:val="en-US" w:eastAsia="zh-CN"/>
                </w:rPr>
                <w:t>供电</w:t>
              </w:r>
            </w:ins>
            <w:ins w:id="295" w:author="王 玉虎" w:date="2020-09-04T16:08:00Z">
              <w:del w:id="296" w:author="521" w:date="2020-09-21T11:25:45Z">
                <w:r>
                  <w:rPr>
                    <w:rFonts w:hint="eastAsia" w:ascii="Times New Roman" w:hAnsi="Times New Roman" w:eastAsiaTheme="minorEastAsia"/>
                    <w:szCs w:val="18"/>
                  </w:rPr>
                  <w:delText>本产品为无源医疗器械。</w:delText>
                </w:r>
              </w:del>
            </w:ins>
            <w:del w:id="297" w:author="521" w:date="2020-09-21T11:25:45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B9.3</w:t>
            </w:r>
          </w:p>
        </w:tc>
        <w:tc>
          <w:tcPr>
            <w:tcW w:w="4005" w:type="dxa"/>
            <w:shd w:val="clear" w:color="auto" w:fill="auto"/>
          </w:tcPr>
          <w:p>
            <w:pPr>
              <w:jc w:val="left"/>
              <w:rPr>
                <w:rFonts w:ascii="宋体"/>
                <w:bCs/>
                <w:kern w:val="0"/>
                <w:sz w:val="18"/>
                <w:szCs w:val="18"/>
              </w:rPr>
            </w:pPr>
            <w:r>
              <w:rPr>
                <w:rFonts w:hint="eastAsia" w:ascii="宋体"/>
                <w:bCs/>
                <w:kern w:val="0"/>
                <w:sz w:val="18"/>
                <w:szCs w:val="18"/>
              </w:rPr>
              <w:t>患者安全需要通过外部电源供电的医疗器械保证的，医疗器械应当包括显示电源故障的报警系统。</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298" w:author="王 玉虎" w:date="2020-09-04T16:10:00Z">
              <w:r>
                <w:rPr>
                  <w:rFonts w:ascii="Times New Roman" w:hAnsi="Times New Roman" w:eastAsiaTheme="minorEastAsia"/>
                  <w:szCs w:val="18"/>
                </w:rPr>
                <w:delText>不适用</w:delText>
              </w:r>
            </w:del>
            <w:ins w:id="299"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300" w:author="521" w:date="2020-09-21T11:29:04Z">
              <w:r>
                <w:rPr>
                  <w:rFonts w:hint="eastAsia" w:ascii="Times New Roman" w:hAnsi="Times New Roman" w:eastAsiaTheme="minorEastAsia"/>
                  <w:szCs w:val="18"/>
                </w:rPr>
                <w:t>本产品为医疗器械软件，</w:t>
              </w:r>
            </w:ins>
            <w:ins w:id="301" w:author="521" w:date="2020-09-21T11:29:12Z">
              <w:r>
                <w:rPr>
                  <w:rFonts w:hint="eastAsia" w:ascii="Times New Roman" w:hAnsi="Times New Roman" w:eastAsiaTheme="minorEastAsia"/>
                  <w:szCs w:val="18"/>
                  <w:lang w:val="en-US" w:eastAsia="zh-CN"/>
                </w:rPr>
                <w:t>无需</w:t>
              </w:r>
            </w:ins>
            <w:ins w:id="302" w:author="521" w:date="2020-09-21T11:29:18Z">
              <w:r>
                <w:rPr>
                  <w:rFonts w:hint="eastAsia" w:ascii="Times New Roman" w:hAnsi="Times New Roman" w:eastAsiaTheme="minorEastAsia"/>
                  <w:szCs w:val="18"/>
                  <w:lang w:val="en-US" w:eastAsia="zh-CN"/>
                </w:rPr>
                <w:t>连接</w:t>
              </w:r>
            </w:ins>
            <w:ins w:id="303" w:author="521" w:date="2020-09-21T11:29:20Z">
              <w:r>
                <w:rPr>
                  <w:rFonts w:hint="eastAsia" w:ascii="Times New Roman" w:hAnsi="Times New Roman" w:eastAsiaTheme="minorEastAsia"/>
                  <w:szCs w:val="18"/>
                  <w:lang w:val="en-US" w:eastAsia="zh-CN"/>
                </w:rPr>
                <w:t>外部</w:t>
              </w:r>
            </w:ins>
            <w:ins w:id="304" w:author="521" w:date="2020-09-21T11:29:21Z">
              <w:r>
                <w:rPr>
                  <w:rFonts w:hint="eastAsia" w:ascii="Times New Roman" w:hAnsi="Times New Roman" w:eastAsiaTheme="minorEastAsia"/>
                  <w:szCs w:val="18"/>
                  <w:lang w:val="en-US" w:eastAsia="zh-CN"/>
                </w:rPr>
                <w:t>电源</w:t>
              </w:r>
            </w:ins>
            <w:ins w:id="305" w:author="521" w:date="2020-09-21T11:29:37Z">
              <w:r>
                <w:rPr>
                  <w:rFonts w:hint="eastAsia" w:ascii="Times New Roman" w:hAnsi="Times New Roman" w:eastAsiaTheme="minorEastAsia"/>
                  <w:szCs w:val="18"/>
                  <w:lang w:val="en-US" w:eastAsia="zh-CN"/>
                </w:rPr>
                <w:t>供电</w:t>
              </w:r>
            </w:ins>
            <w:ins w:id="306" w:author="王 玉虎" w:date="2020-09-04T16:08:00Z">
              <w:del w:id="307" w:author="521" w:date="2020-09-21T11:25:45Z">
                <w:r>
                  <w:rPr>
                    <w:rFonts w:hint="eastAsia" w:ascii="Times New Roman" w:hAnsi="Times New Roman" w:eastAsiaTheme="minorEastAsia"/>
                    <w:szCs w:val="18"/>
                  </w:rPr>
                  <w:delText>本产品为无源医疗器械。</w:delText>
                </w:r>
              </w:del>
            </w:ins>
            <w:del w:id="308" w:author="521" w:date="2020-09-21T11:25:45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B9.4</w:t>
            </w:r>
          </w:p>
        </w:tc>
        <w:tc>
          <w:tcPr>
            <w:tcW w:w="4005" w:type="dxa"/>
            <w:shd w:val="clear" w:color="auto" w:fill="auto"/>
          </w:tcPr>
          <w:p>
            <w:pPr>
              <w:jc w:val="left"/>
              <w:rPr>
                <w:rFonts w:ascii="宋体"/>
                <w:bCs/>
                <w:kern w:val="0"/>
                <w:sz w:val="18"/>
                <w:szCs w:val="18"/>
              </w:rPr>
            </w:pPr>
            <w:r>
              <w:rPr>
                <w:rFonts w:hint="eastAsia" w:ascii="宋体"/>
                <w:bCs/>
                <w:kern w:val="0"/>
                <w:sz w:val="18"/>
                <w:szCs w:val="18"/>
              </w:rPr>
              <w:t>预期用于监视患者一个或多个临床参数的医疗器械，应当配备适当的报警系统，在患者生命健康严重恶化或生命危急时，进行警告。</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309" w:author="王 玉虎" w:date="2020-09-04T16:10:00Z">
              <w:r>
                <w:rPr>
                  <w:rFonts w:ascii="Times New Roman" w:hAnsi="Times New Roman" w:eastAsiaTheme="minorEastAsia"/>
                  <w:szCs w:val="18"/>
                </w:rPr>
                <w:delText>不适用</w:delText>
              </w:r>
            </w:del>
            <w:ins w:id="310"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311" w:author="521" w:date="2020-09-21T11:33:47Z">
              <w:r>
                <w:rPr>
                  <w:rFonts w:hint="eastAsia" w:ascii="Times New Roman" w:hAnsi="Times New Roman" w:eastAsiaTheme="minorEastAsia"/>
                  <w:szCs w:val="18"/>
                </w:rPr>
                <w:t>本产品为</w:t>
              </w:r>
            </w:ins>
            <w:ins w:id="312" w:author="521" w:date="2020-09-21T11:34:27Z">
              <w:r>
                <w:rPr>
                  <w:rFonts w:hint="eastAsia" w:ascii="Times New Roman" w:hAnsi="Times New Roman" w:eastAsiaTheme="minorEastAsia"/>
                  <w:szCs w:val="18"/>
                  <w:lang w:val="en-US" w:eastAsia="zh-CN"/>
                </w:rPr>
                <w:t>分析</w:t>
              </w:r>
            </w:ins>
            <w:ins w:id="313" w:author="521" w:date="2020-09-21T11:33:47Z">
              <w:r>
                <w:rPr>
                  <w:rFonts w:hint="eastAsia" w:ascii="Times New Roman" w:hAnsi="Times New Roman" w:eastAsiaTheme="minorEastAsia"/>
                  <w:szCs w:val="18"/>
                </w:rPr>
                <w:t>软件，</w:t>
              </w:r>
            </w:ins>
            <w:ins w:id="314" w:author="521" w:date="2020-09-21T11:34:34Z">
              <w:r>
                <w:rPr>
                  <w:rFonts w:hint="eastAsia" w:ascii="Times New Roman" w:hAnsi="Times New Roman" w:eastAsiaTheme="minorEastAsia"/>
                  <w:szCs w:val="18"/>
                  <w:lang w:val="en-US" w:eastAsia="zh-CN"/>
                </w:rPr>
                <w:t>不用于</w:t>
              </w:r>
            </w:ins>
            <w:ins w:id="315" w:author="521" w:date="2020-09-21T11:34:41Z">
              <w:r>
                <w:rPr>
                  <w:rFonts w:hint="eastAsia" w:ascii="Times New Roman" w:hAnsi="Times New Roman" w:eastAsiaTheme="minorEastAsia"/>
                  <w:szCs w:val="18"/>
                  <w:lang w:val="en-US" w:eastAsia="zh-CN"/>
                </w:rPr>
                <w:t>监视</w:t>
              </w:r>
            </w:ins>
            <w:ins w:id="316" w:author="521" w:date="2020-09-21T11:34:47Z">
              <w:r>
                <w:rPr>
                  <w:rFonts w:hint="eastAsia" w:ascii="Times New Roman" w:hAnsi="Times New Roman" w:eastAsiaTheme="minorEastAsia"/>
                  <w:szCs w:val="18"/>
                  <w:lang w:val="en-US" w:eastAsia="zh-CN"/>
                </w:rPr>
                <w:t>患者</w:t>
              </w:r>
            </w:ins>
            <w:ins w:id="317" w:author="521" w:date="2020-09-21T11:34:49Z">
              <w:r>
                <w:rPr>
                  <w:rFonts w:hint="eastAsia" w:ascii="Times New Roman" w:hAnsi="Times New Roman" w:eastAsiaTheme="minorEastAsia"/>
                  <w:szCs w:val="18"/>
                  <w:lang w:val="en-US" w:eastAsia="zh-CN"/>
                </w:rPr>
                <w:t>临床</w:t>
              </w:r>
            </w:ins>
            <w:ins w:id="318" w:author="521" w:date="2020-09-21T11:34:50Z">
              <w:r>
                <w:rPr>
                  <w:rFonts w:hint="eastAsia" w:ascii="Times New Roman" w:hAnsi="Times New Roman" w:eastAsiaTheme="minorEastAsia"/>
                  <w:szCs w:val="18"/>
                  <w:lang w:val="en-US" w:eastAsia="zh-CN"/>
                </w:rPr>
                <w:t>参数</w:t>
              </w:r>
            </w:ins>
            <w:ins w:id="319" w:author="王 玉虎" w:date="2020-09-04T16:08:00Z">
              <w:del w:id="320" w:author="521" w:date="2020-09-21T11:25:48Z">
                <w:r>
                  <w:rPr>
                    <w:rFonts w:hint="eastAsia" w:ascii="Times New Roman" w:hAnsi="Times New Roman" w:eastAsiaTheme="minorEastAsia"/>
                    <w:szCs w:val="18"/>
                  </w:rPr>
                  <w:delText>本产品为无源医疗器械。</w:delText>
                </w:r>
              </w:del>
            </w:ins>
            <w:del w:id="321" w:author="521" w:date="2020-09-21T11:25:48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B9.5</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医疗器械的设计和生产，应当具有减少产生电磁干扰的方法。</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322" w:author="王 玉虎" w:date="2020-09-04T16:10:00Z">
              <w:r>
                <w:rPr>
                  <w:rFonts w:ascii="Times New Roman" w:hAnsi="Times New Roman" w:eastAsiaTheme="minorEastAsia"/>
                  <w:szCs w:val="18"/>
                </w:rPr>
                <w:delText>不适用</w:delText>
              </w:r>
            </w:del>
            <w:ins w:id="323"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324" w:author="521" w:date="2020-09-21T11:34:59Z">
              <w:r>
                <w:rPr>
                  <w:rFonts w:hint="eastAsia" w:ascii="Times New Roman" w:hAnsi="Times New Roman" w:eastAsiaTheme="minorEastAsia"/>
                  <w:szCs w:val="18"/>
                </w:rPr>
                <w:t>本产品为医疗器械软件，</w:t>
              </w:r>
            </w:ins>
            <w:ins w:id="325" w:author="521" w:date="2020-09-21T11:35:01Z">
              <w:r>
                <w:rPr>
                  <w:rFonts w:hint="eastAsia" w:ascii="Times New Roman" w:hAnsi="Times New Roman" w:eastAsiaTheme="minorEastAsia"/>
                  <w:szCs w:val="18"/>
                  <w:lang w:val="en-US" w:eastAsia="zh-CN"/>
                </w:rPr>
                <w:t>无</w:t>
              </w:r>
            </w:ins>
            <w:ins w:id="326" w:author="521" w:date="2020-09-21T11:35:07Z">
              <w:r>
                <w:rPr>
                  <w:rFonts w:hint="eastAsia" w:ascii="Times New Roman" w:hAnsi="Times New Roman" w:eastAsiaTheme="minorEastAsia"/>
                  <w:szCs w:val="18"/>
                  <w:lang w:val="en-US" w:eastAsia="zh-CN"/>
                </w:rPr>
                <w:t>电磁干扰</w:t>
              </w:r>
            </w:ins>
            <w:ins w:id="327" w:author="王 玉虎" w:date="2020-09-04T16:08:00Z">
              <w:del w:id="328" w:author="521" w:date="2020-09-21T11:25:48Z">
                <w:r>
                  <w:rPr>
                    <w:rFonts w:hint="eastAsia" w:ascii="Times New Roman" w:hAnsi="Times New Roman" w:eastAsiaTheme="minorEastAsia"/>
                    <w:szCs w:val="18"/>
                  </w:rPr>
                  <w:delText>本产品为无源医疗器械。</w:delText>
                </w:r>
              </w:del>
            </w:ins>
            <w:del w:id="329" w:author="521" w:date="2020-09-21T11:25:48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B9.6</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医疗器械的设计和生产，应当确保产品具备足够的抗电磁骚扰能力，以保证产品能按照预期运行。</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330" w:author="王 玉虎" w:date="2020-09-04T16:10:00Z">
              <w:r>
                <w:rPr>
                  <w:rFonts w:ascii="Times New Roman" w:hAnsi="Times New Roman" w:eastAsiaTheme="minorEastAsia"/>
                  <w:szCs w:val="18"/>
                </w:rPr>
                <w:delText>不适用</w:delText>
              </w:r>
            </w:del>
            <w:ins w:id="331"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332" w:author="521" w:date="2020-09-21T11:35:28Z">
              <w:r>
                <w:rPr>
                  <w:rFonts w:hint="eastAsia" w:ascii="Times New Roman" w:hAnsi="Times New Roman" w:eastAsiaTheme="minorEastAsia"/>
                  <w:szCs w:val="18"/>
                </w:rPr>
                <w:t>本产品为医疗器械软件，</w:t>
              </w:r>
            </w:ins>
            <w:ins w:id="333" w:author="521" w:date="2020-09-21T11:35:31Z">
              <w:r>
                <w:rPr>
                  <w:rFonts w:hint="eastAsia" w:ascii="Times New Roman" w:hAnsi="Times New Roman" w:eastAsiaTheme="minorEastAsia"/>
                  <w:szCs w:val="18"/>
                  <w:lang w:val="en-US" w:eastAsia="zh-CN"/>
                </w:rPr>
                <w:t>不受</w:t>
              </w:r>
            </w:ins>
            <w:ins w:id="334" w:author="521" w:date="2020-09-21T11:35:34Z">
              <w:r>
                <w:rPr>
                  <w:rFonts w:hint="eastAsia" w:ascii="Times New Roman" w:hAnsi="Times New Roman" w:eastAsiaTheme="minorEastAsia"/>
                  <w:szCs w:val="18"/>
                  <w:lang w:val="en-US" w:eastAsia="zh-CN"/>
                </w:rPr>
                <w:t>电磁干扰</w:t>
              </w:r>
            </w:ins>
            <w:ins w:id="335" w:author="521" w:date="2020-09-21T11:35:37Z">
              <w:r>
                <w:rPr>
                  <w:rFonts w:hint="eastAsia" w:ascii="Times New Roman" w:hAnsi="Times New Roman" w:eastAsiaTheme="minorEastAsia"/>
                  <w:szCs w:val="18"/>
                  <w:lang w:val="en-US" w:eastAsia="zh-CN"/>
                </w:rPr>
                <w:t>影响</w:t>
              </w:r>
            </w:ins>
            <w:ins w:id="336" w:author="王 玉虎" w:date="2020-09-04T16:08:00Z">
              <w:del w:id="337" w:author="521" w:date="2020-09-21T11:25:48Z">
                <w:r>
                  <w:rPr>
                    <w:rFonts w:hint="eastAsia" w:ascii="Times New Roman" w:hAnsi="Times New Roman" w:eastAsiaTheme="minorEastAsia"/>
                    <w:szCs w:val="18"/>
                  </w:rPr>
                  <w:delText>本产品为无源医疗器械。</w:delText>
                </w:r>
              </w:del>
            </w:ins>
            <w:del w:id="338" w:author="521" w:date="2020-09-21T11:25:48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B9.7</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医疗器械的设计和生产，应当保证产品在按要求进行安装和维护后，在正常使用和单一故障时，患者、使用者和他人免于遭受意外电击。</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cs="Arial" w:asciiTheme="minorEastAsia" w:hAnsiTheme="minorEastAsia" w:eastAsiaTheme="minorEastAsia"/>
                <w:bCs/>
                <w:szCs w:val="18"/>
              </w:rPr>
            </w:pPr>
            <w:del w:id="339" w:author="王 玉虎" w:date="2020-09-04T16:10:00Z">
              <w:r>
                <w:rPr>
                  <w:rFonts w:ascii="Times New Roman" w:hAnsi="Times New Roman" w:eastAsiaTheme="minorEastAsia"/>
                  <w:szCs w:val="18"/>
                </w:rPr>
                <w:delText>不适用</w:delText>
              </w:r>
            </w:del>
            <w:ins w:id="340"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341" w:author="521" w:date="2020-09-21T11:35:49Z">
              <w:r>
                <w:rPr>
                  <w:rFonts w:hint="eastAsia" w:ascii="Times New Roman" w:hAnsi="Times New Roman" w:eastAsiaTheme="minorEastAsia"/>
                  <w:szCs w:val="18"/>
                </w:rPr>
                <w:t>本产品为医疗器械软件，</w:t>
              </w:r>
            </w:ins>
            <w:ins w:id="342" w:author="521" w:date="2020-09-21T11:35:57Z">
              <w:r>
                <w:rPr>
                  <w:rFonts w:hint="eastAsia" w:ascii="Times New Roman" w:hAnsi="Times New Roman" w:eastAsiaTheme="minorEastAsia"/>
                  <w:szCs w:val="18"/>
                  <w:lang w:val="en-US" w:eastAsia="zh-CN"/>
                </w:rPr>
                <w:t>无此</w:t>
              </w:r>
            </w:ins>
            <w:ins w:id="343" w:author="521" w:date="2020-09-21T11:35:59Z">
              <w:r>
                <w:rPr>
                  <w:rFonts w:hint="eastAsia" w:ascii="Times New Roman" w:hAnsi="Times New Roman" w:eastAsiaTheme="minorEastAsia"/>
                  <w:szCs w:val="18"/>
                  <w:lang w:val="en-US" w:eastAsia="zh-CN"/>
                </w:rPr>
                <w:t>风险</w:t>
              </w:r>
            </w:ins>
            <w:ins w:id="344" w:author="521" w:date="2020-09-21T11:36:00Z">
              <w:r>
                <w:rPr>
                  <w:rFonts w:hint="eastAsia" w:ascii="Times New Roman" w:hAnsi="Times New Roman" w:eastAsiaTheme="minorEastAsia"/>
                  <w:szCs w:val="18"/>
                  <w:lang w:val="en-US" w:eastAsia="zh-CN"/>
                </w:rPr>
                <w:t>产生</w:t>
              </w:r>
            </w:ins>
            <w:ins w:id="345" w:author="王 玉虎" w:date="2020-09-04T16:08:00Z">
              <w:del w:id="346" w:author="521" w:date="2020-09-21T11:25:48Z">
                <w:r>
                  <w:rPr>
                    <w:rFonts w:hint="eastAsia" w:ascii="Times New Roman" w:hAnsi="Times New Roman" w:eastAsiaTheme="minorEastAsia"/>
                    <w:szCs w:val="18"/>
                  </w:rPr>
                  <w:delText>本产品为无源医疗器械。</w:delText>
                </w:r>
              </w:del>
            </w:ins>
            <w:del w:id="347" w:author="521" w:date="2020-09-21T11:25:48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B10</w:t>
            </w:r>
          </w:p>
        </w:tc>
        <w:tc>
          <w:tcPr>
            <w:tcW w:w="9098" w:type="dxa"/>
            <w:gridSpan w:val="4"/>
            <w:shd w:val="clear" w:color="auto" w:fill="auto"/>
          </w:tcPr>
          <w:p>
            <w:pPr>
              <w:jc w:val="left"/>
              <w:rPr>
                <w:rFonts w:ascii="宋体"/>
                <w:bCs/>
                <w:kern w:val="0"/>
                <w:sz w:val="18"/>
                <w:szCs w:val="18"/>
              </w:rPr>
            </w:pPr>
            <w:r>
              <w:rPr>
                <w:rFonts w:hint="eastAsia" w:ascii="宋体"/>
                <w:bCs/>
                <w:kern w:val="0"/>
                <w:sz w:val="18"/>
                <w:szCs w:val="18"/>
              </w:rPr>
              <w:t>机械风险的防护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w:t>
            </w:r>
            <w:r>
              <w:rPr>
                <w:rFonts w:ascii="宋体"/>
                <w:bCs/>
                <w:kern w:val="0"/>
                <w:sz w:val="18"/>
                <w:szCs w:val="18"/>
              </w:rPr>
              <w:t>10.1</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医疗器械的设计和生产，应当保护患者和使用者免于承受因移动时遇到阻力、不稳定部件和运动部件等产生的机械风险。</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348" w:author="王 玉虎" w:date="2020-09-04T16:10:00Z">
              <w:r>
                <w:rPr>
                  <w:rFonts w:ascii="Times New Roman" w:hAnsi="Times New Roman" w:eastAsiaTheme="minorEastAsia"/>
                  <w:szCs w:val="18"/>
                </w:rPr>
                <w:delText>不适用</w:delText>
              </w:r>
            </w:del>
            <w:ins w:id="349"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szCs w:val="18"/>
              </w:rPr>
            </w:pPr>
            <w:ins w:id="350" w:author="王 玉虎" w:date="2020-09-04T16:07:00Z">
              <w:r>
                <w:rPr>
                  <w:rFonts w:hint="eastAsia" w:ascii="Times New Roman" w:hAnsi="Times New Roman" w:eastAsiaTheme="minorEastAsia"/>
                  <w:szCs w:val="18"/>
                </w:rPr>
                <w:t>本产品</w:t>
              </w:r>
            </w:ins>
            <w:ins w:id="351" w:author="王 玉虎" w:date="2020-09-04T16:06:00Z">
              <w:r>
                <w:rPr>
                  <w:rFonts w:hint="eastAsia" w:ascii="Times New Roman" w:hAnsi="Times New Roman" w:eastAsiaTheme="minorEastAsia"/>
                  <w:szCs w:val="18"/>
                </w:rPr>
                <w:t>为医疗器械软件</w:t>
              </w:r>
            </w:ins>
            <w:ins w:id="352" w:author="王 玉虎" w:date="2020-09-04T16:07:00Z">
              <w:r>
                <w:rPr>
                  <w:rFonts w:hint="eastAsia" w:ascii="Times New Roman" w:hAnsi="Times New Roman" w:eastAsiaTheme="minorEastAsia"/>
                  <w:szCs w:val="18"/>
                </w:rPr>
                <w:t>，无机械风险</w:t>
              </w:r>
            </w:ins>
            <w:ins w:id="353" w:author="王 玉虎" w:date="2020-09-04T16:07:00Z">
              <w:del w:id="354" w:author="521" w:date="2020-09-23T09:25:55Z">
                <w:r>
                  <w:rPr>
                    <w:rFonts w:hint="eastAsia" w:ascii="Times New Roman" w:hAnsi="Times New Roman" w:eastAsiaTheme="minorEastAsia"/>
                    <w:szCs w:val="18"/>
                  </w:rPr>
                  <w:delText>。</w:delText>
                </w:r>
              </w:del>
            </w:ins>
            <w:del w:id="355" w:author="王 玉虎" w:date="2020-09-04T16:06: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B10.2</w:t>
            </w:r>
          </w:p>
        </w:tc>
        <w:tc>
          <w:tcPr>
            <w:tcW w:w="4005" w:type="dxa"/>
            <w:shd w:val="clear" w:color="auto" w:fill="auto"/>
          </w:tcPr>
          <w:p>
            <w:pPr>
              <w:jc w:val="left"/>
              <w:rPr>
                <w:rFonts w:ascii="宋体"/>
                <w:bCs/>
                <w:kern w:val="0"/>
                <w:sz w:val="18"/>
                <w:szCs w:val="18"/>
              </w:rPr>
            </w:pPr>
            <w:r>
              <w:rPr>
                <w:rFonts w:hint="eastAsia" w:ascii="宋体"/>
                <w:bCs/>
                <w:kern w:val="0"/>
                <w:sz w:val="18"/>
                <w:szCs w:val="18"/>
              </w:rPr>
              <w:t>除非振动是医疗器械的特定性能要求，否则医疗器械的设计和生产应将产品振动导致的风险降到最低。若可行，应当采用限制振动（特别是针对振动源）的方法。</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356" w:author="王 玉虎" w:date="2020-09-04T16:10:00Z">
              <w:r>
                <w:rPr>
                  <w:rFonts w:ascii="Times New Roman" w:hAnsi="Times New Roman" w:eastAsiaTheme="minorEastAsia"/>
                  <w:szCs w:val="18"/>
                </w:rPr>
                <w:delText>不适用</w:delText>
              </w:r>
            </w:del>
            <w:ins w:id="357"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hAnsi="宋体"/>
                <w:bCs/>
                <w:szCs w:val="18"/>
              </w:rPr>
            </w:pPr>
            <w:ins w:id="358" w:author="王 玉虎" w:date="2020-09-04T16:07:00Z">
              <w:r>
                <w:rPr>
                  <w:rFonts w:hint="eastAsia" w:ascii="Times New Roman" w:hAnsi="Times New Roman" w:eastAsiaTheme="minorEastAsia"/>
                  <w:szCs w:val="18"/>
                </w:rPr>
                <w:t>本产品为医疗器械软件，无机械风险</w:t>
              </w:r>
            </w:ins>
            <w:ins w:id="359" w:author="王 玉虎" w:date="2020-09-04T16:07:00Z">
              <w:del w:id="360" w:author="521" w:date="2020-09-23T09:25:56Z">
                <w:r>
                  <w:rPr>
                    <w:rFonts w:hint="eastAsia" w:ascii="Times New Roman" w:hAnsi="Times New Roman" w:eastAsiaTheme="minorEastAsia"/>
                    <w:szCs w:val="18"/>
                  </w:rPr>
                  <w:delText>。</w:delText>
                </w:r>
              </w:del>
            </w:ins>
            <w:del w:id="361" w:author="王 玉虎" w:date="2020-09-04T16:07: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B10.3</w:t>
            </w:r>
          </w:p>
        </w:tc>
        <w:tc>
          <w:tcPr>
            <w:tcW w:w="4005" w:type="dxa"/>
            <w:shd w:val="clear" w:color="auto" w:fill="auto"/>
          </w:tcPr>
          <w:p>
            <w:pPr>
              <w:jc w:val="left"/>
              <w:rPr>
                <w:rFonts w:ascii="宋体"/>
                <w:bCs/>
                <w:kern w:val="0"/>
                <w:sz w:val="18"/>
                <w:szCs w:val="18"/>
              </w:rPr>
            </w:pPr>
            <w:r>
              <w:rPr>
                <w:rFonts w:hint="eastAsia" w:ascii="宋体"/>
                <w:bCs/>
                <w:kern w:val="0"/>
                <w:sz w:val="18"/>
                <w:szCs w:val="18"/>
              </w:rPr>
              <w:t>除非噪声是医疗器械的特定性能要求，否则医疗器械设计和生产应将产品噪声导致的风险降到最低。若可行，应当采用限制噪声（特别是针对噪声源）的方法。</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362" w:author="王 玉虎" w:date="2020-09-04T16:10:00Z">
              <w:r>
                <w:rPr>
                  <w:rFonts w:ascii="Times New Roman" w:hAnsi="Times New Roman" w:eastAsiaTheme="minorEastAsia"/>
                  <w:szCs w:val="18"/>
                </w:rPr>
                <w:delText>不适用</w:delText>
              </w:r>
            </w:del>
            <w:ins w:id="363"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364" w:author="王 玉虎" w:date="2020-09-04T16:07:00Z">
              <w:r>
                <w:rPr>
                  <w:rFonts w:hint="eastAsia" w:ascii="Times New Roman" w:hAnsi="Times New Roman" w:eastAsiaTheme="minorEastAsia"/>
                  <w:szCs w:val="18"/>
                </w:rPr>
                <w:t>本产品为医疗器械软件，无机械风险</w:t>
              </w:r>
            </w:ins>
            <w:ins w:id="365" w:author="王 玉虎" w:date="2020-09-04T16:07:00Z">
              <w:del w:id="366" w:author="521" w:date="2020-09-23T09:25:57Z">
                <w:r>
                  <w:rPr>
                    <w:rFonts w:hint="eastAsia" w:ascii="Times New Roman" w:hAnsi="Times New Roman" w:eastAsiaTheme="minorEastAsia"/>
                    <w:szCs w:val="18"/>
                  </w:rPr>
                  <w:delText>。</w:delText>
                </w:r>
              </w:del>
            </w:ins>
            <w:del w:id="367" w:author="王 玉虎" w:date="2020-09-04T16:07: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B10.4</w:t>
            </w:r>
          </w:p>
        </w:tc>
        <w:tc>
          <w:tcPr>
            <w:tcW w:w="4005" w:type="dxa"/>
            <w:shd w:val="clear" w:color="auto" w:fill="auto"/>
          </w:tcPr>
          <w:p>
            <w:pPr>
              <w:jc w:val="left"/>
              <w:rPr>
                <w:rFonts w:ascii="宋体"/>
                <w:bCs/>
                <w:kern w:val="0"/>
                <w:sz w:val="18"/>
                <w:szCs w:val="18"/>
              </w:rPr>
            </w:pPr>
            <w:r>
              <w:rPr>
                <w:rFonts w:hint="eastAsia" w:ascii="宋体"/>
                <w:bCs/>
                <w:kern w:val="0"/>
                <w:sz w:val="18"/>
                <w:szCs w:val="18"/>
              </w:rPr>
              <w:t>需要用户操作的连接电、气体或提供液压和气压的端子和连接器，其设计和构造应当尽可能降低操作风险。</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368" w:author="王 玉虎" w:date="2020-09-04T16:10:00Z">
              <w:r>
                <w:rPr>
                  <w:rFonts w:ascii="Times New Roman" w:hAnsi="Times New Roman" w:eastAsiaTheme="minorEastAsia"/>
                  <w:szCs w:val="18"/>
                </w:rPr>
                <w:delText>不适用</w:delText>
              </w:r>
            </w:del>
            <w:ins w:id="369"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color w:val="000000" w:themeColor="text1"/>
                <w:szCs w:val="18"/>
              </w:rPr>
            </w:pPr>
            <w:ins w:id="370" w:author="王 玉虎" w:date="2020-09-04T16:07:00Z">
              <w:r>
                <w:rPr>
                  <w:rFonts w:hint="eastAsia" w:ascii="Times New Roman" w:hAnsi="Times New Roman" w:eastAsiaTheme="minorEastAsia"/>
                  <w:szCs w:val="18"/>
                </w:rPr>
                <w:t>本产品为医疗器械软件，无机械风险</w:t>
              </w:r>
            </w:ins>
            <w:ins w:id="371" w:author="王 玉虎" w:date="2020-09-04T16:07:00Z">
              <w:del w:id="372" w:author="521" w:date="2020-09-23T09:26:00Z">
                <w:r>
                  <w:rPr>
                    <w:rFonts w:hint="eastAsia" w:ascii="Times New Roman" w:hAnsi="Times New Roman" w:eastAsiaTheme="minorEastAsia"/>
                    <w:szCs w:val="18"/>
                  </w:rPr>
                  <w:delText>。</w:delText>
                </w:r>
              </w:del>
            </w:ins>
            <w:del w:id="373" w:author="王 玉虎" w:date="2020-09-04T16:07: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B10.5</w:t>
            </w:r>
          </w:p>
        </w:tc>
        <w:tc>
          <w:tcPr>
            <w:tcW w:w="4005" w:type="dxa"/>
            <w:shd w:val="clear" w:color="auto" w:fill="auto"/>
          </w:tcPr>
          <w:p>
            <w:pPr>
              <w:jc w:val="left"/>
              <w:rPr>
                <w:rFonts w:ascii="宋体"/>
                <w:bCs/>
                <w:kern w:val="0"/>
                <w:sz w:val="18"/>
                <w:szCs w:val="18"/>
              </w:rPr>
            </w:pPr>
            <w:r>
              <w:rPr>
                <w:rFonts w:hint="eastAsia" w:ascii="宋体"/>
                <w:bCs/>
                <w:kern w:val="0"/>
                <w:sz w:val="18"/>
                <w:szCs w:val="18"/>
              </w:rPr>
              <w:t>如果医疗器械的某些部分在使用前或使用中需要进行连接或重新连接，则其设计和生产应将连接错误的风险降到最低。</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374" w:author="王 玉虎" w:date="2020-09-04T16:10:00Z">
              <w:r>
                <w:rPr>
                  <w:rFonts w:ascii="Times New Roman" w:hAnsi="Times New Roman" w:eastAsiaTheme="minorEastAsia"/>
                  <w:szCs w:val="18"/>
                </w:rPr>
                <w:delText>不适用</w:delText>
              </w:r>
            </w:del>
            <w:ins w:id="375"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376" w:author="王 玉虎" w:date="2020-09-04T16:07:00Z">
              <w:r>
                <w:rPr>
                  <w:rFonts w:hint="eastAsia" w:ascii="Times New Roman" w:hAnsi="Times New Roman" w:eastAsiaTheme="minorEastAsia"/>
                  <w:szCs w:val="18"/>
                </w:rPr>
                <w:t>本产品为医疗器械软件，无机械风险</w:t>
              </w:r>
            </w:ins>
            <w:ins w:id="377" w:author="王 玉虎" w:date="2020-09-04T16:07:00Z">
              <w:del w:id="378" w:author="521" w:date="2020-09-23T09:26:01Z">
                <w:r>
                  <w:rPr>
                    <w:rFonts w:hint="eastAsia" w:ascii="Times New Roman" w:hAnsi="Times New Roman" w:eastAsiaTheme="minorEastAsia"/>
                    <w:szCs w:val="18"/>
                  </w:rPr>
                  <w:delText>。</w:delText>
                </w:r>
              </w:del>
            </w:ins>
            <w:del w:id="379" w:author="王 玉虎" w:date="2020-09-04T16:07: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B10.6</w:t>
            </w:r>
          </w:p>
        </w:tc>
        <w:tc>
          <w:tcPr>
            <w:tcW w:w="4005" w:type="dxa"/>
            <w:shd w:val="clear" w:color="auto" w:fill="auto"/>
          </w:tcPr>
          <w:p>
            <w:pPr>
              <w:jc w:val="left"/>
              <w:rPr>
                <w:rFonts w:ascii="宋体"/>
                <w:bCs/>
                <w:kern w:val="0"/>
                <w:sz w:val="18"/>
                <w:szCs w:val="18"/>
              </w:rPr>
            </w:pPr>
            <w:r>
              <w:rPr>
                <w:rFonts w:hint="eastAsia" w:ascii="宋体"/>
                <w:bCs/>
                <w:kern w:val="0"/>
                <w:sz w:val="18"/>
                <w:szCs w:val="18"/>
              </w:rPr>
              <w:t>可触及的医疗器械部件（不包括预期提供热量或达到给定温度的部件和区域）及其周围，在正常使用时，不应达到造成危险的温度。</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cs="Arial" w:asciiTheme="minorEastAsia" w:hAnsiTheme="minorEastAsia" w:eastAsiaTheme="minorEastAsia"/>
                <w:bCs/>
                <w:szCs w:val="18"/>
              </w:rPr>
            </w:pPr>
            <w:del w:id="380" w:author="王 玉虎" w:date="2020-09-04T16:10:00Z">
              <w:r>
                <w:rPr>
                  <w:rFonts w:ascii="Times New Roman" w:hAnsi="Times New Roman" w:eastAsiaTheme="minorEastAsia"/>
                  <w:szCs w:val="18"/>
                </w:rPr>
                <w:delText>不适用</w:delText>
              </w:r>
            </w:del>
            <w:ins w:id="381"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382" w:author="王 玉虎" w:date="2020-09-04T16:07:00Z">
              <w:r>
                <w:rPr>
                  <w:rFonts w:hint="eastAsia" w:ascii="Times New Roman" w:hAnsi="Times New Roman" w:eastAsiaTheme="minorEastAsia"/>
                  <w:szCs w:val="18"/>
                </w:rPr>
                <w:t>本产品为医疗器械软件，无机械风险</w:t>
              </w:r>
            </w:ins>
            <w:ins w:id="383" w:author="王 玉虎" w:date="2020-09-04T16:07:00Z">
              <w:del w:id="384" w:author="521" w:date="2020-09-23T09:26:02Z">
                <w:r>
                  <w:rPr>
                    <w:rFonts w:hint="eastAsia" w:ascii="Times New Roman" w:hAnsi="Times New Roman" w:eastAsiaTheme="minorEastAsia"/>
                    <w:szCs w:val="18"/>
                  </w:rPr>
                  <w:delText>。</w:delText>
                </w:r>
              </w:del>
            </w:ins>
            <w:del w:id="385" w:author="王 玉虎" w:date="2020-09-04T16:07: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B11</w:t>
            </w:r>
          </w:p>
        </w:tc>
        <w:tc>
          <w:tcPr>
            <w:tcW w:w="9098" w:type="dxa"/>
            <w:gridSpan w:val="4"/>
            <w:shd w:val="clear" w:color="auto" w:fill="auto"/>
          </w:tcPr>
          <w:p>
            <w:pPr>
              <w:jc w:val="left"/>
              <w:rPr>
                <w:rFonts w:ascii="宋体" w:hAnsi="宋体"/>
                <w:bCs/>
                <w:kern w:val="0"/>
                <w:sz w:val="18"/>
                <w:szCs w:val="18"/>
              </w:rPr>
            </w:pPr>
            <w:r>
              <w:rPr>
                <w:rFonts w:hint="eastAsia" w:ascii="宋体"/>
                <w:bCs/>
                <w:kern w:val="0"/>
                <w:sz w:val="18"/>
                <w:szCs w:val="18"/>
              </w:rPr>
              <w:t>提供患者能量或物质而产生风险的防护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B11.1</w:t>
            </w:r>
          </w:p>
        </w:tc>
        <w:tc>
          <w:tcPr>
            <w:tcW w:w="4005" w:type="dxa"/>
            <w:shd w:val="clear" w:color="auto" w:fill="auto"/>
          </w:tcPr>
          <w:p>
            <w:pPr>
              <w:jc w:val="left"/>
              <w:rPr>
                <w:rFonts w:ascii="宋体"/>
                <w:bCs/>
                <w:kern w:val="0"/>
                <w:sz w:val="18"/>
                <w:szCs w:val="18"/>
              </w:rPr>
            </w:pPr>
            <w:r>
              <w:rPr>
                <w:rFonts w:hint="eastAsia" w:ascii="宋体"/>
                <w:bCs/>
                <w:kern w:val="0"/>
                <w:sz w:val="18"/>
                <w:szCs w:val="18"/>
              </w:rPr>
              <w:t>用于给患者提供能量或物质的医疗器械，其设计和结构应能精确地设定和维持输出量，以保证患者和使用者的安全。</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Times New Roman" w:hAnsi="Times New Roman" w:eastAsiaTheme="minorEastAsia"/>
                <w:bCs/>
                <w:szCs w:val="18"/>
              </w:rPr>
            </w:pPr>
            <w:del w:id="386" w:author="王 玉虎" w:date="2020-09-04T16:10:00Z">
              <w:r>
                <w:rPr>
                  <w:rFonts w:ascii="Times New Roman" w:hAnsi="Times New Roman" w:eastAsiaTheme="minorEastAsia"/>
                  <w:szCs w:val="18"/>
                </w:rPr>
                <w:delText>不适用</w:delText>
              </w:r>
            </w:del>
            <w:ins w:id="387"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szCs w:val="18"/>
              </w:rPr>
            </w:pPr>
            <w:ins w:id="388" w:author="王 玉虎" w:date="2020-09-04T16:05:00Z">
              <w:r>
                <w:rPr>
                  <w:rFonts w:hint="eastAsia" w:ascii="Times New Roman" w:hAnsi="Times New Roman" w:eastAsiaTheme="minorEastAsia"/>
                  <w:szCs w:val="18"/>
                </w:rPr>
                <w:t>不</w:t>
              </w:r>
            </w:ins>
            <w:ins w:id="389" w:author="王 玉虎" w:date="2020-09-04T16:06:00Z">
              <w:r>
                <w:rPr>
                  <w:rFonts w:hint="eastAsia" w:ascii="Times New Roman" w:hAnsi="Times New Roman" w:eastAsiaTheme="minorEastAsia"/>
                  <w:szCs w:val="18"/>
                </w:rPr>
                <w:t>提供给患者</w:t>
              </w:r>
            </w:ins>
            <w:ins w:id="390" w:author="王 玉虎" w:date="2020-09-04T16:05:00Z">
              <w:r>
                <w:rPr>
                  <w:rFonts w:hint="eastAsia" w:ascii="Times New Roman" w:hAnsi="Times New Roman" w:eastAsiaTheme="minorEastAsia"/>
                  <w:szCs w:val="18"/>
                </w:rPr>
                <w:t>能量或物质</w:t>
              </w:r>
            </w:ins>
            <w:ins w:id="391" w:author="王 玉虎" w:date="2020-09-04T16:05:00Z">
              <w:del w:id="392" w:author="521" w:date="2020-09-23T09:26:04Z">
                <w:r>
                  <w:rPr>
                    <w:rFonts w:hint="eastAsia" w:ascii="Times New Roman" w:hAnsi="Times New Roman" w:eastAsiaTheme="minorEastAsia"/>
                    <w:szCs w:val="18"/>
                  </w:rPr>
                  <w:delText>。</w:delText>
                </w:r>
              </w:del>
            </w:ins>
            <w:del w:id="393" w:author="王 玉虎" w:date="2020-09-04T16:05: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B11.2</w:t>
            </w:r>
          </w:p>
        </w:tc>
        <w:tc>
          <w:tcPr>
            <w:tcW w:w="4005" w:type="dxa"/>
            <w:shd w:val="clear" w:color="auto" w:fill="auto"/>
          </w:tcPr>
          <w:p>
            <w:pPr>
              <w:jc w:val="left"/>
              <w:rPr>
                <w:rFonts w:ascii="宋体"/>
                <w:bCs/>
                <w:kern w:val="0"/>
                <w:sz w:val="18"/>
                <w:szCs w:val="18"/>
              </w:rPr>
            </w:pPr>
            <w:r>
              <w:rPr>
                <w:rFonts w:hint="eastAsia" w:ascii="宋体"/>
                <w:bCs/>
                <w:kern w:val="0"/>
                <w:sz w:val="18"/>
                <w:szCs w:val="18"/>
              </w:rPr>
              <w:t>若输出量不足可能导致危险，医疗器械应当具有防止和/或指示“输出量不足”的功能。应有适当的预防方式，以防止意外输出达危险等级的能量或物质。</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Times New Roman" w:hAnsi="Times New Roman"/>
                <w:bCs/>
                <w:szCs w:val="18"/>
              </w:rPr>
            </w:pPr>
            <w:del w:id="394" w:author="王 玉虎" w:date="2020-09-04T16:10:00Z">
              <w:r>
                <w:rPr>
                  <w:rFonts w:ascii="Times New Roman" w:hAnsi="Times New Roman" w:eastAsiaTheme="minorEastAsia"/>
                  <w:szCs w:val="18"/>
                </w:rPr>
                <w:delText>不适用</w:delText>
              </w:r>
            </w:del>
            <w:ins w:id="395"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396" w:author="王 玉虎" w:date="2020-09-04T16:06:00Z">
              <w:r>
                <w:rPr>
                  <w:rFonts w:hint="eastAsia" w:ascii="Times New Roman" w:hAnsi="Times New Roman" w:eastAsiaTheme="minorEastAsia"/>
                  <w:szCs w:val="18"/>
                </w:rPr>
                <w:t>不提供给患者能量或物质</w:t>
              </w:r>
            </w:ins>
            <w:ins w:id="397" w:author="王 玉虎" w:date="2020-09-04T16:06:00Z">
              <w:del w:id="398" w:author="521" w:date="2020-09-23T09:26:05Z">
                <w:r>
                  <w:rPr>
                    <w:rFonts w:hint="eastAsia" w:ascii="Times New Roman" w:hAnsi="Times New Roman" w:eastAsiaTheme="minorEastAsia"/>
                    <w:szCs w:val="18"/>
                  </w:rPr>
                  <w:delText>。</w:delText>
                </w:r>
              </w:del>
            </w:ins>
            <w:del w:id="399" w:author="王 玉虎" w:date="2020-09-04T16:06: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B11.3</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医疗器械应清楚地标识控制器和指示器的功能。若器械的操作用显示系统指示使用说明、运行状态或调整参数，此类信息应当易于理解。</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Times New Roman" w:hAnsi="Times New Roman"/>
                <w:bCs/>
                <w:szCs w:val="18"/>
              </w:rPr>
            </w:pPr>
            <w:del w:id="400" w:author="王 玉虎" w:date="2020-09-04T16:10:00Z">
              <w:r>
                <w:rPr>
                  <w:rFonts w:ascii="Times New Roman" w:hAnsi="Times New Roman" w:eastAsiaTheme="minorEastAsia"/>
                  <w:szCs w:val="18"/>
                </w:rPr>
                <w:delText>不适用</w:delText>
              </w:r>
            </w:del>
            <w:ins w:id="401"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ascii="宋体"/>
                <w:bCs/>
                <w:szCs w:val="18"/>
              </w:rPr>
            </w:pPr>
            <w:ins w:id="402" w:author="王 玉虎" w:date="2020-09-04T16:06:00Z">
              <w:r>
                <w:rPr>
                  <w:rFonts w:hint="eastAsia" w:ascii="Times New Roman" w:hAnsi="Times New Roman" w:eastAsiaTheme="minorEastAsia"/>
                  <w:szCs w:val="18"/>
                </w:rPr>
                <w:t>不提供给患者能量或物质</w:t>
              </w:r>
            </w:ins>
            <w:ins w:id="403" w:author="王 玉虎" w:date="2020-09-04T16:06:00Z">
              <w:del w:id="404" w:author="521" w:date="2020-09-23T09:26:07Z">
                <w:r>
                  <w:rPr>
                    <w:rFonts w:hint="eastAsia" w:ascii="Times New Roman" w:hAnsi="Times New Roman" w:eastAsiaTheme="minorEastAsia"/>
                    <w:szCs w:val="18"/>
                  </w:rPr>
                  <w:delText>。</w:delText>
                </w:r>
              </w:del>
            </w:ins>
            <w:del w:id="405" w:author="王 玉虎" w:date="2020-09-04T16:06: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B12</w:t>
            </w:r>
          </w:p>
        </w:tc>
        <w:tc>
          <w:tcPr>
            <w:tcW w:w="9098" w:type="dxa"/>
            <w:gridSpan w:val="4"/>
            <w:shd w:val="clear" w:color="auto" w:fill="auto"/>
          </w:tcPr>
          <w:p>
            <w:pPr>
              <w:jc w:val="left"/>
              <w:rPr>
                <w:rFonts w:ascii="宋体" w:hAnsi="宋体"/>
                <w:bCs/>
                <w:kern w:val="0"/>
                <w:sz w:val="18"/>
                <w:szCs w:val="18"/>
              </w:rPr>
            </w:pPr>
            <w:r>
              <w:rPr>
                <w:rFonts w:hint="eastAsia" w:ascii="宋体"/>
                <w:bCs/>
                <w:kern w:val="0"/>
                <w:sz w:val="18"/>
                <w:szCs w:val="18"/>
              </w:rPr>
              <w:t>对非专业用户使用风险的防护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B12.1</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医疗器械的设计和生产应当考虑非专业用户所掌握的知识、技术和使用的环境，应当提供足够的说明，便于理解和使用。</w:t>
            </w:r>
          </w:p>
        </w:tc>
        <w:tc>
          <w:tcPr>
            <w:tcW w:w="690" w:type="dxa"/>
            <w:shd w:val="clear" w:color="auto" w:fill="auto"/>
          </w:tcPr>
          <w:p>
            <w:pPr>
              <w:pStyle w:val="42"/>
              <w:jc w:val="left"/>
              <w:rPr>
                <w:rFonts w:ascii="宋体"/>
                <w:bCs/>
                <w:szCs w:val="18"/>
              </w:rPr>
            </w:pPr>
            <w:r>
              <w:rPr>
                <w:rFonts w:hint="eastAsia" w:ascii="宋体"/>
                <w:bCs/>
                <w:color w:val="000000" w:themeColor="text1"/>
                <w:szCs w:val="18"/>
              </w:rPr>
              <w:t>是</w:t>
            </w:r>
          </w:p>
        </w:tc>
        <w:tc>
          <w:tcPr>
            <w:tcW w:w="2280" w:type="dxa"/>
            <w:shd w:val="clear" w:color="auto" w:fill="auto"/>
          </w:tcPr>
          <w:p>
            <w:pPr>
              <w:pStyle w:val="42"/>
              <w:jc w:val="left"/>
              <w:rPr>
                <w:rFonts w:ascii="宋体"/>
                <w:bCs/>
                <w:szCs w:val="18"/>
              </w:rPr>
            </w:pPr>
            <w:r>
              <w:rPr>
                <w:rFonts w:hint="eastAsia" w:ascii="宋体"/>
                <w:bCs/>
                <w:color w:val="000000" w:themeColor="text1"/>
                <w:szCs w:val="18"/>
              </w:rPr>
              <w:t>符合医疗器械说明书和标签管理规定</w:t>
            </w:r>
          </w:p>
        </w:tc>
        <w:tc>
          <w:tcPr>
            <w:tcW w:w="2123" w:type="dxa"/>
            <w:shd w:val="clear" w:color="auto" w:fill="auto"/>
          </w:tcPr>
          <w:p>
            <w:pPr>
              <w:jc w:val="left"/>
              <w:rPr>
                <w:rFonts w:ascii="宋体"/>
                <w:bCs/>
                <w:szCs w:val="18"/>
              </w:rPr>
            </w:pPr>
            <w:r>
              <w:rPr>
                <w:rFonts w:hint="eastAsia" w:ascii="宋体" w:hAnsi="Tahoma"/>
                <w:bCs/>
                <w:kern w:val="0"/>
                <w:sz w:val="18"/>
                <w:szCs w:val="18"/>
              </w:rPr>
              <w:t>11.1 产品说明书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B12.2</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医疗器械的设计和生产应当尽可能减少非专业用户操作错误和理解错误所致的风险。</w:t>
            </w:r>
          </w:p>
        </w:tc>
        <w:tc>
          <w:tcPr>
            <w:tcW w:w="690" w:type="dxa"/>
            <w:shd w:val="clear" w:color="auto" w:fill="auto"/>
          </w:tcPr>
          <w:p>
            <w:pPr>
              <w:pStyle w:val="42"/>
              <w:jc w:val="left"/>
              <w:rPr>
                <w:rFonts w:ascii="宋体"/>
                <w:bCs/>
                <w:szCs w:val="18"/>
              </w:rPr>
            </w:pPr>
            <w:r>
              <w:rPr>
                <w:rFonts w:hint="eastAsia" w:ascii="宋体"/>
                <w:bCs/>
                <w:color w:val="000000" w:themeColor="text1"/>
                <w:szCs w:val="18"/>
              </w:rPr>
              <w:t>是</w:t>
            </w:r>
          </w:p>
        </w:tc>
        <w:tc>
          <w:tcPr>
            <w:tcW w:w="2280" w:type="dxa"/>
            <w:shd w:val="clear" w:color="auto" w:fill="auto"/>
          </w:tcPr>
          <w:p>
            <w:pPr>
              <w:pStyle w:val="42"/>
              <w:jc w:val="left"/>
              <w:rPr>
                <w:rFonts w:ascii="宋体"/>
                <w:bCs/>
                <w:szCs w:val="18"/>
              </w:rPr>
            </w:pPr>
            <w:r>
              <w:rPr>
                <w:rFonts w:hint="eastAsia" w:ascii="宋体"/>
                <w:bCs/>
                <w:color w:val="000000" w:themeColor="text1"/>
                <w:szCs w:val="18"/>
              </w:rPr>
              <w:t>符合医疗器械说明书和标签管理规定</w:t>
            </w:r>
          </w:p>
        </w:tc>
        <w:tc>
          <w:tcPr>
            <w:tcW w:w="2123" w:type="dxa"/>
            <w:shd w:val="clear" w:color="auto" w:fill="auto"/>
          </w:tcPr>
          <w:p>
            <w:pPr>
              <w:jc w:val="left"/>
              <w:rPr>
                <w:rFonts w:ascii="宋体"/>
                <w:bCs/>
                <w:szCs w:val="18"/>
              </w:rPr>
            </w:pPr>
            <w:r>
              <w:rPr>
                <w:rFonts w:hint="eastAsia" w:ascii="宋体" w:hAnsi="Tahoma"/>
                <w:bCs/>
                <w:kern w:val="0"/>
                <w:sz w:val="18"/>
                <w:szCs w:val="18"/>
              </w:rPr>
              <w:t>11.1 产品说明书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B12.3</w:t>
            </w:r>
          </w:p>
        </w:tc>
        <w:tc>
          <w:tcPr>
            <w:tcW w:w="4005" w:type="dxa"/>
            <w:shd w:val="clear" w:color="auto" w:fill="auto"/>
          </w:tcPr>
          <w:p>
            <w:pPr>
              <w:jc w:val="left"/>
              <w:rPr>
                <w:rFonts w:ascii="宋体"/>
                <w:bCs/>
                <w:kern w:val="0"/>
                <w:sz w:val="18"/>
                <w:szCs w:val="18"/>
              </w:rPr>
            </w:pPr>
            <w:r>
              <w:rPr>
                <w:rFonts w:hint="eastAsia" w:ascii="宋体"/>
                <w:bCs/>
                <w:kern w:val="0"/>
                <w:sz w:val="18"/>
                <w:szCs w:val="18"/>
              </w:rPr>
              <w:t>医疗器械应当尽可能设置可供非专业用户在使用过程中检查产品是否正常运行的程序。</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406" w:author="王 玉虎" w:date="2020-09-04T16:10:00Z">
              <w:r>
                <w:rPr>
                  <w:rFonts w:ascii="Times New Roman" w:hAnsi="Times New Roman" w:eastAsiaTheme="minorEastAsia"/>
                  <w:szCs w:val="18"/>
                </w:rPr>
                <w:delText>不适用</w:delText>
              </w:r>
            </w:del>
            <w:ins w:id="407"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szCs w:val="18"/>
              </w:rPr>
            </w:pPr>
            <w:ins w:id="408" w:author="王 玉虎" w:date="2020-09-04T16:04:00Z">
              <w:r>
                <w:rPr>
                  <w:rFonts w:hint="eastAsia" w:ascii="Times New Roman" w:hAnsi="Times New Roman" w:eastAsiaTheme="minorEastAsia"/>
                  <w:szCs w:val="18"/>
                </w:rPr>
                <w:t>本产品仅限专业人员使用。</w:t>
              </w:r>
            </w:ins>
            <w:del w:id="409" w:author="王 玉虎" w:date="2020-09-04T16:04: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B13</w:t>
            </w:r>
          </w:p>
        </w:tc>
        <w:tc>
          <w:tcPr>
            <w:tcW w:w="9098" w:type="dxa"/>
            <w:gridSpan w:val="4"/>
            <w:shd w:val="clear" w:color="auto" w:fill="auto"/>
          </w:tcPr>
          <w:p>
            <w:pPr>
              <w:jc w:val="left"/>
              <w:rPr>
                <w:rFonts w:ascii="宋体" w:hAnsi="宋体"/>
                <w:bCs/>
                <w:kern w:val="0"/>
                <w:sz w:val="18"/>
                <w:szCs w:val="18"/>
              </w:rPr>
            </w:pPr>
            <w:r>
              <w:rPr>
                <w:rFonts w:hint="eastAsia" w:ascii="宋体"/>
                <w:bCs/>
                <w:kern w:val="0"/>
                <w:sz w:val="18"/>
                <w:szCs w:val="18"/>
              </w:rPr>
              <w:t>标签和说明书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B13.1</w:t>
            </w:r>
          </w:p>
        </w:tc>
        <w:tc>
          <w:tcPr>
            <w:tcW w:w="4005" w:type="dxa"/>
            <w:shd w:val="clear" w:color="auto" w:fill="auto"/>
          </w:tcPr>
          <w:p>
            <w:pPr>
              <w:jc w:val="left"/>
              <w:rPr>
                <w:rFonts w:ascii="宋体"/>
                <w:bCs/>
                <w:kern w:val="0"/>
                <w:sz w:val="18"/>
                <w:szCs w:val="18"/>
              </w:rPr>
            </w:pPr>
            <w:r>
              <w:rPr>
                <w:rFonts w:hint="eastAsia" w:ascii="宋体"/>
                <w:bCs/>
                <w:kern w:val="0"/>
                <w:sz w:val="18"/>
                <w:szCs w:val="18"/>
              </w:rPr>
              <w:t>考虑到使用者所受的培训和所具备的知识，标签和说明书应能让使用者获得充分的信息，以辨别生产企业，安全使用产品实现其预期功能。信息应当易于理解。</w:t>
            </w:r>
          </w:p>
        </w:tc>
        <w:tc>
          <w:tcPr>
            <w:tcW w:w="690" w:type="dxa"/>
            <w:shd w:val="clear" w:color="auto" w:fill="auto"/>
          </w:tcPr>
          <w:p>
            <w:pPr>
              <w:pStyle w:val="42"/>
              <w:jc w:val="left"/>
              <w:rPr>
                <w:rFonts w:ascii="宋体"/>
                <w:bCs/>
                <w:szCs w:val="18"/>
              </w:rPr>
            </w:pPr>
            <w:r>
              <w:rPr>
                <w:rFonts w:hint="eastAsia" w:ascii="宋体"/>
                <w:bCs/>
                <w:szCs w:val="18"/>
              </w:rPr>
              <w:t>是</w:t>
            </w:r>
          </w:p>
        </w:tc>
        <w:tc>
          <w:tcPr>
            <w:tcW w:w="2280" w:type="dxa"/>
            <w:shd w:val="clear" w:color="auto" w:fill="auto"/>
          </w:tcPr>
          <w:p>
            <w:pPr>
              <w:pStyle w:val="42"/>
              <w:jc w:val="left"/>
              <w:rPr>
                <w:rFonts w:ascii="宋体"/>
                <w:bCs/>
                <w:szCs w:val="18"/>
              </w:rPr>
            </w:pPr>
            <w:r>
              <w:rPr>
                <w:rFonts w:hint="eastAsia" w:ascii="宋体"/>
                <w:bCs/>
                <w:szCs w:val="18"/>
              </w:rPr>
              <w:t>医疗器械标签</w:t>
            </w:r>
            <w:r>
              <w:rPr>
                <w:rFonts w:ascii="宋体"/>
                <w:bCs/>
                <w:szCs w:val="18"/>
              </w:rPr>
              <w:t>说明书管理规定（</w:t>
            </w:r>
            <w:r>
              <w:rPr>
                <w:rFonts w:hint="eastAsia" w:ascii="宋体" w:hAnsi="宋体" w:cs="宋体"/>
                <w:bCs/>
                <w:color w:val="000000"/>
                <w:szCs w:val="21"/>
              </w:rPr>
              <w:t>国家食品药品监督管理总局令第6号</w:t>
            </w:r>
            <w:r>
              <w:rPr>
                <w:rFonts w:ascii="宋体"/>
                <w:bCs/>
                <w:szCs w:val="18"/>
              </w:rPr>
              <w:t>）</w:t>
            </w:r>
          </w:p>
          <w:p>
            <w:pPr>
              <w:jc w:val="left"/>
              <w:rPr>
                <w:rFonts w:ascii="宋体"/>
                <w:bCs/>
                <w:kern w:val="0"/>
                <w:sz w:val="18"/>
                <w:szCs w:val="18"/>
              </w:rPr>
            </w:pPr>
            <w:r>
              <w:rPr>
                <w:rFonts w:hint="eastAsia" w:ascii="宋体"/>
                <w:bCs/>
                <w:kern w:val="0"/>
                <w:sz w:val="18"/>
                <w:szCs w:val="18"/>
              </w:rPr>
              <w:t>YY</w:t>
            </w:r>
            <w:r>
              <w:rPr>
                <w:rFonts w:ascii="宋体"/>
                <w:bCs/>
                <w:kern w:val="0"/>
                <w:sz w:val="18"/>
                <w:szCs w:val="18"/>
              </w:rPr>
              <w:t>/</w:t>
            </w:r>
            <w:r>
              <w:rPr>
                <w:rFonts w:hint="eastAsia" w:ascii="宋体"/>
                <w:bCs/>
                <w:kern w:val="0"/>
                <w:sz w:val="18"/>
                <w:szCs w:val="18"/>
              </w:rPr>
              <w:t>T 0466.1-20</w:t>
            </w:r>
            <w:r>
              <w:rPr>
                <w:rFonts w:ascii="宋体"/>
                <w:bCs/>
                <w:kern w:val="0"/>
                <w:sz w:val="18"/>
                <w:szCs w:val="18"/>
              </w:rPr>
              <w:t>16</w:t>
            </w:r>
            <w:r>
              <w:rPr>
                <w:rFonts w:hint="eastAsia" w:ascii="宋体"/>
                <w:bCs/>
                <w:kern w:val="0"/>
                <w:sz w:val="18"/>
                <w:szCs w:val="18"/>
              </w:rPr>
              <w:t xml:space="preserve"> 医疗器械 用于医疗器械标签、标记和提供信息的符号 第1部分：通用要求。</w:t>
            </w:r>
          </w:p>
        </w:tc>
        <w:tc>
          <w:tcPr>
            <w:tcW w:w="2123" w:type="dxa"/>
            <w:shd w:val="clear" w:color="auto" w:fill="auto"/>
          </w:tcPr>
          <w:p>
            <w:pPr>
              <w:pStyle w:val="42"/>
              <w:jc w:val="left"/>
              <w:rPr>
                <w:rFonts w:ascii="宋体"/>
                <w:bCs/>
                <w:szCs w:val="18"/>
              </w:rPr>
            </w:pPr>
            <w:r>
              <w:rPr>
                <w:rFonts w:hint="eastAsia" w:ascii="宋体"/>
                <w:bCs/>
                <w:szCs w:val="18"/>
              </w:rPr>
              <w:t>11.1 产品说明书</w:t>
            </w:r>
          </w:p>
          <w:p>
            <w:pPr>
              <w:pStyle w:val="42"/>
              <w:jc w:val="left"/>
              <w:rPr>
                <w:rFonts w:ascii="宋体"/>
                <w:bCs/>
                <w:szCs w:val="18"/>
              </w:rPr>
            </w:pPr>
            <w:r>
              <w:rPr>
                <w:rFonts w:hint="eastAsia" w:ascii="宋体"/>
                <w:bCs/>
                <w:szCs w:val="18"/>
              </w:rPr>
              <w:t>11.2最小销售单元的标签样稿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pStyle w:val="40"/>
              <w:jc w:val="center"/>
              <w:rPr>
                <w:rFonts w:ascii="宋体" w:eastAsia="宋体"/>
                <w:color w:val="auto"/>
              </w:rPr>
            </w:pPr>
            <w:r>
              <w:rPr>
                <w:rFonts w:hint="eastAsia" w:ascii="宋体" w:eastAsia="宋体"/>
                <w:color w:val="auto"/>
              </w:rPr>
              <w:t>B14</w:t>
            </w:r>
          </w:p>
        </w:tc>
        <w:tc>
          <w:tcPr>
            <w:tcW w:w="9098" w:type="dxa"/>
            <w:gridSpan w:val="4"/>
            <w:shd w:val="clear" w:color="auto" w:fill="auto"/>
          </w:tcPr>
          <w:p>
            <w:pPr>
              <w:widowControl/>
              <w:jc w:val="left"/>
              <w:rPr>
                <w:rFonts w:ascii="宋体" w:hAnsi="宋体"/>
                <w:bCs/>
                <w:kern w:val="0"/>
                <w:sz w:val="18"/>
                <w:szCs w:val="18"/>
              </w:rPr>
            </w:pPr>
            <w:r>
              <w:rPr>
                <w:rFonts w:hint="eastAsia" w:ascii="宋体"/>
                <w:bCs/>
                <w:kern w:val="0"/>
                <w:sz w:val="18"/>
                <w:szCs w:val="18"/>
              </w:rPr>
              <w:t>临床评价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B14.1</w:t>
            </w:r>
          </w:p>
        </w:tc>
        <w:tc>
          <w:tcPr>
            <w:tcW w:w="4005" w:type="dxa"/>
            <w:shd w:val="clear" w:color="auto" w:fill="auto"/>
          </w:tcPr>
          <w:p>
            <w:pPr>
              <w:widowControl/>
              <w:jc w:val="left"/>
              <w:rPr>
                <w:rFonts w:ascii="宋体"/>
                <w:bCs/>
                <w:sz w:val="18"/>
                <w:szCs w:val="18"/>
              </w:rPr>
            </w:pPr>
            <w:r>
              <w:rPr>
                <w:rFonts w:hint="eastAsia" w:ascii="宋体"/>
                <w:bCs/>
                <w:kern w:val="0"/>
                <w:sz w:val="18"/>
                <w:szCs w:val="18"/>
              </w:rPr>
              <w:t>应当依照现行法规的规定提供医疗器械临床评价资料。</w:t>
            </w:r>
          </w:p>
        </w:tc>
        <w:tc>
          <w:tcPr>
            <w:tcW w:w="690" w:type="dxa"/>
            <w:shd w:val="clear" w:color="auto" w:fill="auto"/>
          </w:tcPr>
          <w:p>
            <w:pPr>
              <w:pStyle w:val="42"/>
              <w:jc w:val="left"/>
              <w:rPr>
                <w:rFonts w:ascii="宋体"/>
                <w:bCs/>
                <w:szCs w:val="18"/>
              </w:rPr>
            </w:pPr>
            <w:r>
              <w:rPr>
                <w:rFonts w:hint="eastAsia" w:ascii="宋体"/>
                <w:bCs/>
                <w:szCs w:val="18"/>
              </w:rPr>
              <w:t>是</w:t>
            </w:r>
          </w:p>
        </w:tc>
        <w:tc>
          <w:tcPr>
            <w:tcW w:w="2280" w:type="dxa"/>
            <w:shd w:val="clear" w:color="auto" w:fill="auto"/>
          </w:tcPr>
          <w:p>
            <w:pPr>
              <w:pStyle w:val="42"/>
              <w:jc w:val="left"/>
              <w:rPr>
                <w:rStyle w:val="23"/>
                <w:rFonts w:cs="Arial" w:asciiTheme="minorEastAsia" w:hAnsiTheme="minorEastAsia" w:eastAsiaTheme="minorEastAsia"/>
                <w:bCs/>
                <w:color w:val="auto"/>
                <w:szCs w:val="18"/>
                <w:u w:val="none"/>
              </w:rPr>
            </w:pPr>
            <w:r>
              <w:fldChar w:fldCharType="begin"/>
            </w:r>
            <w:r>
              <w:instrText xml:space="preserve"> HYPERLINK "http://www.baidu.com/link?url=mEOzSmFICCHpm7bkU2mpnkXURTQGtieg-sb2mmjIo3I-SRG6YrJFvo6HNw-zbIgMeuZ8aS5W96SXyPU2Ny5qnWjuYllO0s6hnTJgzH5WkYu" \t "_blank" </w:instrText>
            </w:r>
            <w:r>
              <w:fldChar w:fldCharType="separate"/>
            </w:r>
            <w:r>
              <w:rPr>
                <w:rStyle w:val="22"/>
                <w:rFonts w:cs="Arial" w:asciiTheme="minorEastAsia" w:hAnsiTheme="minorEastAsia" w:eastAsiaTheme="minorEastAsia"/>
                <w:bCs/>
                <w:i w:val="0"/>
                <w:iCs w:val="0"/>
                <w:szCs w:val="18"/>
              </w:rPr>
              <w:t>医疗器械临床试验质量管理</w:t>
            </w:r>
            <w:r>
              <w:rPr>
                <w:rStyle w:val="23"/>
                <w:rFonts w:cs="Arial" w:asciiTheme="minorEastAsia" w:hAnsiTheme="minorEastAsia" w:eastAsiaTheme="minorEastAsia"/>
                <w:bCs/>
                <w:color w:val="auto"/>
                <w:szCs w:val="18"/>
                <w:u w:val="none"/>
              </w:rPr>
              <w:t>规范</w:t>
            </w:r>
            <w:r>
              <w:rPr>
                <w:rStyle w:val="23"/>
                <w:rFonts w:cs="Arial" w:asciiTheme="minorEastAsia" w:hAnsiTheme="minorEastAsia" w:eastAsiaTheme="minorEastAsia"/>
                <w:bCs/>
                <w:color w:val="auto"/>
                <w:szCs w:val="18"/>
                <w:u w:val="none"/>
              </w:rPr>
              <w:fldChar w:fldCharType="end"/>
            </w:r>
          </w:p>
          <w:p>
            <w:pPr>
              <w:pStyle w:val="42"/>
              <w:jc w:val="left"/>
              <w:rPr>
                <w:rStyle w:val="23"/>
                <w:rFonts w:cs="Arial" w:asciiTheme="minorEastAsia" w:hAnsiTheme="minorEastAsia" w:eastAsiaTheme="minorEastAsia"/>
                <w:bCs/>
                <w:color w:val="auto"/>
                <w:szCs w:val="18"/>
                <w:u w:val="none"/>
              </w:rPr>
            </w:pPr>
            <w:r>
              <w:rPr>
                <w:rStyle w:val="23"/>
                <w:rFonts w:hint="eastAsia" w:cs="Arial" w:asciiTheme="minorEastAsia" w:hAnsiTheme="minorEastAsia" w:eastAsiaTheme="minorEastAsia"/>
                <w:bCs/>
                <w:color w:val="auto"/>
                <w:szCs w:val="18"/>
                <w:u w:val="none"/>
              </w:rPr>
              <w:t>医疗器械临床评价技术指导原则</w:t>
            </w:r>
          </w:p>
        </w:tc>
        <w:tc>
          <w:tcPr>
            <w:tcW w:w="2123" w:type="dxa"/>
            <w:shd w:val="clear" w:color="auto" w:fill="auto"/>
          </w:tcPr>
          <w:p>
            <w:pPr>
              <w:pStyle w:val="42"/>
              <w:jc w:val="left"/>
              <w:rPr>
                <w:rFonts w:ascii="宋体"/>
                <w:bCs/>
                <w:szCs w:val="18"/>
              </w:rPr>
            </w:pPr>
            <w:r>
              <w:rPr>
                <w:rFonts w:hint="eastAsia" w:ascii="宋体"/>
                <w:bCs/>
                <w:szCs w:val="18"/>
              </w:rPr>
              <w:t>7、临床评价资料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B14.2</w:t>
            </w:r>
          </w:p>
        </w:tc>
        <w:tc>
          <w:tcPr>
            <w:tcW w:w="4005" w:type="dxa"/>
            <w:shd w:val="clear" w:color="auto" w:fill="auto"/>
          </w:tcPr>
          <w:p>
            <w:pPr>
              <w:jc w:val="left"/>
              <w:rPr>
                <w:rFonts w:ascii="宋体"/>
                <w:bCs/>
                <w:kern w:val="0"/>
                <w:sz w:val="18"/>
                <w:szCs w:val="18"/>
              </w:rPr>
            </w:pPr>
            <w:r>
              <w:rPr>
                <w:rFonts w:hint="eastAsia" w:ascii="宋体"/>
                <w:bCs/>
                <w:kern w:val="0"/>
                <w:sz w:val="18"/>
                <w:szCs w:val="18"/>
              </w:rPr>
              <w:t>临床试验应当符合《赫尔辛基宣言》。临床试验审批应当依照现行法规的规定。</w:t>
            </w:r>
          </w:p>
        </w:tc>
        <w:tc>
          <w:tcPr>
            <w:tcW w:w="690" w:type="dxa"/>
            <w:shd w:val="clear" w:color="auto" w:fill="auto"/>
          </w:tcPr>
          <w:p>
            <w:pPr>
              <w:pStyle w:val="42"/>
              <w:jc w:val="left"/>
              <w:rPr>
                <w:rFonts w:ascii="宋体"/>
                <w:bCs/>
                <w:szCs w:val="18"/>
              </w:rPr>
            </w:pPr>
            <w:r>
              <w:rPr>
                <w:rFonts w:ascii="Times New Roman" w:hAnsi="Times New Roman" w:eastAsiaTheme="minorEastAsia"/>
                <w:szCs w:val="18"/>
              </w:rPr>
              <w:t>否</w:t>
            </w:r>
          </w:p>
        </w:tc>
        <w:tc>
          <w:tcPr>
            <w:tcW w:w="2280" w:type="dxa"/>
            <w:shd w:val="clear" w:color="auto" w:fill="auto"/>
          </w:tcPr>
          <w:p>
            <w:pPr>
              <w:pStyle w:val="42"/>
              <w:jc w:val="left"/>
              <w:rPr>
                <w:rFonts w:ascii="宋体"/>
                <w:bCs/>
                <w:szCs w:val="18"/>
              </w:rPr>
            </w:pPr>
            <w:del w:id="410" w:author="王 玉虎" w:date="2020-09-04T16:10:00Z">
              <w:r>
                <w:rPr>
                  <w:rFonts w:ascii="Times New Roman" w:hAnsi="Times New Roman" w:eastAsiaTheme="minorEastAsia"/>
                  <w:szCs w:val="18"/>
                </w:rPr>
                <w:delText>不适用</w:delText>
              </w:r>
            </w:del>
            <w:ins w:id="411" w:author="王 玉虎" w:date="2020-09-04T16:10:00Z">
              <w:r>
                <w:rPr>
                  <w:rFonts w:ascii="Times New Roman" w:hAnsi="Times New Roman" w:eastAsiaTheme="minorEastAsia"/>
                  <w:szCs w:val="18"/>
                </w:rPr>
                <w:t>/</w:t>
              </w:r>
            </w:ins>
          </w:p>
        </w:tc>
        <w:tc>
          <w:tcPr>
            <w:tcW w:w="2123" w:type="dxa"/>
            <w:shd w:val="clear" w:color="auto" w:fill="auto"/>
          </w:tcPr>
          <w:p>
            <w:pPr>
              <w:pStyle w:val="42"/>
              <w:jc w:val="left"/>
              <w:rPr>
                <w:rFonts w:hint="eastAsia" w:ascii="宋体"/>
                <w:bCs/>
                <w:szCs w:val="18"/>
              </w:rPr>
            </w:pPr>
            <w:ins w:id="412" w:author="王 玉虎" w:date="2020-09-04T16:03:00Z">
              <w:r>
                <w:rPr>
                  <w:rFonts w:hint="eastAsia" w:ascii="Times New Roman" w:hAnsi="Times New Roman" w:eastAsiaTheme="minorEastAsia"/>
                  <w:szCs w:val="18"/>
                </w:rPr>
                <w:t>本产品</w:t>
              </w:r>
            </w:ins>
            <w:ins w:id="413" w:author="王 玉虎" w:date="2020-09-04T16:04:00Z">
              <w:r>
                <w:rPr>
                  <w:rFonts w:hint="eastAsia" w:ascii="Times New Roman" w:hAnsi="Times New Roman" w:eastAsiaTheme="minorEastAsia"/>
                  <w:szCs w:val="18"/>
                </w:rPr>
                <w:t>为免临床产品</w:t>
              </w:r>
            </w:ins>
            <w:ins w:id="414" w:author="王 玉虎" w:date="2020-09-04T16:04:00Z">
              <w:del w:id="415" w:author="521" w:date="2020-09-23T09:26:19Z">
                <w:bookmarkStart w:id="3" w:name="_GoBack"/>
                <w:bookmarkEnd w:id="3"/>
                <w:r>
                  <w:rPr>
                    <w:rFonts w:hint="eastAsia" w:ascii="Times New Roman" w:hAnsi="Times New Roman" w:eastAsiaTheme="minorEastAsia"/>
                    <w:szCs w:val="18"/>
                  </w:rPr>
                  <w:delText>。</w:delText>
                </w:r>
              </w:del>
            </w:ins>
            <w:del w:id="416" w:author="王 玉虎" w:date="2020-09-04T16:03:00Z">
              <w:r>
                <w:rPr>
                  <w:rFonts w:ascii="Times New Roman" w:hAnsi="Times New Roman" w:eastAsiaTheme="minorEastAsia"/>
                  <w:szCs w:val="18"/>
                </w:rPr>
                <w:delText>不适用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6" w:type="dxa"/>
            <w:shd w:val="clear" w:color="auto" w:fill="auto"/>
            <w:vAlign w:val="center"/>
          </w:tcPr>
          <w:p>
            <w:pPr>
              <w:jc w:val="center"/>
              <w:rPr>
                <w:rFonts w:ascii="宋体"/>
                <w:bCs/>
                <w:kern w:val="0"/>
                <w:sz w:val="18"/>
                <w:szCs w:val="18"/>
              </w:rPr>
            </w:pPr>
            <w:r>
              <w:rPr>
                <w:rFonts w:hint="eastAsia" w:ascii="宋体"/>
                <w:bCs/>
                <w:kern w:val="0"/>
                <w:sz w:val="18"/>
                <w:szCs w:val="18"/>
              </w:rPr>
              <w:t>说明</w:t>
            </w:r>
          </w:p>
        </w:tc>
        <w:tc>
          <w:tcPr>
            <w:tcW w:w="9098" w:type="dxa"/>
            <w:gridSpan w:val="4"/>
            <w:shd w:val="clear" w:color="auto" w:fill="auto"/>
          </w:tcPr>
          <w:p>
            <w:pPr>
              <w:pStyle w:val="42"/>
              <w:jc w:val="left"/>
              <w:rPr>
                <w:rFonts w:ascii="宋体"/>
                <w:bCs/>
                <w:szCs w:val="18"/>
              </w:rPr>
            </w:pPr>
            <w:r>
              <w:rPr>
                <w:rFonts w:hint="eastAsia" w:ascii="宋体"/>
                <w:bCs/>
                <w:szCs w:val="18"/>
              </w:rPr>
              <w:t>1.第3列若适用，应注明“是”。</w:t>
            </w:r>
            <w:del w:id="417" w:author="王 玉虎" w:date="2020-09-04T16:10:00Z">
              <w:r>
                <w:rPr>
                  <w:rFonts w:hint="eastAsia" w:ascii="宋体"/>
                  <w:bCs/>
                  <w:szCs w:val="18"/>
                </w:rPr>
                <w:delText>不适用</w:delText>
              </w:r>
            </w:del>
            <w:ins w:id="418" w:author="王 玉虎" w:date="2020-09-04T16:10:00Z">
              <w:r>
                <w:rPr>
                  <w:rFonts w:hint="eastAsia" w:ascii="宋体"/>
                  <w:bCs/>
                  <w:szCs w:val="18"/>
                </w:rPr>
                <w:t>/</w:t>
              </w:r>
            </w:ins>
            <w:r>
              <w:rPr>
                <w:rFonts w:hint="eastAsia" w:ascii="宋体"/>
                <w:bCs/>
                <w:szCs w:val="18"/>
              </w:rPr>
              <w:t>应注明“否”，并说明</w:t>
            </w:r>
            <w:del w:id="419" w:author="王 玉虎" w:date="2020-09-04T16:10:00Z">
              <w:r>
                <w:rPr>
                  <w:rFonts w:hint="eastAsia" w:ascii="宋体"/>
                  <w:bCs/>
                  <w:szCs w:val="18"/>
                </w:rPr>
                <w:delText>不适用</w:delText>
              </w:r>
            </w:del>
            <w:ins w:id="420" w:author="王 玉虎" w:date="2020-09-04T16:10:00Z">
              <w:r>
                <w:rPr>
                  <w:rFonts w:hint="eastAsia" w:ascii="宋体"/>
                  <w:bCs/>
                  <w:szCs w:val="18"/>
                </w:rPr>
                <w:t>/</w:t>
              </w:r>
            </w:ins>
            <w:r>
              <w:rPr>
                <w:rFonts w:hint="eastAsia" w:ascii="宋体"/>
                <w:bCs/>
                <w:szCs w:val="18"/>
              </w:rPr>
              <w:t>的理由。</w:t>
            </w:r>
          </w:p>
          <w:p>
            <w:pPr>
              <w:pStyle w:val="42"/>
              <w:jc w:val="left"/>
              <w:rPr>
                <w:rFonts w:ascii="宋体"/>
                <w:bCs/>
                <w:szCs w:val="18"/>
              </w:rPr>
            </w:pPr>
            <w:r>
              <w:rPr>
                <w:rFonts w:hint="eastAsia" w:ascii="宋体"/>
                <w:bCs/>
                <w:szCs w:val="18"/>
              </w:rPr>
              <w:t>2.第4列应当填写证明该医疗器械符合安全有效基本要求的方法，通常可采取下列方法证明符合基本要求：</w:t>
            </w:r>
          </w:p>
          <w:p>
            <w:pPr>
              <w:pStyle w:val="42"/>
              <w:jc w:val="left"/>
              <w:rPr>
                <w:rFonts w:ascii="宋体"/>
                <w:bCs/>
                <w:szCs w:val="18"/>
              </w:rPr>
            </w:pPr>
            <w:r>
              <w:rPr>
                <w:rFonts w:hint="eastAsia" w:ascii="宋体"/>
                <w:bCs/>
                <w:szCs w:val="18"/>
              </w:rPr>
              <w:t>（1）符合已发布的医疗器械部门规章、规范性文件。</w:t>
            </w:r>
          </w:p>
          <w:p>
            <w:pPr>
              <w:pStyle w:val="42"/>
              <w:jc w:val="left"/>
              <w:rPr>
                <w:rFonts w:ascii="宋体"/>
                <w:bCs/>
                <w:szCs w:val="18"/>
              </w:rPr>
            </w:pPr>
            <w:r>
              <w:rPr>
                <w:rFonts w:hint="eastAsia" w:ascii="宋体"/>
                <w:bCs/>
                <w:szCs w:val="18"/>
              </w:rPr>
              <w:t>（2）符合医疗器械相关国家标准、行业标准、国际标准。</w:t>
            </w:r>
          </w:p>
          <w:p>
            <w:pPr>
              <w:pStyle w:val="42"/>
              <w:jc w:val="left"/>
              <w:rPr>
                <w:rFonts w:ascii="宋体"/>
                <w:bCs/>
                <w:szCs w:val="18"/>
              </w:rPr>
            </w:pPr>
            <w:r>
              <w:rPr>
                <w:rFonts w:hint="eastAsia" w:ascii="宋体"/>
                <w:bCs/>
                <w:szCs w:val="18"/>
              </w:rPr>
              <w:t>（3）符合普遍接受的测试方法。</w:t>
            </w:r>
          </w:p>
          <w:p>
            <w:pPr>
              <w:pStyle w:val="42"/>
              <w:jc w:val="left"/>
              <w:rPr>
                <w:rFonts w:ascii="宋体"/>
                <w:bCs/>
                <w:szCs w:val="18"/>
              </w:rPr>
            </w:pPr>
            <w:r>
              <w:rPr>
                <w:rFonts w:hint="eastAsia" w:ascii="宋体"/>
                <w:bCs/>
                <w:szCs w:val="18"/>
              </w:rPr>
              <w:t>（4）符合企业自定的方法。</w:t>
            </w:r>
          </w:p>
          <w:p>
            <w:pPr>
              <w:pStyle w:val="42"/>
              <w:jc w:val="left"/>
              <w:rPr>
                <w:rFonts w:ascii="宋体"/>
                <w:bCs/>
                <w:szCs w:val="18"/>
              </w:rPr>
            </w:pPr>
            <w:r>
              <w:rPr>
                <w:rFonts w:hint="eastAsia" w:ascii="宋体"/>
                <w:bCs/>
                <w:szCs w:val="18"/>
              </w:rPr>
              <w:t>（5）与已批准上市的同类产品的比较。</w:t>
            </w:r>
          </w:p>
          <w:p>
            <w:pPr>
              <w:pStyle w:val="42"/>
              <w:jc w:val="left"/>
              <w:rPr>
                <w:rFonts w:ascii="宋体"/>
                <w:bCs/>
                <w:szCs w:val="18"/>
              </w:rPr>
            </w:pPr>
            <w:r>
              <w:rPr>
                <w:rFonts w:hint="eastAsia" w:ascii="宋体"/>
                <w:bCs/>
                <w:szCs w:val="18"/>
              </w:rPr>
              <w:t>（6）临床评价。</w:t>
            </w:r>
          </w:p>
          <w:p>
            <w:pPr>
              <w:pStyle w:val="42"/>
              <w:jc w:val="left"/>
              <w:rPr>
                <w:rFonts w:ascii="宋体"/>
                <w:bCs/>
                <w:szCs w:val="18"/>
              </w:rPr>
            </w:pPr>
            <w:r>
              <w:rPr>
                <w:rFonts w:hint="eastAsia" w:ascii="宋体"/>
                <w:bCs/>
                <w:szCs w:val="18"/>
              </w:rPr>
              <w:t>3.为符合性提供的证据应标明在注册申报资料中的位置和编号。对于包含在产品注册申报资料中的文件，应当说明其在申报资料中的具体位置。例如：八、注册检验报告（医用电气安全：机械风险的防护部分）；说明书第4.2章。对于未包含在产品注册申报资料中的文件，应当注明该证据文件名称及其在质量管理体系文件中的编号备查。</w:t>
            </w:r>
          </w:p>
        </w:tc>
      </w:tr>
    </w:tbl>
    <w:p>
      <w:pPr>
        <w:rPr>
          <w:rFonts w:ascii="仿宋_GB2312" w:hAnsi="华文仿宋" w:eastAsia="仿宋_GB2312"/>
          <w:sz w:val="32"/>
          <w:szCs w:val="32"/>
        </w:rPr>
      </w:pPr>
    </w:p>
    <w:p/>
    <w:sectPr>
      <w:footerReference r:id="rId3" w:type="default"/>
      <w:footerReference r:id="rId4" w:type="even"/>
      <w:pgSz w:w="11906" w:h="16838"/>
      <w:pgMar w:top="1440" w:right="1474" w:bottom="1440"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方正小标宋_GBK">
    <w:altName w:val="微软雅黑"/>
    <w:panose1 w:val="00000000000000000000"/>
    <w:charset w:val="86"/>
    <w:family w:val="script"/>
    <w:pitch w:val="default"/>
    <w:sig w:usb0="00000000" w:usb1="00000000" w:usb2="00000010" w:usb3="00000000" w:csb0="00040000" w:csb1="00000000"/>
  </w:font>
  <w:font w:name="方正小标宋简体">
    <w:altName w:val="黑体"/>
    <w:panose1 w:val="00000000000000000000"/>
    <w:charset w:val="86"/>
    <w:family w:val="auto"/>
    <w:pitch w:val="default"/>
    <w:sig w:usb0="00000000" w:usb1="00000000" w:usb2="00000010" w:usb3="00000000" w:csb0="00040000" w:csb1="00000000"/>
  </w:font>
  <w:font w:name="Damascus">
    <w:altName w:val="Courier New"/>
    <w:panose1 w:val="00000000000000000000"/>
    <w:charset w:val="00"/>
    <w:family w:val="auto"/>
    <w:pitch w:val="default"/>
    <w:sig w:usb0="00000000" w:usb1="00000000" w:usb2="00000000" w:usb3="00000000" w:csb0="00000001" w:csb1="00000000"/>
  </w:font>
  <w:font w:name="Arial Unicode MS">
    <w:panose1 w:val="020B0604020202020204"/>
    <w:charset w:val="86"/>
    <w:family w:val="swiss"/>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28"/>
        <w:szCs w:val="28"/>
      </w:rPr>
    </w:pP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w:t>
    </w:r>
    <w:r>
      <w:rPr>
        <w:rFonts w:hint="eastAsia"/>
        <w:color w:val="FFFFFF"/>
        <w:sz w:val="28"/>
        <w:szCs w:val="28"/>
      </w:rPr>
      <w:t>—</w:t>
    </w:r>
  </w:p>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28"/>
        <w:szCs w:val="28"/>
      </w:rPr>
    </w:pPr>
    <w:r>
      <w:rPr>
        <w:rFonts w:hint="eastAsia"/>
        <w:color w:val="FFFFFF"/>
        <w:sz w:val="28"/>
        <w:szCs w:val="28"/>
      </w:rPr>
      <w:t>—</w:t>
    </w:r>
    <w:r>
      <w:rPr>
        <w:rFonts w:hint="eastAsia"/>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28</w:t>
    </w:r>
    <w:r>
      <w:rPr>
        <w:sz w:val="28"/>
        <w:szCs w:val="28"/>
      </w:rPr>
      <w:fldChar w:fldCharType="end"/>
    </w:r>
    <w:r>
      <w:rPr>
        <w:rFonts w:hint="eastAsia"/>
        <w:sz w:val="28"/>
        <w:szCs w:val="28"/>
      </w:rPr>
      <w:t>—</w:t>
    </w:r>
  </w:p>
  <w:p>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6881A6"/>
    <w:multiLevelType w:val="singleLevel"/>
    <w:tmpl w:val="A96881A6"/>
    <w:lvl w:ilvl="0" w:tentative="0">
      <w:start w:val="10"/>
      <w:numFmt w:val="decimal"/>
      <w:suff w:val="nothing"/>
      <w:lvlText w:val="%1、"/>
      <w:lvlJc w:val="left"/>
    </w:lvl>
  </w:abstractNum>
  <w:abstractNum w:abstractNumId="1">
    <w:nsid w:val="D7137173"/>
    <w:multiLevelType w:val="singleLevel"/>
    <w:tmpl w:val="D7137173"/>
    <w:lvl w:ilvl="0" w:tentative="0">
      <w:start w:val="5"/>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521">
    <w15:presenceInfo w15:providerId="None" w15:userId="521"/>
  </w15:person>
  <w15:person w15:author="王 玉虎">
    <w15:presenceInfo w15:providerId="Windows Live" w15:userId="2e52cf0f150c0dd0"/>
  </w15:person>
  <w15:person w15:author="小多">
    <w15:presenceInfo w15:providerId="WPS Office" w15:userId="1086306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749F8"/>
    <w:rsid w:val="00002FFF"/>
    <w:rsid w:val="0000395C"/>
    <w:rsid w:val="00003DC4"/>
    <w:rsid w:val="000045C2"/>
    <w:rsid w:val="0001069F"/>
    <w:rsid w:val="00014448"/>
    <w:rsid w:val="00020111"/>
    <w:rsid w:val="00024A28"/>
    <w:rsid w:val="00030362"/>
    <w:rsid w:val="00031363"/>
    <w:rsid w:val="00031740"/>
    <w:rsid w:val="00031CCD"/>
    <w:rsid w:val="00036597"/>
    <w:rsid w:val="00047D6A"/>
    <w:rsid w:val="000560EE"/>
    <w:rsid w:val="00057F64"/>
    <w:rsid w:val="00062D3A"/>
    <w:rsid w:val="00072592"/>
    <w:rsid w:val="000728AE"/>
    <w:rsid w:val="00073776"/>
    <w:rsid w:val="0007561D"/>
    <w:rsid w:val="00075B61"/>
    <w:rsid w:val="00075DA0"/>
    <w:rsid w:val="00080602"/>
    <w:rsid w:val="00095F9E"/>
    <w:rsid w:val="000A4355"/>
    <w:rsid w:val="000A7BD1"/>
    <w:rsid w:val="000B1499"/>
    <w:rsid w:val="000B4F00"/>
    <w:rsid w:val="000B6FDD"/>
    <w:rsid w:val="000B7622"/>
    <w:rsid w:val="000C26DB"/>
    <w:rsid w:val="000E2CAA"/>
    <w:rsid w:val="000E2CD3"/>
    <w:rsid w:val="000E4A05"/>
    <w:rsid w:val="00104AC5"/>
    <w:rsid w:val="001054CD"/>
    <w:rsid w:val="00106E8A"/>
    <w:rsid w:val="00107732"/>
    <w:rsid w:val="00116B6A"/>
    <w:rsid w:val="00120E52"/>
    <w:rsid w:val="00124529"/>
    <w:rsid w:val="00125296"/>
    <w:rsid w:val="00133122"/>
    <w:rsid w:val="0013603C"/>
    <w:rsid w:val="001412C0"/>
    <w:rsid w:val="001571BD"/>
    <w:rsid w:val="00161DC2"/>
    <w:rsid w:val="001664B0"/>
    <w:rsid w:val="0017112D"/>
    <w:rsid w:val="00174A5E"/>
    <w:rsid w:val="00175CA3"/>
    <w:rsid w:val="00191B43"/>
    <w:rsid w:val="001A31B1"/>
    <w:rsid w:val="001A34B9"/>
    <w:rsid w:val="001A4FBF"/>
    <w:rsid w:val="001A61CE"/>
    <w:rsid w:val="001B679A"/>
    <w:rsid w:val="001C2473"/>
    <w:rsid w:val="001D3F06"/>
    <w:rsid w:val="001D4138"/>
    <w:rsid w:val="001D5D87"/>
    <w:rsid w:val="001E2529"/>
    <w:rsid w:val="001E76A7"/>
    <w:rsid w:val="001F48F1"/>
    <w:rsid w:val="00205CA5"/>
    <w:rsid w:val="0021053F"/>
    <w:rsid w:val="00210FF1"/>
    <w:rsid w:val="00211FC2"/>
    <w:rsid w:val="00213255"/>
    <w:rsid w:val="002135AF"/>
    <w:rsid w:val="00213A73"/>
    <w:rsid w:val="00213D88"/>
    <w:rsid w:val="00214653"/>
    <w:rsid w:val="0021503C"/>
    <w:rsid w:val="0021669C"/>
    <w:rsid w:val="00216CBA"/>
    <w:rsid w:val="00225212"/>
    <w:rsid w:val="00232D33"/>
    <w:rsid w:val="00235BA2"/>
    <w:rsid w:val="0023777F"/>
    <w:rsid w:val="00241181"/>
    <w:rsid w:val="0024375B"/>
    <w:rsid w:val="002454E5"/>
    <w:rsid w:val="002469C4"/>
    <w:rsid w:val="0025064D"/>
    <w:rsid w:val="002511CC"/>
    <w:rsid w:val="0026407D"/>
    <w:rsid w:val="00273161"/>
    <w:rsid w:val="00280AEE"/>
    <w:rsid w:val="00282DAD"/>
    <w:rsid w:val="00286CCB"/>
    <w:rsid w:val="00287A18"/>
    <w:rsid w:val="00290970"/>
    <w:rsid w:val="00296DF3"/>
    <w:rsid w:val="002A137D"/>
    <w:rsid w:val="002A1C86"/>
    <w:rsid w:val="002A1E10"/>
    <w:rsid w:val="002A33E0"/>
    <w:rsid w:val="002A3FE8"/>
    <w:rsid w:val="002B2AF2"/>
    <w:rsid w:val="002B4D7D"/>
    <w:rsid w:val="002C08E1"/>
    <w:rsid w:val="002C109F"/>
    <w:rsid w:val="002C4E34"/>
    <w:rsid w:val="002D10B5"/>
    <w:rsid w:val="002D1562"/>
    <w:rsid w:val="002D6FB0"/>
    <w:rsid w:val="002D7612"/>
    <w:rsid w:val="002E27B3"/>
    <w:rsid w:val="002E3848"/>
    <w:rsid w:val="002E7A47"/>
    <w:rsid w:val="002F2F77"/>
    <w:rsid w:val="002F47E3"/>
    <w:rsid w:val="00303D0F"/>
    <w:rsid w:val="0031200B"/>
    <w:rsid w:val="0032232C"/>
    <w:rsid w:val="00326648"/>
    <w:rsid w:val="00332F9D"/>
    <w:rsid w:val="00333393"/>
    <w:rsid w:val="00337981"/>
    <w:rsid w:val="003438F0"/>
    <w:rsid w:val="00344C58"/>
    <w:rsid w:val="00345092"/>
    <w:rsid w:val="0034571B"/>
    <w:rsid w:val="00347822"/>
    <w:rsid w:val="003628C4"/>
    <w:rsid w:val="00375787"/>
    <w:rsid w:val="00380129"/>
    <w:rsid w:val="00382170"/>
    <w:rsid w:val="00385095"/>
    <w:rsid w:val="00396AE5"/>
    <w:rsid w:val="00396B5B"/>
    <w:rsid w:val="00396F7D"/>
    <w:rsid w:val="003A1A27"/>
    <w:rsid w:val="003A348C"/>
    <w:rsid w:val="003B1D57"/>
    <w:rsid w:val="003B4561"/>
    <w:rsid w:val="003B69D1"/>
    <w:rsid w:val="003C1408"/>
    <w:rsid w:val="003C1FBE"/>
    <w:rsid w:val="003C2227"/>
    <w:rsid w:val="003D1E3D"/>
    <w:rsid w:val="003E1B47"/>
    <w:rsid w:val="003E31CD"/>
    <w:rsid w:val="003E34E8"/>
    <w:rsid w:val="003F5737"/>
    <w:rsid w:val="003F69AA"/>
    <w:rsid w:val="00400131"/>
    <w:rsid w:val="0040289A"/>
    <w:rsid w:val="00403A4A"/>
    <w:rsid w:val="00406C2E"/>
    <w:rsid w:val="00407DAF"/>
    <w:rsid w:val="00412CDD"/>
    <w:rsid w:val="004179F5"/>
    <w:rsid w:val="00424624"/>
    <w:rsid w:val="00433478"/>
    <w:rsid w:val="004350FD"/>
    <w:rsid w:val="00436542"/>
    <w:rsid w:val="0043752D"/>
    <w:rsid w:val="004431E9"/>
    <w:rsid w:val="00444F6A"/>
    <w:rsid w:val="004451CF"/>
    <w:rsid w:val="00446502"/>
    <w:rsid w:val="00447B09"/>
    <w:rsid w:val="00450D1D"/>
    <w:rsid w:val="00460937"/>
    <w:rsid w:val="00467006"/>
    <w:rsid w:val="004676C0"/>
    <w:rsid w:val="0047122E"/>
    <w:rsid w:val="0047309E"/>
    <w:rsid w:val="004764AA"/>
    <w:rsid w:val="00476DAE"/>
    <w:rsid w:val="00477C67"/>
    <w:rsid w:val="00481007"/>
    <w:rsid w:val="00482AD8"/>
    <w:rsid w:val="00485D52"/>
    <w:rsid w:val="004903EA"/>
    <w:rsid w:val="004966C4"/>
    <w:rsid w:val="004A12ED"/>
    <w:rsid w:val="004A1B2F"/>
    <w:rsid w:val="004B04BA"/>
    <w:rsid w:val="004B168A"/>
    <w:rsid w:val="004B5CB3"/>
    <w:rsid w:val="004B60A2"/>
    <w:rsid w:val="004D3D0F"/>
    <w:rsid w:val="004D6C27"/>
    <w:rsid w:val="004E03D2"/>
    <w:rsid w:val="004E5D30"/>
    <w:rsid w:val="004F04ED"/>
    <w:rsid w:val="004F6853"/>
    <w:rsid w:val="004F7DFE"/>
    <w:rsid w:val="00503C51"/>
    <w:rsid w:val="00513171"/>
    <w:rsid w:val="00520258"/>
    <w:rsid w:val="00522093"/>
    <w:rsid w:val="00525D79"/>
    <w:rsid w:val="005303A9"/>
    <w:rsid w:val="005342BB"/>
    <w:rsid w:val="00534606"/>
    <w:rsid w:val="0054230D"/>
    <w:rsid w:val="00545540"/>
    <w:rsid w:val="00547150"/>
    <w:rsid w:val="00550721"/>
    <w:rsid w:val="0055304F"/>
    <w:rsid w:val="00553770"/>
    <w:rsid w:val="00554631"/>
    <w:rsid w:val="00554E4A"/>
    <w:rsid w:val="00562A48"/>
    <w:rsid w:val="00563FB5"/>
    <w:rsid w:val="005718B7"/>
    <w:rsid w:val="0057362B"/>
    <w:rsid w:val="005749F8"/>
    <w:rsid w:val="005770D0"/>
    <w:rsid w:val="00577255"/>
    <w:rsid w:val="00583114"/>
    <w:rsid w:val="00584549"/>
    <w:rsid w:val="0058469B"/>
    <w:rsid w:val="00590116"/>
    <w:rsid w:val="00592063"/>
    <w:rsid w:val="00594087"/>
    <w:rsid w:val="00594ED5"/>
    <w:rsid w:val="00596A75"/>
    <w:rsid w:val="005A2071"/>
    <w:rsid w:val="005A3DA8"/>
    <w:rsid w:val="005A447E"/>
    <w:rsid w:val="005A5D0C"/>
    <w:rsid w:val="005A78C4"/>
    <w:rsid w:val="005B503F"/>
    <w:rsid w:val="005B65C0"/>
    <w:rsid w:val="005C0F2F"/>
    <w:rsid w:val="005C389C"/>
    <w:rsid w:val="005C44BD"/>
    <w:rsid w:val="005C4F78"/>
    <w:rsid w:val="005C5FE0"/>
    <w:rsid w:val="005D2957"/>
    <w:rsid w:val="005E36AA"/>
    <w:rsid w:val="005E640D"/>
    <w:rsid w:val="005E6F72"/>
    <w:rsid w:val="005F2AF0"/>
    <w:rsid w:val="005F3FF7"/>
    <w:rsid w:val="005F4A41"/>
    <w:rsid w:val="005F5ABA"/>
    <w:rsid w:val="00603FA4"/>
    <w:rsid w:val="00605D93"/>
    <w:rsid w:val="00615F88"/>
    <w:rsid w:val="006224EF"/>
    <w:rsid w:val="00626B78"/>
    <w:rsid w:val="006337AC"/>
    <w:rsid w:val="00636381"/>
    <w:rsid w:val="00636952"/>
    <w:rsid w:val="00641039"/>
    <w:rsid w:val="00641D5C"/>
    <w:rsid w:val="00644B89"/>
    <w:rsid w:val="00654478"/>
    <w:rsid w:val="00665ABF"/>
    <w:rsid w:val="00666E35"/>
    <w:rsid w:val="006702B3"/>
    <w:rsid w:val="00670A74"/>
    <w:rsid w:val="00675A1E"/>
    <w:rsid w:val="00676BBB"/>
    <w:rsid w:val="006777F0"/>
    <w:rsid w:val="006777FC"/>
    <w:rsid w:val="00680E43"/>
    <w:rsid w:val="006830F5"/>
    <w:rsid w:val="00683144"/>
    <w:rsid w:val="006841C1"/>
    <w:rsid w:val="0069251F"/>
    <w:rsid w:val="006A2CBB"/>
    <w:rsid w:val="006C066F"/>
    <w:rsid w:val="006C0B4A"/>
    <w:rsid w:val="006C5422"/>
    <w:rsid w:val="006D064C"/>
    <w:rsid w:val="006D1620"/>
    <w:rsid w:val="006D6500"/>
    <w:rsid w:val="006D6F62"/>
    <w:rsid w:val="006E1D22"/>
    <w:rsid w:val="006E35DE"/>
    <w:rsid w:val="006E577E"/>
    <w:rsid w:val="006F52F4"/>
    <w:rsid w:val="0070049E"/>
    <w:rsid w:val="007007DC"/>
    <w:rsid w:val="007024C1"/>
    <w:rsid w:val="00705C1A"/>
    <w:rsid w:val="00706FCB"/>
    <w:rsid w:val="00713201"/>
    <w:rsid w:val="00714AEB"/>
    <w:rsid w:val="0071729C"/>
    <w:rsid w:val="00720075"/>
    <w:rsid w:val="00721305"/>
    <w:rsid w:val="0072420F"/>
    <w:rsid w:val="00736DFC"/>
    <w:rsid w:val="0074056C"/>
    <w:rsid w:val="00741F22"/>
    <w:rsid w:val="00753C33"/>
    <w:rsid w:val="007641A5"/>
    <w:rsid w:val="00770097"/>
    <w:rsid w:val="00777701"/>
    <w:rsid w:val="00783EF2"/>
    <w:rsid w:val="0078528E"/>
    <w:rsid w:val="00791FD5"/>
    <w:rsid w:val="00796B54"/>
    <w:rsid w:val="00797DAA"/>
    <w:rsid w:val="007A75F1"/>
    <w:rsid w:val="007B1BEE"/>
    <w:rsid w:val="007C30E2"/>
    <w:rsid w:val="007C64F3"/>
    <w:rsid w:val="007D2087"/>
    <w:rsid w:val="007D444B"/>
    <w:rsid w:val="007D5446"/>
    <w:rsid w:val="007E3DFA"/>
    <w:rsid w:val="007E718D"/>
    <w:rsid w:val="007F07B9"/>
    <w:rsid w:val="007F1514"/>
    <w:rsid w:val="007F25A4"/>
    <w:rsid w:val="007F4DC3"/>
    <w:rsid w:val="0080032C"/>
    <w:rsid w:val="00806E4D"/>
    <w:rsid w:val="008106E3"/>
    <w:rsid w:val="0081254B"/>
    <w:rsid w:val="008179A9"/>
    <w:rsid w:val="00822C6D"/>
    <w:rsid w:val="00823089"/>
    <w:rsid w:val="00831576"/>
    <w:rsid w:val="00834651"/>
    <w:rsid w:val="00835C17"/>
    <w:rsid w:val="00835FE0"/>
    <w:rsid w:val="00836DE1"/>
    <w:rsid w:val="008411AE"/>
    <w:rsid w:val="00852384"/>
    <w:rsid w:val="0086117A"/>
    <w:rsid w:val="00861D1D"/>
    <w:rsid w:val="008640E7"/>
    <w:rsid w:val="00867B0D"/>
    <w:rsid w:val="00870DFC"/>
    <w:rsid w:val="00873580"/>
    <w:rsid w:val="00874F5B"/>
    <w:rsid w:val="008758E3"/>
    <w:rsid w:val="008779C3"/>
    <w:rsid w:val="00887853"/>
    <w:rsid w:val="00891103"/>
    <w:rsid w:val="00893612"/>
    <w:rsid w:val="008A3C71"/>
    <w:rsid w:val="008B3800"/>
    <w:rsid w:val="008B42C0"/>
    <w:rsid w:val="008C182F"/>
    <w:rsid w:val="008C48AE"/>
    <w:rsid w:val="008C5BB0"/>
    <w:rsid w:val="008C63A0"/>
    <w:rsid w:val="008D0882"/>
    <w:rsid w:val="008D1590"/>
    <w:rsid w:val="008D30D9"/>
    <w:rsid w:val="008D32E2"/>
    <w:rsid w:val="008D537A"/>
    <w:rsid w:val="008D6543"/>
    <w:rsid w:val="008E155C"/>
    <w:rsid w:val="008E437E"/>
    <w:rsid w:val="008E6803"/>
    <w:rsid w:val="008E7FBC"/>
    <w:rsid w:val="008F4349"/>
    <w:rsid w:val="00901C76"/>
    <w:rsid w:val="00925A81"/>
    <w:rsid w:val="0092627D"/>
    <w:rsid w:val="00927726"/>
    <w:rsid w:val="00933475"/>
    <w:rsid w:val="00935AE0"/>
    <w:rsid w:val="00945EED"/>
    <w:rsid w:val="00955E51"/>
    <w:rsid w:val="009564A6"/>
    <w:rsid w:val="009602AD"/>
    <w:rsid w:val="00964C0D"/>
    <w:rsid w:val="00967657"/>
    <w:rsid w:val="00973590"/>
    <w:rsid w:val="0097360E"/>
    <w:rsid w:val="009739C0"/>
    <w:rsid w:val="009740DB"/>
    <w:rsid w:val="00974105"/>
    <w:rsid w:val="00975A66"/>
    <w:rsid w:val="00981DDC"/>
    <w:rsid w:val="00984C6D"/>
    <w:rsid w:val="009866DD"/>
    <w:rsid w:val="00987B17"/>
    <w:rsid w:val="009A0C37"/>
    <w:rsid w:val="009A0F57"/>
    <w:rsid w:val="009A6255"/>
    <w:rsid w:val="009B093D"/>
    <w:rsid w:val="009B53B1"/>
    <w:rsid w:val="009B6B6F"/>
    <w:rsid w:val="009C0269"/>
    <w:rsid w:val="009D389B"/>
    <w:rsid w:val="009E4610"/>
    <w:rsid w:val="009E494E"/>
    <w:rsid w:val="009E6770"/>
    <w:rsid w:val="009E74B7"/>
    <w:rsid w:val="009F23C6"/>
    <w:rsid w:val="00A02585"/>
    <w:rsid w:val="00A05E48"/>
    <w:rsid w:val="00A1050A"/>
    <w:rsid w:val="00A1614D"/>
    <w:rsid w:val="00A1758A"/>
    <w:rsid w:val="00A22BC0"/>
    <w:rsid w:val="00A25508"/>
    <w:rsid w:val="00A2707D"/>
    <w:rsid w:val="00A3211D"/>
    <w:rsid w:val="00A33A4A"/>
    <w:rsid w:val="00A37B32"/>
    <w:rsid w:val="00A41916"/>
    <w:rsid w:val="00A419DD"/>
    <w:rsid w:val="00A43583"/>
    <w:rsid w:val="00A44E3C"/>
    <w:rsid w:val="00A50DB7"/>
    <w:rsid w:val="00A52D91"/>
    <w:rsid w:val="00A62C31"/>
    <w:rsid w:val="00A64FC4"/>
    <w:rsid w:val="00A663DA"/>
    <w:rsid w:val="00A66980"/>
    <w:rsid w:val="00A74973"/>
    <w:rsid w:val="00A75950"/>
    <w:rsid w:val="00A765F3"/>
    <w:rsid w:val="00A85EB9"/>
    <w:rsid w:val="00A86D3C"/>
    <w:rsid w:val="00A93B4E"/>
    <w:rsid w:val="00A9743C"/>
    <w:rsid w:val="00AA1634"/>
    <w:rsid w:val="00AA6C15"/>
    <w:rsid w:val="00AA7A5C"/>
    <w:rsid w:val="00AB3709"/>
    <w:rsid w:val="00AB3F73"/>
    <w:rsid w:val="00AB4456"/>
    <w:rsid w:val="00AB4C74"/>
    <w:rsid w:val="00AC06D8"/>
    <w:rsid w:val="00AC2762"/>
    <w:rsid w:val="00AC3817"/>
    <w:rsid w:val="00AC7A6F"/>
    <w:rsid w:val="00AD01F4"/>
    <w:rsid w:val="00AD5DA1"/>
    <w:rsid w:val="00AD7856"/>
    <w:rsid w:val="00AE0785"/>
    <w:rsid w:val="00AE0BCC"/>
    <w:rsid w:val="00AF3BB5"/>
    <w:rsid w:val="00AF4531"/>
    <w:rsid w:val="00B04DF7"/>
    <w:rsid w:val="00B14EDA"/>
    <w:rsid w:val="00B16ECD"/>
    <w:rsid w:val="00B24F15"/>
    <w:rsid w:val="00B2674D"/>
    <w:rsid w:val="00B26BE3"/>
    <w:rsid w:val="00B33EAC"/>
    <w:rsid w:val="00B34BEB"/>
    <w:rsid w:val="00B358C4"/>
    <w:rsid w:val="00B40B3A"/>
    <w:rsid w:val="00B41FF9"/>
    <w:rsid w:val="00B422AF"/>
    <w:rsid w:val="00B43481"/>
    <w:rsid w:val="00B43DBD"/>
    <w:rsid w:val="00B4549C"/>
    <w:rsid w:val="00B552AC"/>
    <w:rsid w:val="00B6021C"/>
    <w:rsid w:val="00B62CFE"/>
    <w:rsid w:val="00B62DDA"/>
    <w:rsid w:val="00B63A1C"/>
    <w:rsid w:val="00B8359E"/>
    <w:rsid w:val="00B8756E"/>
    <w:rsid w:val="00B937B5"/>
    <w:rsid w:val="00B94439"/>
    <w:rsid w:val="00B96263"/>
    <w:rsid w:val="00BA3522"/>
    <w:rsid w:val="00BA756E"/>
    <w:rsid w:val="00BB4ED3"/>
    <w:rsid w:val="00BB78C7"/>
    <w:rsid w:val="00BD1008"/>
    <w:rsid w:val="00BD3ED7"/>
    <w:rsid w:val="00BD6F5E"/>
    <w:rsid w:val="00BE1626"/>
    <w:rsid w:val="00BE2CFA"/>
    <w:rsid w:val="00BE66C7"/>
    <w:rsid w:val="00BF2FDD"/>
    <w:rsid w:val="00BF34D6"/>
    <w:rsid w:val="00BF4029"/>
    <w:rsid w:val="00C01433"/>
    <w:rsid w:val="00C029B2"/>
    <w:rsid w:val="00C1102A"/>
    <w:rsid w:val="00C112CC"/>
    <w:rsid w:val="00C15D4B"/>
    <w:rsid w:val="00C15F91"/>
    <w:rsid w:val="00C1688E"/>
    <w:rsid w:val="00C17EE1"/>
    <w:rsid w:val="00C23722"/>
    <w:rsid w:val="00C23B49"/>
    <w:rsid w:val="00C24968"/>
    <w:rsid w:val="00C26918"/>
    <w:rsid w:val="00C340E0"/>
    <w:rsid w:val="00C34B89"/>
    <w:rsid w:val="00C3567E"/>
    <w:rsid w:val="00C36482"/>
    <w:rsid w:val="00C37883"/>
    <w:rsid w:val="00C51325"/>
    <w:rsid w:val="00C51D72"/>
    <w:rsid w:val="00C60401"/>
    <w:rsid w:val="00C64494"/>
    <w:rsid w:val="00C660A0"/>
    <w:rsid w:val="00C666C1"/>
    <w:rsid w:val="00C75B7A"/>
    <w:rsid w:val="00C81121"/>
    <w:rsid w:val="00C82BB5"/>
    <w:rsid w:val="00C92F12"/>
    <w:rsid w:val="00C95156"/>
    <w:rsid w:val="00CA26A8"/>
    <w:rsid w:val="00CA44E4"/>
    <w:rsid w:val="00CB42C7"/>
    <w:rsid w:val="00CB6E28"/>
    <w:rsid w:val="00CC1A3B"/>
    <w:rsid w:val="00CC428E"/>
    <w:rsid w:val="00CC5269"/>
    <w:rsid w:val="00CD0278"/>
    <w:rsid w:val="00CD354C"/>
    <w:rsid w:val="00CE4106"/>
    <w:rsid w:val="00CE5FB2"/>
    <w:rsid w:val="00CF3A07"/>
    <w:rsid w:val="00D04955"/>
    <w:rsid w:val="00D07015"/>
    <w:rsid w:val="00D07E0E"/>
    <w:rsid w:val="00D106F4"/>
    <w:rsid w:val="00D25263"/>
    <w:rsid w:val="00D32458"/>
    <w:rsid w:val="00D3788D"/>
    <w:rsid w:val="00D37F1E"/>
    <w:rsid w:val="00D40FC8"/>
    <w:rsid w:val="00D43D34"/>
    <w:rsid w:val="00D44135"/>
    <w:rsid w:val="00D45135"/>
    <w:rsid w:val="00D45506"/>
    <w:rsid w:val="00D458E7"/>
    <w:rsid w:val="00D56AC3"/>
    <w:rsid w:val="00D66923"/>
    <w:rsid w:val="00D73FA3"/>
    <w:rsid w:val="00D7470F"/>
    <w:rsid w:val="00D7546C"/>
    <w:rsid w:val="00D756AD"/>
    <w:rsid w:val="00D76852"/>
    <w:rsid w:val="00D80295"/>
    <w:rsid w:val="00D8744D"/>
    <w:rsid w:val="00D92253"/>
    <w:rsid w:val="00D938F4"/>
    <w:rsid w:val="00D9446E"/>
    <w:rsid w:val="00DA537D"/>
    <w:rsid w:val="00DB015B"/>
    <w:rsid w:val="00DB0F1F"/>
    <w:rsid w:val="00DB1BAB"/>
    <w:rsid w:val="00DB6115"/>
    <w:rsid w:val="00DB671E"/>
    <w:rsid w:val="00DC3E8B"/>
    <w:rsid w:val="00DC528A"/>
    <w:rsid w:val="00DE6D87"/>
    <w:rsid w:val="00DF417F"/>
    <w:rsid w:val="00E0196E"/>
    <w:rsid w:val="00E035E5"/>
    <w:rsid w:val="00E06C0C"/>
    <w:rsid w:val="00E06CE7"/>
    <w:rsid w:val="00E12208"/>
    <w:rsid w:val="00E13CF6"/>
    <w:rsid w:val="00E16048"/>
    <w:rsid w:val="00E16CB0"/>
    <w:rsid w:val="00E16E92"/>
    <w:rsid w:val="00E22803"/>
    <w:rsid w:val="00E22AE1"/>
    <w:rsid w:val="00E251C4"/>
    <w:rsid w:val="00E25BA9"/>
    <w:rsid w:val="00E30D08"/>
    <w:rsid w:val="00E34BA1"/>
    <w:rsid w:val="00E35658"/>
    <w:rsid w:val="00E435B0"/>
    <w:rsid w:val="00E4388B"/>
    <w:rsid w:val="00E45A00"/>
    <w:rsid w:val="00E47EC2"/>
    <w:rsid w:val="00E54D89"/>
    <w:rsid w:val="00E623A8"/>
    <w:rsid w:val="00E636CC"/>
    <w:rsid w:val="00E666E5"/>
    <w:rsid w:val="00E679D0"/>
    <w:rsid w:val="00E719BF"/>
    <w:rsid w:val="00E77A42"/>
    <w:rsid w:val="00E839D9"/>
    <w:rsid w:val="00E858BF"/>
    <w:rsid w:val="00E93DD6"/>
    <w:rsid w:val="00E9609E"/>
    <w:rsid w:val="00E96962"/>
    <w:rsid w:val="00E96D2C"/>
    <w:rsid w:val="00EA0285"/>
    <w:rsid w:val="00EB2403"/>
    <w:rsid w:val="00EB6F00"/>
    <w:rsid w:val="00EC03CD"/>
    <w:rsid w:val="00EC05D6"/>
    <w:rsid w:val="00EC4274"/>
    <w:rsid w:val="00EC6F6A"/>
    <w:rsid w:val="00ED0FD7"/>
    <w:rsid w:val="00ED4890"/>
    <w:rsid w:val="00EE24CD"/>
    <w:rsid w:val="00EF057F"/>
    <w:rsid w:val="00EF7738"/>
    <w:rsid w:val="00F0720B"/>
    <w:rsid w:val="00F11045"/>
    <w:rsid w:val="00F12A91"/>
    <w:rsid w:val="00F17B87"/>
    <w:rsid w:val="00F2111E"/>
    <w:rsid w:val="00F219BB"/>
    <w:rsid w:val="00F23405"/>
    <w:rsid w:val="00F313F4"/>
    <w:rsid w:val="00F31C1D"/>
    <w:rsid w:val="00F32239"/>
    <w:rsid w:val="00F327C9"/>
    <w:rsid w:val="00F3587E"/>
    <w:rsid w:val="00F4497D"/>
    <w:rsid w:val="00F4519B"/>
    <w:rsid w:val="00F45B3E"/>
    <w:rsid w:val="00F5104C"/>
    <w:rsid w:val="00F54991"/>
    <w:rsid w:val="00F57AF7"/>
    <w:rsid w:val="00F67233"/>
    <w:rsid w:val="00F75548"/>
    <w:rsid w:val="00F759DB"/>
    <w:rsid w:val="00F7635D"/>
    <w:rsid w:val="00F7739F"/>
    <w:rsid w:val="00F8014C"/>
    <w:rsid w:val="00F808A6"/>
    <w:rsid w:val="00F811C0"/>
    <w:rsid w:val="00F82B9F"/>
    <w:rsid w:val="00F83F93"/>
    <w:rsid w:val="00F95C26"/>
    <w:rsid w:val="00F97E60"/>
    <w:rsid w:val="00FA242A"/>
    <w:rsid w:val="00FA5C82"/>
    <w:rsid w:val="00FB702A"/>
    <w:rsid w:val="00FC15D6"/>
    <w:rsid w:val="00FC2B67"/>
    <w:rsid w:val="00FC5CCA"/>
    <w:rsid w:val="00FD1856"/>
    <w:rsid w:val="00FE1779"/>
    <w:rsid w:val="00FE1F09"/>
    <w:rsid w:val="00FE3FBE"/>
    <w:rsid w:val="00FE5BD6"/>
    <w:rsid w:val="00FE6DBA"/>
    <w:rsid w:val="00FE6F10"/>
    <w:rsid w:val="00FF14A3"/>
    <w:rsid w:val="00FF2527"/>
    <w:rsid w:val="00FF75B9"/>
    <w:rsid w:val="01CA08E8"/>
    <w:rsid w:val="02D47A22"/>
    <w:rsid w:val="036D735D"/>
    <w:rsid w:val="062041C0"/>
    <w:rsid w:val="07FF15D5"/>
    <w:rsid w:val="08EC029D"/>
    <w:rsid w:val="10231973"/>
    <w:rsid w:val="10630242"/>
    <w:rsid w:val="10FF1290"/>
    <w:rsid w:val="15344F78"/>
    <w:rsid w:val="17AD2969"/>
    <w:rsid w:val="18CC6E44"/>
    <w:rsid w:val="195B13C8"/>
    <w:rsid w:val="1D170B09"/>
    <w:rsid w:val="1D613FFF"/>
    <w:rsid w:val="1E4B4006"/>
    <w:rsid w:val="1F3C0C12"/>
    <w:rsid w:val="1F5F6B8B"/>
    <w:rsid w:val="24BA0C42"/>
    <w:rsid w:val="2B1A54B0"/>
    <w:rsid w:val="2E675592"/>
    <w:rsid w:val="33B01B1A"/>
    <w:rsid w:val="38684465"/>
    <w:rsid w:val="3A0B029B"/>
    <w:rsid w:val="3BF568DF"/>
    <w:rsid w:val="3C521B95"/>
    <w:rsid w:val="3DDE1BBA"/>
    <w:rsid w:val="415F06AE"/>
    <w:rsid w:val="42D53C82"/>
    <w:rsid w:val="44083013"/>
    <w:rsid w:val="4E1768BA"/>
    <w:rsid w:val="4F2A0464"/>
    <w:rsid w:val="50016EBB"/>
    <w:rsid w:val="50574352"/>
    <w:rsid w:val="550F1ED7"/>
    <w:rsid w:val="566462E8"/>
    <w:rsid w:val="57A77748"/>
    <w:rsid w:val="57ED2B2F"/>
    <w:rsid w:val="5B8974B0"/>
    <w:rsid w:val="629B69E8"/>
    <w:rsid w:val="62F5554E"/>
    <w:rsid w:val="68614425"/>
    <w:rsid w:val="6D776C1D"/>
    <w:rsid w:val="70C545F9"/>
    <w:rsid w:val="76E33DE6"/>
    <w:rsid w:val="780E33ED"/>
    <w:rsid w:val="78E73AF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adjustRightInd w:val="0"/>
      <w:spacing w:line="312" w:lineRule="atLeast"/>
      <w:jc w:val="center"/>
      <w:textAlignment w:val="baseline"/>
      <w:outlineLvl w:val="0"/>
    </w:pPr>
    <w:rPr>
      <w:rFonts w:eastAsia="黑体"/>
      <w:b/>
      <w:kern w:val="0"/>
      <w:sz w:val="30"/>
      <w:szCs w:val="20"/>
    </w:rPr>
  </w:style>
  <w:style w:type="paragraph" w:styleId="3">
    <w:name w:val="heading 2"/>
    <w:basedOn w:val="1"/>
    <w:next w:val="1"/>
    <w:link w:val="28"/>
    <w:qFormat/>
    <w:uiPriority w:val="0"/>
    <w:pPr>
      <w:keepNext/>
      <w:spacing w:line="360" w:lineRule="auto"/>
      <w:jc w:val="center"/>
      <w:outlineLvl w:val="1"/>
    </w:pPr>
    <w:rPr>
      <w:rFonts w:ascii="黑体" w:eastAsia="黑体"/>
      <w:b/>
      <w:bCs/>
      <w:sz w:val="24"/>
    </w:rPr>
  </w:style>
  <w:style w:type="paragraph" w:styleId="4">
    <w:name w:val="heading 3"/>
    <w:basedOn w:val="1"/>
    <w:next w:val="1"/>
    <w:link w:val="47"/>
    <w:unhideWhenUsed/>
    <w:qFormat/>
    <w:uiPriority w:val="9"/>
    <w:pPr>
      <w:keepNext/>
      <w:keepLines/>
      <w:spacing w:before="260" w:after="260" w:line="416" w:lineRule="auto"/>
      <w:outlineLvl w:val="2"/>
    </w:pPr>
    <w:rPr>
      <w:b/>
      <w:bCs/>
      <w:sz w:val="32"/>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adjustRightInd w:val="0"/>
      <w:spacing w:line="312" w:lineRule="atLeast"/>
      <w:ind w:firstLine="420"/>
      <w:textAlignment w:val="baseline"/>
    </w:pPr>
    <w:rPr>
      <w:kern w:val="0"/>
      <w:szCs w:val="20"/>
    </w:rPr>
  </w:style>
  <w:style w:type="paragraph" w:styleId="6">
    <w:name w:val="Document Map"/>
    <w:basedOn w:val="1"/>
    <w:link w:val="29"/>
    <w:semiHidden/>
    <w:qFormat/>
    <w:uiPriority w:val="0"/>
    <w:pPr>
      <w:shd w:val="clear" w:color="auto" w:fill="000080"/>
    </w:pPr>
  </w:style>
  <w:style w:type="paragraph" w:styleId="7">
    <w:name w:val="annotation text"/>
    <w:basedOn w:val="1"/>
    <w:link w:val="37"/>
    <w:qFormat/>
    <w:uiPriority w:val="99"/>
    <w:pPr>
      <w:jc w:val="left"/>
    </w:pPr>
  </w:style>
  <w:style w:type="paragraph" w:styleId="8">
    <w:name w:val="Body Text"/>
    <w:basedOn w:val="1"/>
    <w:link w:val="32"/>
    <w:qFormat/>
    <w:uiPriority w:val="0"/>
    <w:rPr>
      <w:rFonts w:ascii="仿宋_GB2312" w:eastAsia="仿宋_GB2312"/>
      <w:sz w:val="28"/>
      <w:szCs w:val="30"/>
    </w:rPr>
  </w:style>
  <w:style w:type="paragraph" w:styleId="9">
    <w:name w:val="Body Text Indent"/>
    <w:basedOn w:val="1"/>
    <w:link w:val="33"/>
    <w:qFormat/>
    <w:uiPriority w:val="0"/>
    <w:pPr>
      <w:ind w:firstLine="199" w:firstLineChars="199"/>
    </w:pPr>
    <w:rPr>
      <w:rFonts w:ascii="仿宋_GB2312" w:eastAsia="仿宋_GB2312"/>
      <w:b/>
      <w:bCs/>
      <w:sz w:val="28"/>
      <w:szCs w:val="30"/>
    </w:rPr>
  </w:style>
  <w:style w:type="paragraph" w:styleId="10">
    <w:name w:val="Body Text Indent 2"/>
    <w:basedOn w:val="1"/>
    <w:link w:val="31"/>
    <w:qFormat/>
    <w:uiPriority w:val="0"/>
    <w:pPr>
      <w:ind w:firstLine="200" w:firstLineChars="200"/>
    </w:pPr>
    <w:rPr>
      <w:rFonts w:ascii="仿宋_GB2312" w:eastAsia="仿宋_GB2312"/>
      <w:color w:val="FF0000"/>
      <w:sz w:val="32"/>
      <w:szCs w:val="32"/>
    </w:rPr>
  </w:style>
  <w:style w:type="paragraph" w:styleId="11">
    <w:name w:val="Balloon Text"/>
    <w:basedOn w:val="1"/>
    <w:link w:val="30"/>
    <w:qFormat/>
    <w:uiPriority w:val="0"/>
    <w:rPr>
      <w:sz w:val="18"/>
      <w:szCs w:val="18"/>
    </w:rPr>
  </w:style>
  <w:style w:type="paragraph" w:styleId="12">
    <w:name w:val="footer"/>
    <w:basedOn w:val="1"/>
    <w:link w:val="26"/>
    <w:unhideWhenUsed/>
    <w:qFormat/>
    <w:uiPriority w:val="99"/>
    <w:pPr>
      <w:tabs>
        <w:tab w:val="center" w:pos="4153"/>
        <w:tab w:val="right" w:pos="8306"/>
      </w:tabs>
      <w:snapToGrid w:val="0"/>
      <w:jc w:val="left"/>
    </w:pPr>
    <w:rPr>
      <w:sz w:val="18"/>
      <w:szCs w:val="18"/>
    </w:rPr>
  </w:style>
  <w:style w:type="paragraph" w:styleId="13">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Body Text Indent 3"/>
    <w:basedOn w:val="1"/>
    <w:link w:val="34"/>
    <w:qFormat/>
    <w:uiPriority w:val="0"/>
    <w:pPr>
      <w:ind w:firstLine="200" w:firstLineChars="200"/>
    </w:pPr>
    <w:rPr>
      <w:rFonts w:ascii="仿宋_GB2312" w:eastAsia="仿宋_GB2312"/>
      <w:b/>
      <w:bCs/>
      <w:sz w:val="28"/>
      <w:szCs w:val="30"/>
    </w:rPr>
  </w:style>
  <w:style w:type="paragraph" w:styleId="15">
    <w:name w:val="annotation subject"/>
    <w:basedOn w:val="7"/>
    <w:next w:val="7"/>
    <w:link w:val="38"/>
    <w:qFormat/>
    <w:uiPriority w:val="0"/>
    <w:rPr>
      <w:b/>
      <w:bCs/>
    </w:rPr>
  </w:style>
  <w:style w:type="table" w:styleId="17">
    <w:name w:val="Medium Grid 1 Accent 1"/>
    <w:basedOn w:val="16"/>
    <w:qFormat/>
    <w:uiPriority w:val="67"/>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styleId="19">
    <w:name w:val="Strong"/>
    <w:basedOn w:val="18"/>
    <w:qFormat/>
    <w:uiPriority w:val="22"/>
    <w:rPr>
      <w:b/>
      <w:bCs/>
    </w:rPr>
  </w:style>
  <w:style w:type="character" w:styleId="20">
    <w:name w:val="page number"/>
    <w:basedOn w:val="18"/>
    <w:qFormat/>
    <w:uiPriority w:val="0"/>
  </w:style>
  <w:style w:type="character" w:styleId="21">
    <w:name w:val="FollowedHyperlink"/>
    <w:basedOn w:val="18"/>
    <w:semiHidden/>
    <w:unhideWhenUsed/>
    <w:qFormat/>
    <w:uiPriority w:val="99"/>
    <w:rPr>
      <w:color w:val="800080" w:themeColor="followedHyperlink"/>
      <w:u w:val="single"/>
    </w:rPr>
  </w:style>
  <w:style w:type="character" w:styleId="22">
    <w:name w:val="Emphasis"/>
    <w:basedOn w:val="18"/>
    <w:qFormat/>
    <w:uiPriority w:val="20"/>
    <w:rPr>
      <w:i/>
      <w:iCs/>
    </w:rPr>
  </w:style>
  <w:style w:type="character" w:styleId="23">
    <w:name w:val="Hyperlink"/>
    <w:qFormat/>
    <w:uiPriority w:val="0"/>
    <w:rPr>
      <w:color w:val="0000FF"/>
      <w:u w:val="single"/>
    </w:rPr>
  </w:style>
  <w:style w:type="character" w:styleId="24">
    <w:name w:val="annotation reference"/>
    <w:qFormat/>
    <w:uiPriority w:val="99"/>
    <w:rPr>
      <w:sz w:val="21"/>
      <w:szCs w:val="21"/>
    </w:rPr>
  </w:style>
  <w:style w:type="character" w:customStyle="1" w:styleId="25">
    <w:name w:val="页眉 字符"/>
    <w:basedOn w:val="18"/>
    <w:link w:val="13"/>
    <w:qFormat/>
    <w:uiPriority w:val="99"/>
    <w:rPr>
      <w:sz w:val="18"/>
      <w:szCs w:val="18"/>
    </w:rPr>
  </w:style>
  <w:style w:type="character" w:customStyle="1" w:styleId="26">
    <w:name w:val="页脚 字符"/>
    <w:basedOn w:val="18"/>
    <w:link w:val="12"/>
    <w:qFormat/>
    <w:uiPriority w:val="99"/>
    <w:rPr>
      <w:sz w:val="18"/>
      <w:szCs w:val="18"/>
    </w:rPr>
  </w:style>
  <w:style w:type="character" w:customStyle="1" w:styleId="27">
    <w:name w:val="标题 1 字符"/>
    <w:basedOn w:val="18"/>
    <w:link w:val="2"/>
    <w:qFormat/>
    <w:uiPriority w:val="0"/>
    <w:rPr>
      <w:rFonts w:ascii="Times New Roman" w:hAnsi="Times New Roman" w:eastAsia="黑体" w:cs="Times New Roman"/>
      <w:b/>
      <w:kern w:val="0"/>
      <w:sz w:val="30"/>
      <w:szCs w:val="20"/>
    </w:rPr>
  </w:style>
  <w:style w:type="character" w:customStyle="1" w:styleId="28">
    <w:name w:val="标题 2 字符"/>
    <w:basedOn w:val="18"/>
    <w:link w:val="3"/>
    <w:qFormat/>
    <w:uiPriority w:val="0"/>
    <w:rPr>
      <w:rFonts w:ascii="黑体" w:hAnsi="Times New Roman" w:eastAsia="黑体" w:cs="Times New Roman"/>
      <w:b/>
      <w:bCs/>
      <w:sz w:val="24"/>
      <w:szCs w:val="24"/>
    </w:rPr>
  </w:style>
  <w:style w:type="character" w:customStyle="1" w:styleId="29">
    <w:name w:val="文档结构图 字符"/>
    <w:basedOn w:val="18"/>
    <w:link w:val="6"/>
    <w:semiHidden/>
    <w:qFormat/>
    <w:uiPriority w:val="0"/>
    <w:rPr>
      <w:rFonts w:ascii="Times New Roman" w:hAnsi="Times New Roman" w:eastAsia="宋体" w:cs="Times New Roman"/>
      <w:szCs w:val="24"/>
      <w:shd w:val="clear" w:color="auto" w:fill="000080"/>
    </w:rPr>
  </w:style>
  <w:style w:type="character" w:customStyle="1" w:styleId="30">
    <w:name w:val="批注框文本 字符"/>
    <w:basedOn w:val="18"/>
    <w:link w:val="11"/>
    <w:qFormat/>
    <w:uiPriority w:val="0"/>
    <w:rPr>
      <w:rFonts w:ascii="Times New Roman" w:hAnsi="Times New Roman" w:eastAsia="宋体" w:cs="Times New Roman"/>
      <w:sz w:val="18"/>
      <w:szCs w:val="18"/>
    </w:rPr>
  </w:style>
  <w:style w:type="character" w:customStyle="1" w:styleId="31">
    <w:name w:val="正文文本缩进 2 字符"/>
    <w:basedOn w:val="18"/>
    <w:link w:val="10"/>
    <w:qFormat/>
    <w:uiPriority w:val="0"/>
    <w:rPr>
      <w:rFonts w:ascii="仿宋_GB2312" w:hAnsi="Times New Roman" w:eastAsia="仿宋_GB2312" w:cs="Times New Roman"/>
      <w:color w:val="FF0000"/>
      <w:sz w:val="32"/>
      <w:szCs w:val="32"/>
    </w:rPr>
  </w:style>
  <w:style w:type="character" w:customStyle="1" w:styleId="32">
    <w:name w:val="正文文本 字符"/>
    <w:basedOn w:val="18"/>
    <w:link w:val="8"/>
    <w:qFormat/>
    <w:uiPriority w:val="0"/>
    <w:rPr>
      <w:rFonts w:ascii="仿宋_GB2312" w:hAnsi="Times New Roman" w:eastAsia="仿宋_GB2312" w:cs="Times New Roman"/>
      <w:sz w:val="28"/>
      <w:szCs w:val="30"/>
    </w:rPr>
  </w:style>
  <w:style w:type="character" w:customStyle="1" w:styleId="33">
    <w:name w:val="正文文本缩进 字符"/>
    <w:basedOn w:val="18"/>
    <w:link w:val="9"/>
    <w:qFormat/>
    <w:uiPriority w:val="0"/>
    <w:rPr>
      <w:rFonts w:ascii="仿宋_GB2312" w:hAnsi="Times New Roman" w:eastAsia="仿宋_GB2312" w:cs="Times New Roman"/>
      <w:b/>
      <w:bCs/>
      <w:sz w:val="28"/>
      <w:szCs w:val="30"/>
    </w:rPr>
  </w:style>
  <w:style w:type="character" w:customStyle="1" w:styleId="34">
    <w:name w:val="正文文本缩进 3 字符"/>
    <w:basedOn w:val="18"/>
    <w:link w:val="14"/>
    <w:qFormat/>
    <w:uiPriority w:val="0"/>
    <w:rPr>
      <w:rFonts w:ascii="仿宋_GB2312" w:hAnsi="Times New Roman" w:eastAsia="仿宋_GB2312" w:cs="Times New Roman"/>
      <w:b/>
      <w:bCs/>
      <w:sz w:val="28"/>
      <w:szCs w:val="30"/>
    </w:rPr>
  </w:style>
  <w:style w:type="paragraph" w:customStyle="1" w:styleId="35">
    <w:name w:val="普通(Web)"/>
    <w:basedOn w:val="1"/>
    <w:qFormat/>
    <w:uiPriority w:val="0"/>
    <w:pPr>
      <w:widowControl/>
      <w:spacing w:before="100" w:beforeAutospacing="1" w:after="100" w:afterAutospacing="1"/>
      <w:jc w:val="left"/>
    </w:pPr>
    <w:rPr>
      <w:rFonts w:ascii="宋体"/>
      <w:color w:val="000000"/>
      <w:kern w:val="0"/>
      <w:sz w:val="24"/>
    </w:rPr>
  </w:style>
  <w:style w:type="paragraph" w:customStyle="1" w:styleId="36">
    <w:name w:val="Char1"/>
    <w:basedOn w:val="1"/>
    <w:qFormat/>
    <w:uiPriority w:val="0"/>
    <w:rPr>
      <w:rFonts w:ascii="仿宋_GB2312" w:eastAsia="仿宋_GB2312"/>
      <w:b/>
      <w:sz w:val="32"/>
      <w:szCs w:val="32"/>
    </w:rPr>
  </w:style>
  <w:style w:type="character" w:customStyle="1" w:styleId="37">
    <w:name w:val="批注文字 字符"/>
    <w:basedOn w:val="18"/>
    <w:link w:val="7"/>
    <w:qFormat/>
    <w:uiPriority w:val="99"/>
    <w:rPr>
      <w:rFonts w:ascii="Times New Roman" w:hAnsi="Times New Roman" w:eastAsia="宋体" w:cs="Times New Roman"/>
      <w:szCs w:val="24"/>
    </w:rPr>
  </w:style>
  <w:style w:type="character" w:customStyle="1" w:styleId="38">
    <w:name w:val="批注主题 字符"/>
    <w:basedOn w:val="37"/>
    <w:link w:val="15"/>
    <w:qFormat/>
    <w:uiPriority w:val="0"/>
    <w:rPr>
      <w:rFonts w:ascii="Times New Roman" w:hAnsi="Times New Roman" w:eastAsia="宋体" w:cs="Times New Roman"/>
      <w:b/>
      <w:bCs/>
      <w:szCs w:val="24"/>
    </w:rPr>
  </w:style>
  <w:style w:type="paragraph" w:styleId="39">
    <w:name w:val="List Paragraph"/>
    <w:basedOn w:val="1"/>
    <w:qFormat/>
    <w:uiPriority w:val="0"/>
    <w:pPr>
      <w:ind w:firstLine="200" w:firstLineChars="200"/>
    </w:pPr>
    <w:rPr>
      <w:rFonts w:ascii="Calibri" w:hAnsi="Calibri"/>
      <w:szCs w:val="22"/>
    </w:rPr>
  </w:style>
  <w:style w:type="paragraph" w:customStyle="1" w:styleId="40">
    <w:name w:val="调查项目"/>
    <w:basedOn w:val="1"/>
    <w:qFormat/>
    <w:uiPriority w:val="0"/>
    <w:pPr>
      <w:widowControl/>
      <w:jc w:val="left"/>
      <w:outlineLvl w:val="1"/>
    </w:pPr>
    <w:rPr>
      <w:rFonts w:ascii="Tahoma" w:hAnsi="Tahoma" w:eastAsia="黑体"/>
      <w:bCs/>
      <w:color w:val="333399"/>
      <w:kern w:val="0"/>
      <w:sz w:val="18"/>
      <w:szCs w:val="18"/>
    </w:rPr>
  </w:style>
  <w:style w:type="paragraph" w:customStyle="1" w:styleId="41">
    <w:name w:val="列标题"/>
    <w:basedOn w:val="3"/>
    <w:qFormat/>
    <w:uiPriority w:val="0"/>
    <w:pPr>
      <w:keepNext w:val="0"/>
      <w:widowControl/>
      <w:spacing w:line="240" w:lineRule="auto"/>
    </w:pPr>
    <w:rPr>
      <w:rFonts w:ascii="Tahoma" w:hAnsi="Tahoma"/>
      <w:b w:val="0"/>
      <w:color w:val="333399"/>
      <w:kern w:val="0"/>
      <w:sz w:val="18"/>
      <w:szCs w:val="18"/>
    </w:rPr>
  </w:style>
  <w:style w:type="paragraph" w:customStyle="1" w:styleId="42">
    <w:name w:val="表格正文文本"/>
    <w:basedOn w:val="1"/>
    <w:qFormat/>
    <w:uiPriority w:val="0"/>
    <w:pPr>
      <w:widowControl/>
      <w:jc w:val="center"/>
    </w:pPr>
    <w:rPr>
      <w:rFonts w:ascii="Tahoma" w:hAnsi="Tahoma"/>
      <w:kern w:val="0"/>
      <w:sz w:val="18"/>
      <w:szCs w:val="20"/>
    </w:rPr>
  </w:style>
  <w:style w:type="paragraph" w:customStyle="1" w:styleId="43">
    <w:name w:val="列出段落1"/>
    <w:basedOn w:val="1"/>
    <w:qFormat/>
    <w:uiPriority w:val="0"/>
    <w:pPr>
      <w:ind w:firstLine="200" w:firstLineChars="200"/>
    </w:pPr>
    <w:rPr>
      <w:rFonts w:ascii="Calibri" w:hAnsi="Calibri"/>
      <w:szCs w:val="22"/>
    </w:rPr>
  </w:style>
  <w:style w:type="paragraph" w:customStyle="1" w:styleId="44">
    <w:name w:val="修订1"/>
    <w:qFormat/>
    <w:uiPriority w:val="0"/>
    <w:rPr>
      <w:rFonts w:ascii="Times New Roman" w:hAnsi="Times New Roman" w:eastAsia="宋体" w:cs="Times New Roman"/>
      <w:kern w:val="2"/>
      <w:sz w:val="21"/>
      <w:szCs w:val="24"/>
      <w:lang w:val="en-US" w:eastAsia="zh-CN" w:bidi="ar-SA"/>
    </w:rPr>
  </w:style>
  <w:style w:type="paragraph" w:customStyle="1" w:styleId="45">
    <w:name w:val="列出段落2"/>
    <w:basedOn w:val="1"/>
    <w:qFormat/>
    <w:uiPriority w:val="99"/>
    <w:pPr>
      <w:spacing w:line="360" w:lineRule="auto"/>
      <w:ind w:firstLine="420" w:firstLineChars="200"/>
    </w:pPr>
    <w:rPr>
      <w:rFonts w:ascii="Calibri" w:hAnsi="Calibri"/>
      <w:szCs w:val="22"/>
    </w:rPr>
  </w:style>
  <w:style w:type="paragraph" w:customStyle="1" w:styleId="46">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47">
    <w:name w:val="标题 3 字符"/>
    <w:basedOn w:val="18"/>
    <w:link w:val="4"/>
    <w:qFormat/>
    <w:uiPriority w:val="9"/>
    <w:rPr>
      <w:rFonts w:ascii="Times New Roman" w:hAnsi="Times New Roman" w:eastAsia="宋体" w:cs="Times New Roman"/>
      <w:b/>
      <w:bCs/>
      <w:sz w:val="32"/>
      <w:szCs w:val="32"/>
    </w:rPr>
  </w:style>
  <w:style w:type="character" w:customStyle="1" w:styleId="48">
    <w:name w:val="apple-converted-space"/>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D5D6B3-B77B-47E5-8E5A-8F972B83A1E5}">
  <ds:schemaRefs/>
</ds:datastoreItem>
</file>

<file path=docProps/app.xml><?xml version="1.0" encoding="utf-8"?>
<Properties xmlns="http://schemas.openxmlformats.org/officeDocument/2006/extended-properties" xmlns:vt="http://schemas.openxmlformats.org/officeDocument/2006/docPropsVTypes">
  <Template>Normal</Template>
  <Company>CFDA</Company>
  <Pages>7</Pages>
  <Words>1235</Words>
  <Characters>7044</Characters>
  <Lines>58</Lines>
  <Paragraphs>16</Paragraphs>
  <TotalTime>14</TotalTime>
  <ScaleCrop>false</ScaleCrop>
  <LinksUpToDate>false</LinksUpToDate>
  <CharactersWithSpaces>8263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2016-04-01T01:44:00Z</dcterms:created>
  <dc:creator>支持人员</dc:creator>
  <cp:lastModifiedBy>521</cp:lastModifiedBy>
  <dcterms:modified xsi:type="dcterms:W3CDTF">2020-09-23T01:26:21Z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