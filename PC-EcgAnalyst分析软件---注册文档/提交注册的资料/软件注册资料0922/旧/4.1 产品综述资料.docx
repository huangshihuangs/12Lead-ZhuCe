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52"/>
          <w:szCs w:val="52"/>
        </w:rPr>
      </w:pPr>
      <w:bookmarkStart w:id="0" w:name="_Hlk49506934"/>
      <w:bookmarkEnd w:id="0"/>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widowControl w:val="0"/>
        <w:jc w:val="center"/>
        <w:rPr>
          <w:rFonts w:ascii="Times New Roman" w:hAnsi="Times New Roman" w:eastAsia="宋体" w:cs="Times New Roman"/>
          <w:b/>
          <w:kern w:val="2"/>
          <w:sz w:val="52"/>
          <w:szCs w:val="52"/>
        </w:rPr>
      </w:pPr>
      <w:r>
        <w:rPr>
          <w:rFonts w:ascii="Times New Roman" w:hAnsi="Times New Roman" w:eastAsia="宋体" w:cs="Times New Roman"/>
          <w:b/>
          <w:kern w:val="2"/>
          <w:sz w:val="52"/>
          <w:szCs w:val="52"/>
        </w:rPr>
        <w:t>产品综述资料</w:t>
      </w: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jc w:val="center"/>
        <w:rPr>
          <w:rFonts w:ascii="Times New Roman" w:hAnsi="Times New Roman" w:eastAsia="宋体" w:cs="Times New Roman"/>
          <w:b/>
          <w:sz w:val="28"/>
          <w:szCs w:val="28"/>
        </w:rPr>
      </w:pPr>
    </w:p>
    <w:p>
      <w:pPr>
        <w:spacing w:line="240" w:lineRule="auto"/>
        <w:jc w:val="center"/>
        <w:rPr>
          <w:rFonts w:ascii="Times New Roman" w:hAnsi="Times New Roman" w:cs="Times New Roman"/>
          <w:b/>
          <w:sz w:val="32"/>
          <w:szCs w:val="32"/>
        </w:rPr>
      </w:pPr>
      <w:bookmarkStart w:id="1" w:name="_Hlk18403062"/>
      <w:r>
        <w:rPr>
          <w:rFonts w:ascii="Times New Roman" w:hAnsi="Times New Roman" w:cs="Times New Roman"/>
          <w:b/>
          <w:sz w:val="32"/>
          <w:szCs w:val="32"/>
        </w:rPr>
        <w:t>动态心电分析软件</w:t>
      </w:r>
    </w:p>
    <w:bookmarkEnd w:id="1"/>
    <w:p>
      <w:pPr>
        <w:rPr>
          <w:rFonts w:ascii="Times New Roman" w:hAnsi="Times New Roman" w:cs="Times New Roman"/>
          <w:b/>
          <w:sz w:val="44"/>
          <w:szCs w:val="44"/>
        </w:rPr>
      </w:pPr>
      <w:bookmarkStart w:id="2" w:name="OLE_LINK3"/>
      <w:bookmarkStart w:id="3" w:name="OLE_LINK4"/>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widowControl w:val="0"/>
        <w:spacing w:line="240" w:lineRule="auto"/>
        <w:jc w:val="center"/>
        <w:rPr>
          <w:rFonts w:ascii="Times New Roman" w:hAnsi="Times New Roman" w:eastAsia="宋体" w:cs="Times New Roman"/>
          <w:b/>
          <w:kern w:val="2"/>
          <w:sz w:val="28"/>
          <w:szCs w:val="28"/>
        </w:rPr>
      </w:pPr>
      <w:r>
        <w:rPr>
          <w:rFonts w:ascii="Times New Roman" w:hAnsi="Times New Roman" w:eastAsia="宋体" w:cs="Times New Roman"/>
          <w:b/>
          <w:kern w:val="2"/>
          <w:sz w:val="28"/>
          <w:szCs w:val="28"/>
        </w:rPr>
        <w:t>通心络科（河北）科技有限公司</w:t>
      </w:r>
    </w:p>
    <w:bookmarkEnd w:id="2"/>
    <w:bookmarkEnd w:id="3"/>
    <w:p>
      <w:pPr>
        <w:rPr>
          <w:rFonts w:ascii="Times New Roman" w:hAnsi="Times New Roman" w:cs="Times New Roman"/>
          <w:b/>
          <w:sz w:val="44"/>
          <w:szCs w:val="44"/>
        </w:rPr>
      </w:pPr>
    </w:p>
    <w:p>
      <w:pPr>
        <w:rPr>
          <w:rFonts w:ascii="Times New Roman" w:hAnsi="Times New Roman" w:cs="Times New Roman"/>
          <w:b/>
          <w:sz w:val="44"/>
          <w:szCs w:val="44"/>
        </w:rPr>
      </w:pPr>
    </w:p>
    <w:p>
      <w:pPr>
        <w:rPr>
          <w:rFonts w:ascii="Times New Roman" w:hAnsi="Times New Roman" w:cs="Times New Roman"/>
          <w:b/>
          <w:sz w:val="44"/>
          <w:szCs w:val="44"/>
        </w:rPr>
      </w:pPr>
    </w:p>
    <w:p>
      <w:pPr>
        <w:spacing w:line="240" w:lineRule="auto"/>
        <w:jc w:val="center"/>
        <w:rPr>
          <w:rFonts w:ascii="Times New Roman" w:hAnsi="Times New Roman" w:cs="Times New Roman"/>
          <w:lang w:val="zh-CN"/>
        </w:rPr>
      </w:pPr>
    </w:p>
    <w:sdt>
      <w:sdtPr>
        <w:rPr>
          <w:rFonts w:ascii="Times New Roman" w:hAnsi="Times New Roman" w:cs="Times New Roman"/>
          <w:lang w:val="zh-CN"/>
        </w:rPr>
        <w:id w:val="1816920422"/>
        <w:docPartObj>
          <w:docPartGallery w:val="Table of Contents"/>
          <w:docPartUnique/>
        </w:docPartObj>
      </w:sdtPr>
      <w:sdtEndPr>
        <w:rPr>
          <w:rFonts w:ascii="Times New Roman" w:hAnsi="Times New Roman" w:cs="Times New Roman"/>
          <w:b/>
          <w:bCs/>
          <w:lang w:val="zh-CN"/>
        </w:rPr>
      </w:sdtEndPr>
      <w:sdtContent>
        <w:p>
          <w:pPr>
            <w:spacing w:line="240" w:lineRule="auto"/>
            <w:jc w:val="center"/>
            <w:rPr>
              <w:rFonts w:ascii="Times New Roman" w:hAnsi="Times New Roman" w:cs="Times New Roman"/>
            </w:rPr>
          </w:pPr>
          <w:r>
            <w:rPr>
              <w:rFonts w:ascii="Times New Roman" w:hAnsi="Times New Roman" w:eastAsia="宋体" w:cs="Times New Roman"/>
              <w:sz w:val="21"/>
            </w:rPr>
            <w:t>目录</w:t>
          </w:r>
        </w:p>
        <w:p>
          <w:pPr>
            <w:pStyle w:val="9"/>
            <w:tabs>
              <w:tab w:val="right" w:leader="dot" w:pos="830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"_Toc15070" </w:instrText>
          </w:r>
          <w:r>
            <w:fldChar w:fldCharType="separate"/>
          </w:r>
          <w:r>
            <w:rPr>
              <w:rFonts w:ascii="Times New Roman" w:hAnsi="Times New Roman" w:eastAsia="黑体" w:cs="Times New Roman"/>
              <w:kern w:val="2"/>
            </w:rPr>
            <w:t>1 概述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_Toc15070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"_Toc30102" </w:instrText>
          </w:r>
          <w:r>
            <w:fldChar w:fldCharType="separate"/>
          </w:r>
          <w:r>
            <w:rPr>
              <w:rFonts w:ascii="Times New Roman" w:hAnsi="Times New Roman" w:eastAsia="黑体" w:cs="Times New Roman"/>
              <w:kern w:val="2"/>
            </w:rPr>
            <w:t>2 产品描述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_Toc30102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"_Toc18252" </w:instrText>
          </w:r>
          <w:r>
            <w:fldChar w:fldCharType="separate"/>
          </w:r>
          <w:r>
            <w:rPr>
              <w:rFonts w:ascii="Times New Roman" w:hAnsi="Times New Roman" w:eastAsia="宋体" w:cs="Times New Roman"/>
              <w:kern w:val="2"/>
              <w:szCs w:val="24"/>
            </w:rPr>
            <w:t>2.1工作原理</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_Toc18252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"_Toc2175" </w:instrText>
          </w:r>
          <w:r>
            <w:fldChar w:fldCharType="separate"/>
          </w:r>
          <w:r>
            <w:rPr>
              <w:rFonts w:ascii="Times New Roman" w:hAnsi="Times New Roman" w:eastAsia="宋体" w:cs="Times New Roman"/>
              <w:kern w:val="2"/>
              <w:szCs w:val="24"/>
            </w:rPr>
            <w:t>2.2结构组成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_Toc2175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"_Toc11798" </w:instrText>
          </w:r>
          <w:r>
            <w:fldChar w:fldCharType="separate"/>
          </w:r>
          <w:r>
            <w:rPr>
              <w:rFonts w:ascii="Times New Roman" w:hAnsi="Times New Roman" w:eastAsia="宋体" w:cs="Times New Roman"/>
              <w:kern w:val="2"/>
              <w:szCs w:val="24"/>
            </w:rPr>
            <w:t>2.3 产品运行环境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_Toc11798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"_Toc7472" </w:instrText>
          </w:r>
          <w:r>
            <w:fldChar w:fldCharType="separate"/>
          </w:r>
          <w:r>
            <w:rPr>
              <w:rFonts w:ascii="Times New Roman" w:hAnsi="Times New Roman" w:eastAsia="宋体" w:cs="Times New Roman"/>
              <w:kern w:val="2"/>
              <w:szCs w:val="24"/>
            </w:rPr>
            <w:t>2.4区别于其他同类产品的特征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_Toc7472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"_Toc7667" </w:instrText>
          </w:r>
          <w:r>
            <w:fldChar w:fldCharType="separate"/>
          </w:r>
          <w:r>
            <w:rPr>
              <w:rFonts w:ascii="Times New Roman" w:hAnsi="Times New Roman" w:eastAsia="黑体" w:cs="Times New Roman"/>
              <w:kern w:val="2"/>
            </w:rPr>
            <w:t>3 型号规格</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_Toc7667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"_Toc10343" </w:instrText>
          </w:r>
          <w:r>
            <w:fldChar w:fldCharType="separate"/>
          </w:r>
          <w:r>
            <w:rPr>
              <w:rFonts w:ascii="Times New Roman" w:hAnsi="Times New Roman" w:eastAsia="黑体" w:cs="Times New Roman"/>
              <w:kern w:val="2"/>
            </w:rPr>
            <w:t>4 包装说明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_Toc10343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"_Toc15876" </w:instrText>
          </w:r>
          <w:r>
            <w:fldChar w:fldCharType="separate"/>
          </w:r>
          <w:r>
            <w:rPr>
              <w:rFonts w:ascii="Times New Roman" w:hAnsi="Times New Roman" w:eastAsia="宋体" w:cs="Times New Roman"/>
              <w:kern w:val="2"/>
              <w:szCs w:val="24"/>
            </w:rPr>
            <w:t>4.1产品包装信息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_Toc15876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"_Toc3249" </w:instrText>
          </w:r>
          <w:r>
            <w:fldChar w:fldCharType="separate"/>
          </w:r>
          <w:r>
            <w:rPr>
              <w:rFonts w:ascii="Times New Roman" w:hAnsi="Times New Roman" w:eastAsia="黑体" w:cs="Times New Roman"/>
              <w:kern w:val="2"/>
            </w:rPr>
            <w:t>5 适用范围和禁忌症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_Toc3249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"_Toc9930" </w:instrText>
          </w:r>
          <w:r>
            <w:fldChar w:fldCharType="separate"/>
          </w:r>
          <w:r>
            <w:rPr>
              <w:rFonts w:ascii="Times New Roman" w:hAnsi="Times New Roman" w:eastAsia="宋体" w:cs="Times New Roman"/>
              <w:kern w:val="2"/>
              <w:szCs w:val="24"/>
            </w:rPr>
            <w:t>5.1 适用范围</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_Toc9930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"_Toc26642" </w:instrText>
          </w:r>
          <w:r>
            <w:fldChar w:fldCharType="separate"/>
          </w:r>
          <w:r>
            <w:rPr>
              <w:rFonts w:ascii="Times New Roman" w:hAnsi="Times New Roman" w:eastAsia="宋体" w:cs="Times New Roman"/>
              <w:kern w:val="2"/>
              <w:szCs w:val="24"/>
            </w:rPr>
            <w:t>5.2 预期使用环境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_Toc26642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"_Toc20407" </w:instrText>
          </w:r>
          <w:r>
            <w:fldChar w:fldCharType="separate"/>
          </w:r>
          <w:r>
            <w:rPr>
              <w:rFonts w:ascii="Times New Roman" w:hAnsi="Times New Roman" w:eastAsia="宋体" w:cs="Times New Roman"/>
              <w:kern w:val="2"/>
              <w:szCs w:val="24"/>
            </w:rPr>
            <w:t>5.3 适用人群</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_Toc20407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"_Toc18367" </w:instrText>
          </w:r>
          <w:r>
            <w:fldChar w:fldCharType="separate"/>
          </w:r>
          <w:r>
            <w:rPr>
              <w:rFonts w:ascii="Times New Roman" w:hAnsi="Times New Roman" w:eastAsia="宋体" w:cs="Times New Roman"/>
              <w:kern w:val="2"/>
              <w:szCs w:val="24"/>
            </w:rPr>
            <w:t>5.4 禁忌症</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_Toc18367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"_Toc32370" </w:instrText>
          </w:r>
          <w:r>
            <w:fldChar w:fldCharType="separate"/>
          </w:r>
          <w:r>
            <w:rPr>
              <w:rFonts w:ascii="Times New Roman" w:hAnsi="Times New Roman" w:eastAsia="黑体" w:cs="Times New Roman"/>
              <w:kern w:val="2"/>
            </w:rPr>
            <w:t>6 参考的同类产品或前代产品的情况</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_Toc32370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"_Toc15081" </w:instrText>
          </w:r>
          <w:r>
            <w:fldChar w:fldCharType="separate"/>
          </w:r>
          <w:r>
            <w:rPr>
              <w:rFonts w:ascii="Times New Roman" w:hAnsi="Times New Roman" w:eastAsia="宋体" w:cs="Times New Roman"/>
              <w:kern w:val="2"/>
              <w:szCs w:val="24"/>
            </w:rPr>
            <w:t>6.1研发背景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_Toc15081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8306"/>
            </w:tabs>
            <w:rPr>
              <w:rFonts w:ascii="Times New Roman" w:hAnsi="Times New Roman" w:cs="Times New Roman"/>
            </w:rPr>
          </w:pPr>
          <w:r>
            <w:fldChar w:fldCharType="begin"/>
          </w:r>
          <w:r>
            <w:instrText xml:space="preserve"> HYPERLINK \l "_Toc27905" </w:instrText>
          </w:r>
          <w:r>
            <w:fldChar w:fldCharType="separate"/>
          </w:r>
          <w:r>
            <w:rPr>
              <w:rFonts w:ascii="Times New Roman" w:hAnsi="Times New Roman" w:eastAsia="黑体" w:cs="Times New Roman"/>
              <w:kern w:val="2"/>
            </w:rPr>
            <w:t>7 其他需说明的内容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_Toc27905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"_Toc17584" </w:instrText>
          </w:r>
          <w:r>
            <w:fldChar w:fldCharType="separate"/>
          </w:r>
          <w:r>
            <w:rPr>
              <w:rFonts w:ascii="Times New Roman" w:hAnsi="Times New Roman" w:eastAsia="宋体" w:cs="Times New Roman"/>
              <w:kern w:val="2"/>
              <w:szCs w:val="24"/>
            </w:rPr>
            <w:t>7.1已获得批准的附件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_Toc17584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306"/>
            </w:tabs>
            <w:ind w:left="440"/>
            <w:rPr>
              <w:rFonts w:ascii="Times New Roman" w:hAnsi="Times New Roman" w:cs="Times New Roman"/>
            </w:rPr>
          </w:pPr>
          <w:r>
            <w:fldChar w:fldCharType="begin"/>
          </w:r>
          <w:r>
            <w:instrText xml:space="preserve"> HYPERLINK \l "_Toc18035" </w:instrText>
          </w:r>
          <w:r>
            <w:fldChar w:fldCharType="separate"/>
          </w:r>
          <w:r>
            <w:rPr>
              <w:rFonts w:ascii="Times New Roman" w:hAnsi="Times New Roman" w:eastAsia="宋体" w:cs="Times New Roman"/>
              <w:kern w:val="2"/>
              <w:szCs w:val="24"/>
            </w:rPr>
            <w:t>7.2 配合使用医疗器械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_Toc18035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rPr>
          <w:rFonts w:ascii="Times New Roman" w:hAnsi="Times New Roman" w:cs="Times New Roman"/>
          <w:b/>
          <w:sz w:val="44"/>
          <w:szCs w:val="44"/>
        </w:rPr>
      </w:pPr>
    </w:p>
    <w:p>
      <w:pPr>
        <w:rPr>
          <w:rFonts w:ascii="Times New Roman" w:hAnsi="Times New Roman" w:cs="Times New Roman"/>
          <w:b/>
          <w:sz w:val="44"/>
          <w:szCs w:val="44"/>
        </w:rPr>
        <w:sectPr>
          <w:pgSz w:w="11906" w:h="16838"/>
          <w:pgMar w:top="1440" w:right="1800" w:bottom="1440" w:left="180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4" w:name="_Toc23255689"/>
      <w:bookmarkStart w:id="5" w:name="_Toc9176"/>
      <w:bookmarkStart w:id="6" w:name="_Toc15070"/>
      <w:bookmarkStart w:id="7" w:name="_Toc25589"/>
      <w:bookmarkStart w:id="8" w:name="_Toc14806"/>
      <w:bookmarkStart w:id="9" w:name="_Toc7718"/>
      <w:bookmarkStart w:id="10" w:name="_Toc14393"/>
      <w:bookmarkStart w:id="11" w:name="_Toc15874"/>
      <w:bookmarkStart w:id="12" w:name="_Toc1531"/>
      <w:r>
        <w:rPr>
          <w:rFonts w:ascii="Times New Roman" w:hAnsi="Times New Roman" w:eastAsia="黑体" w:cs="Times New Roman"/>
          <w:b w:val="0"/>
          <w:bCs w:val="0"/>
          <w:color w:val="auto"/>
          <w:kern w:val="2"/>
        </w:rPr>
        <w:t>1 概述</w:t>
      </w:r>
      <w:bookmarkEnd w:id="4"/>
      <w:bookmarkEnd w:id="5"/>
      <w:bookmarkEnd w:id="6"/>
      <w:bookmarkEnd w:id="7"/>
      <w:bookmarkEnd w:id="8"/>
      <w:bookmarkEnd w:id="9"/>
      <w:bookmarkEnd w:id="10"/>
      <w:bookmarkEnd w:id="11"/>
      <w:bookmarkEnd w:id="12"/>
    </w:p>
    <w:p>
      <w:pPr>
        <w:rPr>
          <w:rFonts w:ascii="Times New Roman" w:hAnsi="Times New Roman" w:cs="Times New Roman"/>
          <w:sz w:val="24"/>
          <w:szCs w:val="24"/>
        </w:rPr>
      </w:pPr>
      <w:r>
        <w:rPr>
          <w:rFonts w:ascii="Times New Roman" w:hAnsi="Times New Roman" w:cs="Times New Roman"/>
          <w:sz w:val="24"/>
          <w:szCs w:val="24"/>
        </w:rPr>
        <w:t>产品名称：动态心电分析软件</w:t>
      </w:r>
    </w:p>
    <w:p>
      <w:pPr>
        <w:rPr>
          <w:rFonts w:ascii="Times New Roman" w:hAnsi="Times New Roman" w:cs="Times New Roman"/>
          <w:sz w:val="24"/>
          <w:szCs w:val="24"/>
        </w:rPr>
      </w:pPr>
      <w:r>
        <w:rPr>
          <w:rFonts w:ascii="Times New Roman" w:hAnsi="Times New Roman" w:cs="Times New Roman"/>
          <w:sz w:val="24"/>
          <w:szCs w:val="24"/>
        </w:rPr>
        <w:t xml:space="preserve">产品型号：ECG Analyst  </w:t>
      </w:r>
    </w:p>
    <w:p>
      <w:pPr>
        <w:rPr>
          <w:rFonts w:ascii="Times New Roman" w:hAnsi="Times New Roman" w:cs="Times New Roman"/>
          <w:sz w:val="24"/>
          <w:szCs w:val="24"/>
        </w:rPr>
      </w:pPr>
      <w:r>
        <w:rPr>
          <w:rFonts w:ascii="Times New Roman" w:hAnsi="Times New Roman" w:cs="Times New Roman"/>
          <w:sz w:val="24"/>
          <w:szCs w:val="24"/>
        </w:rPr>
        <w:t>产品预期用途：本软件与十二导联动态心电记录仪产品或经验证的心电图设备配合使用，适用于心电图数据的传输、显示和分析。</w:t>
      </w:r>
    </w:p>
    <w:p>
      <w:pPr>
        <w:rPr>
          <w:rFonts w:ascii="Times New Roman" w:hAnsi="Times New Roman" w:cs="Times New Roman"/>
          <w:sz w:val="24"/>
          <w:szCs w:val="24"/>
        </w:rPr>
      </w:pPr>
      <w:r>
        <w:rPr>
          <w:rFonts w:ascii="Times New Roman" w:hAnsi="Times New Roman" w:cs="Times New Roman"/>
          <w:sz w:val="24"/>
          <w:szCs w:val="24"/>
        </w:rPr>
        <w:t>产品管理类别：II类</w:t>
      </w:r>
    </w:p>
    <w:p>
      <w:pPr>
        <w:rPr>
          <w:rFonts w:ascii="Times New Roman" w:hAnsi="Times New Roman" w:cs="Times New Roman"/>
          <w:sz w:val="24"/>
          <w:szCs w:val="24"/>
        </w:rPr>
      </w:pPr>
      <w:r>
        <w:rPr>
          <w:rFonts w:ascii="Times New Roman" w:hAnsi="Times New Roman" w:cs="Times New Roman"/>
          <w:sz w:val="24"/>
          <w:szCs w:val="24"/>
        </w:rPr>
        <w:t>分类编码：21-03-02</w:t>
      </w:r>
    </w:p>
    <w:p>
      <w:pPr>
        <w:rPr>
          <w:rFonts w:ascii="Times New Roman" w:hAnsi="Times New Roman" w:cs="Times New Roman"/>
          <w:sz w:val="24"/>
          <w:szCs w:val="24"/>
        </w:rPr>
      </w:pPr>
      <w:r>
        <w:rPr>
          <w:rFonts w:ascii="Times New Roman" w:hAnsi="Times New Roman" w:cs="Times New Roman"/>
          <w:sz w:val="24"/>
          <w:szCs w:val="24"/>
        </w:rPr>
        <w:t>名称的确定依据：</w:t>
      </w:r>
    </w:p>
    <w:p>
      <w:pPr>
        <w:ind w:firstLine="480" w:firstLineChars="200"/>
        <w:rPr>
          <w:rFonts w:ascii="Times New Roman" w:hAnsi="Times New Roman" w:cs="Times New Roman"/>
          <w:sz w:val="24"/>
          <w:szCs w:val="24"/>
        </w:rPr>
      </w:pPr>
      <w:r>
        <w:rPr>
          <w:rFonts w:ascii="Times New Roman" w:hAnsi="Times New Roman" w:cs="Times New Roman"/>
          <w:sz w:val="24"/>
          <w:szCs w:val="24"/>
        </w:rPr>
        <w:t>根据产品预期用途和国家药品监督管理局发布的医疗器械目录，动态心电分析软件管理类别属于为II类医疗器械，分类编码为21-03-02 生理信号处理软件。</w:t>
      </w:r>
    </w:p>
    <w:p>
      <w:pPr>
        <w:ind w:firstLine="480" w:firstLineChars="200"/>
        <w:rPr>
          <w:rFonts w:ascii="Times New Roman" w:hAnsi="Times New Roman" w:eastAsia="宋体" w:cs="Times New Roman"/>
          <w:sz w:val="24"/>
          <w:szCs w:val="24"/>
        </w:rPr>
      </w:pPr>
      <w:r>
        <w:rPr>
          <w:rFonts w:ascii="Times New Roman" w:hAnsi="Times New Roman" w:cs="Times New Roman"/>
          <w:sz w:val="24"/>
          <w:szCs w:val="24"/>
        </w:rPr>
        <w:t>根据《医疗器械命名规则》以及分类目录品名举例及产品预期用途，将本产品命名为动态心电分析软件</w:t>
      </w:r>
      <w:r>
        <w:rPr>
          <w:rFonts w:ascii="Times New Roman" w:hAnsi="Times New Roman" w:eastAsia="宋体" w:cs="Times New Roman"/>
          <w:sz w:val="24"/>
          <w:szCs w:val="24"/>
        </w:rPr>
        <w:t>。</w:t>
      </w:r>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分类目录描述如下：</w:t>
      </w:r>
    </w:p>
    <w:p>
      <w:pPr>
        <w:ind w:firstLine="600" w:firstLineChars="200"/>
        <w:jc w:val="center"/>
        <w:rPr>
          <w:rFonts w:ascii="Times New Roman" w:hAnsi="Times New Roman" w:eastAsia="宋体" w:cs="Times New Roman"/>
          <w:sz w:val="24"/>
          <w:szCs w:val="24"/>
        </w:rPr>
      </w:pPr>
      <w:r>
        <w:rPr>
          <w:rFonts w:ascii="Times New Roman" w:hAnsi="Times New Roman" w:eastAsia="方正小标宋简体" w:cs="Times New Roman"/>
          <w:bCs/>
          <w:sz w:val="30"/>
          <w:szCs w:val="30"/>
        </w:rPr>
        <w:t>21 医用软件</w:t>
      </w:r>
    </w:p>
    <w:tbl>
      <w:tblPr>
        <w:tblStyle w:val="15"/>
        <w:tblW w:w="57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
        <w:gridCol w:w="890"/>
        <w:gridCol w:w="1075"/>
        <w:gridCol w:w="2414"/>
        <w:gridCol w:w="2252"/>
        <w:gridCol w:w="2018"/>
        <w:gridCol w:w="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9" w:type="pct"/>
            <w:vAlign w:val="center"/>
          </w:tcPr>
          <w:p>
            <w:pPr>
              <w:jc w:val="center"/>
              <w:rPr>
                <w:rFonts w:ascii="Times New Roman" w:hAnsi="Times New Roman" w:cs="Times New Roman"/>
                <w:b/>
                <w:bCs/>
                <w:sz w:val="21"/>
                <w:szCs w:val="21"/>
              </w:rPr>
            </w:pPr>
            <w:r>
              <w:rPr>
                <w:rFonts w:ascii="Times New Roman" w:hAnsi="Times New Roman" w:cs="Times New Roman"/>
                <w:b/>
                <w:bCs/>
                <w:sz w:val="21"/>
                <w:szCs w:val="21"/>
              </w:rPr>
              <w:t>序号</w:t>
            </w:r>
          </w:p>
        </w:tc>
        <w:tc>
          <w:tcPr>
            <w:tcW w:w="454" w:type="pct"/>
            <w:vAlign w:val="center"/>
          </w:tcPr>
          <w:p>
            <w:pPr>
              <w:jc w:val="center"/>
              <w:rPr>
                <w:rFonts w:ascii="Times New Roman" w:hAnsi="Times New Roman" w:cs="Times New Roman"/>
                <w:b/>
                <w:sz w:val="21"/>
                <w:szCs w:val="21"/>
              </w:rPr>
            </w:pPr>
            <w:r>
              <w:rPr>
                <w:rFonts w:ascii="Times New Roman" w:hAnsi="Times New Roman" w:cs="Times New Roman"/>
                <w:b/>
                <w:sz w:val="21"/>
                <w:szCs w:val="21"/>
              </w:rPr>
              <w:t>一级产品类别</w:t>
            </w:r>
          </w:p>
        </w:tc>
        <w:tc>
          <w:tcPr>
            <w:tcW w:w="548" w:type="pct"/>
            <w:vAlign w:val="center"/>
          </w:tcPr>
          <w:p>
            <w:pPr>
              <w:jc w:val="center"/>
              <w:rPr>
                <w:rFonts w:ascii="Times New Roman" w:hAnsi="Times New Roman" w:cs="Times New Roman"/>
                <w:b/>
                <w:sz w:val="21"/>
                <w:szCs w:val="21"/>
              </w:rPr>
            </w:pPr>
            <w:r>
              <w:rPr>
                <w:rFonts w:ascii="Times New Roman" w:hAnsi="Times New Roman" w:cs="Times New Roman"/>
                <w:b/>
                <w:sz w:val="21"/>
                <w:szCs w:val="21"/>
              </w:rPr>
              <w:t>二级产品类别</w:t>
            </w:r>
          </w:p>
        </w:tc>
        <w:tc>
          <w:tcPr>
            <w:tcW w:w="1231" w:type="pct"/>
            <w:vAlign w:val="center"/>
          </w:tcPr>
          <w:p>
            <w:pPr>
              <w:jc w:val="center"/>
              <w:rPr>
                <w:rFonts w:ascii="Times New Roman" w:hAnsi="Times New Roman" w:cs="Times New Roman"/>
                <w:b/>
                <w:bCs/>
                <w:sz w:val="21"/>
                <w:szCs w:val="21"/>
              </w:rPr>
            </w:pPr>
            <w:r>
              <w:rPr>
                <w:rFonts w:ascii="Times New Roman" w:hAnsi="Times New Roman" w:cs="Times New Roman"/>
                <w:b/>
                <w:bCs/>
                <w:sz w:val="21"/>
                <w:szCs w:val="21"/>
              </w:rPr>
              <w:t>产品描述</w:t>
            </w:r>
          </w:p>
        </w:tc>
        <w:tc>
          <w:tcPr>
            <w:tcW w:w="1148" w:type="pct"/>
            <w:vAlign w:val="center"/>
          </w:tcPr>
          <w:p>
            <w:pPr>
              <w:jc w:val="center"/>
              <w:rPr>
                <w:rFonts w:ascii="Times New Roman" w:hAnsi="Times New Roman" w:cs="Times New Roman"/>
                <w:b/>
                <w:bCs/>
                <w:sz w:val="21"/>
                <w:szCs w:val="21"/>
              </w:rPr>
            </w:pPr>
            <w:r>
              <w:rPr>
                <w:rFonts w:ascii="Times New Roman" w:hAnsi="Times New Roman" w:cs="Times New Roman"/>
                <w:b/>
                <w:bCs/>
                <w:sz w:val="21"/>
                <w:szCs w:val="21"/>
              </w:rPr>
              <w:t>预期用途</w:t>
            </w:r>
          </w:p>
        </w:tc>
        <w:tc>
          <w:tcPr>
            <w:tcW w:w="1029" w:type="pct"/>
            <w:vAlign w:val="center"/>
          </w:tcPr>
          <w:p>
            <w:pPr>
              <w:jc w:val="center"/>
              <w:rPr>
                <w:rFonts w:ascii="Times New Roman" w:hAnsi="Times New Roman" w:cs="Times New Roman"/>
                <w:b/>
                <w:bCs/>
                <w:sz w:val="21"/>
                <w:szCs w:val="21"/>
              </w:rPr>
            </w:pPr>
            <w:r>
              <w:rPr>
                <w:rFonts w:ascii="Times New Roman" w:hAnsi="Times New Roman" w:cs="Times New Roman"/>
                <w:b/>
                <w:bCs/>
                <w:sz w:val="21"/>
                <w:szCs w:val="21"/>
              </w:rPr>
              <w:t>品名举例</w:t>
            </w:r>
          </w:p>
        </w:tc>
        <w:tc>
          <w:tcPr>
            <w:tcW w:w="357" w:type="pct"/>
            <w:vAlign w:val="center"/>
          </w:tcPr>
          <w:p>
            <w:pPr>
              <w:jc w:val="center"/>
              <w:rPr>
                <w:rFonts w:ascii="Times New Roman" w:hAnsi="Times New Roman" w:cs="Times New Roman"/>
                <w:b/>
                <w:bCs/>
                <w:sz w:val="21"/>
                <w:szCs w:val="21"/>
              </w:rPr>
            </w:pPr>
            <w:r>
              <w:rPr>
                <w:rFonts w:ascii="Times New Roman" w:hAnsi="Times New Roman" w:cs="Times New Roman"/>
                <w:b/>
                <w:bCs/>
                <w:sz w:val="21"/>
                <w:szCs w:val="21"/>
              </w:rPr>
              <w:t>管理类别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9" w:type="pct"/>
            <w:vAlign w:val="center"/>
          </w:tcPr>
          <w:p>
            <w:pPr>
              <w:jc w:val="center"/>
              <w:rPr>
                <w:rFonts w:ascii="Times New Roman" w:hAnsi="Times New Roman" w:cs="Times New Roman"/>
                <w:sz w:val="21"/>
                <w:szCs w:val="21"/>
              </w:rPr>
            </w:pPr>
            <w:r>
              <w:rPr>
                <w:rFonts w:ascii="Times New Roman" w:hAnsi="Times New Roman" w:cs="Times New Roman"/>
                <w:sz w:val="21"/>
                <w:szCs w:val="21"/>
              </w:rPr>
              <w:t>03</w:t>
            </w:r>
          </w:p>
        </w:tc>
        <w:tc>
          <w:tcPr>
            <w:tcW w:w="454" w:type="pct"/>
            <w:vAlign w:val="center"/>
          </w:tcPr>
          <w:p>
            <w:pPr>
              <w:jc w:val="center"/>
              <w:rPr>
                <w:rFonts w:ascii="Times New Roman" w:hAnsi="Times New Roman" w:cs="Times New Roman"/>
                <w:sz w:val="21"/>
                <w:szCs w:val="21"/>
              </w:rPr>
            </w:pPr>
            <w:r>
              <w:rPr>
                <w:rFonts w:ascii="Times New Roman" w:hAnsi="Times New Roman" w:cs="Times New Roman"/>
                <w:sz w:val="21"/>
                <w:szCs w:val="21"/>
              </w:rPr>
              <w:t>数据处理软件</w:t>
            </w:r>
          </w:p>
        </w:tc>
        <w:tc>
          <w:tcPr>
            <w:tcW w:w="548" w:type="pct"/>
            <w:vAlign w:val="center"/>
          </w:tcPr>
          <w:p>
            <w:pPr>
              <w:jc w:val="center"/>
              <w:rPr>
                <w:rFonts w:ascii="Times New Roman" w:hAnsi="Times New Roman" w:cs="Times New Roman"/>
                <w:sz w:val="21"/>
                <w:szCs w:val="21"/>
              </w:rPr>
            </w:pPr>
            <w:r>
              <w:rPr>
                <w:rFonts w:ascii="Times New Roman" w:hAnsi="Times New Roman" w:cs="Times New Roman"/>
                <w:sz w:val="21"/>
                <w:szCs w:val="21"/>
              </w:rPr>
              <w:t>02生理信号处理软件</w:t>
            </w:r>
          </w:p>
        </w:tc>
        <w:tc>
          <w:tcPr>
            <w:tcW w:w="1231" w:type="pct"/>
            <w:vAlign w:val="center"/>
          </w:tcPr>
          <w:p>
            <w:pPr>
              <w:rPr>
                <w:rFonts w:ascii="Times New Roman" w:hAnsi="Times New Roman" w:cs="Times New Roman"/>
                <w:sz w:val="21"/>
                <w:szCs w:val="21"/>
              </w:rPr>
            </w:pPr>
            <w:r>
              <w:rPr>
                <w:rFonts w:ascii="Times New Roman" w:hAnsi="Times New Roman" w:cs="Times New Roman"/>
                <w:sz w:val="21"/>
                <w:szCs w:val="21"/>
              </w:rPr>
              <w:t>通常由软件安装光盘（或者从网络下载安装程序）组成。对采集到的脑电、心电、肌电等生理信号进行分析处理和/或传输。</w:t>
            </w:r>
          </w:p>
        </w:tc>
        <w:tc>
          <w:tcPr>
            <w:tcW w:w="1148" w:type="pct"/>
            <w:vAlign w:val="center"/>
          </w:tcPr>
          <w:p>
            <w:pPr>
              <w:rPr>
                <w:rFonts w:ascii="Times New Roman" w:hAnsi="Times New Roman" w:cs="Times New Roman"/>
                <w:sz w:val="21"/>
                <w:szCs w:val="21"/>
              </w:rPr>
            </w:pPr>
            <w:r>
              <w:rPr>
                <w:rFonts w:ascii="Times New Roman" w:hAnsi="Times New Roman" w:cs="Times New Roman"/>
                <w:sz w:val="21"/>
                <w:szCs w:val="21"/>
              </w:rPr>
              <w:t>用于对脑电、心电、肌电等生理信号进行分析处理和/或传输。</w:t>
            </w:r>
          </w:p>
        </w:tc>
        <w:tc>
          <w:tcPr>
            <w:tcW w:w="1029" w:type="pct"/>
            <w:vAlign w:val="center"/>
          </w:tcPr>
          <w:p>
            <w:pPr>
              <w:rPr>
                <w:rFonts w:ascii="Times New Roman" w:hAnsi="Times New Roman" w:cs="Times New Roman"/>
                <w:sz w:val="21"/>
                <w:szCs w:val="21"/>
              </w:rPr>
            </w:pPr>
            <w:r>
              <w:rPr>
                <w:rFonts w:ascii="Times New Roman" w:hAnsi="Times New Roman" w:cs="Times New Roman"/>
                <w:sz w:val="21"/>
                <w:szCs w:val="21"/>
              </w:rPr>
              <w:t>动态心电分析软件、心电工作站软件、心电数据管理软件</w:t>
            </w:r>
          </w:p>
        </w:tc>
        <w:tc>
          <w:tcPr>
            <w:tcW w:w="357" w:type="pct"/>
            <w:vAlign w:val="center"/>
          </w:tcPr>
          <w:p>
            <w:pPr>
              <w:jc w:val="center"/>
              <w:rPr>
                <w:rFonts w:ascii="Times New Roman" w:hAnsi="Times New Roman" w:cs="Times New Roman"/>
                <w:sz w:val="21"/>
                <w:szCs w:val="21"/>
              </w:rPr>
            </w:pPr>
            <w:r>
              <w:rPr>
                <w:rFonts w:ascii="Times New Roman" w:hAnsi="Times New Roman" w:cs="Times New Roman"/>
                <w:sz w:val="21"/>
                <w:szCs w:val="21"/>
              </w:rPr>
              <w:t>Ⅱ</w:t>
            </w:r>
          </w:p>
        </w:tc>
      </w:tr>
    </w:tbl>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cs="Times New Roman"/>
          <w:sz w:val="24"/>
          <w:szCs w:val="24"/>
        </w:rPr>
      </w:pPr>
    </w:p>
    <w:p>
      <w:pPr>
        <w:rPr>
          <w:rFonts w:ascii="Times New Roman" w:hAnsi="Times New Roman" w:cs="Times New Roman"/>
          <w:b/>
          <w:sz w:val="40"/>
          <w:szCs w:val="44"/>
        </w:rPr>
      </w:pPr>
    </w:p>
    <w:p>
      <w:pPr>
        <w:rPr>
          <w:rFonts w:ascii="Times New Roman" w:hAnsi="Times New Roman" w:cs="Times New Roman"/>
          <w:b/>
          <w:sz w:val="40"/>
          <w:szCs w:val="44"/>
        </w:rPr>
        <w:sectPr>
          <w:headerReference r:id="rId5" w:type="default"/>
          <w:footerReference r:id="rId6" w:type="default"/>
          <w:pgSz w:w="11906" w:h="16838"/>
          <w:pgMar w:top="1440" w:right="1800" w:bottom="1440" w:left="1800" w:header="708" w:footer="708" w:gutter="0"/>
          <w:pgNumType w:start="1"/>
          <w:cols w:space="708" w:num="1"/>
          <w:docGrid w:linePitch="360" w:charSpace="0"/>
        </w:sectPr>
      </w:pP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13" w:name="_Toc5718"/>
      <w:bookmarkStart w:id="14" w:name="_Toc30102"/>
      <w:bookmarkStart w:id="15" w:name="_Toc18477"/>
      <w:bookmarkStart w:id="16" w:name="_Toc11165"/>
      <w:bookmarkStart w:id="17" w:name="_Toc1025"/>
      <w:bookmarkStart w:id="18" w:name="_Toc6555"/>
      <w:bookmarkStart w:id="19" w:name="_Toc23255690"/>
      <w:bookmarkStart w:id="20" w:name="_Toc14707"/>
      <w:bookmarkStart w:id="21" w:name="_Toc8268"/>
      <w:r>
        <w:rPr>
          <w:rFonts w:ascii="Times New Roman" w:hAnsi="Times New Roman" w:eastAsia="黑体" w:cs="Times New Roman"/>
          <w:b w:val="0"/>
          <w:bCs w:val="0"/>
          <w:color w:val="auto"/>
          <w:kern w:val="2"/>
        </w:rPr>
        <w:t>2 产品描述</w:t>
      </w:r>
      <w:bookmarkEnd w:id="13"/>
      <w:bookmarkEnd w:id="14"/>
      <w:bookmarkEnd w:id="15"/>
      <w:bookmarkEnd w:id="16"/>
      <w:bookmarkEnd w:id="17"/>
      <w:bookmarkEnd w:id="18"/>
      <w:bookmarkEnd w:id="19"/>
      <w:bookmarkEnd w:id="20"/>
      <w:bookmarkEnd w:id="21"/>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kern w:val="2"/>
          <w:sz w:val="24"/>
          <w:szCs w:val="24"/>
        </w:rPr>
      </w:pPr>
      <w:bookmarkStart w:id="22" w:name="_Toc18252"/>
      <w:bookmarkStart w:id="23" w:name="_Toc881"/>
      <w:bookmarkStart w:id="24" w:name="_Toc15026"/>
      <w:bookmarkStart w:id="25" w:name="_Toc23255691"/>
      <w:bookmarkStart w:id="26" w:name="_Toc7375"/>
      <w:bookmarkStart w:id="27" w:name="_Toc722"/>
      <w:bookmarkStart w:id="28" w:name="_Toc16188"/>
      <w:bookmarkStart w:id="29" w:name="_Toc5029"/>
      <w:bookmarkStart w:id="30" w:name="_Toc12634"/>
      <w:r>
        <w:rPr>
          <w:rFonts w:ascii="Times New Roman" w:hAnsi="Times New Roman" w:eastAsia="宋体" w:cs="Times New Roman"/>
          <w:b w:val="0"/>
          <w:bCs w:val="0"/>
          <w:kern w:val="2"/>
          <w:sz w:val="24"/>
          <w:szCs w:val="24"/>
        </w:rPr>
        <w:t>2.1工作原理</w:t>
      </w:r>
      <w:bookmarkEnd w:id="22"/>
      <w:bookmarkEnd w:id="23"/>
      <w:bookmarkEnd w:id="24"/>
      <w:bookmarkEnd w:id="25"/>
      <w:bookmarkEnd w:id="26"/>
      <w:bookmarkEnd w:id="27"/>
      <w:bookmarkEnd w:id="28"/>
      <w:bookmarkEnd w:id="29"/>
      <w:bookmarkEnd w:id="30"/>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动态心电分析软件ECG Analyst（以下简称本软件）是一个基于个人计算机的网络应用软件。其主要工作原理为：通心络科（河北）科技有限公司生产的十二导联心电记录仪上传心电数据至服务器，本软件可通过服务器下载心电数据至本地电脑上，然后帮助医生进行辅助分析，如QRS心搏类型辅助判定、心律失常事件辅助判定、HRV辅助分析、ST段分析，以及报告编辑和报告上传等功能。</w:t>
      </w:r>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kern w:val="2"/>
          <w:sz w:val="24"/>
          <w:szCs w:val="24"/>
        </w:rPr>
      </w:pPr>
      <w:bookmarkStart w:id="31" w:name="_Toc18563"/>
      <w:bookmarkStart w:id="32" w:name="_Toc18246"/>
      <w:bookmarkStart w:id="33" w:name="_Toc16940"/>
      <w:bookmarkStart w:id="34" w:name="_Toc2175"/>
      <w:bookmarkStart w:id="35" w:name="_Toc2487"/>
      <w:bookmarkStart w:id="36" w:name="_Toc23255692"/>
      <w:bookmarkStart w:id="37" w:name="_Toc17526"/>
      <w:bookmarkStart w:id="38" w:name="_Toc24466"/>
      <w:bookmarkStart w:id="39" w:name="_Toc32424"/>
      <w:r>
        <w:rPr>
          <w:rFonts w:ascii="Times New Roman" w:hAnsi="Times New Roman" w:eastAsia="宋体" w:cs="Times New Roman"/>
          <w:b w:val="0"/>
          <w:bCs w:val="0"/>
          <w:kern w:val="2"/>
          <w:sz w:val="24"/>
          <w:szCs w:val="24"/>
        </w:rPr>
        <w:t>2.2结构组成</w:t>
      </w:r>
      <w:bookmarkEnd w:id="31"/>
      <w:bookmarkEnd w:id="32"/>
      <w:bookmarkEnd w:id="33"/>
      <w:bookmarkEnd w:id="34"/>
      <w:bookmarkEnd w:id="35"/>
      <w:bookmarkEnd w:id="36"/>
      <w:bookmarkEnd w:id="37"/>
      <w:bookmarkEnd w:id="38"/>
      <w:bookmarkEnd w:id="39"/>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commentRangeStart w:id="0"/>
      <w:r>
        <w:rPr>
          <w:rFonts w:ascii="Times New Roman" w:hAnsi="Times New Roman" w:eastAsia="宋体" w:cs="Times New Roman"/>
          <w:sz w:val="24"/>
          <w:szCs w:val="24"/>
        </w:rPr>
        <w:t>动态心电分析软件由软件安装光盘组成</w:t>
      </w:r>
      <w:commentRangeEnd w:id="0"/>
      <w:r>
        <w:rPr>
          <w:rStyle w:val="19"/>
          <w:rFonts w:ascii="Times New Roman" w:hAnsi="Times New Roman" w:cs="Times New Roman"/>
        </w:rPr>
        <w:commentReference w:id="0"/>
      </w:r>
      <w:r>
        <w:rPr>
          <w:rFonts w:ascii="Times New Roman" w:hAnsi="Times New Roman" w:eastAsia="宋体" w:cs="Times New Roman"/>
          <w:sz w:val="24"/>
          <w:szCs w:val="24"/>
        </w:rPr>
        <w:t>。</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软件的主要功能结构如下：</w:t>
      </w:r>
    </w:p>
    <w:p>
      <w:pPr>
        <w:adjustRightInd w:val="0"/>
        <w:snapToGrid w:val="0"/>
        <w:textAlignment w:val="baseline"/>
        <w:rPr>
          <w:rFonts w:ascii="Times New Roman" w:hAnsi="Times New Roman" w:cs="Times New Roman"/>
        </w:rPr>
      </w:pPr>
      <w:r>
        <w:rPr>
          <w:rFonts w:ascii="Times New Roman" w:hAnsi="Times New Roman" w:cs="Times New Roman"/>
          <w:sz w:val="21"/>
        </w:rPr>
        <mc:AlternateContent>
          <mc:Choice Requires="wpg">
            <w:drawing>
              <wp:anchor distT="0" distB="0" distL="114300" distR="114300" simplePos="0" relativeHeight="251658240" behindDoc="0" locked="0" layoutInCell="1" allowOverlap="1">
                <wp:simplePos x="0" y="0"/>
                <wp:positionH relativeFrom="column">
                  <wp:posOffset>290195</wp:posOffset>
                </wp:positionH>
                <wp:positionV relativeFrom="paragraph">
                  <wp:posOffset>154940</wp:posOffset>
                </wp:positionV>
                <wp:extent cx="5262245" cy="4159250"/>
                <wp:effectExtent l="12700" t="12700" r="20955" b="19050"/>
                <wp:wrapNone/>
                <wp:docPr id="104" name="组合 104"/>
                <wp:cNvGraphicFramePr/>
                <a:graphic xmlns:a="http://schemas.openxmlformats.org/drawingml/2006/main">
                  <a:graphicData uri="http://schemas.microsoft.com/office/word/2010/wordprocessingGroup">
                    <wpg:wgp>
                      <wpg:cNvGrpSpPr/>
                      <wpg:grpSpPr>
                        <a:xfrm>
                          <a:off x="0" y="0"/>
                          <a:ext cx="5262245" cy="4159250"/>
                          <a:chOff x="6962" y="71362"/>
                          <a:chExt cx="8287" cy="6550"/>
                        </a:xfrm>
                      </wpg:grpSpPr>
                      <wpg:grpSp>
                        <wpg:cNvPr id="101" name="组合 101"/>
                        <wpg:cNvGrpSpPr/>
                        <wpg:grpSpPr>
                          <a:xfrm>
                            <a:off x="6962" y="71362"/>
                            <a:ext cx="8287" cy="6550"/>
                            <a:chOff x="6962" y="71362"/>
                            <a:chExt cx="8287" cy="6550"/>
                          </a:xfrm>
                        </wpg:grpSpPr>
                        <wps:wsp>
                          <wps:cNvPr id="79" name="矩形: 圆角 34"/>
                          <wps:cNvSpPr/>
                          <wps:spPr>
                            <a:xfrm>
                              <a:off x="11569" y="75673"/>
                              <a:ext cx="62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7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2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7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2.85pt;margin-top:12.2pt;height:327.5pt;width:414.35pt;z-index:251658240;mso-width-relative:page;mso-height-relative:page;" coordorigin="6962,71362" coordsize="8287,6550" o:gfxdata="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">
                <o:lock v:ext="edit" aspectratio="f"/>
                <v:group id="_x0000_s1026" o:spid="_x0000_s1026" o:spt="203" style="position:absolute;left:6962;top:71362;height:6550;width:8287;" coordorigin="6962,71362" coordsize="8287,655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771;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771;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826;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744;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826;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782;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798;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798;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2222;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759;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771;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rPr>
      </w:pPr>
    </w:p>
    <w:p>
      <w:pPr>
        <w:adjustRightInd w:val="0"/>
        <w:snapToGrid w:val="0"/>
        <w:textAlignment w:val="baseline"/>
        <w:rPr>
          <w:rFonts w:ascii="Times New Roman" w:hAnsi="Times New Roman" w:cs="Times New Roman"/>
          <w:sz w:val="24"/>
          <w:szCs w:val="21"/>
        </w:rPr>
      </w:pPr>
    </w:p>
    <w:p>
      <w:pPr>
        <w:adjustRightInd w:val="0"/>
        <w:snapToGrid w:val="0"/>
        <w:jc w:val="center"/>
        <w:textAlignment w:val="baseline"/>
        <w:rPr>
          <w:rFonts w:ascii="Times New Roman" w:hAnsi="Times New Roman" w:cs="Times New Roman"/>
          <w:sz w:val="24"/>
        </w:rPr>
      </w:pPr>
    </w:p>
    <w:p>
      <w:pPr>
        <w:rPr>
          <w:rFonts w:ascii="Times New Roman" w:hAnsi="Times New Roman" w:cs="Times New Roman"/>
          <w:bCs/>
          <w:sz w:val="24"/>
        </w:rPr>
      </w:pPr>
    </w:p>
    <w:p>
      <w:pPr>
        <w:rPr>
          <w:rFonts w:ascii="Times New Roman" w:hAnsi="Times New Roman" w:cs="Times New Roman"/>
        </w:rPr>
      </w:pPr>
    </w:p>
    <w:p>
      <w:pPr>
        <w:rPr>
          <w:rFonts w:ascii="Times New Roman" w:hAnsi="Times New Roman" w:cs="Times New Roman"/>
        </w:rPr>
      </w:pP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1）患者信息：分析参数设置、重新分析；</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2）编辑模板：快速浏览一个模板中的所有QRS、改变模板的类型、分类显示、合并子模板、查看放大心电图、Demix、心搏编辑窗、散点图；</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3）事件统计：选择某个时间区间发生的事件、按联律（连发）个数选择事件、快速保存心电图片段；</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4）片段图编辑：浏览片段图、重新设定片段图的标签、删除片段图；</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5）页扫描：修改心搏类型；</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6）房颤：检测房颤；</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7）ST：查看ST事件；</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8）HRV：时域分析、频域分析、非线性分析；</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9）直方图：查看间期、间期比、心率直方图；</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10）报告编辑：查看报告参数；</w:t>
      </w:r>
    </w:p>
    <w:p>
      <w:pPr>
        <w:widowControl w:val="0"/>
        <w:autoSpaceDE w:val="0"/>
        <w:autoSpaceDN w:val="0"/>
        <w:adjustRightInd w:val="0"/>
        <w:spacing w:line="348" w:lineRule="auto"/>
        <w:ind w:firstLine="480" w:firstLineChars="200"/>
        <w:rPr>
          <w:rFonts w:ascii="Times New Roman" w:hAnsi="Times New Roman" w:eastAsia="宋体" w:cs="Times New Roman"/>
          <w:kern w:val="2"/>
          <w:sz w:val="24"/>
          <w:szCs w:val="24"/>
        </w:rPr>
      </w:pPr>
      <w:r>
        <w:rPr>
          <w:rFonts w:ascii="Times New Roman" w:hAnsi="Times New Roman" w:eastAsia="宋体" w:cs="Times New Roman"/>
          <w:sz w:val="24"/>
          <w:szCs w:val="24"/>
        </w:rPr>
        <w:t>11）生成报告：编辑分析结论、报告预览/打印。</w:t>
      </w:r>
      <w:bookmarkStart w:id="40" w:name="_Toc21832"/>
      <w:bookmarkStart w:id="41" w:name="_Toc15997"/>
      <w:bookmarkStart w:id="42" w:name="_Toc20433"/>
      <w:bookmarkStart w:id="43" w:name="_Toc31950"/>
      <w:bookmarkStart w:id="44" w:name="_Toc17337"/>
      <w:bookmarkStart w:id="45" w:name="_Toc20221"/>
      <w:bookmarkStart w:id="46" w:name="_Toc23255693"/>
      <w:bookmarkStart w:id="47" w:name="_Toc10738"/>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kern w:val="2"/>
          <w:sz w:val="24"/>
          <w:szCs w:val="24"/>
        </w:rPr>
      </w:pPr>
      <w:bookmarkStart w:id="48" w:name="_Toc11798"/>
      <w:r>
        <w:rPr>
          <w:rFonts w:ascii="Times New Roman" w:hAnsi="Times New Roman" w:eastAsia="宋体" w:cs="Times New Roman"/>
          <w:b w:val="0"/>
          <w:bCs w:val="0"/>
          <w:kern w:val="2"/>
          <w:sz w:val="24"/>
          <w:szCs w:val="24"/>
        </w:rPr>
        <w:t>2.3 产品运行环境</w:t>
      </w:r>
      <w:bookmarkEnd w:id="48"/>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软件运行所需的最低硬件配置、软件环境和网络条件：</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CPU：intel(R) Core(TM) i5-8250 及以上</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内存：8GB及以上</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硬盘：1000GB</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接口：USB2.0</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显卡：支持1920×1080显示分辨率</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显示器：分辨率1920×1080</w:t>
      </w:r>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操作系统：</w:t>
      </w:r>
      <w:ins w:id="0" w:author="Huo Beata" w:date="2020-09-09T12:02:00Z">
        <w:r>
          <w:rPr>
            <w:rFonts w:hint="eastAsia" w:ascii="Times New Roman" w:hAnsi="Times New Roman" w:eastAsia="宋体" w:cs="Times New Roman"/>
            <w:sz w:val="24"/>
            <w:szCs w:val="24"/>
          </w:rPr>
          <w:t>64位Windows10、64位Windows7操作系统</w:t>
        </w:r>
      </w:ins>
      <w:del w:id="1" w:author="Huo Beata" w:date="2020-09-09T12:02:00Z">
        <w:r>
          <w:rPr>
            <w:rFonts w:ascii="Times New Roman" w:hAnsi="Times New Roman" w:eastAsia="宋体" w:cs="Times New Roman"/>
            <w:sz w:val="24"/>
            <w:szCs w:val="24"/>
          </w:rPr>
          <w:delText>64位Windows 7 操作系统，64位Windows10操作系统</w:delText>
        </w:r>
      </w:del>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支持软件：.net </w:t>
      </w:r>
      <w:ins w:id="2" w:author="Huo Beata" w:date="2020-09-09T12:02:00Z">
        <w:r>
          <w:rPr>
            <w:rFonts w:ascii="Times New Roman" w:hAnsi="Times New Roman" w:eastAsia="宋体" w:cs="Times New Roman"/>
            <w:sz w:val="24"/>
            <w:szCs w:val="24"/>
          </w:rPr>
          <w:t>4.7.2</w:t>
        </w:r>
      </w:ins>
      <w:del w:id="3" w:author="Huo Beata" w:date="2020-09-09T12:02:00Z">
        <w:r>
          <w:rPr>
            <w:rFonts w:ascii="Times New Roman" w:hAnsi="Times New Roman" w:eastAsia="宋体" w:cs="Times New Roman"/>
            <w:sz w:val="24"/>
            <w:szCs w:val="24"/>
          </w:rPr>
          <w:delText>3.5 和 .net4.5</w:delText>
        </w:r>
      </w:del>
    </w:p>
    <w:p>
      <w:pPr>
        <w:widowControl w:val="0"/>
        <w:autoSpaceDE w:val="0"/>
        <w:autoSpaceDN w:val="0"/>
        <w:adjustRightInd w:val="0"/>
        <w:spacing w:line="348"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网络条件：需联网使用</w:t>
      </w:r>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kern w:val="2"/>
          <w:sz w:val="24"/>
          <w:szCs w:val="24"/>
        </w:rPr>
      </w:pPr>
      <w:bookmarkStart w:id="49" w:name="_Toc7472"/>
      <w:r>
        <w:rPr>
          <w:rFonts w:ascii="Times New Roman" w:hAnsi="Times New Roman" w:eastAsia="宋体" w:cs="Times New Roman"/>
          <w:b w:val="0"/>
          <w:bCs w:val="0"/>
          <w:kern w:val="2"/>
          <w:sz w:val="24"/>
          <w:szCs w:val="24"/>
        </w:rPr>
        <w:t>2.4区别于其他同类产品的特征</w:t>
      </w:r>
      <w:bookmarkEnd w:id="40"/>
      <w:bookmarkEnd w:id="41"/>
      <w:bookmarkEnd w:id="42"/>
      <w:bookmarkEnd w:id="43"/>
      <w:bookmarkEnd w:id="44"/>
      <w:bookmarkEnd w:id="45"/>
      <w:bookmarkEnd w:id="46"/>
      <w:bookmarkEnd w:id="47"/>
      <w:bookmarkEnd w:id="49"/>
    </w:p>
    <w:p>
      <w:pPr>
        <w:widowControl w:val="0"/>
        <w:autoSpaceDE w:val="0"/>
        <w:autoSpaceDN w:val="0"/>
        <w:adjustRightInd w:val="0"/>
        <w:ind w:firstLine="480" w:firstLineChars="200"/>
        <w:rPr>
          <w:ins w:id="4" w:author="Huo Beata" w:date="2020-09-09T12:03:00Z"/>
          <w:rFonts w:ascii="Times New Roman" w:hAnsi="Times New Roman" w:cs="Times New Roman"/>
          <w:color w:val="000000" w:themeColor="text1"/>
          <w:sz w:val="24"/>
          <w:szCs w:val="28"/>
          <w14:textFill>
            <w14:solidFill>
              <w14:schemeClr w14:val="tx1"/>
            </w14:solidFill>
          </w14:textFill>
        </w:rPr>
        <w:sectPr>
          <w:pgSz w:w="11906" w:h="16838"/>
          <w:pgMar w:top="1440" w:right="1800" w:bottom="1440" w:left="1800" w:header="708" w:footer="708" w:gutter="0"/>
          <w:cols w:space="708" w:num="1"/>
          <w:docGrid w:linePitch="360" w:charSpace="0"/>
        </w:sectPr>
      </w:pPr>
      <w:r>
        <w:rPr>
          <w:rFonts w:ascii="Times New Roman" w:hAnsi="Times New Roman" w:cs="Times New Roman"/>
          <w:color w:val="000000" w:themeColor="text1"/>
          <w:sz w:val="24"/>
          <w:szCs w:val="28"/>
          <w14:textFill>
            <w14:solidFill>
              <w14:schemeClr w14:val="tx1"/>
            </w14:solidFill>
          </w14:textFill>
        </w:rPr>
        <w:t>与同类产品的不同之处详见下表：</w:t>
      </w:r>
    </w:p>
    <w:tbl>
      <w:tblPr>
        <w:tblStyle w:val="15"/>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5528"/>
        <w:gridCol w:w="4253"/>
        <w:gridCol w:w="1149"/>
        <w:gridCol w:w="1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5" w:author="Huo Beata" w:date="2020-09-09T12:03:00Z"/>
        </w:trPr>
        <w:tc>
          <w:tcPr>
            <w:tcW w:w="704" w:type="dxa"/>
            <w:vAlign w:val="center"/>
          </w:tcPr>
          <w:p>
            <w:pPr>
              <w:jc w:val="center"/>
              <w:rPr>
                <w:ins w:id="6" w:author="Huo Beata" w:date="2020-09-09T12:03:00Z"/>
                <w:rFonts w:ascii="Times New Roman" w:hAnsi="Times New Roman" w:cs="Times New Roman"/>
                <w:szCs w:val="21"/>
                <w:rPrChange w:id="7" w:author="Huo Beata" w:date="2020-09-09T12:04:00Z">
                  <w:rPr>
                    <w:ins w:id="8" w:author="Huo Beata" w:date="2020-09-09T12:03:00Z"/>
                    <w:rFonts w:ascii="宋体" w:hAnsi="宋体"/>
                    <w:szCs w:val="21"/>
                  </w:rPr>
                </w:rPrChange>
              </w:rPr>
            </w:pPr>
            <w:ins w:id="9" w:author="Huo Beata" w:date="2020-09-09T12:03:00Z">
              <w:r>
                <w:rPr>
                  <w:rFonts w:hint="default" w:ascii="Times New Roman" w:hAnsi="Times New Roman" w:cs="Times New Roman"/>
                  <w:szCs w:val="21"/>
                  <w:rPrChange w:id="10" w:author="Huo Beata" w:date="2020-09-09T12:04:00Z">
                    <w:rPr>
                      <w:rFonts w:hint="eastAsia" w:ascii="宋体" w:hAnsi="宋体"/>
                      <w:szCs w:val="21"/>
                    </w:rPr>
                  </w:rPrChange>
                </w:rPr>
                <w:t>对比内容</w:t>
              </w:r>
            </w:ins>
          </w:p>
        </w:tc>
        <w:tc>
          <w:tcPr>
            <w:tcW w:w="5528" w:type="dxa"/>
            <w:vAlign w:val="center"/>
          </w:tcPr>
          <w:p>
            <w:pPr>
              <w:ind w:firstLine="440" w:firstLineChars="200"/>
              <w:jc w:val="center"/>
              <w:rPr>
                <w:ins w:id="11" w:author="Huo Beata" w:date="2020-09-09T12:03:00Z"/>
                <w:rFonts w:ascii="Times New Roman" w:hAnsi="Times New Roman" w:cs="Times New Roman"/>
                <w:szCs w:val="21"/>
                <w:rPrChange w:id="12" w:author="Huo Beata" w:date="2020-09-09T12:04:00Z">
                  <w:rPr>
                    <w:ins w:id="13" w:author="Huo Beata" w:date="2020-09-09T12:03:00Z"/>
                    <w:rFonts w:ascii="宋体" w:hAnsi="宋体"/>
                    <w:szCs w:val="21"/>
                  </w:rPr>
                </w:rPrChange>
              </w:rPr>
            </w:pPr>
            <w:ins w:id="14" w:author="Huo Beata" w:date="2020-09-09T12:03:00Z">
              <w:r>
                <w:rPr>
                  <w:rFonts w:hint="default" w:ascii="Times New Roman" w:hAnsi="Times New Roman" w:cs="Times New Roman"/>
                  <w:szCs w:val="21"/>
                  <w:rPrChange w:id="15" w:author="Huo Beata" w:date="2020-09-09T12:04:00Z">
                    <w:rPr>
                      <w:rFonts w:hint="eastAsia" w:ascii="宋体" w:hAnsi="宋体"/>
                      <w:szCs w:val="21"/>
                    </w:rPr>
                  </w:rPrChange>
                </w:rPr>
                <w:t>申报产品</w:t>
              </w:r>
            </w:ins>
          </w:p>
        </w:tc>
        <w:tc>
          <w:tcPr>
            <w:tcW w:w="4253" w:type="dxa"/>
            <w:vAlign w:val="center"/>
          </w:tcPr>
          <w:p>
            <w:pPr>
              <w:ind w:firstLine="440" w:firstLineChars="200"/>
              <w:jc w:val="center"/>
              <w:rPr>
                <w:ins w:id="16" w:author="Huo Beata" w:date="2020-09-09T12:03:00Z"/>
                <w:rFonts w:ascii="Times New Roman" w:hAnsi="Times New Roman" w:cs="Times New Roman"/>
                <w:szCs w:val="21"/>
                <w:rPrChange w:id="17" w:author="Huo Beata" w:date="2020-09-09T12:04:00Z">
                  <w:rPr>
                    <w:ins w:id="18" w:author="Huo Beata" w:date="2020-09-09T12:03:00Z"/>
                    <w:rFonts w:ascii="宋体" w:hAnsi="宋体"/>
                    <w:szCs w:val="21"/>
                  </w:rPr>
                </w:rPrChange>
              </w:rPr>
            </w:pPr>
            <w:ins w:id="19" w:author="Huo Beata" w:date="2020-09-09T12:03:00Z">
              <w:r>
                <w:rPr>
                  <w:rFonts w:hint="default" w:ascii="Times New Roman" w:hAnsi="Times New Roman" w:cs="Times New Roman"/>
                  <w:szCs w:val="21"/>
                  <w:rPrChange w:id="20" w:author="Huo Beata" w:date="2020-09-09T12:04:00Z">
                    <w:rPr>
                      <w:rFonts w:hint="eastAsia" w:ascii="宋体" w:hAnsi="宋体"/>
                      <w:szCs w:val="21"/>
                    </w:rPr>
                  </w:rPrChange>
                </w:rPr>
                <w:t>国内已批准的产品</w:t>
              </w:r>
            </w:ins>
          </w:p>
          <w:p>
            <w:pPr>
              <w:jc w:val="center"/>
              <w:rPr>
                <w:ins w:id="21" w:author="Huo Beata" w:date="2020-09-09T12:03:00Z"/>
                <w:rFonts w:ascii="Times New Roman" w:hAnsi="Times New Roman" w:cs="Times New Roman"/>
                <w:szCs w:val="21"/>
                <w:rPrChange w:id="22" w:author="Huo Beata" w:date="2020-09-09T12:04:00Z">
                  <w:rPr>
                    <w:ins w:id="23" w:author="Huo Beata" w:date="2020-09-09T12:03:00Z"/>
                    <w:rFonts w:ascii="宋体" w:hAnsi="宋体"/>
                    <w:szCs w:val="21"/>
                  </w:rPr>
                </w:rPrChange>
              </w:rPr>
            </w:pPr>
            <w:ins w:id="24" w:author="Huo Beata" w:date="2020-09-09T12:03:00Z">
              <w:r>
                <w:rPr>
                  <w:rFonts w:hint="default" w:ascii="Times New Roman" w:hAnsi="Times New Roman" w:cs="Times New Roman"/>
                  <w:szCs w:val="21"/>
                  <w:rPrChange w:id="25" w:author="Huo Beata" w:date="2020-09-09T12:04:00Z">
                    <w:rPr>
                      <w:rFonts w:hint="eastAsia" w:ascii="宋体" w:hAnsi="宋体"/>
                      <w:szCs w:val="21"/>
                    </w:rPr>
                  </w:rPrChange>
                </w:rPr>
                <w:t>（</w:t>
              </w:r>
            </w:ins>
            <w:ins w:id="26" w:author="Huo Beata" w:date="2020-09-09T12:03:00Z">
              <w:r>
                <w:rPr>
                  <w:rFonts w:hint="default" w:ascii="Times New Roman" w:hAnsi="Times New Roman" w:cs="Times New Roman"/>
                  <w:szCs w:val="21"/>
                  <w:rPrChange w:id="27" w:author="Huo Beata" w:date="2020-09-09T12:04:00Z">
                    <w:rPr>
                      <w:rFonts w:hint="eastAsia" w:ascii="宋体" w:hAnsi="宋体"/>
                      <w:szCs w:val="21"/>
                    </w:rPr>
                  </w:rPrChange>
                </w:rPr>
                <w:t>粤械注准</w:t>
              </w:r>
            </w:ins>
            <w:ins w:id="28" w:author="Huo Beata" w:date="2020-09-09T12:03:00Z">
              <w:r>
                <w:rPr>
                  <w:rFonts w:hint="default" w:ascii="Times New Roman" w:hAnsi="Times New Roman" w:cs="Times New Roman"/>
                  <w:szCs w:val="21"/>
                  <w:rPrChange w:id="29" w:author="Huo Beata" w:date="2020-09-09T12:04:00Z">
                    <w:rPr>
                      <w:rFonts w:hint="eastAsia" w:ascii="宋体" w:hAnsi="宋体"/>
                      <w:szCs w:val="21"/>
                    </w:rPr>
                  </w:rPrChange>
                </w:rPr>
                <w:t xml:space="preserve"> 20</w:t>
              </w:r>
            </w:ins>
            <w:ins w:id="30" w:author="Huo Beata" w:date="2020-09-09T12:03:00Z">
              <w:r>
                <w:rPr>
                  <w:rFonts w:ascii="Times New Roman" w:hAnsi="Times New Roman" w:cs="Times New Roman"/>
                  <w:szCs w:val="21"/>
                  <w:rPrChange w:id="31" w:author="Huo Beata" w:date="2020-09-09T12:04:00Z">
                    <w:rPr>
                      <w:rFonts w:ascii="宋体" w:hAnsi="宋体"/>
                      <w:szCs w:val="21"/>
                    </w:rPr>
                  </w:rPrChange>
                </w:rPr>
                <w:t>202211234</w:t>
              </w:r>
            </w:ins>
            <w:ins w:id="32" w:author="Huo Beata" w:date="2020-09-09T12:03:00Z">
              <w:r>
                <w:rPr>
                  <w:rFonts w:hint="default" w:ascii="Times New Roman" w:hAnsi="Times New Roman" w:cs="Times New Roman"/>
                  <w:szCs w:val="21"/>
                  <w:rPrChange w:id="33" w:author="Huo Beata" w:date="2020-09-09T12:04:00Z">
                    <w:rPr>
                      <w:rFonts w:hint="eastAsia" w:ascii="宋体" w:hAnsi="宋体"/>
                      <w:szCs w:val="21"/>
                    </w:rPr>
                  </w:rPrChange>
                </w:rPr>
                <w:t>）</w:t>
              </w:r>
            </w:ins>
          </w:p>
        </w:tc>
        <w:tc>
          <w:tcPr>
            <w:tcW w:w="1149" w:type="dxa"/>
            <w:vAlign w:val="center"/>
          </w:tcPr>
          <w:p>
            <w:pPr>
              <w:ind w:firstLine="440" w:firstLineChars="200"/>
              <w:jc w:val="center"/>
              <w:rPr>
                <w:ins w:id="34" w:author="Huo Beata" w:date="2020-09-09T12:03:00Z"/>
                <w:rFonts w:ascii="Times New Roman" w:hAnsi="Times New Roman" w:cs="Times New Roman"/>
                <w:szCs w:val="21"/>
                <w:rPrChange w:id="35" w:author="Huo Beata" w:date="2020-09-09T12:04:00Z">
                  <w:rPr>
                    <w:ins w:id="36" w:author="Huo Beata" w:date="2020-09-09T12:03:00Z"/>
                    <w:rFonts w:ascii="宋体" w:hAnsi="宋体"/>
                    <w:szCs w:val="21"/>
                  </w:rPr>
                </w:rPrChange>
              </w:rPr>
            </w:pPr>
            <w:ins w:id="37" w:author="Huo Beata" w:date="2020-09-09T12:03:00Z">
              <w:r>
                <w:rPr>
                  <w:rFonts w:hint="default" w:ascii="Times New Roman" w:hAnsi="Times New Roman" w:cs="Times New Roman"/>
                  <w:szCs w:val="21"/>
                  <w:rPrChange w:id="38" w:author="Huo Beata" w:date="2020-09-09T12:04:00Z">
                    <w:rPr>
                      <w:rFonts w:hint="eastAsia" w:ascii="宋体" w:hAnsi="宋体"/>
                      <w:szCs w:val="21"/>
                    </w:rPr>
                  </w:rPrChange>
                </w:rPr>
                <w:t>差异性</w:t>
              </w:r>
            </w:ins>
          </w:p>
        </w:tc>
        <w:tc>
          <w:tcPr>
            <w:tcW w:w="1835" w:type="dxa"/>
            <w:vAlign w:val="center"/>
          </w:tcPr>
          <w:p>
            <w:pPr>
              <w:jc w:val="center"/>
              <w:rPr>
                <w:ins w:id="39" w:author="Huo Beata" w:date="2020-09-09T12:03:00Z"/>
                <w:rFonts w:ascii="Times New Roman" w:hAnsi="Times New Roman" w:cs="Times New Roman"/>
                <w:szCs w:val="21"/>
                <w:rPrChange w:id="40" w:author="Huo Beata" w:date="2020-09-09T12:04:00Z">
                  <w:rPr>
                    <w:ins w:id="41" w:author="Huo Beata" w:date="2020-09-09T12:03:00Z"/>
                    <w:rFonts w:ascii="宋体" w:hAnsi="宋体"/>
                    <w:szCs w:val="21"/>
                  </w:rPr>
                </w:rPrChange>
              </w:rPr>
            </w:pPr>
            <w:ins w:id="42" w:author="Huo Beata" w:date="2020-09-09T12:03:00Z">
              <w:r>
                <w:rPr>
                  <w:rFonts w:hint="default" w:ascii="Times New Roman" w:hAnsi="Times New Roman" w:cs="Times New Roman"/>
                  <w:szCs w:val="21"/>
                  <w:rPrChange w:id="43" w:author="Huo Beata" w:date="2020-09-09T12:04:00Z">
                    <w:rPr>
                      <w:rFonts w:hint="eastAsia" w:ascii="宋体" w:hAnsi="宋体"/>
                      <w:szCs w:val="21"/>
                    </w:rPr>
                  </w:rPrChange>
                </w:rPr>
                <w:t>支持性文件概述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44" w:author="Huo Beata" w:date="2020-09-09T12:03:00Z"/>
        </w:trPr>
        <w:tc>
          <w:tcPr>
            <w:tcW w:w="704" w:type="dxa"/>
            <w:vAlign w:val="center"/>
          </w:tcPr>
          <w:p>
            <w:pPr>
              <w:jc w:val="center"/>
              <w:rPr>
                <w:ins w:id="45" w:author="Huo Beata" w:date="2020-09-09T12:03:00Z"/>
                <w:rFonts w:ascii="Times New Roman" w:hAnsi="Times New Roman" w:cs="Times New Roman"/>
                <w:szCs w:val="21"/>
                <w:rPrChange w:id="46" w:author="Huo Beata" w:date="2020-09-09T12:04:00Z">
                  <w:rPr>
                    <w:ins w:id="47" w:author="Huo Beata" w:date="2020-09-09T12:03:00Z"/>
                    <w:rFonts w:ascii="宋体" w:hAnsi="宋体"/>
                    <w:szCs w:val="21"/>
                  </w:rPr>
                </w:rPrChange>
              </w:rPr>
            </w:pPr>
            <w:ins w:id="48" w:author="Huo Beata" w:date="2020-09-09T12:03:00Z">
              <w:r>
                <w:rPr>
                  <w:rFonts w:hint="default" w:ascii="Times New Roman" w:hAnsi="Times New Roman" w:cs="Times New Roman"/>
                  <w:szCs w:val="21"/>
                  <w:rPrChange w:id="49" w:author="Huo Beata" w:date="2020-09-09T12:04:00Z">
                    <w:rPr>
                      <w:rFonts w:hint="eastAsia" w:ascii="宋体" w:hAnsi="宋体"/>
                      <w:szCs w:val="21"/>
                    </w:rPr>
                  </w:rPrChange>
                </w:rPr>
                <w:t>产品名称</w:t>
              </w:r>
            </w:ins>
          </w:p>
        </w:tc>
        <w:tc>
          <w:tcPr>
            <w:tcW w:w="5528" w:type="dxa"/>
            <w:vAlign w:val="center"/>
          </w:tcPr>
          <w:p>
            <w:pPr>
              <w:jc w:val="center"/>
              <w:rPr>
                <w:ins w:id="50" w:author="Huo Beata" w:date="2020-09-09T12:03:00Z"/>
                <w:rFonts w:ascii="Times New Roman" w:hAnsi="Times New Roman" w:cs="Times New Roman"/>
                <w:szCs w:val="21"/>
                <w:rPrChange w:id="51" w:author="Huo Beata" w:date="2020-09-09T12:04:00Z">
                  <w:rPr>
                    <w:ins w:id="52" w:author="Huo Beata" w:date="2020-09-09T12:03:00Z"/>
                    <w:rFonts w:ascii="宋体" w:hAnsi="宋体"/>
                    <w:szCs w:val="21"/>
                  </w:rPr>
                </w:rPrChange>
              </w:rPr>
            </w:pPr>
            <w:ins w:id="53" w:author="Huo Beata" w:date="2020-09-09T12:03:00Z">
              <w:r>
                <w:rPr>
                  <w:rFonts w:hint="default" w:ascii="Times New Roman" w:hAnsi="Times New Roman" w:cs="Times New Roman"/>
                  <w:szCs w:val="21"/>
                  <w:rPrChange w:id="54" w:author="Huo Beata" w:date="2020-09-09T12:04:00Z">
                    <w:rPr>
                      <w:rFonts w:hint="eastAsia" w:ascii="宋体" w:hAnsi="宋体"/>
                      <w:szCs w:val="21"/>
                    </w:rPr>
                  </w:rPrChange>
                </w:rPr>
                <w:t>动态心电分析软件</w:t>
              </w:r>
            </w:ins>
          </w:p>
        </w:tc>
        <w:tc>
          <w:tcPr>
            <w:tcW w:w="4253" w:type="dxa"/>
            <w:vAlign w:val="center"/>
          </w:tcPr>
          <w:p>
            <w:pPr>
              <w:jc w:val="center"/>
              <w:rPr>
                <w:ins w:id="55" w:author="Huo Beata" w:date="2020-09-09T12:03:00Z"/>
                <w:rFonts w:ascii="Times New Roman" w:hAnsi="Times New Roman" w:cs="Times New Roman"/>
                <w:szCs w:val="21"/>
                <w:rPrChange w:id="56" w:author="Huo Beata" w:date="2020-09-09T12:04:00Z">
                  <w:rPr>
                    <w:ins w:id="57" w:author="Huo Beata" w:date="2020-09-09T12:03:00Z"/>
                    <w:rFonts w:ascii="宋体" w:hAnsi="宋体"/>
                    <w:szCs w:val="21"/>
                  </w:rPr>
                </w:rPrChange>
              </w:rPr>
            </w:pPr>
            <w:ins w:id="58" w:author="Huo Beata" w:date="2020-09-09T12:03:00Z">
              <w:r>
                <w:rPr>
                  <w:rFonts w:hint="default" w:ascii="Times New Roman" w:hAnsi="Times New Roman" w:cs="Times New Roman"/>
                  <w:szCs w:val="21"/>
                  <w:rPrChange w:id="59" w:author="Huo Beata" w:date="2020-09-09T12:04:00Z">
                    <w:rPr>
                      <w:rFonts w:hint="eastAsia" w:ascii="宋体" w:hAnsi="宋体"/>
                      <w:szCs w:val="21"/>
                    </w:rPr>
                  </w:rPrChange>
                </w:rPr>
                <w:t>动态心电分析软件</w:t>
              </w:r>
            </w:ins>
          </w:p>
        </w:tc>
        <w:tc>
          <w:tcPr>
            <w:tcW w:w="1149" w:type="dxa"/>
            <w:vAlign w:val="center"/>
          </w:tcPr>
          <w:p>
            <w:pPr>
              <w:jc w:val="center"/>
              <w:rPr>
                <w:ins w:id="60" w:author="Huo Beata" w:date="2020-09-09T12:03:00Z"/>
                <w:rFonts w:ascii="Times New Roman" w:hAnsi="Times New Roman" w:cs="Times New Roman"/>
                <w:szCs w:val="21"/>
                <w:rPrChange w:id="61" w:author="Huo Beata" w:date="2020-09-09T12:04:00Z">
                  <w:rPr>
                    <w:ins w:id="62" w:author="Huo Beata" w:date="2020-09-09T12:03:00Z"/>
                    <w:rFonts w:ascii="宋体" w:hAnsi="宋体"/>
                    <w:szCs w:val="21"/>
                  </w:rPr>
                </w:rPrChange>
              </w:rPr>
            </w:pPr>
            <w:ins w:id="63" w:author="Huo Beata" w:date="2020-09-09T12:03:00Z">
              <w:r>
                <w:rPr>
                  <w:rFonts w:hint="default" w:ascii="Times New Roman" w:hAnsi="Times New Roman" w:cs="Times New Roman"/>
                  <w:szCs w:val="21"/>
                  <w:rPrChange w:id="64" w:author="Huo Beata" w:date="2020-09-09T12:04:00Z">
                    <w:rPr>
                      <w:rFonts w:hint="eastAsia" w:ascii="宋体" w:hAnsi="宋体"/>
                      <w:szCs w:val="21"/>
                    </w:rPr>
                  </w:rPrChange>
                </w:rPr>
                <w:t>相同</w:t>
              </w:r>
            </w:ins>
          </w:p>
        </w:tc>
        <w:tc>
          <w:tcPr>
            <w:tcW w:w="1835" w:type="dxa"/>
            <w:vMerge w:val="restart"/>
            <w:vAlign w:val="center"/>
          </w:tcPr>
          <w:p>
            <w:pPr>
              <w:jc w:val="center"/>
              <w:rPr>
                <w:ins w:id="65" w:author="Huo Beata" w:date="2020-09-09T12:03:00Z"/>
                <w:rFonts w:ascii="Times New Roman" w:hAnsi="Times New Roman" w:cs="Times New Roman"/>
                <w:szCs w:val="21"/>
                <w:rPrChange w:id="66" w:author="Huo Beata" w:date="2020-09-09T12:04:00Z">
                  <w:rPr>
                    <w:ins w:id="67" w:author="Huo Beata" w:date="2020-09-09T12:03:00Z"/>
                    <w:rFonts w:ascii="宋体" w:hAnsi="宋体"/>
                    <w:szCs w:val="21"/>
                  </w:rPr>
                </w:rPrChange>
              </w:rPr>
            </w:pPr>
            <w:ins w:id="68" w:author="Huo Beata" w:date="2020-09-09T12:03:00Z">
              <w:r>
                <w:rPr>
                  <w:rFonts w:hint="default" w:ascii="Times New Roman" w:hAnsi="Times New Roman" w:cs="Times New Roman"/>
                  <w:szCs w:val="21"/>
                  <w:rPrChange w:id="69" w:author="Huo Beata" w:date="2020-09-09T12:04:00Z">
                    <w:rPr>
                      <w:rFonts w:hint="eastAsia" w:ascii="宋体" w:hAnsi="宋体"/>
                      <w:szCs w:val="21"/>
                    </w:rPr>
                  </w:rPrChange>
                </w:rPr>
                <w:t>请参见数据库中</w:t>
              </w:r>
            </w:ins>
            <w:ins w:id="70" w:author="Huo Beata" w:date="2020-09-09T12:03:00Z">
              <w:r>
                <w:rPr>
                  <w:rFonts w:hint="default" w:ascii="Times New Roman" w:hAnsi="Times New Roman" w:cs="Times New Roman"/>
                  <w:szCs w:val="21"/>
                  <w:rPrChange w:id="71" w:author="Huo Beata" w:date="2020-09-09T12:04:00Z">
                    <w:rPr>
                      <w:rFonts w:hint="eastAsia" w:ascii="宋体" w:hAnsi="宋体"/>
                      <w:szCs w:val="21"/>
                    </w:rPr>
                  </w:rPrChange>
                </w:rPr>
                <w:t>粤械注准</w:t>
              </w:r>
            </w:ins>
            <w:ins w:id="72" w:author="Huo Beata" w:date="2020-09-09T12:03:00Z">
              <w:r>
                <w:rPr>
                  <w:rFonts w:hint="default" w:ascii="Times New Roman" w:hAnsi="Times New Roman" w:cs="Times New Roman"/>
                  <w:szCs w:val="21"/>
                  <w:rPrChange w:id="73" w:author="Huo Beata" w:date="2020-09-09T12:04:00Z">
                    <w:rPr>
                      <w:rFonts w:hint="eastAsia" w:ascii="宋体" w:hAnsi="宋体"/>
                      <w:szCs w:val="21"/>
                    </w:rPr>
                  </w:rPrChange>
                </w:rPr>
                <w:t xml:space="preserve"> 20202211234</w:t>
              </w:r>
            </w:ins>
            <w:ins w:id="74" w:author="Huo Beata" w:date="2020-09-09T12:03:00Z">
              <w:r>
                <w:rPr>
                  <w:rFonts w:hint="default" w:ascii="Times New Roman" w:hAnsi="Times New Roman" w:cs="Times New Roman"/>
                  <w:szCs w:val="21"/>
                  <w:rPrChange w:id="75" w:author="Huo Beata" w:date="2020-09-09T12:04:00Z">
                    <w:rPr>
                      <w:rFonts w:hint="eastAsia" w:ascii="宋体" w:hAnsi="宋体"/>
                      <w:szCs w:val="21"/>
                    </w:rPr>
                  </w:rPrChange>
                </w:rPr>
                <w:t>信息</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76" w:author="Huo Beata" w:date="2020-09-09T12:03:00Z"/>
        </w:trPr>
        <w:tc>
          <w:tcPr>
            <w:tcW w:w="704" w:type="dxa"/>
            <w:vAlign w:val="center"/>
          </w:tcPr>
          <w:p>
            <w:pPr>
              <w:autoSpaceDE w:val="0"/>
              <w:autoSpaceDN w:val="0"/>
              <w:adjustRightInd w:val="0"/>
              <w:jc w:val="center"/>
              <w:rPr>
                <w:ins w:id="77" w:author="Huo Beata" w:date="2020-09-09T12:03:00Z"/>
                <w:rFonts w:ascii="Times New Roman" w:hAnsi="Times New Roman" w:cs="Times New Roman"/>
                <w:szCs w:val="21"/>
                <w:rPrChange w:id="78" w:author="Huo Beata" w:date="2020-09-09T12:04:00Z">
                  <w:rPr>
                    <w:ins w:id="79" w:author="Huo Beata" w:date="2020-09-09T12:03:00Z"/>
                    <w:rFonts w:ascii="宋体" w:hAnsi="宋体"/>
                    <w:szCs w:val="21"/>
                  </w:rPr>
                </w:rPrChange>
              </w:rPr>
            </w:pPr>
            <w:ins w:id="80" w:author="Huo Beata" w:date="2020-09-09T12:03:00Z">
              <w:r>
                <w:rPr>
                  <w:rFonts w:hint="default" w:ascii="Times New Roman" w:hAnsi="Times New Roman" w:cs="Times New Roman"/>
                  <w:color w:val="000000"/>
                  <w:szCs w:val="21"/>
                  <w:rPrChange w:id="81" w:author="Huo Beata" w:date="2020-09-09T12:04:00Z">
                    <w:rPr>
                      <w:rFonts w:hint="eastAsia" w:ascii="Times New Roman" w:hAnsi="Times New Roman"/>
                      <w:color w:val="000000"/>
                      <w:szCs w:val="21"/>
                    </w:rPr>
                  </w:rPrChange>
                </w:rPr>
                <w:t>注册人</w:t>
              </w:r>
            </w:ins>
          </w:p>
        </w:tc>
        <w:tc>
          <w:tcPr>
            <w:tcW w:w="5528" w:type="dxa"/>
            <w:vAlign w:val="center"/>
          </w:tcPr>
          <w:p>
            <w:pPr>
              <w:autoSpaceDE w:val="0"/>
              <w:autoSpaceDN w:val="0"/>
              <w:adjustRightInd w:val="0"/>
              <w:jc w:val="center"/>
              <w:rPr>
                <w:ins w:id="82" w:author="Huo Beata" w:date="2020-09-09T12:03:00Z"/>
                <w:rFonts w:ascii="Times New Roman" w:hAnsi="Times New Roman" w:cs="Times New Roman"/>
                <w:szCs w:val="21"/>
                <w:rPrChange w:id="83" w:author="Huo Beata" w:date="2020-09-09T12:04:00Z">
                  <w:rPr>
                    <w:ins w:id="84" w:author="Huo Beata" w:date="2020-09-09T12:03:00Z"/>
                    <w:rFonts w:ascii="宋体" w:hAnsi="宋体"/>
                    <w:szCs w:val="21"/>
                  </w:rPr>
                </w:rPrChange>
              </w:rPr>
            </w:pPr>
            <w:ins w:id="85" w:author="Huo Beata" w:date="2020-09-09T12:03:00Z">
              <w:r>
                <w:rPr>
                  <w:rFonts w:hint="default" w:ascii="Times New Roman" w:hAnsi="Times New Roman" w:cs="Times New Roman"/>
                  <w:szCs w:val="21"/>
                  <w:rPrChange w:id="86" w:author="Huo Beata" w:date="2020-09-09T12:04:00Z">
                    <w:rPr>
                      <w:rFonts w:hint="eastAsia" w:ascii="宋体" w:hAnsi="宋体"/>
                      <w:szCs w:val="21"/>
                    </w:rPr>
                  </w:rPrChange>
                </w:rPr>
                <w:t>通心络科（河北）科技有限公司</w:t>
              </w:r>
            </w:ins>
          </w:p>
        </w:tc>
        <w:tc>
          <w:tcPr>
            <w:tcW w:w="4253" w:type="dxa"/>
            <w:vAlign w:val="center"/>
          </w:tcPr>
          <w:p>
            <w:pPr>
              <w:autoSpaceDE w:val="0"/>
              <w:autoSpaceDN w:val="0"/>
              <w:adjustRightInd w:val="0"/>
              <w:jc w:val="center"/>
              <w:rPr>
                <w:ins w:id="87" w:author="Huo Beata" w:date="2020-09-09T12:03:00Z"/>
                <w:rFonts w:ascii="Times New Roman" w:hAnsi="Times New Roman" w:cs="Times New Roman"/>
                <w:szCs w:val="21"/>
                <w:rPrChange w:id="88" w:author="Huo Beata" w:date="2020-09-09T12:04:00Z">
                  <w:rPr>
                    <w:ins w:id="89" w:author="Huo Beata" w:date="2020-09-09T12:03:00Z"/>
                    <w:rFonts w:ascii="宋体" w:hAnsi="宋体"/>
                    <w:szCs w:val="21"/>
                  </w:rPr>
                </w:rPrChange>
              </w:rPr>
            </w:pPr>
            <w:ins w:id="90" w:author="Huo Beata" w:date="2020-09-09T12:03:00Z">
              <w:r>
                <w:rPr>
                  <w:rFonts w:hint="default" w:ascii="Times New Roman" w:hAnsi="Times New Roman" w:cs="Times New Roman"/>
                  <w:szCs w:val="21"/>
                  <w:rPrChange w:id="91" w:author="Huo Beata" w:date="2020-09-09T12:04:00Z">
                    <w:rPr>
                      <w:rFonts w:hint="eastAsia" w:ascii="宋体" w:hAnsi="宋体"/>
                      <w:szCs w:val="21"/>
                    </w:rPr>
                  </w:rPrChange>
                </w:rPr>
                <w:t>深圳星康医疗科技有限公司</w:t>
              </w:r>
            </w:ins>
          </w:p>
        </w:tc>
        <w:tc>
          <w:tcPr>
            <w:tcW w:w="1149" w:type="dxa"/>
            <w:vAlign w:val="center"/>
          </w:tcPr>
          <w:p>
            <w:pPr>
              <w:jc w:val="center"/>
              <w:rPr>
                <w:ins w:id="92" w:author="Huo Beata" w:date="2020-09-09T12:03:00Z"/>
                <w:rFonts w:ascii="Times New Roman" w:hAnsi="Times New Roman" w:cs="Times New Roman"/>
                <w:szCs w:val="21"/>
                <w:rPrChange w:id="93" w:author="Huo Beata" w:date="2020-09-09T12:04:00Z">
                  <w:rPr>
                    <w:ins w:id="94" w:author="Huo Beata" w:date="2020-09-09T12:03:00Z"/>
                    <w:rFonts w:ascii="宋体" w:hAnsi="宋体"/>
                    <w:szCs w:val="21"/>
                  </w:rPr>
                </w:rPrChange>
              </w:rPr>
            </w:pPr>
            <w:ins w:id="95" w:author="Huo Beata" w:date="2020-09-09T12:03:00Z">
              <w:r>
                <w:rPr>
                  <w:rFonts w:hint="default" w:ascii="Times New Roman" w:hAnsi="Times New Roman" w:cs="Times New Roman"/>
                  <w:szCs w:val="21"/>
                  <w:rPrChange w:id="96" w:author="Huo Beata" w:date="2020-09-09T12:04:00Z">
                    <w:rPr>
                      <w:rFonts w:hint="eastAsia" w:ascii="宋体" w:hAnsi="宋体"/>
                      <w:szCs w:val="21"/>
                    </w:rPr>
                  </w:rPrChange>
                </w:rPr>
                <w:t>不同，注册申请人不同</w:t>
              </w:r>
            </w:ins>
          </w:p>
        </w:tc>
        <w:tc>
          <w:tcPr>
            <w:tcW w:w="1835" w:type="dxa"/>
            <w:vMerge w:val="continue"/>
            <w:vAlign w:val="center"/>
          </w:tcPr>
          <w:p>
            <w:pPr>
              <w:jc w:val="center"/>
              <w:rPr>
                <w:ins w:id="97" w:author="Huo Beata" w:date="2020-09-09T12:03:00Z"/>
                <w:rFonts w:ascii="Times New Roman" w:hAnsi="Times New Roman" w:cs="Times New Roman"/>
                <w:szCs w:val="21"/>
                <w:rPrChange w:id="98" w:author="Huo Beata" w:date="2020-09-09T12:04:00Z">
                  <w:rPr>
                    <w:ins w:id="99"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100" w:author="Huo Beata" w:date="2020-09-09T12:03:00Z"/>
        </w:trPr>
        <w:tc>
          <w:tcPr>
            <w:tcW w:w="704" w:type="dxa"/>
            <w:vAlign w:val="center"/>
          </w:tcPr>
          <w:p>
            <w:pPr>
              <w:jc w:val="center"/>
              <w:rPr>
                <w:ins w:id="101" w:author="Huo Beata" w:date="2020-09-09T12:03:00Z"/>
                <w:rFonts w:ascii="Times New Roman" w:hAnsi="Times New Roman" w:cs="Times New Roman"/>
                <w:szCs w:val="21"/>
                <w:rPrChange w:id="102" w:author="Huo Beata" w:date="2020-09-09T12:04:00Z">
                  <w:rPr>
                    <w:ins w:id="103" w:author="Huo Beata" w:date="2020-09-09T12:03:00Z"/>
                    <w:rFonts w:ascii="宋体" w:hAnsi="宋体"/>
                    <w:szCs w:val="21"/>
                  </w:rPr>
                </w:rPrChange>
              </w:rPr>
            </w:pPr>
            <w:ins w:id="104" w:author="Huo Beata" w:date="2020-09-09T12:03:00Z">
              <w:r>
                <w:rPr>
                  <w:rFonts w:hint="default" w:ascii="Times New Roman" w:hAnsi="Times New Roman" w:cs="Times New Roman"/>
                  <w:szCs w:val="21"/>
                  <w:rPrChange w:id="105" w:author="Huo Beata" w:date="2020-09-09T12:04:00Z">
                    <w:rPr>
                      <w:rFonts w:hint="eastAsia" w:ascii="宋体" w:hAnsi="宋体"/>
                      <w:szCs w:val="21"/>
                    </w:rPr>
                  </w:rPrChange>
                </w:rPr>
                <w:t>型号</w:t>
              </w:r>
            </w:ins>
          </w:p>
        </w:tc>
        <w:tc>
          <w:tcPr>
            <w:tcW w:w="5528" w:type="dxa"/>
            <w:vAlign w:val="center"/>
          </w:tcPr>
          <w:p>
            <w:pPr>
              <w:jc w:val="center"/>
              <w:rPr>
                <w:ins w:id="106" w:author="Huo Beata" w:date="2020-09-09T12:03:00Z"/>
                <w:rFonts w:ascii="Times New Roman" w:hAnsi="Times New Roman" w:cs="Times New Roman"/>
                <w:szCs w:val="21"/>
                <w:rPrChange w:id="107" w:author="Huo Beata" w:date="2020-09-09T12:04:00Z">
                  <w:rPr>
                    <w:ins w:id="108" w:author="Huo Beata" w:date="2020-09-09T12:03:00Z"/>
                    <w:rFonts w:ascii="宋体" w:hAnsi="宋体"/>
                    <w:szCs w:val="21"/>
                  </w:rPr>
                </w:rPrChange>
              </w:rPr>
            </w:pPr>
            <w:ins w:id="109" w:author="Huo Beata" w:date="2020-09-09T12:03:00Z">
              <w:r>
                <w:rPr>
                  <w:rFonts w:hint="default" w:ascii="Times New Roman" w:hAnsi="Times New Roman" w:cs="Times New Roman"/>
                  <w:szCs w:val="21"/>
                  <w:rPrChange w:id="110" w:author="Huo Beata" w:date="2020-09-09T12:04:00Z">
                    <w:rPr>
                      <w:rFonts w:hint="eastAsia" w:ascii="宋体" w:hAnsi="宋体"/>
                      <w:szCs w:val="21"/>
                    </w:rPr>
                  </w:rPrChange>
                </w:rPr>
                <w:t>ECG Analyst</w:t>
              </w:r>
            </w:ins>
          </w:p>
        </w:tc>
        <w:tc>
          <w:tcPr>
            <w:tcW w:w="4253" w:type="dxa"/>
            <w:vAlign w:val="center"/>
          </w:tcPr>
          <w:p>
            <w:pPr>
              <w:jc w:val="center"/>
              <w:rPr>
                <w:ins w:id="111" w:author="Huo Beata" w:date="2020-09-09T12:03:00Z"/>
                <w:rFonts w:ascii="Times New Roman" w:hAnsi="Times New Roman" w:cs="Times New Roman"/>
                <w:szCs w:val="21"/>
                <w:rPrChange w:id="112" w:author="Huo Beata" w:date="2020-09-09T12:04:00Z">
                  <w:rPr>
                    <w:ins w:id="113" w:author="Huo Beata" w:date="2020-09-09T12:03:00Z"/>
                    <w:rFonts w:ascii="宋体" w:hAnsi="宋体"/>
                    <w:szCs w:val="21"/>
                  </w:rPr>
                </w:rPrChange>
              </w:rPr>
            </w:pPr>
            <w:ins w:id="114" w:author="Huo Beata" w:date="2020-09-09T12:03:00Z">
              <w:r>
                <w:rPr>
                  <w:rFonts w:ascii="Times New Roman" w:hAnsi="Times New Roman" w:cs="Times New Roman"/>
                  <w:szCs w:val="21"/>
                  <w:rPrChange w:id="115" w:author="Huo Beata" w:date="2020-09-09T12:04:00Z">
                    <w:rPr>
                      <w:rFonts w:ascii="宋体" w:hAnsi="宋体"/>
                      <w:szCs w:val="21"/>
                    </w:rPr>
                  </w:rPrChange>
                </w:rPr>
                <w:t>aECGMap</w:t>
              </w:r>
            </w:ins>
          </w:p>
        </w:tc>
        <w:tc>
          <w:tcPr>
            <w:tcW w:w="1149" w:type="dxa"/>
            <w:vAlign w:val="center"/>
          </w:tcPr>
          <w:p>
            <w:pPr>
              <w:jc w:val="center"/>
              <w:rPr>
                <w:ins w:id="116" w:author="Huo Beata" w:date="2020-09-09T12:03:00Z"/>
                <w:rFonts w:ascii="Times New Roman" w:hAnsi="Times New Roman" w:cs="Times New Roman"/>
                <w:szCs w:val="21"/>
                <w:rPrChange w:id="117" w:author="Huo Beata" w:date="2020-09-09T12:04:00Z">
                  <w:rPr>
                    <w:ins w:id="118" w:author="Huo Beata" w:date="2020-09-09T12:03:00Z"/>
                    <w:rFonts w:ascii="宋体" w:hAnsi="宋体"/>
                    <w:szCs w:val="21"/>
                  </w:rPr>
                </w:rPrChange>
              </w:rPr>
            </w:pPr>
            <w:ins w:id="119" w:author="Huo Beata" w:date="2020-09-09T12:03:00Z">
              <w:r>
                <w:rPr>
                  <w:rFonts w:hint="default" w:ascii="Times New Roman" w:hAnsi="Times New Roman" w:cs="Times New Roman"/>
                  <w:szCs w:val="21"/>
                  <w:rPrChange w:id="120" w:author="Huo Beata" w:date="2020-09-09T12:04:00Z">
                    <w:rPr>
                      <w:rFonts w:hint="eastAsia" w:ascii="宋体" w:hAnsi="宋体"/>
                      <w:szCs w:val="21"/>
                    </w:rPr>
                  </w:rPrChange>
                </w:rPr>
                <w:t>基本相同，均为动态心电类软件。</w:t>
              </w:r>
            </w:ins>
          </w:p>
        </w:tc>
        <w:tc>
          <w:tcPr>
            <w:tcW w:w="1835" w:type="dxa"/>
            <w:vMerge w:val="continue"/>
            <w:vAlign w:val="center"/>
          </w:tcPr>
          <w:p>
            <w:pPr>
              <w:jc w:val="center"/>
              <w:rPr>
                <w:ins w:id="121" w:author="Huo Beata" w:date="2020-09-09T12:03:00Z"/>
                <w:rFonts w:ascii="Times New Roman" w:hAnsi="Times New Roman" w:cs="Times New Roman"/>
                <w:szCs w:val="21"/>
                <w:rPrChange w:id="122" w:author="Huo Beata" w:date="2020-09-09T12:04:00Z">
                  <w:rPr>
                    <w:ins w:id="123"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124" w:author="Huo Beata" w:date="2020-09-09T12:03:00Z"/>
        </w:trPr>
        <w:tc>
          <w:tcPr>
            <w:tcW w:w="704" w:type="dxa"/>
            <w:vAlign w:val="center"/>
          </w:tcPr>
          <w:p>
            <w:pPr>
              <w:jc w:val="center"/>
              <w:rPr>
                <w:ins w:id="125" w:author="Huo Beata" w:date="2020-09-09T12:03:00Z"/>
                <w:rFonts w:ascii="Times New Roman" w:hAnsi="Times New Roman" w:cs="Times New Roman"/>
                <w:szCs w:val="21"/>
                <w:rPrChange w:id="126" w:author="Huo Beata" w:date="2020-09-09T12:04:00Z">
                  <w:rPr>
                    <w:ins w:id="127" w:author="Huo Beata" w:date="2020-09-09T12:03:00Z"/>
                    <w:rFonts w:ascii="宋体" w:hAnsi="宋体"/>
                    <w:szCs w:val="21"/>
                  </w:rPr>
                </w:rPrChange>
              </w:rPr>
            </w:pPr>
            <w:ins w:id="128" w:author="Huo Beata" w:date="2020-09-09T12:03:00Z">
              <w:r>
                <w:rPr>
                  <w:rFonts w:hint="default" w:ascii="Times New Roman" w:hAnsi="Times New Roman" w:cs="Times New Roman"/>
                  <w:color w:val="FF0000"/>
                  <w:szCs w:val="21"/>
                  <w:rPrChange w:id="129" w:author="Huo Beata" w:date="2020-09-09T12:04:00Z">
                    <w:rPr>
                      <w:rFonts w:hint="eastAsia" w:ascii="宋体" w:hAnsi="宋体"/>
                      <w:color w:val="FF0000"/>
                      <w:szCs w:val="21"/>
                    </w:rPr>
                  </w:rPrChange>
                </w:rPr>
                <w:t>工作原理</w:t>
              </w:r>
            </w:ins>
          </w:p>
        </w:tc>
        <w:tc>
          <w:tcPr>
            <w:tcW w:w="5528" w:type="dxa"/>
            <w:vAlign w:val="center"/>
          </w:tcPr>
          <w:p>
            <w:pPr>
              <w:rPr>
                <w:ins w:id="130" w:author="Huo Beata" w:date="2020-09-09T12:03:00Z"/>
                <w:rFonts w:ascii="Times New Roman" w:hAnsi="Times New Roman" w:cs="Times New Roman"/>
                <w:szCs w:val="21"/>
                <w:rPrChange w:id="131" w:author="Huo Beata" w:date="2020-09-09T12:04:00Z">
                  <w:rPr>
                    <w:ins w:id="132" w:author="Huo Beata" w:date="2020-09-09T12:03:00Z"/>
                    <w:rFonts w:ascii="宋体" w:hAnsi="宋体"/>
                    <w:szCs w:val="21"/>
                  </w:rPr>
                </w:rPrChange>
              </w:rPr>
            </w:pPr>
            <w:ins w:id="133" w:author="Huo Beata" w:date="2020-09-09T12:03:00Z">
              <w:r>
                <w:rPr>
                  <w:rStyle w:val="19"/>
                  <w:rFonts w:ascii="Times New Roman" w:hAnsi="Times New Roman" w:cs="Times New Roman"/>
                  <w:rPrChange w:id="134" w:author="Huo Beata" w:date="2020-09-09T12:04:00Z">
                    <w:rPr>
                      <w:rStyle w:val="19"/>
                    </w:rPr>
                  </w:rPrChange>
                </w:rPr>
                <w:commentReference w:id="1"/>
              </w:r>
            </w:ins>
          </w:p>
        </w:tc>
        <w:tc>
          <w:tcPr>
            <w:tcW w:w="4253" w:type="dxa"/>
            <w:vAlign w:val="center"/>
          </w:tcPr>
          <w:p>
            <w:pPr>
              <w:rPr>
                <w:ins w:id="136" w:author="Huo Beata" w:date="2020-09-09T12:03:00Z"/>
                <w:rFonts w:ascii="Times New Roman" w:hAnsi="Times New Roman" w:cs="Times New Roman"/>
                <w:szCs w:val="21"/>
                <w:rPrChange w:id="137" w:author="Huo Beata" w:date="2020-09-09T12:04:00Z">
                  <w:rPr>
                    <w:ins w:id="138" w:author="Huo Beata" w:date="2020-09-09T12:03:00Z"/>
                    <w:rFonts w:ascii="宋体" w:hAnsi="宋体"/>
                    <w:szCs w:val="21"/>
                  </w:rPr>
                </w:rPrChange>
              </w:rPr>
            </w:pPr>
          </w:p>
        </w:tc>
        <w:tc>
          <w:tcPr>
            <w:tcW w:w="1149" w:type="dxa"/>
            <w:vAlign w:val="center"/>
          </w:tcPr>
          <w:p>
            <w:pPr>
              <w:jc w:val="center"/>
              <w:rPr>
                <w:ins w:id="139" w:author="Huo Beata" w:date="2020-09-09T12:03:00Z"/>
                <w:rFonts w:ascii="Times New Roman" w:hAnsi="Times New Roman" w:cs="Times New Roman"/>
                <w:szCs w:val="21"/>
                <w:rPrChange w:id="140" w:author="Huo Beata" w:date="2020-09-09T12:04:00Z">
                  <w:rPr>
                    <w:ins w:id="141" w:author="Huo Beata" w:date="2020-09-09T12:03:00Z"/>
                    <w:rFonts w:ascii="宋体" w:hAnsi="宋体"/>
                    <w:szCs w:val="21"/>
                  </w:rPr>
                </w:rPrChange>
              </w:rPr>
            </w:pPr>
            <w:ins w:id="142" w:author="Huo Beata" w:date="2020-09-09T12:03:00Z">
              <w:r>
                <w:rPr>
                  <w:rFonts w:hint="default" w:ascii="Times New Roman" w:hAnsi="Times New Roman" w:cs="Times New Roman"/>
                  <w:szCs w:val="21"/>
                  <w:rPrChange w:id="143" w:author="Huo Beata" w:date="2020-09-09T12:04:00Z">
                    <w:rPr>
                      <w:rFonts w:hint="eastAsia" w:ascii="宋体" w:hAnsi="宋体"/>
                      <w:szCs w:val="21"/>
                    </w:rPr>
                  </w:rPrChange>
                </w:rPr>
                <w:t>基本相同</w:t>
              </w:r>
            </w:ins>
          </w:p>
        </w:tc>
        <w:tc>
          <w:tcPr>
            <w:tcW w:w="1835" w:type="dxa"/>
            <w:vMerge w:val="continue"/>
            <w:vAlign w:val="center"/>
          </w:tcPr>
          <w:p>
            <w:pPr>
              <w:jc w:val="center"/>
              <w:rPr>
                <w:ins w:id="144" w:author="Huo Beata" w:date="2020-09-09T12:03:00Z"/>
                <w:rFonts w:ascii="Times New Roman" w:hAnsi="Times New Roman" w:cs="Times New Roman"/>
                <w:szCs w:val="21"/>
                <w:rPrChange w:id="145" w:author="Huo Beata" w:date="2020-09-09T12:04:00Z">
                  <w:rPr>
                    <w:ins w:id="146"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147" w:author="Huo Beata" w:date="2020-09-09T12:03:00Z"/>
        </w:trPr>
        <w:tc>
          <w:tcPr>
            <w:tcW w:w="704" w:type="dxa"/>
            <w:vAlign w:val="center"/>
          </w:tcPr>
          <w:p>
            <w:pPr>
              <w:jc w:val="center"/>
              <w:rPr>
                <w:ins w:id="148" w:author="Huo Beata" w:date="2020-09-09T12:03:00Z"/>
                <w:rFonts w:ascii="Times New Roman" w:hAnsi="Times New Roman" w:cs="Times New Roman"/>
                <w:szCs w:val="21"/>
                <w:rPrChange w:id="149" w:author="Huo Beata" w:date="2020-09-09T12:04:00Z">
                  <w:rPr>
                    <w:ins w:id="150" w:author="Huo Beata" w:date="2020-09-09T12:03:00Z"/>
                    <w:rFonts w:ascii="宋体" w:hAnsi="宋体"/>
                    <w:szCs w:val="21"/>
                  </w:rPr>
                </w:rPrChange>
              </w:rPr>
            </w:pPr>
            <w:ins w:id="151" w:author="Huo Beata" w:date="2020-09-09T12:03:00Z">
              <w:r>
                <w:rPr>
                  <w:rFonts w:hint="default" w:ascii="Times New Roman" w:hAnsi="Times New Roman" w:cs="Times New Roman"/>
                  <w:color w:val="FF0000"/>
                  <w:szCs w:val="21"/>
                  <w:rPrChange w:id="152" w:author="Huo Beata" w:date="2020-09-09T12:04:00Z">
                    <w:rPr>
                      <w:rFonts w:hint="eastAsia" w:ascii="宋体" w:hAnsi="宋体"/>
                      <w:color w:val="FF0000"/>
                      <w:szCs w:val="21"/>
                    </w:rPr>
                  </w:rPrChange>
                </w:rPr>
                <w:t>结构组成</w:t>
              </w:r>
            </w:ins>
          </w:p>
        </w:tc>
        <w:tc>
          <w:tcPr>
            <w:tcW w:w="5528" w:type="dxa"/>
            <w:vAlign w:val="center"/>
          </w:tcPr>
          <w:p>
            <w:pPr>
              <w:rPr>
                <w:ins w:id="153" w:author="Huo Beata" w:date="2020-09-09T12:03:00Z"/>
                <w:rFonts w:ascii="Times New Roman" w:hAnsi="Times New Roman" w:cs="Times New Roman"/>
                <w:szCs w:val="21"/>
                <w:rPrChange w:id="154" w:author="Huo Beata" w:date="2020-09-09T12:04:00Z">
                  <w:rPr>
                    <w:ins w:id="155" w:author="Huo Beata" w:date="2020-09-09T12:03:00Z"/>
                    <w:rFonts w:ascii="宋体" w:hAnsi="宋体"/>
                    <w:szCs w:val="21"/>
                  </w:rPr>
                </w:rPrChange>
              </w:rPr>
            </w:pPr>
            <w:ins w:id="156" w:author="Huo Beata" w:date="2020-09-09T12:03:00Z">
              <w:commentRangeStart w:id="2"/>
              <w:r>
                <w:rPr>
                  <w:rFonts w:hint="default" w:ascii="Times New Roman" w:hAnsi="Times New Roman" w:cs="Times New Roman"/>
                  <w:szCs w:val="21"/>
                  <w:rPrChange w:id="157" w:author="Huo Beata" w:date="2020-09-09T12:04:00Z">
                    <w:rPr>
                      <w:rFonts w:hint="eastAsia" w:ascii="宋体" w:hAnsi="宋体"/>
                      <w:szCs w:val="21"/>
                    </w:rPr>
                  </w:rPrChange>
                </w:rPr>
                <w:t>产品由光盘和加密装置组成。软件由记录管理模块、记录编辑模块、报告打印模块、系统设置模块组成。</w:t>
              </w:r>
              <w:commentRangeEnd w:id="2"/>
            </w:ins>
            <w:ins w:id="158" w:author="Huo Beata" w:date="2020-09-09T12:03:00Z">
              <w:r>
                <w:rPr>
                  <w:rStyle w:val="19"/>
                  <w:rFonts w:ascii="Times New Roman" w:hAnsi="Times New Roman" w:cs="Times New Roman"/>
                  <w:rPrChange w:id="159" w:author="Huo Beata" w:date="2020-09-09T12:04:00Z">
                    <w:rPr>
                      <w:rStyle w:val="19"/>
                    </w:rPr>
                  </w:rPrChange>
                </w:rPr>
                <w:commentReference w:id="2"/>
              </w:r>
            </w:ins>
          </w:p>
        </w:tc>
        <w:tc>
          <w:tcPr>
            <w:tcW w:w="4253" w:type="dxa"/>
            <w:vAlign w:val="center"/>
          </w:tcPr>
          <w:p>
            <w:pPr>
              <w:rPr>
                <w:ins w:id="161" w:author="Huo Beata" w:date="2020-09-09T12:03:00Z"/>
                <w:rFonts w:ascii="Times New Roman" w:hAnsi="Times New Roman" w:cs="Times New Roman"/>
                <w:szCs w:val="21"/>
                <w:rPrChange w:id="162" w:author="Huo Beata" w:date="2020-09-09T12:04:00Z">
                  <w:rPr>
                    <w:ins w:id="163" w:author="Huo Beata" w:date="2020-09-09T12:03:00Z"/>
                    <w:rFonts w:ascii="宋体" w:hAnsi="宋体"/>
                    <w:szCs w:val="21"/>
                  </w:rPr>
                </w:rPrChange>
              </w:rPr>
            </w:pPr>
            <w:ins w:id="164" w:author="Huo Beata" w:date="2020-09-09T12:03:00Z">
              <w:r>
                <w:rPr>
                  <w:rFonts w:hint="default" w:ascii="Times New Roman" w:hAnsi="Times New Roman" w:cs="Times New Roman"/>
                  <w:szCs w:val="21"/>
                  <w:rPrChange w:id="165" w:author="Huo Beata" w:date="2020-09-09T12:04:00Z">
                    <w:rPr>
                      <w:rFonts w:hint="eastAsia" w:ascii="宋体" w:hAnsi="宋体"/>
                      <w:szCs w:val="21"/>
                    </w:rPr>
                  </w:rPrChange>
                </w:rPr>
                <w:t>产品由光盘和加密装置组成。软件由记录管理模块、记录编辑模块、报告打印模块、系统设置模块组成。</w:t>
              </w:r>
            </w:ins>
          </w:p>
        </w:tc>
        <w:tc>
          <w:tcPr>
            <w:tcW w:w="1149" w:type="dxa"/>
            <w:vAlign w:val="center"/>
          </w:tcPr>
          <w:p>
            <w:pPr>
              <w:jc w:val="center"/>
              <w:rPr>
                <w:ins w:id="166" w:author="Huo Beata" w:date="2020-09-09T12:03:00Z"/>
                <w:rFonts w:ascii="Times New Roman" w:hAnsi="Times New Roman" w:cs="Times New Roman"/>
                <w:szCs w:val="21"/>
                <w:rPrChange w:id="167" w:author="Huo Beata" w:date="2020-09-09T12:04:00Z">
                  <w:rPr>
                    <w:ins w:id="168" w:author="Huo Beata" w:date="2020-09-09T12:03:00Z"/>
                    <w:rFonts w:ascii="宋体" w:hAnsi="宋体"/>
                    <w:szCs w:val="21"/>
                  </w:rPr>
                </w:rPrChange>
              </w:rPr>
            </w:pPr>
            <w:ins w:id="169" w:author="Huo Beata" w:date="2020-09-09T12:03:00Z">
              <w:r>
                <w:rPr>
                  <w:rFonts w:hint="default" w:ascii="Times New Roman" w:hAnsi="Times New Roman" w:cs="Times New Roman"/>
                  <w:szCs w:val="21"/>
                  <w:rPrChange w:id="170" w:author="Huo Beata" w:date="2020-09-09T12:04:00Z">
                    <w:rPr>
                      <w:rFonts w:hint="eastAsia" w:ascii="宋体" w:hAnsi="宋体"/>
                      <w:szCs w:val="21"/>
                    </w:rPr>
                  </w:rPrChange>
                </w:rPr>
                <w:t>基本相同，</w:t>
              </w:r>
            </w:ins>
          </w:p>
        </w:tc>
        <w:tc>
          <w:tcPr>
            <w:tcW w:w="1835" w:type="dxa"/>
            <w:vMerge w:val="continue"/>
            <w:vAlign w:val="center"/>
          </w:tcPr>
          <w:p>
            <w:pPr>
              <w:jc w:val="center"/>
              <w:rPr>
                <w:ins w:id="171" w:author="Huo Beata" w:date="2020-09-09T12:03:00Z"/>
                <w:rFonts w:ascii="Times New Roman" w:hAnsi="Times New Roman" w:cs="Times New Roman"/>
                <w:szCs w:val="21"/>
                <w:rPrChange w:id="172" w:author="Huo Beata" w:date="2020-09-09T12:04:00Z">
                  <w:rPr>
                    <w:ins w:id="173"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174" w:author="Huo Beata" w:date="2020-09-09T12:03:00Z"/>
        </w:trPr>
        <w:tc>
          <w:tcPr>
            <w:tcW w:w="704" w:type="dxa"/>
            <w:vAlign w:val="center"/>
          </w:tcPr>
          <w:p>
            <w:pPr>
              <w:jc w:val="center"/>
              <w:rPr>
                <w:ins w:id="175" w:author="Huo Beata" w:date="2020-09-09T12:03:00Z"/>
                <w:rFonts w:ascii="Times New Roman" w:hAnsi="Times New Roman" w:cs="Times New Roman"/>
                <w:color w:val="FF0000"/>
                <w:szCs w:val="21"/>
                <w:rPrChange w:id="176" w:author="Huo Beata" w:date="2020-09-09T12:04:00Z">
                  <w:rPr>
                    <w:ins w:id="177" w:author="Huo Beata" w:date="2020-09-09T12:03:00Z"/>
                    <w:rFonts w:ascii="宋体" w:hAnsi="宋体"/>
                    <w:color w:val="FF0000"/>
                    <w:szCs w:val="21"/>
                  </w:rPr>
                </w:rPrChange>
              </w:rPr>
            </w:pPr>
            <w:ins w:id="178" w:author="Huo Beata" w:date="2020-09-09T12:03:00Z">
              <w:r>
                <w:rPr>
                  <w:rFonts w:hint="default" w:ascii="Times New Roman" w:hAnsi="Times New Roman" w:cs="Times New Roman"/>
                  <w:color w:val="FF0000"/>
                  <w:szCs w:val="21"/>
                  <w:rPrChange w:id="179" w:author="Huo Beata" w:date="2020-09-09T12:04:00Z">
                    <w:rPr>
                      <w:rFonts w:hint="eastAsia" w:ascii="宋体" w:hAnsi="宋体"/>
                      <w:color w:val="FF0000"/>
                      <w:szCs w:val="21"/>
                    </w:rPr>
                  </w:rPrChange>
                </w:rPr>
                <w:t>生产工艺</w:t>
              </w:r>
            </w:ins>
          </w:p>
        </w:tc>
        <w:tc>
          <w:tcPr>
            <w:tcW w:w="5528" w:type="dxa"/>
            <w:vAlign w:val="center"/>
          </w:tcPr>
          <w:p>
            <w:pPr>
              <w:rPr>
                <w:ins w:id="180" w:author="Huo Beata" w:date="2020-09-09T12:03:00Z"/>
                <w:rFonts w:ascii="Times New Roman" w:hAnsi="Times New Roman" w:cs="Times New Roman"/>
                <w:szCs w:val="21"/>
                <w:rPrChange w:id="181" w:author="Huo Beata" w:date="2020-09-09T12:04:00Z">
                  <w:rPr>
                    <w:ins w:id="182" w:author="Huo Beata" w:date="2020-09-09T12:03:00Z"/>
                    <w:rFonts w:ascii="宋体" w:hAnsi="宋体"/>
                    <w:szCs w:val="21"/>
                  </w:rPr>
                </w:rPrChange>
              </w:rPr>
            </w:pPr>
            <w:ins w:id="183" w:author="Huo Beata" w:date="2020-09-09T12:03:00Z">
              <w:r>
                <w:rPr>
                  <w:rFonts w:ascii="Times New Roman" w:hAnsi="Times New Roman" w:cs="Times New Roman"/>
                  <w:szCs w:val="21"/>
                  <w:rPrChange w:id="186" w:author="Huo Beata" w:date="2020-09-09T12:04:00Z">
                    <w:rPr>
                      <w:rFonts w:ascii="宋体" w:hAnsi="宋体"/>
                      <w:szCs w:val="21"/>
                    </w:rPr>
                  </w:rPrChange>
                </w:rPr>
                <w:drawing>
                  <wp:inline distT="0" distB="0" distL="0" distR="0">
                    <wp:extent cx="3373120" cy="18249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73120" cy="1824990"/>
                            </a:xfrm>
                            <a:prstGeom prst="rect">
                              <a:avLst/>
                            </a:prstGeom>
                            <a:noFill/>
                            <a:ln>
                              <a:noFill/>
                            </a:ln>
                          </pic:spPr>
                        </pic:pic>
                      </a:graphicData>
                    </a:graphic>
                  </wp:inline>
                </w:drawing>
              </w:r>
            </w:ins>
          </w:p>
        </w:tc>
        <w:tc>
          <w:tcPr>
            <w:tcW w:w="4253" w:type="dxa"/>
            <w:vAlign w:val="center"/>
          </w:tcPr>
          <w:p>
            <w:pPr>
              <w:rPr>
                <w:ins w:id="187" w:author="Huo Beata" w:date="2020-09-09T12:03:00Z"/>
                <w:rFonts w:ascii="Times New Roman" w:hAnsi="Times New Roman" w:cs="Times New Roman"/>
                <w:szCs w:val="21"/>
                <w:rPrChange w:id="188" w:author="Huo Beata" w:date="2020-09-09T12:04:00Z">
                  <w:rPr>
                    <w:ins w:id="189" w:author="Huo Beata" w:date="2020-09-09T12:03:00Z"/>
                    <w:rFonts w:ascii="宋体" w:hAnsi="宋体"/>
                    <w:szCs w:val="21"/>
                  </w:rPr>
                </w:rPrChange>
              </w:rPr>
            </w:pPr>
            <w:ins w:id="190" w:author="Huo Beata" w:date="2020-09-09T12:03:00Z">
              <w:r>
                <w:rPr>
                  <w:rFonts w:ascii="Times New Roman" w:hAnsi="Times New Roman" w:cs="Times New Roman"/>
                  <w:szCs w:val="21"/>
                  <w:rPrChange w:id="193" w:author="Huo Beata" w:date="2020-09-09T12:04:00Z">
                    <w:rPr>
                      <w:rFonts w:ascii="宋体" w:hAnsi="宋体"/>
                      <w:szCs w:val="21"/>
                    </w:rPr>
                  </w:rPrChange>
                </w:rPr>
                <w:drawing>
                  <wp:inline distT="0" distB="0" distL="0" distR="0">
                    <wp:extent cx="2679065" cy="116776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8823" cy="1246552"/>
                            </a:xfrm>
                            <a:prstGeom prst="rect">
                              <a:avLst/>
                            </a:prstGeom>
                            <a:noFill/>
                          </pic:spPr>
                        </pic:pic>
                      </a:graphicData>
                    </a:graphic>
                  </wp:inline>
                </w:drawing>
              </w:r>
            </w:ins>
          </w:p>
        </w:tc>
        <w:tc>
          <w:tcPr>
            <w:tcW w:w="1149" w:type="dxa"/>
            <w:vAlign w:val="center"/>
          </w:tcPr>
          <w:p>
            <w:pPr>
              <w:jc w:val="center"/>
              <w:rPr>
                <w:ins w:id="194" w:author="Huo Beata" w:date="2020-09-09T12:03:00Z"/>
                <w:rFonts w:ascii="Times New Roman" w:hAnsi="Times New Roman" w:cs="Times New Roman"/>
                <w:szCs w:val="21"/>
                <w:rPrChange w:id="195" w:author="Huo Beata" w:date="2020-09-09T12:04:00Z">
                  <w:rPr>
                    <w:ins w:id="196" w:author="Huo Beata" w:date="2020-09-09T12:03:00Z"/>
                    <w:rFonts w:ascii="宋体" w:hAnsi="宋体"/>
                    <w:szCs w:val="21"/>
                  </w:rPr>
                </w:rPrChange>
              </w:rPr>
            </w:pPr>
            <w:ins w:id="197" w:author="Huo Beata" w:date="2020-09-09T12:03:00Z">
              <w:r>
                <w:rPr>
                  <w:rFonts w:hint="default" w:ascii="Times New Roman" w:hAnsi="Times New Roman" w:cs="Times New Roman"/>
                  <w:szCs w:val="21"/>
                  <w:rPrChange w:id="198" w:author="Huo Beata" w:date="2020-09-09T12:04:00Z">
                    <w:rPr>
                      <w:rFonts w:hint="eastAsia" w:ascii="宋体" w:hAnsi="宋体"/>
                      <w:szCs w:val="21"/>
                    </w:rPr>
                  </w:rPrChange>
                </w:rPr>
                <w:t>基本相同，均符合法规要求。</w:t>
              </w:r>
            </w:ins>
          </w:p>
        </w:tc>
        <w:tc>
          <w:tcPr>
            <w:tcW w:w="1835" w:type="dxa"/>
            <w:vMerge w:val="continue"/>
            <w:vAlign w:val="center"/>
          </w:tcPr>
          <w:p>
            <w:pPr>
              <w:jc w:val="center"/>
              <w:rPr>
                <w:ins w:id="199" w:author="Huo Beata" w:date="2020-09-09T12:03:00Z"/>
                <w:rFonts w:ascii="Times New Roman" w:hAnsi="Times New Roman" w:cs="Times New Roman"/>
                <w:szCs w:val="21"/>
                <w:rPrChange w:id="200" w:author="Huo Beata" w:date="2020-09-09T12:04:00Z">
                  <w:rPr>
                    <w:ins w:id="201"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3" w:hRule="atLeast"/>
          <w:jc w:val="center"/>
          <w:ins w:id="202" w:author="Huo Beata" w:date="2020-09-09T12:03:00Z"/>
        </w:trPr>
        <w:tc>
          <w:tcPr>
            <w:tcW w:w="704" w:type="dxa"/>
            <w:vAlign w:val="center"/>
          </w:tcPr>
          <w:p>
            <w:pPr>
              <w:jc w:val="center"/>
              <w:rPr>
                <w:ins w:id="203" w:author="Huo Beata" w:date="2020-09-09T12:03:00Z"/>
                <w:rFonts w:ascii="Times New Roman" w:hAnsi="Times New Roman" w:cs="Times New Roman"/>
                <w:color w:val="FF0000"/>
                <w:szCs w:val="21"/>
                <w:rPrChange w:id="204" w:author="Huo Beata" w:date="2020-09-09T12:04:00Z">
                  <w:rPr>
                    <w:ins w:id="205" w:author="Huo Beata" w:date="2020-09-09T12:03:00Z"/>
                    <w:rFonts w:ascii="宋体" w:hAnsi="宋体"/>
                    <w:color w:val="FF0000"/>
                    <w:szCs w:val="21"/>
                  </w:rPr>
                </w:rPrChange>
              </w:rPr>
            </w:pPr>
            <w:ins w:id="206" w:author="Huo Beata" w:date="2020-09-09T12:03:00Z">
              <w:r>
                <w:rPr>
                  <w:rFonts w:hint="default" w:ascii="Times New Roman" w:hAnsi="Times New Roman" w:cs="Times New Roman"/>
                  <w:color w:val="000000" w:themeColor="text1"/>
                  <w:szCs w:val="21"/>
                  <w:rPrChange w:id="207"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安全性评价</w:t>
              </w:r>
            </w:ins>
          </w:p>
        </w:tc>
        <w:tc>
          <w:tcPr>
            <w:tcW w:w="5528" w:type="dxa"/>
            <w:vAlign w:val="center"/>
          </w:tcPr>
          <w:p>
            <w:pPr>
              <w:rPr>
                <w:ins w:id="208" w:author="Huo Beata" w:date="2020-09-09T12:03:00Z"/>
                <w:rFonts w:ascii="Times New Roman" w:hAnsi="Times New Roman" w:cs="Times New Roman"/>
                <w:color w:val="FF0000"/>
                <w:szCs w:val="21"/>
                <w:rPrChange w:id="209" w:author="Huo Beata" w:date="2020-09-09T12:04:00Z">
                  <w:rPr>
                    <w:ins w:id="210" w:author="Huo Beata" w:date="2020-09-09T12:03:00Z"/>
                    <w:rFonts w:ascii="宋体" w:hAnsi="宋体"/>
                    <w:color w:val="FF0000"/>
                    <w:szCs w:val="21"/>
                  </w:rPr>
                </w:rPrChange>
              </w:rPr>
            </w:pPr>
            <w:ins w:id="211" w:author="Huo Beata" w:date="2020-09-09T12:03:00Z">
              <w:r>
                <w:rPr>
                  <w:rFonts w:hint="default" w:ascii="Times New Roman" w:hAnsi="Times New Roman" w:cs="Times New Roman"/>
                  <w:color w:val="000000" w:themeColor="text1"/>
                  <w:szCs w:val="21"/>
                  <w:rPrChange w:id="212"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根据</w:t>
              </w:r>
            </w:ins>
            <w:ins w:id="213" w:author="Huo Beata" w:date="2020-09-09T12:03:00Z">
              <w:r>
                <w:rPr>
                  <w:rFonts w:hint="default" w:ascii="Times New Roman" w:hAnsi="Times New Roman" w:cs="Times New Roman"/>
                  <w:color w:val="000000" w:themeColor="text1"/>
                  <w:szCs w:val="21"/>
                  <w:rPrChange w:id="214"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YY/T 0664/IEC62304:2006</w:t>
              </w:r>
            </w:ins>
            <w:ins w:id="215" w:author="Huo Beata" w:date="2020-09-09T12:03:00Z">
              <w:r>
                <w:rPr>
                  <w:rFonts w:hint="default" w:ascii="Times New Roman" w:hAnsi="Times New Roman" w:cs="Times New Roman"/>
                  <w:color w:val="000000" w:themeColor="text1"/>
                  <w:szCs w:val="21"/>
                  <w:rPrChange w:id="216"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，本产品风险等级为</w:t>
              </w:r>
            </w:ins>
            <w:ins w:id="217" w:author="Huo Beata" w:date="2020-09-09T12:03:00Z">
              <w:r>
                <w:rPr>
                  <w:rFonts w:hint="default" w:ascii="Times New Roman" w:hAnsi="Times New Roman" w:cs="Times New Roman"/>
                  <w:color w:val="000000" w:themeColor="text1"/>
                  <w:szCs w:val="21"/>
                  <w:rPrChange w:id="218"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B</w:t>
              </w:r>
            </w:ins>
            <w:ins w:id="219" w:author="Huo Beata" w:date="2020-09-09T12:03:00Z">
              <w:r>
                <w:rPr>
                  <w:rFonts w:hint="default" w:ascii="Times New Roman" w:hAnsi="Times New Roman" w:cs="Times New Roman"/>
                  <w:color w:val="000000" w:themeColor="text1"/>
                  <w:szCs w:val="21"/>
                  <w:rPrChange w:id="220"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级。</w:t>
              </w:r>
            </w:ins>
          </w:p>
        </w:tc>
        <w:tc>
          <w:tcPr>
            <w:tcW w:w="4253" w:type="dxa"/>
            <w:vAlign w:val="center"/>
          </w:tcPr>
          <w:p>
            <w:pPr>
              <w:rPr>
                <w:ins w:id="221" w:author="Huo Beata" w:date="2020-09-09T12:03:00Z"/>
                <w:rFonts w:ascii="Times New Roman" w:hAnsi="Times New Roman" w:cs="Times New Roman"/>
                <w:color w:val="FF0000"/>
                <w:szCs w:val="21"/>
                <w:rPrChange w:id="222" w:author="Huo Beata" w:date="2020-09-09T12:04:00Z">
                  <w:rPr>
                    <w:ins w:id="223" w:author="Huo Beata" w:date="2020-09-09T12:03:00Z"/>
                    <w:rFonts w:ascii="宋体" w:hAnsi="宋体"/>
                    <w:color w:val="FF0000"/>
                    <w:szCs w:val="21"/>
                  </w:rPr>
                </w:rPrChange>
              </w:rPr>
            </w:pPr>
            <w:ins w:id="224" w:author="Huo Beata" w:date="2020-09-09T12:03:00Z">
              <w:r>
                <w:rPr>
                  <w:rFonts w:hint="default" w:ascii="Times New Roman" w:hAnsi="Times New Roman" w:cs="Times New Roman"/>
                  <w:color w:val="000000" w:themeColor="text1"/>
                  <w:szCs w:val="21"/>
                  <w:rPrChange w:id="225"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根据</w:t>
              </w:r>
            </w:ins>
            <w:ins w:id="226" w:author="Huo Beata" w:date="2020-09-09T12:03:00Z">
              <w:r>
                <w:rPr>
                  <w:rFonts w:hint="default" w:ascii="Times New Roman" w:hAnsi="Times New Roman" w:cs="Times New Roman"/>
                  <w:color w:val="000000" w:themeColor="text1"/>
                  <w:szCs w:val="21"/>
                  <w:rPrChange w:id="227"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YY/T 0664/IEC62304:2006</w:t>
              </w:r>
            </w:ins>
            <w:ins w:id="228" w:author="Huo Beata" w:date="2020-09-09T12:03:00Z">
              <w:r>
                <w:rPr>
                  <w:rFonts w:hint="default" w:ascii="Times New Roman" w:hAnsi="Times New Roman" w:cs="Times New Roman"/>
                  <w:color w:val="000000" w:themeColor="text1"/>
                  <w:szCs w:val="21"/>
                  <w:rPrChange w:id="229"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，本产品风险等级为</w:t>
              </w:r>
            </w:ins>
            <w:ins w:id="230" w:author="Huo Beata" w:date="2020-09-09T12:03:00Z">
              <w:r>
                <w:rPr>
                  <w:rFonts w:hint="default" w:ascii="Times New Roman" w:hAnsi="Times New Roman" w:cs="Times New Roman"/>
                  <w:color w:val="000000" w:themeColor="text1"/>
                  <w:szCs w:val="21"/>
                  <w:rPrChange w:id="231"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B</w:t>
              </w:r>
            </w:ins>
            <w:ins w:id="232" w:author="Huo Beata" w:date="2020-09-09T12:03:00Z">
              <w:r>
                <w:rPr>
                  <w:rFonts w:hint="default" w:ascii="Times New Roman" w:hAnsi="Times New Roman" w:cs="Times New Roman"/>
                  <w:color w:val="000000" w:themeColor="text1"/>
                  <w:szCs w:val="21"/>
                  <w:rPrChange w:id="233"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级。</w:t>
              </w:r>
            </w:ins>
          </w:p>
        </w:tc>
        <w:tc>
          <w:tcPr>
            <w:tcW w:w="1149" w:type="dxa"/>
            <w:vAlign w:val="center"/>
          </w:tcPr>
          <w:p>
            <w:pPr>
              <w:jc w:val="center"/>
              <w:rPr>
                <w:ins w:id="234" w:author="Huo Beata" w:date="2020-09-09T12:03:00Z"/>
                <w:rFonts w:ascii="Times New Roman" w:hAnsi="Times New Roman" w:cs="Times New Roman"/>
                <w:szCs w:val="21"/>
                <w:rPrChange w:id="235" w:author="Huo Beata" w:date="2020-09-09T12:04:00Z">
                  <w:rPr>
                    <w:ins w:id="236" w:author="Huo Beata" w:date="2020-09-09T12:03:00Z"/>
                    <w:rFonts w:ascii="宋体" w:hAnsi="宋体"/>
                    <w:szCs w:val="21"/>
                  </w:rPr>
                </w:rPrChange>
              </w:rPr>
            </w:pPr>
            <w:ins w:id="237" w:author="Huo Beata" w:date="2020-09-09T12:03:00Z">
              <w:r>
                <w:rPr>
                  <w:rFonts w:hint="default" w:ascii="Times New Roman" w:hAnsi="Times New Roman" w:cs="Times New Roman"/>
                  <w:szCs w:val="21"/>
                  <w:rPrChange w:id="238" w:author="Huo Beata" w:date="2020-09-09T12:04:00Z">
                    <w:rPr>
                      <w:rFonts w:hint="eastAsia" w:ascii="宋体" w:hAnsi="宋体"/>
                      <w:szCs w:val="21"/>
                    </w:rPr>
                  </w:rPrChange>
                </w:rPr>
                <w:t>相同</w:t>
              </w:r>
            </w:ins>
          </w:p>
        </w:tc>
        <w:tc>
          <w:tcPr>
            <w:tcW w:w="1835" w:type="dxa"/>
            <w:vMerge w:val="continue"/>
            <w:vAlign w:val="center"/>
          </w:tcPr>
          <w:p>
            <w:pPr>
              <w:rPr>
                <w:ins w:id="239" w:author="Huo Beata" w:date="2020-09-09T12:03:00Z"/>
                <w:rFonts w:ascii="Times New Roman" w:hAnsi="Times New Roman" w:cs="Times New Roman"/>
                <w:szCs w:val="21"/>
                <w:rPrChange w:id="240" w:author="Huo Beata" w:date="2020-09-09T12:04:00Z">
                  <w:rPr>
                    <w:ins w:id="241"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ins w:id="242" w:author="Huo Beata" w:date="2020-09-09T12:03:00Z"/>
        </w:trPr>
        <w:tc>
          <w:tcPr>
            <w:tcW w:w="704" w:type="dxa"/>
            <w:vAlign w:val="center"/>
          </w:tcPr>
          <w:p>
            <w:pPr>
              <w:jc w:val="center"/>
              <w:rPr>
                <w:ins w:id="243" w:author="Huo Beata" w:date="2020-09-09T12:03:00Z"/>
                <w:rFonts w:ascii="Times New Roman" w:hAnsi="Times New Roman" w:cs="Times New Roman"/>
                <w:color w:val="FF0000"/>
                <w:szCs w:val="21"/>
                <w:rPrChange w:id="244" w:author="Huo Beata" w:date="2020-09-09T12:04:00Z">
                  <w:rPr>
                    <w:ins w:id="245" w:author="Huo Beata" w:date="2020-09-09T12:03:00Z"/>
                    <w:rFonts w:ascii="宋体" w:hAnsi="宋体"/>
                    <w:color w:val="FF0000"/>
                    <w:szCs w:val="21"/>
                  </w:rPr>
                </w:rPrChange>
              </w:rPr>
            </w:pPr>
            <w:ins w:id="246" w:author="Huo Beata" w:date="2020-09-09T12:03:00Z">
              <w:r>
                <w:rPr>
                  <w:rFonts w:hint="default" w:ascii="Times New Roman" w:hAnsi="Times New Roman" w:cs="Times New Roman"/>
                  <w:color w:val="000000" w:themeColor="text1"/>
                  <w:szCs w:val="21"/>
                  <w:rPrChange w:id="247"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软件核心功能</w:t>
              </w:r>
            </w:ins>
          </w:p>
        </w:tc>
        <w:tc>
          <w:tcPr>
            <w:tcW w:w="5528" w:type="dxa"/>
            <w:vAlign w:val="center"/>
          </w:tcPr>
          <w:p>
            <w:pPr>
              <w:rPr>
                <w:ins w:id="248" w:author="Huo Beata" w:date="2020-09-09T12:03:00Z"/>
                <w:rFonts w:ascii="Times New Roman" w:hAnsi="Times New Roman" w:cs="Times New Roman"/>
                <w:szCs w:val="21"/>
                <w:rPrChange w:id="249" w:author="Huo Beata" w:date="2020-09-09T12:04:00Z">
                  <w:rPr>
                    <w:ins w:id="250" w:author="Huo Beata" w:date="2020-09-09T12:03:00Z"/>
                    <w:rFonts w:ascii="宋体" w:hAnsi="宋体"/>
                    <w:szCs w:val="21"/>
                  </w:rPr>
                </w:rPrChange>
              </w:rPr>
            </w:pPr>
            <w:ins w:id="251" w:author="Huo Beata" w:date="2020-09-09T12:03:00Z">
              <w:r>
                <w:rPr>
                  <w:rFonts w:hint="default" w:ascii="Times New Roman" w:hAnsi="Times New Roman" w:cs="Times New Roman"/>
                  <w:szCs w:val="21"/>
                  <w:rPrChange w:id="252" w:author="Huo Beata" w:date="2020-09-09T12:04:00Z">
                    <w:rPr>
                      <w:rFonts w:hint="eastAsia" w:ascii="宋体" w:hAnsi="宋体"/>
                      <w:szCs w:val="21"/>
                    </w:rPr>
                  </w:rPrChange>
                </w:rPr>
                <w:t>1</w:t>
              </w:r>
            </w:ins>
            <w:ins w:id="253" w:author="Huo Beata" w:date="2020-09-09T12:03:00Z">
              <w:r>
                <w:rPr>
                  <w:rFonts w:hint="default" w:ascii="Times New Roman" w:hAnsi="Times New Roman" w:cs="Times New Roman"/>
                  <w:szCs w:val="21"/>
                  <w:rPrChange w:id="254" w:author="Huo Beata" w:date="2020-09-09T12:04:00Z">
                    <w:rPr>
                      <w:rFonts w:hint="eastAsia" w:ascii="宋体" w:hAnsi="宋体"/>
                      <w:szCs w:val="21"/>
                    </w:rPr>
                  </w:rPrChange>
                </w:rPr>
                <w:t>）患者信息：分析参数设置、重新分析；</w:t>
              </w:r>
            </w:ins>
          </w:p>
          <w:p>
            <w:pPr>
              <w:rPr>
                <w:ins w:id="255" w:author="Huo Beata" w:date="2020-09-09T12:03:00Z"/>
                <w:rFonts w:ascii="Times New Roman" w:hAnsi="Times New Roman" w:cs="Times New Roman"/>
                <w:szCs w:val="21"/>
                <w:rPrChange w:id="256" w:author="Huo Beata" w:date="2020-09-09T12:04:00Z">
                  <w:rPr>
                    <w:ins w:id="257" w:author="Huo Beata" w:date="2020-09-09T12:03:00Z"/>
                    <w:rFonts w:ascii="宋体" w:hAnsi="宋体"/>
                    <w:szCs w:val="21"/>
                  </w:rPr>
                </w:rPrChange>
              </w:rPr>
            </w:pPr>
            <w:ins w:id="258" w:author="Huo Beata" w:date="2020-09-09T12:03:00Z">
              <w:r>
                <w:rPr>
                  <w:rFonts w:hint="default" w:ascii="Times New Roman" w:hAnsi="Times New Roman" w:cs="Times New Roman"/>
                  <w:szCs w:val="21"/>
                  <w:rPrChange w:id="259" w:author="Huo Beata" w:date="2020-09-09T12:04:00Z">
                    <w:rPr>
                      <w:rFonts w:hint="eastAsia" w:ascii="宋体" w:hAnsi="宋体"/>
                      <w:szCs w:val="21"/>
                    </w:rPr>
                  </w:rPrChange>
                </w:rPr>
                <w:t>2</w:t>
              </w:r>
            </w:ins>
            <w:ins w:id="260" w:author="Huo Beata" w:date="2020-09-09T12:03:00Z">
              <w:r>
                <w:rPr>
                  <w:rFonts w:hint="default" w:ascii="Times New Roman" w:hAnsi="Times New Roman" w:cs="Times New Roman"/>
                  <w:szCs w:val="21"/>
                  <w:rPrChange w:id="261" w:author="Huo Beata" w:date="2020-09-09T12:04:00Z">
                    <w:rPr>
                      <w:rFonts w:hint="eastAsia" w:ascii="宋体" w:hAnsi="宋体"/>
                      <w:szCs w:val="21"/>
                    </w:rPr>
                  </w:rPrChange>
                </w:rPr>
                <w:t>）编辑模板：快速浏览一个模板中的所有</w:t>
              </w:r>
            </w:ins>
            <w:ins w:id="262" w:author="Huo Beata" w:date="2020-09-09T12:03:00Z">
              <w:r>
                <w:rPr>
                  <w:rFonts w:hint="default" w:ascii="Times New Roman" w:hAnsi="Times New Roman" w:cs="Times New Roman"/>
                  <w:szCs w:val="21"/>
                  <w:rPrChange w:id="263" w:author="Huo Beata" w:date="2020-09-09T12:04:00Z">
                    <w:rPr>
                      <w:rFonts w:hint="eastAsia" w:ascii="宋体" w:hAnsi="宋体"/>
                      <w:szCs w:val="21"/>
                    </w:rPr>
                  </w:rPrChange>
                </w:rPr>
                <w:t>QRS</w:t>
              </w:r>
            </w:ins>
            <w:ins w:id="264" w:author="Huo Beata" w:date="2020-09-09T12:03:00Z">
              <w:r>
                <w:rPr>
                  <w:rFonts w:hint="default" w:ascii="Times New Roman" w:hAnsi="Times New Roman" w:cs="Times New Roman"/>
                  <w:szCs w:val="21"/>
                  <w:rPrChange w:id="265" w:author="Huo Beata" w:date="2020-09-09T12:04:00Z">
                    <w:rPr>
                      <w:rFonts w:hint="eastAsia" w:ascii="宋体" w:hAnsi="宋体"/>
                      <w:szCs w:val="21"/>
                    </w:rPr>
                  </w:rPrChange>
                </w:rPr>
                <w:t>、改变模板的类型、分类显示、合并子模板、查看放大心电图、</w:t>
              </w:r>
            </w:ins>
            <w:ins w:id="266" w:author="Huo Beata" w:date="2020-09-09T12:03:00Z">
              <w:r>
                <w:rPr>
                  <w:rFonts w:hint="default" w:ascii="Times New Roman" w:hAnsi="Times New Roman" w:cs="Times New Roman"/>
                  <w:szCs w:val="21"/>
                  <w:rPrChange w:id="267" w:author="Huo Beata" w:date="2020-09-09T12:04:00Z">
                    <w:rPr>
                      <w:rFonts w:hint="eastAsia" w:ascii="宋体" w:hAnsi="宋体"/>
                      <w:szCs w:val="21"/>
                    </w:rPr>
                  </w:rPrChange>
                </w:rPr>
                <w:t>Demix</w:t>
              </w:r>
            </w:ins>
            <w:ins w:id="268" w:author="Huo Beata" w:date="2020-09-09T12:03:00Z">
              <w:r>
                <w:rPr>
                  <w:rFonts w:hint="default" w:ascii="Times New Roman" w:hAnsi="Times New Roman" w:cs="Times New Roman"/>
                  <w:szCs w:val="21"/>
                  <w:rPrChange w:id="269" w:author="Huo Beata" w:date="2020-09-09T12:04:00Z">
                    <w:rPr>
                      <w:rFonts w:hint="eastAsia" w:ascii="宋体" w:hAnsi="宋体"/>
                      <w:szCs w:val="21"/>
                    </w:rPr>
                  </w:rPrChange>
                </w:rPr>
                <w:t>、心搏编辑窗、散点图；</w:t>
              </w:r>
            </w:ins>
          </w:p>
          <w:p>
            <w:pPr>
              <w:rPr>
                <w:ins w:id="270" w:author="Huo Beata" w:date="2020-09-09T12:03:00Z"/>
                <w:rFonts w:ascii="Times New Roman" w:hAnsi="Times New Roman" w:cs="Times New Roman"/>
                <w:szCs w:val="21"/>
                <w:rPrChange w:id="271" w:author="Huo Beata" w:date="2020-09-09T12:04:00Z">
                  <w:rPr>
                    <w:ins w:id="272" w:author="Huo Beata" w:date="2020-09-09T12:03:00Z"/>
                    <w:rFonts w:ascii="宋体" w:hAnsi="宋体"/>
                    <w:szCs w:val="21"/>
                  </w:rPr>
                </w:rPrChange>
              </w:rPr>
            </w:pPr>
            <w:ins w:id="273" w:author="Huo Beata" w:date="2020-09-09T12:03:00Z">
              <w:r>
                <w:rPr>
                  <w:rFonts w:hint="default" w:ascii="Times New Roman" w:hAnsi="Times New Roman" w:cs="Times New Roman"/>
                  <w:szCs w:val="21"/>
                  <w:rPrChange w:id="274" w:author="Huo Beata" w:date="2020-09-09T12:04:00Z">
                    <w:rPr>
                      <w:rFonts w:hint="eastAsia" w:ascii="宋体" w:hAnsi="宋体"/>
                      <w:szCs w:val="21"/>
                    </w:rPr>
                  </w:rPrChange>
                </w:rPr>
                <w:t>3</w:t>
              </w:r>
            </w:ins>
            <w:ins w:id="275" w:author="Huo Beata" w:date="2020-09-09T12:03:00Z">
              <w:r>
                <w:rPr>
                  <w:rFonts w:hint="default" w:ascii="Times New Roman" w:hAnsi="Times New Roman" w:cs="Times New Roman"/>
                  <w:szCs w:val="21"/>
                  <w:rPrChange w:id="276" w:author="Huo Beata" w:date="2020-09-09T12:04:00Z">
                    <w:rPr>
                      <w:rFonts w:hint="eastAsia" w:ascii="宋体" w:hAnsi="宋体"/>
                      <w:szCs w:val="21"/>
                    </w:rPr>
                  </w:rPrChange>
                </w:rPr>
                <w:t>）事件统计：选择某个时间区间发生的事件、按联律（连发）个数选择事件、快速保存心电图片段；</w:t>
              </w:r>
            </w:ins>
          </w:p>
          <w:p>
            <w:pPr>
              <w:rPr>
                <w:ins w:id="277" w:author="Huo Beata" w:date="2020-09-09T12:03:00Z"/>
                <w:rFonts w:ascii="Times New Roman" w:hAnsi="Times New Roman" w:cs="Times New Roman"/>
                <w:szCs w:val="21"/>
                <w:rPrChange w:id="278" w:author="Huo Beata" w:date="2020-09-09T12:04:00Z">
                  <w:rPr>
                    <w:ins w:id="279" w:author="Huo Beata" w:date="2020-09-09T12:03:00Z"/>
                    <w:rFonts w:ascii="宋体" w:hAnsi="宋体"/>
                    <w:szCs w:val="21"/>
                  </w:rPr>
                </w:rPrChange>
              </w:rPr>
            </w:pPr>
            <w:ins w:id="280" w:author="Huo Beata" w:date="2020-09-09T12:03:00Z">
              <w:r>
                <w:rPr>
                  <w:rFonts w:hint="default" w:ascii="Times New Roman" w:hAnsi="Times New Roman" w:cs="Times New Roman"/>
                  <w:szCs w:val="21"/>
                  <w:rPrChange w:id="281" w:author="Huo Beata" w:date="2020-09-09T12:04:00Z">
                    <w:rPr>
                      <w:rFonts w:hint="eastAsia" w:ascii="宋体" w:hAnsi="宋体"/>
                      <w:szCs w:val="21"/>
                    </w:rPr>
                  </w:rPrChange>
                </w:rPr>
                <w:t>4</w:t>
              </w:r>
            </w:ins>
            <w:ins w:id="282" w:author="Huo Beata" w:date="2020-09-09T12:03:00Z">
              <w:r>
                <w:rPr>
                  <w:rFonts w:hint="default" w:ascii="Times New Roman" w:hAnsi="Times New Roman" w:cs="Times New Roman"/>
                  <w:szCs w:val="21"/>
                  <w:rPrChange w:id="283" w:author="Huo Beata" w:date="2020-09-09T12:04:00Z">
                    <w:rPr>
                      <w:rFonts w:hint="eastAsia" w:ascii="宋体" w:hAnsi="宋体"/>
                      <w:szCs w:val="21"/>
                    </w:rPr>
                  </w:rPrChange>
                </w:rPr>
                <w:t>）片段图编辑：浏览片段图、重新设定片段图的标签、删除片段图；</w:t>
              </w:r>
            </w:ins>
          </w:p>
          <w:p>
            <w:pPr>
              <w:rPr>
                <w:ins w:id="284" w:author="Huo Beata" w:date="2020-09-09T12:03:00Z"/>
                <w:rFonts w:ascii="Times New Roman" w:hAnsi="Times New Roman" w:cs="Times New Roman"/>
                <w:szCs w:val="21"/>
                <w:rPrChange w:id="285" w:author="Huo Beata" w:date="2020-09-09T12:04:00Z">
                  <w:rPr>
                    <w:ins w:id="286" w:author="Huo Beata" w:date="2020-09-09T12:03:00Z"/>
                    <w:rFonts w:ascii="宋体" w:hAnsi="宋体"/>
                    <w:szCs w:val="21"/>
                  </w:rPr>
                </w:rPrChange>
              </w:rPr>
            </w:pPr>
            <w:ins w:id="287" w:author="Huo Beata" w:date="2020-09-09T12:03:00Z">
              <w:r>
                <w:rPr>
                  <w:rFonts w:hint="default" w:ascii="Times New Roman" w:hAnsi="Times New Roman" w:cs="Times New Roman"/>
                  <w:szCs w:val="21"/>
                  <w:rPrChange w:id="288" w:author="Huo Beata" w:date="2020-09-09T12:04:00Z">
                    <w:rPr>
                      <w:rFonts w:hint="eastAsia" w:ascii="宋体" w:hAnsi="宋体"/>
                      <w:szCs w:val="21"/>
                    </w:rPr>
                  </w:rPrChange>
                </w:rPr>
                <w:t>5</w:t>
              </w:r>
            </w:ins>
            <w:ins w:id="289" w:author="Huo Beata" w:date="2020-09-09T12:03:00Z">
              <w:r>
                <w:rPr>
                  <w:rFonts w:hint="default" w:ascii="Times New Roman" w:hAnsi="Times New Roman" w:cs="Times New Roman"/>
                  <w:szCs w:val="21"/>
                  <w:rPrChange w:id="290" w:author="Huo Beata" w:date="2020-09-09T12:04:00Z">
                    <w:rPr>
                      <w:rFonts w:hint="eastAsia" w:ascii="宋体" w:hAnsi="宋体"/>
                      <w:szCs w:val="21"/>
                    </w:rPr>
                  </w:rPrChange>
                </w:rPr>
                <w:t>）页扫描：修改心搏类型；</w:t>
              </w:r>
            </w:ins>
          </w:p>
          <w:p>
            <w:pPr>
              <w:rPr>
                <w:ins w:id="291" w:author="Huo Beata" w:date="2020-09-09T12:03:00Z"/>
                <w:rFonts w:ascii="Times New Roman" w:hAnsi="Times New Roman" w:cs="Times New Roman"/>
                <w:szCs w:val="21"/>
                <w:rPrChange w:id="292" w:author="Huo Beata" w:date="2020-09-09T12:04:00Z">
                  <w:rPr>
                    <w:ins w:id="293" w:author="Huo Beata" w:date="2020-09-09T12:03:00Z"/>
                    <w:rFonts w:ascii="宋体" w:hAnsi="宋体"/>
                    <w:szCs w:val="21"/>
                  </w:rPr>
                </w:rPrChange>
              </w:rPr>
            </w:pPr>
            <w:ins w:id="294" w:author="Huo Beata" w:date="2020-09-09T12:03:00Z">
              <w:r>
                <w:rPr>
                  <w:rFonts w:hint="default" w:ascii="Times New Roman" w:hAnsi="Times New Roman" w:cs="Times New Roman"/>
                  <w:szCs w:val="21"/>
                  <w:rPrChange w:id="295" w:author="Huo Beata" w:date="2020-09-09T12:04:00Z">
                    <w:rPr>
                      <w:rFonts w:hint="eastAsia" w:ascii="宋体" w:hAnsi="宋体"/>
                      <w:szCs w:val="21"/>
                    </w:rPr>
                  </w:rPrChange>
                </w:rPr>
                <w:t>6</w:t>
              </w:r>
            </w:ins>
            <w:ins w:id="296" w:author="Huo Beata" w:date="2020-09-09T12:03:00Z">
              <w:r>
                <w:rPr>
                  <w:rFonts w:hint="default" w:ascii="Times New Roman" w:hAnsi="Times New Roman" w:cs="Times New Roman"/>
                  <w:szCs w:val="21"/>
                  <w:rPrChange w:id="297" w:author="Huo Beata" w:date="2020-09-09T12:04:00Z">
                    <w:rPr>
                      <w:rFonts w:hint="eastAsia" w:ascii="宋体" w:hAnsi="宋体"/>
                      <w:szCs w:val="21"/>
                    </w:rPr>
                  </w:rPrChange>
                </w:rPr>
                <w:t>）房颤：检测房颤；</w:t>
              </w:r>
            </w:ins>
          </w:p>
          <w:p>
            <w:pPr>
              <w:rPr>
                <w:ins w:id="298" w:author="Huo Beata" w:date="2020-09-09T12:03:00Z"/>
                <w:rFonts w:ascii="Times New Roman" w:hAnsi="Times New Roman" w:cs="Times New Roman"/>
                <w:szCs w:val="21"/>
                <w:rPrChange w:id="299" w:author="Huo Beata" w:date="2020-09-09T12:04:00Z">
                  <w:rPr>
                    <w:ins w:id="300" w:author="Huo Beata" w:date="2020-09-09T12:03:00Z"/>
                    <w:rFonts w:ascii="宋体" w:hAnsi="宋体"/>
                    <w:szCs w:val="21"/>
                  </w:rPr>
                </w:rPrChange>
              </w:rPr>
            </w:pPr>
            <w:ins w:id="301" w:author="Huo Beata" w:date="2020-09-09T12:03:00Z">
              <w:r>
                <w:rPr>
                  <w:rFonts w:hint="default" w:ascii="Times New Roman" w:hAnsi="Times New Roman" w:cs="Times New Roman"/>
                  <w:szCs w:val="21"/>
                  <w:rPrChange w:id="302" w:author="Huo Beata" w:date="2020-09-09T12:04:00Z">
                    <w:rPr>
                      <w:rFonts w:hint="eastAsia" w:ascii="宋体" w:hAnsi="宋体"/>
                      <w:szCs w:val="21"/>
                    </w:rPr>
                  </w:rPrChange>
                </w:rPr>
                <w:t>7</w:t>
              </w:r>
            </w:ins>
            <w:ins w:id="303" w:author="Huo Beata" w:date="2020-09-09T12:03:00Z">
              <w:r>
                <w:rPr>
                  <w:rFonts w:hint="default" w:ascii="Times New Roman" w:hAnsi="Times New Roman" w:cs="Times New Roman"/>
                  <w:szCs w:val="21"/>
                  <w:rPrChange w:id="304" w:author="Huo Beata" w:date="2020-09-09T12:04:00Z">
                    <w:rPr>
                      <w:rFonts w:hint="eastAsia" w:ascii="宋体" w:hAnsi="宋体"/>
                      <w:szCs w:val="21"/>
                    </w:rPr>
                  </w:rPrChange>
                </w:rPr>
                <w:t>）</w:t>
              </w:r>
            </w:ins>
            <w:ins w:id="305" w:author="Huo Beata" w:date="2020-09-09T12:03:00Z">
              <w:r>
                <w:rPr>
                  <w:rFonts w:hint="default" w:ascii="Times New Roman" w:hAnsi="Times New Roman" w:cs="Times New Roman"/>
                  <w:szCs w:val="21"/>
                  <w:rPrChange w:id="306" w:author="Huo Beata" w:date="2020-09-09T12:04:00Z">
                    <w:rPr>
                      <w:rFonts w:hint="eastAsia" w:ascii="宋体" w:hAnsi="宋体"/>
                      <w:szCs w:val="21"/>
                    </w:rPr>
                  </w:rPrChange>
                </w:rPr>
                <w:t>ST</w:t>
              </w:r>
            </w:ins>
            <w:ins w:id="307" w:author="Huo Beata" w:date="2020-09-09T12:03:00Z">
              <w:r>
                <w:rPr>
                  <w:rFonts w:hint="default" w:ascii="Times New Roman" w:hAnsi="Times New Roman" w:cs="Times New Roman"/>
                  <w:szCs w:val="21"/>
                  <w:rPrChange w:id="308" w:author="Huo Beata" w:date="2020-09-09T12:04:00Z">
                    <w:rPr>
                      <w:rFonts w:hint="eastAsia" w:ascii="宋体" w:hAnsi="宋体"/>
                      <w:szCs w:val="21"/>
                    </w:rPr>
                  </w:rPrChange>
                </w:rPr>
                <w:t>：查看</w:t>
              </w:r>
            </w:ins>
            <w:ins w:id="309" w:author="Huo Beata" w:date="2020-09-09T12:03:00Z">
              <w:r>
                <w:rPr>
                  <w:rFonts w:hint="default" w:ascii="Times New Roman" w:hAnsi="Times New Roman" w:cs="Times New Roman"/>
                  <w:szCs w:val="21"/>
                  <w:rPrChange w:id="310" w:author="Huo Beata" w:date="2020-09-09T12:04:00Z">
                    <w:rPr>
                      <w:rFonts w:hint="eastAsia" w:ascii="宋体" w:hAnsi="宋体"/>
                      <w:szCs w:val="21"/>
                    </w:rPr>
                  </w:rPrChange>
                </w:rPr>
                <w:t>ST</w:t>
              </w:r>
            </w:ins>
            <w:ins w:id="311" w:author="Huo Beata" w:date="2020-09-09T12:03:00Z">
              <w:r>
                <w:rPr>
                  <w:rFonts w:hint="default" w:ascii="Times New Roman" w:hAnsi="Times New Roman" w:cs="Times New Roman"/>
                  <w:szCs w:val="21"/>
                  <w:rPrChange w:id="312" w:author="Huo Beata" w:date="2020-09-09T12:04:00Z">
                    <w:rPr>
                      <w:rFonts w:hint="eastAsia" w:ascii="宋体" w:hAnsi="宋体"/>
                      <w:szCs w:val="21"/>
                    </w:rPr>
                  </w:rPrChange>
                </w:rPr>
                <w:t>事件；</w:t>
              </w:r>
            </w:ins>
          </w:p>
          <w:p>
            <w:pPr>
              <w:rPr>
                <w:ins w:id="313" w:author="Huo Beata" w:date="2020-09-09T12:03:00Z"/>
                <w:rFonts w:ascii="Times New Roman" w:hAnsi="Times New Roman" w:cs="Times New Roman"/>
                <w:szCs w:val="21"/>
                <w:rPrChange w:id="314" w:author="Huo Beata" w:date="2020-09-09T12:04:00Z">
                  <w:rPr>
                    <w:ins w:id="315" w:author="Huo Beata" w:date="2020-09-09T12:03:00Z"/>
                    <w:rFonts w:ascii="宋体" w:hAnsi="宋体"/>
                    <w:szCs w:val="21"/>
                  </w:rPr>
                </w:rPrChange>
              </w:rPr>
            </w:pPr>
            <w:ins w:id="316" w:author="Huo Beata" w:date="2020-09-09T12:03:00Z">
              <w:r>
                <w:rPr>
                  <w:rFonts w:hint="default" w:ascii="Times New Roman" w:hAnsi="Times New Roman" w:cs="Times New Roman"/>
                  <w:szCs w:val="21"/>
                  <w:rPrChange w:id="317" w:author="Huo Beata" w:date="2020-09-09T12:04:00Z">
                    <w:rPr>
                      <w:rFonts w:hint="eastAsia" w:ascii="宋体" w:hAnsi="宋体"/>
                      <w:szCs w:val="21"/>
                    </w:rPr>
                  </w:rPrChange>
                </w:rPr>
                <w:t>8</w:t>
              </w:r>
            </w:ins>
            <w:ins w:id="318" w:author="Huo Beata" w:date="2020-09-09T12:03:00Z">
              <w:r>
                <w:rPr>
                  <w:rFonts w:hint="default" w:ascii="Times New Roman" w:hAnsi="Times New Roman" w:cs="Times New Roman"/>
                  <w:szCs w:val="21"/>
                  <w:rPrChange w:id="319" w:author="Huo Beata" w:date="2020-09-09T12:04:00Z">
                    <w:rPr>
                      <w:rFonts w:hint="eastAsia" w:ascii="宋体" w:hAnsi="宋体"/>
                      <w:szCs w:val="21"/>
                    </w:rPr>
                  </w:rPrChange>
                </w:rPr>
                <w:t>）</w:t>
              </w:r>
            </w:ins>
            <w:ins w:id="320" w:author="Huo Beata" w:date="2020-09-09T12:03:00Z">
              <w:r>
                <w:rPr>
                  <w:rFonts w:hint="default" w:ascii="Times New Roman" w:hAnsi="Times New Roman" w:cs="Times New Roman"/>
                  <w:szCs w:val="21"/>
                  <w:rPrChange w:id="321" w:author="Huo Beata" w:date="2020-09-09T12:04:00Z">
                    <w:rPr>
                      <w:rFonts w:hint="eastAsia" w:ascii="宋体" w:hAnsi="宋体"/>
                      <w:szCs w:val="21"/>
                    </w:rPr>
                  </w:rPrChange>
                </w:rPr>
                <w:t>HRV</w:t>
              </w:r>
            </w:ins>
            <w:ins w:id="322" w:author="Huo Beata" w:date="2020-09-09T12:03:00Z">
              <w:r>
                <w:rPr>
                  <w:rFonts w:hint="default" w:ascii="Times New Roman" w:hAnsi="Times New Roman" w:cs="Times New Roman"/>
                  <w:szCs w:val="21"/>
                  <w:rPrChange w:id="323" w:author="Huo Beata" w:date="2020-09-09T12:04:00Z">
                    <w:rPr>
                      <w:rFonts w:hint="eastAsia" w:ascii="宋体" w:hAnsi="宋体"/>
                      <w:szCs w:val="21"/>
                    </w:rPr>
                  </w:rPrChange>
                </w:rPr>
                <w:t>：时域分析、频域分析、非线性分析；</w:t>
              </w:r>
            </w:ins>
          </w:p>
          <w:p>
            <w:pPr>
              <w:rPr>
                <w:ins w:id="324" w:author="Huo Beata" w:date="2020-09-09T12:03:00Z"/>
                <w:rFonts w:ascii="Times New Roman" w:hAnsi="Times New Roman" w:cs="Times New Roman"/>
                <w:szCs w:val="21"/>
                <w:rPrChange w:id="325" w:author="Huo Beata" w:date="2020-09-09T12:04:00Z">
                  <w:rPr>
                    <w:ins w:id="326" w:author="Huo Beata" w:date="2020-09-09T12:03:00Z"/>
                    <w:rFonts w:ascii="宋体" w:hAnsi="宋体"/>
                    <w:szCs w:val="21"/>
                  </w:rPr>
                </w:rPrChange>
              </w:rPr>
            </w:pPr>
            <w:ins w:id="327" w:author="Huo Beata" w:date="2020-09-09T12:03:00Z">
              <w:r>
                <w:rPr>
                  <w:rFonts w:hint="default" w:ascii="Times New Roman" w:hAnsi="Times New Roman" w:cs="Times New Roman"/>
                  <w:szCs w:val="21"/>
                  <w:rPrChange w:id="328" w:author="Huo Beata" w:date="2020-09-09T12:04:00Z">
                    <w:rPr>
                      <w:rFonts w:hint="eastAsia" w:ascii="宋体" w:hAnsi="宋体"/>
                      <w:szCs w:val="21"/>
                    </w:rPr>
                  </w:rPrChange>
                </w:rPr>
                <w:t>9</w:t>
              </w:r>
            </w:ins>
            <w:ins w:id="329" w:author="Huo Beata" w:date="2020-09-09T12:03:00Z">
              <w:r>
                <w:rPr>
                  <w:rFonts w:hint="default" w:ascii="Times New Roman" w:hAnsi="Times New Roman" w:cs="Times New Roman"/>
                  <w:szCs w:val="21"/>
                  <w:rPrChange w:id="330" w:author="Huo Beata" w:date="2020-09-09T12:04:00Z">
                    <w:rPr>
                      <w:rFonts w:hint="eastAsia" w:ascii="宋体" w:hAnsi="宋体"/>
                      <w:szCs w:val="21"/>
                    </w:rPr>
                  </w:rPrChange>
                </w:rPr>
                <w:t>）直方图：查看间期、间期比、心率直方图；</w:t>
              </w:r>
            </w:ins>
          </w:p>
          <w:p>
            <w:pPr>
              <w:rPr>
                <w:ins w:id="331" w:author="Huo Beata" w:date="2020-09-09T12:03:00Z"/>
                <w:rFonts w:ascii="Times New Roman" w:hAnsi="Times New Roman" w:cs="Times New Roman"/>
                <w:szCs w:val="21"/>
                <w:rPrChange w:id="332" w:author="Huo Beata" w:date="2020-09-09T12:04:00Z">
                  <w:rPr>
                    <w:ins w:id="333" w:author="Huo Beata" w:date="2020-09-09T12:03:00Z"/>
                    <w:rFonts w:ascii="宋体" w:hAnsi="宋体"/>
                    <w:szCs w:val="21"/>
                  </w:rPr>
                </w:rPrChange>
              </w:rPr>
            </w:pPr>
            <w:ins w:id="334" w:author="Huo Beata" w:date="2020-09-09T12:03:00Z">
              <w:r>
                <w:rPr>
                  <w:rFonts w:hint="default" w:ascii="Times New Roman" w:hAnsi="Times New Roman" w:cs="Times New Roman"/>
                  <w:szCs w:val="21"/>
                  <w:rPrChange w:id="335" w:author="Huo Beata" w:date="2020-09-09T12:04:00Z">
                    <w:rPr>
                      <w:rFonts w:hint="eastAsia" w:ascii="宋体" w:hAnsi="宋体"/>
                      <w:szCs w:val="21"/>
                    </w:rPr>
                  </w:rPrChange>
                </w:rPr>
                <w:t>10</w:t>
              </w:r>
            </w:ins>
            <w:ins w:id="336" w:author="Huo Beata" w:date="2020-09-09T12:03:00Z">
              <w:r>
                <w:rPr>
                  <w:rFonts w:hint="default" w:ascii="Times New Roman" w:hAnsi="Times New Roman" w:cs="Times New Roman"/>
                  <w:szCs w:val="21"/>
                  <w:rPrChange w:id="337" w:author="Huo Beata" w:date="2020-09-09T12:04:00Z">
                    <w:rPr>
                      <w:rFonts w:hint="eastAsia" w:ascii="宋体" w:hAnsi="宋体"/>
                      <w:szCs w:val="21"/>
                    </w:rPr>
                  </w:rPrChange>
                </w:rPr>
                <w:t>）报告编辑：查看报告参数；</w:t>
              </w:r>
            </w:ins>
          </w:p>
          <w:p>
            <w:pPr>
              <w:rPr>
                <w:ins w:id="338" w:author="Huo Beata" w:date="2020-09-09T12:03:00Z"/>
                <w:rFonts w:ascii="Times New Roman" w:hAnsi="Times New Roman" w:cs="Times New Roman"/>
                <w:szCs w:val="21"/>
                <w:rPrChange w:id="339" w:author="Huo Beata" w:date="2020-09-09T12:04:00Z">
                  <w:rPr>
                    <w:ins w:id="340" w:author="Huo Beata" w:date="2020-09-09T12:03:00Z"/>
                    <w:rFonts w:ascii="宋体" w:hAnsi="宋体"/>
                    <w:szCs w:val="21"/>
                  </w:rPr>
                </w:rPrChange>
              </w:rPr>
            </w:pPr>
            <w:ins w:id="341" w:author="Huo Beata" w:date="2020-09-09T12:03:00Z">
              <w:r>
                <w:rPr>
                  <w:rFonts w:hint="default" w:ascii="Times New Roman" w:hAnsi="Times New Roman" w:cs="Times New Roman"/>
                  <w:szCs w:val="21"/>
                  <w:rPrChange w:id="342" w:author="Huo Beata" w:date="2020-09-09T12:04:00Z">
                    <w:rPr>
                      <w:rFonts w:hint="eastAsia" w:ascii="宋体" w:hAnsi="宋体"/>
                      <w:szCs w:val="21"/>
                    </w:rPr>
                  </w:rPrChange>
                </w:rPr>
                <w:t>11</w:t>
              </w:r>
            </w:ins>
            <w:ins w:id="343" w:author="Huo Beata" w:date="2020-09-09T12:03:00Z">
              <w:r>
                <w:rPr>
                  <w:rFonts w:hint="default" w:ascii="Times New Roman" w:hAnsi="Times New Roman" w:cs="Times New Roman"/>
                  <w:szCs w:val="21"/>
                  <w:rPrChange w:id="344" w:author="Huo Beata" w:date="2020-09-09T12:04:00Z">
                    <w:rPr>
                      <w:rFonts w:hint="eastAsia" w:ascii="宋体" w:hAnsi="宋体"/>
                      <w:szCs w:val="21"/>
                    </w:rPr>
                  </w:rPrChange>
                </w:rPr>
                <w:t>）生成报告：编辑分析结论、报告预览</w:t>
              </w:r>
            </w:ins>
            <w:ins w:id="345" w:author="Huo Beata" w:date="2020-09-09T12:03:00Z">
              <w:r>
                <w:rPr>
                  <w:rFonts w:hint="default" w:ascii="Times New Roman" w:hAnsi="Times New Roman" w:cs="Times New Roman"/>
                  <w:szCs w:val="21"/>
                  <w:rPrChange w:id="346" w:author="Huo Beata" w:date="2020-09-09T12:04:00Z">
                    <w:rPr>
                      <w:rFonts w:hint="eastAsia" w:ascii="宋体" w:hAnsi="宋体"/>
                      <w:szCs w:val="21"/>
                    </w:rPr>
                  </w:rPrChange>
                </w:rPr>
                <w:t>/</w:t>
              </w:r>
            </w:ins>
            <w:ins w:id="347" w:author="Huo Beata" w:date="2020-09-09T12:03:00Z">
              <w:r>
                <w:rPr>
                  <w:rFonts w:hint="default" w:ascii="Times New Roman" w:hAnsi="Times New Roman" w:cs="Times New Roman"/>
                  <w:szCs w:val="21"/>
                  <w:rPrChange w:id="348" w:author="Huo Beata" w:date="2020-09-09T12:04:00Z">
                    <w:rPr>
                      <w:rFonts w:hint="eastAsia" w:ascii="宋体" w:hAnsi="宋体"/>
                      <w:szCs w:val="21"/>
                    </w:rPr>
                  </w:rPrChange>
                </w:rPr>
                <w:t>打印。</w:t>
              </w:r>
            </w:ins>
          </w:p>
        </w:tc>
        <w:tc>
          <w:tcPr>
            <w:tcW w:w="4253" w:type="dxa"/>
            <w:vAlign w:val="center"/>
          </w:tcPr>
          <w:p>
            <w:pPr>
              <w:pStyle w:val="20"/>
              <w:widowControl w:val="0"/>
              <w:numPr>
                <w:ilvl w:val="0"/>
                <w:numId w:val="2"/>
              </w:numPr>
              <w:spacing w:line="240" w:lineRule="auto"/>
              <w:contextualSpacing w:val="0"/>
              <w:rPr>
                <w:ins w:id="349" w:author="Huo Beata" w:date="2020-09-09T12:03:00Z"/>
                <w:rFonts w:ascii="Times New Roman" w:hAnsi="Times New Roman" w:cs="Times New Roman"/>
                <w:szCs w:val="21"/>
                <w:rPrChange w:id="350" w:author="Huo Beata" w:date="2020-09-09T12:04:00Z">
                  <w:rPr>
                    <w:ins w:id="351" w:author="Huo Beata" w:date="2020-09-09T12:03:00Z"/>
                    <w:rFonts w:ascii="宋体" w:hAnsi="宋体"/>
                    <w:szCs w:val="21"/>
                  </w:rPr>
                </w:rPrChange>
              </w:rPr>
            </w:pPr>
            <w:ins w:id="352" w:author="Huo Beata" w:date="2020-09-09T12:03:00Z">
              <w:r>
                <w:rPr>
                  <w:rFonts w:hint="default" w:ascii="Times New Roman" w:hAnsi="Times New Roman" w:cs="Times New Roman"/>
                  <w:szCs w:val="21"/>
                  <w:rPrChange w:id="353" w:author="Huo Beata" w:date="2020-09-09T12:04:00Z">
                    <w:rPr>
                      <w:rFonts w:hint="eastAsia" w:ascii="宋体" w:hAnsi="宋体"/>
                      <w:szCs w:val="21"/>
                    </w:rPr>
                  </w:rPrChange>
                </w:rPr>
                <w:t>记录管理功能</w:t>
              </w:r>
            </w:ins>
          </w:p>
          <w:p>
            <w:pPr>
              <w:rPr>
                <w:ins w:id="354" w:author="Huo Beata" w:date="2020-09-09T12:03:00Z"/>
                <w:rFonts w:ascii="Times New Roman" w:hAnsi="Times New Roman" w:cs="Times New Roman"/>
                <w:szCs w:val="21"/>
                <w:rPrChange w:id="355" w:author="Huo Beata" w:date="2020-09-09T12:04:00Z">
                  <w:rPr>
                    <w:ins w:id="356" w:author="Huo Beata" w:date="2020-09-09T12:03:00Z"/>
                    <w:rFonts w:ascii="宋体" w:hAnsi="宋体"/>
                    <w:szCs w:val="21"/>
                  </w:rPr>
                </w:rPrChange>
              </w:rPr>
            </w:pPr>
            <w:ins w:id="357" w:author="Huo Beata" w:date="2020-09-09T12:03:00Z">
              <w:r>
                <w:rPr>
                  <w:rFonts w:hint="default" w:ascii="Times New Roman" w:hAnsi="Times New Roman" w:cs="Times New Roman"/>
                  <w:szCs w:val="21"/>
                  <w:rPrChange w:id="358" w:author="Huo Beata" w:date="2020-09-09T12:04:00Z">
                    <w:rPr>
                      <w:rFonts w:hint="eastAsia" w:ascii="宋体" w:hAnsi="宋体"/>
                      <w:szCs w:val="21"/>
                    </w:rPr>
                  </w:rPrChange>
                </w:rPr>
                <w:t xml:space="preserve">a) </w:t>
              </w:r>
            </w:ins>
            <w:ins w:id="359" w:author="Huo Beata" w:date="2020-09-09T12:03:00Z">
              <w:r>
                <w:rPr>
                  <w:rFonts w:hint="default" w:ascii="Times New Roman" w:hAnsi="Times New Roman" w:cs="Times New Roman"/>
                  <w:szCs w:val="21"/>
                  <w:rPrChange w:id="360" w:author="Huo Beata" w:date="2020-09-09T12:04:00Z">
                    <w:rPr>
                      <w:rFonts w:hint="eastAsia" w:ascii="宋体" w:hAnsi="宋体"/>
                      <w:szCs w:val="21"/>
                    </w:rPr>
                  </w:rPrChange>
                </w:rPr>
                <w:t>能够支持导入动态心电数据；</w:t>
              </w:r>
            </w:ins>
          </w:p>
          <w:p>
            <w:pPr>
              <w:rPr>
                <w:ins w:id="361" w:author="Huo Beata" w:date="2020-09-09T12:03:00Z"/>
                <w:rFonts w:ascii="Times New Roman" w:hAnsi="Times New Roman" w:cs="Times New Roman"/>
                <w:szCs w:val="21"/>
                <w:rPrChange w:id="362" w:author="Huo Beata" w:date="2020-09-09T12:04:00Z">
                  <w:rPr>
                    <w:ins w:id="363" w:author="Huo Beata" w:date="2020-09-09T12:03:00Z"/>
                    <w:rFonts w:ascii="宋体" w:hAnsi="宋体"/>
                    <w:szCs w:val="21"/>
                  </w:rPr>
                </w:rPrChange>
              </w:rPr>
            </w:pPr>
            <w:ins w:id="364" w:author="Huo Beata" w:date="2020-09-09T12:03:00Z">
              <w:r>
                <w:rPr>
                  <w:rFonts w:hint="default" w:ascii="Times New Roman" w:hAnsi="Times New Roman" w:cs="Times New Roman"/>
                  <w:szCs w:val="21"/>
                  <w:rPrChange w:id="365" w:author="Huo Beata" w:date="2020-09-09T12:04:00Z">
                    <w:rPr>
                      <w:rFonts w:hint="eastAsia" w:ascii="宋体" w:hAnsi="宋体"/>
                      <w:szCs w:val="21"/>
                    </w:rPr>
                  </w:rPrChange>
                </w:rPr>
                <w:t xml:space="preserve">b) </w:t>
              </w:r>
            </w:ins>
            <w:ins w:id="366" w:author="Huo Beata" w:date="2020-09-09T12:03:00Z">
              <w:r>
                <w:rPr>
                  <w:rFonts w:hint="default" w:ascii="Times New Roman" w:hAnsi="Times New Roman" w:cs="Times New Roman"/>
                  <w:szCs w:val="21"/>
                  <w:rPrChange w:id="367" w:author="Huo Beata" w:date="2020-09-09T12:04:00Z">
                    <w:rPr>
                      <w:rFonts w:hint="eastAsia" w:ascii="宋体" w:hAnsi="宋体"/>
                      <w:szCs w:val="21"/>
                    </w:rPr>
                  </w:rPrChange>
                </w:rPr>
                <w:t>能够删除病人记录；</w:t>
              </w:r>
            </w:ins>
          </w:p>
          <w:p>
            <w:pPr>
              <w:rPr>
                <w:ins w:id="368" w:author="Huo Beata" w:date="2020-09-09T12:03:00Z"/>
                <w:rFonts w:ascii="Times New Roman" w:hAnsi="Times New Roman" w:cs="Times New Roman"/>
                <w:szCs w:val="21"/>
                <w:rPrChange w:id="369" w:author="Huo Beata" w:date="2020-09-09T12:04:00Z">
                  <w:rPr>
                    <w:ins w:id="370" w:author="Huo Beata" w:date="2020-09-09T12:03:00Z"/>
                    <w:rFonts w:ascii="宋体" w:hAnsi="宋体"/>
                    <w:szCs w:val="21"/>
                  </w:rPr>
                </w:rPrChange>
              </w:rPr>
            </w:pPr>
            <w:ins w:id="371" w:author="Huo Beata" w:date="2020-09-09T12:03:00Z">
              <w:r>
                <w:rPr>
                  <w:rFonts w:hint="default" w:ascii="Times New Roman" w:hAnsi="Times New Roman" w:cs="Times New Roman"/>
                  <w:szCs w:val="21"/>
                  <w:rPrChange w:id="372" w:author="Huo Beata" w:date="2020-09-09T12:04:00Z">
                    <w:rPr>
                      <w:rFonts w:hint="eastAsia" w:ascii="宋体" w:hAnsi="宋体"/>
                      <w:szCs w:val="21"/>
                    </w:rPr>
                  </w:rPrChange>
                </w:rPr>
                <w:t xml:space="preserve">c) </w:t>
              </w:r>
            </w:ins>
            <w:ins w:id="373" w:author="Huo Beata" w:date="2020-09-09T12:03:00Z">
              <w:r>
                <w:rPr>
                  <w:rFonts w:hint="default" w:ascii="Times New Roman" w:hAnsi="Times New Roman" w:cs="Times New Roman"/>
                  <w:szCs w:val="21"/>
                  <w:rPrChange w:id="374" w:author="Huo Beata" w:date="2020-09-09T12:04:00Z">
                    <w:rPr>
                      <w:rFonts w:hint="eastAsia" w:ascii="宋体" w:hAnsi="宋体"/>
                      <w:szCs w:val="21"/>
                    </w:rPr>
                  </w:rPrChange>
                </w:rPr>
                <w:t>能够备份病人记录；</w:t>
              </w:r>
            </w:ins>
          </w:p>
          <w:p>
            <w:pPr>
              <w:pStyle w:val="20"/>
              <w:widowControl w:val="0"/>
              <w:numPr>
                <w:ilvl w:val="0"/>
                <w:numId w:val="2"/>
              </w:numPr>
              <w:spacing w:line="240" w:lineRule="auto"/>
              <w:contextualSpacing w:val="0"/>
              <w:rPr>
                <w:ins w:id="375" w:author="Huo Beata" w:date="2020-09-09T12:03:00Z"/>
                <w:rFonts w:ascii="Times New Roman" w:hAnsi="Times New Roman" w:cs="Times New Roman"/>
                <w:szCs w:val="21"/>
                <w:rPrChange w:id="376" w:author="Huo Beata" w:date="2020-09-09T12:04:00Z">
                  <w:rPr>
                    <w:ins w:id="377" w:author="Huo Beata" w:date="2020-09-09T12:03:00Z"/>
                    <w:rFonts w:ascii="宋体" w:hAnsi="宋体"/>
                    <w:szCs w:val="21"/>
                  </w:rPr>
                </w:rPrChange>
              </w:rPr>
            </w:pPr>
            <w:ins w:id="378" w:author="Huo Beata" w:date="2020-09-09T12:03:00Z">
              <w:r>
                <w:rPr>
                  <w:rFonts w:hint="default" w:ascii="Times New Roman" w:hAnsi="Times New Roman" w:cs="Times New Roman"/>
                  <w:szCs w:val="21"/>
                  <w:rPrChange w:id="379" w:author="Huo Beata" w:date="2020-09-09T12:04:00Z">
                    <w:rPr>
                      <w:rFonts w:hint="eastAsia" w:ascii="宋体" w:hAnsi="宋体"/>
                      <w:szCs w:val="21"/>
                    </w:rPr>
                  </w:rPrChange>
                </w:rPr>
                <w:t>记录编辑功能</w:t>
              </w:r>
            </w:ins>
          </w:p>
          <w:p>
            <w:pPr>
              <w:rPr>
                <w:ins w:id="380" w:author="Huo Beata" w:date="2020-09-09T12:03:00Z"/>
                <w:rFonts w:ascii="Times New Roman" w:hAnsi="Times New Roman" w:cs="Times New Roman"/>
                <w:szCs w:val="21"/>
                <w:rPrChange w:id="381" w:author="Huo Beata" w:date="2020-09-09T12:04:00Z">
                  <w:rPr>
                    <w:ins w:id="382" w:author="Huo Beata" w:date="2020-09-09T12:03:00Z"/>
                    <w:rFonts w:ascii="宋体" w:hAnsi="宋体"/>
                    <w:szCs w:val="21"/>
                  </w:rPr>
                </w:rPrChange>
              </w:rPr>
            </w:pPr>
            <w:ins w:id="383" w:author="Huo Beata" w:date="2020-09-09T12:03:00Z">
              <w:r>
                <w:rPr>
                  <w:rFonts w:hint="default" w:ascii="Times New Roman" w:hAnsi="Times New Roman" w:cs="Times New Roman"/>
                  <w:szCs w:val="21"/>
                  <w:rPrChange w:id="384" w:author="Huo Beata" w:date="2020-09-09T12:04:00Z">
                    <w:rPr>
                      <w:rFonts w:hint="eastAsia" w:ascii="宋体" w:hAnsi="宋体"/>
                      <w:szCs w:val="21"/>
                    </w:rPr>
                  </w:rPrChange>
                </w:rPr>
                <w:t xml:space="preserve">a) </w:t>
              </w:r>
            </w:ins>
            <w:ins w:id="385" w:author="Huo Beata" w:date="2020-09-09T12:03:00Z">
              <w:r>
                <w:rPr>
                  <w:rFonts w:hint="default" w:ascii="Times New Roman" w:hAnsi="Times New Roman" w:cs="Times New Roman"/>
                  <w:szCs w:val="21"/>
                  <w:rPrChange w:id="386" w:author="Huo Beata" w:date="2020-09-09T12:04:00Z">
                    <w:rPr>
                      <w:rFonts w:hint="eastAsia" w:ascii="宋体" w:hAnsi="宋体"/>
                      <w:szCs w:val="21"/>
                    </w:rPr>
                  </w:rPrChange>
                </w:rPr>
                <w:t>病人基本信息编辑功能</w:t>
              </w:r>
            </w:ins>
          </w:p>
          <w:p>
            <w:pPr>
              <w:rPr>
                <w:ins w:id="387" w:author="Huo Beata" w:date="2020-09-09T12:03:00Z"/>
                <w:rFonts w:ascii="Times New Roman" w:hAnsi="Times New Roman" w:cs="Times New Roman"/>
                <w:szCs w:val="21"/>
                <w:rPrChange w:id="388" w:author="Huo Beata" w:date="2020-09-09T12:04:00Z">
                  <w:rPr>
                    <w:ins w:id="389" w:author="Huo Beata" w:date="2020-09-09T12:03:00Z"/>
                    <w:rFonts w:ascii="宋体" w:hAnsi="宋体"/>
                    <w:szCs w:val="21"/>
                  </w:rPr>
                </w:rPrChange>
              </w:rPr>
            </w:pPr>
            <w:ins w:id="390" w:author="Huo Beata" w:date="2020-09-09T12:03:00Z">
              <w:r>
                <w:rPr>
                  <w:rFonts w:hint="default" w:ascii="Times New Roman" w:hAnsi="Times New Roman" w:cs="Times New Roman"/>
                  <w:szCs w:val="21"/>
                  <w:rPrChange w:id="391" w:author="Huo Beata" w:date="2020-09-09T12:04:00Z">
                    <w:rPr>
                      <w:rFonts w:hint="eastAsia" w:ascii="宋体" w:hAnsi="宋体"/>
                      <w:szCs w:val="21"/>
                    </w:rPr>
                  </w:rPrChange>
                </w:rPr>
                <w:t>软件能建立和修改病人的基本信息。包括姓名、年龄、性别、病例号、记录日期</w:t>
              </w:r>
            </w:ins>
          </w:p>
          <w:p>
            <w:pPr>
              <w:rPr>
                <w:ins w:id="392" w:author="Huo Beata" w:date="2020-09-09T12:03:00Z"/>
                <w:rFonts w:ascii="Times New Roman" w:hAnsi="Times New Roman" w:cs="Times New Roman"/>
                <w:szCs w:val="21"/>
                <w:rPrChange w:id="393" w:author="Huo Beata" w:date="2020-09-09T12:04:00Z">
                  <w:rPr>
                    <w:ins w:id="394" w:author="Huo Beata" w:date="2020-09-09T12:03:00Z"/>
                    <w:rFonts w:ascii="宋体" w:hAnsi="宋体"/>
                    <w:szCs w:val="21"/>
                  </w:rPr>
                </w:rPrChange>
              </w:rPr>
            </w:pPr>
            <w:ins w:id="395" w:author="Huo Beata" w:date="2020-09-09T12:03:00Z">
              <w:r>
                <w:rPr>
                  <w:rFonts w:hint="default" w:ascii="Times New Roman" w:hAnsi="Times New Roman" w:cs="Times New Roman"/>
                  <w:szCs w:val="21"/>
                  <w:rPrChange w:id="396" w:author="Huo Beata" w:date="2020-09-09T12:04:00Z">
                    <w:rPr>
                      <w:rFonts w:hint="eastAsia" w:ascii="宋体" w:hAnsi="宋体"/>
                      <w:szCs w:val="21"/>
                    </w:rPr>
                  </w:rPrChange>
                </w:rPr>
                <w:t>及开始记录的时间。</w:t>
              </w:r>
            </w:ins>
          </w:p>
          <w:p>
            <w:pPr>
              <w:rPr>
                <w:ins w:id="397" w:author="Huo Beata" w:date="2020-09-09T12:03:00Z"/>
                <w:rFonts w:ascii="Times New Roman" w:hAnsi="Times New Roman" w:cs="Times New Roman"/>
                <w:szCs w:val="21"/>
                <w:rPrChange w:id="398" w:author="Huo Beata" w:date="2020-09-09T12:04:00Z">
                  <w:rPr>
                    <w:ins w:id="399" w:author="Huo Beata" w:date="2020-09-09T12:03:00Z"/>
                    <w:rFonts w:ascii="宋体" w:hAnsi="宋体"/>
                    <w:szCs w:val="21"/>
                  </w:rPr>
                </w:rPrChange>
              </w:rPr>
            </w:pPr>
            <w:ins w:id="400" w:author="Huo Beata" w:date="2020-09-09T12:03:00Z">
              <w:r>
                <w:rPr>
                  <w:rFonts w:hint="default" w:ascii="Times New Roman" w:hAnsi="Times New Roman" w:cs="Times New Roman"/>
                  <w:szCs w:val="21"/>
                  <w:rPrChange w:id="401" w:author="Huo Beata" w:date="2020-09-09T12:04:00Z">
                    <w:rPr>
                      <w:rFonts w:hint="eastAsia" w:ascii="宋体" w:hAnsi="宋体"/>
                      <w:szCs w:val="21"/>
                    </w:rPr>
                  </w:rPrChange>
                </w:rPr>
                <w:t xml:space="preserve">b) </w:t>
              </w:r>
            </w:ins>
            <w:ins w:id="402" w:author="Huo Beata" w:date="2020-09-09T12:03:00Z">
              <w:r>
                <w:rPr>
                  <w:rFonts w:hint="default" w:ascii="Times New Roman" w:hAnsi="Times New Roman" w:cs="Times New Roman"/>
                  <w:szCs w:val="21"/>
                  <w:rPrChange w:id="403" w:author="Huo Beata" w:date="2020-09-09T12:04:00Z">
                    <w:rPr>
                      <w:rFonts w:hint="eastAsia" w:ascii="宋体" w:hAnsi="宋体"/>
                      <w:szCs w:val="21"/>
                    </w:rPr>
                  </w:rPrChange>
                </w:rPr>
                <w:t>模板编辑</w:t>
              </w:r>
            </w:ins>
          </w:p>
          <w:p>
            <w:pPr>
              <w:rPr>
                <w:ins w:id="404" w:author="Huo Beata" w:date="2020-09-09T12:03:00Z"/>
                <w:rFonts w:ascii="Times New Roman" w:hAnsi="Times New Roman" w:cs="Times New Roman"/>
                <w:szCs w:val="21"/>
                <w:rPrChange w:id="405" w:author="Huo Beata" w:date="2020-09-09T12:04:00Z">
                  <w:rPr>
                    <w:ins w:id="406" w:author="Huo Beata" w:date="2020-09-09T12:03:00Z"/>
                    <w:rFonts w:ascii="宋体" w:hAnsi="宋体"/>
                    <w:szCs w:val="21"/>
                  </w:rPr>
                </w:rPrChange>
              </w:rPr>
            </w:pPr>
            <w:ins w:id="407" w:author="Huo Beata" w:date="2020-09-09T12:03:00Z">
              <w:r>
                <w:rPr>
                  <w:rFonts w:hint="default" w:ascii="Times New Roman" w:hAnsi="Times New Roman" w:cs="Times New Roman"/>
                  <w:szCs w:val="21"/>
                  <w:rPrChange w:id="408" w:author="Huo Beata" w:date="2020-09-09T12:04:00Z">
                    <w:rPr>
                      <w:rFonts w:hint="eastAsia" w:ascii="宋体" w:hAnsi="宋体"/>
                      <w:szCs w:val="21"/>
                    </w:rPr>
                  </w:rPrChange>
                </w:rPr>
                <w:t>i</w:t>
              </w:r>
            </w:ins>
            <w:ins w:id="409" w:author="Huo Beata" w:date="2020-09-09T12:03:00Z">
              <w:r>
                <w:rPr>
                  <w:rFonts w:hint="default" w:ascii="Times New Roman" w:hAnsi="Times New Roman" w:cs="Times New Roman"/>
                  <w:szCs w:val="21"/>
                  <w:rPrChange w:id="410" w:author="Huo Beata" w:date="2020-09-09T12:04:00Z">
                    <w:rPr>
                      <w:rFonts w:hint="eastAsia" w:ascii="宋体" w:hAnsi="宋体"/>
                      <w:szCs w:val="21"/>
                    </w:rPr>
                  </w:rPrChange>
                </w:rPr>
                <w:t xml:space="preserve">. </w:t>
              </w:r>
            </w:ins>
            <w:ins w:id="411" w:author="Huo Beata" w:date="2020-09-09T12:03:00Z">
              <w:r>
                <w:rPr>
                  <w:rFonts w:hint="default" w:ascii="Times New Roman" w:hAnsi="Times New Roman" w:cs="Times New Roman"/>
                  <w:szCs w:val="21"/>
                  <w:rPrChange w:id="412" w:author="Huo Beata" w:date="2020-09-09T12:04:00Z">
                    <w:rPr>
                      <w:rFonts w:hint="eastAsia" w:ascii="宋体" w:hAnsi="宋体"/>
                      <w:szCs w:val="21"/>
                    </w:rPr>
                  </w:rPrChange>
                </w:rPr>
                <w:t>软件能够识别并标记心搏：如正常（</w:t>
              </w:r>
            </w:ins>
            <w:ins w:id="413" w:author="Huo Beata" w:date="2020-09-09T12:03:00Z">
              <w:r>
                <w:rPr>
                  <w:rFonts w:hint="default" w:ascii="Times New Roman" w:hAnsi="Times New Roman" w:cs="Times New Roman"/>
                  <w:szCs w:val="21"/>
                  <w:rPrChange w:id="414" w:author="Huo Beata" w:date="2020-09-09T12:04:00Z">
                    <w:rPr>
                      <w:rFonts w:hint="eastAsia" w:ascii="宋体" w:hAnsi="宋体"/>
                      <w:szCs w:val="21"/>
                    </w:rPr>
                  </w:rPrChange>
                </w:rPr>
                <w:t>N</w:t>
              </w:r>
            </w:ins>
            <w:ins w:id="415" w:author="Huo Beata" w:date="2020-09-09T12:03:00Z">
              <w:r>
                <w:rPr>
                  <w:rFonts w:hint="default" w:ascii="Times New Roman" w:hAnsi="Times New Roman" w:cs="Times New Roman"/>
                  <w:szCs w:val="21"/>
                  <w:rPrChange w:id="416" w:author="Huo Beata" w:date="2020-09-09T12:04:00Z">
                    <w:rPr>
                      <w:rFonts w:hint="eastAsia" w:ascii="宋体" w:hAnsi="宋体"/>
                      <w:szCs w:val="21"/>
                    </w:rPr>
                  </w:rPrChange>
                </w:rPr>
                <w:t>）、室性（</w:t>
              </w:r>
            </w:ins>
            <w:ins w:id="417" w:author="Huo Beata" w:date="2020-09-09T12:03:00Z">
              <w:r>
                <w:rPr>
                  <w:rFonts w:hint="default" w:ascii="Times New Roman" w:hAnsi="Times New Roman" w:cs="Times New Roman"/>
                  <w:szCs w:val="21"/>
                  <w:rPrChange w:id="418" w:author="Huo Beata" w:date="2020-09-09T12:04:00Z">
                    <w:rPr>
                      <w:rFonts w:hint="eastAsia" w:ascii="宋体" w:hAnsi="宋体"/>
                      <w:szCs w:val="21"/>
                    </w:rPr>
                  </w:rPrChange>
                </w:rPr>
                <w:t>V</w:t>
              </w:r>
            </w:ins>
            <w:ins w:id="419" w:author="Huo Beata" w:date="2020-09-09T12:03:00Z">
              <w:r>
                <w:rPr>
                  <w:rFonts w:hint="default" w:ascii="Times New Roman" w:hAnsi="Times New Roman" w:cs="Times New Roman"/>
                  <w:szCs w:val="21"/>
                  <w:rPrChange w:id="420" w:author="Huo Beata" w:date="2020-09-09T12:04:00Z">
                    <w:rPr>
                      <w:rFonts w:hint="eastAsia" w:ascii="宋体" w:hAnsi="宋体"/>
                      <w:szCs w:val="21"/>
                    </w:rPr>
                  </w:rPrChange>
                </w:rPr>
                <w:t>）、室上性（</w:t>
              </w:r>
            </w:ins>
            <w:ins w:id="421" w:author="Huo Beata" w:date="2020-09-09T12:03:00Z">
              <w:r>
                <w:rPr>
                  <w:rFonts w:hint="default" w:ascii="Times New Roman" w:hAnsi="Times New Roman" w:cs="Times New Roman"/>
                  <w:szCs w:val="21"/>
                  <w:rPrChange w:id="422" w:author="Huo Beata" w:date="2020-09-09T12:04:00Z">
                    <w:rPr>
                      <w:rFonts w:hint="eastAsia" w:ascii="宋体" w:hAnsi="宋体"/>
                      <w:szCs w:val="21"/>
                    </w:rPr>
                  </w:rPrChange>
                </w:rPr>
                <w:t>S</w:t>
              </w:r>
            </w:ins>
            <w:ins w:id="423" w:author="Huo Beata" w:date="2020-09-09T12:03:00Z">
              <w:r>
                <w:rPr>
                  <w:rFonts w:hint="default" w:ascii="Times New Roman" w:hAnsi="Times New Roman" w:cs="Times New Roman"/>
                  <w:szCs w:val="21"/>
                  <w:rPrChange w:id="424" w:author="Huo Beata" w:date="2020-09-09T12:04:00Z">
                    <w:rPr>
                      <w:rFonts w:hint="eastAsia" w:ascii="宋体" w:hAnsi="宋体"/>
                      <w:szCs w:val="21"/>
                    </w:rPr>
                  </w:rPrChange>
                </w:rPr>
                <w:t>）、伪</w:t>
              </w:r>
            </w:ins>
          </w:p>
          <w:p>
            <w:pPr>
              <w:rPr>
                <w:ins w:id="425" w:author="Huo Beata" w:date="2020-09-09T12:03:00Z"/>
                <w:rFonts w:ascii="Times New Roman" w:hAnsi="Times New Roman" w:cs="Times New Roman"/>
                <w:szCs w:val="21"/>
                <w:rPrChange w:id="426" w:author="Huo Beata" w:date="2020-09-09T12:04:00Z">
                  <w:rPr>
                    <w:ins w:id="427" w:author="Huo Beata" w:date="2020-09-09T12:03:00Z"/>
                    <w:rFonts w:ascii="宋体" w:hAnsi="宋体"/>
                    <w:szCs w:val="21"/>
                  </w:rPr>
                </w:rPrChange>
              </w:rPr>
            </w:pPr>
            <w:ins w:id="428" w:author="Huo Beata" w:date="2020-09-09T12:03:00Z">
              <w:r>
                <w:rPr>
                  <w:rFonts w:hint="default" w:ascii="Times New Roman" w:hAnsi="Times New Roman" w:cs="Times New Roman"/>
                  <w:szCs w:val="21"/>
                  <w:rPrChange w:id="429" w:author="Huo Beata" w:date="2020-09-09T12:04:00Z">
                    <w:rPr>
                      <w:rFonts w:hint="eastAsia" w:ascii="宋体" w:hAnsi="宋体"/>
                      <w:szCs w:val="21"/>
                    </w:rPr>
                  </w:rPrChange>
                </w:rPr>
                <w:t>差（</w:t>
              </w:r>
            </w:ins>
            <w:ins w:id="430" w:author="Huo Beata" w:date="2020-09-09T12:03:00Z">
              <w:r>
                <w:rPr>
                  <w:rFonts w:hint="default" w:ascii="Times New Roman" w:hAnsi="Times New Roman" w:cs="Times New Roman"/>
                  <w:szCs w:val="21"/>
                  <w:rPrChange w:id="431" w:author="Huo Beata" w:date="2020-09-09T12:04:00Z">
                    <w:rPr>
                      <w:rFonts w:hint="eastAsia" w:ascii="宋体" w:hAnsi="宋体"/>
                      <w:szCs w:val="21"/>
                    </w:rPr>
                  </w:rPrChange>
                </w:rPr>
                <w:t>X</w:t>
              </w:r>
            </w:ins>
            <w:ins w:id="432" w:author="Huo Beata" w:date="2020-09-09T12:03:00Z">
              <w:r>
                <w:rPr>
                  <w:rFonts w:hint="default" w:ascii="Times New Roman" w:hAnsi="Times New Roman" w:cs="Times New Roman"/>
                  <w:szCs w:val="21"/>
                  <w:rPrChange w:id="433" w:author="Huo Beata" w:date="2020-09-09T12:04:00Z">
                    <w:rPr>
                      <w:rFonts w:hint="eastAsia" w:ascii="宋体" w:hAnsi="宋体"/>
                      <w:szCs w:val="21"/>
                    </w:rPr>
                  </w:rPrChange>
                </w:rPr>
                <w:t>）、疑问（</w:t>
              </w:r>
            </w:ins>
            <w:ins w:id="434" w:author="Huo Beata" w:date="2020-09-09T12:03:00Z">
              <w:r>
                <w:rPr>
                  <w:rFonts w:hint="default" w:ascii="Times New Roman" w:hAnsi="Times New Roman" w:cs="Times New Roman"/>
                  <w:szCs w:val="21"/>
                  <w:rPrChange w:id="435" w:author="Huo Beata" w:date="2020-09-09T12:04:00Z">
                    <w:rPr>
                      <w:rFonts w:hint="eastAsia" w:ascii="宋体" w:hAnsi="宋体"/>
                      <w:szCs w:val="21"/>
                    </w:rPr>
                  </w:rPrChange>
                </w:rPr>
                <w:t>O</w:t>
              </w:r>
            </w:ins>
            <w:ins w:id="436" w:author="Huo Beata" w:date="2020-09-09T12:03:00Z">
              <w:r>
                <w:rPr>
                  <w:rFonts w:hint="default" w:ascii="Times New Roman" w:hAnsi="Times New Roman" w:cs="Times New Roman"/>
                  <w:szCs w:val="21"/>
                  <w:rPrChange w:id="437" w:author="Huo Beata" w:date="2020-09-09T12:04:00Z">
                    <w:rPr>
                      <w:rFonts w:hint="eastAsia" w:ascii="宋体" w:hAnsi="宋体"/>
                      <w:szCs w:val="21"/>
                    </w:rPr>
                  </w:rPrChange>
                </w:rPr>
                <w:t>）、起搏（</w:t>
              </w:r>
            </w:ins>
            <w:ins w:id="438" w:author="Huo Beata" w:date="2020-09-09T12:03:00Z">
              <w:r>
                <w:rPr>
                  <w:rFonts w:hint="default" w:ascii="Times New Roman" w:hAnsi="Times New Roman" w:cs="Times New Roman"/>
                  <w:szCs w:val="21"/>
                  <w:rPrChange w:id="439" w:author="Huo Beata" w:date="2020-09-09T12:04:00Z">
                    <w:rPr>
                      <w:rFonts w:hint="eastAsia" w:ascii="宋体" w:hAnsi="宋体"/>
                      <w:szCs w:val="21"/>
                    </w:rPr>
                  </w:rPrChange>
                </w:rPr>
                <w:t>P</w:t>
              </w:r>
            </w:ins>
            <w:ins w:id="440" w:author="Huo Beata" w:date="2020-09-09T12:03:00Z">
              <w:r>
                <w:rPr>
                  <w:rFonts w:hint="default" w:ascii="Times New Roman" w:hAnsi="Times New Roman" w:cs="Times New Roman"/>
                  <w:szCs w:val="21"/>
                  <w:rPrChange w:id="441" w:author="Huo Beata" w:date="2020-09-09T12:04:00Z">
                    <w:rPr>
                      <w:rFonts w:hint="eastAsia" w:ascii="宋体" w:hAnsi="宋体"/>
                      <w:szCs w:val="21"/>
                    </w:rPr>
                  </w:rPrChange>
                </w:rPr>
                <w:t>）；</w:t>
              </w:r>
            </w:ins>
          </w:p>
          <w:p>
            <w:pPr>
              <w:rPr>
                <w:ins w:id="442" w:author="Huo Beata" w:date="2020-09-09T12:03:00Z"/>
                <w:rFonts w:ascii="Times New Roman" w:hAnsi="Times New Roman" w:cs="Times New Roman"/>
                <w:szCs w:val="21"/>
                <w:rPrChange w:id="443" w:author="Huo Beata" w:date="2020-09-09T12:04:00Z">
                  <w:rPr>
                    <w:ins w:id="444" w:author="Huo Beata" w:date="2020-09-09T12:03:00Z"/>
                    <w:rFonts w:ascii="宋体" w:hAnsi="宋体"/>
                    <w:szCs w:val="21"/>
                  </w:rPr>
                </w:rPrChange>
              </w:rPr>
            </w:pPr>
            <w:ins w:id="445" w:author="Huo Beata" w:date="2020-09-09T12:03:00Z">
              <w:r>
                <w:rPr>
                  <w:rFonts w:hint="default" w:ascii="Times New Roman" w:hAnsi="Times New Roman" w:cs="Times New Roman"/>
                  <w:szCs w:val="21"/>
                  <w:rPrChange w:id="446" w:author="Huo Beata" w:date="2020-09-09T12:04:00Z">
                    <w:rPr>
                      <w:rFonts w:hint="eastAsia" w:ascii="宋体" w:hAnsi="宋体"/>
                      <w:szCs w:val="21"/>
                    </w:rPr>
                  </w:rPrChange>
                </w:rPr>
                <w:t xml:space="preserve">ii. </w:t>
              </w:r>
            </w:ins>
            <w:ins w:id="447" w:author="Huo Beata" w:date="2020-09-09T12:03:00Z">
              <w:r>
                <w:rPr>
                  <w:rFonts w:hint="default" w:ascii="Times New Roman" w:hAnsi="Times New Roman" w:cs="Times New Roman"/>
                  <w:szCs w:val="21"/>
                  <w:rPrChange w:id="448" w:author="Huo Beata" w:date="2020-09-09T12:04:00Z">
                    <w:rPr>
                      <w:rFonts w:hint="eastAsia" w:ascii="宋体" w:hAnsi="宋体"/>
                      <w:szCs w:val="21"/>
                    </w:rPr>
                  </w:rPrChange>
                </w:rPr>
                <w:t>能够插入、删除、修改一个心搏标识；</w:t>
              </w:r>
            </w:ins>
          </w:p>
          <w:p>
            <w:pPr>
              <w:rPr>
                <w:ins w:id="449" w:author="Huo Beata" w:date="2020-09-09T12:03:00Z"/>
                <w:rFonts w:ascii="Times New Roman" w:hAnsi="Times New Roman" w:cs="Times New Roman"/>
                <w:szCs w:val="21"/>
                <w:rPrChange w:id="450" w:author="Huo Beata" w:date="2020-09-09T12:04:00Z">
                  <w:rPr>
                    <w:ins w:id="451" w:author="Huo Beata" w:date="2020-09-09T12:03:00Z"/>
                    <w:rFonts w:ascii="宋体" w:hAnsi="宋体"/>
                    <w:szCs w:val="21"/>
                  </w:rPr>
                </w:rPrChange>
              </w:rPr>
            </w:pPr>
            <w:ins w:id="452" w:author="Huo Beata" w:date="2020-09-09T12:03:00Z">
              <w:r>
                <w:rPr>
                  <w:rFonts w:hint="default" w:ascii="Times New Roman" w:hAnsi="Times New Roman" w:cs="Times New Roman"/>
                  <w:szCs w:val="21"/>
                  <w:rPrChange w:id="453" w:author="Huo Beata" w:date="2020-09-09T12:04:00Z">
                    <w:rPr>
                      <w:rFonts w:hint="eastAsia" w:ascii="宋体" w:hAnsi="宋体"/>
                      <w:szCs w:val="21"/>
                    </w:rPr>
                  </w:rPrChange>
                </w:rPr>
                <w:t xml:space="preserve">iii. </w:t>
              </w:r>
            </w:ins>
            <w:ins w:id="454" w:author="Huo Beata" w:date="2020-09-09T12:03:00Z">
              <w:r>
                <w:rPr>
                  <w:rFonts w:hint="default" w:ascii="Times New Roman" w:hAnsi="Times New Roman" w:cs="Times New Roman"/>
                  <w:szCs w:val="21"/>
                  <w:rPrChange w:id="455" w:author="Huo Beata" w:date="2020-09-09T12:04:00Z">
                    <w:rPr>
                      <w:rFonts w:hint="eastAsia" w:ascii="宋体" w:hAnsi="宋体"/>
                      <w:szCs w:val="21"/>
                    </w:rPr>
                  </w:rPrChange>
                </w:rPr>
                <w:t>应能插入一个心电图片段，并在报告中打印。</w:t>
              </w:r>
            </w:ins>
          </w:p>
          <w:p>
            <w:pPr>
              <w:rPr>
                <w:ins w:id="456" w:author="Huo Beata" w:date="2020-09-09T12:03:00Z"/>
                <w:rFonts w:ascii="Times New Roman" w:hAnsi="Times New Roman" w:cs="Times New Roman"/>
                <w:szCs w:val="21"/>
                <w:rPrChange w:id="457" w:author="Huo Beata" w:date="2020-09-09T12:04:00Z">
                  <w:rPr>
                    <w:ins w:id="458" w:author="Huo Beata" w:date="2020-09-09T12:03:00Z"/>
                    <w:rFonts w:ascii="宋体" w:hAnsi="宋体"/>
                    <w:szCs w:val="21"/>
                  </w:rPr>
                </w:rPrChange>
              </w:rPr>
            </w:pPr>
            <w:ins w:id="459" w:author="Huo Beata" w:date="2020-09-09T12:03:00Z">
              <w:r>
                <w:rPr>
                  <w:rFonts w:hint="default" w:ascii="Times New Roman" w:hAnsi="Times New Roman" w:cs="Times New Roman"/>
                  <w:szCs w:val="21"/>
                  <w:rPrChange w:id="460" w:author="Huo Beata" w:date="2020-09-09T12:04:00Z">
                    <w:rPr>
                      <w:rFonts w:hint="eastAsia" w:ascii="宋体" w:hAnsi="宋体"/>
                      <w:szCs w:val="21"/>
                    </w:rPr>
                  </w:rPrChange>
                </w:rPr>
                <w:t xml:space="preserve">iv. </w:t>
              </w:r>
            </w:ins>
            <w:ins w:id="461" w:author="Huo Beata" w:date="2020-09-09T12:03:00Z">
              <w:r>
                <w:rPr>
                  <w:rFonts w:hint="default" w:ascii="Times New Roman" w:hAnsi="Times New Roman" w:cs="Times New Roman"/>
                  <w:szCs w:val="21"/>
                  <w:rPrChange w:id="462" w:author="Huo Beata" w:date="2020-09-09T12:04:00Z">
                    <w:rPr>
                      <w:rFonts w:hint="eastAsia" w:ascii="宋体" w:hAnsi="宋体"/>
                      <w:szCs w:val="21"/>
                    </w:rPr>
                  </w:rPrChange>
                </w:rPr>
                <w:t>叠加防混淆编辑，可以将指定个数的</w:t>
              </w:r>
            </w:ins>
            <w:ins w:id="463" w:author="Huo Beata" w:date="2020-09-09T12:03:00Z">
              <w:r>
                <w:rPr>
                  <w:rFonts w:hint="default" w:ascii="Times New Roman" w:hAnsi="Times New Roman" w:cs="Times New Roman"/>
                  <w:szCs w:val="21"/>
                  <w:rPrChange w:id="464" w:author="Huo Beata" w:date="2020-09-09T12:04:00Z">
                    <w:rPr>
                      <w:rFonts w:hint="eastAsia" w:ascii="宋体" w:hAnsi="宋体"/>
                      <w:szCs w:val="21"/>
                    </w:rPr>
                  </w:rPrChange>
                </w:rPr>
                <w:t xml:space="preserve">QRS </w:t>
              </w:r>
            </w:ins>
            <w:ins w:id="465" w:author="Huo Beata" w:date="2020-09-09T12:03:00Z">
              <w:r>
                <w:rPr>
                  <w:rFonts w:hint="default" w:ascii="Times New Roman" w:hAnsi="Times New Roman" w:cs="Times New Roman"/>
                  <w:szCs w:val="21"/>
                  <w:rPrChange w:id="466" w:author="Huo Beata" w:date="2020-09-09T12:04:00Z">
                    <w:rPr>
                      <w:rFonts w:hint="eastAsia" w:ascii="宋体" w:hAnsi="宋体"/>
                      <w:szCs w:val="21"/>
                    </w:rPr>
                  </w:rPrChange>
                </w:rPr>
                <w:t>在某个导联上进行叠加，用鼠</w:t>
              </w:r>
            </w:ins>
          </w:p>
          <w:p>
            <w:pPr>
              <w:rPr>
                <w:ins w:id="467" w:author="Huo Beata" w:date="2020-09-09T12:03:00Z"/>
                <w:rFonts w:ascii="Times New Roman" w:hAnsi="Times New Roman" w:cs="Times New Roman"/>
                <w:szCs w:val="21"/>
                <w:rPrChange w:id="468" w:author="Huo Beata" w:date="2020-09-09T12:04:00Z">
                  <w:rPr>
                    <w:ins w:id="469" w:author="Huo Beata" w:date="2020-09-09T12:03:00Z"/>
                    <w:rFonts w:ascii="宋体" w:hAnsi="宋体"/>
                    <w:szCs w:val="21"/>
                  </w:rPr>
                </w:rPrChange>
              </w:rPr>
            </w:pPr>
            <w:ins w:id="470" w:author="Huo Beata" w:date="2020-09-09T12:03:00Z">
              <w:r>
                <w:rPr>
                  <w:rFonts w:hint="default" w:ascii="Times New Roman" w:hAnsi="Times New Roman" w:cs="Times New Roman"/>
                  <w:szCs w:val="21"/>
                  <w:rPrChange w:id="471" w:author="Huo Beata" w:date="2020-09-09T12:04:00Z">
                    <w:rPr>
                      <w:rFonts w:hint="eastAsia" w:ascii="宋体" w:hAnsi="宋体"/>
                      <w:szCs w:val="21"/>
                    </w:rPr>
                  </w:rPrChange>
                </w:rPr>
                <w:t>标选择</w:t>
              </w:r>
            </w:ins>
            <w:ins w:id="472" w:author="Huo Beata" w:date="2020-09-09T12:03:00Z">
              <w:r>
                <w:rPr>
                  <w:rFonts w:hint="default" w:ascii="Times New Roman" w:hAnsi="Times New Roman" w:cs="Times New Roman"/>
                  <w:szCs w:val="21"/>
                  <w:rPrChange w:id="473" w:author="Huo Beata" w:date="2020-09-09T12:04:00Z">
                    <w:rPr>
                      <w:rFonts w:hint="eastAsia" w:ascii="宋体" w:hAnsi="宋体"/>
                      <w:szCs w:val="21"/>
                    </w:rPr>
                  </w:rPrChange>
                </w:rPr>
                <w:t>图形区域的</w:t>
              </w:r>
            </w:ins>
            <w:ins w:id="474" w:author="Huo Beata" w:date="2020-09-09T12:03:00Z">
              <w:r>
                <w:rPr>
                  <w:rFonts w:hint="default" w:ascii="Times New Roman" w:hAnsi="Times New Roman" w:cs="Times New Roman"/>
                  <w:szCs w:val="21"/>
                  <w:rPrChange w:id="475" w:author="Huo Beata" w:date="2020-09-09T12:04:00Z">
                    <w:rPr>
                      <w:rFonts w:hint="eastAsia" w:ascii="宋体" w:hAnsi="宋体"/>
                      <w:szCs w:val="21"/>
                    </w:rPr>
                  </w:rPrChange>
                </w:rPr>
                <w:t>QRS</w:t>
              </w:r>
            </w:ins>
            <w:ins w:id="476" w:author="Huo Beata" w:date="2020-09-09T12:03:00Z">
              <w:r>
                <w:rPr>
                  <w:rFonts w:hint="default" w:ascii="Times New Roman" w:hAnsi="Times New Roman" w:cs="Times New Roman"/>
                  <w:szCs w:val="21"/>
                  <w:rPrChange w:id="477" w:author="Huo Beata" w:date="2020-09-09T12:04:00Z">
                    <w:rPr>
                      <w:rFonts w:hint="eastAsia" w:ascii="宋体" w:hAnsi="宋体"/>
                      <w:szCs w:val="21"/>
                    </w:rPr>
                  </w:rPrChange>
                </w:rPr>
                <w:t>，并修改选中区域</w:t>
              </w:r>
            </w:ins>
            <w:ins w:id="478" w:author="Huo Beata" w:date="2020-09-09T12:03:00Z">
              <w:r>
                <w:rPr>
                  <w:rFonts w:hint="default" w:ascii="Times New Roman" w:hAnsi="Times New Roman" w:cs="Times New Roman"/>
                  <w:szCs w:val="21"/>
                  <w:rPrChange w:id="479" w:author="Huo Beata" w:date="2020-09-09T12:04:00Z">
                    <w:rPr>
                      <w:rFonts w:hint="eastAsia" w:ascii="宋体" w:hAnsi="宋体"/>
                      <w:szCs w:val="21"/>
                    </w:rPr>
                  </w:rPrChange>
                </w:rPr>
                <w:t xml:space="preserve">QRS </w:t>
              </w:r>
            </w:ins>
            <w:ins w:id="480" w:author="Huo Beata" w:date="2020-09-09T12:03:00Z">
              <w:r>
                <w:rPr>
                  <w:rFonts w:hint="default" w:ascii="Times New Roman" w:hAnsi="Times New Roman" w:cs="Times New Roman"/>
                  <w:szCs w:val="21"/>
                  <w:rPrChange w:id="481" w:author="Huo Beata" w:date="2020-09-09T12:04:00Z">
                    <w:rPr>
                      <w:rFonts w:hint="eastAsia" w:ascii="宋体" w:hAnsi="宋体"/>
                      <w:szCs w:val="21"/>
                    </w:rPr>
                  </w:rPrChange>
                </w:rPr>
                <w:t>的标识。</w:t>
              </w:r>
            </w:ins>
          </w:p>
          <w:p>
            <w:pPr>
              <w:rPr>
                <w:ins w:id="482" w:author="Huo Beata" w:date="2020-09-09T12:03:00Z"/>
                <w:rFonts w:ascii="Times New Roman" w:hAnsi="Times New Roman" w:cs="Times New Roman"/>
                <w:szCs w:val="21"/>
                <w:rPrChange w:id="483" w:author="Huo Beata" w:date="2020-09-09T12:04:00Z">
                  <w:rPr>
                    <w:ins w:id="484" w:author="Huo Beata" w:date="2020-09-09T12:03:00Z"/>
                    <w:rFonts w:ascii="宋体" w:hAnsi="宋体"/>
                    <w:szCs w:val="21"/>
                  </w:rPr>
                </w:rPrChange>
              </w:rPr>
            </w:pPr>
            <w:ins w:id="485" w:author="Huo Beata" w:date="2020-09-09T12:03:00Z">
              <w:r>
                <w:rPr>
                  <w:rFonts w:hint="default" w:ascii="Times New Roman" w:hAnsi="Times New Roman" w:cs="Times New Roman"/>
                  <w:szCs w:val="21"/>
                  <w:rPrChange w:id="486" w:author="Huo Beata" w:date="2020-09-09T12:04:00Z">
                    <w:rPr>
                      <w:rFonts w:hint="eastAsia" w:ascii="宋体" w:hAnsi="宋体"/>
                      <w:szCs w:val="21"/>
                    </w:rPr>
                  </w:rPrChange>
                </w:rPr>
                <w:t xml:space="preserve">c) </w:t>
              </w:r>
            </w:ins>
            <w:ins w:id="487" w:author="Huo Beata" w:date="2020-09-09T12:03:00Z">
              <w:r>
                <w:rPr>
                  <w:rFonts w:hint="default" w:ascii="Times New Roman" w:hAnsi="Times New Roman" w:cs="Times New Roman"/>
                  <w:szCs w:val="21"/>
                  <w:rPrChange w:id="488" w:author="Huo Beata" w:date="2020-09-09T12:04:00Z">
                    <w:rPr>
                      <w:rFonts w:hint="eastAsia" w:ascii="宋体" w:hAnsi="宋体"/>
                      <w:szCs w:val="21"/>
                    </w:rPr>
                  </w:rPrChange>
                </w:rPr>
                <w:t>事件编辑</w:t>
              </w:r>
            </w:ins>
          </w:p>
          <w:p>
            <w:pPr>
              <w:rPr>
                <w:ins w:id="489" w:author="Huo Beata" w:date="2020-09-09T12:03:00Z"/>
                <w:rFonts w:ascii="Times New Roman" w:hAnsi="Times New Roman" w:cs="Times New Roman"/>
                <w:szCs w:val="21"/>
                <w:rPrChange w:id="490" w:author="Huo Beata" w:date="2020-09-09T12:04:00Z">
                  <w:rPr>
                    <w:ins w:id="491" w:author="Huo Beata" w:date="2020-09-09T12:03:00Z"/>
                    <w:rFonts w:ascii="宋体" w:hAnsi="宋体"/>
                    <w:szCs w:val="21"/>
                  </w:rPr>
                </w:rPrChange>
              </w:rPr>
            </w:pPr>
            <w:ins w:id="492" w:author="Huo Beata" w:date="2020-09-09T12:03:00Z">
              <w:r>
                <w:rPr>
                  <w:rFonts w:hint="default" w:ascii="Times New Roman" w:hAnsi="Times New Roman" w:cs="Times New Roman"/>
                  <w:szCs w:val="21"/>
                  <w:rPrChange w:id="493" w:author="Huo Beata" w:date="2020-09-09T12:04:00Z">
                    <w:rPr>
                      <w:rFonts w:hint="eastAsia" w:ascii="宋体" w:hAnsi="宋体"/>
                      <w:szCs w:val="21"/>
                    </w:rPr>
                  </w:rPrChange>
                </w:rPr>
                <w:t>i</w:t>
              </w:r>
            </w:ins>
            <w:ins w:id="494" w:author="Huo Beata" w:date="2020-09-09T12:03:00Z">
              <w:r>
                <w:rPr>
                  <w:rFonts w:hint="default" w:ascii="Times New Roman" w:hAnsi="Times New Roman" w:cs="Times New Roman"/>
                  <w:szCs w:val="21"/>
                  <w:rPrChange w:id="495" w:author="Huo Beata" w:date="2020-09-09T12:04:00Z">
                    <w:rPr>
                      <w:rFonts w:hint="eastAsia" w:ascii="宋体" w:hAnsi="宋体"/>
                      <w:szCs w:val="21"/>
                    </w:rPr>
                  </w:rPrChange>
                </w:rPr>
                <w:t xml:space="preserve">. </w:t>
              </w:r>
            </w:ins>
            <w:ins w:id="496" w:author="Huo Beata" w:date="2020-09-09T12:03:00Z">
              <w:r>
                <w:rPr>
                  <w:rFonts w:hint="default" w:ascii="Times New Roman" w:hAnsi="Times New Roman" w:cs="Times New Roman"/>
                  <w:szCs w:val="21"/>
                  <w:rPrChange w:id="497" w:author="Huo Beata" w:date="2020-09-09T12:04:00Z">
                    <w:rPr>
                      <w:rFonts w:hint="eastAsia" w:ascii="宋体" w:hAnsi="宋体"/>
                      <w:szCs w:val="21"/>
                    </w:rPr>
                  </w:rPrChange>
                </w:rPr>
                <w:t>能够识别病人按钮事件，修改、删除事件，显示事件时刻的心电图条片</w:t>
              </w:r>
            </w:ins>
          </w:p>
          <w:p>
            <w:pPr>
              <w:rPr>
                <w:ins w:id="498" w:author="Huo Beata" w:date="2020-09-09T12:03:00Z"/>
                <w:rFonts w:ascii="Times New Roman" w:hAnsi="Times New Roman" w:cs="Times New Roman"/>
                <w:szCs w:val="21"/>
                <w:rPrChange w:id="499" w:author="Huo Beata" w:date="2020-09-09T12:04:00Z">
                  <w:rPr>
                    <w:ins w:id="500" w:author="Huo Beata" w:date="2020-09-09T12:03:00Z"/>
                    <w:rFonts w:ascii="宋体" w:hAnsi="宋体"/>
                    <w:szCs w:val="21"/>
                  </w:rPr>
                </w:rPrChange>
              </w:rPr>
            </w:pPr>
            <w:ins w:id="501" w:author="Huo Beata" w:date="2020-09-09T12:03:00Z">
              <w:r>
                <w:rPr>
                  <w:rFonts w:hint="default" w:ascii="Times New Roman" w:hAnsi="Times New Roman" w:cs="Times New Roman"/>
                  <w:szCs w:val="21"/>
                  <w:rPrChange w:id="502" w:author="Huo Beata" w:date="2020-09-09T12:04:00Z">
                    <w:rPr>
                      <w:rFonts w:hint="eastAsia" w:ascii="宋体" w:hAnsi="宋体"/>
                      <w:szCs w:val="21"/>
                    </w:rPr>
                  </w:rPrChange>
                </w:rPr>
                <w:t>段；</w:t>
              </w:r>
            </w:ins>
          </w:p>
          <w:p>
            <w:pPr>
              <w:rPr>
                <w:ins w:id="503" w:author="Huo Beata" w:date="2020-09-09T12:03:00Z"/>
                <w:rFonts w:ascii="Times New Roman" w:hAnsi="Times New Roman" w:cs="Times New Roman"/>
                <w:szCs w:val="21"/>
                <w:rPrChange w:id="504" w:author="Huo Beata" w:date="2020-09-09T12:04:00Z">
                  <w:rPr>
                    <w:ins w:id="505" w:author="Huo Beata" w:date="2020-09-09T12:03:00Z"/>
                    <w:rFonts w:ascii="宋体" w:hAnsi="宋体"/>
                    <w:szCs w:val="21"/>
                  </w:rPr>
                </w:rPrChange>
              </w:rPr>
            </w:pPr>
            <w:ins w:id="506" w:author="Huo Beata" w:date="2020-09-09T12:03:00Z">
              <w:r>
                <w:rPr>
                  <w:rFonts w:hint="default" w:ascii="Times New Roman" w:hAnsi="Times New Roman" w:cs="Times New Roman"/>
                  <w:szCs w:val="21"/>
                  <w:rPrChange w:id="507" w:author="Huo Beata" w:date="2020-09-09T12:04:00Z">
                    <w:rPr>
                      <w:rFonts w:hint="eastAsia" w:ascii="宋体" w:hAnsi="宋体"/>
                      <w:szCs w:val="21"/>
                    </w:rPr>
                  </w:rPrChange>
                </w:rPr>
                <w:t xml:space="preserve">ii. </w:t>
              </w:r>
            </w:ins>
            <w:ins w:id="508" w:author="Huo Beata" w:date="2020-09-09T12:03:00Z">
              <w:r>
                <w:rPr>
                  <w:rFonts w:hint="default" w:ascii="Times New Roman" w:hAnsi="Times New Roman" w:cs="Times New Roman"/>
                  <w:szCs w:val="21"/>
                  <w:rPrChange w:id="509" w:author="Huo Beata" w:date="2020-09-09T12:04:00Z">
                    <w:rPr>
                      <w:rFonts w:hint="eastAsia" w:ascii="宋体" w:hAnsi="宋体"/>
                      <w:szCs w:val="21"/>
                    </w:rPr>
                  </w:rPrChange>
                </w:rPr>
                <w:t>能够识别、修改事件，并手动勾选到打印报告。</w:t>
              </w:r>
            </w:ins>
          </w:p>
          <w:p>
            <w:pPr>
              <w:rPr>
                <w:ins w:id="510" w:author="Huo Beata" w:date="2020-09-09T12:03:00Z"/>
                <w:rFonts w:ascii="Times New Roman" w:hAnsi="Times New Roman" w:cs="Times New Roman"/>
                <w:szCs w:val="21"/>
                <w:rPrChange w:id="511" w:author="Huo Beata" w:date="2020-09-09T12:04:00Z">
                  <w:rPr>
                    <w:ins w:id="512" w:author="Huo Beata" w:date="2020-09-09T12:03:00Z"/>
                    <w:rFonts w:ascii="宋体" w:hAnsi="宋体"/>
                    <w:szCs w:val="21"/>
                  </w:rPr>
                </w:rPrChange>
              </w:rPr>
            </w:pPr>
            <w:ins w:id="513" w:author="Huo Beata" w:date="2020-09-09T12:03:00Z">
              <w:r>
                <w:rPr>
                  <w:rFonts w:hint="default" w:ascii="Times New Roman" w:hAnsi="Times New Roman" w:cs="Times New Roman"/>
                  <w:szCs w:val="21"/>
                  <w:rPrChange w:id="514" w:author="Huo Beata" w:date="2020-09-09T12:04:00Z">
                    <w:rPr>
                      <w:rFonts w:hint="eastAsia" w:ascii="宋体" w:hAnsi="宋体"/>
                      <w:szCs w:val="21"/>
                    </w:rPr>
                  </w:rPrChange>
                </w:rPr>
                <w:t xml:space="preserve">d) ST </w:t>
              </w:r>
            </w:ins>
            <w:ins w:id="515" w:author="Huo Beata" w:date="2020-09-09T12:03:00Z">
              <w:r>
                <w:rPr>
                  <w:rFonts w:hint="default" w:ascii="Times New Roman" w:hAnsi="Times New Roman" w:cs="Times New Roman"/>
                  <w:szCs w:val="21"/>
                  <w:rPrChange w:id="516" w:author="Huo Beata" w:date="2020-09-09T12:04:00Z">
                    <w:rPr>
                      <w:rFonts w:hint="eastAsia" w:ascii="宋体" w:hAnsi="宋体"/>
                      <w:szCs w:val="21"/>
                    </w:rPr>
                  </w:rPrChange>
                </w:rPr>
                <w:t>编辑和显示</w:t>
              </w:r>
            </w:ins>
          </w:p>
          <w:p>
            <w:pPr>
              <w:rPr>
                <w:ins w:id="517" w:author="Huo Beata" w:date="2020-09-09T12:03:00Z"/>
                <w:rFonts w:ascii="Times New Roman" w:hAnsi="Times New Roman" w:cs="Times New Roman"/>
                <w:szCs w:val="21"/>
                <w:rPrChange w:id="518" w:author="Huo Beata" w:date="2020-09-09T12:04:00Z">
                  <w:rPr>
                    <w:ins w:id="519" w:author="Huo Beata" w:date="2020-09-09T12:03:00Z"/>
                    <w:rFonts w:ascii="宋体" w:hAnsi="宋体"/>
                    <w:szCs w:val="21"/>
                  </w:rPr>
                </w:rPrChange>
              </w:rPr>
            </w:pPr>
            <w:ins w:id="520" w:author="Huo Beata" w:date="2020-09-09T12:03:00Z">
              <w:r>
                <w:rPr>
                  <w:rFonts w:hint="default" w:ascii="Times New Roman" w:hAnsi="Times New Roman" w:cs="Times New Roman"/>
                  <w:szCs w:val="21"/>
                  <w:rPrChange w:id="521" w:author="Huo Beata" w:date="2020-09-09T12:04:00Z">
                    <w:rPr>
                      <w:rFonts w:hint="eastAsia" w:ascii="宋体" w:hAnsi="宋体"/>
                      <w:szCs w:val="21"/>
                    </w:rPr>
                  </w:rPrChange>
                </w:rPr>
                <w:t>可以手动设置</w:t>
              </w:r>
            </w:ins>
            <w:ins w:id="522" w:author="Huo Beata" w:date="2020-09-09T12:03:00Z">
              <w:r>
                <w:rPr>
                  <w:rFonts w:hint="default" w:ascii="Times New Roman" w:hAnsi="Times New Roman" w:cs="Times New Roman"/>
                  <w:szCs w:val="21"/>
                  <w:rPrChange w:id="523" w:author="Huo Beata" w:date="2020-09-09T12:04:00Z">
                    <w:rPr>
                      <w:rFonts w:hint="eastAsia" w:ascii="宋体" w:hAnsi="宋体"/>
                      <w:szCs w:val="21"/>
                    </w:rPr>
                  </w:rPrChange>
                </w:rPr>
                <w:t>i</w:t>
              </w:r>
            </w:ins>
            <w:ins w:id="524" w:author="Huo Beata" w:date="2020-09-09T12:03:00Z">
              <w:r>
                <w:rPr>
                  <w:rFonts w:hint="default" w:ascii="Times New Roman" w:hAnsi="Times New Roman" w:cs="Times New Roman"/>
                  <w:szCs w:val="21"/>
                  <w:rPrChange w:id="525" w:author="Huo Beata" w:date="2020-09-09T12:04:00Z">
                    <w:rPr>
                      <w:rFonts w:hint="eastAsia" w:ascii="宋体" w:hAnsi="宋体"/>
                      <w:szCs w:val="21"/>
                    </w:rPr>
                  </w:rPrChange>
                </w:rPr>
                <w:t xml:space="preserve"> </w:t>
              </w:r>
            </w:ins>
            <w:ins w:id="526" w:author="Huo Beata" w:date="2020-09-09T12:03:00Z">
              <w:r>
                <w:rPr>
                  <w:rFonts w:hint="default" w:ascii="Times New Roman" w:hAnsi="Times New Roman" w:cs="Times New Roman"/>
                  <w:szCs w:val="21"/>
                  <w:rPrChange w:id="527" w:author="Huo Beata" w:date="2020-09-09T12:04:00Z">
                    <w:rPr>
                      <w:rFonts w:hint="eastAsia" w:ascii="宋体" w:hAnsi="宋体"/>
                      <w:szCs w:val="21"/>
                    </w:rPr>
                  </w:rPrChange>
                </w:rPr>
                <w:t>点（</w:t>
              </w:r>
            </w:ins>
            <w:ins w:id="528" w:author="Huo Beata" w:date="2020-09-09T12:03:00Z">
              <w:r>
                <w:rPr>
                  <w:rFonts w:hint="default" w:ascii="Times New Roman" w:hAnsi="Times New Roman" w:cs="Times New Roman"/>
                  <w:szCs w:val="21"/>
                  <w:rPrChange w:id="529" w:author="Huo Beata" w:date="2020-09-09T12:04:00Z">
                    <w:rPr>
                      <w:rFonts w:hint="eastAsia" w:ascii="宋体" w:hAnsi="宋体"/>
                      <w:szCs w:val="21"/>
                    </w:rPr>
                  </w:rPrChange>
                </w:rPr>
                <w:t xml:space="preserve">QRS </w:t>
              </w:r>
            </w:ins>
            <w:ins w:id="530" w:author="Huo Beata" w:date="2020-09-09T12:03:00Z">
              <w:r>
                <w:rPr>
                  <w:rFonts w:hint="default" w:ascii="Times New Roman" w:hAnsi="Times New Roman" w:cs="Times New Roman"/>
                  <w:szCs w:val="21"/>
                  <w:rPrChange w:id="531" w:author="Huo Beata" w:date="2020-09-09T12:04:00Z">
                    <w:rPr>
                      <w:rFonts w:hint="eastAsia" w:ascii="宋体" w:hAnsi="宋体"/>
                      <w:szCs w:val="21"/>
                    </w:rPr>
                  </w:rPrChange>
                </w:rPr>
                <w:t>波起点）、</w:t>
              </w:r>
            </w:ins>
            <w:ins w:id="532" w:author="Huo Beata" w:date="2020-09-09T12:03:00Z">
              <w:r>
                <w:rPr>
                  <w:rFonts w:hint="default" w:ascii="Times New Roman" w:hAnsi="Times New Roman" w:cs="Times New Roman"/>
                  <w:szCs w:val="21"/>
                  <w:rPrChange w:id="533" w:author="Huo Beata" w:date="2020-09-09T12:04:00Z">
                    <w:rPr>
                      <w:rFonts w:hint="eastAsia" w:ascii="宋体" w:hAnsi="宋体"/>
                      <w:szCs w:val="21"/>
                    </w:rPr>
                  </w:rPrChange>
                </w:rPr>
                <w:t xml:space="preserve">J </w:t>
              </w:r>
            </w:ins>
            <w:ins w:id="534" w:author="Huo Beata" w:date="2020-09-09T12:03:00Z">
              <w:r>
                <w:rPr>
                  <w:rFonts w:hint="default" w:ascii="Times New Roman" w:hAnsi="Times New Roman" w:cs="Times New Roman"/>
                  <w:szCs w:val="21"/>
                  <w:rPrChange w:id="535" w:author="Huo Beata" w:date="2020-09-09T12:04:00Z">
                    <w:rPr>
                      <w:rFonts w:hint="eastAsia" w:ascii="宋体" w:hAnsi="宋体"/>
                      <w:szCs w:val="21"/>
                    </w:rPr>
                  </w:rPrChange>
                </w:rPr>
                <w:t>点（</w:t>
              </w:r>
            </w:ins>
            <w:ins w:id="536" w:author="Huo Beata" w:date="2020-09-09T12:03:00Z">
              <w:r>
                <w:rPr>
                  <w:rFonts w:hint="default" w:ascii="Times New Roman" w:hAnsi="Times New Roman" w:cs="Times New Roman"/>
                  <w:szCs w:val="21"/>
                  <w:rPrChange w:id="537" w:author="Huo Beata" w:date="2020-09-09T12:04:00Z">
                    <w:rPr>
                      <w:rFonts w:hint="eastAsia" w:ascii="宋体" w:hAnsi="宋体"/>
                      <w:szCs w:val="21"/>
                    </w:rPr>
                  </w:rPrChange>
                </w:rPr>
                <w:t xml:space="preserve">QRS </w:t>
              </w:r>
            </w:ins>
            <w:ins w:id="538" w:author="Huo Beata" w:date="2020-09-09T12:03:00Z">
              <w:r>
                <w:rPr>
                  <w:rFonts w:hint="default" w:ascii="Times New Roman" w:hAnsi="Times New Roman" w:cs="Times New Roman"/>
                  <w:szCs w:val="21"/>
                  <w:rPrChange w:id="539" w:author="Huo Beata" w:date="2020-09-09T12:04:00Z">
                    <w:rPr>
                      <w:rFonts w:hint="eastAsia" w:ascii="宋体" w:hAnsi="宋体"/>
                      <w:szCs w:val="21"/>
                    </w:rPr>
                  </w:rPrChange>
                </w:rPr>
                <w:t>波终点）和</w:t>
              </w:r>
            </w:ins>
            <w:ins w:id="540" w:author="Huo Beata" w:date="2020-09-09T12:03:00Z">
              <w:r>
                <w:rPr>
                  <w:rFonts w:hint="default" w:ascii="Times New Roman" w:hAnsi="Times New Roman" w:cs="Times New Roman"/>
                  <w:szCs w:val="21"/>
                  <w:rPrChange w:id="541" w:author="Huo Beata" w:date="2020-09-09T12:04:00Z">
                    <w:rPr>
                      <w:rFonts w:hint="eastAsia" w:ascii="宋体" w:hAnsi="宋体"/>
                      <w:szCs w:val="21"/>
                    </w:rPr>
                  </w:rPrChange>
                </w:rPr>
                <w:t xml:space="preserve">K </w:t>
              </w:r>
            </w:ins>
            <w:ins w:id="542" w:author="Huo Beata" w:date="2020-09-09T12:03:00Z">
              <w:r>
                <w:rPr>
                  <w:rFonts w:hint="default" w:ascii="Times New Roman" w:hAnsi="Times New Roman" w:cs="Times New Roman"/>
                  <w:szCs w:val="21"/>
                  <w:rPrChange w:id="543" w:author="Huo Beata" w:date="2020-09-09T12:04:00Z">
                    <w:rPr>
                      <w:rFonts w:hint="eastAsia" w:ascii="宋体" w:hAnsi="宋体"/>
                      <w:szCs w:val="21"/>
                    </w:rPr>
                  </w:rPrChange>
                </w:rPr>
                <w:t>点（</w:t>
              </w:r>
            </w:ins>
            <w:ins w:id="544" w:author="Huo Beata" w:date="2020-09-09T12:03:00Z">
              <w:r>
                <w:rPr>
                  <w:rFonts w:hint="default" w:ascii="Times New Roman" w:hAnsi="Times New Roman" w:cs="Times New Roman"/>
                  <w:szCs w:val="21"/>
                  <w:rPrChange w:id="545" w:author="Huo Beata" w:date="2020-09-09T12:04:00Z">
                    <w:rPr>
                      <w:rFonts w:hint="eastAsia" w:ascii="宋体" w:hAnsi="宋体"/>
                      <w:szCs w:val="21"/>
                    </w:rPr>
                  </w:rPrChange>
                </w:rPr>
                <w:t xml:space="preserve">ST </w:t>
              </w:r>
            </w:ins>
            <w:ins w:id="546" w:author="Huo Beata" w:date="2020-09-09T12:03:00Z">
              <w:r>
                <w:rPr>
                  <w:rFonts w:hint="default" w:ascii="Times New Roman" w:hAnsi="Times New Roman" w:cs="Times New Roman"/>
                  <w:szCs w:val="21"/>
                  <w:rPrChange w:id="547" w:author="Huo Beata" w:date="2020-09-09T12:04:00Z">
                    <w:rPr>
                      <w:rFonts w:hint="eastAsia" w:ascii="宋体" w:hAnsi="宋体"/>
                      <w:szCs w:val="21"/>
                    </w:rPr>
                  </w:rPrChange>
                </w:rPr>
                <w:t>点）的位置，</w:t>
              </w:r>
            </w:ins>
          </w:p>
          <w:p>
            <w:pPr>
              <w:rPr>
                <w:ins w:id="548" w:author="Huo Beata" w:date="2020-09-09T12:03:00Z"/>
                <w:rFonts w:ascii="Times New Roman" w:hAnsi="Times New Roman" w:cs="Times New Roman"/>
                <w:szCs w:val="21"/>
                <w:rPrChange w:id="549" w:author="Huo Beata" w:date="2020-09-09T12:04:00Z">
                  <w:rPr>
                    <w:ins w:id="550" w:author="Huo Beata" w:date="2020-09-09T12:03:00Z"/>
                    <w:rFonts w:ascii="宋体" w:hAnsi="宋体"/>
                    <w:szCs w:val="21"/>
                  </w:rPr>
                </w:rPrChange>
              </w:rPr>
            </w:pPr>
            <w:ins w:id="551" w:author="Huo Beata" w:date="2020-09-09T12:03:00Z">
              <w:r>
                <w:rPr>
                  <w:rFonts w:hint="default" w:ascii="Times New Roman" w:hAnsi="Times New Roman" w:cs="Times New Roman"/>
                  <w:szCs w:val="21"/>
                  <w:rPrChange w:id="552" w:author="Huo Beata" w:date="2020-09-09T12:04:00Z">
                    <w:rPr>
                      <w:rFonts w:hint="eastAsia" w:ascii="宋体" w:hAnsi="宋体"/>
                      <w:szCs w:val="21"/>
                    </w:rPr>
                  </w:rPrChange>
                </w:rPr>
                <w:t>测量</w:t>
              </w:r>
            </w:ins>
            <w:ins w:id="553" w:author="Huo Beata" w:date="2020-09-09T12:03:00Z">
              <w:r>
                <w:rPr>
                  <w:rFonts w:hint="default" w:ascii="Times New Roman" w:hAnsi="Times New Roman" w:cs="Times New Roman"/>
                  <w:szCs w:val="21"/>
                  <w:rPrChange w:id="554" w:author="Huo Beata" w:date="2020-09-09T12:04:00Z">
                    <w:rPr>
                      <w:rFonts w:hint="eastAsia" w:ascii="宋体" w:hAnsi="宋体"/>
                      <w:szCs w:val="21"/>
                    </w:rPr>
                  </w:rPrChange>
                </w:rPr>
                <w:t xml:space="preserve">J </w:t>
              </w:r>
            </w:ins>
            <w:ins w:id="555" w:author="Huo Beata" w:date="2020-09-09T12:03:00Z">
              <w:r>
                <w:rPr>
                  <w:rFonts w:hint="default" w:ascii="Times New Roman" w:hAnsi="Times New Roman" w:cs="Times New Roman"/>
                  <w:szCs w:val="21"/>
                  <w:rPrChange w:id="556" w:author="Huo Beata" w:date="2020-09-09T12:04:00Z">
                    <w:rPr>
                      <w:rFonts w:hint="eastAsia" w:ascii="宋体" w:hAnsi="宋体"/>
                      <w:szCs w:val="21"/>
                    </w:rPr>
                  </w:rPrChange>
                </w:rPr>
                <w:t>至</w:t>
              </w:r>
            </w:ins>
            <w:ins w:id="557" w:author="Huo Beata" w:date="2020-09-09T12:03:00Z">
              <w:r>
                <w:rPr>
                  <w:rFonts w:hint="default" w:ascii="Times New Roman" w:hAnsi="Times New Roman" w:cs="Times New Roman"/>
                  <w:szCs w:val="21"/>
                  <w:rPrChange w:id="558" w:author="Huo Beata" w:date="2020-09-09T12:04:00Z">
                    <w:rPr>
                      <w:rFonts w:hint="eastAsia" w:ascii="宋体" w:hAnsi="宋体"/>
                      <w:szCs w:val="21"/>
                    </w:rPr>
                  </w:rPrChange>
                </w:rPr>
                <w:t xml:space="preserve">K </w:t>
              </w:r>
            </w:ins>
            <w:ins w:id="559" w:author="Huo Beata" w:date="2020-09-09T12:03:00Z">
              <w:r>
                <w:rPr>
                  <w:rFonts w:hint="default" w:ascii="Times New Roman" w:hAnsi="Times New Roman" w:cs="Times New Roman"/>
                  <w:szCs w:val="21"/>
                  <w:rPrChange w:id="560" w:author="Huo Beata" w:date="2020-09-09T12:04:00Z">
                    <w:rPr>
                      <w:rFonts w:hint="eastAsia" w:ascii="宋体" w:hAnsi="宋体"/>
                      <w:szCs w:val="21"/>
                    </w:rPr>
                  </w:rPrChange>
                </w:rPr>
                <w:t>点相对位移，能显示</w:t>
              </w:r>
            </w:ins>
            <w:ins w:id="561" w:author="Huo Beata" w:date="2020-09-09T12:03:00Z">
              <w:r>
                <w:rPr>
                  <w:rFonts w:hint="default" w:ascii="Times New Roman" w:hAnsi="Times New Roman" w:cs="Times New Roman"/>
                  <w:szCs w:val="21"/>
                  <w:rPrChange w:id="562" w:author="Huo Beata" w:date="2020-09-09T12:04:00Z">
                    <w:rPr>
                      <w:rFonts w:hint="eastAsia" w:ascii="宋体" w:hAnsi="宋体"/>
                      <w:szCs w:val="21"/>
                    </w:rPr>
                  </w:rPrChange>
                </w:rPr>
                <w:t xml:space="preserve">ST </w:t>
              </w:r>
            </w:ins>
            <w:ins w:id="563" w:author="Huo Beata" w:date="2020-09-09T12:03:00Z">
              <w:r>
                <w:rPr>
                  <w:rFonts w:hint="default" w:ascii="Times New Roman" w:hAnsi="Times New Roman" w:cs="Times New Roman"/>
                  <w:szCs w:val="21"/>
                  <w:rPrChange w:id="564" w:author="Huo Beata" w:date="2020-09-09T12:04:00Z">
                    <w:rPr>
                      <w:rFonts w:hint="eastAsia" w:ascii="宋体" w:hAnsi="宋体"/>
                      <w:szCs w:val="21"/>
                    </w:rPr>
                  </w:rPrChange>
                </w:rPr>
                <w:t>段的变化趋势图。</w:t>
              </w:r>
            </w:ins>
          </w:p>
          <w:p>
            <w:pPr>
              <w:rPr>
                <w:ins w:id="565" w:author="Huo Beata" w:date="2020-09-09T12:03:00Z"/>
                <w:rFonts w:ascii="Times New Roman" w:hAnsi="Times New Roman" w:cs="Times New Roman"/>
                <w:szCs w:val="21"/>
                <w:rPrChange w:id="566" w:author="Huo Beata" w:date="2020-09-09T12:04:00Z">
                  <w:rPr>
                    <w:ins w:id="567" w:author="Huo Beata" w:date="2020-09-09T12:03:00Z"/>
                    <w:rFonts w:ascii="宋体" w:hAnsi="宋体"/>
                    <w:szCs w:val="21"/>
                  </w:rPr>
                </w:rPrChange>
              </w:rPr>
            </w:pPr>
            <w:ins w:id="568" w:author="Huo Beata" w:date="2020-09-09T12:03:00Z">
              <w:r>
                <w:rPr>
                  <w:rFonts w:hint="default" w:ascii="Times New Roman" w:hAnsi="Times New Roman" w:cs="Times New Roman"/>
                  <w:szCs w:val="21"/>
                  <w:rPrChange w:id="569" w:author="Huo Beata" w:date="2020-09-09T12:04:00Z">
                    <w:rPr>
                      <w:rFonts w:hint="eastAsia" w:ascii="宋体" w:hAnsi="宋体"/>
                      <w:szCs w:val="21"/>
                    </w:rPr>
                  </w:rPrChange>
                </w:rPr>
                <w:t xml:space="preserve">e) </w:t>
              </w:r>
            </w:ins>
            <w:ins w:id="570" w:author="Huo Beata" w:date="2020-09-09T12:03:00Z">
              <w:r>
                <w:rPr>
                  <w:rFonts w:hint="default" w:ascii="Times New Roman" w:hAnsi="Times New Roman" w:cs="Times New Roman"/>
                  <w:szCs w:val="21"/>
                  <w:rPrChange w:id="571" w:author="Huo Beata" w:date="2020-09-09T12:04:00Z">
                    <w:rPr>
                      <w:rFonts w:hint="eastAsia" w:ascii="宋体" w:hAnsi="宋体"/>
                      <w:szCs w:val="21"/>
                    </w:rPr>
                  </w:rPrChange>
                </w:rPr>
                <w:t>心率变异性编辑和显示（</w:t>
              </w:r>
            </w:ins>
            <w:ins w:id="572" w:author="Huo Beata" w:date="2020-09-09T12:03:00Z">
              <w:r>
                <w:rPr>
                  <w:rFonts w:hint="default" w:ascii="Times New Roman" w:hAnsi="Times New Roman" w:cs="Times New Roman"/>
                  <w:szCs w:val="21"/>
                  <w:rPrChange w:id="573" w:author="Huo Beata" w:date="2020-09-09T12:04:00Z">
                    <w:rPr>
                      <w:rFonts w:hint="eastAsia" w:ascii="宋体" w:hAnsi="宋体"/>
                      <w:szCs w:val="21"/>
                    </w:rPr>
                  </w:rPrChange>
                </w:rPr>
                <w:t>HRV</w:t>
              </w:r>
            </w:ins>
            <w:ins w:id="574" w:author="Huo Beata" w:date="2020-09-09T12:03:00Z">
              <w:r>
                <w:rPr>
                  <w:rFonts w:hint="default" w:ascii="Times New Roman" w:hAnsi="Times New Roman" w:cs="Times New Roman"/>
                  <w:szCs w:val="21"/>
                  <w:rPrChange w:id="575" w:author="Huo Beata" w:date="2020-09-09T12:04:00Z">
                    <w:rPr>
                      <w:rFonts w:hint="eastAsia" w:ascii="宋体" w:hAnsi="宋体"/>
                      <w:szCs w:val="21"/>
                    </w:rPr>
                  </w:rPrChange>
                </w:rPr>
                <w:t>）</w:t>
              </w:r>
            </w:ins>
          </w:p>
          <w:p>
            <w:pPr>
              <w:rPr>
                <w:ins w:id="576" w:author="Huo Beata" w:date="2020-09-09T12:03:00Z"/>
                <w:rFonts w:ascii="Times New Roman" w:hAnsi="Times New Roman" w:cs="Times New Roman"/>
                <w:szCs w:val="21"/>
                <w:rPrChange w:id="577" w:author="Huo Beata" w:date="2020-09-09T12:04:00Z">
                  <w:rPr>
                    <w:ins w:id="578" w:author="Huo Beata" w:date="2020-09-09T12:03:00Z"/>
                    <w:rFonts w:ascii="宋体" w:hAnsi="宋体"/>
                    <w:szCs w:val="21"/>
                  </w:rPr>
                </w:rPrChange>
              </w:rPr>
            </w:pPr>
            <w:ins w:id="579" w:author="Huo Beata" w:date="2020-09-09T12:03:00Z">
              <w:r>
                <w:rPr>
                  <w:rFonts w:hint="default" w:ascii="Times New Roman" w:hAnsi="Times New Roman" w:cs="Times New Roman"/>
                  <w:szCs w:val="21"/>
                  <w:rPrChange w:id="580" w:author="Huo Beata" w:date="2020-09-09T12:04:00Z">
                    <w:rPr>
                      <w:rFonts w:hint="eastAsia" w:ascii="宋体" w:hAnsi="宋体"/>
                      <w:szCs w:val="21"/>
                    </w:rPr>
                  </w:rPrChange>
                </w:rPr>
                <w:t>i</w:t>
              </w:r>
            </w:ins>
            <w:ins w:id="581" w:author="Huo Beata" w:date="2020-09-09T12:03:00Z">
              <w:r>
                <w:rPr>
                  <w:rFonts w:hint="default" w:ascii="Times New Roman" w:hAnsi="Times New Roman" w:cs="Times New Roman"/>
                  <w:szCs w:val="21"/>
                  <w:rPrChange w:id="582" w:author="Huo Beata" w:date="2020-09-09T12:04:00Z">
                    <w:rPr>
                      <w:rFonts w:hint="eastAsia" w:ascii="宋体" w:hAnsi="宋体"/>
                      <w:szCs w:val="21"/>
                    </w:rPr>
                  </w:rPrChange>
                </w:rPr>
                <w:t xml:space="preserve">. </w:t>
              </w:r>
            </w:ins>
            <w:ins w:id="583" w:author="Huo Beata" w:date="2020-09-09T12:03:00Z">
              <w:r>
                <w:rPr>
                  <w:rFonts w:hint="default" w:ascii="Times New Roman" w:hAnsi="Times New Roman" w:cs="Times New Roman"/>
                  <w:szCs w:val="21"/>
                  <w:rPrChange w:id="584" w:author="Huo Beata" w:date="2020-09-09T12:04:00Z">
                    <w:rPr>
                      <w:rFonts w:hint="eastAsia" w:ascii="宋体" w:hAnsi="宋体"/>
                      <w:szCs w:val="21"/>
                    </w:rPr>
                  </w:rPrChange>
                </w:rPr>
                <w:t>能够计算指定时间的时域指标，包括：</w:t>
              </w:r>
            </w:ins>
            <w:ins w:id="585" w:author="Huo Beata" w:date="2020-09-09T12:03:00Z">
              <w:r>
                <w:rPr>
                  <w:rFonts w:hint="default" w:ascii="Times New Roman" w:hAnsi="Times New Roman" w:cs="Times New Roman"/>
                  <w:szCs w:val="21"/>
                  <w:rPrChange w:id="586" w:author="Huo Beata" w:date="2020-09-09T12:04:00Z">
                    <w:rPr>
                      <w:rFonts w:hint="eastAsia" w:ascii="宋体" w:hAnsi="宋体"/>
                      <w:szCs w:val="21"/>
                    </w:rPr>
                  </w:rPrChange>
                </w:rPr>
                <w:t>SDNN</w:t>
              </w:r>
            </w:ins>
            <w:ins w:id="587" w:author="Huo Beata" w:date="2020-09-09T12:03:00Z">
              <w:r>
                <w:rPr>
                  <w:rFonts w:hint="default" w:ascii="Times New Roman" w:hAnsi="Times New Roman" w:cs="Times New Roman"/>
                  <w:szCs w:val="21"/>
                  <w:rPrChange w:id="588" w:author="Huo Beata" w:date="2020-09-09T12:04:00Z">
                    <w:rPr>
                      <w:rFonts w:hint="eastAsia" w:ascii="宋体" w:hAnsi="宋体"/>
                      <w:szCs w:val="21"/>
                    </w:rPr>
                  </w:rPrChange>
                </w:rPr>
                <w:t>，</w:t>
              </w:r>
            </w:ins>
            <w:ins w:id="589" w:author="Huo Beata" w:date="2020-09-09T12:03:00Z">
              <w:r>
                <w:rPr>
                  <w:rFonts w:hint="default" w:ascii="Times New Roman" w:hAnsi="Times New Roman" w:cs="Times New Roman"/>
                  <w:szCs w:val="21"/>
                  <w:rPrChange w:id="590" w:author="Huo Beata" w:date="2020-09-09T12:04:00Z">
                    <w:rPr>
                      <w:rFonts w:hint="eastAsia" w:ascii="宋体" w:hAnsi="宋体"/>
                      <w:szCs w:val="21"/>
                    </w:rPr>
                  </w:rPrChange>
                </w:rPr>
                <w:t>rMSSD</w:t>
              </w:r>
            </w:ins>
            <w:ins w:id="591" w:author="Huo Beata" w:date="2020-09-09T12:03:00Z">
              <w:r>
                <w:rPr>
                  <w:rFonts w:hint="default" w:ascii="Times New Roman" w:hAnsi="Times New Roman" w:cs="Times New Roman"/>
                  <w:szCs w:val="21"/>
                  <w:rPrChange w:id="592" w:author="Huo Beata" w:date="2020-09-09T12:04:00Z">
                    <w:rPr>
                      <w:rFonts w:hint="eastAsia" w:ascii="宋体" w:hAnsi="宋体"/>
                      <w:szCs w:val="21"/>
                    </w:rPr>
                  </w:rPrChange>
                </w:rPr>
                <w:t>，</w:t>
              </w:r>
            </w:ins>
            <w:ins w:id="593" w:author="Huo Beata" w:date="2020-09-09T12:03:00Z">
              <w:r>
                <w:rPr>
                  <w:rFonts w:hint="default" w:ascii="Times New Roman" w:hAnsi="Times New Roman" w:cs="Times New Roman"/>
                  <w:szCs w:val="21"/>
                  <w:rPrChange w:id="594" w:author="Huo Beata" w:date="2020-09-09T12:04:00Z">
                    <w:rPr>
                      <w:rFonts w:hint="eastAsia" w:ascii="宋体" w:hAnsi="宋体"/>
                      <w:szCs w:val="21"/>
                    </w:rPr>
                  </w:rPrChange>
                </w:rPr>
                <w:t>SDANN</w:t>
              </w:r>
            </w:ins>
            <w:ins w:id="595" w:author="Huo Beata" w:date="2020-09-09T12:03:00Z">
              <w:r>
                <w:rPr>
                  <w:rFonts w:hint="default" w:ascii="Times New Roman" w:hAnsi="Times New Roman" w:cs="Times New Roman"/>
                  <w:szCs w:val="21"/>
                  <w:rPrChange w:id="596" w:author="Huo Beata" w:date="2020-09-09T12:04:00Z">
                    <w:rPr>
                      <w:rFonts w:hint="eastAsia" w:ascii="宋体" w:hAnsi="宋体"/>
                      <w:szCs w:val="21"/>
                    </w:rPr>
                  </w:rPrChange>
                </w:rPr>
                <w:t>，</w:t>
              </w:r>
            </w:ins>
            <w:ins w:id="597" w:author="Huo Beata" w:date="2020-09-09T12:03:00Z">
              <w:r>
                <w:rPr>
                  <w:rFonts w:hint="default" w:ascii="Times New Roman" w:hAnsi="Times New Roman" w:cs="Times New Roman"/>
                  <w:szCs w:val="21"/>
                  <w:rPrChange w:id="598" w:author="Huo Beata" w:date="2020-09-09T12:04:00Z">
                    <w:rPr>
                      <w:rFonts w:hint="eastAsia" w:ascii="宋体" w:hAnsi="宋体"/>
                      <w:szCs w:val="21"/>
                    </w:rPr>
                  </w:rPrChange>
                </w:rPr>
                <w:t>SDNNindex</w:t>
              </w:r>
            </w:ins>
            <w:ins w:id="599" w:author="Huo Beata" w:date="2020-09-09T12:03:00Z">
              <w:r>
                <w:rPr>
                  <w:rFonts w:hint="default" w:ascii="Times New Roman" w:hAnsi="Times New Roman" w:cs="Times New Roman"/>
                  <w:szCs w:val="21"/>
                  <w:rPrChange w:id="600" w:author="Huo Beata" w:date="2020-09-09T12:04:00Z">
                    <w:rPr>
                      <w:rFonts w:hint="eastAsia" w:ascii="宋体" w:hAnsi="宋体"/>
                      <w:szCs w:val="21"/>
                    </w:rPr>
                  </w:rPrChange>
                </w:rPr>
                <w:t>，</w:t>
              </w:r>
            </w:ins>
          </w:p>
          <w:p>
            <w:pPr>
              <w:rPr>
                <w:ins w:id="601" w:author="Huo Beata" w:date="2020-09-09T12:03:00Z"/>
                <w:rFonts w:ascii="Times New Roman" w:hAnsi="Times New Roman" w:cs="Times New Roman"/>
                <w:szCs w:val="21"/>
                <w:rPrChange w:id="602" w:author="Huo Beata" w:date="2020-09-09T12:04:00Z">
                  <w:rPr>
                    <w:ins w:id="603" w:author="Huo Beata" w:date="2020-09-09T12:03:00Z"/>
                    <w:rFonts w:ascii="宋体" w:hAnsi="宋体"/>
                    <w:szCs w:val="21"/>
                  </w:rPr>
                </w:rPrChange>
              </w:rPr>
            </w:pPr>
            <w:ins w:id="604" w:author="Huo Beata" w:date="2020-09-09T12:03:00Z">
              <w:r>
                <w:rPr>
                  <w:rFonts w:hint="default" w:ascii="Times New Roman" w:hAnsi="Times New Roman" w:cs="Times New Roman"/>
                  <w:szCs w:val="21"/>
                  <w:rPrChange w:id="605" w:author="Huo Beata" w:date="2020-09-09T12:04:00Z">
                    <w:rPr>
                      <w:rFonts w:hint="eastAsia" w:ascii="宋体" w:hAnsi="宋体"/>
                      <w:szCs w:val="21"/>
                    </w:rPr>
                  </w:rPrChange>
                </w:rPr>
                <w:t>pNN50</w:t>
              </w:r>
            </w:ins>
            <w:ins w:id="606" w:author="Huo Beata" w:date="2020-09-09T12:03:00Z">
              <w:r>
                <w:rPr>
                  <w:rFonts w:hint="default" w:ascii="Times New Roman" w:hAnsi="Times New Roman" w:cs="Times New Roman"/>
                  <w:szCs w:val="21"/>
                  <w:rPrChange w:id="607" w:author="Huo Beata" w:date="2020-09-09T12:04:00Z">
                    <w:rPr>
                      <w:rFonts w:hint="eastAsia" w:ascii="宋体" w:hAnsi="宋体"/>
                      <w:szCs w:val="21"/>
                    </w:rPr>
                  </w:rPrChange>
                </w:rPr>
                <w:t>，</w:t>
              </w:r>
            </w:ins>
            <w:ins w:id="608" w:author="Huo Beata" w:date="2020-09-09T12:03:00Z">
              <w:r>
                <w:rPr>
                  <w:rFonts w:hint="default" w:ascii="Times New Roman" w:hAnsi="Times New Roman" w:cs="Times New Roman"/>
                  <w:szCs w:val="21"/>
                  <w:rPrChange w:id="609" w:author="Huo Beata" w:date="2020-09-09T12:04:00Z">
                    <w:rPr>
                      <w:rFonts w:hint="eastAsia" w:ascii="宋体" w:hAnsi="宋体"/>
                      <w:szCs w:val="21"/>
                    </w:rPr>
                  </w:rPrChange>
                </w:rPr>
                <w:t>TRIndex</w:t>
              </w:r>
            </w:ins>
            <w:ins w:id="610" w:author="Huo Beata" w:date="2020-09-09T12:03:00Z">
              <w:r>
                <w:rPr>
                  <w:rFonts w:hint="default" w:ascii="Times New Roman" w:hAnsi="Times New Roman" w:cs="Times New Roman"/>
                  <w:szCs w:val="21"/>
                  <w:rPrChange w:id="611" w:author="Huo Beata" w:date="2020-09-09T12:04:00Z">
                    <w:rPr>
                      <w:rFonts w:hint="eastAsia" w:ascii="宋体" w:hAnsi="宋体"/>
                      <w:szCs w:val="21"/>
                    </w:rPr>
                  </w:rPrChange>
                </w:rPr>
                <w:t xml:space="preserve"> </w:t>
              </w:r>
            </w:ins>
            <w:ins w:id="612" w:author="Huo Beata" w:date="2020-09-09T12:03:00Z">
              <w:r>
                <w:rPr>
                  <w:rFonts w:hint="default" w:ascii="Times New Roman" w:hAnsi="Times New Roman" w:cs="Times New Roman"/>
                  <w:szCs w:val="21"/>
                  <w:rPrChange w:id="613" w:author="Huo Beata" w:date="2020-09-09T12:04:00Z">
                    <w:rPr>
                      <w:rFonts w:hint="eastAsia" w:ascii="宋体" w:hAnsi="宋体"/>
                      <w:szCs w:val="21"/>
                    </w:rPr>
                  </w:rPrChange>
                </w:rPr>
                <w:t>的数值；</w:t>
              </w:r>
            </w:ins>
          </w:p>
          <w:p>
            <w:pPr>
              <w:rPr>
                <w:ins w:id="614" w:author="Huo Beata" w:date="2020-09-09T12:03:00Z"/>
                <w:rFonts w:ascii="Times New Roman" w:hAnsi="Times New Roman" w:cs="Times New Roman"/>
                <w:szCs w:val="21"/>
                <w:rPrChange w:id="615" w:author="Huo Beata" w:date="2020-09-09T12:04:00Z">
                  <w:rPr>
                    <w:ins w:id="616" w:author="Huo Beata" w:date="2020-09-09T12:03:00Z"/>
                    <w:rFonts w:ascii="宋体" w:hAnsi="宋体"/>
                    <w:szCs w:val="21"/>
                  </w:rPr>
                </w:rPrChange>
              </w:rPr>
            </w:pPr>
            <w:ins w:id="617" w:author="Huo Beata" w:date="2020-09-09T12:03:00Z">
              <w:r>
                <w:rPr>
                  <w:rFonts w:hint="default" w:ascii="Times New Roman" w:hAnsi="Times New Roman" w:cs="Times New Roman"/>
                  <w:szCs w:val="21"/>
                  <w:rPrChange w:id="618" w:author="Huo Beata" w:date="2020-09-09T12:04:00Z">
                    <w:rPr>
                      <w:rFonts w:hint="eastAsia" w:ascii="宋体" w:hAnsi="宋体"/>
                      <w:szCs w:val="21"/>
                    </w:rPr>
                  </w:rPrChange>
                </w:rPr>
                <w:t xml:space="preserve">ii. </w:t>
              </w:r>
            </w:ins>
            <w:ins w:id="619" w:author="Huo Beata" w:date="2020-09-09T12:03:00Z">
              <w:r>
                <w:rPr>
                  <w:rFonts w:hint="default" w:ascii="Times New Roman" w:hAnsi="Times New Roman" w:cs="Times New Roman"/>
                  <w:szCs w:val="21"/>
                  <w:rPrChange w:id="620" w:author="Huo Beata" w:date="2020-09-09T12:04:00Z">
                    <w:rPr>
                      <w:rFonts w:hint="eastAsia" w:ascii="宋体" w:hAnsi="宋体"/>
                      <w:szCs w:val="21"/>
                    </w:rPr>
                  </w:rPrChange>
                </w:rPr>
                <w:t>能够计算指定时间的频域指标，包括：</w:t>
              </w:r>
            </w:ins>
            <w:ins w:id="621" w:author="Huo Beata" w:date="2020-09-09T12:03:00Z">
              <w:r>
                <w:rPr>
                  <w:rFonts w:hint="default" w:ascii="Times New Roman" w:hAnsi="Times New Roman" w:cs="Times New Roman"/>
                  <w:szCs w:val="21"/>
                  <w:rPrChange w:id="622" w:author="Huo Beata" w:date="2020-09-09T12:04:00Z">
                    <w:rPr>
                      <w:rFonts w:hint="eastAsia" w:ascii="宋体" w:hAnsi="宋体"/>
                      <w:szCs w:val="21"/>
                    </w:rPr>
                  </w:rPrChange>
                </w:rPr>
                <w:t>VLF</w:t>
              </w:r>
            </w:ins>
            <w:ins w:id="623" w:author="Huo Beata" w:date="2020-09-09T12:03:00Z">
              <w:r>
                <w:rPr>
                  <w:rFonts w:hint="default" w:ascii="Times New Roman" w:hAnsi="Times New Roman" w:cs="Times New Roman"/>
                  <w:szCs w:val="21"/>
                  <w:rPrChange w:id="624" w:author="Huo Beata" w:date="2020-09-09T12:04:00Z">
                    <w:rPr>
                      <w:rFonts w:hint="eastAsia" w:ascii="宋体" w:hAnsi="宋体"/>
                      <w:szCs w:val="21"/>
                    </w:rPr>
                  </w:rPrChange>
                </w:rPr>
                <w:t>、</w:t>
              </w:r>
            </w:ins>
            <w:ins w:id="625" w:author="Huo Beata" w:date="2020-09-09T12:03:00Z">
              <w:r>
                <w:rPr>
                  <w:rFonts w:hint="default" w:ascii="Times New Roman" w:hAnsi="Times New Roman" w:cs="Times New Roman"/>
                  <w:szCs w:val="21"/>
                  <w:rPrChange w:id="626" w:author="Huo Beata" w:date="2020-09-09T12:04:00Z">
                    <w:rPr>
                      <w:rFonts w:hint="eastAsia" w:ascii="宋体" w:hAnsi="宋体"/>
                      <w:szCs w:val="21"/>
                    </w:rPr>
                  </w:rPrChange>
                </w:rPr>
                <w:t>LF</w:t>
              </w:r>
            </w:ins>
            <w:ins w:id="627" w:author="Huo Beata" w:date="2020-09-09T12:03:00Z">
              <w:r>
                <w:rPr>
                  <w:rFonts w:hint="default" w:ascii="Times New Roman" w:hAnsi="Times New Roman" w:cs="Times New Roman"/>
                  <w:szCs w:val="21"/>
                  <w:rPrChange w:id="628" w:author="Huo Beata" w:date="2020-09-09T12:04:00Z">
                    <w:rPr>
                      <w:rFonts w:hint="eastAsia" w:ascii="宋体" w:hAnsi="宋体"/>
                      <w:szCs w:val="21"/>
                    </w:rPr>
                  </w:rPrChange>
                </w:rPr>
                <w:t>、</w:t>
              </w:r>
            </w:ins>
            <w:ins w:id="629" w:author="Huo Beata" w:date="2020-09-09T12:03:00Z">
              <w:r>
                <w:rPr>
                  <w:rFonts w:hint="default" w:ascii="Times New Roman" w:hAnsi="Times New Roman" w:cs="Times New Roman"/>
                  <w:szCs w:val="21"/>
                  <w:rPrChange w:id="630" w:author="Huo Beata" w:date="2020-09-09T12:04:00Z">
                    <w:rPr>
                      <w:rFonts w:hint="eastAsia" w:ascii="宋体" w:hAnsi="宋体"/>
                      <w:szCs w:val="21"/>
                    </w:rPr>
                  </w:rPrChange>
                </w:rPr>
                <w:t>HF</w:t>
              </w:r>
            </w:ins>
            <w:ins w:id="631" w:author="Huo Beata" w:date="2020-09-09T12:03:00Z">
              <w:r>
                <w:rPr>
                  <w:rFonts w:hint="default" w:ascii="Times New Roman" w:hAnsi="Times New Roman" w:cs="Times New Roman"/>
                  <w:szCs w:val="21"/>
                  <w:rPrChange w:id="632" w:author="Huo Beata" w:date="2020-09-09T12:04:00Z">
                    <w:rPr>
                      <w:rFonts w:hint="eastAsia" w:ascii="宋体" w:hAnsi="宋体"/>
                      <w:szCs w:val="21"/>
                    </w:rPr>
                  </w:rPrChange>
                </w:rPr>
                <w:t>、</w:t>
              </w:r>
            </w:ins>
            <w:ins w:id="633" w:author="Huo Beata" w:date="2020-09-09T12:03:00Z">
              <w:r>
                <w:rPr>
                  <w:rFonts w:hint="default" w:ascii="Times New Roman" w:hAnsi="Times New Roman" w:cs="Times New Roman"/>
                  <w:szCs w:val="21"/>
                  <w:rPrChange w:id="634" w:author="Huo Beata" w:date="2020-09-09T12:04:00Z">
                    <w:rPr>
                      <w:rFonts w:hint="eastAsia" w:ascii="宋体" w:hAnsi="宋体"/>
                      <w:szCs w:val="21"/>
                    </w:rPr>
                  </w:rPrChange>
                </w:rPr>
                <w:t>LFnu</w:t>
              </w:r>
            </w:ins>
            <w:ins w:id="635" w:author="Huo Beata" w:date="2020-09-09T12:03:00Z">
              <w:r>
                <w:rPr>
                  <w:rFonts w:hint="default" w:ascii="Times New Roman" w:hAnsi="Times New Roman" w:cs="Times New Roman"/>
                  <w:szCs w:val="21"/>
                  <w:rPrChange w:id="636" w:author="Huo Beata" w:date="2020-09-09T12:04:00Z">
                    <w:rPr>
                      <w:rFonts w:hint="eastAsia" w:ascii="宋体" w:hAnsi="宋体"/>
                      <w:szCs w:val="21"/>
                    </w:rPr>
                  </w:rPrChange>
                </w:rPr>
                <w:t>、</w:t>
              </w:r>
            </w:ins>
            <w:ins w:id="637" w:author="Huo Beata" w:date="2020-09-09T12:03:00Z">
              <w:r>
                <w:rPr>
                  <w:rFonts w:hint="default" w:ascii="Times New Roman" w:hAnsi="Times New Roman" w:cs="Times New Roman"/>
                  <w:szCs w:val="21"/>
                  <w:rPrChange w:id="638" w:author="Huo Beata" w:date="2020-09-09T12:04:00Z">
                    <w:rPr>
                      <w:rFonts w:hint="eastAsia" w:ascii="宋体" w:hAnsi="宋体"/>
                      <w:szCs w:val="21"/>
                    </w:rPr>
                  </w:rPrChange>
                </w:rPr>
                <w:t>HFnu</w:t>
              </w:r>
            </w:ins>
            <w:ins w:id="639" w:author="Huo Beata" w:date="2020-09-09T12:03:00Z">
              <w:r>
                <w:rPr>
                  <w:rFonts w:hint="default" w:ascii="Times New Roman" w:hAnsi="Times New Roman" w:cs="Times New Roman"/>
                  <w:szCs w:val="21"/>
                  <w:rPrChange w:id="640" w:author="Huo Beata" w:date="2020-09-09T12:04:00Z">
                    <w:rPr>
                      <w:rFonts w:hint="eastAsia" w:ascii="宋体" w:hAnsi="宋体"/>
                      <w:szCs w:val="21"/>
                    </w:rPr>
                  </w:rPrChange>
                </w:rPr>
                <w:t>、</w:t>
              </w:r>
            </w:ins>
            <w:ins w:id="641" w:author="Huo Beata" w:date="2020-09-09T12:03:00Z">
              <w:r>
                <w:rPr>
                  <w:rFonts w:hint="default" w:ascii="Times New Roman" w:hAnsi="Times New Roman" w:cs="Times New Roman"/>
                  <w:szCs w:val="21"/>
                  <w:rPrChange w:id="642" w:author="Huo Beata" w:date="2020-09-09T12:04:00Z">
                    <w:rPr>
                      <w:rFonts w:hint="eastAsia" w:ascii="宋体" w:hAnsi="宋体"/>
                      <w:szCs w:val="21"/>
                    </w:rPr>
                  </w:rPrChange>
                </w:rPr>
                <w:t>LF/HF</w:t>
              </w:r>
            </w:ins>
          </w:p>
          <w:p>
            <w:pPr>
              <w:rPr>
                <w:ins w:id="643" w:author="Huo Beata" w:date="2020-09-09T12:03:00Z"/>
                <w:rFonts w:ascii="Times New Roman" w:hAnsi="Times New Roman" w:cs="Times New Roman"/>
                <w:szCs w:val="21"/>
                <w:rPrChange w:id="644" w:author="Huo Beata" w:date="2020-09-09T12:04:00Z">
                  <w:rPr>
                    <w:ins w:id="645" w:author="Huo Beata" w:date="2020-09-09T12:03:00Z"/>
                    <w:rFonts w:ascii="宋体" w:hAnsi="宋体"/>
                    <w:szCs w:val="21"/>
                  </w:rPr>
                </w:rPrChange>
              </w:rPr>
            </w:pPr>
            <w:ins w:id="646" w:author="Huo Beata" w:date="2020-09-09T12:03:00Z">
              <w:r>
                <w:rPr>
                  <w:rFonts w:hint="default" w:ascii="Times New Roman" w:hAnsi="Times New Roman" w:cs="Times New Roman"/>
                  <w:szCs w:val="21"/>
                  <w:rPrChange w:id="647" w:author="Huo Beata" w:date="2020-09-09T12:04:00Z">
                    <w:rPr>
                      <w:rFonts w:hint="eastAsia" w:ascii="宋体" w:hAnsi="宋体"/>
                      <w:szCs w:val="21"/>
                    </w:rPr>
                  </w:rPrChange>
                </w:rPr>
                <w:t>的数值；</w:t>
              </w:r>
            </w:ins>
          </w:p>
          <w:p>
            <w:pPr>
              <w:rPr>
                <w:ins w:id="648" w:author="Huo Beata" w:date="2020-09-09T12:03:00Z"/>
                <w:rFonts w:ascii="Times New Roman" w:hAnsi="Times New Roman" w:cs="Times New Roman"/>
                <w:szCs w:val="21"/>
                <w:rPrChange w:id="649" w:author="Huo Beata" w:date="2020-09-09T12:04:00Z">
                  <w:rPr>
                    <w:ins w:id="650" w:author="Huo Beata" w:date="2020-09-09T12:03:00Z"/>
                    <w:rFonts w:ascii="宋体" w:hAnsi="宋体"/>
                    <w:szCs w:val="21"/>
                  </w:rPr>
                </w:rPrChange>
              </w:rPr>
            </w:pPr>
            <w:ins w:id="651" w:author="Huo Beata" w:date="2020-09-09T12:03:00Z">
              <w:r>
                <w:rPr>
                  <w:rFonts w:hint="default" w:ascii="Times New Roman" w:hAnsi="Times New Roman" w:cs="Times New Roman"/>
                  <w:szCs w:val="21"/>
                  <w:rPrChange w:id="652" w:author="Huo Beata" w:date="2020-09-09T12:04:00Z">
                    <w:rPr>
                      <w:rFonts w:hint="eastAsia" w:ascii="宋体" w:hAnsi="宋体"/>
                      <w:szCs w:val="21"/>
                    </w:rPr>
                  </w:rPrChange>
                </w:rPr>
                <w:t xml:space="preserve">iii. </w:t>
              </w:r>
            </w:ins>
            <w:ins w:id="653" w:author="Huo Beata" w:date="2020-09-09T12:03:00Z">
              <w:r>
                <w:rPr>
                  <w:rFonts w:hint="default" w:ascii="Times New Roman" w:hAnsi="Times New Roman" w:cs="Times New Roman"/>
                  <w:szCs w:val="21"/>
                  <w:rPrChange w:id="654" w:author="Huo Beata" w:date="2020-09-09T12:04:00Z">
                    <w:rPr>
                      <w:rFonts w:hint="eastAsia" w:ascii="宋体" w:hAnsi="宋体"/>
                      <w:szCs w:val="21"/>
                    </w:rPr>
                  </w:rPrChange>
                </w:rPr>
                <w:t>能显示功率谱密度图，分析时间段内的</w:t>
              </w:r>
            </w:ins>
            <w:ins w:id="655" w:author="Huo Beata" w:date="2020-09-09T12:03:00Z">
              <w:r>
                <w:rPr>
                  <w:rFonts w:hint="default" w:ascii="Times New Roman" w:hAnsi="Times New Roman" w:cs="Times New Roman"/>
                  <w:szCs w:val="21"/>
                  <w:rPrChange w:id="656" w:author="Huo Beata" w:date="2020-09-09T12:04:00Z">
                    <w:rPr>
                      <w:rFonts w:hint="eastAsia" w:ascii="宋体" w:hAnsi="宋体"/>
                      <w:szCs w:val="21"/>
                    </w:rPr>
                  </w:rPrChange>
                </w:rPr>
                <w:t xml:space="preserve">R-R </w:t>
              </w:r>
            </w:ins>
            <w:ins w:id="657" w:author="Huo Beata" w:date="2020-09-09T12:03:00Z">
              <w:r>
                <w:rPr>
                  <w:rFonts w:hint="default" w:ascii="Times New Roman" w:hAnsi="Times New Roman" w:cs="Times New Roman"/>
                  <w:szCs w:val="21"/>
                  <w:rPrChange w:id="658" w:author="Huo Beata" w:date="2020-09-09T12:04:00Z">
                    <w:rPr>
                      <w:rFonts w:hint="eastAsia" w:ascii="宋体" w:hAnsi="宋体"/>
                      <w:szCs w:val="21"/>
                    </w:rPr>
                  </w:rPrChange>
                </w:rPr>
                <w:t>间期趋势列表及散点图。</w:t>
              </w:r>
            </w:ins>
          </w:p>
          <w:p>
            <w:pPr>
              <w:rPr>
                <w:ins w:id="659" w:author="Huo Beata" w:date="2020-09-09T12:03:00Z"/>
                <w:rFonts w:ascii="Times New Roman" w:hAnsi="Times New Roman" w:cs="Times New Roman"/>
                <w:szCs w:val="21"/>
                <w:rPrChange w:id="660" w:author="Huo Beata" w:date="2020-09-09T12:04:00Z">
                  <w:rPr>
                    <w:ins w:id="661" w:author="Huo Beata" w:date="2020-09-09T12:03:00Z"/>
                    <w:rFonts w:ascii="宋体" w:hAnsi="宋体"/>
                    <w:szCs w:val="21"/>
                  </w:rPr>
                </w:rPrChange>
              </w:rPr>
            </w:pPr>
            <w:ins w:id="662" w:author="Huo Beata" w:date="2020-09-09T12:03:00Z">
              <w:r>
                <w:rPr>
                  <w:rFonts w:hint="default" w:ascii="Times New Roman" w:hAnsi="Times New Roman" w:cs="Times New Roman"/>
                  <w:szCs w:val="21"/>
                  <w:rPrChange w:id="663" w:author="Huo Beata" w:date="2020-09-09T12:04:00Z">
                    <w:rPr>
                      <w:rFonts w:hint="eastAsia" w:ascii="宋体" w:hAnsi="宋体"/>
                      <w:szCs w:val="21"/>
                    </w:rPr>
                  </w:rPrChange>
                </w:rPr>
                <w:t xml:space="preserve">f) QT </w:t>
              </w:r>
            </w:ins>
            <w:ins w:id="664" w:author="Huo Beata" w:date="2020-09-09T12:03:00Z">
              <w:r>
                <w:rPr>
                  <w:rFonts w:hint="default" w:ascii="Times New Roman" w:hAnsi="Times New Roman" w:cs="Times New Roman"/>
                  <w:szCs w:val="21"/>
                  <w:rPrChange w:id="665" w:author="Huo Beata" w:date="2020-09-09T12:04:00Z">
                    <w:rPr>
                      <w:rFonts w:hint="eastAsia" w:ascii="宋体" w:hAnsi="宋体"/>
                      <w:szCs w:val="21"/>
                    </w:rPr>
                  </w:rPrChange>
                </w:rPr>
                <w:t>编辑和显示</w:t>
              </w:r>
            </w:ins>
          </w:p>
          <w:p>
            <w:pPr>
              <w:rPr>
                <w:ins w:id="666" w:author="Huo Beata" w:date="2020-09-09T12:03:00Z"/>
                <w:rFonts w:ascii="Times New Roman" w:hAnsi="Times New Roman" w:cs="Times New Roman"/>
                <w:szCs w:val="21"/>
                <w:rPrChange w:id="667" w:author="Huo Beata" w:date="2020-09-09T12:04:00Z">
                  <w:rPr>
                    <w:ins w:id="668" w:author="Huo Beata" w:date="2020-09-09T12:03:00Z"/>
                    <w:rFonts w:ascii="宋体" w:hAnsi="宋体"/>
                    <w:szCs w:val="21"/>
                  </w:rPr>
                </w:rPrChange>
              </w:rPr>
            </w:pPr>
            <w:ins w:id="669" w:author="Huo Beata" w:date="2020-09-09T12:03:00Z">
              <w:r>
                <w:rPr>
                  <w:rFonts w:hint="default" w:ascii="Times New Roman" w:hAnsi="Times New Roman" w:cs="Times New Roman"/>
                  <w:szCs w:val="21"/>
                  <w:rPrChange w:id="670" w:author="Huo Beata" w:date="2020-09-09T12:04:00Z">
                    <w:rPr>
                      <w:rFonts w:hint="eastAsia" w:ascii="宋体" w:hAnsi="宋体"/>
                      <w:szCs w:val="21"/>
                    </w:rPr>
                  </w:rPrChange>
                </w:rPr>
                <w:t>可计算指定时间内最大</w:t>
              </w:r>
            </w:ins>
            <w:ins w:id="671" w:author="Huo Beata" w:date="2020-09-09T12:03:00Z">
              <w:r>
                <w:rPr>
                  <w:rFonts w:hint="default" w:ascii="Times New Roman" w:hAnsi="Times New Roman" w:cs="Times New Roman"/>
                  <w:szCs w:val="21"/>
                  <w:rPrChange w:id="672" w:author="Huo Beata" w:date="2020-09-09T12:04:00Z">
                    <w:rPr>
                      <w:rFonts w:hint="eastAsia" w:ascii="宋体" w:hAnsi="宋体"/>
                      <w:szCs w:val="21"/>
                    </w:rPr>
                  </w:rPrChange>
                </w:rPr>
                <w:t>QT</w:t>
              </w:r>
            </w:ins>
            <w:ins w:id="673" w:author="Huo Beata" w:date="2020-09-09T12:03:00Z">
              <w:r>
                <w:rPr>
                  <w:rFonts w:hint="default" w:ascii="Times New Roman" w:hAnsi="Times New Roman" w:cs="Times New Roman"/>
                  <w:szCs w:val="21"/>
                  <w:rPrChange w:id="674" w:author="Huo Beata" w:date="2020-09-09T12:04:00Z">
                    <w:rPr>
                      <w:rFonts w:hint="eastAsia" w:ascii="宋体" w:hAnsi="宋体"/>
                      <w:szCs w:val="21"/>
                    </w:rPr>
                  </w:rPrChange>
                </w:rPr>
                <w:t>，平均</w:t>
              </w:r>
            </w:ins>
            <w:ins w:id="675" w:author="Huo Beata" w:date="2020-09-09T12:03:00Z">
              <w:r>
                <w:rPr>
                  <w:rFonts w:hint="default" w:ascii="Times New Roman" w:hAnsi="Times New Roman" w:cs="Times New Roman"/>
                  <w:szCs w:val="21"/>
                  <w:rPrChange w:id="676" w:author="Huo Beata" w:date="2020-09-09T12:04:00Z">
                    <w:rPr>
                      <w:rFonts w:hint="eastAsia" w:ascii="宋体" w:hAnsi="宋体"/>
                      <w:szCs w:val="21"/>
                    </w:rPr>
                  </w:rPrChange>
                </w:rPr>
                <w:t>QT</w:t>
              </w:r>
            </w:ins>
            <w:ins w:id="677" w:author="Huo Beata" w:date="2020-09-09T12:03:00Z">
              <w:r>
                <w:rPr>
                  <w:rFonts w:hint="default" w:ascii="Times New Roman" w:hAnsi="Times New Roman" w:cs="Times New Roman"/>
                  <w:szCs w:val="21"/>
                  <w:rPrChange w:id="678" w:author="Huo Beata" w:date="2020-09-09T12:04:00Z">
                    <w:rPr>
                      <w:rFonts w:hint="eastAsia" w:ascii="宋体" w:hAnsi="宋体"/>
                      <w:szCs w:val="21"/>
                    </w:rPr>
                  </w:rPrChange>
                </w:rPr>
                <w:t>，最小</w:t>
              </w:r>
            </w:ins>
            <w:ins w:id="679" w:author="Huo Beata" w:date="2020-09-09T12:03:00Z">
              <w:r>
                <w:rPr>
                  <w:rFonts w:hint="default" w:ascii="Times New Roman" w:hAnsi="Times New Roman" w:cs="Times New Roman"/>
                  <w:szCs w:val="21"/>
                  <w:rPrChange w:id="680" w:author="Huo Beata" w:date="2020-09-09T12:04:00Z">
                    <w:rPr>
                      <w:rFonts w:hint="eastAsia" w:ascii="宋体" w:hAnsi="宋体"/>
                      <w:szCs w:val="21"/>
                    </w:rPr>
                  </w:rPrChange>
                </w:rPr>
                <w:t>QT</w:t>
              </w:r>
            </w:ins>
            <w:ins w:id="681" w:author="Huo Beata" w:date="2020-09-09T12:03:00Z">
              <w:r>
                <w:rPr>
                  <w:rFonts w:hint="default" w:ascii="Times New Roman" w:hAnsi="Times New Roman" w:cs="Times New Roman"/>
                  <w:szCs w:val="21"/>
                  <w:rPrChange w:id="682" w:author="Huo Beata" w:date="2020-09-09T12:04:00Z">
                    <w:rPr>
                      <w:rFonts w:hint="eastAsia" w:ascii="宋体" w:hAnsi="宋体"/>
                      <w:szCs w:val="21"/>
                    </w:rPr>
                  </w:rPrChange>
                </w:rPr>
                <w:t>，</w:t>
              </w:r>
            </w:ins>
            <w:ins w:id="683" w:author="Huo Beata" w:date="2020-09-09T12:03:00Z">
              <w:r>
                <w:rPr>
                  <w:rFonts w:hint="default" w:ascii="Times New Roman" w:hAnsi="Times New Roman" w:cs="Times New Roman"/>
                  <w:szCs w:val="21"/>
                  <w:rPrChange w:id="684" w:author="Huo Beata" w:date="2020-09-09T12:04:00Z">
                    <w:rPr>
                      <w:rFonts w:hint="eastAsia" w:ascii="宋体" w:hAnsi="宋体"/>
                      <w:szCs w:val="21"/>
                    </w:rPr>
                  </w:rPrChange>
                </w:rPr>
                <w:t xml:space="preserve">QT </w:t>
              </w:r>
            </w:ins>
            <w:ins w:id="685" w:author="Huo Beata" w:date="2020-09-09T12:03:00Z">
              <w:r>
                <w:rPr>
                  <w:rFonts w:hint="default" w:ascii="Times New Roman" w:hAnsi="Times New Roman" w:cs="Times New Roman"/>
                  <w:szCs w:val="21"/>
                  <w:rPrChange w:id="686" w:author="Huo Beata" w:date="2020-09-09T12:04:00Z">
                    <w:rPr>
                      <w:rFonts w:hint="eastAsia" w:ascii="宋体" w:hAnsi="宋体"/>
                      <w:szCs w:val="21"/>
                    </w:rPr>
                  </w:rPrChange>
                </w:rPr>
                <w:t>离散度（</w:t>
              </w:r>
            </w:ins>
            <w:ins w:id="687" w:author="Huo Beata" w:date="2020-09-09T12:03:00Z">
              <w:r>
                <w:rPr>
                  <w:rFonts w:hint="default" w:ascii="Times New Roman" w:hAnsi="Times New Roman" w:cs="Times New Roman"/>
                  <w:szCs w:val="21"/>
                  <w:rPrChange w:id="688" w:author="Huo Beata" w:date="2020-09-09T12:04:00Z">
                    <w:rPr>
                      <w:rFonts w:hint="eastAsia" w:ascii="宋体" w:hAnsi="宋体"/>
                      <w:szCs w:val="21"/>
                    </w:rPr>
                  </w:rPrChange>
                </w:rPr>
                <w:t>QTd</w:t>
              </w:r>
            </w:ins>
            <w:ins w:id="689" w:author="Huo Beata" w:date="2020-09-09T12:03:00Z">
              <w:r>
                <w:rPr>
                  <w:rFonts w:hint="default" w:ascii="Times New Roman" w:hAnsi="Times New Roman" w:cs="Times New Roman"/>
                  <w:szCs w:val="21"/>
                  <w:rPrChange w:id="690" w:author="Huo Beata" w:date="2020-09-09T12:04:00Z">
                    <w:rPr>
                      <w:rFonts w:hint="eastAsia" w:ascii="宋体" w:hAnsi="宋体"/>
                      <w:szCs w:val="21"/>
                    </w:rPr>
                  </w:rPrChange>
                </w:rPr>
                <w:t>），校正后的最</w:t>
              </w:r>
            </w:ins>
          </w:p>
          <w:p>
            <w:pPr>
              <w:rPr>
                <w:ins w:id="691" w:author="Huo Beata" w:date="2020-09-09T12:03:00Z"/>
                <w:rFonts w:ascii="Times New Roman" w:hAnsi="Times New Roman" w:cs="Times New Roman"/>
                <w:szCs w:val="21"/>
                <w:rPrChange w:id="692" w:author="Huo Beata" w:date="2020-09-09T12:04:00Z">
                  <w:rPr>
                    <w:ins w:id="693" w:author="Huo Beata" w:date="2020-09-09T12:03:00Z"/>
                    <w:rFonts w:ascii="宋体" w:hAnsi="宋体"/>
                    <w:szCs w:val="21"/>
                  </w:rPr>
                </w:rPrChange>
              </w:rPr>
            </w:pPr>
            <w:ins w:id="694" w:author="Huo Beata" w:date="2020-09-09T12:03:00Z">
              <w:r>
                <w:rPr>
                  <w:rFonts w:hint="default" w:ascii="Times New Roman" w:hAnsi="Times New Roman" w:cs="Times New Roman"/>
                  <w:szCs w:val="21"/>
                  <w:rPrChange w:id="695" w:author="Huo Beata" w:date="2020-09-09T12:04:00Z">
                    <w:rPr>
                      <w:rFonts w:hint="eastAsia" w:ascii="宋体" w:hAnsi="宋体"/>
                      <w:szCs w:val="21"/>
                    </w:rPr>
                  </w:rPrChange>
                </w:rPr>
                <w:t>大</w:t>
              </w:r>
            </w:ins>
            <w:ins w:id="696" w:author="Huo Beata" w:date="2020-09-09T12:03:00Z">
              <w:r>
                <w:rPr>
                  <w:rFonts w:hint="default" w:ascii="Times New Roman" w:hAnsi="Times New Roman" w:cs="Times New Roman"/>
                  <w:szCs w:val="21"/>
                  <w:rPrChange w:id="697" w:author="Huo Beata" w:date="2020-09-09T12:04:00Z">
                    <w:rPr>
                      <w:rFonts w:hint="eastAsia" w:ascii="宋体" w:hAnsi="宋体"/>
                      <w:szCs w:val="21"/>
                    </w:rPr>
                  </w:rPrChange>
                </w:rPr>
                <w:t>QT</w:t>
              </w:r>
            </w:ins>
            <w:ins w:id="698" w:author="Huo Beata" w:date="2020-09-09T12:03:00Z">
              <w:r>
                <w:rPr>
                  <w:rFonts w:hint="default" w:ascii="Times New Roman" w:hAnsi="Times New Roman" w:cs="Times New Roman"/>
                  <w:szCs w:val="21"/>
                  <w:rPrChange w:id="699" w:author="Huo Beata" w:date="2020-09-09T12:04:00Z">
                    <w:rPr>
                      <w:rFonts w:hint="eastAsia" w:ascii="宋体" w:hAnsi="宋体"/>
                      <w:szCs w:val="21"/>
                    </w:rPr>
                  </w:rPrChange>
                </w:rPr>
                <w:t>（最大</w:t>
              </w:r>
            </w:ins>
            <w:ins w:id="700" w:author="Huo Beata" w:date="2020-09-09T12:03:00Z">
              <w:r>
                <w:rPr>
                  <w:rFonts w:hint="default" w:ascii="Times New Roman" w:hAnsi="Times New Roman" w:cs="Times New Roman"/>
                  <w:szCs w:val="21"/>
                  <w:rPrChange w:id="701" w:author="Huo Beata" w:date="2020-09-09T12:04:00Z">
                    <w:rPr>
                      <w:rFonts w:hint="eastAsia" w:ascii="宋体" w:hAnsi="宋体"/>
                      <w:szCs w:val="21"/>
                    </w:rPr>
                  </w:rPrChange>
                </w:rPr>
                <w:t>QTc</w:t>
              </w:r>
            </w:ins>
            <w:ins w:id="702" w:author="Huo Beata" w:date="2020-09-09T12:03:00Z">
              <w:r>
                <w:rPr>
                  <w:rFonts w:hint="default" w:ascii="Times New Roman" w:hAnsi="Times New Roman" w:cs="Times New Roman"/>
                  <w:szCs w:val="21"/>
                  <w:rPrChange w:id="703" w:author="Huo Beata" w:date="2020-09-09T12:04:00Z">
                    <w:rPr>
                      <w:rFonts w:hint="eastAsia" w:ascii="宋体" w:hAnsi="宋体"/>
                      <w:szCs w:val="21"/>
                    </w:rPr>
                  </w:rPrChange>
                </w:rPr>
                <w:t>），平均</w:t>
              </w:r>
            </w:ins>
            <w:ins w:id="704" w:author="Huo Beata" w:date="2020-09-09T12:03:00Z">
              <w:r>
                <w:rPr>
                  <w:rFonts w:hint="default" w:ascii="Times New Roman" w:hAnsi="Times New Roman" w:cs="Times New Roman"/>
                  <w:szCs w:val="21"/>
                  <w:rPrChange w:id="705" w:author="Huo Beata" w:date="2020-09-09T12:04:00Z">
                    <w:rPr>
                      <w:rFonts w:hint="eastAsia" w:ascii="宋体" w:hAnsi="宋体"/>
                      <w:szCs w:val="21"/>
                    </w:rPr>
                  </w:rPrChange>
                </w:rPr>
                <w:t>QT</w:t>
              </w:r>
            </w:ins>
            <w:ins w:id="706" w:author="Huo Beata" w:date="2020-09-09T12:03:00Z">
              <w:r>
                <w:rPr>
                  <w:rFonts w:hint="default" w:ascii="Times New Roman" w:hAnsi="Times New Roman" w:cs="Times New Roman"/>
                  <w:szCs w:val="21"/>
                  <w:rPrChange w:id="707" w:author="Huo Beata" w:date="2020-09-09T12:04:00Z">
                    <w:rPr>
                      <w:rFonts w:hint="eastAsia" w:ascii="宋体" w:hAnsi="宋体"/>
                      <w:szCs w:val="21"/>
                    </w:rPr>
                  </w:rPrChange>
                </w:rPr>
                <w:t>（平均</w:t>
              </w:r>
            </w:ins>
            <w:ins w:id="708" w:author="Huo Beata" w:date="2020-09-09T12:03:00Z">
              <w:r>
                <w:rPr>
                  <w:rFonts w:hint="default" w:ascii="Times New Roman" w:hAnsi="Times New Roman" w:cs="Times New Roman"/>
                  <w:szCs w:val="21"/>
                  <w:rPrChange w:id="709" w:author="Huo Beata" w:date="2020-09-09T12:04:00Z">
                    <w:rPr>
                      <w:rFonts w:hint="eastAsia" w:ascii="宋体" w:hAnsi="宋体"/>
                      <w:szCs w:val="21"/>
                    </w:rPr>
                  </w:rPrChange>
                </w:rPr>
                <w:t>QTc</w:t>
              </w:r>
            </w:ins>
            <w:ins w:id="710" w:author="Huo Beata" w:date="2020-09-09T12:03:00Z">
              <w:r>
                <w:rPr>
                  <w:rFonts w:hint="default" w:ascii="Times New Roman" w:hAnsi="Times New Roman" w:cs="Times New Roman"/>
                  <w:szCs w:val="21"/>
                  <w:rPrChange w:id="711" w:author="Huo Beata" w:date="2020-09-09T12:04:00Z">
                    <w:rPr>
                      <w:rFonts w:hint="eastAsia" w:ascii="宋体" w:hAnsi="宋体"/>
                      <w:szCs w:val="21"/>
                    </w:rPr>
                  </w:rPrChange>
                </w:rPr>
                <w:t>），最小</w:t>
              </w:r>
            </w:ins>
            <w:ins w:id="712" w:author="Huo Beata" w:date="2020-09-09T12:03:00Z">
              <w:r>
                <w:rPr>
                  <w:rFonts w:hint="default" w:ascii="Times New Roman" w:hAnsi="Times New Roman" w:cs="Times New Roman"/>
                  <w:szCs w:val="21"/>
                  <w:rPrChange w:id="713" w:author="Huo Beata" w:date="2020-09-09T12:04:00Z">
                    <w:rPr>
                      <w:rFonts w:hint="eastAsia" w:ascii="宋体" w:hAnsi="宋体"/>
                      <w:szCs w:val="21"/>
                    </w:rPr>
                  </w:rPrChange>
                </w:rPr>
                <w:t>QT</w:t>
              </w:r>
            </w:ins>
            <w:ins w:id="714" w:author="Huo Beata" w:date="2020-09-09T12:03:00Z">
              <w:r>
                <w:rPr>
                  <w:rFonts w:hint="default" w:ascii="Times New Roman" w:hAnsi="Times New Roman" w:cs="Times New Roman"/>
                  <w:szCs w:val="21"/>
                  <w:rPrChange w:id="715" w:author="Huo Beata" w:date="2020-09-09T12:04:00Z">
                    <w:rPr>
                      <w:rFonts w:hint="eastAsia" w:ascii="宋体" w:hAnsi="宋体"/>
                      <w:szCs w:val="21"/>
                    </w:rPr>
                  </w:rPrChange>
                </w:rPr>
                <w:t>（最小</w:t>
              </w:r>
            </w:ins>
            <w:ins w:id="716" w:author="Huo Beata" w:date="2020-09-09T12:03:00Z">
              <w:r>
                <w:rPr>
                  <w:rFonts w:hint="default" w:ascii="Times New Roman" w:hAnsi="Times New Roman" w:cs="Times New Roman"/>
                  <w:szCs w:val="21"/>
                  <w:rPrChange w:id="717" w:author="Huo Beata" w:date="2020-09-09T12:04:00Z">
                    <w:rPr>
                      <w:rFonts w:hint="eastAsia" w:ascii="宋体" w:hAnsi="宋体"/>
                      <w:szCs w:val="21"/>
                    </w:rPr>
                  </w:rPrChange>
                </w:rPr>
                <w:t>QTc</w:t>
              </w:r>
            </w:ins>
            <w:ins w:id="718" w:author="Huo Beata" w:date="2020-09-09T12:03:00Z">
              <w:r>
                <w:rPr>
                  <w:rFonts w:hint="default" w:ascii="Times New Roman" w:hAnsi="Times New Roman" w:cs="Times New Roman"/>
                  <w:szCs w:val="21"/>
                  <w:rPrChange w:id="719" w:author="Huo Beata" w:date="2020-09-09T12:04:00Z">
                    <w:rPr>
                      <w:rFonts w:hint="eastAsia" w:ascii="宋体" w:hAnsi="宋体"/>
                      <w:szCs w:val="21"/>
                    </w:rPr>
                  </w:rPrChange>
                </w:rPr>
                <w:t>），能显示分析时</w:t>
              </w:r>
            </w:ins>
          </w:p>
          <w:p>
            <w:pPr>
              <w:rPr>
                <w:ins w:id="720" w:author="Huo Beata" w:date="2020-09-09T12:03:00Z"/>
                <w:rFonts w:ascii="Times New Roman" w:hAnsi="Times New Roman" w:cs="Times New Roman"/>
                <w:szCs w:val="21"/>
                <w:rPrChange w:id="721" w:author="Huo Beata" w:date="2020-09-09T12:04:00Z">
                  <w:rPr>
                    <w:ins w:id="722" w:author="Huo Beata" w:date="2020-09-09T12:03:00Z"/>
                    <w:rFonts w:ascii="宋体" w:hAnsi="宋体"/>
                    <w:szCs w:val="21"/>
                  </w:rPr>
                </w:rPrChange>
              </w:rPr>
            </w:pPr>
            <w:ins w:id="723" w:author="Huo Beata" w:date="2020-09-09T12:03:00Z">
              <w:r>
                <w:rPr>
                  <w:rFonts w:hint="default" w:ascii="Times New Roman" w:hAnsi="Times New Roman" w:cs="Times New Roman"/>
                  <w:szCs w:val="21"/>
                  <w:rPrChange w:id="724" w:author="Huo Beata" w:date="2020-09-09T12:04:00Z">
                    <w:rPr>
                      <w:rFonts w:hint="eastAsia" w:ascii="宋体" w:hAnsi="宋体"/>
                      <w:szCs w:val="21"/>
                    </w:rPr>
                  </w:rPrChange>
                </w:rPr>
                <w:t>间内</w:t>
              </w:r>
            </w:ins>
            <w:ins w:id="725" w:author="Huo Beata" w:date="2020-09-09T12:03:00Z">
              <w:r>
                <w:rPr>
                  <w:rFonts w:hint="default" w:ascii="Times New Roman" w:hAnsi="Times New Roman" w:cs="Times New Roman"/>
                  <w:szCs w:val="21"/>
                  <w:rPrChange w:id="726" w:author="Huo Beata" w:date="2020-09-09T12:04:00Z">
                    <w:rPr>
                      <w:rFonts w:hint="eastAsia" w:ascii="宋体" w:hAnsi="宋体"/>
                      <w:szCs w:val="21"/>
                    </w:rPr>
                  </w:rPrChange>
                </w:rPr>
                <w:t xml:space="preserve">QT </w:t>
              </w:r>
            </w:ins>
            <w:ins w:id="727" w:author="Huo Beata" w:date="2020-09-09T12:03:00Z">
              <w:r>
                <w:rPr>
                  <w:rFonts w:hint="default" w:ascii="Times New Roman" w:hAnsi="Times New Roman" w:cs="Times New Roman"/>
                  <w:szCs w:val="21"/>
                  <w:rPrChange w:id="728" w:author="Huo Beata" w:date="2020-09-09T12:04:00Z">
                    <w:rPr>
                      <w:rFonts w:hint="eastAsia" w:ascii="宋体" w:hAnsi="宋体"/>
                      <w:szCs w:val="21"/>
                    </w:rPr>
                  </w:rPrChange>
                </w:rPr>
                <w:t>间期的数据列表。</w:t>
              </w:r>
            </w:ins>
          </w:p>
          <w:p>
            <w:pPr>
              <w:rPr>
                <w:ins w:id="729" w:author="Huo Beata" w:date="2020-09-09T12:03:00Z"/>
                <w:rFonts w:ascii="Times New Roman" w:hAnsi="Times New Roman" w:cs="Times New Roman"/>
                <w:szCs w:val="21"/>
                <w:rPrChange w:id="730" w:author="Huo Beata" w:date="2020-09-09T12:04:00Z">
                  <w:rPr>
                    <w:ins w:id="731" w:author="Huo Beata" w:date="2020-09-09T12:03:00Z"/>
                    <w:rFonts w:ascii="宋体" w:hAnsi="宋体"/>
                    <w:szCs w:val="21"/>
                  </w:rPr>
                </w:rPrChange>
              </w:rPr>
            </w:pPr>
            <w:ins w:id="732" w:author="Huo Beata" w:date="2020-09-09T12:03:00Z">
              <w:r>
                <w:rPr>
                  <w:rFonts w:hint="default" w:ascii="Times New Roman" w:hAnsi="Times New Roman" w:cs="Times New Roman"/>
                  <w:szCs w:val="21"/>
                  <w:rPrChange w:id="733" w:author="Huo Beata" w:date="2020-09-09T12:04:00Z">
                    <w:rPr>
                      <w:rFonts w:hint="eastAsia" w:ascii="宋体" w:hAnsi="宋体"/>
                      <w:szCs w:val="21"/>
                    </w:rPr>
                  </w:rPrChange>
                </w:rPr>
                <w:t>g</w:t>
              </w:r>
            </w:ins>
            <w:ins w:id="734" w:author="Huo Beata" w:date="2020-09-09T12:03:00Z">
              <w:r>
                <w:rPr>
                  <w:rFonts w:hint="default" w:ascii="Times New Roman" w:hAnsi="Times New Roman" w:cs="Times New Roman"/>
                  <w:szCs w:val="21"/>
                  <w:rPrChange w:id="735" w:author="Huo Beata" w:date="2020-09-09T12:04:00Z">
                    <w:rPr>
                      <w:rFonts w:hint="eastAsia" w:ascii="宋体" w:hAnsi="宋体"/>
                      <w:szCs w:val="21"/>
                    </w:rPr>
                  </w:rPrChange>
                </w:rPr>
                <w:t>）</w:t>
              </w:r>
            </w:ins>
            <w:ins w:id="736" w:author="Huo Beata" w:date="2020-09-09T12:03:00Z">
              <w:r>
                <w:rPr>
                  <w:rFonts w:hint="default" w:ascii="Times New Roman" w:hAnsi="Times New Roman" w:cs="Times New Roman"/>
                  <w:szCs w:val="21"/>
                  <w:rPrChange w:id="737" w:author="Huo Beata" w:date="2020-09-09T12:04:00Z">
                    <w:rPr>
                      <w:rFonts w:hint="eastAsia" w:ascii="宋体" w:hAnsi="宋体"/>
                      <w:szCs w:val="21"/>
                    </w:rPr>
                  </w:rPrChange>
                </w:rPr>
                <w:t>心率震荡</w:t>
              </w:r>
            </w:ins>
            <w:ins w:id="738" w:author="Huo Beata" w:date="2020-09-09T12:03:00Z">
              <w:r>
                <w:rPr>
                  <w:rFonts w:hint="default" w:ascii="Times New Roman" w:hAnsi="Times New Roman" w:cs="Times New Roman"/>
                  <w:szCs w:val="21"/>
                  <w:rPrChange w:id="739" w:author="Huo Beata" w:date="2020-09-09T12:04:00Z">
                    <w:rPr>
                      <w:rFonts w:hint="eastAsia" w:ascii="宋体" w:hAnsi="宋体"/>
                      <w:szCs w:val="21"/>
                    </w:rPr>
                  </w:rPrChange>
                </w:rPr>
                <w:t>编辑和显示（</w:t>
              </w:r>
            </w:ins>
            <w:ins w:id="740" w:author="Huo Beata" w:date="2020-09-09T12:03:00Z">
              <w:r>
                <w:rPr>
                  <w:rFonts w:hint="default" w:ascii="Times New Roman" w:hAnsi="Times New Roman" w:cs="Times New Roman"/>
                  <w:szCs w:val="21"/>
                  <w:rPrChange w:id="741" w:author="Huo Beata" w:date="2020-09-09T12:04:00Z">
                    <w:rPr>
                      <w:rFonts w:hint="eastAsia" w:ascii="宋体" w:hAnsi="宋体"/>
                      <w:szCs w:val="21"/>
                    </w:rPr>
                  </w:rPrChange>
                </w:rPr>
                <w:t>HRT</w:t>
              </w:r>
            </w:ins>
            <w:ins w:id="742" w:author="Huo Beata" w:date="2020-09-09T12:03:00Z">
              <w:r>
                <w:rPr>
                  <w:rFonts w:hint="default" w:ascii="Times New Roman" w:hAnsi="Times New Roman" w:cs="Times New Roman"/>
                  <w:szCs w:val="21"/>
                  <w:rPrChange w:id="743" w:author="Huo Beata" w:date="2020-09-09T12:04:00Z">
                    <w:rPr>
                      <w:rFonts w:hint="eastAsia" w:ascii="宋体" w:hAnsi="宋体"/>
                      <w:szCs w:val="21"/>
                    </w:rPr>
                  </w:rPrChange>
                </w:rPr>
                <w:t>）</w:t>
              </w:r>
            </w:ins>
          </w:p>
          <w:p>
            <w:pPr>
              <w:rPr>
                <w:ins w:id="744" w:author="Huo Beata" w:date="2020-09-09T12:03:00Z"/>
                <w:rFonts w:ascii="Times New Roman" w:hAnsi="Times New Roman" w:cs="Times New Roman"/>
                <w:szCs w:val="21"/>
                <w:rPrChange w:id="745" w:author="Huo Beata" w:date="2020-09-09T12:04:00Z">
                  <w:rPr>
                    <w:ins w:id="746" w:author="Huo Beata" w:date="2020-09-09T12:03:00Z"/>
                    <w:rFonts w:ascii="宋体" w:hAnsi="宋体"/>
                    <w:szCs w:val="21"/>
                  </w:rPr>
                </w:rPrChange>
              </w:rPr>
            </w:pPr>
            <w:ins w:id="747" w:author="Huo Beata" w:date="2020-09-09T12:03:00Z">
              <w:r>
                <w:rPr>
                  <w:rFonts w:hint="default" w:ascii="Times New Roman" w:hAnsi="Times New Roman" w:cs="Times New Roman"/>
                  <w:szCs w:val="21"/>
                  <w:rPrChange w:id="748" w:author="Huo Beata" w:date="2020-09-09T12:04:00Z">
                    <w:rPr>
                      <w:rFonts w:hint="eastAsia" w:ascii="宋体" w:hAnsi="宋体"/>
                      <w:szCs w:val="21"/>
                    </w:rPr>
                  </w:rPrChange>
                </w:rPr>
                <w:t>可绘制</w:t>
              </w:r>
            </w:ins>
            <w:ins w:id="749" w:author="Huo Beata" w:date="2020-09-09T12:03:00Z">
              <w:r>
                <w:rPr>
                  <w:rFonts w:hint="default" w:ascii="Times New Roman" w:hAnsi="Times New Roman" w:cs="Times New Roman"/>
                  <w:szCs w:val="21"/>
                  <w:rPrChange w:id="750" w:author="Huo Beata" w:date="2020-09-09T12:04:00Z">
                    <w:rPr>
                      <w:rFonts w:hint="eastAsia" w:ascii="宋体" w:hAnsi="宋体"/>
                      <w:szCs w:val="21"/>
                    </w:rPr>
                  </w:rPrChange>
                </w:rPr>
                <w:t>心率震荡</w:t>
              </w:r>
            </w:ins>
            <w:ins w:id="751" w:author="Huo Beata" w:date="2020-09-09T12:03:00Z">
              <w:r>
                <w:rPr>
                  <w:rFonts w:hint="default" w:ascii="Times New Roman" w:hAnsi="Times New Roman" w:cs="Times New Roman"/>
                  <w:szCs w:val="21"/>
                  <w:rPrChange w:id="752" w:author="Huo Beata" w:date="2020-09-09T12:04:00Z">
                    <w:rPr>
                      <w:rFonts w:hint="eastAsia" w:ascii="宋体" w:hAnsi="宋体"/>
                      <w:szCs w:val="21"/>
                    </w:rPr>
                  </w:rPrChange>
                </w:rPr>
                <w:t>曲线图和计算震荡起始（</w:t>
              </w:r>
            </w:ins>
            <w:ins w:id="753" w:author="Huo Beata" w:date="2020-09-09T12:03:00Z">
              <w:r>
                <w:rPr>
                  <w:rFonts w:hint="default" w:ascii="Times New Roman" w:hAnsi="Times New Roman" w:cs="Times New Roman"/>
                  <w:szCs w:val="21"/>
                  <w:rPrChange w:id="754" w:author="Huo Beata" w:date="2020-09-09T12:04:00Z">
                    <w:rPr>
                      <w:rFonts w:hint="eastAsia" w:ascii="宋体" w:hAnsi="宋体"/>
                      <w:szCs w:val="21"/>
                    </w:rPr>
                  </w:rPrChange>
                </w:rPr>
                <w:t>T0</w:t>
              </w:r>
            </w:ins>
            <w:ins w:id="755" w:author="Huo Beata" w:date="2020-09-09T12:03:00Z">
              <w:r>
                <w:rPr>
                  <w:rFonts w:hint="default" w:ascii="Times New Roman" w:hAnsi="Times New Roman" w:cs="Times New Roman"/>
                  <w:szCs w:val="21"/>
                  <w:rPrChange w:id="756" w:author="Huo Beata" w:date="2020-09-09T12:04:00Z">
                    <w:rPr>
                      <w:rFonts w:hint="eastAsia" w:ascii="宋体" w:hAnsi="宋体"/>
                      <w:szCs w:val="21"/>
                    </w:rPr>
                  </w:rPrChange>
                </w:rPr>
                <w:t>）与震荡斜率值（</w:t>
              </w:r>
            </w:ins>
            <w:ins w:id="757" w:author="Huo Beata" w:date="2020-09-09T12:03:00Z">
              <w:r>
                <w:rPr>
                  <w:rFonts w:hint="default" w:ascii="Times New Roman" w:hAnsi="Times New Roman" w:cs="Times New Roman"/>
                  <w:szCs w:val="21"/>
                  <w:rPrChange w:id="758" w:author="Huo Beata" w:date="2020-09-09T12:04:00Z">
                    <w:rPr>
                      <w:rFonts w:hint="eastAsia" w:ascii="宋体" w:hAnsi="宋体"/>
                      <w:szCs w:val="21"/>
                    </w:rPr>
                  </w:rPrChange>
                </w:rPr>
                <w:t>TS</w:t>
              </w:r>
            </w:ins>
            <w:ins w:id="759" w:author="Huo Beata" w:date="2020-09-09T12:03:00Z">
              <w:r>
                <w:rPr>
                  <w:rFonts w:hint="default" w:ascii="Times New Roman" w:hAnsi="Times New Roman" w:cs="Times New Roman"/>
                  <w:szCs w:val="21"/>
                  <w:rPrChange w:id="760" w:author="Huo Beata" w:date="2020-09-09T12:04:00Z">
                    <w:rPr>
                      <w:rFonts w:hint="eastAsia" w:ascii="宋体" w:hAnsi="宋体"/>
                      <w:szCs w:val="21"/>
                    </w:rPr>
                  </w:rPrChange>
                </w:rPr>
                <w:t>）。</w:t>
              </w:r>
            </w:ins>
          </w:p>
          <w:p>
            <w:pPr>
              <w:rPr>
                <w:ins w:id="761" w:author="Huo Beata" w:date="2020-09-09T12:03:00Z"/>
                <w:rFonts w:ascii="Times New Roman" w:hAnsi="Times New Roman" w:cs="Times New Roman"/>
                <w:szCs w:val="21"/>
                <w:rPrChange w:id="762" w:author="Huo Beata" w:date="2020-09-09T12:04:00Z">
                  <w:rPr>
                    <w:ins w:id="763" w:author="Huo Beata" w:date="2020-09-09T12:03:00Z"/>
                    <w:rFonts w:ascii="宋体" w:hAnsi="宋体"/>
                    <w:szCs w:val="21"/>
                  </w:rPr>
                </w:rPrChange>
              </w:rPr>
            </w:pPr>
            <w:ins w:id="764" w:author="Huo Beata" w:date="2020-09-09T12:03:00Z">
              <w:r>
                <w:rPr>
                  <w:rFonts w:hint="default" w:ascii="Times New Roman" w:hAnsi="Times New Roman" w:cs="Times New Roman"/>
                  <w:szCs w:val="21"/>
                  <w:rPrChange w:id="765" w:author="Huo Beata" w:date="2020-09-09T12:04:00Z">
                    <w:rPr>
                      <w:rFonts w:hint="eastAsia" w:ascii="宋体" w:hAnsi="宋体"/>
                      <w:szCs w:val="21"/>
                    </w:rPr>
                  </w:rPrChange>
                </w:rPr>
                <w:t xml:space="preserve">h) T </w:t>
              </w:r>
            </w:ins>
            <w:ins w:id="766" w:author="Huo Beata" w:date="2020-09-09T12:03:00Z">
              <w:r>
                <w:rPr>
                  <w:rFonts w:hint="default" w:ascii="Times New Roman" w:hAnsi="Times New Roman" w:cs="Times New Roman"/>
                  <w:szCs w:val="21"/>
                  <w:rPrChange w:id="767" w:author="Huo Beata" w:date="2020-09-09T12:04:00Z">
                    <w:rPr>
                      <w:rFonts w:hint="eastAsia" w:ascii="宋体" w:hAnsi="宋体"/>
                      <w:szCs w:val="21"/>
                    </w:rPr>
                  </w:rPrChange>
                </w:rPr>
                <w:t>波电交替</w:t>
              </w:r>
            </w:ins>
            <w:ins w:id="768" w:author="Huo Beata" w:date="2020-09-09T12:03:00Z">
              <w:r>
                <w:rPr>
                  <w:rFonts w:hint="default" w:ascii="Times New Roman" w:hAnsi="Times New Roman" w:cs="Times New Roman"/>
                  <w:szCs w:val="21"/>
                  <w:rPrChange w:id="769" w:author="Huo Beata" w:date="2020-09-09T12:04:00Z">
                    <w:rPr>
                      <w:rFonts w:hint="eastAsia" w:ascii="宋体" w:hAnsi="宋体"/>
                      <w:szCs w:val="21"/>
                    </w:rPr>
                  </w:rPrChange>
                </w:rPr>
                <w:t>技术（</w:t>
              </w:r>
            </w:ins>
            <w:ins w:id="770" w:author="Huo Beata" w:date="2020-09-09T12:03:00Z">
              <w:r>
                <w:rPr>
                  <w:rFonts w:hint="default" w:ascii="Times New Roman" w:hAnsi="Times New Roman" w:cs="Times New Roman"/>
                  <w:szCs w:val="21"/>
                  <w:rPrChange w:id="771" w:author="Huo Beata" w:date="2020-09-09T12:04:00Z">
                    <w:rPr>
                      <w:rFonts w:hint="eastAsia" w:ascii="宋体" w:hAnsi="宋体"/>
                      <w:szCs w:val="21"/>
                    </w:rPr>
                  </w:rPrChange>
                </w:rPr>
                <w:t>TWA</w:t>
              </w:r>
            </w:ins>
            <w:ins w:id="772" w:author="Huo Beata" w:date="2020-09-09T12:03:00Z">
              <w:r>
                <w:rPr>
                  <w:rFonts w:hint="default" w:ascii="Times New Roman" w:hAnsi="Times New Roman" w:cs="Times New Roman"/>
                  <w:szCs w:val="21"/>
                  <w:rPrChange w:id="773" w:author="Huo Beata" w:date="2020-09-09T12:04:00Z">
                    <w:rPr>
                      <w:rFonts w:hint="eastAsia" w:ascii="宋体" w:hAnsi="宋体"/>
                      <w:szCs w:val="21"/>
                    </w:rPr>
                  </w:rPrChange>
                </w:rPr>
                <w:t>）</w:t>
              </w:r>
            </w:ins>
          </w:p>
          <w:p>
            <w:pPr>
              <w:rPr>
                <w:ins w:id="774" w:author="Huo Beata" w:date="2020-09-09T12:03:00Z"/>
                <w:rFonts w:ascii="Times New Roman" w:hAnsi="Times New Roman" w:cs="Times New Roman"/>
                <w:szCs w:val="21"/>
                <w:rPrChange w:id="775" w:author="Huo Beata" w:date="2020-09-09T12:04:00Z">
                  <w:rPr>
                    <w:ins w:id="776" w:author="Huo Beata" w:date="2020-09-09T12:03:00Z"/>
                    <w:rFonts w:ascii="宋体" w:hAnsi="宋体"/>
                    <w:szCs w:val="21"/>
                  </w:rPr>
                </w:rPrChange>
              </w:rPr>
            </w:pPr>
            <w:ins w:id="777" w:author="Huo Beata" w:date="2020-09-09T12:03:00Z">
              <w:r>
                <w:rPr>
                  <w:rFonts w:hint="default" w:ascii="Times New Roman" w:hAnsi="Times New Roman" w:cs="Times New Roman"/>
                  <w:szCs w:val="21"/>
                  <w:rPrChange w:id="778" w:author="Huo Beata" w:date="2020-09-09T12:04:00Z">
                    <w:rPr>
                      <w:rFonts w:hint="eastAsia" w:ascii="宋体" w:hAnsi="宋体"/>
                      <w:szCs w:val="21"/>
                    </w:rPr>
                  </w:rPrChange>
                </w:rPr>
                <w:t>可用时域和频域方法计算</w:t>
              </w:r>
            </w:ins>
            <w:ins w:id="779" w:author="Huo Beata" w:date="2020-09-09T12:03:00Z">
              <w:r>
                <w:rPr>
                  <w:rFonts w:hint="default" w:ascii="Times New Roman" w:hAnsi="Times New Roman" w:cs="Times New Roman"/>
                  <w:szCs w:val="21"/>
                  <w:rPrChange w:id="780" w:author="Huo Beata" w:date="2020-09-09T12:04:00Z">
                    <w:rPr>
                      <w:rFonts w:hint="eastAsia" w:ascii="宋体" w:hAnsi="宋体"/>
                      <w:szCs w:val="21"/>
                    </w:rPr>
                  </w:rPrChange>
                </w:rPr>
                <w:t xml:space="preserve">T </w:t>
              </w:r>
            </w:ins>
            <w:ins w:id="781" w:author="Huo Beata" w:date="2020-09-09T12:03:00Z">
              <w:r>
                <w:rPr>
                  <w:rFonts w:hint="default" w:ascii="Times New Roman" w:hAnsi="Times New Roman" w:cs="Times New Roman"/>
                  <w:szCs w:val="21"/>
                  <w:rPrChange w:id="782" w:author="Huo Beata" w:date="2020-09-09T12:04:00Z">
                    <w:rPr>
                      <w:rFonts w:hint="eastAsia" w:ascii="宋体" w:hAnsi="宋体"/>
                      <w:szCs w:val="21"/>
                    </w:rPr>
                  </w:rPrChange>
                </w:rPr>
                <w:t>波电交替</w:t>
              </w:r>
            </w:ins>
            <w:ins w:id="783" w:author="Huo Beata" w:date="2020-09-09T12:03:00Z">
              <w:r>
                <w:rPr>
                  <w:rFonts w:hint="default" w:ascii="Times New Roman" w:hAnsi="Times New Roman" w:cs="Times New Roman"/>
                  <w:szCs w:val="21"/>
                  <w:rPrChange w:id="784" w:author="Huo Beata" w:date="2020-09-09T12:04:00Z">
                    <w:rPr>
                      <w:rFonts w:hint="eastAsia" w:ascii="宋体" w:hAnsi="宋体"/>
                      <w:szCs w:val="21"/>
                    </w:rPr>
                  </w:rPrChange>
                </w:rPr>
                <w:t>值，并显示</w:t>
              </w:r>
            </w:ins>
            <w:ins w:id="785" w:author="Huo Beata" w:date="2020-09-09T12:03:00Z">
              <w:r>
                <w:rPr>
                  <w:rFonts w:hint="default" w:ascii="Times New Roman" w:hAnsi="Times New Roman" w:cs="Times New Roman"/>
                  <w:szCs w:val="21"/>
                  <w:rPrChange w:id="786" w:author="Huo Beata" w:date="2020-09-09T12:04:00Z">
                    <w:rPr>
                      <w:rFonts w:hint="eastAsia" w:ascii="宋体" w:hAnsi="宋体"/>
                      <w:szCs w:val="21"/>
                    </w:rPr>
                  </w:rPrChange>
                </w:rPr>
                <w:t xml:space="preserve">T </w:t>
              </w:r>
            </w:ins>
            <w:ins w:id="787" w:author="Huo Beata" w:date="2020-09-09T12:03:00Z">
              <w:r>
                <w:rPr>
                  <w:rFonts w:hint="default" w:ascii="Times New Roman" w:hAnsi="Times New Roman" w:cs="Times New Roman"/>
                  <w:szCs w:val="21"/>
                  <w:rPrChange w:id="788" w:author="Huo Beata" w:date="2020-09-09T12:04:00Z">
                    <w:rPr>
                      <w:rFonts w:hint="eastAsia" w:ascii="宋体" w:hAnsi="宋体"/>
                      <w:szCs w:val="21"/>
                    </w:rPr>
                  </w:rPrChange>
                </w:rPr>
                <w:t>波峰</w:t>
              </w:r>
            </w:ins>
            <w:ins w:id="789" w:author="Huo Beata" w:date="2020-09-09T12:03:00Z">
              <w:r>
                <w:rPr>
                  <w:rFonts w:hint="default" w:ascii="Times New Roman" w:hAnsi="Times New Roman" w:cs="Times New Roman"/>
                  <w:szCs w:val="21"/>
                  <w:rPrChange w:id="790" w:author="Huo Beata" w:date="2020-09-09T12:04:00Z">
                    <w:rPr>
                      <w:rFonts w:hint="eastAsia" w:ascii="宋体" w:hAnsi="宋体"/>
                      <w:szCs w:val="21"/>
                    </w:rPr>
                  </w:rPrChange>
                </w:rPr>
                <w:t>值趋势</w:t>
              </w:r>
            </w:ins>
            <w:ins w:id="791" w:author="Huo Beata" w:date="2020-09-09T12:03:00Z">
              <w:r>
                <w:rPr>
                  <w:rFonts w:hint="default" w:ascii="Times New Roman" w:hAnsi="Times New Roman" w:cs="Times New Roman"/>
                  <w:szCs w:val="21"/>
                  <w:rPrChange w:id="792" w:author="Huo Beata" w:date="2020-09-09T12:04:00Z">
                    <w:rPr>
                      <w:rFonts w:hint="eastAsia" w:ascii="宋体" w:hAnsi="宋体"/>
                      <w:szCs w:val="21"/>
                    </w:rPr>
                  </w:rPrChange>
                </w:rPr>
                <w:t>和频域频谱图。</w:t>
              </w:r>
            </w:ins>
          </w:p>
          <w:p>
            <w:pPr>
              <w:rPr>
                <w:ins w:id="793" w:author="Huo Beata" w:date="2020-09-09T12:03:00Z"/>
                <w:rFonts w:ascii="Times New Roman" w:hAnsi="Times New Roman" w:cs="Times New Roman"/>
                <w:szCs w:val="21"/>
                <w:rPrChange w:id="794" w:author="Huo Beata" w:date="2020-09-09T12:04:00Z">
                  <w:rPr>
                    <w:ins w:id="795" w:author="Huo Beata" w:date="2020-09-09T12:03:00Z"/>
                    <w:rFonts w:ascii="宋体" w:hAnsi="宋体"/>
                    <w:szCs w:val="21"/>
                  </w:rPr>
                </w:rPrChange>
              </w:rPr>
            </w:pPr>
            <w:ins w:id="796" w:author="Huo Beata" w:date="2020-09-09T12:03:00Z">
              <w:r>
                <w:rPr>
                  <w:rFonts w:hint="default" w:ascii="Times New Roman" w:hAnsi="Times New Roman" w:cs="Times New Roman"/>
                  <w:szCs w:val="21"/>
                  <w:rPrChange w:id="797" w:author="Huo Beata" w:date="2020-09-09T12:04:00Z">
                    <w:rPr>
                      <w:rFonts w:hint="eastAsia" w:ascii="宋体" w:hAnsi="宋体"/>
                      <w:szCs w:val="21"/>
                    </w:rPr>
                  </w:rPrChange>
                </w:rPr>
                <w:t>i</w:t>
              </w:r>
            </w:ins>
            <w:ins w:id="798" w:author="Huo Beata" w:date="2020-09-09T12:03:00Z">
              <w:r>
                <w:rPr>
                  <w:rFonts w:hint="default" w:ascii="Times New Roman" w:hAnsi="Times New Roman" w:cs="Times New Roman"/>
                  <w:szCs w:val="21"/>
                  <w:rPrChange w:id="799" w:author="Huo Beata" w:date="2020-09-09T12:04:00Z">
                    <w:rPr>
                      <w:rFonts w:hint="eastAsia" w:ascii="宋体" w:hAnsi="宋体"/>
                      <w:szCs w:val="21"/>
                    </w:rPr>
                  </w:rPrChange>
                </w:rPr>
                <w:t xml:space="preserve">) </w:t>
              </w:r>
            </w:ins>
            <w:ins w:id="800" w:author="Huo Beata" w:date="2020-09-09T12:03:00Z">
              <w:r>
                <w:rPr>
                  <w:rFonts w:hint="default" w:ascii="Times New Roman" w:hAnsi="Times New Roman" w:cs="Times New Roman"/>
                  <w:szCs w:val="21"/>
                  <w:rPrChange w:id="801" w:author="Huo Beata" w:date="2020-09-09T12:04:00Z">
                    <w:rPr>
                      <w:rFonts w:hint="eastAsia" w:ascii="宋体" w:hAnsi="宋体"/>
                      <w:szCs w:val="21"/>
                    </w:rPr>
                  </w:rPrChange>
                </w:rPr>
                <w:t>心电向量显示</w:t>
              </w:r>
            </w:ins>
          </w:p>
          <w:p>
            <w:pPr>
              <w:rPr>
                <w:ins w:id="802" w:author="Huo Beata" w:date="2020-09-09T12:03:00Z"/>
                <w:rFonts w:ascii="Times New Roman" w:hAnsi="Times New Roman" w:cs="Times New Roman"/>
                <w:szCs w:val="21"/>
                <w:rPrChange w:id="803" w:author="Huo Beata" w:date="2020-09-09T12:04:00Z">
                  <w:rPr>
                    <w:ins w:id="804" w:author="Huo Beata" w:date="2020-09-09T12:03:00Z"/>
                    <w:rFonts w:ascii="宋体" w:hAnsi="宋体"/>
                    <w:szCs w:val="21"/>
                  </w:rPr>
                </w:rPrChange>
              </w:rPr>
            </w:pPr>
            <w:ins w:id="805" w:author="Huo Beata" w:date="2020-09-09T12:03:00Z">
              <w:r>
                <w:rPr>
                  <w:rFonts w:hint="default" w:ascii="Times New Roman" w:hAnsi="Times New Roman" w:cs="Times New Roman"/>
                  <w:szCs w:val="21"/>
                  <w:rPrChange w:id="806" w:author="Huo Beata" w:date="2020-09-09T12:04:00Z">
                    <w:rPr>
                      <w:rFonts w:hint="eastAsia" w:ascii="宋体" w:hAnsi="宋体"/>
                      <w:szCs w:val="21"/>
                    </w:rPr>
                  </w:rPrChange>
                </w:rPr>
                <w:t>可绘制心搏在横面、侧面和额面的向量环。</w:t>
              </w:r>
            </w:ins>
          </w:p>
          <w:p>
            <w:pPr>
              <w:rPr>
                <w:ins w:id="807" w:author="Huo Beata" w:date="2020-09-09T12:03:00Z"/>
                <w:rFonts w:ascii="Times New Roman" w:hAnsi="Times New Roman" w:cs="Times New Roman"/>
                <w:szCs w:val="21"/>
                <w:rPrChange w:id="808" w:author="Huo Beata" w:date="2020-09-09T12:04:00Z">
                  <w:rPr>
                    <w:ins w:id="809" w:author="Huo Beata" w:date="2020-09-09T12:03:00Z"/>
                    <w:rFonts w:ascii="宋体" w:hAnsi="宋体"/>
                    <w:szCs w:val="21"/>
                  </w:rPr>
                </w:rPrChange>
              </w:rPr>
            </w:pPr>
            <w:ins w:id="810" w:author="Huo Beata" w:date="2020-09-09T12:03:00Z">
              <w:r>
                <w:rPr>
                  <w:rFonts w:hint="default" w:ascii="Times New Roman" w:hAnsi="Times New Roman" w:cs="Times New Roman"/>
                  <w:szCs w:val="21"/>
                  <w:rPrChange w:id="811" w:author="Huo Beata" w:date="2020-09-09T12:04:00Z">
                    <w:rPr>
                      <w:rFonts w:hint="eastAsia" w:ascii="宋体" w:hAnsi="宋体"/>
                      <w:szCs w:val="21"/>
                    </w:rPr>
                  </w:rPrChange>
                </w:rPr>
                <w:t xml:space="preserve">j) </w:t>
              </w:r>
            </w:ins>
            <w:ins w:id="812" w:author="Huo Beata" w:date="2020-09-09T12:03:00Z">
              <w:r>
                <w:rPr>
                  <w:rFonts w:hint="default" w:ascii="Times New Roman" w:hAnsi="Times New Roman" w:cs="Times New Roman"/>
                  <w:szCs w:val="21"/>
                  <w:rPrChange w:id="813" w:author="Huo Beata" w:date="2020-09-09T12:04:00Z">
                    <w:rPr>
                      <w:rFonts w:hint="eastAsia" w:ascii="宋体" w:hAnsi="宋体"/>
                      <w:szCs w:val="21"/>
                    </w:rPr>
                  </w:rPrChange>
                </w:rPr>
                <w:t>晚电位计算和显示（</w:t>
              </w:r>
            </w:ins>
            <w:ins w:id="814" w:author="Huo Beata" w:date="2020-09-09T12:03:00Z">
              <w:r>
                <w:rPr>
                  <w:rFonts w:hint="default" w:ascii="Times New Roman" w:hAnsi="Times New Roman" w:cs="Times New Roman"/>
                  <w:szCs w:val="21"/>
                  <w:rPrChange w:id="815" w:author="Huo Beata" w:date="2020-09-09T12:04:00Z">
                    <w:rPr>
                      <w:rFonts w:hint="eastAsia" w:ascii="宋体" w:hAnsi="宋体"/>
                      <w:szCs w:val="21"/>
                    </w:rPr>
                  </w:rPrChange>
                </w:rPr>
                <w:t>SAECG</w:t>
              </w:r>
            </w:ins>
            <w:ins w:id="816" w:author="Huo Beata" w:date="2020-09-09T12:03:00Z">
              <w:r>
                <w:rPr>
                  <w:rFonts w:hint="default" w:ascii="Times New Roman" w:hAnsi="Times New Roman" w:cs="Times New Roman"/>
                  <w:szCs w:val="21"/>
                  <w:rPrChange w:id="817" w:author="Huo Beata" w:date="2020-09-09T12:04:00Z">
                    <w:rPr>
                      <w:rFonts w:hint="eastAsia" w:ascii="宋体" w:hAnsi="宋体"/>
                      <w:szCs w:val="21"/>
                    </w:rPr>
                  </w:rPrChange>
                </w:rPr>
                <w:t>）</w:t>
              </w:r>
            </w:ins>
          </w:p>
          <w:p>
            <w:pPr>
              <w:rPr>
                <w:ins w:id="818" w:author="Huo Beata" w:date="2020-09-09T12:03:00Z"/>
                <w:rFonts w:ascii="Times New Roman" w:hAnsi="Times New Roman" w:cs="Times New Roman"/>
                <w:szCs w:val="21"/>
                <w:rPrChange w:id="819" w:author="Huo Beata" w:date="2020-09-09T12:04:00Z">
                  <w:rPr>
                    <w:ins w:id="820" w:author="Huo Beata" w:date="2020-09-09T12:03:00Z"/>
                    <w:rFonts w:ascii="宋体" w:hAnsi="宋体"/>
                    <w:szCs w:val="21"/>
                  </w:rPr>
                </w:rPrChange>
              </w:rPr>
            </w:pPr>
            <w:ins w:id="821" w:author="Huo Beata" w:date="2020-09-09T12:03:00Z">
              <w:r>
                <w:rPr>
                  <w:rFonts w:hint="default" w:ascii="Times New Roman" w:hAnsi="Times New Roman" w:cs="Times New Roman"/>
                  <w:szCs w:val="21"/>
                  <w:rPrChange w:id="822" w:author="Huo Beata" w:date="2020-09-09T12:04:00Z">
                    <w:rPr>
                      <w:rFonts w:hint="eastAsia" w:ascii="宋体" w:hAnsi="宋体"/>
                      <w:szCs w:val="21"/>
                    </w:rPr>
                  </w:rPrChange>
                </w:rPr>
                <w:t>可手动设置起始位置，计算</w:t>
              </w:r>
            </w:ins>
            <w:ins w:id="823" w:author="Huo Beata" w:date="2020-09-09T12:03:00Z">
              <w:r>
                <w:rPr>
                  <w:rFonts w:hint="default" w:ascii="Times New Roman" w:hAnsi="Times New Roman" w:cs="Times New Roman"/>
                  <w:szCs w:val="21"/>
                  <w:rPrChange w:id="824" w:author="Huo Beata" w:date="2020-09-09T12:04:00Z">
                    <w:rPr>
                      <w:rFonts w:hint="eastAsia" w:ascii="宋体" w:hAnsi="宋体"/>
                      <w:szCs w:val="21"/>
                    </w:rPr>
                  </w:rPrChange>
                </w:rPr>
                <w:t xml:space="preserve">QRS </w:t>
              </w:r>
            </w:ins>
            <w:ins w:id="825" w:author="Huo Beata" w:date="2020-09-09T12:03:00Z">
              <w:r>
                <w:rPr>
                  <w:rFonts w:hint="default" w:ascii="Times New Roman" w:hAnsi="Times New Roman" w:cs="Times New Roman"/>
                  <w:szCs w:val="21"/>
                  <w:rPrChange w:id="826" w:author="Huo Beata" w:date="2020-09-09T12:04:00Z">
                    <w:rPr>
                      <w:rFonts w:hint="eastAsia" w:ascii="宋体" w:hAnsi="宋体"/>
                      <w:szCs w:val="21"/>
                    </w:rPr>
                  </w:rPrChange>
                </w:rPr>
                <w:t>时限、</w:t>
              </w:r>
            </w:ins>
            <w:ins w:id="827" w:author="Huo Beata" w:date="2020-09-09T12:03:00Z">
              <w:r>
                <w:rPr>
                  <w:rFonts w:hint="default" w:ascii="Times New Roman" w:hAnsi="Times New Roman" w:cs="Times New Roman"/>
                  <w:szCs w:val="21"/>
                  <w:rPrChange w:id="828" w:author="Huo Beata" w:date="2020-09-09T12:04:00Z">
                    <w:rPr>
                      <w:rFonts w:hint="eastAsia" w:ascii="宋体" w:hAnsi="宋体"/>
                      <w:szCs w:val="21"/>
                    </w:rPr>
                  </w:rPrChange>
                </w:rPr>
                <w:t xml:space="preserve">LAS40 </w:t>
              </w:r>
            </w:ins>
            <w:ins w:id="829" w:author="Huo Beata" w:date="2020-09-09T12:03:00Z">
              <w:r>
                <w:rPr>
                  <w:rFonts w:hint="default" w:ascii="Times New Roman" w:hAnsi="Times New Roman" w:cs="Times New Roman"/>
                  <w:szCs w:val="21"/>
                  <w:rPrChange w:id="830" w:author="Huo Beata" w:date="2020-09-09T12:04:00Z">
                    <w:rPr>
                      <w:rFonts w:hint="eastAsia" w:ascii="宋体" w:hAnsi="宋体"/>
                      <w:szCs w:val="21"/>
                    </w:rPr>
                  </w:rPrChange>
                </w:rPr>
                <w:t>和</w:t>
              </w:r>
            </w:ins>
            <w:ins w:id="831" w:author="Huo Beata" w:date="2020-09-09T12:03:00Z">
              <w:r>
                <w:rPr>
                  <w:rFonts w:hint="default" w:ascii="Times New Roman" w:hAnsi="Times New Roman" w:cs="Times New Roman"/>
                  <w:szCs w:val="21"/>
                  <w:rPrChange w:id="832" w:author="Huo Beata" w:date="2020-09-09T12:04:00Z">
                    <w:rPr>
                      <w:rFonts w:hint="eastAsia" w:ascii="宋体" w:hAnsi="宋体"/>
                      <w:szCs w:val="21"/>
                    </w:rPr>
                  </w:rPrChange>
                </w:rPr>
                <w:t>RMS40</w:t>
              </w:r>
            </w:ins>
            <w:ins w:id="833" w:author="Huo Beata" w:date="2020-09-09T12:03:00Z">
              <w:r>
                <w:rPr>
                  <w:rFonts w:hint="default" w:ascii="Times New Roman" w:hAnsi="Times New Roman" w:cs="Times New Roman"/>
                  <w:szCs w:val="21"/>
                  <w:rPrChange w:id="834" w:author="Huo Beata" w:date="2020-09-09T12:04:00Z">
                    <w:rPr>
                      <w:rFonts w:hint="eastAsia" w:ascii="宋体" w:hAnsi="宋体"/>
                      <w:szCs w:val="21"/>
                    </w:rPr>
                  </w:rPrChange>
                </w:rPr>
                <w:t>。</w:t>
              </w:r>
            </w:ins>
          </w:p>
          <w:p>
            <w:pPr>
              <w:rPr>
                <w:ins w:id="835" w:author="Huo Beata" w:date="2020-09-09T12:03:00Z"/>
                <w:rFonts w:ascii="Times New Roman" w:hAnsi="Times New Roman" w:cs="Times New Roman"/>
                <w:szCs w:val="21"/>
                <w:rPrChange w:id="836" w:author="Huo Beata" w:date="2020-09-09T12:04:00Z">
                  <w:rPr>
                    <w:ins w:id="837" w:author="Huo Beata" w:date="2020-09-09T12:03:00Z"/>
                    <w:rFonts w:ascii="宋体" w:hAnsi="宋体"/>
                    <w:szCs w:val="21"/>
                  </w:rPr>
                </w:rPrChange>
              </w:rPr>
            </w:pPr>
            <w:ins w:id="838" w:author="Huo Beata" w:date="2020-09-09T12:03:00Z">
              <w:r>
                <w:rPr>
                  <w:rFonts w:hint="default" w:ascii="Times New Roman" w:hAnsi="Times New Roman" w:cs="Times New Roman"/>
                  <w:szCs w:val="21"/>
                  <w:rPrChange w:id="839" w:author="Huo Beata" w:date="2020-09-09T12:04:00Z">
                    <w:rPr>
                      <w:rFonts w:hint="eastAsia" w:ascii="宋体" w:hAnsi="宋体"/>
                      <w:szCs w:val="21"/>
                    </w:rPr>
                  </w:rPrChange>
                </w:rPr>
                <w:t xml:space="preserve">k) </w:t>
              </w:r>
            </w:ins>
            <w:ins w:id="840" w:author="Huo Beata" w:date="2020-09-09T12:03:00Z">
              <w:r>
                <w:rPr>
                  <w:rFonts w:hint="default" w:ascii="Times New Roman" w:hAnsi="Times New Roman" w:cs="Times New Roman"/>
                  <w:szCs w:val="21"/>
                  <w:rPrChange w:id="841" w:author="Huo Beata" w:date="2020-09-09T12:04:00Z">
                    <w:rPr>
                      <w:rFonts w:hint="eastAsia" w:ascii="宋体" w:hAnsi="宋体"/>
                      <w:szCs w:val="21"/>
                    </w:rPr>
                  </w:rPrChange>
                </w:rPr>
                <w:t>全</w:t>
              </w:r>
            </w:ins>
            <w:ins w:id="842" w:author="Huo Beata" w:date="2020-09-09T12:03:00Z">
              <w:r>
                <w:rPr>
                  <w:rFonts w:hint="default" w:ascii="Times New Roman" w:hAnsi="Times New Roman" w:cs="Times New Roman"/>
                  <w:szCs w:val="21"/>
                  <w:rPrChange w:id="843" w:author="Huo Beata" w:date="2020-09-09T12:04:00Z">
                    <w:rPr>
                      <w:rFonts w:hint="eastAsia" w:ascii="宋体" w:hAnsi="宋体"/>
                      <w:szCs w:val="21"/>
                    </w:rPr>
                  </w:rPrChange>
                </w:rPr>
                <w:t>览</w:t>
              </w:r>
            </w:ins>
            <w:ins w:id="844" w:author="Huo Beata" w:date="2020-09-09T12:03:00Z">
              <w:r>
                <w:rPr>
                  <w:rFonts w:hint="default" w:ascii="Times New Roman" w:hAnsi="Times New Roman" w:cs="Times New Roman"/>
                  <w:szCs w:val="21"/>
                  <w:rPrChange w:id="845" w:author="Huo Beata" w:date="2020-09-09T12:04:00Z">
                    <w:rPr>
                      <w:rFonts w:hint="eastAsia" w:ascii="宋体" w:hAnsi="宋体"/>
                      <w:szCs w:val="21"/>
                    </w:rPr>
                  </w:rPrChange>
                </w:rPr>
                <w:t>图显示</w:t>
              </w:r>
            </w:ins>
          </w:p>
          <w:p>
            <w:pPr>
              <w:rPr>
                <w:ins w:id="846" w:author="Huo Beata" w:date="2020-09-09T12:03:00Z"/>
                <w:rFonts w:ascii="Times New Roman" w:hAnsi="Times New Roman" w:cs="Times New Roman"/>
                <w:szCs w:val="21"/>
                <w:rPrChange w:id="847" w:author="Huo Beata" w:date="2020-09-09T12:04:00Z">
                  <w:rPr>
                    <w:ins w:id="848" w:author="Huo Beata" w:date="2020-09-09T12:03:00Z"/>
                    <w:rFonts w:ascii="宋体" w:hAnsi="宋体"/>
                    <w:szCs w:val="21"/>
                  </w:rPr>
                </w:rPrChange>
              </w:rPr>
            </w:pPr>
            <w:ins w:id="849" w:author="Huo Beata" w:date="2020-09-09T12:03:00Z">
              <w:r>
                <w:rPr>
                  <w:rFonts w:hint="default" w:ascii="Times New Roman" w:hAnsi="Times New Roman" w:cs="Times New Roman"/>
                  <w:szCs w:val="21"/>
                  <w:rPrChange w:id="850" w:author="Huo Beata" w:date="2020-09-09T12:04:00Z">
                    <w:rPr>
                      <w:rFonts w:hint="eastAsia" w:ascii="宋体" w:hAnsi="宋体"/>
                      <w:szCs w:val="21"/>
                    </w:rPr>
                  </w:rPrChange>
                </w:rPr>
                <w:t>i</w:t>
              </w:r>
            </w:ins>
            <w:ins w:id="851" w:author="Huo Beata" w:date="2020-09-09T12:03:00Z">
              <w:r>
                <w:rPr>
                  <w:rFonts w:hint="default" w:ascii="Times New Roman" w:hAnsi="Times New Roman" w:cs="Times New Roman"/>
                  <w:szCs w:val="21"/>
                  <w:rPrChange w:id="852" w:author="Huo Beata" w:date="2020-09-09T12:04:00Z">
                    <w:rPr>
                      <w:rFonts w:hint="eastAsia" w:ascii="宋体" w:hAnsi="宋体"/>
                      <w:szCs w:val="21"/>
                    </w:rPr>
                  </w:rPrChange>
                </w:rPr>
                <w:t xml:space="preserve">. </w:t>
              </w:r>
            </w:ins>
            <w:ins w:id="853" w:author="Huo Beata" w:date="2020-09-09T12:03:00Z">
              <w:r>
                <w:rPr>
                  <w:rFonts w:hint="default" w:ascii="Times New Roman" w:hAnsi="Times New Roman" w:cs="Times New Roman"/>
                  <w:szCs w:val="21"/>
                  <w:rPrChange w:id="854" w:author="Huo Beata" w:date="2020-09-09T12:04:00Z">
                    <w:rPr>
                      <w:rFonts w:hint="eastAsia" w:ascii="宋体" w:hAnsi="宋体"/>
                      <w:szCs w:val="21"/>
                    </w:rPr>
                  </w:rPrChange>
                </w:rPr>
                <w:t>可浏览</w:t>
              </w:r>
            </w:ins>
            <w:ins w:id="855" w:author="Huo Beata" w:date="2020-09-09T12:03:00Z">
              <w:r>
                <w:rPr>
                  <w:rFonts w:hint="default" w:ascii="Times New Roman" w:hAnsi="Times New Roman" w:cs="Times New Roman"/>
                  <w:szCs w:val="21"/>
                  <w:rPrChange w:id="856" w:author="Huo Beata" w:date="2020-09-09T12:04:00Z">
                    <w:rPr>
                      <w:rFonts w:hint="eastAsia" w:ascii="宋体" w:hAnsi="宋体"/>
                      <w:szCs w:val="21"/>
                    </w:rPr>
                  </w:rPrChange>
                </w:rPr>
                <w:t xml:space="preserve">1 </w:t>
              </w:r>
            </w:ins>
            <w:ins w:id="857" w:author="Huo Beata" w:date="2020-09-09T12:03:00Z">
              <w:r>
                <w:rPr>
                  <w:rFonts w:hint="default" w:ascii="Times New Roman" w:hAnsi="Times New Roman" w:cs="Times New Roman"/>
                  <w:szCs w:val="21"/>
                  <w:rPrChange w:id="858" w:author="Huo Beata" w:date="2020-09-09T12:04:00Z">
                    <w:rPr>
                      <w:rFonts w:hint="eastAsia" w:ascii="宋体" w:hAnsi="宋体"/>
                      <w:szCs w:val="21"/>
                    </w:rPr>
                  </w:rPrChange>
                </w:rPr>
                <w:t>至</w:t>
              </w:r>
            </w:ins>
            <w:ins w:id="859" w:author="Huo Beata" w:date="2020-09-09T12:03:00Z">
              <w:r>
                <w:rPr>
                  <w:rFonts w:hint="default" w:ascii="Times New Roman" w:hAnsi="Times New Roman" w:cs="Times New Roman"/>
                  <w:szCs w:val="21"/>
                  <w:rPrChange w:id="860" w:author="Huo Beata" w:date="2020-09-09T12:04:00Z">
                    <w:rPr>
                      <w:rFonts w:hint="eastAsia" w:ascii="宋体" w:hAnsi="宋体"/>
                      <w:szCs w:val="21"/>
                    </w:rPr>
                  </w:rPrChange>
                </w:rPr>
                <w:t xml:space="preserve">3 </w:t>
              </w:r>
            </w:ins>
            <w:ins w:id="861" w:author="Huo Beata" w:date="2020-09-09T12:03:00Z">
              <w:r>
                <w:rPr>
                  <w:rFonts w:hint="default" w:ascii="Times New Roman" w:hAnsi="Times New Roman" w:cs="Times New Roman"/>
                  <w:szCs w:val="21"/>
                  <w:rPrChange w:id="862" w:author="Huo Beata" w:date="2020-09-09T12:04:00Z">
                    <w:rPr>
                      <w:rFonts w:hint="eastAsia" w:ascii="宋体" w:hAnsi="宋体"/>
                      <w:szCs w:val="21"/>
                    </w:rPr>
                  </w:rPrChange>
                </w:rPr>
                <w:t>个导联的心电图，并显示导联名称和开始时间。</w:t>
              </w:r>
            </w:ins>
          </w:p>
          <w:p>
            <w:pPr>
              <w:rPr>
                <w:ins w:id="863" w:author="Huo Beata" w:date="2020-09-09T12:03:00Z"/>
                <w:rFonts w:ascii="Times New Roman" w:hAnsi="Times New Roman" w:cs="Times New Roman"/>
                <w:szCs w:val="21"/>
                <w:rPrChange w:id="864" w:author="Huo Beata" w:date="2020-09-09T12:04:00Z">
                  <w:rPr>
                    <w:ins w:id="865" w:author="Huo Beata" w:date="2020-09-09T12:03:00Z"/>
                    <w:rFonts w:ascii="宋体" w:hAnsi="宋体"/>
                    <w:szCs w:val="21"/>
                  </w:rPr>
                </w:rPrChange>
              </w:rPr>
            </w:pPr>
            <w:ins w:id="866" w:author="Huo Beata" w:date="2020-09-09T12:03:00Z">
              <w:r>
                <w:rPr>
                  <w:rFonts w:hint="default" w:ascii="Times New Roman" w:hAnsi="Times New Roman" w:cs="Times New Roman"/>
                  <w:szCs w:val="21"/>
                  <w:rPrChange w:id="867" w:author="Huo Beata" w:date="2020-09-09T12:04:00Z">
                    <w:rPr>
                      <w:rFonts w:hint="eastAsia" w:ascii="宋体" w:hAnsi="宋体"/>
                      <w:szCs w:val="21"/>
                    </w:rPr>
                  </w:rPrChange>
                </w:rPr>
                <w:t xml:space="preserve">ii. </w:t>
              </w:r>
            </w:ins>
            <w:ins w:id="868" w:author="Huo Beata" w:date="2020-09-09T12:03:00Z">
              <w:r>
                <w:rPr>
                  <w:rFonts w:hint="default" w:ascii="Times New Roman" w:hAnsi="Times New Roman" w:cs="Times New Roman"/>
                  <w:szCs w:val="21"/>
                  <w:rPrChange w:id="869" w:author="Huo Beata" w:date="2020-09-09T12:04:00Z">
                    <w:rPr>
                      <w:rFonts w:hint="eastAsia" w:ascii="宋体" w:hAnsi="宋体"/>
                      <w:szCs w:val="21"/>
                    </w:rPr>
                  </w:rPrChange>
                </w:rPr>
                <w:t>可以按每页不同时间不同走速显示指定导联的波形。</w:t>
              </w:r>
            </w:ins>
          </w:p>
          <w:p>
            <w:pPr>
              <w:rPr>
                <w:ins w:id="870" w:author="Huo Beata" w:date="2020-09-09T12:03:00Z"/>
                <w:rFonts w:ascii="Times New Roman" w:hAnsi="Times New Roman" w:cs="Times New Roman"/>
                <w:szCs w:val="21"/>
                <w:rPrChange w:id="871" w:author="Huo Beata" w:date="2020-09-09T12:04:00Z">
                  <w:rPr>
                    <w:ins w:id="872" w:author="Huo Beata" w:date="2020-09-09T12:03:00Z"/>
                    <w:rFonts w:ascii="宋体" w:hAnsi="宋体"/>
                    <w:szCs w:val="21"/>
                  </w:rPr>
                </w:rPrChange>
              </w:rPr>
            </w:pPr>
            <w:ins w:id="873" w:author="Huo Beata" w:date="2020-09-09T12:03:00Z">
              <w:r>
                <w:rPr>
                  <w:rFonts w:hint="default" w:ascii="Times New Roman" w:hAnsi="Times New Roman" w:cs="Times New Roman"/>
                  <w:szCs w:val="21"/>
                  <w:rPrChange w:id="874" w:author="Huo Beata" w:date="2020-09-09T12:04:00Z">
                    <w:rPr>
                      <w:rFonts w:hint="eastAsia" w:ascii="宋体" w:hAnsi="宋体"/>
                      <w:szCs w:val="21"/>
                    </w:rPr>
                  </w:rPrChange>
                </w:rPr>
                <w:t xml:space="preserve">l) </w:t>
              </w:r>
            </w:ins>
            <w:ins w:id="875" w:author="Huo Beata" w:date="2020-09-09T12:03:00Z">
              <w:r>
                <w:rPr>
                  <w:rFonts w:hint="default" w:ascii="Times New Roman" w:hAnsi="Times New Roman" w:cs="Times New Roman"/>
                  <w:szCs w:val="21"/>
                  <w:rPrChange w:id="876" w:author="Huo Beata" w:date="2020-09-09T12:04:00Z">
                    <w:rPr>
                      <w:rFonts w:hint="eastAsia" w:ascii="宋体" w:hAnsi="宋体"/>
                      <w:szCs w:val="21"/>
                    </w:rPr>
                  </w:rPrChange>
                </w:rPr>
                <w:t>心率趋势图显示</w:t>
              </w:r>
            </w:ins>
          </w:p>
          <w:p>
            <w:pPr>
              <w:rPr>
                <w:ins w:id="877" w:author="Huo Beata" w:date="2020-09-09T12:03:00Z"/>
                <w:rFonts w:ascii="Times New Roman" w:hAnsi="Times New Roman" w:cs="Times New Roman"/>
                <w:szCs w:val="21"/>
                <w:rPrChange w:id="878" w:author="Huo Beata" w:date="2020-09-09T12:04:00Z">
                  <w:rPr>
                    <w:ins w:id="879" w:author="Huo Beata" w:date="2020-09-09T12:03:00Z"/>
                    <w:rFonts w:ascii="宋体" w:hAnsi="宋体"/>
                    <w:szCs w:val="21"/>
                  </w:rPr>
                </w:rPrChange>
              </w:rPr>
            </w:pPr>
            <w:ins w:id="880" w:author="Huo Beata" w:date="2020-09-09T12:03:00Z">
              <w:r>
                <w:rPr>
                  <w:rFonts w:hint="default" w:ascii="Times New Roman" w:hAnsi="Times New Roman" w:cs="Times New Roman"/>
                  <w:szCs w:val="21"/>
                  <w:rPrChange w:id="881" w:author="Huo Beata" w:date="2020-09-09T12:04:00Z">
                    <w:rPr>
                      <w:rFonts w:hint="eastAsia" w:ascii="宋体" w:hAnsi="宋体"/>
                      <w:szCs w:val="21"/>
                    </w:rPr>
                  </w:rPrChange>
                </w:rPr>
                <w:t>可显示记录时间的心率的趋势图，含最快和最慢心率。</w:t>
              </w:r>
            </w:ins>
          </w:p>
          <w:p>
            <w:pPr>
              <w:rPr>
                <w:ins w:id="882" w:author="Huo Beata" w:date="2020-09-09T12:03:00Z"/>
                <w:rFonts w:ascii="Times New Roman" w:hAnsi="Times New Roman" w:cs="Times New Roman"/>
                <w:szCs w:val="21"/>
                <w:rPrChange w:id="883" w:author="Huo Beata" w:date="2020-09-09T12:04:00Z">
                  <w:rPr>
                    <w:ins w:id="884" w:author="Huo Beata" w:date="2020-09-09T12:03:00Z"/>
                    <w:rFonts w:ascii="宋体" w:hAnsi="宋体"/>
                    <w:szCs w:val="21"/>
                  </w:rPr>
                </w:rPrChange>
              </w:rPr>
            </w:pPr>
            <w:ins w:id="885" w:author="Huo Beata" w:date="2020-09-09T12:03:00Z">
              <w:r>
                <w:rPr>
                  <w:rFonts w:hint="default" w:ascii="Times New Roman" w:hAnsi="Times New Roman" w:cs="Times New Roman"/>
                  <w:szCs w:val="21"/>
                  <w:rPrChange w:id="886" w:author="Huo Beata" w:date="2020-09-09T12:04:00Z">
                    <w:rPr>
                      <w:rFonts w:hint="eastAsia" w:ascii="宋体" w:hAnsi="宋体"/>
                      <w:szCs w:val="21"/>
                    </w:rPr>
                  </w:rPrChange>
                </w:rPr>
                <w:t xml:space="preserve">m) </w:t>
              </w:r>
            </w:ins>
            <w:ins w:id="887" w:author="Huo Beata" w:date="2020-09-09T12:03:00Z">
              <w:r>
                <w:rPr>
                  <w:rFonts w:hint="default" w:ascii="Times New Roman" w:hAnsi="Times New Roman" w:cs="Times New Roman"/>
                  <w:szCs w:val="21"/>
                  <w:rPrChange w:id="888" w:author="Huo Beata" w:date="2020-09-09T12:04:00Z">
                    <w:rPr>
                      <w:rFonts w:hint="eastAsia" w:ascii="宋体" w:hAnsi="宋体"/>
                      <w:szCs w:val="21"/>
                    </w:rPr>
                  </w:rPrChange>
                </w:rPr>
                <w:t>直方图显示</w:t>
              </w:r>
            </w:ins>
          </w:p>
          <w:p>
            <w:pPr>
              <w:rPr>
                <w:ins w:id="889" w:author="Huo Beata" w:date="2020-09-09T12:03:00Z"/>
                <w:rFonts w:ascii="Times New Roman" w:hAnsi="Times New Roman" w:cs="Times New Roman"/>
                <w:szCs w:val="21"/>
                <w:rPrChange w:id="890" w:author="Huo Beata" w:date="2020-09-09T12:04:00Z">
                  <w:rPr>
                    <w:ins w:id="891" w:author="Huo Beata" w:date="2020-09-09T12:03:00Z"/>
                    <w:rFonts w:ascii="宋体" w:hAnsi="宋体"/>
                    <w:szCs w:val="21"/>
                  </w:rPr>
                </w:rPrChange>
              </w:rPr>
            </w:pPr>
            <w:ins w:id="892" w:author="Huo Beata" w:date="2020-09-09T12:03:00Z">
              <w:r>
                <w:rPr>
                  <w:rFonts w:hint="default" w:ascii="Times New Roman" w:hAnsi="Times New Roman" w:cs="Times New Roman"/>
                  <w:szCs w:val="21"/>
                  <w:rPrChange w:id="893" w:author="Huo Beata" w:date="2020-09-09T12:04:00Z">
                    <w:rPr>
                      <w:rFonts w:hint="eastAsia" w:ascii="宋体" w:hAnsi="宋体"/>
                      <w:szCs w:val="21"/>
                    </w:rPr>
                  </w:rPrChange>
                </w:rPr>
                <w:t>可显示间期、间期比、心率直方图。</w:t>
              </w:r>
            </w:ins>
          </w:p>
          <w:p>
            <w:pPr>
              <w:rPr>
                <w:ins w:id="894" w:author="Huo Beata" w:date="2020-09-09T12:03:00Z"/>
                <w:rFonts w:ascii="Times New Roman" w:hAnsi="Times New Roman" w:cs="Times New Roman"/>
                <w:szCs w:val="21"/>
                <w:rPrChange w:id="895" w:author="Huo Beata" w:date="2020-09-09T12:04:00Z">
                  <w:rPr>
                    <w:ins w:id="896" w:author="Huo Beata" w:date="2020-09-09T12:03:00Z"/>
                    <w:rFonts w:ascii="宋体" w:hAnsi="宋体"/>
                    <w:szCs w:val="21"/>
                  </w:rPr>
                </w:rPrChange>
              </w:rPr>
            </w:pPr>
            <w:ins w:id="897" w:author="Huo Beata" w:date="2020-09-09T12:03:00Z">
              <w:r>
                <w:rPr>
                  <w:rFonts w:hint="default" w:ascii="Times New Roman" w:hAnsi="Times New Roman" w:cs="Times New Roman"/>
                  <w:szCs w:val="21"/>
                  <w:rPrChange w:id="898" w:author="Huo Beata" w:date="2020-09-09T12:04:00Z">
                    <w:rPr>
                      <w:rFonts w:hint="eastAsia" w:ascii="宋体" w:hAnsi="宋体"/>
                      <w:szCs w:val="21"/>
                    </w:rPr>
                  </w:rPrChange>
                </w:rPr>
                <w:t xml:space="preserve">n) </w:t>
              </w:r>
            </w:ins>
            <w:ins w:id="899" w:author="Huo Beata" w:date="2020-09-09T12:03:00Z">
              <w:r>
                <w:rPr>
                  <w:rFonts w:hint="default" w:ascii="Times New Roman" w:hAnsi="Times New Roman" w:cs="Times New Roman"/>
                  <w:szCs w:val="21"/>
                  <w:rPrChange w:id="900" w:author="Huo Beata" w:date="2020-09-09T12:04:00Z">
                    <w:rPr>
                      <w:rFonts w:hint="eastAsia" w:ascii="宋体" w:hAnsi="宋体"/>
                      <w:szCs w:val="21"/>
                    </w:rPr>
                  </w:rPrChange>
                </w:rPr>
                <w:t>散点图编辑和显示</w:t>
              </w:r>
            </w:ins>
          </w:p>
          <w:p>
            <w:pPr>
              <w:rPr>
                <w:ins w:id="901" w:author="Huo Beata" w:date="2020-09-09T12:03:00Z"/>
                <w:rFonts w:ascii="Times New Roman" w:hAnsi="Times New Roman" w:cs="Times New Roman"/>
                <w:szCs w:val="21"/>
                <w:rPrChange w:id="902" w:author="Huo Beata" w:date="2020-09-09T12:04:00Z">
                  <w:rPr>
                    <w:ins w:id="903" w:author="Huo Beata" w:date="2020-09-09T12:03:00Z"/>
                    <w:rFonts w:ascii="宋体" w:hAnsi="宋体"/>
                    <w:szCs w:val="21"/>
                  </w:rPr>
                </w:rPrChange>
              </w:rPr>
            </w:pPr>
            <w:ins w:id="904" w:author="Huo Beata" w:date="2020-09-09T12:03:00Z">
              <w:r>
                <w:rPr>
                  <w:rFonts w:hint="default" w:ascii="Times New Roman" w:hAnsi="Times New Roman" w:cs="Times New Roman"/>
                  <w:szCs w:val="21"/>
                  <w:rPrChange w:id="905" w:author="Huo Beata" w:date="2020-09-09T12:04:00Z">
                    <w:rPr>
                      <w:rFonts w:hint="eastAsia" w:ascii="宋体" w:hAnsi="宋体"/>
                      <w:szCs w:val="21"/>
                    </w:rPr>
                  </w:rPrChange>
                </w:rPr>
                <w:t>可以选择前后</w:t>
              </w:r>
            </w:ins>
            <w:ins w:id="906" w:author="Huo Beata" w:date="2020-09-09T12:03:00Z">
              <w:r>
                <w:rPr>
                  <w:rFonts w:hint="default" w:ascii="Times New Roman" w:hAnsi="Times New Roman" w:cs="Times New Roman"/>
                  <w:szCs w:val="21"/>
                  <w:rPrChange w:id="907" w:author="Huo Beata" w:date="2020-09-09T12:04:00Z">
                    <w:rPr>
                      <w:rFonts w:hint="eastAsia" w:ascii="宋体" w:hAnsi="宋体"/>
                      <w:szCs w:val="21"/>
                    </w:rPr>
                  </w:rPrChange>
                </w:rPr>
                <w:t xml:space="preserve">RR </w:t>
              </w:r>
            </w:ins>
            <w:ins w:id="908" w:author="Huo Beata" w:date="2020-09-09T12:03:00Z">
              <w:r>
                <w:rPr>
                  <w:rFonts w:hint="default" w:ascii="Times New Roman" w:hAnsi="Times New Roman" w:cs="Times New Roman"/>
                  <w:szCs w:val="21"/>
                  <w:rPrChange w:id="909" w:author="Huo Beata" w:date="2020-09-09T12:04:00Z">
                    <w:rPr>
                      <w:rFonts w:hint="eastAsia" w:ascii="宋体" w:hAnsi="宋体"/>
                      <w:szCs w:val="21"/>
                    </w:rPr>
                  </w:rPrChange>
                </w:rPr>
                <w:t>间期绘制散点图，在散点图上鼠标划圈选中，可同时显示叠加</w:t>
              </w:r>
            </w:ins>
          </w:p>
          <w:p>
            <w:pPr>
              <w:rPr>
                <w:ins w:id="910" w:author="Huo Beata" w:date="2020-09-09T12:03:00Z"/>
                <w:rFonts w:ascii="Times New Roman" w:hAnsi="Times New Roman" w:cs="Times New Roman"/>
                <w:szCs w:val="21"/>
                <w:rPrChange w:id="911" w:author="Huo Beata" w:date="2020-09-09T12:04:00Z">
                  <w:rPr>
                    <w:ins w:id="912" w:author="Huo Beata" w:date="2020-09-09T12:03:00Z"/>
                    <w:rFonts w:ascii="宋体" w:hAnsi="宋体"/>
                    <w:szCs w:val="21"/>
                  </w:rPr>
                </w:rPrChange>
              </w:rPr>
            </w:pPr>
            <w:ins w:id="913" w:author="Huo Beata" w:date="2020-09-09T12:03:00Z">
              <w:r>
                <w:rPr>
                  <w:rFonts w:hint="default" w:ascii="Times New Roman" w:hAnsi="Times New Roman" w:cs="Times New Roman"/>
                  <w:szCs w:val="21"/>
                  <w:rPrChange w:id="914" w:author="Huo Beata" w:date="2020-09-09T12:04:00Z">
                    <w:rPr>
                      <w:rFonts w:hint="eastAsia" w:ascii="宋体" w:hAnsi="宋体"/>
                      <w:szCs w:val="21"/>
                    </w:rPr>
                  </w:rPrChange>
                </w:rPr>
                <w:t>效果和模板效果，并可修改</w:t>
              </w:r>
            </w:ins>
            <w:ins w:id="915" w:author="Huo Beata" w:date="2020-09-09T12:03:00Z">
              <w:r>
                <w:rPr>
                  <w:rFonts w:hint="default" w:ascii="Times New Roman" w:hAnsi="Times New Roman" w:cs="Times New Roman"/>
                  <w:szCs w:val="21"/>
                  <w:rPrChange w:id="916" w:author="Huo Beata" w:date="2020-09-09T12:04:00Z">
                    <w:rPr>
                      <w:rFonts w:hint="eastAsia" w:ascii="宋体" w:hAnsi="宋体"/>
                      <w:szCs w:val="21"/>
                    </w:rPr>
                  </w:rPrChange>
                </w:rPr>
                <w:t xml:space="preserve">QRS </w:t>
              </w:r>
            </w:ins>
            <w:ins w:id="917" w:author="Huo Beata" w:date="2020-09-09T12:03:00Z">
              <w:r>
                <w:rPr>
                  <w:rFonts w:hint="default" w:ascii="Times New Roman" w:hAnsi="Times New Roman" w:cs="Times New Roman"/>
                  <w:szCs w:val="21"/>
                  <w:rPrChange w:id="918" w:author="Huo Beata" w:date="2020-09-09T12:04:00Z">
                    <w:rPr>
                      <w:rFonts w:hint="eastAsia" w:ascii="宋体" w:hAnsi="宋体"/>
                      <w:szCs w:val="21"/>
                    </w:rPr>
                  </w:rPrChange>
                </w:rPr>
                <w:t>标识。</w:t>
              </w:r>
            </w:ins>
          </w:p>
          <w:p>
            <w:pPr>
              <w:rPr>
                <w:ins w:id="919" w:author="Huo Beata" w:date="2020-09-09T12:03:00Z"/>
                <w:rFonts w:ascii="Times New Roman" w:hAnsi="Times New Roman" w:cs="Times New Roman"/>
                <w:szCs w:val="21"/>
                <w:rPrChange w:id="920" w:author="Huo Beata" w:date="2020-09-09T12:04:00Z">
                  <w:rPr>
                    <w:ins w:id="921" w:author="Huo Beata" w:date="2020-09-09T12:03:00Z"/>
                    <w:rFonts w:ascii="宋体" w:hAnsi="宋体"/>
                    <w:szCs w:val="21"/>
                  </w:rPr>
                </w:rPrChange>
              </w:rPr>
            </w:pPr>
            <w:ins w:id="922" w:author="Huo Beata" w:date="2020-09-09T12:03:00Z">
              <w:r>
                <w:rPr>
                  <w:rFonts w:hint="default" w:ascii="Times New Roman" w:hAnsi="Times New Roman" w:cs="Times New Roman"/>
                  <w:szCs w:val="21"/>
                  <w:rPrChange w:id="923" w:author="Huo Beata" w:date="2020-09-09T12:04:00Z">
                    <w:rPr>
                      <w:rFonts w:hint="eastAsia" w:ascii="宋体" w:hAnsi="宋体"/>
                      <w:szCs w:val="21"/>
                    </w:rPr>
                  </w:rPrChange>
                </w:rPr>
                <w:t xml:space="preserve">o) </w:t>
              </w:r>
            </w:ins>
            <w:ins w:id="924" w:author="Huo Beata" w:date="2020-09-09T12:03:00Z">
              <w:r>
                <w:rPr>
                  <w:rFonts w:hint="default" w:ascii="Times New Roman" w:hAnsi="Times New Roman" w:cs="Times New Roman"/>
                  <w:szCs w:val="21"/>
                  <w:rPrChange w:id="925" w:author="Huo Beata" w:date="2020-09-09T12:04:00Z">
                    <w:rPr>
                      <w:rFonts w:hint="eastAsia" w:ascii="宋体" w:hAnsi="宋体"/>
                      <w:szCs w:val="21"/>
                    </w:rPr>
                  </w:rPrChange>
                </w:rPr>
                <w:t>瀑布图显示</w:t>
              </w:r>
            </w:ins>
          </w:p>
          <w:p>
            <w:pPr>
              <w:rPr>
                <w:ins w:id="926" w:author="Huo Beata" w:date="2020-09-09T12:03:00Z"/>
                <w:rFonts w:ascii="Times New Roman" w:hAnsi="Times New Roman" w:cs="Times New Roman"/>
                <w:szCs w:val="21"/>
                <w:rPrChange w:id="927" w:author="Huo Beata" w:date="2020-09-09T12:04:00Z">
                  <w:rPr>
                    <w:ins w:id="928" w:author="Huo Beata" w:date="2020-09-09T12:03:00Z"/>
                    <w:rFonts w:ascii="宋体" w:hAnsi="宋体"/>
                    <w:szCs w:val="21"/>
                  </w:rPr>
                </w:rPrChange>
              </w:rPr>
            </w:pPr>
            <w:ins w:id="929" w:author="Huo Beata" w:date="2020-09-09T12:03:00Z">
              <w:r>
                <w:rPr>
                  <w:rFonts w:hint="default" w:ascii="Times New Roman" w:hAnsi="Times New Roman" w:cs="Times New Roman"/>
                  <w:szCs w:val="21"/>
                  <w:rPrChange w:id="930" w:author="Huo Beata" w:date="2020-09-09T12:04:00Z">
                    <w:rPr>
                      <w:rFonts w:hint="eastAsia" w:ascii="宋体" w:hAnsi="宋体"/>
                      <w:szCs w:val="21"/>
                    </w:rPr>
                  </w:rPrChange>
                </w:rPr>
                <w:t>将心电图不同的电压值，以</w:t>
              </w:r>
            </w:ins>
            <w:ins w:id="931" w:author="Huo Beata" w:date="2020-09-09T12:03:00Z">
              <w:r>
                <w:rPr>
                  <w:rFonts w:hint="default" w:ascii="Times New Roman" w:hAnsi="Times New Roman" w:cs="Times New Roman"/>
                  <w:szCs w:val="21"/>
                  <w:rPrChange w:id="932" w:author="Huo Beata" w:date="2020-09-09T12:04:00Z">
                    <w:rPr>
                      <w:rFonts w:hint="eastAsia" w:ascii="宋体" w:hAnsi="宋体"/>
                      <w:szCs w:val="21"/>
                    </w:rPr>
                  </w:rPrChange>
                </w:rPr>
                <w:t xml:space="preserve">R </w:t>
              </w:r>
            </w:ins>
            <w:ins w:id="933" w:author="Huo Beata" w:date="2020-09-09T12:03:00Z">
              <w:r>
                <w:rPr>
                  <w:rFonts w:hint="default" w:ascii="Times New Roman" w:hAnsi="Times New Roman" w:cs="Times New Roman"/>
                  <w:szCs w:val="21"/>
                  <w:rPrChange w:id="934" w:author="Huo Beata" w:date="2020-09-09T12:04:00Z">
                    <w:rPr>
                      <w:rFonts w:hint="eastAsia" w:ascii="宋体" w:hAnsi="宋体"/>
                      <w:szCs w:val="21"/>
                    </w:rPr>
                  </w:rPrChange>
                </w:rPr>
                <w:t>波为中心，以不同的颜色叠加显示所有</w:t>
              </w:r>
            </w:ins>
            <w:ins w:id="935" w:author="Huo Beata" w:date="2020-09-09T12:03:00Z">
              <w:r>
                <w:rPr>
                  <w:rFonts w:hint="default" w:ascii="Times New Roman" w:hAnsi="Times New Roman" w:cs="Times New Roman"/>
                  <w:szCs w:val="21"/>
                  <w:rPrChange w:id="936" w:author="Huo Beata" w:date="2020-09-09T12:04:00Z">
                    <w:rPr>
                      <w:rFonts w:hint="eastAsia" w:ascii="宋体" w:hAnsi="宋体"/>
                      <w:szCs w:val="21"/>
                    </w:rPr>
                  </w:rPrChange>
                </w:rPr>
                <w:t xml:space="preserve">QRS </w:t>
              </w:r>
            </w:ins>
            <w:ins w:id="937" w:author="Huo Beata" w:date="2020-09-09T12:03:00Z">
              <w:r>
                <w:rPr>
                  <w:rFonts w:hint="default" w:ascii="Times New Roman" w:hAnsi="Times New Roman" w:cs="Times New Roman"/>
                  <w:szCs w:val="21"/>
                  <w:rPrChange w:id="938" w:author="Huo Beata" w:date="2020-09-09T12:04:00Z">
                    <w:rPr>
                      <w:rFonts w:hint="eastAsia" w:ascii="宋体" w:hAnsi="宋体"/>
                      <w:szCs w:val="21"/>
                    </w:rPr>
                  </w:rPrChange>
                </w:rPr>
                <w:t>的心电</w:t>
              </w:r>
            </w:ins>
          </w:p>
          <w:p>
            <w:pPr>
              <w:rPr>
                <w:ins w:id="939" w:author="Huo Beata" w:date="2020-09-09T12:03:00Z"/>
                <w:rFonts w:ascii="Times New Roman" w:hAnsi="Times New Roman" w:cs="Times New Roman"/>
                <w:szCs w:val="21"/>
                <w:rPrChange w:id="940" w:author="Huo Beata" w:date="2020-09-09T12:04:00Z">
                  <w:rPr>
                    <w:ins w:id="941" w:author="Huo Beata" w:date="2020-09-09T12:03:00Z"/>
                    <w:rFonts w:ascii="宋体" w:hAnsi="宋体"/>
                    <w:szCs w:val="21"/>
                  </w:rPr>
                </w:rPrChange>
              </w:rPr>
            </w:pPr>
            <w:ins w:id="942" w:author="Huo Beata" w:date="2020-09-09T12:03:00Z">
              <w:r>
                <w:rPr>
                  <w:rFonts w:hint="default" w:ascii="Times New Roman" w:hAnsi="Times New Roman" w:cs="Times New Roman"/>
                  <w:szCs w:val="21"/>
                  <w:rPrChange w:id="943" w:author="Huo Beata" w:date="2020-09-09T12:04:00Z">
                    <w:rPr>
                      <w:rFonts w:hint="eastAsia" w:ascii="宋体" w:hAnsi="宋体"/>
                      <w:szCs w:val="21"/>
                    </w:rPr>
                  </w:rPrChange>
                </w:rPr>
                <w:t>波形。</w:t>
              </w:r>
            </w:ins>
          </w:p>
          <w:p>
            <w:pPr>
              <w:rPr>
                <w:ins w:id="944" w:author="Huo Beata" w:date="2020-09-09T12:03:00Z"/>
                <w:rFonts w:ascii="Times New Roman" w:hAnsi="Times New Roman" w:cs="Times New Roman"/>
                <w:szCs w:val="21"/>
                <w:rPrChange w:id="945" w:author="Huo Beata" w:date="2020-09-09T12:04:00Z">
                  <w:rPr>
                    <w:ins w:id="946" w:author="Huo Beata" w:date="2020-09-09T12:03:00Z"/>
                    <w:rFonts w:ascii="宋体" w:hAnsi="宋体"/>
                    <w:szCs w:val="21"/>
                  </w:rPr>
                </w:rPrChange>
              </w:rPr>
            </w:pPr>
            <w:ins w:id="947" w:author="Huo Beata" w:date="2020-09-09T12:03:00Z">
              <w:r>
                <w:rPr>
                  <w:rFonts w:hint="default" w:ascii="Times New Roman" w:hAnsi="Times New Roman" w:cs="Times New Roman"/>
                  <w:szCs w:val="21"/>
                  <w:rPrChange w:id="948" w:author="Huo Beata" w:date="2020-09-09T12:04:00Z">
                    <w:rPr>
                      <w:rFonts w:hint="eastAsia" w:ascii="宋体" w:hAnsi="宋体"/>
                      <w:szCs w:val="21"/>
                    </w:rPr>
                  </w:rPrChange>
                </w:rPr>
                <w:t xml:space="preserve">p) </w:t>
              </w:r>
            </w:ins>
            <w:ins w:id="949" w:author="Huo Beata" w:date="2020-09-09T12:03:00Z">
              <w:r>
                <w:rPr>
                  <w:rFonts w:hint="default" w:ascii="Times New Roman" w:hAnsi="Times New Roman" w:cs="Times New Roman"/>
                  <w:szCs w:val="21"/>
                  <w:rPrChange w:id="950" w:author="Huo Beata" w:date="2020-09-09T12:04:00Z">
                    <w:rPr>
                      <w:rFonts w:hint="eastAsia" w:ascii="宋体" w:hAnsi="宋体"/>
                      <w:szCs w:val="21"/>
                    </w:rPr>
                  </w:rPrChange>
                </w:rPr>
                <w:t>起搏器分类显示</w:t>
              </w:r>
            </w:ins>
          </w:p>
          <w:p>
            <w:pPr>
              <w:rPr>
                <w:ins w:id="951" w:author="Huo Beata" w:date="2020-09-09T12:03:00Z"/>
                <w:rFonts w:ascii="Times New Roman" w:hAnsi="Times New Roman" w:cs="Times New Roman"/>
                <w:szCs w:val="21"/>
                <w:rPrChange w:id="952" w:author="Huo Beata" w:date="2020-09-09T12:04:00Z">
                  <w:rPr>
                    <w:ins w:id="953" w:author="Huo Beata" w:date="2020-09-09T12:03:00Z"/>
                    <w:rFonts w:ascii="宋体" w:hAnsi="宋体"/>
                    <w:szCs w:val="21"/>
                  </w:rPr>
                </w:rPrChange>
              </w:rPr>
            </w:pPr>
            <w:ins w:id="954" w:author="Huo Beata" w:date="2020-09-09T12:03:00Z">
              <w:r>
                <w:rPr>
                  <w:rFonts w:hint="default" w:ascii="Times New Roman" w:hAnsi="Times New Roman" w:cs="Times New Roman"/>
                  <w:szCs w:val="21"/>
                  <w:rPrChange w:id="955" w:author="Huo Beata" w:date="2020-09-09T12:04:00Z">
                    <w:rPr>
                      <w:rFonts w:hint="eastAsia" w:ascii="宋体" w:hAnsi="宋体"/>
                      <w:szCs w:val="21"/>
                    </w:rPr>
                  </w:rPrChange>
                </w:rPr>
                <w:t>可将起搏信号分类为房性起搏，室性起搏，房室起搏和未夺获。</w:t>
              </w:r>
            </w:ins>
          </w:p>
          <w:p>
            <w:pPr>
              <w:rPr>
                <w:ins w:id="956" w:author="Huo Beata" w:date="2020-09-09T12:03:00Z"/>
                <w:rFonts w:ascii="Times New Roman" w:hAnsi="Times New Roman" w:cs="Times New Roman"/>
                <w:szCs w:val="21"/>
                <w:rPrChange w:id="957" w:author="Huo Beata" w:date="2020-09-09T12:04:00Z">
                  <w:rPr>
                    <w:ins w:id="958" w:author="Huo Beata" w:date="2020-09-09T12:03:00Z"/>
                    <w:rFonts w:ascii="宋体" w:hAnsi="宋体"/>
                    <w:szCs w:val="21"/>
                  </w:rPr>
                </w:rPrChange>
              </w:rPr>
            </w:pPr>
            <w:ins w:id="959" w:author="Huo Beata" w:date="2020-09-09T12:03:00Z">
              <w:r>
                <w:rPr>
                  <w:rFonts w:hint="default" w:ascii="Times New Roman" w:hAnsi="Times New Roman" w:cs="Times New Roman"/>
                  <w:szCs w:val="21"/>
                  <w:rPrChange w:id="960" w:author="Huo Beata" w:date="2020-09-09T12:04:00Z">
                    <w:rPr>
                      <w:rFonts w:hint="eastAsia" w:ascii="宋体" w:hAnsi="宋体"/>
                      <w:szCs w:val="21"/>
                    </w:rPr>
                  </w:rPrChange>
                </w:rPr>
                <w:t xml:space="preserve">q) </w:t>
              </w:r>
            </w:ins>
            <w:ins w:id="961" w:author="Huo Beata" w:date="2020-09-09T12:03:00Z">
              <w:r>
                <w:rPr>
                  <w:rFonts w:hint="default" w:ascii="Times New Roman" w:hAnsi="Times New Roman" w:cs="Times New Roman"/>
                  <w:szCs w:val="21"/>
                  <w:rPrChange w:id="962" w:author="Huo Beata" w:date="2020-09-09T12:04:00Z">
                    <w:rPr>
                      <w:rFonts w:hint="eastAsia" w:ascii="宋体" w:hAnsi="宋体"/>
                      <w:szCs w:val="21"/>
                    </w:rPr>
                  </w:rPrChange>
                </w:rPr>
                <w:t>诊断图编辑和显示</w:t>
              </w:r>
            </w:ins>
          </w:p>
          <w:p>
            <w:pPr>
              <w:rPr>
                <w:ins w:id="963" w:author="Huo Beata" w:date="2020-09-09T12:03:00Z"/>
                <w:rFonts w:ascii="Times New Roman" w:hAnsi="Times New Roman" w:cs="Times New Roman"/>
                <w:szCs w:val="21"/>
                <w:rPrChange w:id="964" w:author="Huo Beata" w:date="2020-09-09T12:04:00Z">
                  <w:rPr>
                    <w:ins w:id="965" w:author="Huo Beata" w:date="2020-09-09T12:03:00Z"/>
                    <w:rFonts w:ascii="宋体" w:hAnsi="宋体"/>
                    <w:szCs w:val="21"/>
                  </w:rPr>
                </w:rPrChange>
              </w:rPr>
            </w:pPr>
            <w:ins w:id="966" w:author="Huo Beata" w:date="2020-09-09T12:03:00Z">
              <w:r>
                <w:rPr>
                  <w:rFonts w:hint="default" w:ascii="Times New Roman" w:hAnsi="Times New Roman" w:cs="Times New Roman"/>
                  <w:szCs w:val="21"/>
                  <w:rPrChange w:id="967" w:author="Huo Beata" w:date="2020-09-09T12:04:00Z">
                    <w:rPr>
                      <w:rFonts w:hint="eastAsia" w:ascii="宋体" w:hAnsi="宋体"/>
                      <w:szCs w:val="21"/>
                    </w:rPr>
                  </w:rPrChange>
                </w:rPr>
                <w:t>可显示指定开始时间指定导联的心电图，具有心博编辑和波形测量功能。</w:t>
              </w:r>
            </w:ins>
          </w:p>
          <w:p>
            <w:pPr>
              <w:rPr>
                <w:ins w:id="968" w:author="Huo Beata" w:date="2020-09-09T12:03:00Z"/>
                <w:rFonts w:ascii="Times New Roman" w:hAnsi="Times New Roman" w:cs="Times New Roman"/>
                <w:szCs w:val="21"/>
                <w:rPrChange w:id="969" w:author="Huo Beata" w:date="2020-09-09T12:04:00Z">
                  <w:rPr>
                    <w:ins w:id="970" w:author="Huo Beata" w:date="2020-09-09T12:03:00Z"/>
                    <w:rFonts w:ascii="宋体" w:hAnsi="宋体"/>
                    <w:szCs w:val="21"/>
                  </w:rPr>
                </w:rPrChange>
              </w:rPr>
            </w:pPr>
            <w:ins w:id="971" w:author="Huo Beata" w:date="2020-09-09T12:03:00Z">
              <w:r>
                <w:rPr>
                  <w:rFonts w:hint="default" w:ascii="Times New Roman" w:hAnsi="Times New Roman" w:cs="Times New Roman"/>
                  <w:szCs w:val="21"/>
                  <w:rPrChange w:id="972" w:author="Huo Beata" w:date="2020-09-09T12:04:00Z">
                    <w:rPr>
                      <w:rFonts w:hint="eastAsia" w:ascii="宋体" w:hAnsi="宋体"/>
                      <w:szCs w:val="21"/>
                    </w:rPr>
                  </w:rPrChange>
                </w:rPr>
                <w:t xml:space="preserve">r) </w:t>
              </w:r>
            </w:ins>
            <w:ins w:id="973" w:author="Huo Beata" w:date="2020-09-09T12:03:00Z">
              <w:r>
                <w:rPr>
                  <w:rFonts w:hint="default" w:ascii="Times New Roman" w:hAnsi="Times New Roman" w:cs="Times New Roman"/>
                  <w:szCs w:val="21"/>
                  <w:rPrChange w:id="974" w:author="Huo Beata" w:date="2020-09-09T12:04:00Z">
                    <w:rPr>
                      <w:rFonts w:hint="eastAsia" w:ascii="宋体" w:hAnsi="宋体"/>
                      <w:szCs w:val="21"/>
                    </w:rPr>
                  </w:rPrChange>
                </w:rPr>
                <w:t>统计功能</w:t>
              </w:r>
            </w:ins>
          </w:p>
          <w:p>
            <w:pPr>
              <w:rPr>
                <w:ins w:id="975" w:author="Huo Beata" w:date="2020-09-09T12:03:00Z"/>
                <w:rFonts w:ascii="Times New Roman" w:hAnsi="Times New Roman" w:cs="Times New Roman"/>
                <w:szCs w:val="21"/>
                <w:rPrChange w:id="976" w:author="Huo Beata" w:date="2020-09-09T12:04:00Z">
                  <w:rPr>
                    <w:ins w:id="977" w:author="Huo Beata" w:date="2020-09-09T12:03:00Z"/>
                    <w:rFonts w:ascii="宋体" w:hAnsi="宋体"/>
                    <w:szCs w:val="21"/>
                  </w:rPr>
                </w:rPrChange>
              </w:rPr>
            </w:pPr>
            <w:ins w:id="978" w:author="Huo Beata" w:date="2020-09-09T12:03:00Z">
              <w:r>
                <w:rPr>
                  <w:rFonts w:hint="default" w:ascii="Times New Roman" w:hAnsi="Times New Roman" w:cs="Times New Roman"/>
                  <w:szCs w:val="21"/>
                  <w:rPrChange w:id="979" w:author="Huo Beata" w:date="2020-09-09T12:04:00Z">
                    <w:rPr>
                      <w:rFonts w:hint="eastAsia" w:ascii="宋体" w:hAnsi="宋体"/>
                      <w:szCs w:val="21"/>
                    </w:rPr>
                  </w:rPrChange>
                </w:rPr>
                <w:t>应能按小时统计异常心律失常事件列表，并能进行编辑和修改。</w:t>
              </w:r>
            </w:ins>
          </w:p>
          <w:p>
            <w:pPr>
              <w:pStyle w:val="20"/>
              <w:widowControl w:val="0"/>
              <w:numPr>
                <w:ilvl w:val="0"/>
                <w:numId w:val="2"/>
              </w:numPr>
              <w:spacing w:line="240" w:lineRule="auto"/>
              <w:contextualSpacing w:val="0"/>
              <w:rPr>
                <w:ins w:id="980" w:author="Huo Beata" w:date="2020-09-09T12:03:00Z"/>
                <w:rFonts w:ascii="Times New Roman" w:hAnsi="Times New Roman" w:cs="Times New Roman"/>
                <w:szCs w:val="21"/>
                <w:rPrChange w:id="981" w:author="Huo Beata" w:date="2020-09-09T12:04:00Z">
                  <w:rPr>
                    <w:ins w:id="982" w:author="Huo Beata" w:date="2020-09-09T12:03:00Z"/>
                    <w:rFonts w:ascii="宋体" w:hAnsi="宋体"/>
                    <w:szCs w:val="21"/>
                  </w:rPr>
                </w:rPrChange>
              </w:rPr>
            </w:pPr>
            <w:ins w:id="983" w:author="Huo Beata" w:date="2020-09-09T12:03:00Z">
              <w:r>
                <w:rPr>
                  <w:rFonts w:hint="default" w:ascii="Times New Roman" w:hAnsi="Times New Roman" w:cs="Times New Roman"/>
                  <w:szCs w:val="21"/>
                  <w:rPrChange w:id="984" w:author="Huo Beata" w:date="2020-09-09T12:04:00Z">
                    <w:rPr>
                      <w:rFonts w:hint="eastAsia" w:ascii="宋体" w:hAnsi="宋体"/>
                      <w:szCs w:val="21"/>
                    </w:rPr>
                  </w:rPrChange>
                </w:rPr>
                <w:t>报告打印</w:t>
              </w:r>
            </w:ins>
          </w:p>
          <w:p>
            <w:pPr>
              <w:rPr>
                <w:ins w:id="985" w:author="Huo Beata" w:date="2020-09-09T12:03:00Z"/>
                <w:rFonts w:ascii="Times New Roman" w:hAnsi="Times New Roman" w:cs="Times New Roman"/>
                <w:szCs w:val="21"/>
                <w:rPrChange w:id="986" w:author="Huo Beata" w:date="2020-09-09T12:04:00Z">
                  <w:rPr>
                    <w:ins w:id="987" w:author="Huo Beata" w:date="2020-09-09T12:03:00Z"/>
                    <w:rFonts w:ascii="宋体" w:hAnsi="宋体"/>
                    <w:szCs w:val="21"/>
                  </w:rPr>
                </w:rPrChange>
              </w:rPr>
            </w:pPr>
            <w:ins w:id="988" w:author="Huo Beata" w:date="2020-09-09T12:03:00Z">
              <w:r>
                <w:rPr>
                  <w:rFonts w:hint="default" w:ascii="Times New Roman" w:hAnsi="Times New Roman" w:cs="Times New Roman"/>
                  <w:szCs w:val="21"/>
                  <w:rPrChange w:id="989" w:author="Huo Beata" w:date="2020-09-09T12:04:00Z">
                    <w:rPr>
                      <w:rFonts w:hint="eastAsia" w:ascii="宋体" w:hAnsi="宋体"/>
                      <w:szCs w:val="21"/>
                    </w:rPr>
                  </w:rPrChange>
                </w:rPr>
                <w:t xml:space="preserve">a) </w:t>
              </w:r>
            </w:ins>
            <w:ins w:id="990" w:author="Huo Beata" w:date="2020-09-09T12:03:00Z">
              <w:r>
                <w:rPr>
                  <w:rFonts w:hint="default" w:ascii="Times New Roman" w:hAnsi="Times New Roman" w:cs="Times New Roman"/>
                  <w:szCs w:val="21"/>
                  <w:rPrChange w:id="991" w:author="Huo Beata" w:date="2020-09-09T12:04:00Z">
                    <w:rPr>
                      <w:rFonts w:hint="eastAsia" w:ascii="宋体" w:hAnsi="宋体"/>
                      <w:szCs w:val="21"/>
                    </w:rPr>
                  </w:rPrChange>
                </w:rPr>
                <w:t>报告编辑</w:t>
              </w:r>
            </w:ins>
          </w:p>
          <w:p>
            <w:pPr>
              <w:rPr>
                <w:ins w:id="992" w:author="Huo Beata" w:date="2020-09-09T12:03:00Z"/>
                <w:rFonts w:ascii="Times New Roman" w:hAnsi="Times New Roman" w:cs="Times New Roman"/>
                <w:szCs w:val="21"/>
                <w:rPrChange w:id="993" w:author="Huo Beata" w:date="2020-09-09T12:04:00Z">
                  <w:rPr>
                    <w:ins w:id="994" w:author="Huo Beata" w:date="2020-09-09T12:03:00Z"/>
                    <w:rFonts w:ascii="宋体" w:hAnsi="宋体"/>
                    <w:szCs w:val="21"/>
                  </w:rPr>
                </w:rPrChange>
              </w:rPr>
            </w:pPr>
            <w:ins w:id="995" w:author="Huo Beata" w:date="2020-09-09T12:03:00Z">
              <w:r>
                <w:rPr>
                  <w:rFonts w:hint="default" w:ascii="Times New Roman" w:hAnsi="Times New Roman" w:cs="Times New Roman"/>
                  <w:szCs w:val="21"/>
                  <w:rPrChange w:id="996" w:author="Huo Beata" w:date="2020-09-09T12:04:00Z">
                    <w:rPr>
                      <w:rFonts w:hint="eastAsia" w:ascii="宋体" w:hAnsi="宋体"/>
                      <w:szCs w:val="21"/>
                    </w:rPr>
                  </w:rPrChange>
                </w:rPr>
                <w:t>应能编辑报告内容，且能设置打印报告的抬头。</w:t>
              </w:r>
            </w:ins>
          </w:p>
          <w:p>
            <w:pPr>
              <w:rPr>
                <w:ins w:id="997" w:author="Huo Beata" w:date="2020-09-09T12:03:00Z"/>
                <w:rFonts w:ascii="Times New Roman" w:hAnsi="Times New Roman" w:cs="Times New Roman"/>
                <w:szCs w:val="21"/>
                <w:rPrChange w:id="998" w:author="Huo Beata" w:date="2020-09-09T12:04:00Z">
                  <w:rPr>
                    <w:ins w:id="999" w:author="Huo Beata" w:date="2020-09-09T12:03:00Z"/>
                    <w:rFonts w:ascii="宋体" w:hAnsi="宋体"/>
                    <w:szCs w:val="21"/>
                  </w:rPr>
                </w:rPrChange>
              </w:rPr>
            </w:pPr>
            <w:ins w:id="1000" w:author="Huo Beata" w:date="2020-09-09T12:03:00Z">
              <w:r>
                <w:rPr>
                  <w:rFonts w:hint="default" w:ascii="Times New Roman" w:hAnsi="Times New Roman" w:cs="Times New Roman"/>
                  <w:szCs w:val="21"/>
                  <w:rPrChange w:id="1001" w:author="Huo Beata" w:date="2020-09-09T12:04:00Z">
                    <w:rPr>
                      <w:rFonts w:hint="eastAsia" w:ascii="宋体" w:hAnsi="宋体"/>
                      <w:szCs w:val="21"/>
                    </w:rPr>
                  </w:rPrChange>
                </w:rPr>
                <w:t xml:space="preserve">b) </w:t>
              </w:r>
            </w:ins>
            <w:ins w:id="1002" w:author="Huo Beata" w:date="2020-09-09T12:03:00Z">
              <w:r>
                <w:rPr>
                  <w:rFonts w:hint="default" w:ascii="Times New Roman" w:hAnsi="Times New Roman" w:cs="Times New Roman"/>
                  <w:szCs w:val="21"/>
                  <w:rPrChange w:id="1003" w:author="Huo Beata" w:date="2020-09-09T12:04:00Z">
                    <w:rPr>
                      <w:rFonts w:hint="eastAsia" w:ascii="宋体" w:hAnsi="宋体"/>
                      <w:szCs w:val="21"/>
                    </w:rPr>
                  </w:rPrChange>
                </w:rPr>
                <w:t>报告预览</w:t>
              </w:r>
            </w:ins>
          </w:p>
          <w:p>
            <w:pPr>
              <w:rPr>
                <w:ins w:id="1004" w:author="Huo Beata" w:date="2020-09-09T12:03:00Z"/>
                <w:rFonts w:ascii="Times New Roman" w:hAnsi="Times New Roman" w:cs="Times New Roman"/>
                <w:szCs w:val="21"/>
                <w:rPrChange w:id="1005" w:author="Huo Beata" w:date="2020-09-09T12:04:00Z">
                  <w:rPr>
                    <w:ins w:id="1006" w:author="Huo Beata" w:date="2020-09-09T12:03:00Z"/>
                    <w:rFonts w:ascii="宋体" w:hAnsi="宋体"/>
                    <w:szCs w:val="21"/>
                  </w:rPr>
                </w:rPrChange>
              </w:rPr>
            </w:pPr>
            <w:ins w:id="1007" w:author="Huo Beata" w:date="2020-09-09T12:03:00Z">
              <w:r>
                <w:rPr>
                  <w:rFonts w:hint="default" w:ascii="Times New Roman" w:hAnsi="Times New Roman" w:cs="Times New Roman"/>
                  <w:szCs w:val="21"/>
                  <w:rPrChange w:id="1008" w:author="Huo Beata" w:date="2020-09-09T12:04:00Z">
                    <w:rPr>
                      <w:rFonts w:hint="eastAsia" w:ascii="宋体" w:hAnsi="宋体"/>
                      <w:szCs w:val="21"/>
                    </w:rPr>
                  </w:rPrChange>
                </w:rPr>
                <w:t>可以预览报告内容。</w:t>
              </w:r>
            </w:ins>
          </w:p>
          <w:p>
            <w:pPr>
              <w:rPr>
                <w:ins w:id="1009" w:author="Huo Beata" w:date="2020-09-09T12:03:00Z"/>
                <w:rFonts w:ascii="Times New Roman" w:hAnsi="Times New Roman" w:cs="Times New Roman"/>
                <w:szCs w:val="21"/>
                <w:rPrChange w:id="1010" w:author="Huo Beata" w:date="2020-09-09T12:04:00Z">
                  <w:rPr>
                    <w:ins w:id="1011" w:author="Huo Beata" w:date="2020-09-09T12:03:00Z"/>
                    <w:rFonts w:ascii="宋体" w:hAnsi="宋体"/>
                    <w:szCs w:val="21"/>
                  </w:rPr>
                </w:rPrChange>
              </w:rPr>
            </w:pPr>
            <w:ins w:id="1012" w:author="Huo Beata" w:date="2020-09-09T12:03:00Z">
              <w:r>
                <w:rPr>
                  <w:rFonts w:hint="default" w:ascii="Times New Roman" w:hAnsi="Times New Roman" w:cs="Times New Roman"/>
                  <w:szCs w:val="21"/>
                  <w:rPrChange w:id="1013" w:author="Huo Beata" w:date="2020-09-09T12:04:00Z">
                    <w:rPr>
                      <w:rFonts w:hint="eastAsia" w:ascii="宋体" w:hAnsi="宋体"/>
                      <w:szCs w:val="21"/>
                    </w:rPr>
                  </w:rPrChange>
                </w:rPr>
                <w:t xml:space="preserve">c) </w:t>
              </w:r>
            </w:ins>
            <w:ins w:id="1014" w:author="Huo Beata" w:date="2020-09-09T12:03:00Z">
              <w:r>
                <w:rPr>
                  <w:rFonts w:hint="default" w:ascii="Times New Roman" w:hAnsi="Times New Roman" w:cs="Times New Roman"/>
                  <w:szCs w:val="21"/>
                  <w:rPrChange w:id="1015" w:author="Huo Beata" w:date="2020-09-09T12:04:00Z">
                    <w:rPr>
                      <w:rFonts w:hint="eastAsia" w:ascii="宋体" w:hAnsi="宋体"/>
                      <w:szCs w:val="21"/>
                    </w:rPr>
                  </w:rPrChange>
                </w:rPr>
                <w:t>报告打印</w:t>
              </w:r>
            </w:ins>
          </w:p>
          <w:p>
            <w:pPr>
              <w:rPr>
                <w:ins w:id="1016" w:author="Huo Beata" w:date="2020-09-09T12:03:00Z"/>
                <w:rFonts w:ascii="Times New Roman" w:hAnsi="Times New Roman" w:cs="Times New Roman"/>
                <w:szCs w:val="21"/>
                <w:rPrChange w:id="1017" w:author="Huo Beata" w:date="2020-09-09T12:04:00Z">
                  <w:rPr>
                    <w:ins w:id="1018" w:author="Huo Beata" w:date="2020-09-09T12:03:00Z"/>
                    <w:rFonts w:ascii="宋体" w:hAnsi="宋体"/>
                    <w:szCs w:val="21"/>
                  </w:rPr>
                </w:rPrChange>
              </w:rPr>
            </w:pPr>
            <w:ins w:id="1019" w:author="Huo Beata" w:date="2020-09-09T12:03:00Z">
              <w:r>
                <w:rPr>
                  <w:rFonts w:hint="default" w:ascii="Times New Roman" w:hAnsi="Times New Roman" w:cs="Times New Roman"/>
                  <w:szCs w:val="21"/>
                  <w:rPrChange w:id="1020" w:author="Huo Beata" w:date="2020-09-09T12:04:00Z">
                    <w:rPr>
                      <w:rFonts w:hint="eastAsia" w:ascii="宋体" w:hAnsi="宋体"/>
                      <w:szCs w:val="21"/>
                    </w:rPr>
                  </w:rPrChange>
                </w:rPr>
                <w:t>应能打印动态心电图报告。</w:t>
              </w:r>
            </w:ins>
          </w:p>
          <w:p>
            <w:pPr>
              <w:pStyle w:val="20"/>
              <w:widowControl w:val="0"/>
              <w:numPr>
                <w:ilvl w:val="0"/>
                <w:numId w:val="2"/>
              </w:numPr>
              <w:spacing w:line="240" w:lineRule="auto"/>
              <w:contextualSpacing w:val="0"/>
              <w:rPr>
                <w:ins w:id="1021" w:author="Huo Beata" w:date="2020-09-09T12:03:00Z"/>
                <w:rFonts w:ascii="Times New Roman" w:hAnsi="Times New Roman" w:cs="Times New Roman"/>
                <w:szCs w:val="21"/>
                <w:rPrChange w:id="1022" w:author="Huo Beata" w:date="2020-09-09T12:04:00Z">
                  <w:rPr>
                    <w:ins w:id="1023" w:author="Huo Beata" w:date="2020-09-09T12:03:00Z"/>
                    <w:rFonts w:ascii="宋体" w:hAnsi="宋体"/>
                    <w:szCs w:val="21"/>
                  </w:rPr>
                </w:rPrChange>
              </w:rPr>
            </w:pPr>
            <w:ins w:id="1024" w:author="Huo Beata" w:date="2020-09-09T12:03:00Z">
              <w:r>
                <w:rPr>
                  <w:rFonts w:hint="default" w:ascii="Times New Roman" w:hAnsi="Times New Roman" w:cs="Times New Roman"/>
                  <w:szCs w:val="21"/>
                  <w:rPrChange w:id="1025" w:author="Huo Beata" w:date="2020-09-09T12:04:00Z">
                    <w:rPr>
                      <w:rFonts w:hint="eastAsia" w:ascii="宋体" w:hAnsi="宋体"/>
                      <w:szCs w:val="21"/>
                    </w:rPr>
                  </w:rPrChange>
                </w:rPr>
                <w:t>软件设置</w:t>
              </w:r>
            </w:ins>
          </w:p>
          <w:p>
            <w:pPr>
              <w:rPr>
                <w:ins w:id="1026" w:author="Huo Beata" w:date="2020-09-09T12:03:00Z"/>
                <w:rFonts w:ascii="Times New Roman" w:hAnsi="Times New Roman" w:cs="Times New Roman"/>
                <w:szCs w:val="21"/>
                <w:rPrChange w:id="1027" w:author="Huo Beata" w:date="2020-09-09T12:04:00Z">
                  <w:rPr>
                    <w:ins w:id="1028" w:author="Huo Beata" w:date="2020-09-09T12:03:00Z"/>
                    <w:rFonts w:ascii="宋体" w:hAnsi="宋体"/>
                    <w:szCs w:val="21"/>
                  </w:rPr>
                </w:rPrChange>
              </w:rPr>
            </w:pPr>
            <w:ins w:id="1029" w:author="Huo Beata" w:date="2020-09-09T12:03:00Z">
              <w:r>
                <w:rPr>
                  <w:rFonts w:hint="default" w:ascii="Times New Roman" w:hAnsi="Times New Roman" w:cs="Times New Roman"/>
                  <w:szCs w:val="21"/>
                  <w:rPrChange w:id="1030" w:author="Huo Beata" w:date="2020-09-09T12:04:00Z">
                    <w:rPr>
                      <w:rFonts w:hint="eastAsia" w:ascii="宋体" w:hAnsi="宋体"/>
                      <w:szCs w:val="21"/>
                    </w:rPr>
                  </w:rPrChange>
                </w:rPr>
                <w:t>应能进行显示设置，参数设置和打印设置。</w:t>
              </w:r>
            </w:ins>
          </w:p>
        </w:tc>
        <w:tc>
          <w:tcPr>
            <w:tcW w:w="1149" w:type="dxa"/>
            <w:vAlign w:val="center"/>
          </w:tcPr>
          <w:p>
            <w:pPr>
              <w:jc w:val="center"/>
              <w:rPr>
                <w:ins w:id="1031" w:author="Huo Beata" w:date="2020-09-09T12:03:00Z"/>
                <w:rFonts w:ascii="Times New Roman" w:hAnsi="Times New Roman" w:cs="Times New Roman"/>
                <w:szCs w:val="21"/>
                <w:rPrChange w:id="1032" w:author="Huo Beata" w:date="2020-09-09T12:04:00Z">
                  <w:rPr>
                    <w:ins w:id="1033" w:author="Huo Beata" w:date="2020-09-09T12:03:00Z"/>
                    <w:rFonts w:ascii="宋体" w:hAnsi="宋体"/>
                    <w:szCs w:val="21"/>
                  </w:rPr>
                </w:rPrChange>
              </w:rPr>
            </w:pPr>
            <w:ins w:id="1034" w:author="Huo Beata" w:date="2020-09-09T12:03:00Z">
              <w:r>
                <w:rPr>
                  <w:rFonts w:hint="default" w:ascii="Times New Roman" w:hAnsi="Times New Roman" w:cs="Times New Roman"/>
                  <w:szCs w:val="21"/>
                  <w:rPrChange w:id="1035" w:author="Huo Beata" w:date="2020-09-09T12:04:00Z">
                    <w:rPr>
                      <w:rFonts w:hint="eastAsia" w:ascii="宋体" w:hAnsi="宋体"/>
                      <w:szCs w:val="21"/>
                    </w:rPr>
                  </w:rPrChange>
                </w:rPr>
                <w:t>基本相同，且对比产品的软件核心功能</w:t>
              </w:r>
            </w:ins>
            <w:ins w:id="1036" w:author="Huo Beata" w:date="2020-09-09T12:03:00Z">
              <w:r>
                <w:rPr>
                  <w:rFonts w:hint="default" w:ascii="Times New Roman" w:hAnsi="Times New Roman" w:cs="Times New Roman"/>
                  <w:szCs w:val="21"/>
                  <w:rPrChange w:id="1037" w:author="Huo Beata" w:date="2020-09-09T12:04:00Z">
                    <w:rPr>
                      <w:rFonts w:hint="eastAsia" w:ascii="宋体" w:hAnsi="宋体"/>
                      <w:szCs w:val="21"/>
                    </w:rPr>
                  </w:rPrChange>
                </w:rPr>
                <w:t>能</w:t>
              </w:r>
            </w:ins>
            <w:ins w:id="1038" w:author="Huo Beata" w:date="2020-09-09T12:03:00Z">
              <w:r>
                <w:rPr>
                  <w:rFonts w:hint="default" w:ascii="Times New Roman" w:hAnsi="Times New Roman" w:cs="Times New Roman"/>
                  <w:szCs w:val="21"/>
                  <w:rPrChange w:id="1039" w:author="Huo Beata" w:date="2020-09-09T12:04:00Z">
                    <w:rPr>
                      <w:rFonts w:hint="eastAsia" w:ascii="宋体" w:hAnsi="宋体"/>
                      <w:szCs w:val="21"/>
                    </w:rPr>
                  </w:rPrChange>
                </w:rPr>
                <w:t>覆盖本次申报产品的软件核心功能。</w:t>
              </w:r>
            </w:ins>
          </w:p>
        </w:tc>
        <w:tc>
          <w:tcPr>
            <w:tcW w:w="1835" w:type="dxa"/>
            <w:vMerge w:val="continue"/>
            <w:vAlign w:val="center"/>
          </w:tcPr>
          <w:p>
            <w:pPr>
              <w:jc w:val="center"/>
              <w:rPr>
                <w:ins w:id="1040" w:author="Huo Beata" w:date="2020-09-09T12:03:00Z"/>
                <w:rFonts w:ascii="Times New Roman" w:hAnsi="Times New Roman" w:cs="Times New Roman"/>
                <w:szCs w:val="21"/>
                <w:rPrChange w:id="1041" w:author="Huo Beata" w:date="2020-09-09T12:04:00Z">
                  <w:rPr>
                    <w:ins w:id="1042"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1043" w:author="Huo Beata" w:date="2020-09-09T12:03:00Z"/>
        </w:trPr>
        <w:tc>
          <w:tcPr>
            <w:tcW w:w="704" w:type="dxa"/>
            <w:vAlign w:val="center"/>
          </w:tcPr>
          <w:p>
            <w:pPr>
              <w:rPr>
                <w:ins w:id="1044" w:author="Huo Beata" w:date="2020-09-09T12:03:00Z"/>
                <w:rFonts w:ascii="Times New Roman" w:hAnsi="Times New Roman" w:cs="Times New Roman"/>
                <w:szCs w:val="21"/>
                <w:rPrChange w:id="1045" w:author="Huo Beata" w:date="2020-09-09T12:04:00Z">
                  <w:rPr>
                    <w:ins w:id="1046" w:author="Huo Beata" w:date="2020-09-09T12:03:00Z"/>
                    <w:rFonts w:ascii="宋体" w:hAnsi="宋体"/>
                    <w:szCs w:val="21"/>
                  </w:rPr>
                </w:rPrChange>
              </w:rPr>
            </w:pPr>
            <w:ins w:id="1047" w:author="Huo Beata" w:date="2020-09-09T12:03:00Z">
              <w:r>
                <w:rPr>
                  <w:rFonts w:hint="default" w:ascii="Times New Roman" w:hAnsi="Times New Roman" w:cs="Times New Roman"/>
                  <w:color w:val="000000" w:themeColor="text1"/>
                  <w:szCs w:val="21"/>
                  <w:rPrChange w:id="1048" w:author="Huo Beata" w:date="2020-09-09T12:04:00Z">
                    <w:rPr>
                      <w:rFonts w:hint="eastAsia" w:ascii="宋体" w:hAnsi="宋体"/>
                      <w:color w:val="000000" w:themeColor="text1"/>
                      <w:szCs w:val="21"/>
                      <w14:textFill>
                        <w14:solidFill>
                          <w14:schemeClr w14:val="tx1"/>
                        </w14:solidFill>
                      </w14:textFill>
                    </w:rPr>
                  </w:rPrChange>
                  <w14:textFill>
                    <w14:solidFill>
                      <w14:schemeClr w14:val="tx1"/>
                    </w14:solidFill>
                  </w14:textFill>
                </w:rPr>
                <w:t>性能指标</w:t>
              </w:r>
            </w:ins>
          </w:p>
        </w:tc>
        <w:tc>
          <w:tcPr>
            <w:tcW w:w="5528" w:type="dxa"/>
            <w:vAlign w:val="center"/>
          </w:tcPr>
          <w:p>
            <w:pPr>
              <w:rPr>
                <w:ins w:id="1049" w:author="Huo Beata" w:date="2020-09-09T12:03:00Z"/>
                <w:rFonts w:ascii="Times New Roman" w:hAnsi="Times New Roman" w:cs="Times New Roman"/>
                <w:szCs w:val="21"/>
                <w:rPrChange w:id="1050" w:author="Huo Beata" w:date="2020-09-09T12:04:00Z">
                  <w:rPr>
                    <w:ins w:id="1051" w:author="Huo Beata" w:date="2020-09-09T12:03:00Z"/>
                    <w:rFonts w:ascii="宋体" w:hAnsi="宋体"/>
                    <w:szCs w:val="21"/>
                  </w:rPr>
                </w:rPrChange>
              </w:rPr>
            </w:pPr>
            <w:ins w:id="1052" w:author="Huo Beata" w:date="2020-09-09T12:03:00Z">
              <w:r>
                <w:rPr>
                  <w:rFonts w:hint="default" w:ascii="Times New Roman" w:hAnsi="Times New Roman" w:cs="Times New Roman"/>
                  <w:szCs w:val="21"/>
                  <w:rPrChange w:id="1053" w:author="Huo Beata" w:date="2020-09-09T12:04:00Z">
                    <w:rPr>
                      <w:rFonts w:hint="eastAsia" w:ascii="宋体" w:hAnsi="宋体"/>
                      <w:szCs w:val="21"/>
                    </w:rPr>
                  </w:rPrChange>
                </w:rPr>
                <w:t>2</w:t>
              </w:r>
            </w:ins>
            <w:ins w:id="1054" w:author="Huo Beata" w:date="2020-09-09T12:03:00Z">
              <w:r>
                <w:rPr>
                  <w:rFonts w:hint="default" w:ascii="Times New Roman" w:hAnsi="Times New Roman" w:cs="Times New Roman"/>
                  <w:szCs w:val="21"/>
                  <w:rPrChange w:id="1055" w:author="Huo Beata" w:date="2020-09-09T12:04:00Z">
                    <w:rPr>
                      <w:rFonts w:hint="eastAsia" w:ascii="宋体" w:hAnsi="宋体"/>
                      <w:szCs w:val="21"/>
                    </w:rPr>
                  </w:rPrChange>
                </w:rPr>
                <w:tab/>
              </w:r>
            </w:ins>
            <w:ins w:id="1056" w:author="Huo Beata" w:date="2020-09-09T12:03:00Z">
              <w:r>
                <w:rPr>
                  <w:rFonts w:hint="default" w:ascii="Times New Roman" w:hAnsi="Times New Roman" w:cs="Times New Roman"/>
                  <w:szCs w:val="21"/>
                  <w:rPrChange w:id="1057" w:author="Huo Beata" w:date="2020-09-09T12:04:00Z">
                    <w:rPr>
                      <w:rFonts w:hint="eastAsia" w:ascii="宋体" w:hAnsi="宋体"/>
                      <w:szCs w:val="21"/>
                    </w:rPr>
                  </w:rPrChange>
                </w:rPr>
                <w:t>RUSP</w:t>
              </w:r>
            </w:ins>
            <w:ins w:id="1058" w:author="Huo Beata" w:date="2020-09-09T12:03:00Z">
              <w:r>
                <w:rPr>
                  <w:rFonts w:hint="default" w:ascii="Times New Roman" w:hAnsi="Times New Roman" w:cs="Times New Roman"/>
                  <w:szCs w:val="21"/>
                  <w:rPrChange w:id="1059" w:author="Huo Beata" w:date="2020-09-09T12:04:00Z">
                    <w:rPr>
                      <w:rFonts w:hint="eastAsia" w:ascii="宋体" w:hAnsi="宋体"/>
                      <w:szCs w:val="21"/>
                    </w:rPr>
                  </w:rPrChange>
                </w:rPr>
                <w:t>的要求</w:t>
              </w:r>
            </w:ins>
          </w:p>
          <w:p>
            <w:pPr>
              <w:rPr>
                <w:ins w:id="1060" w:author="Huo Beata" w:date="2020-09-09T12:03:00Z"/>
                <w:rFonts w:ascii="Times New Roman" w:hAnsi="Times New Roman" w:cs="Times New Roman"/>
                <w:szCs w:val="21"/>
                <w:rPrChange w:id="1061" w:author="Huo Beata" w:date="2020-09-09T12:04:00Z">
                  <w:rPr>
                    <w:ins w:id="1062" w:author="Huo Beata" w:date="2020-09-09T12:03:00Z"/>
                    <w:rFonts w:ascii="宋体" w:hAnsi="宋体"/>
                    <w:szCs w:val="21"/>
                  </w:rPr>
                </w:rPrChange>
              </w:rPr>
            </w:pPr>
            <w:ins w:id="1063" w:author="Huo Beata" w:date="2020-09-09T12:03:00Z">
              <w:r>
                <w:rPr>
                  <w:rFonts w:hint="default" w:ascii="Times New Roman" w:hAnsi="Times New Roman" w:cs="Times New Roman"/>
                  <w:szCs w:val="21"/>
                  <w:rPrChange w:id="1064" w:author="Huo Beata" w:date="2020-09-09T12:04:00Z">
                    <w:rPr>
                      <w:rFonts w:hint="eastAsia" w:ascii="宋体" w:hAnsi="宋体"/>
                      <w:szCs w:val="21"/>
                    </w:rPr>
                  </w:rPrChange>
                </w:rPr>
                <w:t>2.1</w:t>
              </w:r>
            </w:ins>
            <w:ins w:id="1065" w:author="Huo Beata" w:date="2020-09-09T12:03:00Z">
              <w:r>
                <w:rPr>
                  <w:rFonts w:hint="default" w:ascii="Times New Roman" w:hAnsi="Times New Roman" w:cs="Times New Roman"/>
                  <w:szCs w:val="21"/>
                  <w:rPrChange w:id="1066" w:author="Huo Beata" w:date="2020-09-09T12:04:00Z">
                    <w:rPr>
                      <w:rFonts w:hint="eastAsia" w:ascii="宋体" w:hAnsi="宋体"/>
                      <w:szCs w:val="21"/>
                    </w:rPr>
                  </w:rPrChange>
                </w:rPr>
                <w:t>通用要求</w:t>
              </w:r>
            </w:ins>
          </w:p>
          <w:p>
            <w:pPr>
              <w:rPr>
                <w:ins w:id="1067" w:author="Huo Beata" w:date="2020-09-09T12:03:00Z"/>
                <w:rFonts w:ascii="Times New Roman" w:hAnsi="Times New Roman" w:cs="Times New Roman"/>
                <w:szCs w:val="21"/>
                <w:rPrChange w:id="1068" w:author="Huo Beata" w:date="2020-09-09T12:04:00Z">
                  <w:rPr>
                    <w:ins w:id="1069" w:author="Huo Beata" w:date="2020-09-09T12:03:00Z"/>
                    <w:rFonts w:ascii="宋体" w:hAnsi="宋体"/>
                    <w:szCs w:val="21"/>
                  </w:rPr>
                </w:rPrChange>
              </w:rPr>
            </w:pPr>
            <w:ins w:id="1070" w:author="Huo Beata" w:date="2020-09-09T12:03:00Z">
              <w:r>
                <w:rPr>
                  <w:rFonts w:hint="default" w:ascii="Times New Roman" w:hAnsi="Times New Roman" w:cs="Times New Roman"/>
                  <w:szCs w:val="21"/>
                  <w:rPrChange w:id="1071" w:author="Huo Beata" w:date="2020-09-09T12:04:00Z">
                    <w:rPr>
                      <w:rFonts w:hint="eastAsia" w:ascii="宋体" w:hAnsi="宋体"/>
                      <w:szCs w:val="21"/>
                    </w:rPr>
                  </w:rPrChange>
                </w:rPr>
                <w:t xml:space="preserve">2.1.1 </w:t>
              </w:r>
            </w:ins>
            <w:ins w:id="1072" w:author="Huo Beata" w:date="2020-09-09T12:03:00Z">
              <w:r>
                <w:rPr>
                  <w:rFonts w:hint="default" w:ascii="Times New Roman" w:hAnsi="Times New Roman" w:cs="Times New Roman"/>
                  <w:szCs w:val="21"/>
                  <w:rPrChange w:id="1073" w:author="Huo Beata" w:date="2020-09-09T12:04:00Z">
                    <w:rPr>
                      <w:rFonts w:hint="eastAsia" w:ascii="宋体" w:hAnsi="宋体"/>
                      <w:szCs w:val="21"/>
                    </w:rPr>
                  </w:rPrChange>
                </w:rPr>
                <w:t>处理对象</w:t>
              </w:r>
            </w:ins>
          </w:p>
          <w:p>
            <w:pPr>
              <w:rPr>
                <w:ins w:id="1074" w:author="Huo Beata" w:date="2020-09-09T12:03:00Z"/>
                <w:rFonts w:ascii="Times New Roman" w:hAnsi="Times New Roman" w:cs="Times New Roman"/>
                <w:szCs w:val="21"/>
                <w:rPrChange w:id="1075" w:author="Huo Beata" w:date="2020-09-09T12:04:00Z">
                  <w:rPr>
                    <w:ins w:id="1076" w:author="Huo Beata" w:date="2020-09-09T12:03:00Z"/>
                    <w:rFonts w:ascii="宋体" w:hAnsi="宋体"/>
                    <w:szCs w:val="21"/>
                  </w:rPr>
                </w:rPrChange>
              </w:rPr>
            </w:pPr>
            <w:ins w:id="1077" w:author="Huo Beata" w:date="2020-09-09T12:03:00Z">
              <w:r>
                <w:rPr>
                  <w:rFonts w:hint="default" w:ascii="Times New Roman" w:hAnsi="Times New Roman" w:cs="Times New Roman"/>
                  <w:szCs w:val="21"/>
                  <w:rPrChange w:id="1078" w:author="Huo Beata" w:date="2020-09-09T12:04:00Z">
                    <w:rPr>
                      <w:rFonts w:hint="eastAsia" w:ascii="宋体" w:hAnsi="宋体"/>
                      <w:szCs w:val="21"/>
                    </w:rPr>
                  </w:rPrChange>
                </w:rPr>
                <w:t>软件的处理对象类型为心电数据。</w:t>
              </w:r>
            </w:ins>
          </w:p>
          <w:p>
            <w:pPr>
              <w:rPr>
                <w:ins w:id="1079" w:author="Huo Beata" w:date="2020-09-09T12:03:00Z"/>
                <w:rFonts w:ascii="Times New Roman" w:hAnsi="Times New Roman" w:cs="Times New Roman"/>
                <w:szCs w:val="21"/>
                <w:rPrChange w:id="1080" w:author="Huo Beata" w:date="2020-09-09T12:04:00Z">
                  <w:rPr>
                    <w:ins w:id="1081" w:author="Huo Beata" w:date="2020-09-09T12:03:00Z"/>
                    <w:rFonts w:ascii="宋体" w:hAnsi="宋体"/>
                    <w:szCs w:val="21"/>
                  </w:rPr>
                </w:rPrChange>
              </w:rPr>
            </w:pPr>
            <w:ins w:id="1082" w:author="Huo Beata" w:date="2020-09-09T12:03:00Z">
              <w:r>
                <w:rPr>
                  <w:rFonts w:hint="default" w:ascii="Times New Roman" w:hAnsi="Times New Roman" w:cs="Times New Roman"/>
                  <w:szCs w:val="21"/>
                  <w:rPrChange w:id="1083" w:author="Huo Beata" w:date="2020-09-09T12:04:00Z">
                    <w:rPr>
                      <w:rFonts w:hint="eastAsia" w:ascii="宋体" w:hAnsi="宋体"/>
                      <w:szCs w:val="21"/>
                    </w:rPr>
                  </w:rPrChange>
                </w:rPr>
                <w:t xml:space="preserve">2.1.2 </w:t>
              </w:r>
            </w:ins>
            <w:ins w:id="1084" w:author="Huo Beata" w:date="2020-09-09T12:03:00Z">
              <w:r>
                <w:rPr>
                  <w:rFonts w:hint="default" w:ascii="Times New Roman" w:hAnsi="Times New Roman" w:cs="Times New Roman"/>
                  <w:szCs w:val="21"/>
                  <w:rPrChange w:id="1085" w:author="Huo Beata" w:date="2020-09-09T12:04:00Z">
                    <w:rPr>
                      <w:rFonts w:hint="eastAsia" w:ascii="宋体" w:hAnsi="宋体"/>
                      <w:szCs w:val="21"/>
                    </w:rPr>
                  </w:rPrChange>
                </w:rPr>
                <w:t>最大并发数</w:t>
              </w:r>
            </w:ins>
          </w:p>
          <w:p>
            <w:pPr>
              <w:rPr>
                <w:ins w:id="1086" w:author="Huo Beata" w:date="2020-09-09T12:03:00Z"/>
                <w:rFonts w:ascii="Times New Roman" w:hAnsi="Times New Roman" w:cs="Times New Roman"/>
                <w:szCs w:val="21"/>
                <w:rPrChange w:id="1087" w:author="Huo Beata" w:date="2020-09-09T12:04:00Z">
                  <w:rPr>
                    <w:ins w:id="1088" w:author="Huo Beata" w:date="2020-09-09T12:03:00Z"/>
                    <w:rFonts w:ascii="宋体" w:hAnsi="宋体"/>
                    <w:szCs w:val="21"/>
                  </w:rPr>
                </w:rPrChange>
              </w:rPr>
            </w:pPr>
            <w:ins w:id="1089" w:author="Huo Beata" w:date="2020-09-09T12:03:00Z">
              <w:r>
                <w:rPr>
                  <w:rFonts w:hint="default" w:ascii="Times New Roman" w:hAnsi="Times New Roman" w:cs="Times New Roman"/>
                  <w:szCs w:val="21"/>
                  <w:rPrChange w:id="1090" w:author="Huo Beata" w:date="2020-09-09T12:04:00Z">
                    <w:rPr>
                      <w:rFonts w:hint="eastAsia" w:ascii="宋体" w:hAnsi="宋体"/>
                      <w:szCs w:val="21"/>
                    </w:rPr>
                  </w:rPrChange>
                </w:rPr>
                <w:t>最大并发用户数为</w:t>
              </w:r>
            </w:ins>
            <w:ins w:id="1091" w:author="Huo Beata" w:date="2020-09-09T12:03:00Z">
              <w:r>
                <w:rPr>
                  <w:rFonts w:hint="default" w:ascii="Times New Roman" w:hAnsi="Times New Roman" w:cs="Times New Roman"/>
                  <w:szCs w:val="21"/>
                  <w:rPrChange w:id="1092" w:author="Huo Beata" w:date="2020-09-09T12:04:00Z">
                    <w:rPr>
                      <w:rFonts w:hint="eastAsia" w:ascii="宋体" w:hAnsi="宋体"/>
                      <w:szCs w:val="21"/>
                    </w:rPr>
                  </w:rPrChange>
                </w:rPr>
                <w:t>100</w:t>
              </w:r>
            </w:ins>
            <w:ins w:id="1093" w:author="Huo Beata" w:date="2020-09-09T12:03:00Z">
              <w:r>
                <w:rPr>
                  <w:rFonts w:hint="default" w:ascii="Times New Roman" w:hAnsi="Times New Roman" w:cs="Times New Roman"/>
                  <w:szCs w:val="21"/>
                  <w:rPrChange w:id="1094" w:author="Huo Beata" w:date="2020-09-09T12:04:00Z">
                    <w:rPr>
                      <w:rFonts w:hint="eastAsia" w:ascii="宋体" w:hAnsi="宋体"/>
                      <w:szCs w:val="21"/>
                    </w:rPr>
                  </w:rPrChange>
                </w:rPr>
                <w:t>个。</w:t>
              </w:r>
            </w:ins>
          </w:p>
          <w:p>
            <w:pPr>
              <w:rPr>
                <w:ins w:id="1095" w:author="Huo Beata" w:date="2020-09-09T12:03:00Z"/>
                <w:rFonts w:ascii="Times New Roman" w:hAnsi="Times New Roman" w:cs="Times New Roman"/>
                <w:szCs w:val="21"/>
                <w:rPrChange w:id="1096" w:author="Huo Beata" w:date="2020-09-09T12:04:00Z">
                  <w:rPr>
                    <w:ins w:id="1097" w:author="Huo Beata" w:date="2020-09-09T12:03:00Z"/>
                    <w:rFonts w:ascii="宋体" w:hAnsi="宋体"/>
                    <w:szCs w:val="21"/>
                  </w:rPr>
                </w:rPrChange>
              </w:rPr>
            </w:pPr>
            <w:ins w:id="1098" w:author="Huo Beata" w:date="2020-09-09T12:03:00Z">
              <w:r>
                <w:rPr>
                  <w:rFonts w:hint="default" w:ascii="Times New Roman" w:hAnsi="Times New Roman" w:cs="Times New Roman"/>
                  <w:szCs w:val="21"/>
                  <w:rPrChange w:id="1099" w:author="Huo Beata" w:date="2020-09-09T12:04:00Z">
                    <w:rPr>
                      <w:rFonts w:hint="eastAsia" w:ascii="宋体" w:hAnsi="宋体"/>
                      <w:szCs w:val="21"/>
                    </w:rPr>
                  </w:rPrChange>
                </w:rPr>
                <w:t xml:space="preserve">2.1.3 </w:t>
              </w:r>
            </w:ins>
            <w:ins w:id="1100" w:author="Huo Beata" w:date="2020-09-09T12:03:00Z">
              <w:r>
                <w:rPr>
                  <w:rFonts w:hint="default" w:ascii="Times New Roman" w:hAnsi="Times New Roman" w:cs="Times New Roman"/>
                  <w:szCs w:val="21"/>
                  <w:rPrChange w:id="1101" w:author="Huo Beata" w:date="2020-09-09T12:04:00Z">
                    <w:rPr>
                      <w:rFonts w:hint="eastAsia" w:ascii="宋体" w:hAnsi="宋体"/>
                      <w:szCs w:val="21"/>
                    </w:rPr>
                  </w:rPrChange>
                </w:rPr>
                <w:t>数据接口</w:t>
              </w:r>
            </w:ins>
          </w:p>
          <w:p>
            <w:pPr>
              <w:rPr>
                <w:ins w:id="1102" w:author="Huo Beata" w:date="2020-09-09T12:03:00Z"/>
                <w:rFonts w:ascii="Times New Roman" w:hAnsi="Times New Roman" w:cs="Times New Roman"/>
                <w:szCs w:val="21"/>
                <w:rPrChange w:id="1103" w:author="Huo Beata" w:date="2020-09-09T12:04:00Z">
                  <w:rPr>
                    <w:ins w:id="1104" w:author="Huo Beata" w:date="2020-09-09T12:03:00Z"/>
                    <w:rFonts w:ascii="宋体" w:hAnsi="宋体"/>
                    <w:szCs w:val="21"/>
                  </w:rPr>
                </w:rPrChange>
              </w:rPr>
            </w:pPr>
            <w:ins w:id="1105" w:author="Huo Beata" w:date="2020-09-09T12:03:00Z">
              <w:r>
                <w:rPr>
                  <w:rFonts w:hint="default" w:ascii="Times New Roman" w:hAnsi="Times New Roman" w:cs="Times New Roman"/>
                  <w:szCs w:val="21"/>
                  <w:rPrChange w:id="1106" w:author="Huo Beata" w:date="2020-09-09T12:04:00Z">
                    <w:rPr>
                      <w:rFonts w:hint="eastAsia" w:ascii="宋体" w:hAnsi="宋体"/>
                      <w:szCs w:val="21"/>
                    </w:rPr>
                  </w:rPrChange>
                </w:rPr>
                <w:t>软件通过</w:t>
              </w:r>
            </w:ins>
            <w:ins w:id="1107" w:author="Huo Beata" w:date="2020-09-09T12:03:00Z">
              <w:r>
                <w:rPr>
                  <w:rFonts w:hint="default" w:ascii="Times New Roman" w:hAnsi="Times New Roman" w:cs="Times New Roman"/>
                  <w:szCs w:val="21"/>
                  <w:rPrChange w:id="1108" w:author="Huo Beata" w:date="2020-09-09T12:04:00Z">
                    <w:rPr>
                      <w:rFonts w:hint="eastAsia" w:ascii="宋体" w:hAnsi="宋体"/>
                      <w:szCs w:val="21"/>
                    </w:rPr>
                  </w:rPrChange>
                </w:rPr>
                <w:t>HTTP</w:t>
              </w:r>
            </w:ins>
            <w:ins w:id="1109" w:author="Huo Beata" w:date="2020-09-09T12:03:00Z">
              <w:r>
                <w:rPr>
                  <w:rFonts w:hint="default" w:ascii="Times New Roman" w:hAnsi="Times New Roman" w:cs="Times New Roman"/>
                  <w:szCs w:val="21"/>
                  <w:rPrChange w:id="1110" w:author="Huo Beata" w:date="2020-09-09T12:04:00Z">
                    <w:rPr>
                      <w:rFonts w:hint="eastAsia" w:ascii="宋体" w:hAnsi="宋体"/>
                      <w:szCs w:val="21"/>
                    </w:rPr>
                  </w:rPrChange>
                </w:rPr>
                <w:t>协议与服务器进行数据交互，心电文件存储格式为</w:t>
              </w:r>
            </w:ins>
            <w:ins w:id="1111" w:author="Huo Beata" w:date="2020-09-09T12:03:00Z">
              <w:r>
                <w:rPr>
                  <w:rFonts w:hint="default" w:ascii="Times New Roman" w:hAnsi="Times New Roman" w:cs="Times New Roman"/>
                  <w:szCs w:val="21"/>
                  <w:rPrChange w:id="1112" w:author="Huo Beata" w:date="2020-09-09T12:04:00Z">
                    <w:rPr>
                      <w:rFonts w:hint="eastAsia" w:ascii="宋体" w:hAnsi="宋体"/>
                      <w:szCs w:val="21"/>
                    </w:rPr>
                  </w:rPrChange>
                </w:rPr>
                <w:t>.</w:t>
              </w:r>
            </w:ins>
            <w:ins w:id="1113" w:author="Huo Beata" w:date="2020-09-09T12:03:00Z">
              <w:r>
                <w:rPr>
                  <w:rFonts w:hint="default" w:ascii="Times New Roman" w:hAnsi="Times New Roman" w:cs="Times New Roman"/>
                  <w:szCs w:val="21"/>
                  <w:rPrChange w:id="1114" w:author="Huo Beata" w:date="2020-09-09T12:04:00Z">
                    <w:rPr>
                      <w:rFonts w:hint="eastAsia" w:ascii="宋体" w:hAnsi="宋体"/>
                      <w:szCs w:val="21"/>
                    </w:rPr>
                  </w:rPrChange>
                </w:rPr>
                <w:t>ecg</w:t>
              </w:r>
            </w:ins>
            <w:ins w:id="1115" w:author="Huo Beata" w:date="2020-09-09T12:03:00Z">
              <w:r>
                <w:rPr>
                  <w:rFonts w:hint="default" w:ascii="Times New Roman" w:hAnsi="Times New Roman" w:cs="Times New Roman"/>
                  <w:szCs w:val="21"/>
                  <w:rPrChange w:id="1116" w:author="Huo Beata" w:date="2020-09-09T12:04:00Z">
                    <w:rPr>
                      <w:rFonts w:hint="eastAsia" w:ascii="宋体" w:hAnsi="宋体"/>
                      <w:szCs w:val="21"/>
                    </w:rPr>
                  </w:rPrChange>
                </w:rPr>
                <w:t>，分析文件存储格式为</w:t>
              </w:r>
            </w:ins>
            <w:ins w:id="1117" w:author="Huo Beata" w:date="2020-09-09T12:03:00Z">
              <w:r>
                <w:rPr>
                  <w:rFonts w:hint="default" w:ascii="Times New Roman" w:hAnsi="Times New Roman" w:cs="Times New Roman"/>
                  <w:szCs w:val="21"/>
                  <w:rPrChange w:id="1118" w:author="Huo Beata" w:date="2020-09-09T12:04:00Z">
                    <w:rPr>
                      <w:rFonts w:hint="eastAsia" w:ascii="宋体" w:hAnsi="宋体"/>
                      <w:szCs w:val="21"/>
                    </w:rPr>
                  </w:rPrChange>
                </w:rPr>
                <w:t>.</w:t>
              </w:r>
            </w:ins>
            <w:ins w:id="1119" w:author="Huo Beata" w:date="2020-09-09T12:03:00Z">
              <w:r>
                <w:rPr>
                  <w:rFonts w:hint="default" w:ascii="Times New Roman" w:hAnsi="Times New Roman" w:cs="Times New Roman"/>
                  <w:szCs w:val="21"/>
                  <w:rPrChange w:id="1120" w:author="Huo Beata" w:date="2020-09-09T12:04:00Z">
                    <w:rPr>
                      <w:rFonts w:hint="eastAsia" w:ascii="宋体" w:hAnsi="宋体"/>
                      <w:szCs w:val="21"/>
                    </w:rPr>
                  </w:rPrChange>
                </w:rPr>
                <w:t>rlt</w:t>
              </w:r>
            </w:ins>
            <w:ins w:id="1121" w:author="Huo Beata" w:date="2020-09-09T12:03:00Z">
              <w:r>
                <w:rPr>
                  <w:rFonts w:hint="default" w:ascii="Times New Roman" w:hAnsi="Times New Roman" w:cs="Times New Roman"/>
                  <w:szCs w:val="21"/>
                  <w:rPrChange w:id="1122" w:author="Huo Beata" w:date="2020-09-09T12:04:00Z">
                    <w:rPr>
                      <w:rFonts w:hint="eastAsia" w:ascii="宋体" w:hAnsi="宋体"/>
                      <w:szCs w:val="21"/>
                    </w:rPr>
                  </w:rPrChange>
                </w:rPr>
                <w:t>、</w:t>
              </w:r>
            </w:ins>
            <w:ins w:id="1123" w:author="Huo Beata" w:date="2020-09-09T12:03:00Z">
              <w:r>
                <w:rPr>
                  <w:rFonts w:hint="default" w:ascii="Times New Roman" w:hAnsi="Times New Roman" w:cs="Times New Roman"/>
                  <w:szCs w:val="21"/>
                  <w:rPrChange w:id="1124" w:author="Huo Beata" w:date="2020-09-09T12:04:00Z">
                    <w:rPr>
                      <w:rFonts w:hint="eastAsia" w:ascii="宋体" w:hAnsi="宋体"/>
                      <w:szCs w:val="21"/>
                    </w:rPr>
                  </w:rPrChange>
                </w:rPr>
                <w:t>.</w:t>
              </w:r>
            </w:ins>
            <w:ins w:id="1125" w:author="Huo Beata" w:date="2020-09-09T12:03:00Z">
              <w:r>
                <w:rPr>
                  <w:rFonts w:hint="default" w:ascii="Times New Roman" w:hAnsi="Times New Roman" w:cs="Times New Roman"/>
                  <w:szCs w:val="21"/>
                  <w:rPrChange w:id="1126" w:author="Huo Beata" w:date="2020-09-09T12:04:00Z">
                    <w:rPr>
                      <w:rFonts w:hint="eastAsia" w:ascii="宋体" w:hAnsi="宋体"/>
                      <w:szCs w:val="21"/>
                    </w:rPr>
                  </w:rPrChange>
                </w:rPr>
                <w:t>ffg</w:t>
              </w:r>
            </w:ins>
            <w:ins w:id="1127" w:author="Huo Beata" w:date="2020-09-09T12:03:00Z">
              <w:r>
                <w:rPr>
                  <w:rFonts w:hint="default" w:ascii="Times New Roman" w:hAnsi="Times New Roman" w:cs="Times New Roman"/>
                  <w:szCs w:val="21"/>
                  <w:rPrChange w:id="1128" w:author="Huo Beata" w:date="2020-09-09T12:04:00Z">
                    <w:rPr>
                      <w:rFonts w:hint="eastAsia" w:ascii="宋体" w:hAnsi="宋体"/>
                      <w:szCs w:val="21"/>
                    </w:rPr>
                  </w:rPrChange>
                </w:rPr>
                <w:t>。</w:t>
              </w:r>
            </w:ins>
          </w:p>
          <w:p>
            <w:pPr>
              <w:rPr>
                <w:ins w:id="1129" w:author="Huo Beata" w:date="2020-09-09T12:03:00Z"/>
                <w:rFonts w:ascii="Times New Roman" w:hAnsi="Times New Roman" w:cs="Times New Roman"/>
                <w:szCs w:val="21"/>
                <w:rPrChange w:id="1130" w:author="Huo Beata" w:date="2020-09-09T12:04:00Z">
                  <w:rPr>
                    <w:ins w:id="1131" w:author="Huo Beata" w:date="2020-09-09T12:03:00Z"/>
                    <w:rFonts w:ascii="宋体" w:hAnsi="宋体"/>
                    <w:szCs w:val="21"/>
                  </w:rPr>
                </w:rPrChange>
              </w:rPr>
            </w:pPr>
            <w:ins w:id="1132" w:author="Huo Beata" w:date="2020-09-09T12:03:00Z">
              <w:r>
                <w:rPr>
                  <w:rFonts w:hint="default" w:ascii="Times New Roman" w:hAnsi="Times New Roman" w:cs="Times New Roman"/>
                  <w:szCs w:val="21"/>
                  <w:rPrChange w:id="1133" w:author="Huo Beata" w:date="2020-09-09T12:04:00Z">
                    <w:rPr>
                      <w:rFonts w:hint="eastAsia" w:ascii="宋体" w:hAnsi="宋体"/>
                      <w:szCs w:val="21"/>
                    </w:rPr>
                  </w:rPrChange>
                </w:rPr>
                <w:t xml:space="preserve">2.1.4 </w:t>
              </w:r>
            </w:ins>
            <w:ins w:id="1134" w:author="Huo Beata" w:date="2020-09-09T12:03:00Z">
              <w:r>
                <w:rPr>
                  <w:rFonts w:hint="default" w:ascii="Times New Roman" w:hAnsi="Times New Roman" w:cs="Times New Roman"/>
                  <w:szCs w:val="21"/>
                  <w:rPrChange w:id="1135" w:author="Huo Beata" w:date="2020-09-09T12:04:00Z">
                    <w:rPr>
                      <w:rFonts w:hint="eastAsia" w:ascii="宋体" w:hAnsi="宋体"/>
                      <w:szCs w:val="21"/>
                    </w:rPr>
                  </w:rPrChange>
                </w:rPr>
                <w:t>特定软硬件</w:t>
              </w:r>
            </w:ins>
          </w:p>
          <w:p>
            <w:pPr>
              <w:rPr>
                <w:ins w:id="1136" w:author="Huo Beata" w:date="2020-09-09T12:03:00Z"/>
                <w:rFonts w:ascii="Times New Roman" w:hAnsi="Times New Roman" w:cs="Times New Roman"/>
                <w:szCs w:val="21"/>
                <w:rPrChange w:id="1137" w:author="Huo Beata" w:date="2020-09-09T12:04:00Z">
                  <w:rPr>
                    <w:ins w:id="1138" w:author="Huo Beata" w:date="2020-09-09T12:03:00Z"/>
                    <w:rFonts w:ascii="宋体" w:hAnsi="宋体"/>
                    <w:szCs w:val="21"/>
                  </w:rPr>
                </w:rPrChange>
              </w:rPr>
            </w:pPr>
            <w:ins w:id="1139" w:author="Huo Beata" w:date="2020-09-09T12:03:00Z">
              <w:r>
                <w:rPr>
                  <w:rFonts w:hint="default" w:ascii="Times New Roman" w:hAnsi="Times New Roman" w:cs="Times New Roman"/>
                  <w:szCs w:val="21"/>
                  <w:rPrChange w:id="1140" w:author="Huo Beata" w:date="2020-09-09T12:04:00Z">
                    <w:rPr>
                      <w:rFonts w:hint="eastAsia" w:ascii="宋体" w:hAnsi="宋体"/>
                      <w:szCs w:val="21"/>
                    </w:rPr>
                  </w:rPrChange>
                </w:rPr>
                <w:t>软件完成预期用途所必备的医疗器械硬件为通心络科（河北）科技有限公司生产的十二导联动态心电记录仪。</w:t>
              </w:r>
            </w:ins>
          </w:p>
          <w:p>
            <w:pPr>
              <w:rPr>
                <w:ins w:id="1141" w:author="Huo Beata" w:date="2020-09-09T12:03:00Z"/>
                <w:rFonts w:ascii="Times New Roman" w:hAnsi="Times New Roman" w:cs="Times New Roman"/>
                <w:szCs w:val="21"/>
                <w:rPrChange w:id="1142" w:author="Huo Beata" w:date="2020-09-09T12:04:00Z">
                  <w:rPr>
                    <w:ins w:id="1143" w:author="Huo Beata" w:date="2020-09-09T12:03:00Z"/>
                    <w:rFonts w:ascii="宋体" w:hAnsi="宋体"/>
                    <w:szCs w:val="21"/>
                  </w:rPr>
                </w:rPrChange>
              </w:rPr>
            </w:pPr>
            <w:ins w:id="1144" w:author="Huo Beata" w:date="2020-09-09T12:03:00Z">
              <w:r>
                <w:rPr>
                  <w:rFonts w:hint="default" w:ascii="Times New Roman" w:hAnsi="Times New Roman" w:cs="Times New Roman"/>
                  <w:szCs w:val="21"/>
                  <w:rPrChange w:id="1145" w:author="Huo Beata" w:date="2020-09-09T12:04:00Z">
                    <w:rPr>
                      <w:rFonts w:hint="eastAsia" w:ascii="宋体" w:hAnsi="宋体"/>
                      <w:szCs w:val="21"/>
                    </w:rPr>
                  </w:rPrChange>
                </w:rPr>
                <w:t xml:space="preserve">2.1.5 </w:t>
              </w:r>
            </w:ins>
            <w:ins w:id="1146" w:author="Huo Beata" w:date="2020-09-09T12:03:00Z">
              <w:r>
                <w:rPr>
                  <w:rFonts w:hint="default" w:ascii="Times New Roman" w:hAnsi="Times New Roman" w:cs="Times New Roman"/>
                  <w:szCs w:val="21"/>
                  <w:rPrChange w:id="1147" w:author="Huo Beata" w:date="2020-09-09T12:04:00Z">
                    <w:rPr>
                      <w:rFonts w:hint="eastAsia" w:ascii="宋体" w:hAnsi="宋体"/>
                      <w:szCs w:val="21"/>
                    </w:rPr>
                  </w:rPrChange>
                </w:rPr>
                <w:t>临床功能</w:t>
              </w:r>
            </w:ins>
          </w:p>
          <w:p>
            <w:pPr>
              <w:rPr>
                <w:ins w:id="1148" w:author="Huo Beata" w:date="2020-09-09T12:03:00Z"/>
                <w:rFonts w:ascii="Times New Roman" w:hAnsi="Times New Roman" w:cs="Times New Roman"/>
                <w:szCs w:val="21"/>
                <w:rPrChange w:id="1149" w:author="Huo Beata" w:date="2020-09-09T12:04:00Z">
                  <w:rPr>
                    <w:ins w:id="1150" w:author="Huo Beata" w:date="2020-09-09T12:03:00Z"/>
                    <w:rFonts w:ascii="宋体" w:hAnsi="宋体"/>
                    <w:szCs w:val="21"/>
                  </w:rPr>
                </w:rPrChange>
              </w:rPr>
            </w:pPr>
            <w:ins w:id="1151" w:author="Huo Beata" w:date="2020-09-09T12:03:00Z">
              <w:r>
                <w:rPr>
                  <w:rFonts w:hint="default" w:ascii="Times New Roman" w:hAnsi="Times New Roman" w:cs="Times New Roman"/>
                  <w:szCs w:val="21"/>
                  <w:rPrChange w:id="1152" w:author="Huo Beata" w:date="2020-09-09T12:04:00Z">
                    <w:rPr>
                      <w:rFonts w:hint="eastAsia" w:ascii="宋体" w:hAnsi="宋体"/>
                      <w:szCs w:val="21"/>
                    </w:rPr>
                  </w:rPrChange>
                </w:rPr>
                <w:t>（</w:t>
              </w:r>
            </w:ins>
            <w:ins w:id="1153" w:author="Huo Beata" w:date="2020-09-09T12:03:00Z">
              <w:r>
                <w:rPr>
                  <w:rFonts w:hint="default" w:ascii="Times New Roman" w:hAnsi="Times New Roman" w:cs="Times New Roman"/>
                  <w:szCs w:val="21"/>
                  <w:rPrChange w:id="1154" w:author="Huo Beata" w:date="2020-09-09T12:04:00Z">
                    <w:rPr>
                      <w:rFonts w:hint="eastAsia" w:ascii="宋体" w:hAnsi="宋体"/>
                      <w:szCs w:val="21"/>
                    </w:rPr>
                  </w:rPrChange>
                </w:rPr>
                <w:t>1</w:t>
              </w:r>
            </w:ins>
            <w:ins w:id="1155" w:author="Huo Beata" w:date="2020-09-09T12:03:00Z">
              <w:r>
                <w:rPr>
                  <w:rFonts w:hint="default" w:ascii="Times New Roman" w:hAnsi="Times New Roman" w:cs="Times New Roman"/>
                  <w:szCs w:val="21"/>
                  <w:rPrChange w:id="1156" w:author="Huo Beata" w:date="2020-09-09T12:04:00Z">
                    <w:rPr>
                      <w:rFonts w:hint="eastAsia" w:ascii="宋体" w:hAnsi="宋体"/>
                      <w:szCs w:val="21"/>
                    </w:rPr>
                  </w:rPrChange>
                </w:rPr>
                <w:t>）编辑模板，方便对单个心搏类型进行修改。</w:t>
              </w:r>
            </w:ins>
          </w:p>
          <w:p>
            <w:pPr>
              <w:rPr>
                <w:ins w:id="1157" w:author="Huo Beata" w:date="2020-09-09T12:03:00Z"/>
                <w:rFonts w:ascii="Times New Roman" w:hAnsi="Times New Roman" w:cs="Times New Roman"/>
                <w:szCs w:val="21"/>
                <w:rPrChange w:id="1158" w:author="Huo Beata" w:date="2020-09-09T12:04:00Z">
                  <w:rPr>
                    <w:ins w:id="1159" w:author="Huo Beata" w:date="2020-09-09T12:03:00Z"/>
                    <w:rFonts w:ascii="宋体" w:hAnsi="宋体"/>
                    <w:szCs w:val="21"/>
                  </w:rPr>
                </w:rPrChange>
              </w:rPr>
            </w:pPr>
            <w:ins w:id="1160" w:author="Huo Beata" w:date="2020-09-09T12:03:00Z">
              <w:r>
                <w:rPr>
                  <w:rFonts w:hint="default" w:ascii="Times New Roman" w:hAnsi="Times New Roman" w:cs="Times New Roman"/>
                  <w:szCs w:val="21"/>
                  <w:rPrChange w:id="1161" w:author="Huo Beata" w:date="2020-09-09T12:04:00Z">
                    <w:rPr>
                      <w:rFonts w:hint="eastAsia" w:ascii="宋体" w:hAnsi="宋体"/>
                      <w:szCs w:val="21"/>
                    </w:rPr>
                  </w:rPrChange>
                </w:rPr>
                <w:t>（</w:t>
              </w:r>
            </w:ins>
            <w:ins w:id="1162" w:author="Huo Beata" w:date="2020-09-09T12:03:00Z">
              <w:r>
                <w:rPr>
                  <w:rFonts w:hint="default" w:ascii="Times New Roman" w:hAnsi="Times New Roman" w:cs="Times New Roman"/>
                  <w:szCs w:val="21"/>
                  <w:rPrChange w:id="1163" w:author="Huo Beata" w:date="2020-09-09T12:04:00Z">
                    <w:rPr>
                      <w:rFonts w:hint="eastAsia" w:ascii="宋体" w:hAnsi="宋体"/>
                      <w:szCs w:val="21"/>
                    </w:rPr>
                  </w:rPrChange>
                </w:rPr>
                <w:t>2</w:t>
              </w:r>
            </w:ins>
            <w:ins w:id="1164" w:author="Huo Beata" w:date="2020-09-09T12:03:00Z">
              <w:r>
                <w:rPr>
                  <w:rFonts w:hint="default" w:ascii="Times New Roman" w:hAnsi="Times New Roman" w:cs="Times New Roman"/>
                  <w:szCs w:val="21"/>
                  <w:rPrChange w:id="1165" w:author="Huo Beata" w:date="2020-09-09T12:04:00Z">
                    <w:rPr>
                      <w:rFonts w:hint="eastAsia" w:ascii="宋体" w:hAnsi="宋体"/>
                      <w:szCs w:val="21"/>
                    </w:rPr>
                  </w:rPrChange>
                </w:rPr>
                <w:t>）散点图功能，按照心搏间期做散点图和相关编辑操作。</w:t>
              </w:r>
            </w:ins>
          </w:p>
          <w:p>
            <w:pPr>
              <w:rPr>
                <w:ins w:id="1166" w:author="Huo Beata" w:date="2020-09-09T12:03:00Z"/>
                <w:rFonts w:ascii="Times New Roman" w:hAnsi="Times New Roman" w:cs="Times New Roman"/>
                <w:szCs w:val="21"/>
                <w:rPrChange w:id="1167" w:author="Huo Beata" w:date="2020-09-09T12:04:00Z">
                  <w:rPr>
                    <w:ins w:id="1168" w:author="Huo Beata" w:date="2020-09-09T12:03:00Z"/>
                    <w:rFonts w:ascii="宋体" w:hAnsi="宋体"/>
                    <w:szCs w:val="21"/>
                  </w:rPr>
                </w:rPrChange>
              </w:rPr>
            </w:pPr>
            <w:ins w:id="1169" w:author="Huo Beata" w:date="2020-09-09T12:03:00Z">
              <w:r>
                <w:rPr>
                  <w:rFonts w:hint="default" w:ascii="Times New Roman" w:hAnsi="Times New Roman" w:cs="Times New Roman"/>
                  <w:szCs w:val="21"/>
                  <w:rPrChange w:id="1170" w:author="Huo Beata" w:date="2020-09-09T12:04:00Z">
                    <w:rPr>
                      <w:rFonts w:hint="eastAsia" w:ascii="宋体" w:hAnsi="宋体"/>
                      <w:szCs w:val="21"/>
                    </w:rPr>
                  </w:rPrChange>
                </w:rPr>
                <w:t>（</w:t>
              </w:r>
            </w:ins>
            <w:ins w:id="1171" w:author="Huo Beata" w:date="2020-09-09T12:03:00Z">
              <w:r>
                <w:rPr>
                  <w:rFonts w:hint="default" w:ascii="Times New Roman" w:hAnsi="Times New Roman" w:cs="Times New Roman"/>
                  <w:szCs w:val="21"/>
                  <w:rPrChange w:id="1172" w:author="Huo Beata" w:date="2020-09-09T12:04:00Z">
                    <w:rPr>
                      <w:rFonts w:hint="eastAsia" w:ascii="宋体" w:hAnsi="宋体"/>
                      <w:szCs w:val="21"/>
                    </w:rPr>
                  </w:rPrChange>
                </w:rPr>
                <w:t>3</w:t>
              </w:r>
            </w:ins>
            <w:ins w:id="1173" w:author="Huo Beata" w:date="2020-09-09T12:03:00Z">
              <w:r>
                <w:rPr>
                  <w:rFonts w:hint="default" w:ascii="Times New Roman" w:hAnsi="Times New Roman" w:cs="Times New Roman"/>
                  <w:szCs w:val="21"/>
                  <w:rPrChange w:id="1174" w:author="Huo Beata" w:date="2020-09-09T12:04:00Z">
                    <w:rPr>
                      <w:rFonts w:hint="eastAsia" w:ascii="宋体" w:hAnsi="宋体"/>
                      <w:szCs w:val="21"/>
                    </w:rPr>
                  </w:rPrChange>
                </w:rPr>
                <w:t>）</w:t>
              </w:r>
            </w:ins>
            <w:ins w:id="1175" w:author="Huo Beata" w:date="2020-09-09T12:03:00Z">
              <w:r>
                <w:rPr>
                  <w:rFonts w:hint="default" w:ascii="Times New Roman" w:hAnsi="Times New Roman" w:cs="Times New Roman"/>
                  <w:szCs w:val="21"/>
                  <w:rPrChange w:id="1176" w:author="Huo Beata" w:date="2020-09-09T12:04:00Z">
                    <w:rPr>
                      <w:rFonts w:hint="eastAsia" w:ascii="宋体" w:hAnsi="宋体"/>
                      <w:szCs w:val="21"/>
                    </w:rPr>
                  </w:rPrChange>
                </w:rPr>
                <w:t>Demix</w:t>
              </w:r>
            </w:ins>
            <w:ins w:id="1177" w:author="Huo Beata" w:date="2020-09-09T12:03:00Z">
              <w:r>
                <w:rPr>
                  <w:rFonts w:hint="default" w:ascii="Times New Roman" w:hAnsi="Times New Roman" w:cs="Times New Roman"/>
                  <w:szCs w:val="21"/>
                  <w:rPrChange w:id="1178" w:author="Huo Beata" w:date="2020-09-09T12:04:00Z">
                    <w:rPr>
                      <w:rFonts w:hint="eastAsia" w:ascii="宋体" w:hAnsi="宋体"/>
                      <w:szCs w:val="21"/>
                    </w:rPr>
                  </w:rPrChange>
                </w:rPr>
                <w:t>功能，按照心搏数据画重叠图和相关编辑操作。</w:t>
              </w:r>
            </w:ins>
          </w:p>
          <w:p>
            <w:pPr>
              <w:rPr>
                <w:ins w:id="1179" w:author="Huo Beata" w:date="2020-09-09T12:03:00Z"/>
                <w:rFonts w:ascii="Times New Roman" w:hAnsi="Times New Roman" w:cs="Times New Roman"/>
                <w:szCs w:val="21"/>
                <w:rPrChange w:id="1180" w:author="Huo Beata" w:date="2020-09-09T12:04:00Z">
                  <w:rPr>
                    <w:ins w:id="1181" w:author="Huo Beata" w:date="2020-09-09T12:03:00Z"/>
                    <w:rFonts w:ascii="宋体" w:hAnsi="宋体"/>
                    <w:szCs w:val="21"/>
                  </w:rPr>
                </w:rPrChange>
              </w:rPr>
            </w:pPr>
            <w:ins w:id="1182" w:author="Huo Beata" w:date="2020-09-09T12:03:00Z">
              <w:r>
                <w:rPr>
                  <w:rFonts w:hint="default" w:ascii="Times New Roman" w:hAnsi="Times New Roman" w:cs="Times New Roman"/>
                  <w:szCs w:val="21"/>
                  <w:rPrChange w:id="1183" w:author="Huo Beata" w:date="2020-09-09T12:04:00Z">
                    <w:rPr>
                      <w:rFonts w:hint="eastAsia" w:ascii="宋体" w:hAnsi="宋体"/>
                      <w:szCs w:val="21"/>
                    </w:rPr>
                  </w:rPrChange>
                </w:rPr>
                <w:t>（</w:t>
              </w:r>
            </w:ins>
            <w:ins w:id="1184" w:author="Huo Beata" w:date="2020-09-09T12:03:00Z">
              <w:r>
                <w:rPr>
                  <w:rFonts w:hint="default" w:ascii="Times New Roman" w:hAnsi="Times New Roman" w:cs="Times New Roman"/>
                  <w:szCs w:val="21"/>
                  <w:rPrChange w:id="1185" w:author="Huo Beata" w:date="2020-09-09T12:04:00Z">
                    <w:rPr>
                      <w:rFonts w:hint="eastAsia" w:ascii="宋体" w:hAnsi="宋体"/>
                      <w:szCs w:val="21"/>
                    </w:rPr>
                  </w:rPrChange>
                </w:rPr>
                <w:t>4</w:t>
              </w:r>
            </w:ins>
            <w:ins w:id="1186" w:author="Huo Beata" w:date="2020-09-09T12:03:00Z">
              <w:r>
                <w:rPr>
                  <w:rFonts w:hint="default" w:ascii="Times New Roman" w:hAnsi="Times New Roman" w:cs="Times New Roman"/>
                  <w:szCs w:val="21"/>
                  <w:rPrChange w:id="1187" w:author="Huo Beata" w:date="2020-09-09T12:04:00Z">
                    <w:rPr>
                      <w:rFonts w:hint="eastAsia" w:ascii="宋体" w:hAnsi="宋体"/>
                      <w:szCs w:val="21"/>
                    </w:rPr>
                  </w:rPrChange>
                </w:rPr>
                <w:t>）模板详细功能，按照分类结果多行多列画心搏数据和相关编辑。</w:t>
              </w:r>
            </w:ins>
          </w:p>
          <w:p>
            <w:pPr>
              <w:rPr>
                <w:ins w:id="1188" w:author="Huo Beata" w:date="2020-09-09T12:03:00Z"/>
                <w:rFonts w:ascii="Times New Roman" w:hAnsi="Times New Roman" w:cs="Times New Roman"/>
                <w:szCs w:val="21"/>
                <w:rPrChange w:id="1189" w:author="Huo Beata" w:date="2020-09-09T12:04:00Z">
                  <w:rPr>
                    <w:ins w:id="1190" w:author="Huo Beata" w:date="2020-09-09T12:03:00Z"/>
                    <w:rFonts w:ascii="宋体" w:hAnsi="宋体"/>
                    <w:szCs w:val="21"/>
                  </w:rPr>
                </w:rPrChange>
              </w:rPr>
            </w:pPr>
            <w:ins w:id="1191" w:author="Huo Beata" w:date="2020-09-09T12:03:00Z">
              <w:r>
                <w:rPr>
                  <w:rFonts w:hint="default" w:ascii="Times New Roman" w:hAnsi="Times New Roman" w:cs="Times New Roman"/>
                  <w:szCs w:val="21"/>
                  <w:rPrChange w:id="1192" w:author="Huo Beata" w:date="2020-09-09T12:04:00Z">
                    <w:rPr>
                      <w:rFonts w:hint="eastAsia" w:ascii="宋体" w:hAnsi="宋体"/>
                      <w:szCs w:val="21"/>
                    </w:rPr>
                  </w:rPrChange>
                </w:rPr>
                <w:t>（</w:t>
              </w:r>
            </w:ins>
            <w:ins w:id="1193" w:author="Huo Beata" w:date="2020-09-09T12:03:00Z">
              <w:r>
                <w:rPr>
                  <w:rFonts w:hint="default" w:ascii="Times New Roman" w:hAnsi="Times New Roman" w:cs="Times New Roman"/>
                  <w:szCs w:val="21"/>
                  <w:rPrChange w:id="1194" w:author="Huo Beata" w:date="2020-09-09T12:04:00Z">
                    <w:rPr>
                      <w:rFonts w:hint="eastAsia" w:ascii="宋体" w:hAnsi="宋体"/>
                      <w:szCs w:val="21"/>
                    </w:rPr>
                  </w:rPrChange>
                </w:rPr>
                <w:t>5</w:t>
              </w:r>
            </w:ins>
            <w:ins w:id="1195" w:author="Huo Beata" w:date="2020-09-09T12:03:00Z">
              <w:r>
                <w:rPr>
                  <w:rFonts w:hint="default" w:ascii="Times New Roman" w:hAnsi="Times New Roman" w:cs="Times New Roman"/>
                  <w:szCs w:val="21"/>
                  <w:rPrChange w:id="1196" w:author="Huo Beata" w:date="2020-09-09T12:04:00Z">
                    <w:rPr>
                      <w:rFonts w:hint="eastAsia" w:ascii="宋体" w:hAnsi="宋体"/>
                      <w:szCs w:val="21"/>
                    </w:rPr>
                  </w:rPrChange>
                </w:rPr>
                <w:t>）事件统计，方便查看统计的事件。</w:t>
              </w:r>
            </w:ins>
          </w:p>
          <w:p>
            <w:pPr>
              <w:rPr>
                <w:ins w:id="1197" w:author="Huo Beata" w:date="2020-09-09T12:03:00Z"/>
                <w:rFonts w:ascii="Times New Roman" w:hAnsi="Times New Roman" w:cs="Times New Roman"/>
                <w:szCs w:val="21"/>
                <w:rPrChange w:id="1198" w:author="Huo Beata" w:date="2020-09-09T12:04:00Z">
                  <w:rPr>
                    <w:ins w:id="1199" w:author="Huo Beata" w:date="2020-09-09T12:03:00Z"/>
                    <w:rFonts w:ascii="宋体" w:hAnsi="宋体"/>
                    <w:szCs w:val="21"/>
                  </w:rPr>
                </w:rPrChange>
              </w:rPr>
            </w:pPr>
            <w:ins w:id="1200" w:author="Huo Beata" w:date="2020-09-09T12:03:00Z">
              <w:r>
                <w:rPr>
                  <w:rFonts w:hint="default" w:ascii="Times New Roman" w:hAnsi="Times New Roman" w:cs="Times New Roman"/>
                  <w:szCs w:val="21"/>
                  <w:rPrChange w:id="1201" w:author="Huo Beata" w:date="2020-09-09T12:04:00Z">
                    <w:rPr>
                      <w:rFonts w:hint="eastAsia" w:ascii="宋体" w:hAnsi="宋体"/>
                      <w:szCs w:val="21"/>
                    </w:rPr>
                  </w:rPrChange>
                </w:rPr>
                <w:t>（</w:t>
              </w:r>
            </w:ins>
            <w:ins w:id="1202" w:author="Huo Beata" w:date="2020-09-09T12:03:00Z">
              <w:r>
                <w:rPr>
                  <w:rFonts w:hint="default" w:ascii="Times New Roman" w:hAnsi="Times New Roman" w:cs="Times New Roman"/>
                  <w:szCs w:val="21"/>
                  <w:rPrChange w:id="1203" w:author="Huo Beata" w:date="2020-09-09T12:04:00Z">
                    <w:rPr>
                      <w:rFonts w:hint="eastAsia" w:ascii="宋体" w:hAnsi="宋体"/>
                      <w:szCs w:val="21"/>
                    </w:rPr>
                  </w:rPrChange>
                </w:rPr>
                <w:t>6</w:t>
              </w:r>
            </w:ins>
            <w:ins w:id="1204" w:author="Huo Beata" w:date="2020-09-09T12:03:00Z">
              <w:r>
                <w:rPr>
                  <w:rFonts w:hint="default" w:ascii="Times New Roman" w:hAnsi="Times New Roman" w:cs="Times New Roman"/>
                  <w:szCs w:val="21"/>
                  <w:rPrChange w:id="1205" w:author="Huo Beata" w:date="2020-09-09T12:04:00Z">
                    <w:rPr>
                      <w:rFonts w:hint="eastAsia" w:ascii="宋体" w:hAnsi="宋体"/>
                      <w:szCs w:val="21"/>
                    </w:rPr>
                  </w:rPrChange>
                </w:rPr>
                <w:t>）片段图编辑，方便查看所有保存的片段图和描述。</w:t>
              </w:r>
            </w:ins>
          </w:p>
          <w:p>
            <w:pPr>
              <w:rPr>
                <w:ins w:id="1206" w:author="Huo Beata" w:date="2020-09-09T12:03:00Z"/>
                <w:rFonts w:ascii="Times New Roman" w:hAnsi="Times New Roman" w:cs="Times New Roman"/>
                <w:szCs w:val="21"/>
                <w:rPrChange w:id="1207" w:author="Huo Beata" w:date="2020-09-09T12:04:00Z">
                  <w:rPr>
                    <w:ins w:id="1208" w:author="Huo Beata" w:date="2020-09-09T12:03:00Z"/>
                    <w:rFonts w:ascii="宋体" w:hAnsi="宋体"/>
                    <w:szCs w:val="21"/>
                  </w:rPr>
                </w:rPrChange>
              </w:rPr>
            </w:pPr>
            <w:ins w:id="1209" w:author="Huo Beata" w:date="2020-09-09T12:03:00Z">
              <w:r>
                <w:rPr>
                  <w:rFonts w:hint="default" w:ascii="Times New Roman" w:hAnsi="Times New Roman" w:cs="Times New Roman"/>
                  <w:szCs w:val="21"/>
                  <w:rPrChange w:id="1210" w:author="Huo Beata" w:date="2020-09-09T12:04:00Z">
                    <w:rPr>
                      <w:rFonts w:hint="eastAsia" w:ascii="宋体" w:hAnsi="宋体"/>
                      <w:szCs w:val="21"/>
                    </w:rPr>
                  </w:rPrChange>
                </w:rPr>
                <w:t>（</w:t>
              </w:r>
            </w:ins>
            <w:ins w:id="1211" w:author="Huo Beata" w:date="2020-09-09T12:03:00Z">
              <w:r>
                <w:rPr>
                  <w:rFonts w:hint="default" w:ascii="Times New Roman" w:hAnsi="Times New Roman" w:cs="Times New Roman"/>
                  <w:szCs w:val="21"/>
                  <w:rPrChange w:id="1212" w:author="Huo Beata" w:date="2020-09-09T12:04:00Z">
                    <w:rPr>
                      <w:rFonts w:hint="eastAsia" w:ascii="宋体" w:hAnsi="宋体"/>
                      <w:szCs w:val="21"/>
                    </w:rPr>
                  </w:rPrChange>
                </w:rPr>
                <w:t>7</w:t>
              </w:r>
            </w:ins>
            <w:ins w:id="1213" w:author="Huo Beata" w:date="2020-09-09T12:03:00Z">
              <w:r>
                <w:rPr>
                  <w:rFonts w:hint="default" w:ascii="Times New Roman" w:hAnsi="Times New Roman" w:cs="Times New Roman"/>
                  <w:szCs w:val="21"/>
                  <w:rPrChange w:id="1214" w:author="Huo Beata" w:date="2020-09-09T12:04:00Z">
                    <w:rPr>
                      <w:rFonts w:hint="eastAsia" w:ascii="宋体" w:hAnsi="宋体"/>
                      <w:szCs w:val="21"/>
                    </w:rPr>
                  </w:rPrChange>
                </w:rPr>
                <w:t>）页扫描，方便快速浏览全程心电数据。</w:t>
              </w:r>
            </w:ins>
          </w:p>
          <w:p>
            <w:pPr>
              <w:rPr>
                <w:ins w:id="1215" w:author="Huo Beata" w:date="2020-09-09T12:03:00Z"/>
                <w:rFonts w:ascii="Times New Roman" w:hAnsi="Times New Roman" w:cs="Times New Roman"/>
                <w:szCs w:val="21"/>
                <w:rPrChange w:id="1216" w:author="Huo Beata" w:date="2020-09-09T12:04:00Z">
                  <w:rPr>
                    <w:ins w:id="1217" w:author="Huo Beata" w:date="2020-09-09T12:03:00Z"/>
                    <w:rFonts w:ascii="宋体" w:hAnsi="宋体"/>
                    <w:szCs w:val="21"/>
                  </w:rPr>
                </w:rPrChange>
              </w:rPr>
            </w:pPr>
            <w:ins w:id="1218" w:author="Huo Beata" w:date="2020-09-09T12:03:00Z">
              <w:r>
                <w:rPr>
                  <w:rFonts w:hint="default" w:ascii="Times New Roman" w:hAnsi="Times New Roman" w:cs="Times New Roman"/>
                  <w:szCs w:val="21"/>
                  <w:rPrChange w:id="1219" w:author="Huo Beata" w:date="2020-09-09T12:04:00Z">
                    <w:rPr>
                      <w:rFonts w:hint="eastAsia" w:ascii="宋体" w:hAnsi="宋体"/>
                      <w:szCs w:val="21"/>
                    </w:rPr>
                  </w:rPrChange>
                </w:rPr>
                <w:t>（</w:t>
              </w:r>
            </w:ins>
            <w:ins w:id="1220" w:author="Huo Beata" w:date="2020-09-09T12:03:00Z">
              <w:r>
                <w:rPr>
                  <w:rFonts w:hint="default" w:ascii="Times New Roman" w:hAnsi="Times New Roman" w:cs="Times New Roman"/>
                  <w:szCs w:val="21"/>
                  <w:rPrChange w:id="1221" w:author="Huo Beata" w:date="2020-09-09T12:04:00Z">
                    <w:rPr>
                      <w:rFonts w:hint="eastAsia" w:ascii="宋体" w:hAnsi="宋体"/>
                      <w:szCs w:val="21"/>
                    </w:rPr>
                  </w:rPrChange>
                </w:rPr>
                <w:t>8</w:t>
              </w:r>
            </w:ins>
            <w:ins w:id="1222" w:author="Huo Beata" w:date="2020-09-09T12:03:00Z">
              <w:r>
                <w:rPr>
                  <w:rFonts w:hint="default" w:ascii="Times New Roman" w:hAnsi="Times New Roman" w:cs="Times New Roman"/>
                  <w:szCs w:val="21"/>
                  <w:rPrChange w:id="1223" w:author="Huo Beata" w:date="2020-09-09T12:04:00Z">
                    <w:rPr>
                      <w:rFonts w:hint="eastAsia" w:ascii="宋体" w:hAnsi="宋体"/>
                      <w:szCs w:val="21"/>
                    </w:rPr>
                  </w:rPrChange>
                </w:rPr>
                <w:t>）房颤，辅助判断是否有房颤。</w:t>
              </w:r>
            </w:ins>
          </w:p>
          <w:p>
            <w:pPr>
              <w:rPr>
                <w:ins w:id="1224" w:author="Huo Beata" w:date="2020-09-09T12:03:00Z"/>
                <w:rFonts w:ascii="Times New Roman" w:hAnsi="Times New Roman" w:cs="Times New Roman"/>
                <w:szCs w:val="21"/>
                <w:rPrChange w:id="1225" w:author="Huo Beata" w:date="2020-09-09T12:04:00Z">
                  <w:rPr>
                    <w:ins w:id="1226" w:author="Huo Beata" w:date="2020-09-09T12:03:00Z"/>
                    <w:rFonts w:ascii="宋体" w:hAnsi="宋体"/>
                    <w:szCs w:val="21"/>
                  </w:rPr>
                </w:rPrChange>
              </w:rPr>
            </w:pPr>
            <w:ins w:id="1227" w:author="Huo Beata" w:date="2020-09-09T12:03:00Z">
              <w:r>
                <w:rPr>
                  <w:rFonts w:hint="default" w:ascii="Times New Roman" w:hAnsi="Times New Roman" w:cs="Times New Roman"/>
                  <w:szCs w:val="21"/>
                  <w:rPrChange w:id="1228" w:author="Huo Beata" w:date="2020-09-09T12:04:00Z">
                    <w:rPr>
                      <w:rFonts w:hint="eastAsia" w:ascii="宋体" w:hAnsi="宋体"/>
                      <w:szCs w:val="21"/>
                    </w:rPr>
                  </w:rPrChange>
                </w:rPr>
                <w:t>（</w:t>
              </w:r>
            </w:ins>
            <w:ins w:id="1229" w:author="Huo Beata" w:date="2020-09-09T12:03:00Z">
              <w:r>
                <w:rPr>
                  <w:rFonts w:hint="default" w:ascii="Times New Roman" w:hAnsi="Times New Roman" w:cs="Times New Roman"/>
                  <w:szCs w:val="21"/>
                  <w:rPrChange w:id="1230" w:author="Huo Beata" w:date="2020-09-09T12:04:00Z">
                    <w:rPr>
                      <w:rFonts w:hint="eastAsia" w:ascii="宋体" w:hAnsi="宋体"/>
                      <w:szCs w:val="21"/>
                    </w:rPr>
                  </w:rPrChange>
                </w:rPr>
                <w:t>9</w:t>
              </w:r>
            </w:ins>
            <w:ins w:id="1231" w:author="Huo Beata" w:date="2020-09-09T12:03:00Z">
              <w:r>
                <w:rPr>
                  <w:rFonts w:hint="default" w:ascii="Times New Roman" w:hAnsi="Times New Roman" w:cs="Times New Roman"/>
                  <w:szCs w:val="21"/>
                  <w:rPrChange w:id="1232" w:author="Huo Beata" w:date="2020-09-09T12:04:00Z">
                    <w:rPr>
                      <w:rFonts w:hint="eastAsia" w:ascii="宋体" w:hAnsi="宋体"/>
                      <w:szCs w:val="21"/>
                    </w:rPr>
                  </w:rPrChange>
                </w:rPr>
                <w:t>）</w:t>
              </w:r>
            </w:ins>
            <w:ins w:id="1233" w:author="Huo Beata" w:date="2020-09-09T12:03:00Z">
              <w:r>
                <w:rPr>
                  <w:rFonts w:hint="default" w:ascii="Times New Roman" w:hAnsi="Times New Roman" w:cs="Times New Roman"/>
                  <w:szCs w:val="21"/>
                  <w:rPrChange w:id="1234" w:author="Huo Beata" w:date="2020-09-09T12:04:00Z">
                    <w:rPr>
                      <w:rFonts w:hint="eastAsia" w:ascii="宋体" w:hAnsi="宋体"/>
                      <w:szCs w:val="21"/>
                    </w:rPr>
                  </w:rPrChange>
                </w:rPr>
                <w:t>ST</w:t>
              </w:r>
            </w:ins>
            <w:ins w:id="1235" w:author="Huo Beata" w:date="2020-09-09T12:03:00Z">
              <w:r>
                <w:rPr>
                  <w:rFonts w:hint="default" w:ascii="Times New Roman" w:hAnsi="Times New Roman" w:cs="Times New Roman"/>
                  <w:szCs w:val="21"/>
                  <w:rPrChange w:id="1236" w:author="Huo Beata" w:date="2020-09-09T12:04:00Z">
                    <w:rPr>
                      <w:rFonts w:hint="eastAsia" w:ascii="宋体" w:hAnsi="宋体"/>
                      <w:szCs w:val="21"/>
                    </w:rPr>
                  </w:rPrChange>
                </w:rPr>
                <w:t>段，辅助判断是否有</w:t>
              </w:r>
            </w:ins>
            <w:ins w:id="1237" w:author="Huo Beata" w:date="2020-09-09T12:03:00Z">
              <w:r>
                <w:rPr>
                  <w:rFonts w:hint="default" w:ascii="Times New Roman" w:hAnsi="Times New Roman" w:cs="Times New Roman"/>
                  <w:szCs w:val="21"/>
                  <w:rPrChange w:id="1238" w:author="Huo Beata" w:date="2020-09-09T12:04:00Z">
                    <w:rPr>
                      <w:rFonts w:hint="eastAsia" w:ascii="宋体" w:hAnsi="宋体"/>
                      <w:szCs w:val="21"/>
                    </w:rPr>
                  </w:rPrChange>
                </w:rPr>
                <w:t>ST</w:t>
              </w:r>
            </w:ins>
            <w:ins w:id="1239" w:author="Huo Beata" w:date="2020-09-09T12:03:00Z">
              <w:r>
                <w:rPr>
                  <w:rFonts w:hint="default" w:ascii="Times New Roman" w:hAnsi="Times New Roman" w:cs="Times New Roman"/>
                  <w:szCs w:val="21"/>
                  <w:rPrChange w:id="1240" w:author="Huo Beata" w:date="2020-09-09T12:04:00Z">
                    <w:rPr>
                      <w:rFonts w:hint="eastAsia" w:ascii="宋体" w:hAnsi="宋体"/>
                      <w:szCs w:val="21"/>
                    </w:rPr>
                  </w:rPrChange>
                </w:rPr>
                <w:t>抬高压低。</w:t>
              </w:r>
            </w:ins>
          </w:p>
          <w:p>
            <w:pPr>
              <w:rPr>
                <w:ins w:id="1241" w:author="Huo Beata" w:date="2020-09-09T12:03:00Z"/>
                <w:rFonts w:ascii="Times New Roman" w:hAnsi="Times New Roman" w:cs="Times New Roman"/>
                <w:szCs w:val="21"/>
                <w:rPrChange w:id="1242" w:author="Huo Beata" w:date="2020-09-09T12:04:00Z">
                  <w:rPr>
                    <w:ins w:id="1243" w:author="Huo Beata" w:date="2020-09-09T12:03:00Z"/>
                    <w:rFonts w:ascii="宋体" w:hAnsi="宋体"/>
                    <w:szCs w:val="21"/>
                  </w:rPr>
                </w:rPrChange>
              </w:rPr>
            </w:pPr>
            <w:ins w:id="1244" w:author="Huo Beata" w:date="2020-09-09T12:03:00Z">
              <w:r>
                <w:rPr>
                  <w:rFonts w:hint="default" w:ascii="Times New Roman" w:hAnsi="Times New Roman" w:cs="Times New Roman"/>
                  <w:szCs w:val="21"/>
                  <w:rPrChange w:id="1245" w:author="Huo Beata" w:date="2020-09-09T12:04:00Z">
                    <w:rPr>
                      <w:rFonts w:hint="eastAsia" w:ascii="宋体" w:hAnsi="宋体"/>
                      <w:szCs w:val="21"/>
                    </w:rPr>
                  </w:rPrChange>
                </w:rPr>
                <w:t>（</w:t>
              </w:r>
            </w:ins>
            <w:ins w:id="1246" w:author="Huo Beata" w:date="2020-09-09T12:03:00Z">
              <w:r>
                <w:rPr>
                  <w:rFonts w:hint="default" w:ascii="Times New Roman" w:hAnsi="Times New Roman" w:cs="Times New Roman"/>
                  <w:szCs w:val="21"/>
                  <w:rPrChange w:id="1247" w:author="Huo Beata" w:date="2020-09-09T12:04:00Z">
                    <w:rPr>
                      <w:rFonts w:hint="eastAsia" w:ascii="宋体" w:hAnsi="宋体"/>
                      <w:szCs w:val="21"/>
                    </w:rPr>
                  </w:rPrChange>
                </w:rPr>
                <w:t>10</w:t>
              </w:r>
            </w:ins>
            <w:ins w:id="1248" w:author="Huo Beata" w:date="2020-09-09T12:03:00Z">
              <w:r>
                <w:rPr>
                  <w:rFonts w:hint="default" w:ascii="Times New Roman" w:hAnsi="Times New Roman" w:cs="Times New Roman"/>
                  <w:szCs w:val="21"/>
                  <w:rPrChange w:id="1249" w:author="Huo Beata" w:date="2020-09-09T12:04:00Z">
                    <w:rPr>
                      <w:rFonts w:hint="eastAsia" w:ascii="宋体" w:hAnsi="宋体"/>
                      <w:szCs w:val="21"/>
                    </w:rPr>
                  </w:rPrChange>
                </w:rPr>
                <w:t>）</w:t>
              </w:r>
            </w:ins>
            <w:ins w:id="1250" w:author="Huo Beata" w:date="2020-09-09T12:03:00Z">
              <w:r>
                <w:rPr>
                  <w:rFonts w:hint="default" w:ascii="Times New Roman" w:hAnsi="Times New Roman" w:cs="Times New Roman"/>
                  <w:szCs w:val="21"/>
                  <w:rPrChange w:id="1251" w:author="Huo Beata" w:date="2020-09-09T12:04:00Z">
                    <w:rPr>
                      <w:rFonts w:hint="eastAsia" w:ascii="宋体" w:hAnsi="宋体"/>
                      <w:szCs w:val="21"/>
                    </w:rPr>
                  </w:rPrChange>
                </w:rPr>
                <w:t>HRV</w:t>
              </w:r>
            </w:ins>
            <w:ins w:id="1252" w:author="Huo Beata" w:date="2020-09-09T12:03:00Z">
              <w:r>
                <w:rPr>
                  <w:rFonts w:hint="default" w:ascii="Times New Roman" w:hAnsi="Times New Roman" w:cs="Times New Roman"/>
                  <w:szCs w:val="21"/>
                  <w:rPrChange w:id="1253" w:author="Huo Beata" w:date="2020-09-09T12:04:00Z">
                    <w:rPr>
                      <w:rFonts w:hint="eastAsia" w:ascii="宋体" w:hAnsi="宋体"/>
                      <w:szCs w:val="21"/>
                    </w:rPr>
                  </w:rPrChange>
                </w:rPr>
                <w:t>，得出</w:t>
              </w:r>
            </w:ins>
            <w:ins w:id="1254" w:author="Huo Beata" w:date="2020-09-09T12:03:00Z">
              <w:r>
                <w:rPr>
                  <w:rFonts w:hint="default" w:ascii="Times New Roman" w:hAnsi="Times New Roman" w:cs="Times New Roman"/>
                  <w:szCs w:val="21"/>
                  <w:rPrChange w:id="1255" w:author="Huo Beata" w:date="2020-09-09T12:04:00Z">
                    <w:rPr>
                      <w:rFonts w:hint="eastAsia" w:ascii="宋体" w:hAnsi="宋体"/>
                      <w:szCs w:val="21"/>
                    </w:rPr>
                  </w:rPrChange>
                </w:rPr>
                <w:t>HRV</w:t>
              </w:r>
            </w:ins>
            <w:ins w:id="1256" w:author="Huo Beata" w:date="2020-09-09T12:03:00Z">
              <w:r>
                <w:rPr>
                  <w:rFonts w:hint="default" w:ascii="Times New Roman" w:hAnsi="Times New Roman" w:cs="Times New Roman"/>
                  <w:szCs w:val="21"/>
                  <w:rPrChange w:id="1257" w:author="Huo Beata" w:date="2020-09-09T12:04:00Z">
                    <w:rPr>
                      <w:rFonts w:hint="eastAsia" w:ascii="宋体" w:hAnsi="宋体"/>
                      <w:szCs w:val="21"/>
                    </w:rPr>
                  </w:rPrChange>
                </w:rPr>
                <w:t>时域、频域、非线性参数，供参考。</w:t>
              </w:r>
            </w:ins>
          </w:p>
          <w:p>
            <w:pPr>
              <w:rPr>
                <w:ins w:id="1258" w:author="Huo Beata" w:date="2020-09-09T12:03:00Z"/>
                <w:rFonts w:ascii="Times New Roman" w:hAnsi="Times New Roman" w:cs="Times New Roman"/>
                <w:szCs w:val="21"/>
                <w:rPrChange w:id="1259" w:author="Huo Beata" w:date="2020-09-09T12:04:00Z">
                  <w:rPr>
                    <w:ins w:id="1260" w:author="Huo Beata" w:date="2020-09-09T12:03:00Z"/>
                    <w:rFonts w:ascii="宋体" w:hAnsi="宋体"/>
                    <w:szCs w:val="21"/>
                  </w:rPr>
                </w:rPrChange>
              </w:rPr>
            </w:pPr>
            <w:ins w:id="1261" w:author="Huo Beata" w:date="2020-09-09T12:03:00Z">
              <w:r>
                <w:rPr>
                  <w:rFonts w:hint="default" w:ascii="Times New Roman" w:hAnsi="Times New Roman" w:cs="Times New Roman"/>
                  <w:szCs w:val="21"/>
                  <w:rPrChange w:id="1262" w:author="Huo Beata" w:date="2020-09-09T12:04:00Z">
                    <w:rPr>
                      <w:rFonts w:hint="eastAsia" w:ascii="宋体" w:hAnsi="宋体"/>
                      <w:szCs w:val="21"/>
                    </w:rPr>
                  </w:rPrChange>
                </w:rPr>
                <w:t>（</w:t>
              </w:r>
            </w:ins>
            <w:ins w:id="1263" w:author="Huo Beata" w:date="2020-09-09T12:03:00Z">
              <w:r>
                <w:rPr>
                  <w:rFonts w:hint="default" w:ascii="Times New Roman" w:hAnsi="Times New Roman" w:cs="Times New Roman"/>
                  <w:szCs w:val="21"/>
                  <w:rPrChange w:id="1264" w:author="Huo Beata" w:date="2020-09-09T12:04:00Z">
                    <w:rPr>
                      <w:rFonts w:hint="eastAsia" w:ascii="宋体" w:hAnsi="宋体"/>
                      <w:szCs w:val="21"/>
                    </w:rPr>
                  </w:rPrChange>
                </w:rPr>
                <w:t>11</w:t>
              </w:r>
            </w:ins>
            <w:ins w:id="1265" w:author="Huo Beata" w:date="2020-09-09T12:03:00Z">
              <w:r>
                <w:rPr>
                  <w:rFonts w:hint="default" w:ascii="Times New Roman" w:hAnsi="Times New Roman" w:cs="Times New Roman"/>
                  <w:szCs w:val="21"/>
                  <w:rPrChange w:id="1266" w:author="Huo Beata" w:date="2020-09-09T12:04:00Z">
                    <w:rPr>
                      <w:rFonts w:hint="eastAsia" w:ascii="宋体" w:hAnsi="宋体"/>
                      <w:szCs w:val="21"/>
                    </w:rPr>
                  </w:rPrChange>
                </w:rPr>
                <w:t>）直方图，对心搏类型进行</w:t>
              </w:r>
            </w:ins>
            <w:ins w:id="1267" w:author="Huo Beata" w:date="2020-09-09T12:03:00Z">
              <w:r>
                <w:rPr>
                  <w:rFonts w:hint="default" w:ascii="Times New Roman" w:hAnsi="Times New Roman" w:cs="Times New Roman"/>
                  <w:szCs w:val="21"/>
                  <w:rPrChange w:id="1268" w:author="Huo Beata" w:date="2020-09-09T12:04:00Z">
                    <w:rPr>
                      <w:rFonts w:hint="eastAsia" w:ascii="宋体" w:hAnsi="宋体"/>
                      <w:szCs w:val="21"/>
                    </w:rPr>
                  </w:rPrChange>
                </w:rPr>
                <w:t>RR</w:t>
              </w:r>
            </w:ins>
            <w:ins w:id="1269" w:author="Huo Beata" w:date="2020-09-09T12:03:00Z">
              <w:r>
                <w:rPr>
                  <w:rFonts w:hint="default" w:ascii="Times New Roman" w:hAnsi="Times New Roman" w:cs="Times New Roman"/>
                  <w:szCs w:val="21"/>
                  <w:rPrChange w:id="1270" w:author="Huo Beata" w:date="2020-09-09T12:04:00Z">
                    <w:rPr>
                      <w:rFonts w:hint="eastAsia" w:ascii="宋体" w:hAnsi="宋体"/>
                      <w:szCs w:val="21"/>
                    </w:rPr>
                  </w:rPrChange>
                </w:rPr>
                <w:t>间期、间期比、心率进行统计分类。</w:t>
              </w:r>
            </w:ins>
          </w:p>
          <w:p>
            <w:pPr>
              <w:rPr>
                <w:ins w:id="1271" w:author="Huo Beata" w:date="2020-09-09T12:03:00Z"/>
                <w:rFonts w:ascii="Times New Roman" w:hAnsi="Times New Roman" w:cs="Times New Roman"/>
                <w:szCs w:val="21"/>
                <w:rPrChange w:id="1272" w:author="Huo Beata" w:date="2020-09-09T12:04:00Z">
                  <w:rPr>
                    <w:ins w:id="1273" w:author="Huo Beata" w:date="2020-09-09T12:03:00Z"/>
                    <w:rFonts w:ascii="宋体" w:hAnsi="宋体"/>
                    <w:szCs w:val="21"/>
                  </w:rPr>
                </w:rPrChange>
              </w:rPr>
            </w:pPr>
            <w:ins w:id="1274" w:author="Huo Beata" w:date="2020-09-09T12:03:00Z">
              <w:r>
                <w:rPr>
                  <w:rFonts w:hint="default" w:ascii="Times New Roman" w:hAnsi="Times New Roman" w:cs="Times New Roman"/>
                  <w:szCs w:val="21"/>
                  <w:rPrChange w:id="1275" w:author="Huo Beata" w:date="2020-09-09T12:04:00Z">
                    <w:rPr>
                      <w:rFonts w:hint="eastAsia" w:ascii="宋体" w:hAnsi="宋体"/>
                      <w:szCs w:val="21"/>
                    </w:rPr>
                  </w:rPrChange>
                </w:rPr>
                <w:t>（</w:t>
              </w:r>
            </w:ins>
            <w:ins w:id="1276" w:author="Huo Beata" w:date="2020-09-09T12:03:00Z">
              <w:r>
                <w:rPr>
                  <w:rFonts w:hint="default" w:ascii="Times New Roman" w:hAnsi="Times New Roman" w:cs="Times New Roman"/>
                  <w:szCs w:val="21"/>
                  <w:rPrChange w:id="1277" w:author="Huo Beata" w:date="2020-09-09T12:04:00Z">
                    <w:rPr>
                      <w:rFonts w:hint="eastAsia" w:ascii="宋体" w:hAnsi="宋体"/>
                      <w:szCs w:val="21"/>
                    </w:rPr>
                  </w:rPrChange>
                </w:rPr>
                <w:t>12</w:t>
              </w:r>
            </w:ins>
            <w:ins w:id="1278" w:author="Huo Beata" w:date="2020-09-09T12:03:00Z">
              <w:r>
                <w:rPr>
                  <w:rFonts w:hint="default" w:ascii="Times New Roman" w:hAnsi="Times New Roman" w:cs="Times New Roman"/>
                  <w:szCs w:val="21"/>
                  <w:rPrChange w:id="1279" w:author="Huo Beata" w:date="2020-09-09T12:04:00Z">
                    <w:rPr>
                      <w:rFonts w:hint="eastAsia" w:ascii="宋体" w:hAnsi="宋体"/>
                      <w:szCs w:val="21"/>
                    </w:rPr>
                  </w:rPrChange>
                </w:rPr>
                <w:t>）报告编辑，方便用户查看</w:t>
              </w:r>
            </w:ins>
            <w:ins w:id="1280" w:author="Huo Beata" w:date="2020-09-09T12:03:00Z">
              <w:r>
                <w:rPr>
                  <w:rFonts w:hint="default" w:ascii="Times New Roman" w:hAnsi="Times New Roman" w:cs="Times New Roman"/>
                  <w:szCs w:val="21"/>
                  <w:rPrChange w:id="1281" w:author="Huo Beata" w:date="2020-09-09T12:04:00Z">
                    <w:rPr>
                      <w:rFonts w:hint="eastAsia" w:ascii="宋体" w:hAnsi="宋体"/>
                      <w:szCs w:val="21"/>
                    </w:rPr>
                  </w:rPrChange>
                </w:rPr>
                <w:t>当前报告</w:t>
              </w:r>
            </w:ins>
            <w:ins w:id="1282" w:author="Huo Beata" w:date="2020-09-09T12:03:00Z">
              <w:r>
                <w:rPr>
                  <w:rFonts w:hint="default" w:ascii="Times New Roman" w:hAnsi="Times New Roman" w:cs="Times New Roman"/>
                  <w:szCs w:val="21"/>
                  <w:rPrChange w:id="1283" w:author="Huo Beata" w:date="2020-09-09T12:04:00Z">
                    <w:rPr>
                      <w:rFonts w:hint="eastAsia" w:ascii="宋体" w:hAnsi="宋体"/>
                      <w:szCs w:val="21"/>
                    </w:rPr>
                  </w:rPrChange>
                </w:rPr>
                <w:t>数据。</w:t>
              </w:r>
            </w:ins>
          </w:p>
          <w:p>
            <w:pPr>
              <w:rPr>
                <w:ins w:id="1284" w:author="Huo Beata" w:date="2020-09-09T12:03:00Z"/>
                <w:rFonts w:ascii="Times New Roman" w:hAnsi="Times New Roman" w:cs="Times New Roman"/>
                <w:szCs w:val="21"/>
                <w:rPrChange w:id="1285" w:author="Huo Beata" w:date="2020-09-09T12:04:00Z">
                  <w:rPr>
                    <w:ins w:id="1286" w:author="Huo Beata" w:date="2020-09-09T12:03:00Z"/>
                    <w:rFonts w:ascii="宋体" w:hAnsi="宋体"/>
                    <w:szCs w:val="21"/>
                  </w:rPr>
                </w:rPrChange>
              </w:rPr>
            </w:pPr>
            <w:ins w:id="1287" w:author="Huo Beata" w:date="2020-09-09T12:03:00Z">
              <w:r>
                <w:rPr>
                  <w:rFonts w:hint="default" w:ascii="Times New Roman" w:hAnsi="Times New Roman" w:cs="Times New Roman"/>
                  <w:szCs w:val="21"/>
                  <w:rPrChange w:id="1288" w:author="Huo Beata" w:date="2020-09-09T12:04:00Z">
                    <w:rPr>
                      <w:rFonts w:hint="eastAsia" w:ascii="宋体" w:hAnsi="宋体"/>
                      <w:szCs w:val="21"/>
                    </w:rPr>
                  </w:rPrChange>
                </w:rPr>
                <w:t>（</w:t>
              </w:r>
            </w:ins>
            <w:ins w:id="1289" w:author="Huo Beata" w:date="2020-09-09T12:03:00Z">
              <w:r>
                <w:rPr>
                  <w:rFonts w:hint="default" w:ascii="Times New Roman" w:hAnsi="Times New Roman" w:cs="Times New Roman"/>
                  <w:szCs w:val="21"/>
                  <w:rPrChange w:id="1290" w:author="Huo Beata" w:date="2020-09-09T12:04:00Z">
                    <w:rPr>
                      <w:rFonts w:hint="eastAsia" w:ascii="宋体" w:hAnsi="宋体"/>
                      <w:szCs w:val="21"/>
                    </w:rPr>
                  </w:rPrChange>
                </w:rPr>
                <w:t>13</w:t>
              </w:r>
            </w:ins>
            <w:ins w:id="1291" w:author="Huo Beata" w:date="2020-09-09T12:03:00Z">
              <w:r>
                <w:rPr>
                  <w:rFonts w:hint="default" w:ascii="Times New Roman" w:hAnsi="Times New Roman" w:cs="Times New Roman"/>
                  <w:szCs w:val="21"/>
                  <w:rPrChange w:id="1292" w:author="Huo Beata" w:date="2020-09-09T12:04:00Z">
                    <w:rPr>
                      <w:rFonts w:hint="eastAsia" w:ascii="宋体" w:hAnsi="宋体"/>
                      <w:szCs w:val="21"/>
                    </w:rPr>
                  </w:rPrChange>
                </w:rPr>
                <w:t>）生成报告功能，对结论进行编辑，并生成报告。</w:t>
              </w:r>
            </w:ins>
          </w:p>
          <w:p>
            <w:pPr>
              <w:rPr>
                <w:ins w:id="1293" w:author="Huo Beata" w:date="2020-09-09T12:03:00Z"/>
                <w:rFonts w:ascii="Times New Roman" w:hAnsi="Times New Roman" w:cs="Times New Roman"/>
                <w:szCs w:val="21"/>
                <w:rPrChange w:id="1294" w:author="Huo Beata" w:date="2020-09-09T12:04:00Z">
                  <w:rPr>
                    <w:ins w:id="1295" w:author="Huo Beata" w:date="2020-09-09T12:03:00Z"/>
                    <w:rFonts w:ascii="宋体" w:hAnsi="宋体"/>
                    <w:szCs w:val="21"/>
                  </w:rPr>
                </w:rPrChange>
              </w:rPr>
            </w:pPr>
            <w:ins w:id="1296" w:author="Huo Beata" w:date="2020-09-09T12:03:00Z">
              <w:r>
                <w:rPr>
                  <w:rFonts w:hint="default" w:ascii="Times New Roman" w:hAnsi="Times New Roman" w:cs="Times New Roman"/>
                  <w:szCs w:val="21"/>
                  <w:rPrChange w:id="1297" w:author="Huo Beata" w:date="2020-09-09T12:04:00Z">
                    <w:rPr>
                      <w:rFonts w:hint="eastAsia" w:ascii="宋体" w:hAnsi="宋体"/>
                      <w:szCs w:val="21"/>
                    </w:rPr>
                  </w:rPrChange>
                </w:rPr>
                <w:t xml:space="preserve">2.1.6 </w:t>
              </w:r>
            </w:ins>
            <w:ins w:id="1298" w:author="Huo Beata" w:date="2020-09-09T12:03:00Z">
              <w:r>
                <w:rPr>
                  <w:rFonts w:hint="default" w:ascii="Times New Roman" w:hAnsi="Times New Roman" w:cs="Times New Roman"/>
                  <w:szCs w:val="21"/>
                  <w:rPrChange w:id="1299" w:author="Huo Beata" w:date="2020-09-09T12:04:00Z">
                    <w:rPr>
                      <w:rFonts w:hint="eastAsia" w:ascii="宋体" w:hAnsi="宋体"/>
                      <w:szCs w:val="21"/>
                    </w:rPr>
                  </w:rPrChange>
                </w:rPr>
                <w:t>使用限制</w:t>
              </w:r>
            </w:ins>
          </w:p>
          <w:p>
            <w:pPr>
              <w:rPr>
                <w:ins w:id="1300" w:author="Huo Beata" w:date="2020-09-09T12:03:00Z"/>
                <w:rFonts w:ascii="Times New Roman" w:hAnsi="Times New Roman" w:cs="Times New Roman"/>
                <w:szCs w:val="21"/>
                <w:rPrChange w:id="1301" w:author="Huo Beata" w:date="2020-09-09T12:04:00Z">
                  <w:rPr>
                    <w:ins w:id="1302" w:author="Huo Beata" w:date="2020-09-09T12:03:00Z"/>
                    <w:rFonts w:ascii="宋体" w:hAnsi="宋体"/>
                    <w:szCs w:val="21"/>
                  </w:rPr>
                </w:rPrChange>
              </w:rPr>
            </w:pPr>
            <w:ins w:id="1303" w:author="Huo Beata" w:date="2020-09-09T12:03:00Z">
              <w:r>
                <w:rPr>
                  <w:rFonts w:hint="default" w:ascii="Times New Roman" w:hAnsi="Times New Roman" w:cs="Times New Roman"/>
                  <w:szCs w:val="21"/>
                  <w:rPrChange w:id="1304" w:author="Huo Beata" w:date="2020-09-09T12:04:00Z">
                    <w:rPr>
                      <w:rFonts w:hint="eastAsia" w:ascii="宋体" w:hAnsi="宋体"/>
                      <w:szCs w:val="21"/>
                    </w:rPr>
                  </w:rPrChange>
                </w:rPr>
                <w:t>（</w:t>
              </w:r>
            </w:ins>
            <w:ins w:id="1305" w:author="Huo Beata" w:date="2020-09-09T12:03:00Z">
              <w:r>
                <w:rPr>
                  <w:rFonts w:hint="default" w:ascii="Times New Roman" w:hAnsi="Times New Roman" w:cs="Times New Roman"/>
                  <w:szCs w:val="21"/>
                  <w:rPrChange w:id="1306" w:author="Huo Beata" w:date="2020-09-09T12:04:00Z">
                    <w:rPr>
                      <w:rFonts w:hint="eastAsia" w:ascii="宋体" w:hAnsi="宋体"/>
                      <w:szCs w:val="21"/>
                    </w:rPr>
                  </w:rPrChange>
                </w:rPr>
                <w:t>1</w:t>
              </w:r>
            </w:ins>
            <w:ins w:id="1307" w:author="Huo Beata" w:date="2020-09-09T12:03:00Z">
              <w:r>
                <w:rPr>
                  <w:rFonts w:hint="default" w:ascii="Times New Roman" w:hAnsi="Times New Roman" w:cs="Times New Roman"/>
                  <w:szCs w:val="21"/>
                  <w:rPrChange w:id="1308" w:author="Huo Beata" w:date="2020-09-09T12:04:00Z">
                    <w:rPr>
                      <w:rFonts w:hint="eastAsia" w:ascii="宋体" w:hAnsi="宋体"/>
                      <w:szCs w:val="21"/>
                    </w:rPr>
                  </w:rPrChange>
                </w:rPr>
                <w:t>）软件只能处理</w:t>
              </w:r>
            </w:ins>
            <w:ins w:id="1309" w:author="Huo Beata" w:date="2020-09-09T12:03:00Z">
              <w:r>
                <w:rPr>
                  <w:rFonts w:hint="default" w:ascii="Times New Roman" w:hAnsi="Times New Roman" w:cs="Times New Roman"/>
                  <w:szCs w:val="21"/>
                  <w:rPrChange w:id="1310" w:author="Huo Beata" w:date="2020-09-09T12:04:00Z">
                    <w:rPr>
                      <w:rFonts w:hint="eastAsia" w:ascii="宋体" w:hAnsi="宋体"/>
                      <w:szCs w:val="21"/>
                    </w:rPr>
                  </w:rPrChange>
                </w:rPr>
                <w:t>.</w:t>
              </w:r>
            </w:ins>
            <w:ins w:id="1311" w:author="Huo Beata" w:date="2020-09-09T12:03:00Z">
              <w:r>
                <w:rPr>
                  <w:rFonts w:hint="default" w:ascii="Times New Roman" w:hAnsi="Times New Roman" w:cs="Times New Roman"/>
                  <w:szCs w:val="21"/>
                  <w:rPrChange w:id="1312" w:author="Huo Beata" w:date="2020-09-09T12:04:00Z">
                    <w:rPr>
                      <w:rFonts w:hint="eastAsia" w:ascii="宋体" w:hAnsi="宋体"/>
                      <w:szCs w:val="21"/>
                    </w:rPr>
                  </w:rPrChange>
                </w:rPr>
                <w:t>ecg</w:t>
              </w:r>
            </w:ins>
            <w:ins w:id="1313" w:author="Huo Beata" w:date="2020-09-09T12:03:00Z">
              <w:r>
                <w:rPr>
                  <w:rFonts w:hint="default" w:ascii="Times New Roman" w:hAnsi="Times New Roman" w:cs="Times New Roman"/>
                  <w:szCs w:val="21"/>
                  <w:rPrChange w:id="1314" w:author="Huo Beata" w:date="2020-09-09T12:04:00Z">
                    <w:rPr>
                      <w:rFonts w:hint="eastAsia" w:ascii="宋体" w:hAnsi="宋体"/>
                      <w:szCs w:val="21"/>
                    </w:rPr>
                  </w:rPrChange>
                </w:rPr>
                <w:t>格式的心电文件，软件导出分析文件的格式为</w:t>
              </w:r>
            </w:ins>
            <w:ins w:id="1315" w:author="Huo Beata" w:date="2020-09-09T12:03:00Z">
              <w:r>
                <w:rPr>
                  <w:rFonts w:hint="default" w:ascii="Times New Roman" w:hAnsi="Times New Roman" w:cs="Times New Roman"/>
                  <w:szCs w:val="21"/>
                  <w:rPrChange w:id="1316" w:author="Huo Beata" w:date="2020-09-09T12:04:00Z">
                    <w:rPr>
                      <w:rFonts w:hint="eastAsia" w:ascii="宋体" w:hAnsi="宋体"/>
                      <w:szCs w:val="21"/>
                    </w:rPr>
                  </w:rPrChange>
                </w:rPr>
                <w:t>.</w:t>
              </w:r>
            </w:ins>
            <w:ins w:id="1317" w:author="Huo Beata" w:date="2020-09-09T12:03:00Z">
              <w:r>
                <w:rPr>
                  <w:rFonts w:hint="default" w:ascii="Times New Roman" w:hAnsi="Times New Roman" w:cs="Times New Roman"/>
                  <w:szCs w:val="21"/>
                  <w:rPrChange w:id="1318" w:author="Huo Beata" w:date="2020-09-09T12:04:00Z">
                    <w:rPr>
                      <w:rFonts w:hint="eastAsia" w:ascii="宋体" w:hAnsi="宋体"/>
                      <w:szCs w:val="21"/>
                    </w:rPr>
                  </w:rPrChange>
                </w:rPr>
                <w:t>rlt</w:t>
              </w:r>
            </w:ins>
            <w:ins w:id="1319" w:author="Huo Beata" w:date="2020-09-09T12:03:00Z">
              <w:r>
                <w:rPr>
                  <w:rFonts w:hint="default" w:ascii="Times New Roman" w:hAnsi="Times New Roman" w:cs="Times New Roman"/>
                  <w:szCs w:val="21"/>
                  <w:rPrChange w:id="1320" w:author="Huo Beata" w:date="2020-09-09T12:04:00Z">
                    <w:rPr>
                      <w:rFonts w:hint="eastAsia" w:ascii="宋体" w:hAnsi="宋体"/>
                      <w:szCs w:val="21"/>
                    </w:rPr>
                  </w:rPrChange>
                </w:rPr>
                <w:t>、</w:t>
              </w:r>
            </w:ins>
            <w:ins w:id="1321" w:author="Huo Beata" w:date="2020-09-09T12:03:00Z">
              <w:r>
                <w:rPr>
                  <w:rFonts w:hint="default" w:ascii="Times New Roman" w:hAnsi="Times New Roman" w:cs="Times New Roman"/>
                  <w:szCs w:val="21"/>
                  <w:rPrChange w:id="1322" w:author="Huo Beata" w:date="2020-09-09T12:04:00Z">
                    <w:rPr>
                      <w:rFonts w:hint="eastAsia" w:ascii="宋体" w:hAnsi="宋体"/>
                      <w:szCs w:val="21"/>
                    </w:rPr>
                  </w:rPrChange>
                </w:rPr>
                <w:t>.</w:t>
              </w:r>
            </w:ins>
            <w:ins w:id="1323" w:author="Huo Beata" w:date="2020-09-09T12:03:00Z">
              <w:r>
                <w:rPr>
                  <w:rFonts w:hint="default" w:ascii="Times New Roman" w:hAnsi="Times New Roman" w:cs="Times New Roman"/>
                  <w:szCs w:val="21"/>
                  <w:rPrChange w:id="1324" w:author="Huo Beata" w:date="2020-09-09T12:04:00Z">
                    <w:rPr>
                      <w:rFonts w:hint="eastAsia" w:ascii="宋体" w:hAnsi="宋体"/>
                      <w:szCs w:val="21"/>
                    </w:rPr>
                  </w:rPrChange>
                </w:rPr>
                <w:t>ffg</w:t>
              </w:r>
            </w:ins>
            <w:ins w:id="1325" w:author="Huo Beata" w:date="2020-09-09T12:03:00Z">
              <w:r>
                <w:rPr>
                  <w:rFonts w:hint="default" w:ascii="Times New Roman" w:hAnsi="Times New Roman" w:cs="Times New Roman"/>
                  <w:szCs w:val="21"/>
                  <w:rPrChange w:id="1326" w:author="Huo Beata" w:date="2020-09-09T12:04:00Z">
                    <w:rPr>
                      <w:rFonts w:hint="eastAsia" w:ascii="宋体" w:hAnsi="宋体"/>
                      <w:szCs w:val="21"/>
                    </w:rPr>
                  </w:rPrChange>
                </w:rPr>
                <w:t>。</w:t>
              </w:r>
            </w:ins>
          </w:p>
          <w:p>
            <w:pPr>
              <w:rPr>
                <w:ins w:id="1327" w:author="Huo Beata" w:date="2020-09-09T12:03:00Z"/>
                <w:rFonts w:ascii="Times New Roman" w:hAnsi="Times New Roman" w:cs="Times New Roman"/>
                <w:szCs w:val="21"/>
                <w:rPrChange w:id="1328" w:author="Huo Beata" w:date="2020-09-09T12:04:00Z">
                  <w:rPr>
                    <w:ins w:id="1329" w:author="Huo Beata" w:date="2020-09-09T12:03:00Z"/>
                    <w:rFonts w:ascii="宋体" w:hAnsi="宋体"/>
                    <w:szCs w:val="21"/>
                  </w:rPr>
                </w:rPrChange>
              </w:rPr>
            </w:pPr>
            <w:ins w:id="1330" w:author="Huo Beata" w:date="2020-09-09T12:03:00Z">
              <w:r>
                <w:rPr>
                  <w:rFonts w:hint="default" w:ascii="Times New Roman" w:hAnsi="Times New Roman" w:cs="Times New Roman"/>
                  <w:szCs w:val="21"/>
                  <w:rPrChange w:id="1331" w:author="Huo Beata" w:date="2020-09-09T12:04:00Z">
                    <w:rPr>
                      <w:rFonts w:hint="eastAsia" w:ascii="宋体" w:hAnsi="宋体"/>
                      <w:szCs w:val="21"/>
                    </w:rPr>
                  </w:rPrChange>
                </w:rPr>
                <w:t>（</w:t>
              </w:r>
            </w:ins>
            <w:ins w:id="1332" w:author="Huo Beata" w:date="2020-09-09T12:03:00Z">
              <w:r>
                <w:rPr>
                  <w:rFonts w:hint="default" w:ascii="Times New Roman" w:hAnsi="Times New Roman" w:cs="Times New Roman"/>
                  <w:szCs w:val="21"/>
                  <w:rPrChange w:id="1333" w:author="Huo Beata" w:date="2020-09-09T12:04:00Z">
                    <w:rPr>
                      <w:rFonts w:hint="eastAsia" w:ascii="宋体" w:hAnsi="宋体"/>
                      <w:szCs w:val="21"/>
                    </w:rPr>
                  </w:rPrChange>
                </w:rPr>
                <w:t>2</w:t>
              </w:r>
            </w:ins>
            <w:ins w:id="1334" w:author="Huo Beata" w:date="2020-09-09T12:03:00Z">
              <w:r>
                <w:rPr>
                  <w:rFonts w:hint="default" w:ascii="Times New Roman" w:hAnsi="Times New Roman" w:cs="Times New Roman"/>
                  <w:szCs w:val="21"/>
                  <w:rPrChange w:id="1335" w:author="Huo Beata" w:date="2020-09-09T12:04:00Z">
                    <w:rPr>
                      <w:rFonts w:hint="eastAsia" w:ascii="宋体" w:hAnsi="宋体"/>
                      <w:szCs w:val="21"/>
                    </w:rPr>
                  </w:rPrChange>
                </w:rPr>
                <w:t>）软件设置参数时必须为在规定范围内的合理数值，</w:t>
              </w:r>
            </w:ins>
          </w:p>
          <w:p>
            <w:pPr>
              <w:rPr>
                <w:ins w:id="1336" w:author="Huo Beata" w:date="2020-09-09T12:03:00Z"/>
                <w:rFonts w:ascii="Times New Roman" w:hAnsi="Times New Roman" w:cs="Times New Roman"/>
                <w:szCs w:val="21"/>
                <w:rPrChange w:id="1337" w:author="Huo Beata" w:date="2020-09-09T12:04:00Z">
                  <w:rPr>
                    <w:ins w:id="1338" w:author="Huo Beata" w:date="2020-09-09T12:03:00Z"/>
                    <w:rFonts w:ascii="宋体" w:hAnsi="宋体"/>
                    <w:szCs w:val="21"/>
                  </w:rPr>
                </w:rPrChange>
              </w:rPr>
            </w:pPr>
            <w:ins w:id="1339" w:author="Huo Beata" w:date="2020-09-09T12:03:00Z">
              <w:r>
                <w:rPr>
                  <w:rFonts w:hint="default" w:ascii="Times New Roman" w:hAnsi="Times New Roman" w:cs="Times New Roman"/>
                  <w:szCs w:val="21"/>
                  <w:rPrChange w:id="1340" w:author="Huo Beata" w:date="2020-09-09T12:04:00Z">
                    <w:rPr>
                      <w:rFonts w:hint="eastAsia" w:ascii="宋体" w:hAnsi="宋体"/>
                      <w:szCs w:val="21"/>
                    </w:rPr>
                  </w:rPrChange>
                </w:rPr>
                <w:t>如下：</w:t>
              </w:r>
            </w:ins>
          </w:p>
          <w:p>
            <w:pPr>
              <w:rPr>
                <w:ins w:id="1341" w:author="Huo Beata" w:date="2020-09-09T12:03:00Z"/>
                <w:rFonts w:ascii="Times New Roman" w:hAnsi="Times New Roman" w:cs="Times New Roman"/>
                <w:szCs w:val="21"/>
                <w:rPrChange w:id="1342" w:author="Huo Beata" w:date="2020-09-09T12:04:00Z">
                  <w:rPr>
                    <w:ins w:id="1343" w:author="Huo Beata" w:date="2020-09-09T12:03:00Z"/>
                    <w:rFonts w:ascii="宋体" w:hAnsi="宋体"/>
                    <w:szCs w:val="21"/>
                  </w:rPr>
                </w:rPrChange>
              </w:rPr>
            </w:pPr>
            <w:ins w:id="1344" w:author="Huo Beata" w:date="2020-09-09T12:03:00Z">
              <w:r>
                <w:rPr>
                  <w:rFonts w:hint="default" w:ascii="Times New Roman" w:hAnsi="Times New Roman" w:cs="Times New Roman"/>
                  <w:szCs w:val="21"/>
                  <w:rPrChange w:id="1345" w:author="Huo Beata" w:date="2020-09-09T12:04:00Z">
                    <w:rPr>
                      <w:rFonts w:hint="eastAsia" w:ascii="宋体" w:hAnsi="宋体"/>
                      <w:szCs w:val="21"/>
                    </w:rPr>
                  </w:rPrChange>
                </w:rPr>
                <w:t>“</w:t>
              </w:r>
            </w:ins>
            <w:ins w:id="1346" w:author="Huo Beata" w:date="2020-09-09T12:03:00Z">
              <w:r>
                <w:rPr>
                  <w:rFonts w:hint="default" w:ascii="Times New Roman" w:hAnsi="Times New Roman" w:cs="Times New Roman"/>
                  <w:szCs w:val="21"/>
                  <w:rPrChange w:id="1347" w:author="Huo Beata" w:date="2020-09-09T12:04:00Z">
                    <w:rPr>
                      <w:rFonts w:hint="eastAsia" w:ascii="宋体" w:hAnsi="宋体"/>
                      <w:szCs w:val="21"/>
                    </w:rPr>
                  </w:rPrChange>
                </w:rPr>
                <w:t>心动过缓心率</w:t>
              </w:r>
            </w:ins>
            <w:ins w:id="1348" w:author="Huo Beata" w:date="2020-09-09T12:03:00Z">
              <w:r>
                <w:rPr>
                  <w:rFonts w:hint="default" w:ascii="Times New Roman" w:hAnsi="Times New Roman" w:cs="Times New Roman"/>
                  <w:szCs w:val="21"/>
                  <w:rPrChange w:id="1349" w:author="Huo Beata" w:date="2020-09-09T12:04:00Z">
                    <w:rPr>
                      <w:rFonts w:hint="eastAsia" w:ascii="宋体" w:hAnsi="宋体"/>
                      <w:szCs w:val="21"/>
                    </w:rPr>
                  </w:rPrChange>
                </w:rPr>
                <w:t>(bpm)”</w:t>
              </w:r>
            </w:ins>
            <w:ins w:id="1350" w:author="Huo Beata" w:date="2020-09-09T12:03:00Z">
              <w:r>
                <w:rPr>
                  <w:rFonts w:hint="default" w:ascii="Times New Roman" w:hAnsi="Times New Roman" w:cs="Times New Roman"/>
                  <w:szCs w:val="21"/>
                  <w:rPrChange w:id="1351" w:author="Huo Beata" w:date="2020-09-09T12:04:00Z">
                    <w:rPr>
                      <w:rFonts w:hint="eastAsia" w:ascii="宋体" w:hAnsi="宋体"/>
                      <w:szCs w:val="21"/>
                    </w:rPr>
                  </w:rPrChange>
                </w:rPr>
                <w:t>，输入范围</w:t>
              </w:r>
            </w:ins>
            <w:ins w:id="1352" w:author="Huo Beata" w:date="2020-09-09T12:03:00Z">
              <w:r>
                <w:rPr>
                  <w:rFonts w:hint="default" w:ascii="Times New Roman" w:hAnsi="Times New Roman" w:cs="Times New Roman"/>
                  <w:szCs w:val="21"/>
                  <w:rPrChange w:id="1353" w:author="Huo Beata" w:date="2020-09-09T12:04:00Z">
                    <w:rPr>
                      <w:rFonts w:hint="eastAsia" w:ascii="宋体" w:hAnsi="宋体"/>
                      <w:szCs w:val="21"/>
                    </w:rPr>
                  </w:rPrChange>
                </w:rPr>
                <w:t>20~120</w:t>
              </w:r>
            </w:ins>
          </w:p>
          <w:p>
            <w:pPr>
              <w:rPr>
                <w:ins w:id="1354" w:author="Huo Beata" w:date="2020-09-09T12:03:00Z"/>
                <w:rFonts w:ascii="Times New Roman" w:hAnsi="Times New Roman" w:cs="Times New Roman"/>
                <w:szCs w:val="21"/>
                <w:rPrChange w:id="1355" w:author="Huo Beata" w:date="2020-09-09T12:04:00Z">
                  <w:rPr>
                    <w:ins w:id="1356" w:author="Huo Beata" w:date="2020-09-09T12:03:00Z"/>
                    <w:rFonts w:ascii="宋体" w:hAnsi="宋体"/>
                    <w:szCs w:val="21"/>
                  </w:rPr>
                </w:rPrChange>
              </w:rPr>
            </w:pPr>
            <w:ins w:id="1357" w:author="Huo Beata" w:date="2020-09-09T12:03:00Z">
              <w:r>
                <w:rPr>
                  <w:rFonts w:hint="default" w:ascii="Times New Roman" w:hAnsi="Times New Roman" w:cs="Times New Roman"/>
                  <w:szCs w:val="21"/>
                  <w:rPrChange w:id="1358" w:author="Huo Beata" w:date="2020-09-09T12:04:00Z">
                    <w:rPr>
                      <w:rFonts w:hint="eastAsia" w:ascii="宋体" w:hAnsi="宋体"/>
                      <w:szCs w:val="21"/>
                    </w:rPr>
                  </w:rPrChange>
                </w:rPr>
                <w:t>“</w:t>
              </w:r>
            </w:ins>
            <w:ins w:id="1359" w:author="Huo Beata" w:date="2020-09-09T12:03:00Z">
              <w:r>
                <w:rPr>
                  <w:rFonts w:hint="default" w:ascii="Times New Roman" w:hAnsi="Times New Roman" w:cs="Times New Roman"/>
                  <w:szCs w:val="21"/>
                  <w:rPrChange w:id="1360" w:author="Huo Beata" w:date="2020-09-09T12:04:00Z">
                    <w:rPr>
                      <w:rFonts w:hint="eastAsia" w:ascii="宋体" w:hAnsi="宋体"/>
                      <w:szCs w:val="21"/>
                    </w:rPr>
                  </w:rPrChange>
                </w:rPr>
                <w:t>心动过缓心搏数</w:t>
              </w:r>
            </w:ins>
            <w:ins w:id="1361" w:author="Huo Beata" w:date="2020-09-09T12:03:00Z">
              <w:r>
                <w:rPr>
                  <w:rFonts w:hint="default" w:ascii="Times New Roman" w:hAnsi="Times New Roman" w:cs="Times New Roman"/>
                  <w:szCs w:val="21"/>
                  <w:rPrChange w:id="1362" w:author="Huo Beata" w:date="2020-09-09T12:04:00Z">
                    <w:rPr>
                      <w:rFonts w:hint="eastAsia" w:ascii="宋体" w:hAnsi="宋体"/>
                      <w:szCs w:val="21"/>
                    </w:rPr>
                  </w:rPrChange>
                </w:rPr>
                <w:t>”</w:t>
              </w:r>
            </w:ins>
            <w:ins w:id="1363" w:author="Huo Beata" w:date="2020-09-09T12:03:00Z">
              <w:r>
                <w:rPr>
                  <w:rFonts w:hint="default" w:ascii="Times New Roman" w:hAnsi="Times New Roman" w:cs="Times New Roman"/>
                  <w:szCs w:val="21"/>
                  <w:rPrChange w:id="1364" w:author="Huo Beata" w:date="2020-09-09T12:04:00Z">
                    <w:rPr>
                      <w:rFonts w:hint="eastAsia" w:ascii="宋体" w:hAnsi="宋体"/>
                      <w:szCs w:val="21"/>
                    </w:rPr>
                  </w:rPrChange>
                </w:rPr>
                <w:t>，输入范围</w:t>
              </w:r>
            </w:ins>
            <w:ins w:id="1365" w:author="Huo Beata" w:date="2020-09-09T12:03:00Z">
              <w:r>
                <w:rPr>
                  <w:rFonts w:hint="default" w:ascii="Times New Roman" w:hAnsi="Times New Roman" w:cs="Times New Roman"/>
                  <w:szCs w:val="21"/>
                  <w:rPrChange w:id="1366" w:author="Huo Beata" w:date="2020-09-09T12:04:00Z">
                    <w:rPr>
                      <w:rFonts w:hint="eastAsia" w:ascii="宋体" w:hAnsi="宋体"/>
                      <w:szCs w:val="21"/>
                    </w:rPr>
                  </w:rPrChange>
                </w:rPr>
                <w:t>1~16</w:t>
              </w:r>
            </w:ins>
          </w:p>
          <w:p>
            <w:pPr>
              <w:rPr>
                <w:ins w:id="1367" w:author="Huo Beata" w:date="2020-09-09T12:03:00Z"/>
                <w:rFonts w:ascii="Times New Roman" w:hAnsi="Times New Roman" w:cs="Times New Roman"/>
                <w:szCs w:val="21"/>
                <w:rPrChange w:id="1368" w:author="Huo Beata" w:date="2020-09-09T12:04:00Z">
                  <w:rPr>
                    <w:ins w:id="1369" w:author="Huo Beata" w:date="2020-09-09T12:03:00Z"/>
                    <w:rFonts w:ascii="宋体" w:hAnsi="宋体"/>
                    <w:szCs w:val="21"/>
                  </w:rPr>
                </w:rPrChange>
              </w:rPr>
            </w:pPr>
            <w:ins w:id="1370" w:author="Huo Beata" w:date="2020-09-09T12:03:00Z">
              <w:r>
                <w:rPr>
                  <w:rFonts w:hint="default" w:ascii="Times New Roman" w:hAnsi="Times New Roman" w:cs="Times New Roman"/>
                  <w:szCs w:val="21"/>
                  <w:rPrChange w:id="1371" w:author="Huo Beata" w:date="2020-09-09T12:04:00Z">
                    <w:rPr>
                      <w:rFonts w:hint="eastAsia" w:ascii="宋体" w:hAnsi="宋体"/>
                      <w:szCs w:val="21"/>
                    </w:rPr>
                  </w:rPrChange>
                </w:rPr>
                <w:t>“</w:t>
              </w:r>
            </w:ins>
            <w:ins w:id="1372" w:author="Huo Beata" w:date="2020-09-09T12:03:00Z">
              <w:r>
                <w:rPr>
                  <w:rFonts w:hint="default" w:ascii="Times New Roman" w:hAnsi="Times New Roman" w:cs="Times New Roman"/>
                  <w:szCs w:val="21"/>
                  <w:rPrChange w:id="1373" w:author="Huo Beata" w:date="2020-09-09T12:04:00Z">
                    <w:rPr>
                      <w:rFonts w:hint="eastAsia" w:ascii="宋体" w:hAnsi="宋体"/>
                      <w:szCs w:val="21"/>
                    </w:rPr>
                  </w:rPrChange>
                </w:rPr>
                <w:t>心动过速心率</w:t>
              </w:r>
            </w:ins>
            <w:ins w:id="1374" w:author="Huo Beata" w:date="2020-09-09T12:03:00Z">
              <w:r>
                <w:rPr>
                  <w:rFonts w:hint="default" w:ascii="Times New Roman" w:hAnsi="Times New Roman" w:cs="Times New Roman"/>
                  <w:szCs w:val="21"/>
                  <w:rPrChange w:id="1375" w:author="Huo Beata" w:date="2020-09-09T12:04:00Z">
                    <w:rPr>
                      <w:rFonts w:hint="eastAsia" w:ascii="宋体" w:hAnsi="宋体"/>
                      <w:szCs w:val="21"/>
                    </w:rPr>
                  </w:rPrChange>
                </w:rPr>
                <w:t>(bpm)”</w:t>
              </w:r>
            </w:ins>
            <w:ins w:id="1376" w:author="Huo Beata" w:date="2020-09-09T12:03:00Z">
              <w:r>
                <w:rPr>
                  <w:rFonts w:hint="default" w:ascii="Times New Roman" w:hAnsi="Times New Roman" w:cs="Times New Roman"/>
                  <w:szCs w:val="21"/>
                  <w:rPrChange w:id="1377" w:author="Huo Beata" w:date="2020-09-09T12:04:00Z">
                    <w:rPr>
                      <w:rFonts w:hint="eastAsia" w:ascii="宋体" w:hAnsi="宋体"/>
                      <w:szCs w:val="21"/>
                    </w:rPr>
                  </w:rPrChange>
                </w:rPr>
                <w:t>，</w:t>
              </w:r>
            </w:ins>
            <w:ins w:id="1378" w:author="Huo Beata" w:date="2020-09-09T12:03:00Z">
              <w:r>
                <w:rPr>
                  <w:rFonts w:hint="default" w:ascii="Times New Roman" w:hAnsi="Times New Roman" w:cs="Times New Roman"/>
                  <w:szCs w:val="21"/>
                  <w:rPrChange w:id="1379" w:author="Huo Beata" w:date="2020-09-09T12:04:00Z">
                    <w:rPr>
                      <w:rFonts w:hint="eastAsia" w:ascii="宋体" w:hAnsi="宋体"/>
                      <w:szCs w:val="21"/>
                    </w:rPr>
                  </w:rPrChange>
                </w:rPr>
                <w:t xml:space="preserve"> </w:t>
              </w:r>
            </w:ins>
            <w:ins w:id="1380" w:author="Huo Beata" w:date="2020-09-09T12:03:00Z">
              <w:r>
                <w:rPr>
                  <w:rFonts w:hint="default" w:ascii="Times New Roman" w:hAnsi="Times New Roman" w:cs="Times New Roman"/>
                  <w:szCs w:val="21"/>
                  <w:rPrChange w:id="1381" w:author="Huo Beata" w:date="2020-09-09T12:04:00Z">
                    <w:rPr>
                      <w:rFonts w:hint="eastAsia" w:ascii="宋体" w:hAnsi="宋体"/>
                      <w:szCs w:val="21"/>
                    </w:rPr>
                  </w:rPrChange>
                </w:rPr>
                <w:t>输入范围</w:t>
              </w:r>
            </w:ins>
            <w:ins w:id="1382" w:author="Huo Beata" w:date="2020-09-09T12:03:00Z">
              <w:r>
                <w:rPr>
                  <w:rFonts w:hint="default" w:ascii="Times New Roman" w:hAnsi="Times New Roman" w:cs="Times New Roman"/>
                  <w:szCs w:val="21"/>
                  <w:rPrChange w:id="1383" w:author="Huo Beata" w:date="2020-09-09T12:04:00Z">
                    <w:rPr>
                      <w:rFonts w:hint="eastAsia" w:ascii="宋体" w:hAnsi="宋体"/>
                      <w:szCs w:val="21"/>
                    </w:rPr>
                  </w:rPrChange>
                </w:rPr>
                <w:t>50~250</w:t>
              </w:r>
            </w:ins>
          </w:p>
          <w:p>
            <w:pPr>
              <w:rPr>
                <w:ins w:id="1384" w:author="Huo Beata" w:date="2020-09-09T12:03:00Z"/>
                <w:rFonts w:ascii="Times New Roman" w:hAnsi="Times New Roman" w:cs="Times New Roman"/>
                <w:szCs w:val="21"/>
                <w:rPrChange w:id="1385" w:author="Huo Beata" w:date="2020-09-09T12:04:00Z">
                  <w:rPr>
                    <w:ins w:id="1386" w:author="Huo Beata" w:date="2020-09-09T12:03:00Z"/>
                    <w:rFonts w:ascii="宋体" w:hAnsi="宋体"/>
                    <w:szCs w:val="21"/>
                  </w:rPr>
                </w:rPrChange>
              </w:rPr>
            </w:pPr>
            <w:ins w:id="1387" w:author="Huo Beata" w:date="2020-09-09T12:03:00Z">
              <w:r>
                <w:rPr>
                  <w:rFonts w:hint="default" w:ascii="Times New Roman" w:hAnsi="Times New Roman" w:cs="Times New Roman"/>
                  <w:szCs w:val="21"/>
                  <w:rPrChange w:id="1388" w:author="Huo Beata" w:date="2020-09-09T12:04:00Z">
                    <w:rPr>
                      <w:rFonts w:hint="eastAsia" w:ascii="宋体" w:hAnsi="宋体"/>
                      <w:szCs w:val="21"/>
                    </w:rPr>
                  </w:rPrChange>
                </w:rPr>
                <w:t>“</w:t>
              </w:r>
            </w:ins>
            <w:ins w:id="1389" w:author="Huo Beata" w:date="2020-09-09T12:03:00Z">
              <w:r>
                <w:rPr>
                  <w:rFonts w:hint="default" w:ascii="Times New Roman" w:hAnsi="Times New Roman" w:cs="Times New Roman"/>
                  <w:szCs w:val="21"/>
                  <w:rPrChange w:id="1390" w:author="Huo Beata" w:date="2020-09-09T12:04:00Z">
                    <w:rPr>
                      <w:rFonts w:hint="eastAsia" w:ascii="宋体" w:hAnsi="宋体"/>
                      <w:szCs w:val="21"/>
                    </w:rPr>
                  </w:rPrChange>
                </w:rPr>
                <w:t>心动过速心搏数</w:t>
              </w:r>
            </w:ins>
            <w:ins w:id="1391" w:author="Huo Beata" w:date="2020-09-09T12:03:00Z">
              <w:r>
                <w:rPr>
                  <w:rFonts w:hint="default" w:ascii="Times New Roman" w:hAnsi="Times New Roman" w:cs="Times New Roman"/>
                  <w:szCs w:val="21"/>
                  <w:rPrChange w:id="1392" w:author="Huo Beata" w:date="2020-09-09T12:04:00Z">
                    <w:rPr>
                      <w:rFonts w:hint="eastAsia" w:ascii="宋体" w:hAnsi="宋体"/>
                      <w:szCs w:val="21"/>
                    </w:rPr>
                  </w:rPrChange>
                </w:rPr>
                <w:t>”</w:t>
              </w:r>
            </w:ins>
            <w:ins w:id="1393" w:author="Huo Beata" w:date="2020-09-09T12:03:00Z">
              <w:r>
                <w:rPr>
                  <w:rFonts w:hint="default" w:ascii="Times New Roman" w:hAnsi="Times New Roman" w:cs="Times New Roman"/>
                  <w:szCs w:val="21"/>
                  <w:rPrChange w:id="1394" w:author="Huo Beata" w:date="2020-09-09T12:04:00Z">
                    <w:rPr>
                      <w:rFonts w:hint="eastAsia" w:ascii="宋体" w:hAnsi="宋体"/>
                      <w:szCs w:val="21"/>
                    </w:rPr>
                  </w:rPrChange>
                </w:rPr>
                <w:t>，输入范围</w:t>
              </w:r>
            </w:ins>
            <w:ins w:id="1395" w:author="Huo Beata" w:date="2020-09-09T12:03:00Z">
              <w:r>
                <w:rPr>
                  <w:rFonts w:hint="default" w:ascii="Times New Roman" w:hAnsi="Times New Roman" w:cs="Times New Roman"/>
                  <w:szCs w:val="21"/>
                  <w:rPrChange w:id="1396" w:author="Huo Beata" w:date="2020-09-09T12:04:00Z">
                    <w:rPr>
                      <w:rFonts w:hint="eastAsia" w:ascii="宋体" w:hAnsi="宋体"/>
                      <w:szCs w:val="21"/>
                    </w:rPr>
                  </w:rPrChange>
                </w:rPr>
                <w:t>1~16</w:t>
              </w:r>
            </w:ins>
          </w:p>
          <w:p>
            <w:pPr>
              <w:rPr>
                <w:ins w:id="1397" w:author="Huo Beata" w:date="2020-09-09T12:03:00Z"/>
                <w:rFonts w:ascii="Times New Roman" w:hAnsi="Times New Roman" w:cs="Times New Roman"/>
                <w:szCs w:val="21"/>
                <w:rPrChange w:id="1398" w:author="Huo Beata" w:date="2020-09-09T12:04:00Z">
                  <w:rPr>
                    <w:ins w:id="1399" w:author="Huo Beata" w:date="2020-09-09T12:03:00Z"/>
                    <w:rFonts w:ascii="宋体" w:hAnsi="宋体"/>
                    <w:szCs w:val="21"/>
                  </w:rPr>
                </w:rPrChange>
              </w:rPr>
            </w:pPr>
            <w:ins w:id="1400" w:author="Huo Beata" w:date="2020-09-09T12:03:00Z">
              <w:r>
                <w:rPr>
                  <w:rFonts w:hint="default" w:ascii="Times New Roman" w:hAnsi="Times New Roman" w:cs="Times New Roman"/>
                  <w:szCs w:val="21"/>
                  <w:rPrChange w:id="1401" w:author="Huo Beata" w:date="2020-09-09T12:04:00Z">
                    <w:rPr>
                      <w:rFonts w:hint="eastAsia" w:ascii="宋体" w:hAnsi="宋体"/>
                      <w:szCs w:val="21"/>
                    </w:rPr>
                  </w:rPrChange>
                </w:rPr>
                <w:t>“</w:t>
              </w:r>
            </w:ins>
            <w:ins w:id="1402" w:author="Huo Beata" w:date="2020-09-09T12:03:00Z">
              <w:r>
                <w:rPr>
                  <w:rFonts w:hint="default" w:ascii="Times New Roman" w:hAnsi="Times New Roman" w:cs="Times New Roman"/>
                  <w:szCs w:val="21"/>
                  <w:rPrChange w:id="1403" w:author="Huo Beata" w:date="2020-09-09T12:04:00Z">
                    <w:rPr>
                      <w:rFonts w:hint="eastAsia" w:ascii="宋体" w:hAnsi="宋体"/>
                      <w:szCs w:val="21"/>
                    </w:rPr>
                  </w:rPrChange>
                </w:rPr>
                <w:t>室速心率</w:t>
              </w:r>
            </w:ins>
            <w:ins w:id="1404" w:author="Huo Beata" w:date="2020-09-09T12:03:00Z">
              <w:r>
                <w:rPr>
                  <w:rFonts w:hint="default" w:ascii="Times New Roman" w:hAnsi="Times New Roman" w:cs="Times New Roman"/>
                  <w:szCs w:val="21"/>
                  <w:rPrChange w:id="1405" w:author="Huo Beata" w:date="2020-09-09T12:04:00Z">
                    <w:rPr>
                      <w:rFonts w:hint="eastAsia" w:ascii="宋体" w:hAnsi="宋体"/>
                      <w:szCs w:val="21"/>
                    </w:rPr>
                  </w:rPrChange>
                </w:rPr>
                <w:t>(bpm)”</w:t>
              </w:r>
            </w:ins>
            <w:ins w:id="1406" w:author="Huo Beata" w:date="2020-09-09T12:03:00Z">
              <w:r>
                <w:rPr>
                  <w:rFonts w:hint="default" w:ascii="Times New Roman" w:hAnsi="Times New Roman" w:cs="Times New Roman"/>
                  <w:szCs w:val="21"/>
                  <w:rPrChange w:id="1407" w:author="Huo Beata" w:date="2020-09-09T12:04:00Z">
                    <w:rPr>
                      <w:rFonts w:hint="eastAsia" w:ascii="宋体" w:hAnsi="宋体"/>
                      <w:szCs w:val="21"/>
                    </w:rPr>
                  </w:rPrChange>
                </w:rPr>
                <w:t>，输入范围</w:t>
              </w:r>
            </w:ins>
            <w:ins w:id="1408" w:author="Huo Beata" w:date="2020-09-09T12:03:00Z">
              <w:r>
                <w:rPr>
                  <w:rFonts w:hint="default" w:ascii="Times New Roman" w:hAnsi="Times New Roman" w:cs="Times New Roman"/>
                  <w:szCs w:val="21"/>
                  <w:rPrChange w:id="1409" w:author="Huo Beata" w:date="2020-09-09T12:04:00Z">
                    <w:rPr>
                      <w:rFonts w:hint="eastAsia" w:ascii="宋体" w:hAnsi="宋体"/>
                      <w:szCs w:val="21"/>
                    </w:rPr>
                  </w:rPrChange>
                </w:rPr>
                <w:t>50~150</w:t>
              </w:r>
            </w:ins>
          </w:p>
          <w:p>
            <w:pPr>
              <w:rPr>
                <w:ins w:id="1410" w:author="Huo Beata" w:date="2020-09-09T12:03:00Z"/>
                <w:rFonts w:ascii="Times New Roman" w:hAnsi="Times New Roman" w:cs="Times New Roman"/>
                <w:szCs w:val="21"/>
                <w:rPrChange w:id="1411" w:author="Huo Beata" w:date="2020-09-09T12:04:00Z">
                  <w:rPr>
                    <w:ins w:id="1412" w:author="Huo Beata" w:date="2020-09-09T12:03:00Z"/>
                    <w:rFonts w:ascii="宋体" w:hAnsi="宋体"/>
                    <w:szCs w:val="21"/>
                  </w:rPr>
                </w:rPrChange>
              </w:rPr>
            </w:pPr>
            <w:ins w:id="1413" w:author="Huo Beata" w:date="2020-09-09T12:03:00Z">
              <w:r>
                <w:rPr>
                  <w:rFonts w:hint="default" w:ascii="Times New Roman" w:hAnsi="Times New Roman" w:cs="Times New Roman"/>
                  <w:szCs w:val="21"/>
                  <w:rPrChange w:id="1414" w:author="Huo Beata" w:date="2020-09-09T12:04:00Z">
                    <w:rPr>
                      <w:rFonts w:hint="eastAsia" w:ascii="宋体" w:hAnsi="宋体"/>
                      <w:szCs w:val="21"/>
                    </w:rPr>
                  </w:rPrChange>
                </w:rPr>
                <w:t>“</w:t>
              </w:r>
            </w:ins>
            <w:ins w:id="1415" w:author="Huo Beata" w:date="2020-09-09T12:03:00Z">
              <w:r>
                <w:rPr>
                  <w:rFonts w:hint="default" w:ascii="Times New Roman" w:hAnsi="Times New Roman" w:cs="Times New Roman"/>
                  <w:szCs w:val="21"/>
                  <w:rPrChange w:id="1416" w:author="Huo Beata" w:date="2020-09-09T12:04:00Z">
                    <w:rPr>
                      <w:rFonts w:hint="eastAsia" w:ascii="宋体" w:hAnsi="宋体"/>
                      <w:szCs w:val="21"/>
                    </w:rPr>
                  </w:rPrChange>
                </w:rPr>
                <w:t>室速心搏数</w:t>
              </w:r>
            </w:ins>
            <w:ins w:id="1417" w:author="Huo Beata" w:date="2020-09-09T12:03:00Z">
              <w:r>
                <w:rPr>
                  <w:rFonts w:hint="default" w:ascii="Times New Roman" w:hAnsi="Times New Roman" w:cs="Times New Roman"/>
                  <w:szCs w:val="21"/>
                  <w:rPrChange w:id="1418" w:author="Huo Beata" w:date="2020-09-09T12:04:00Z">
                    <w:rPr>
                      <w:rFonts w:hint="eastAsia" w:ascii="宋体" w:hAnsi="宋体"/>
                      <w:szCs w:val="21"/>
                    </w:rPr>
                  </w:rPrChange>
                </w:rPr>
                <w:t>”</w:t>
              </w:r>
            </w:ins>
            <w:ins w:id="1419" w:author="Huo Beata" w:date="2020-09-09T12:03:00Z">
              <w:r>
                <w:rPr>
                  <w:rFonts w:hint="default" w:ascii="Times New Roman" w:hAnsi="Times New Roman" w:cs="Times New Roman"/>
                  <w:szCs w:val="21"/>
                  <w:rPrChange w:id="1420" w:author="Huo Beata" w:date="2020-09-09T12:04:00Z">
                    <w:rPr>
                      <w:rFonts w:hint="eastAsia" w:ascii="宋体" w:hAnsi="宋体"/>
                      <w:szCs w:val="21"/>
                    </w:rPr>
                  </w:rPrChange>
                </w:rPr>
                <w:t>，输入范围</w:t>
              </w:r>
            </w:ins>
            <w:ins w:id="1421" w:author="Huo Beata" w:date="2020-09-09T12:03:00Z">
              <w:r>
                <w:rPr>
                  <w:rFonts w:hint="default" w:ascii="Times New Roman" w:hAnsi="Times New Roman" w:cs="Times New Roman"/>
                  <w:szCs w:val="21"/>
                  <w:rPrChange w:id="1422" w:author="Huo Beata" w:date="2020-09-09T12:04:00Z">
                    <w:rPr>
                      <w:rFonts w:hint="eastAsia" w:ascii="宋体" w:hAnsi="宋体"/>
                      <w:szCs w:val="21"/>
                    </w:rPr>
                  </w:rPrChange>
                </w:rPr>
                <w:t>3~20</w:t>
              </w:r>
            </w:ins>
          </w:p>
          <w:p>
            <w:pPr>
              <w:rPr>
                <w:ins w:id="1423" w:author="Huo Beata" w:date="2020-09-09T12:03:00Z"/>
                <w:rFonts w:ascii="Times New Roman" w:hAnsi="Times New Roman" w:cs="Times New Roman"/>
                <w:szCs w:val="21"/>
                <w:rPrChange w:id="1424" w:author="Huo Beata" w:date="2020-09-09T12:04:00Z">
                  <w:rPr>
                    <w:ins w:id="1425" w:author="Huo Beata" w:date="2020-09-09T12:03:00Z"/>
                    <w:rFonts w:ascii="宋体" w:hAnsi="宋体"/>
                    <w:szCs w:val="21"/>
                  </w:rPr>
                </w:rPrChange>
              </w:rPr>
            </w:pPr>
            <w:ins w:id="1426" w:author="Huo Beata" w:date="2020-09-09T12:03:00Z">
              <w:r>
                <w:rPr>
                  <w:rFonts w:hint="default" w:ascii="Times New Roman" w:hAnsi="Times New Roman" w:cs="Times New Roman"/>
                  <w:szCs w:val="21"/>
                  <w:rPrChange w:id="1427" w:author="Huo Beata" w:date="2020-09-09T12:04:00Z">
                    <w:rPr>
                      <w:rFonts w:hint="eastAsia" w:ascii="宋体" w:hAnsi="宋体"/>
                      <w:szCs w:val="21"/>
                    </w:rPr>
                  </w:rPrChange>
                </w:rPr>
                <w:t>“</w:t>
              </w:r>
            </w:ins>
            <w:ins w:id="1428" w:author="Huo Beata" w:date="2020-09-09T12:03:00Z">
              <w:r>
                <w:rPr>
                  <w:rFonts w:hint="default" w:ascii="Times New Roman" w:hAnsi="Times New Roman" w:cs="Times New Roman"/>
                  <w:szCs w:val="21"/>
                  <w:rPrChange w:id="1429" w:author="Huo Beata" w:date="2020-09-09T12:04:00Z">
                    <w:rPr>
                      <w:rFonts w:hint="eastAsia" w:ascii="宋体" w:hAnsi="宋体"/>
                      <w:szCs w:val="21"/>
                    </w:rPr>
                  </w:rPrChange>
                </w:rPr>
                <w:t>室上早提前量（</w:t>
              </w:r>
            </w:ins>
            <w:ins w:id="1430" w:author="Huo Beata" w:date="2020-09-09T12:03:00Z">
              <w:r>
                <w:rPr>
                  <w:rFonts w:hint="default" w:ascii="Times New Roman" w:hAnsi="Times New Roman" w:cs="Times New Roman"/>
                  <w:szCs w:val="21"/>
                  <w:rPrChange w:id="1431" w:author="Huo Beata" w:date="2020-09-09T12:04:00Z">
                    <w:rPr>
                      <w:rFonts w:hint="eastAsia" w:ascii="宋体" w:hAnsi="宋体"/>
                      <w:szCs w:val="21"/>
                    </w:rPr>
                  </w:rPrChange>
                </w:rPr>
                <w:t>%</w:t>
              </w:r>
            </w:ins>
            <w:ins w:id="1432" w:author="Huo Beata" w:date="2020-09-09T12:03:00Z">
              <w:r>
                <w:rPr>
                  <w:rFonts w:hint="default" w:ascii="Times New Roman" w:hAnsi="Times New Roman" w:cs="Times New Roman"/>
                  <w:szCs w:val="21"/>
                  <w:rPrChange w:id="1433" w:author="Huo Beata" w:date="2020-09-09T12:04:00Z">
                    <w:rPr>
                      <w:rFonts w:hint="eastAsia" w:ascii="宋体" w:hAnsi="宋体"/>
                      <w:szCs w:val="21"/>
                    </w:rPr>
                  </w:rPrChange>
                </w:rPr>
                <w:t>）</w:t>
              </w:r>
            </w:ins>
            <w:ins w:id="1434" w:author="Huo Beata" w:date="2020-09-09T12:03:00Z">
              <w:r>
                <w:rPr>
                  <w:rFonts w:hint="default" w:ascii="Times New Roman" w:hAnsi="Times New Roman" w:cs="Times New Roman"/>
                  <w:szCs w:val="21"/>
                  <w:rPrChange w:id="1435" w:author="Huo Beata" w:date="2020-09-09T12:04:00Z">
                    <w:rPr>
                      <w:rFonts w:hint="eastAsia" w:ascii="宋体" w:hAnsi="宋体"/>
                      <w:szCs w:val="21"/>
                    </w:rPr>
                  </w:rPrChange>
                </w:rPr>
                <w:t>”</w:t>
              </w:r>
            </w:ins>
            <w:ins w:id="1436" w:author="Huo Beata" w:date="2020-09-09T12:03:00Z">
              <w:r>
                <w:rPr>
                  <w:rFonts w:hint="default" w:ascii="Times New Roman" w:hAnsi="Times New Roman" w:cs="Times New Roman"/>
                  <w:szCs w:val="21"/>
                  <w:rPrChange w:id="1437" w:author="Huo Beata" w:date="2020-09-09T12:04:00Z">
                    <w:rPr>
                      <w:rFonts w:hint="eastAsia" w:ascii="宋体" w:hAnsi="宋体"/>
                      <w:szCs w:val="21"/>
                    </w:rPr>
                  </w:rPrChange>
                </w:rPr>
                <w:t>，输入范围</w:t>
              </w:r>
            </w:ins>
            <w:ins w:id="1438" w:author="Huo Beata" w:date="2020-09-09T12:03:00Z">
              <w:r>
                <w:rPr>
                  <w:rFonts w:hint="default" w:ascii="Times New Roman" w:hAnsi="Times New Roman" w:cs="Times New Roman"/>
                  <w:szCs w:val="21"/>
                  <w:rPrChange w:id="1439" w:author="Huo Beata" w:date="2020-09-09T12:04:00Z">
                    <w:rPr>
                      <w:rFonts w:hint="eastAsia" w:ascii="宋体" w:hAnsi="宋体"/>
                      <w:szCs w:val="21"/>
                    </w:rPr>
                  </w:rPrChange>
                </w:rPr>
                <w:t>10~99</w:t>
              </w:r>
            </w:ins>
          </w:p>
          <w:p>
            <w:pPr>
              <w:rPr>
                <w:ins w:id="1440" w:author="Huo Beata" w:date="2020-09-09T12:03:00Z"/>
                <w:rFonts w:ascii="Times New Roman" w:hAnsi="Times New Roman" w:cs="Times New Roman"/>
                <w:szCs w:val="21"/>
                <w:rPrChange w:id="1441" w:author="Huo Beata" w:date="2020-09-09T12:04:00Z">
                  <w:rPr>
                    <w:ins w:id="1442" w:author="Huo Beata" w:date="2020-09-09T12:03:00Z"/>
                    <w:rFonts w:ascii="宋体" w:hAnsi="宋体"/>
                    <w:szCs w:val="21"/>
                  </w:rPr>
                </w:rPrChange>
              </w:rPr>
            </w:pPr>
            <w:ins w:id="1443" w:author="Huo Beata" w:date="2020-09-09T12:03:00Z">
              <w:r>
                <w:rPr>
                  <w:rFonts w:hint="default" w:ascii="Times New Roman" w:hAnsi="Times New Roman" w:cs="Times New Roman"/>
                  <w:szCs w:val="21"/>
                  <w:rPrChange w:id="1444" w:author="Huo Beata" w:date="2020-09-09T12:04:00Z">
                    <w:rPr>
                      <w:rFonts w:hint="eastAsia" w:ascii="宋体" w:hAnsi="宋体"/>
                      <w:szCs w:val="21"/>
                    </w:rPr>
                  </w:rPrChange>
                </w:rPr>
                <w:t>“</w:t>
              </w:r>
            </w:ins>
            <w:ins w:id="1445" w:author="Huo Beata" w:date="2020-09-09T12:03:00Z">
              <w:r>
                <w:rPr>
                  <w:rFonts w:hint="default" w:ascii="Times New Roman" w:hAnsi="Times New Roman" w:cs="Times New Roman"/>
                  <w:szCs w:val="21"/>
                  <w:rPrChange w:id="1446" w:author="Huo Beata" w:date="2020-09-09T12:04:00Z">
                    <w:rPr>
                      <w:rFonts w:hint="eastAsia" w:ascii="宋体" w:hAnsi="宋体"/>
                      <w:szCs w:val="21"/>
                    </w:rPr>
                  </w:rPrChange>
                </w:rPr>
                <w:t>计算参考节律的心搏个数</w:t>
              </w:r>
            </w:ins>
            <w:ins w:id="1447" w:author="Huo Beata" w:date="2020-09-09T12:03:00Z">
              <w:r>
                <w:rPr>
                  <w:rFonts w:hint="default" w:ascii="Times New Roman" w:hAnsi="Times New Roman" w:cs="Times New Roman"/>
                  <w:szCs w:val="21"/>
                  <w:rPrChange w:id="1448" w:author="Huo Beata" w:date="2020-09-09T12:04:00Z">
                    <w:rPr>
                      <w:rFonts w:hint="eastAsia" w:ascii="宋体" w:hAnsi="宋体"/>
                      <w:szCs w:val="21"/>
                    </w:rPr>
                  </w:rPrChange>
                </w:rPr>
                <w:t>”</w:t>
              </w:r>
            </w:ins>
            <w:ins w:id="1449" w:author="Huo Beata" w:date="2020-09-09T12:03:00Z">
              <w:r>
                <w:rPr>
                  <w:rFonts w:hint="default" w:ascii="Times New Roman" w:hAnsi="Times New Roman" w:cs="Times New Roman"/>
                  <w:szCs w:val="21"/>
                  <w:rPrChange w:id="1450" w:author="Huo Beata" w:date="2020-09-09T12:04:00Z">
                    <w:rPr>
                      <w:rFonts w:hint="eastAsia" w:ascii="宋体" w:hAnsi="宋体"/>
                      <w:szCs w:val="21"/>
                    </w:rPr>
                  </w:rPrChange>
                </w:rPr>
                <w:t>，输入范围</w:t>
              </w:r>
            </w:ins>
            <w:ins w:id="1451" w:author="Huo Beata" w:date="2020-09-09T12:03:00Z">
              <w:r>
                <w:rPr>
                  <w:rFonts w:hint="default" w:ascii="Times New Roman" w:hAnsi="Times New Roman" w:cs="Times New Roman"/>
                  <w:szCs w:val="21"/>
                  <w:rPrChange w:id="1452" w:author="Huo Beata" w:date="2020-09-09T12:04:00Z">
                    <w:rPr>
                      <w:rFonts w:hint="eastAsia" w:ascii="宋体" w:hAnsi="宋体"/>
                      <w:szCs w:val="21"/>
                    </w:rPr>
                  </w:rPrChange>
                </w:rPr>
                <w:t>1~50</w:t>
              </w:r>
            </w:ins>
          </w:p>
          <w:p>
            <w:pPr>
              <w:rPr>
                <w:ins w:id="1453" w:author="Huo Beata" w:date="2020-09-09T12:03:00Z"/>
                <w:rFonts w:ascii="Times New Roman" w:hAnsi="Times New Roman" w:cs="Times New Roman"/>
                <w:szCs w:val="21"/>
                <w:rPrChange w:id="1454" w:author="Huo Beata" w:date="2020-09-09T12:04:00Z">
                  <w:rPr>
                    <w:ins w:id="1455" w:author="Huo Beata" w:date="2020-09-09T12:03:00Z"/>
                    <w:rFonts w:ascii="宋体" w:hAnsi="宋体"/>
                    <w:szCs w:val="21"/>
                  </w:rPr>
                </w:rPrChange>
              </w:rPr>
            </w:pPr>
          </w:p>
          <w:p>
            <w:pPr>
              <w:rPr>
                <w:ins w:id="1456" w:author="Huo Beata" w:date="2020-09-09T12:03:00Z"/>
                <w:rFonts w:ascii="Times New Roman" w:hAnsi="Times New Roman" w:cs="Times New Roman"/>
                <w:szCs w:val="21"/>
                <w:rPrChange w:id="1457" w:author="Huo Beata" w:date="2020-09-09T12:04:00Z">
                  <w:rPr>
                    <w:ins w:id="1458" w:author="Huo Beata" w:date="2020-09-09T12:03:00Z"/>
                    <w:rFonts w:ascii="宋体" w:hAnsi="宋体"/>
                    <w:szCs w:val="21"/>
                  </w:rPr>
                </w:rPrChange>
              </w:rPr>
            </w:pPr>
          </w:p>
          <w:p>
            <w:pPr>
              <w:rPr>
                <w:ins w:id="1459" w:author="Huo Beata" w:date="2020-09-09T12:03:00Z"/>
                <w:rFonts w:ascii="Times New Roman" w:hAnsi="Times New Roman" w:cs="Times New Roman"/>
                <w:szCs w:val="21"/>
                <w:rPrChange w:id="1460" w:author="Huo Beata" w:date="2020-09-09T12:04:00Z">
                  <w:rPr>
                    <w:ins w:id="1461" w:author="Huo Beata" w:date="2020-09-09T12:03:00Z"/>
                    <w:rFonts w:ascii="宋体" w:hAnsi="宋体"/>
                    <w:szCs w:val="21"/>
                  </w:rPr>
                </w:rPrChange>
              </w:rPr>
            </w:pPr>
            <w:ins w:id="1462" w:author="Huo Beata" w:date="2020-09-09T12:03:00Z">
              <w:r>
                <w:rPr>
                  <w:rFonts w:hint="default" w:ascii="Times New Roman" w:hAnsi="Times New Roman" w:cs="Times New Roman"/>
                  <w:szCs w:val="21"/>
                  <w:rPrChange w:id="1463" w:author="Huo Beata" w:date="2020-09-09T12:04:00Z">
                    <w:rPr>
                      <w:rFonts w:hint="eastAsia" w:ascii="宋体" w:hAnsi="宋体"/>
                      <w:szCs w:val="21"/>
                    </w:rPr>
                  </w:rPrChange>
                </w:rPr>
                <w:t xml:space="preserve">2.1.7 </w:t>
              </w:r>
            </w:ins>
            <w:ins w:id="1464" w:author="Huo Beata" w:date="2020-09-09T12:03:00Z">
              <w:r>
                <w:rPr>
                  <w:rFonts w:hint="default" w:ascii="Times New Roman" w:hAnsi="Times New Roman" w:cs="Times New Roman"/>
                  <w:szCs w:val="21"/>
                  <w:rPrChange w:id="1465" w:author="Huo Beata" w:date="2020-09-09T12:04:00Z">
                    <w:rPr>
                      <w:rFonts w:hint="eastAsia" w:ascii="宋体" w:hAnsi="宋体"/>
                      <w:szCs w:val="21"/>
                    </w:rPr>
                  </w:rPrChange>
                </w:rPr>
                <w:t>用户访问控制</w:t>
              </w:r>
            </w:ins>
          </w:p>
          <w:p>
            <w:pPr>
              <w:rPr>
                <w:ins w:id="1466" w:author="Huo Beata" w:date="2020-09-09T12:03:00Z"/>
                <w:rFonts w:ascii="Times New Roman" w:hAnsi="Times New Roman" w:cs="Times New Roman"/>
                <w:szCs w:val="21"/>
                <w:rPrChange w:id="1467" w:author="Huo Beata" w:date="2020-09-09T12:04:00Z">
                  <w:rPr>
                    <w:ins w:id="1468" w:author="Huo Beata" w:date="2020-09-09T12:03:00Z"/>
                    <w:rFonts w:ascii="宋体" w:hAnsi="宋体"/>
                    <w:szCs w:val="21"/>
                  </w:rPr>
                </w:rPrChange>
              </w:rPr>
            </w:pPr>
            <w:ins w:id="1469" w:author="Huo Beata" w:date="2020-09-09T12:03:00Z">
              <w:r>
                <w:rPr>
                  <w:rFonts w:hint="default" w:ascii="Times New Roman" w:hAnsi="Times New Roman" w:cs="Times New Roman"/>
                  <w:szCs w:val="21"/>
                  <w:rPrChange w:id="1470" w:author="Huo Beata" w:date="2020-09-09T12:04:00Z">
                    <w:rPr>
                      <w:rFonts w:hint="eastAsia" w:ascii="宋体" w:hAnsi="宋体"/>
                      <w:szCs w:val="21"/>
                    </w:rPr>
                  </w:rPrChange>
                </w:rPr>
                <w:t>软件的用户访问控制管理机制为使用用户名、密码进行软件登录。</w:t>
              </w:r>
            </w:ins>
          </w:p>
          <w:p>
            <w:pPr>
              <w:rPr>
                <w:ins w:id="1471" w:author="Huo Beata" w:date="2020-09-09T12:03:00Z"/>
                <w:rFonts w:ascii="Times New Roman" w:hAnsi="Times New Roman" w:cs="Times New Roman"/>
                <w:szCs w:val="21"/>
                <w:rPrChange w:id="1472" w:author="Huo Beata" w:date="2020-09-09T12:04:00Z">
                  <w:rPr>
                    <w:ins w:id="1473" w:author="Huo Beata" w:date="2020-09-09T12:03:00Z"/>
                    <w:rFonts w:ascii="宋体" w:hAnsi="宋体"/>
                    <w:szCs w:val="21"/>
                  </w:rPr>
                </w:rPrChange>
              </w:rPr>
            </w:pPr>
            <w:ins w:id="1474" w:author="Huo Beata" w:date="2020-09-09T12:03:00Z">
              <w:r>
                <w:rPr>
                  <w:rFonts w:hint="default" w:ascii="Times New Roman" w:hAnsi="Times New Roman" w:cs="Times New Roman"/>
                  <w:szCs w:val="21"/>
                  <w:rPrChange w:id="1475" w:author="Huo Beata" w:date="2020-09-09T12:04:00Z">
                    <w:rPr>
                      <w:rFonts w:hint="eastAsia" w:ascii="宋体" w:hAnsi="宋体"/>
                      <w:szCs w:val="21"/>
                    </w:rPr>
                  </w:rPrChange>
                </w:rPr>
                <w:t xml:space="preserve">2.1.8 </w:t>
              </w:r>
            </w:ins>
            <w:ins w:id="1476" w:author="Huo Beata" w:date="2020-09-09T12:03:00Z">
              <w:r>
                <w:rPr>
                  <w:rFonts w:hint="default" w:ascii="Times New Roman" w:hAnsi="Times New Roman" w:cs="Times New Roman"/>
                  <w:szCs w:val="21"/>
                  <w:rPrChange w:id="1477" w:author="Huo Beata" w:date="2020-09-09T12:04:00Z">
                    <w:rPr>
                      <w:rFonts w:hint="eastAsia" w:ascii="宋体" w:hAnsi="宋体"/>
                      <w:szCs w:val="21"/>
                    </w:rPr>
                  </w:rPrChange>
                </w:rPr>
                <w:t>版权保护</w:t>
              </w:r>
            </w:ins>
          </w:p>
          <w:p>
            <w:pPr>
              <w:rPr>
                <w:ins w:id="1478" w:author="Huo Beata" w:date="2020-09-09T12:03:00Z"/>
                <w:rFonts w:ascii="Times New Roman" w:hAnsi="Times New Roman" w:cs="Times New Roman"/>
                <w:szCs w:val="21"/>
                <w:rPrChange w:id="1479" w:author="Huo Beata" w:date="2020-09-09T12:04:00Z">
                  <w:rPr>
                    <w:ins w:id="1480" w:author="Huo Beata" w:date="2020-09-09T12:03:00Z"/>
                    <w:rFonts w:ascii="宋体" w:hAnsi="宋体"/>
                    <w:szCs w:val="21"/>
                  </w:rPr>
                </w:rPrChange>
              </w:rPr>
            </w:pPr>
            <w:ins w:id="1481" w:author="Huo Beata" w:date="2020-09-09T12:03:00Z">
              <w:r>
                <w:rPr>
                  <w:rFonts w:hint="default" w:ascii="Times New Roman" w:hAnsi="Times New Roman" w:cs="Times New Roman"/>
                  <w:szCs w:val="21"/>
                  <w:rPrChange w:id="1482" w:author="Huo Beata" w:date="2020-09-09T12:04:00Z">
                    <w:rPr>
                      <w:rFonts w:hint="eastAsia" w:ascii="宋体" w:hAnsi="宋体"/>
                      <w:szCs w:val="21"/>
                    </w:rPr>
                  </w:rPrChange>
                </w:rPr>
                <w:t>本软件采取用户名、密码的方式进行版权保护。</w:t>
              </w:r>
            </w:ins>
          </w:p>
          <w:p>
            <w:pPr>
              <w:rPr>
                <w:ins w:id="1483" w:author="Huo Beata" w:date="2020-09-09T12:03:00Z"/>
                <w:rFonts w:ascii="Times New Roman" w:hAnsi="Times New Roman" w:cs="Times New Roman"/>
                <w:szCs w:val="21"/>
                <w:rPrChange w:id="1484" w:author="Huo Beata" w:date="2020-09-09T12:04:00Z">
                  <w:rPr>
                    <w:ins w:id="1485" w:author="Huo Beata" w:date="2020-09-09T12:03:00Z"/>
                    <w:rFonts w:ascii="宋体" w:hAnsi="宋体"/>
                    <w:szCs w:val="21"/>
                  </w:rPr>
                </w:rPrChange>
              </w:rPr>
            </w:pPr>
            <w:ins w:id="1486" w:author="Huo Beata" w:date="2020-09-09T12:03:00Z">
              <w:r>
                <w:rPr>
                  <w:rFonts w:hint="default" w:ascii="Times New Roman" w:hAnsi="Times New Roman" w:cs="Times New Roman"/>
                  <w:szCs w:val="21"/>
                  <w:rPrChange w:id="1487" w:author="Huo Beata" w:date="2020-09-09T12:04:00Z">
                    <w:rPr>
                      <w:rFonts w:hint="eastAsia" w:ascii="宋体" w:hAnsi="宋体"/>
                      <w:szCs w:val="21"/>
                    </w:rPr>
                  </w:rPrChange>
                </w:rPr>
                <w:t xml:space="preserve">2.1.9 </w:t>
              </w:r>
            </w:ins>
            <w:ins w:id="1488" w:author="Huo Beata" w:date="2020-09-09T12:03:00Z">
              <w:r>
                <w:rPr>
                  <w:rFonts w:hint="default" w:ascii="Times New Roman" w:hAnsi="Times New Roman" w:cs="Times New Roman"/>
                  <w:szCs w:val="21"/>
                  <w:rPrChange w:id="1489" w:author="Huo Beata" w:date="2020-09-09T12:04:00Z">
                    <w:rPr>
                      <w:rFonts w:hint="eastAsia" w:ascii="宋体" w:hAnsi="宋体"/>
                      <w:szCs w:val="21"/>
                    </w:rPr>
                  </w:rPrChange>
                </w:rPr>
                <w:t>用户界面</w:t>
              </w:r>
            </w:ins>
          </w:p>
          <w:p>
            <w:pPr>
              <w:rPr>
                <w:ins w:id="1490" w:author="Huo Beata" w:date="2020-09-09T12:03:00Z"/>
                <w:rFonts w:ascii="Times New Roman" w:hAnsi="Times New Roman" w:cs="Times New Roman"/>
                <w:szCs w:val="21"/>
                <w:rPrChange w:id="1491" w:author="Huo Beata" w:date="2020-09-09T12:04:00Z">
                  <w:rPr>
                    <w:ins w:id="1492" w:author="Huo Beata" w:date="2020-09-09T12:03:00Z"/>
                    <w:rFonts w:ascii="宋体" w:hAnsi="宋体"/>
                    <w:szCs w:val="21"/>
                  </w:rPr>
                </w:rPrChange>
              </w:rPr>
            </w:pPr>
            <w:ins w:id="1493" w:author="Huo Beata" w:date="2020-09-09T12:03:00Z">
              <w:r>
                <w:rPr>
                  <w:rFonts w:hint="default" w:ascii="Times New Roman" w:hAnsi="Times New Roman" w:cs="Times New Roman"/>
                  <w:szCs w:val="21"/>
                  <w:rPrChange w:id="1494" w:author="Huo Beata" w:date="2020-09-09T12:04:00Z">
                    <w:rPr>
                      <w:rFonts w:hint="eastAsia" w:ascii="宋体" w:hAnsi="宋体"/>
                      <w:szCs w:val="21"/>
                    </w:rPr>
                  </w:rPrChange>
                </w:rPr>
                <w:t>本软件使用图形用户界面，功能可通过窗口和按钮操作。具体包括登录界面、记录列表、编辑模板、事件统</w:t>
              </w:r>
            </w:ins>
            <w:ins w:id="1495" w:author="Huo Beata" w:date="2020-09-09T12:03:00Z">
              <w:r>
                <w:rPr>
                  <w:rFonts w:hint="default" w:ascii="Times New Roman" w:hAnsi="Times New Roman" w:cs="Times New Roman"/>
                  <w:szCs w:val="21"/>
                  <w:rPrChange w:id="1496" w:author="Huo Beata" w:date="2020-09-09T12:04:00Z">
                    <w:rPr>
                      <w:rFonts w:hint="eastAsia" w:ascii="宋体" w:hAnsi="宋体"/>
                      <w:szCs w:val="21"/>
                    </w:rPr>
                  </w:rPrChange>
                </w:rPr>
                <w:t>计、片段图编辑、页扫描、房颤、</w:t>
              </w:r>
            </w:ins>
            <w:ins w:id="1497" w:author="Huo Beata" w:date="2020-09-09T12:03:00Z">
              <w:r>
                <w:rPr>
                  <w:rFonts w:hint="default" w:ascii="Times New Roman" w:hAnsi="Times New Roman" w:cs="Times New Roman"/>
                  <w:szCs w:val="21"/>
                  <w:rPrChange w:id="1498" w:author="Huo Beata" w:date="2020-09-09T12:04:00Z">
                    <w:rPr>
                      <w:rFonts w:hint="eastAsia" w:ascii="宋体" w:hAnsi="宋体"/>
                      <w:szCs w:val="21"/>
                    </w:rPr>
                  </w:rPrChange>
                </w:rPr>
                <w:t>ST</w:t>
              </w:r>
            </w:ins>
            <w:ins w:id="1499" w:author="Huo Beata" w:date="2020-09-09T12:03:00Z">
              <w:r>
                <w:rPr>
                  <w:rFonts w:hint="default" w:ascii="Times New Roman" w:hAnsi="Times New Roman" w:cs="Times New Roman"/>
                  <w:szCs w:val="21"/>
                  <w:rPrChange w:id="1500" w:author="Huo Beata" w:date="2020-09-09T12:04:00Z">
                    <w:rPr>
                      <w:rFonts w:hint="eastAsia" w:ascii="宋体" w:hAnsi="宋体"/>
                      <w:szCs w:val="21"/>
                    </w:rPr>
                  </w:rPrChange>
                </w:rPr>
                <w:t>段、</w:t>
              </w:r>
            </w:ins>
            <w:ins w:id="1501" w:author="Huo Beata" w:date="2020-09-09T12:03:00Z">
              <w:r>
                <w:rPr>
                  <w:rFonts w:hint="default" w:ascii="Times New Roman" w:hAnsi="Times New Roman" w:cs="Times New Roman"/>
                  <w:szCs w:val="21"/>
                  <w:rPrChange w:id="1502" w:author="Huo Beata" w:date="2020-09-09T12:04:00Z">
                    <w:rPr>
                      <w:rFonts w:hint="eastAsia" w:ascii="宋体" w:hAnsi="宋体"/>
                      <w:szCs w:val="21"/>
                    </w:rPr>
                  </w:rPrChange>
                </w:rPr>
                <w:t>HRV</w:t>
              </w:r>
            </w:ins>
            <w:ins w:id="1503" w:author="Huo Beata" w:date="2020-09-09T12:03:00Z">
              <w:r>
                <w:rPr>
                  <w:rFonts w:hint="default" w:ascii="Times New Roman" w:hAnsi="Times New Roman" w:cs="Times New Roman"/>
                  <w:szCs w:val="21"/>
                  <w:rPrChange w:id="1504" w:author="Huo Beata" w:date="2020-09-09T12:04:00Z">
                    <w:rPr>
                      <w:rFonts w:hint="eastAsia" w:ascii="宋体" w:hAnsi="宋体"/>
                      <w:szCs w:val="21"/>
                    </w:rPr>
                  </w:rPrChange>
                </w:rPr>
                <w:t>、直方图、报告编辑、生成报告界面。</w:t>
              </w:r>
            </w:ins>
          </w:p>
          <w:p>
            <w:pPr>
              <w:rPr>
                <w:ins w:id="1505" w:author="Huo Beata" w:date="2020-09-09T12:03:00Z"/>
                <w:rFonts w:ascii="Times New Roman" w:hAnsi="Times New Roman" w:cs="Times New Roman"/>
                <w:szCs w:val="21"/>
                <w:rPrChange w:id="1506" w:author="Huo Beata" w:date="2020-09-09T12:04:00Z">
                  <w:rPr>
                    <w:ins w:id="1507" w:author="Huo Beata" w:date="2020-09-09T12:03:00Z"/>
                    <w:rFonts w:ascii="宋体" w:hAnsi="宋体"/>
                    <w:szCs w:val="21"/>
                  </w:rPr>
                </w:rPrChange>
              </w:rPr>
            </w:pPr>
            <w:ins w:id="1508" w:author="Huo Beata" w:date="2020-09-09T12:03:00Z">
              <w:r>
                <w:rPr>
                  <w:rFonts w:hint="default" w:ascii="Times New Roman" w:hAnsi="Times New Roman" w:cs="Times New Roman"/>
                  <w:szCs w:val="21"/>
                  <w:rPrChange w:id="1509" w:author="Huo Beata" w:date="2020-09-09T12:04:00Z">
                    <w:rPr>
                      <w:rFonts w:hint="eastAsia" w:ascii="宋体" w:hAnsi="宋体"/>
                      <w:szCs w:val="21"/>
                    </w:rPr>
                  </w:rPrChange>
                </w:rPr>
                <w:t xml:space="preserve">2.1.10 </w:t>
              </w:r>
            </w:ins>
            <w:ins w:id="1510" w:author="Huo Beata" w:date="2020-09-09T12:03:00Z">
              <w:r>
                <w:rPr>
                  <w:rFonts w:hint="default" w:ascii="Times New Roman" w:hAnsi="Times New Roman" w:cs="Times New Roman"/>
                  <w:szCs w:val="21"/>
                  <w:rPrChange w:id="1511" w:author="Huo Beata" w:date="2020-09-09T12:04:00Z">
                    <w:rPr>
                      <w:rFonts w:hint="eastAsia" w:ascii="宋体" w:hAnsi="宋体"/>
                      <w:szCs w:val="21"/>
                    </w:rPr>
                  </w:rPrChange>
                </w:rPr>
                <w:t>消息</w:t>
              </w:r>
            </w:ins>
          </w:p>
          <w:p>
            <w:pPr>
              <w:rPr>
                <w:ins w:id="1512" w:author="Huo Beata" w:date="2020-09-09T12:03:00Z"/>
                <w:rFonts w:ascii="Times New Roman" w:hAnsi="Times New Roman" w:cs="Times New Roman"/>
                <w:szCs w:val="21"/>
                <w:rPrChange w:id="1513" w:author="Huo Beata" w:date="2020-09-09T12:04:00Z">
                  <w:rPr>
                    <w:ins w:id="1514" w:author="Huo Beata" w:date="2020-09-09T12:03:00Z"/>
                    <w:rFonts w:ascii="宋体" w:hAnsi="宋体"/>
                    <w:szCs w:val="21"/>
                  </w:rPr>
                </w:rPrChange>
              </w:rPr>
            </w:pPr>
            <w:ins w:id="1515" w:author="Huo Beata" w:date="2020-09-09T12:03:00Z">
              <w:r>
                <w:rPr>
                  <w:rFonts w:hint="default" w:ascii="Times New Roman" w:hAnsi="Times New Roman" w:cs="Times New Roman"/>
                  <w:szCs w:val="21"/>
                  <w:rPrChange w:id="1516" w:author="Huo Beata" w:date="2020-09-09T12:04:00Z">
                    <w:rPr>
                      <w:rFonts w:hint="eastAsia" w:ascii="宋体" w:hAnsi="宋体"/>
                      <w:szCs w:val="21"/>
                    </w:rPr>
                  </w:rPrChange>
                </w:rPr>
                <w:t>本软件使用弹出窗口进行消息提示，包括确认、操作、警告、错误提示。</w:t>
              </w:r>
            </w:ins>
          </w:p>
          <w:p>
            <w:pPr>
              <w:rPr>
                <w:ins w:id="1517" w:author="Huo Beata" w:date="2020-09-09T12:03:00Z"/>
                <w:rFonts w:ascii="Times New Roman" w:hAnsi="Times New Roman" w:cs="Times New Roman"/>
                <w:szCs w:val="21"/>
                <w:rPrChange w:id="1518" w:author="Huo Beata" w:date="2020-09-09T12:04:00Z">
                  <w:rPr>
                    <w:ins w:id="1519" w:author="Huo Beata" w:date="2020-09-09T12:03:00Z"/>
                    <w:rFonts w:ascii="宋体" w:hAnsi="宋体"/>
                    <w:szCs w:val="21"/>
                  </w:rPr>
                </w:rPrChange>
              </w:rPr>
            </w:pPr>
            <w:ins w:id="1520" w:author="Huo Beata" w:date="2020-09-09T12:03:00Z">
              <w:r>
                <w:rPr>
                  <w:rFonts w:hint="default" w:ascii="Times New Roman" w:hAnsi="Times New Roman" w:cs="Times New Roman"/>
                  <w:szCs w:val="21"/>
                  <w:rPrChange w:id="1521" w:author="Huo Beata" w:date="2020-09-09T12:04:00Z">
                    <w:rPr>
                      <w:rFonts w:hint="eastAsia" w:ascii="宋体" w:hAnsi="宋体"/>
                      <w:szCs w:val="21"/>
                    </w:rPr>
                  </w:rPrChange>
                </w:rPr>
                <w:t>（</w:t>
              </w:r>
            </w:ins>
            <w:ins w:id="1522" w:author="Huo Beata" w:date="2020-09-09T12:03:00Z">
              <w:r>
                <w:rPr>
                  <w:rFonts w:hint="default" w:ascii="Times New Roman" w:hAnsi="Times New Roman" w:cs="Times New Roman"/>
                  <w:szCs w:val="21"/>
                  <w:rPrChange w:id="1523" w:author="Huo Beata" w:date="2020-09-09T12:04:00Z">
                    <w:rPr>
                      <w:rFonts w:hint="eastAsia" w:ascii="宋体" w:hAnsi="宋体"/>
                      <w:szCs w:val="21"/>
                    </w:rPr>
                  </w:rPrChange>
                </w:rPr>
                <w:t>1</w:t>
              </w:r>
            </w:ins>
            <w:ins w:id="1524" w:author="Huo Beata" w:date="2020-09-09T12:03:00Z">
              <w:r>
                <w:rPr>
                  <w:rFonts w:hint="default" w:ascii="Times New Roman" w:hAnsi="Times New Roman" w:cs="Times New Roman"/>
                  <w:szCs w:val="21"/>
                  <w:rPrChange w:id="1525" w:author="Huo Beata" w:date="2020-09-09T12:04:00Z">
                    <w:rPr>
                      <w:rFonts w:hint="eastAsia" w:ascii="宋体" w:hAnsi="宋体"/>
                      <w:szCs w:val="21"/>
                    </w:rPr>
                  </w:rPrChange>
                </w:rPr>
                <w:t>）确认提示：当修改</w:t>
              </w:r>
            </w:ins>
            <w:ins w:id="1526" w:author="Huo Beata" w:date="2020-09-09T12:03:00Z">
              <w:r>
                <w:rPr>
                  <w:rFonts w:hint="default" w:ascii="Times New Roman" w:hAnsi="Times New Roman" w:cs="Times New Roman"/>
                  <w:szCs w:val="21"/>
                  <w:rPrChange w:id="1527" w:author="Huo Beata" w:date="2020-09-09T12:04:00Z">
                    <w:rPr>
                      <w:rFonts w:hint="eastAsia" w:ascii="宋体" w:hAnsi="宋体"/>
                      <w:szCs w:val="21"/>
                    </w:rPr>
                  </w:rPrChange>
                </w:rPr>
                <w:t>一</w:t>
              </w:r>
            </w:ins>
            <w:ins w:id="1528" w:author="Huo Beata" w:date="2020-09-09T12:03:00Z">
              <w:r>
                <w:rPr>
                  <w:rFonts w:hint="default" w:ascii="Times New Roman" w:hAnsi="Times New Roman" w:cs="Times New Roman"/>
                  <w:szCs w:val="21"/>
                  <w:rPrChange w:id="1529" w:author="Huo Beata" w:date="2020-09-09T12:04:00Z">
                    <w:rPr>
                      <w:rFonts w:hint="eastAsia" w:ascii="宋体" w:hAnsi="宋体"/>
                      <w:szCs w:val="21"/>
                    </w:rPr>
                  </w:rPrChange>
                </w:rPr>
                <w:t>整个模板时，弹出</w:t>
              </w:r>
            </w:ins>
            <w:ins w:id="1530" w:author="Huo Beata" w:date="2020-09-09T12:03:00Z">
              <w:r>
                <w:rPr>
                  <w:rFonts w:hint="default" w:ascii="Times New Roman" w:hAnsi="Times New Roman" w:cs="Times New Roman"/>
                  <w:szCs w:val="21"/>
                  <w:rPrChange w:id="1531" w:author="Huo Beata" w:date="2020-09-09T12:04:00Z">
                    <w:rPr>
                      <w:rFonts w:hint="eastAsia" w:ascii="宋体" w:hAnsi="宋体"/>
                      <w:szCs w:val="21"/>
                    </w:rPr>
                  </w:rPrChange>
                </w:rPr>
                <w:t>“</w:t>
              </w:r>
            </w:ins>
            <w:ins w:id="1532" w:author="Huo Beata" w:date="2020-09-09T12:03:00Z">
              <w:r>
                <w:rPr>
                  <w:rFonts w:hint="default" w:ascii="Times New Roman" w:hAnsi="Times New Roman" w:cs="Times New Roman"/>
                  <w:szCs w:val="21"/>
                  <w:rPrChange w:id="1533" w:author="Huo Beata" w:date="2020-09-09T12:04:00Z">
                    <w:rPr>
                      <w:rFonts w:hint="eastAsia" w:ascii="宋体" w:hAnsi="宋体"/>
                      <w:szCs w:val="21"/>
                    </w:rPr>
                  </w:rPrChange>
                </w:rPr>
                <w:t>是否要修改心搏类型为窦性心搏</w:t>
              </w:r>
            </w:ins>
            <w:ins w:id="1534" w:author="Huo Beata" w:date="2020-09-09T12:03:00Z">
              <w:r>
                <w:rPr>
                  <w:rFonts w:hint="default" w:ascii="Times New Roman" w:hAnsi="Times New Roman" w:cs="Times New Roman"/>
                  <w:szCs w:val="21"/>
                  <w:rPrChange w:id="1535" w:author="Huo Beata" w:date="2020-09-09T12:04:00Z">
                    <w:rPr>
                      <w:rFonts w:hint="eastAsia" w:ascii="宋体" w:hAnsi="宋体"/>
                      <w:szCs w:val="21"/>
                    </w:rPr>
                  </w:rPrChange>
                </w:rPr>
                <w:t>”</w:t>
              </w:r>
            </w:ins>
            <w:ins w:id="1536" w:author="Huo Beata" w:date="2020-09-09T12:03:00Z">
              <w:r>
                <w:rPr>
                  <w:rFonts w:hint="default" w:ascii="Times New Roman" w:hAnsi="Times New Roman" w:cs="Times New Roman"/>
                  <w:szCs w:val="21"/>
                  <w:rPrChange w:id="1537" w:author="Huo Beata" w:date="2020-09-09T12:04:00Z">
                    <w:rPr>
                      <w:rFonts w:hint="eastAsia" w:ascii="宋体" w:hAnsi="宋体"/>
                      <w:szCs w:val="21"/>
                    </w:rPr>
                  </w:rPrChange>
                </w:rPr>
                <w:t>。</w:t>
              </w:r>
            </w:ins>
          </w:p>
          <w:p>
            <w:pPr>
              <w:rPr>
                <w:ins w:id="1538" w:author="Huo Beata" w:date="2020-09-09T12:03:00Z"/>
                <w:rFonts w:ascii="Times New Roman" w:hAnsi="Times New Roman" w:cs="Times New Roman"/>
                <w:szCs w:val="21"/>
                <w:rPrChange w:id="1539" w:author="Huo Beata" w:date="2020-09-09T12:04:00Z">
                  <w:rPr>
                    <w:ins w:id="1540" w:author="Huo Beata" w:date="2020-09-09T12:03:00Z"/>
                    <w:rFonts w:ascii="宋体" w:hAnsi="宋体"/>
                    <w:szCs w:val="21"/>
                  </w:rPr>
                </w:rPrChange>
              </w:rPr>
            </w:pPr>
            <w:ins w:id="1541" w:author="Huo Beata" w:date="2020-09-09T12:03:00Z">
              <w:r>
                <w:rPr>
                  <w:rFonts w:hint="default" w:ascii="Times New Roman" w:hAnsi="Times New Roman" w:cs="Times New Roman"/>
                  <w:szCs w:val="21"/>
                  <w:rPrChange w:id="1542" w:author="Huo Beata" w:date="2020-09-09T12:04:00Z">
                    <w:rPr>
                      <w:rFonts w:hint="eastAsia" w:ascii="宋体" w:hAnsi="宋体"/>
                      <w:szCs w:val="21"/>
                    </w:rPr>
                  </w:rPrChange>
                </w:rPr>
                <w:t>（</w:t>
              </w:r>
            </w:ins>
            <w:ins w:id="1543" w:author="Huo Beata" w:date="2020-09-09T12:03:00Z">
              <w:r>
                <w:rPr>
                  <w:rFonts w:hint="default" w:ascii="Times New Roman" w:hAnsi="Times New Roman" w:cs="Times New Roman"/>
                  <w:szCs w:val="21"/>
                  <w:rPrChange w:id="1544" w:author="Huo Beata" w:date="2020-09-09T12:04:00Z">
                    <w:rPr>
                      <w:rFonts w:hint="eastAsia" w:ascii="宋体" w:hAnsi="宋体"/>
                      <w:szCs w:val="21"/>
                    </w:rPr>
                  </w:rPrChange>
                </w:rPr>
                <w:t>2</w:t>
              </w:r>
            </w:ins>
            <w:ins w:id="1545" w:author="Huo Beata" w:date="2020-09-09T12:03:00Z">
              <w:r>
                <w:rPr>
                  <w:rFonts w:hint="default" w:ascii="Times New Roman" w:hAnsi="Times New Roman" w:cs="Times New Roman"/>
                  <w:szCs w:val="21"/>
                  <w:rPrChange w:id="1546" w:author="Huo Beata" w:date="2020-09-09T12:04:00Z">
                    <w:rPr>
                      <w:rFonts w:hint="eastAsia" w:ascii="宋体" w:hAnsi="宋体"/>
                      <w:szCs w:val="21"/>
                    </w:rPr>
                  </w:rPrChange>
                </w:rPr>
                <w:t>）操作提示：在同一台电脑打开两个以上的程序时，提示</w:t>
              </w:r>
            </w:ins>
            <w:ins w:id="1547" w:author="Huo Beata" w:date="2020-09-09T12:03:00Z">
              <w:r>
                <w:rPr>
                  <w:rFonts w:hint="default" w:ascii="Times New Roman" w:hAnsi="Times New Roman" w:cs="Times New Roman"/>
                  <w:szCs w:val="21"/>
                  <w:rPrChange w:id="1548" w:author="Huo Beata" w:date="2020-09-09T12:04:00Z">
                    <w:rPr>
                      <w:rFonts w:hint="eastAsia" w:ascii="宋体" w:hAnsi="宋体"/>
                      <w:szCs w:val="21"/>
                    </w:rPr>
                  </w:rPrChange>
                </w:rPr>
                <w:t>“</w:t>
              </w:r>
            </w:ins>
            <w:ins w:id="1549" w:author="Huo Beata" w:date="2020-09-09T12:03:00Z">
              <w:r>
                <w:rPr>
                  <w:rFonts w:hint="default" w:ascii="Times New Roman" w:hAnsi="Times New Roman" w:cs="Times New Roman"/>
                  <w:szCs w:val="21"/>
                  <w:rPrChange w:id="1550" w:author="Huo Beata" w:date="2020-09-09T12:04:00Z">
                    <w:rPr>
                      <w:rFonts w:hint="eastAsia" w:ascii="宋体" w:hAnsi="宋体"/>
                      <w:szCs w:val="21"/>
                    </w:rPr>
                  </w:rPrChange>
                </w:rPr>
                <w:t>程序已经在运行</w:t>
              </w:r>
            </w:ins>
            <w:ins w:id="1551" w:author="Huo Beata" w:date="2020-09-09T12:03:00Z">
              <w:r>
                <w:rPr>
                  <w:rFonts w:hint="default" w:ascii="Times New Roman" w:hAnsi="Times New Roman" w:cs="Times New Roman"/>
                  <w:szCs w:val="21"/>
                  <w:rPrChange w:id="1552" w:author="Huo Beata" w:date="2020-09-09T12:04:00Z">
                    <w:rPr>
                      <w:rFonts w:hint="eastAsia" w:ascii="宋体" w:hAnsi="宋体"/>
                      <w:szCs w:val="21"/>
                    </w:rPr>
                  </w:rPrChange>
                </w:rPr>
                <w:t>”</w:t>
              </w:r>
            </w:ins>
            <w:ins w:id="1553" w:author="Huo Beata" w:date="2020-09-09T12:03:00Z">
              <w:r>
                <w:rPr>
                  <w:rFonts w:hint="default" w:ascii="Times New Roman" w:hAnsi="Times New Roman" w:cs="Times New Roman"/>
                  <w:szCs w:val="21"/>
                  <w:rPrChange w:id="1554" w:author="Huo Beata" w:date="2020-09-09T12:04:00Z">
                    <w:rPr>
                      <w:rFonts w:hint="eastAsia" w:ascii="宋体" w:hAnsi="宋体"/>
                      <w:szCs w:val="21"/>
                    </w:rPr>
                  </w:rPrChange>
                </w:rPr>
                <w:t>。</w:t>
              </w:r>
            </w:ins>
          </w:p>
          <w:p>
            <w:pPr>
              <w:rPr>
                <w:ins w:id="1555" w:author="Huo Beata" w:date="2020-09-09T12:03:00Z"/>
                <w:rFonts w:ascii="Times New Roman" w:hAnsi="Times New Roman" w:cs="Times New Roman"/>
                <w:szCs w:val="21"/>
                <w:rPrChange w:id="1556" w:author="Huo Beata" w:date="2020-09-09T12:04:00Z">
                  <w:rPr>
                    <w:ins w:id="1557" w:author="Huo Beata" w:date="2020-09-09T12:03:00Z"/>
                    <w:rFonts w:ascii="宋体" w:hAnsi="宋体"/>
                    <w:szCs w:val="21"/>
                  </w:rPr>
                </w:rPrChange>
              </w:rPr>
            </w:pPr>
            <w:ins w:id="1558" w:author="Huo Beata" w:date="2020-09-09T12:03:00Z">
              <w:r>
                <w:rPr>
                  <w:rFonts w:hint="default" w:ascii="Times New Roman" w:hAnsi="Times New Roman" w:cs="Times New Roman"/>
                  <w:szCs w:val="21"/>
                  <w:rPrChange w:id="1559" w:author="Huo Beata" w:date="2020-09-09T12:04:00Z">
                    <w:rPr>
                      <w:rFonts w:hint="eastAsia" w:ascii="宋体" w:hAnsi="宋体"/>
                      <w:szCs w:val="21"/>
                    </w:rPr>
                  </w:rPrChange>
                </w:rPr>
                <w:t>（</w:t>
              </w:r>
            </w:ins>
            <w:ins w:id="1560" w:author="Huo Beata" w:date="2020-09-09T12:03:00Z">
              <w:r>
                <w:rPr>
                  <w:rFonts w:hint="default" w:ascii="Times New Roman" w:hAnsi="Times New Roman" w:cs="Times New Roman"/>
                  <w:szCs w:val="21"/>
                  <w:rPrChange w:id="1561" w:author="Huo Beata" w:date="2020-09-09T12:04:00Z">
                    <w:rPr>
                      <w:rFonts w:hint="eastAsia" w:ascii="宋体" w:hAnsi="宋体"/>
                      <w:szCs w:val="21"/>
                    </w:rPr>
                  </w:rPrChange>
                </w:rPr>
                <w:t>3</w:t>
              </w:r>
            </w:ins>
            <w:ins w:id="1562" w:author="Huo Beata" w:date="2020-09-09T12:03:00Z">
              <w:r>
                <w:rPr>
                  <w:rFonts w:hint="default" w:ascii="Times New Roman" w:hAnsi="Times New Roman" w:cs="Times New Roman"/>
                  <w:szCs w:val="21"/>
                  <w:rPrChange w:id="1563" w:author="Huo Beata" w:date="2020-09-09T12:04:00Z">
                    <w:rPr>
                      <w:rFonts w:hint="eastAsia" w:ascii="宋体" w:hAnsi="宋体"/>
                      <w:szCs w:val="21"/>
                    </w:rPr>
                  </w:rPrChange>
                </w:rPr>
                <w:t>）警告提示：在参数设置时输入值超出规定范围，有警告提示。</w:t>
              </w:r>
            </w:ins>
          </w:p>
          <w:p>
            <w:pPr>
              <w:rPr>
                <w:ins w:id="1564" w:author="Huo Beata" w:date="2020-09-09T12:03:00Z"/>
                <w:rFonts w:ascii="Times New Roman" w:hAnsi="Times New Roman" w:cs="Times New Roman"/>
                <w:szCs w:val="21"/>
                <w:rPrChange w:id="1565" w:author="Huo Beata" w:date="2020-09-09T12:04:00Z">
                  <w:rPr>
                    <w:ins w:id="1566" w:author="Huo Beata" w:date="2020-09-09T12:03:00Z"/>
                    <w:rFonts w:ascii="宋体" w:hAnsi="宋体"/>
                    <w:szCs w:val="21"/>
                  </w:rPr>
                </w:rPrChange>
              </w:rPr>
            </w:pPr>
            <w:ins w:id="1567" w:author="Huo Beata" w:date="2020-09-09T12:03:00Z">
              <w:r>
                <w:rPr>
                  <w:rFonts w:hint="default" w:ascii="Times New Roman" w:hAnsi="Times New Roman" w:cs="Times New Roman"/>
                  <w:szCs w:val="21"/>
                  <w:rPrChange w:id="1568" w:author="Huo Beata" w:date="2020-09-09T12:04:00Z">
                    <w:rPr>
                      <w:rFonts w:hint="eastAsia" w:ascii="宋体" w:hAnsi="宋体"/>
                      <w:szCs w:val="21"/>
                    </w:rPr>
                  </w:rPrChange>
                </w:rPr>
                <w:t>（</w:t>
              </w:r>
            </w:ins>
            <w:ins w:id="1569" w:author="Huo Beata" w:date="2020-09-09T12:03:00Z">
              <w:r>
                <w:rPr>
                  <w:rFonts w:hint="default" w:ascii="Times New Roman" w:hAnsi="Times New Roman" w:cs="Times New Roman"/>
                  <w:szCs w:val="21"/>
                  <w:rPrChange w:id="1570" w:author="Huo Beata" w:date="2020-09-09T12:04:00Z">
                    <w:rPr>
                      <w:rFonts w:hint="eastAsia" w:ascii="宋体" w:hAnsi="宋体"/>
                      <w:szCs w:val="21"/>
                    </w:rPr>
                  </w:rPrChange>
                </w:rPr>
                <w:t>4</w:t>
              </w:r>
            </w:ins>
            <w:ins w:id="1571" w:author="Huo Beata" w:date="2020-09-09T12:03:00Z">
              <w:r>
                <w:rPr>
                  <w:rFonts w:hint="default" w:ascii="Times New Roman" w:hAnsi="Times New Roman" w:cs="Times New Roman"/>
                  <w:szCs w:val="21"/>
                  <w:rPrChange w:id="1572" w:author="Huo Beata" w:date="2020-09-09T12:04:00Z">
                    <w:rPr>
                      <w:rFonts w:hint="eastAsia" w:ascii="宋体" w:hAnsi="宋体"/>
                      <w:szCs w:val="21"/>
                    </w:rPr>
                  </w:rPrChange>
                </w:rPr>
                <w:t>）错误提示：当加载的</w:t>
              </w:r>
            </w:ins>
            <w:ins w:id="1573" w:author="Huo Beata" w:date="2020-09-09T12:03:00Z">
              <w:r>
                <w:rPr>
                  <w:rFonts w:hint="default" w:ascii="Times New Roman" w:hAnsi="Times New Roman" w:cs="Times New Roman"/>
                  <w:szCs w:val="21"/>
                  <w:rPrChange w:id="1574" w:author="Huo Beata" w:date="2020-09-09T12:04:00Z">
                    <w:rPr>
                      <w:rFonts w:hint="eastAsia" w:ascii="宋体" w:hAnsi="宋体"/>
                      <w:szCs w:val="21"/>
                    </w:rPr>
                  </w:rPrChange>
                </w:rPr>
                <w:t>ecg</w:t>
              </w:r>
            </w:ins>
            <w:ins w:id="1575" w:author="Huo Beata" w:date="2020-09-09T12:03:00Z">
              <w:r>
                <w:rPr>
                  <w:rFonts w:hint="default" w:ascii="Times New Roman" w:hAnsi="Times New Roman" w:cs="Times New Roman"/>
                  <w:szCs w:val="21"/>
                  <w:rPrChange w:id="1576" w:author="Huo Beata" w:date="2020-09-09T12:04:00Z">
                    <w:rPr>
                      <w:rFonts w:hint="eastAsia" w:ascii="宋体" w:hAnsi="宋体"/>
                      <w:szCs w:val="21"/>
                    </w:rPr>
                  </w:rPrChange>
                </w:rPr>
                <w:t>文件为空时，弹出</w:t>
              </w:r>
            </w:ins>
            <w:ins w:id="1577" w:author="Huo Beata" w:date="2020-09-09T12:03:00Z">
              <w:r>
                <w:rPr>
                  <w:rFonts w:hint="default" w:ascii="Times New Roman" w:hAnsi="Times New Roman" w:cs="Times New Roman"/>
                  <w:szCs w:val="21"/>
                  <w:rPrChange w:id="1578" w:author="Huo Beata" w:date="2020-09-09T12:04:00Z">
                    <w:rPr>
                      <w:rFonts w:hint="eastAsia" w:ascii="宋体" w:hAnsi="宋体"/>
                      <w:szCs w:val="21"/>
                    </w:rPr>
                  </w:rPrChange>
                </w:rPr>
                <w:t>“</w:t>
              </w:r>
            </w:ins>
            <w:ins w:id="1579" w:author="Huo Beata" w:date="2020-09-09T12:03:00Z">
              <w:r>
                <w:rPr>
                  <w:rFonts w:hint="default" w:ascii="Times New Roman" w:hAnsi="Times New Roman" w:cs="Times New Roman"/>
                  <w:szCs w:val="21"/>
                  <w:rPrChange w:id="1580" w:author="Huo Beata" w:date="2020-09-09T12:04:00Z">
                    <w:rPr>
                      <w:rFonts w:hint="eastAsia" w:ascii="宋体" w:hAnsi="宋体"/>
                      <w:szCs w:val="21"/>
                    </w:rPr>
                  </w:rPrChange>
                </w:rPr>
                <w:t>加载</w:t>
              </w:r>
            </w:ins>
            <w:ins w:id="1581" w:author="Huo Beata" w:date="2020-09-09T12:03:00Z">
              <w:r>
                <w:rPr>
                  <w:rFonts w:hint="default" w:ascii="Times New Roman" w:hAnsi="Times New Roman" w:cs="Times New Roman"/>
                  <w:szCs w:val="21"/>
                  <w:rPrChange w:id="1582" w:author="Huo Beata" w:date="2020-09-09T12:04:00Z">
                    <w:rPr>
                      <w:rFonts w:hint="eastAsia" w:ascii="宋体" w:hAnsi="宋体"/>
                      <w:szCs w:val="21"/>
                    </w:rPr>
                  </w:rPrChange>
                </w:rPr>
                <w:t>ecg</w:t>
              </w:r>
            </w:ins>
            <w:ins w:id="1583" w:author="Huo Beata" w:date="2020-09-09T12:03:00Z">
              <w:r>
                <w:rPr>
                  <w:rFonts w:hint="default" w:ascii="Times New Roman" w:hAnsi="Times New Roman" w:cs="Times New Roman"/>
                  <w:szCs w:val="21"/>
                  <w:rPrChange w:id="1584" w:author="Huo Beata" w:date="2020-09-09T12:04:00Z">
                    <w:rPr>
                      <w:rFonts w:hint="eastAsia" w:ascii="宋体" w:hAnsi="宋体"/>
                      <w:szCs w:val="21"/>
                    </w:rPr>
                  </w:rPrChange>
                </w:rPr>
                <w:t>文件为空</w:t>
              </w:r>
            </w:ins>
            <w:ins w:id="1585" w:author="Huo Beata" w:date="2020-09-09T12:03:00Z">
              <w:r>
                <w:rPr>
                  <w:rFonts w:hint="default" w:ascii="Times New Roman" w:hAnsi="Times New Roman" w:cs="Times New Roman"/>
                  <w:szCs w:val="21"/>
                  <w:rPrChange w:id="1586" w:author="Huo Beata" w:date="2020-09-09T12:04:00Z">
                    <w:rPr>
                      <w:rFonts w:hint="eastAsia" w:ascii="宋体" w:hAnsi="宋体"/>
                      <w:szCs w:val="21"/>
                    </w:rPr>
                  </w:rPrChange>
                </w:rPr>
                <w:t>”</w:t>
              </w:r>
            </w:ins>
            <w:ins w:id="1587" w:author="Huo Beata" w:date="2020-09-09T12:03:00Z">
              <w:r>
                <w:rPr>
                  <w:rFonts w:hint="default" w:ascii="Times New Roman" w:hAnsi="Times New Roman" w:cs="Times New Roman"/>
                  <w:szCs w:val="21"/>
                  <w:rPrChange w:id="1588" w:author="Huo Beata" w:date="2020-09-09T12:04:00Z">
                    <w:rPr>
                      <w:rFonts w:hint="eastAsia" w:ascii="宋体" w:hAnsi="宋体"/>
                      <w:szCs w:val="21"/>
                    </w:rPr>
                  </w:rPrChange>
                </w:rPr>
                <w:t>。</w:t>
              </w:r>
            </w:ins>
          </w:p>
          <w:p>
            <w:pPr>
              <w:rPr>
                <w:ins w:id="1589" w:author="Huo Beata" w:date="2020-09-09T12:03:00Z"/>
                <w:rFonts w:ascii="Times New Roman" w:hAnsi="Times New Roman" w:cs="Times New Roman"/>
                <w:szCs w:val="21"/>
                <w:rPrChange w:id="1590" w:author="Huo Beata" w:date="2020-09-09T12:04:00Z">
                  <w:rPr>
                    <w:ins w:id="1591" w:author="Huo Beata" w:date="2020-09-09T12:03:00Z"/>
                    <w:rFonts w:ascii="宋体" w:hAnsi="宋体"/>
                    <w:szCs w:val="21"/>
                  </w:rPr>
                </w:rPrChange>
              </w:rPr>
            </w:pPr>
            <w:ins w:id="1592" w:author="Huo Beata" w:date="2020-09-09T12:03:00Z">
              <w:r>
                <w:rPr>
                  <w:rFonts w:hint="default" w:ascii="Times New Roman" w:hAnsi="Times New Roman" w:cs="Times New Roman"/>
                  <w:szCs w:val="21"/>
                  <w:rPrChange w:id="1593" w:author="Huo Beata" w:date="2020-09-09T12:04:00Z">
                    <w:rPr>
                      <w:rFonts w:hint="eastAsia" w:ascii="宋体" w:hAnsi="宋体"/>
                      <w:szCs w:val="21"/>
                    </w:rPr>
                  </w:rPrChange>
                </w:rPr>
                <w:t xml:space="preserve">2.1.11 </w:t>
              </w:r>
            </w:ins>
            <w:ins w:id="1594" w:author="Huo Beata" w:date="2020-09-09T12:03:00Z">
              <w:r>
                <w:rPr>
                  <w:rFonts w:hint="default" w:ascii="Times New Roman" w:hAnsi="Times New Roman" w:cs="Times New Roman"/>
                  <w:szCs w:val="21"/>
                  <w:rPrChange w:id="1595" w:author="Huo Beata" w:date="2020-09-09T12:04:00Z">
                    <w:rPr>
                      <w:rFonts w:hint="eastAsia" w:ascii="宋体" w:hAnsi="宋体"/>
                      <w:szCs w:val="21"/>
                    </w:rPr>
                  </w:rPrChange>
                </w:rPr>
                <w:t>可靠性</w:t>
              </w:r>
            </w:ins>
          </w:p>
          <w:p>
            <w:pPr>
              <w:rPr>
                <w:ins w:id="1596" w:author="Huo Beata" w:date="2020-09-09T12:03:00Z"/>
                <w:rFonts w:ascii="Times New Roman" w:hAnsi="Times New Roman" w:cs="Times New Roman"/>
                <w:szCs w:val="21"/>
                <w:rPrChange w:id="1597" w:author="Huo Beata" w:date="2020-09-09T12:04:00Z">
                  <w:rPr>
                    <w:ins w:id="1598" w:author="Huo Beata" w:date="2020-09-09T12:03:00Z"/>
                    <w:rFonts w:ascii="宋体" w:hAnsi="宋体"/>
                    <w:szCs w:val="21"/>
                  </w:rPr>
                </w:rPrChange>
              </w:rPr>
            </w:pPr>
            <w:ins w:id="1599" w:author="Huo Beata" w:date="2020-09-09T12:03:00Z">
              <w:r>
                <w:rPr>
                  <w:rFonts w:hint="default" w:ascii="Times New Roman" w:hAnsi="Times New Roman" w:cs="Times New Roman"/>
                  <w:szCs w:val="21"/>
                  <w:rPrChange w:id="1600" w:author="Huo Beata" w:date="2020-09-09T12:04:00Z">
                    <w:rPr>
                      <w:rFonts w:hint="eastAsia" w:ascii="宋体" w:hAnsi="宋体"/>
                      <w:szCs w:val="21"/>
                    </w:rPr>
                  </w:rPrChange>
                </w:rPr>
                <w:t>（</w:t>
              </w:r>
            </w:ins>
            <w:ins w:id="1601" w:author="Huo Beata" w:date="2020-09-09T12:03:00Z">
              <w:r>
                <w:rPr>
                  <w:rFonts w:hint="default" w:ascii="Times New Roman" w:hAnsi="Times New Roman" w:cs="Times New Roman"/>
                  <w:szCs w:val="21"/>
                  <w:rPrChange w:id="1602" w:author="Huo Beata" w:date="2020-09-09T12:04:00Z">
                    <w:rPr>
                      <w:rFonts w:hint="eastAsia" w:ascii="宋体" w:hAnsi="宋体"/>
                      <w:szCs w:val="21"/>
                    </w:rPr>
                  </w:rPrChange>
                </w:rPr>
                <w:t>1</w:t>
              </w:r>
            </w:ins>
            <w:ins w:id="1603" w:author="Huo Beata" w:date="2020-09-09T12:03:00Z">
              <w:r>
                <w:rPr>
                  <w:rFonts w:hint="default" w:ascii="Times New Roman" w:hAnsi="Times New Roman" w:cs="Times New Roman"/>
                  <w:szCs w:val="21"/>
                  <w:rPrChange w:id="1604" w:author="Huo Beata" w:date="2020-09-09T12:04:00Z">
                    <w:rPr>
                      <w:rFonts w:hint="eastAsia" w:ascii="宋体" w:hAnsi="宋体"/>
                      <w:szCs w:val="21"/>
                    </w:rPr>
                  </w:rPrChange>
                </w:rPr>
                <w:t>）磁盘空间小于</w:t>
              </w:r>
            </w:ins>
            <w:ins w:id="1605" w:author="Huo Beata" w:date="2020-09-09T12:03:00Z">
              <w:r>
                <w:rPr>
                  <w:rFonts w:hint="default" w:ascii="Times New Roman" w:hAnsi="Times New Roman" w:cs="Times New Roman"/>
                  <w:szCs w:val="21"/>
                  <w:rPrChange w:id="1606" w:author="Huo Beata" w:date="2020-09-09T12:04:00Z">
                    <w:rPr>
                      <w:rFonts w:hint="eastAsia" w:ascii="宋体" w:hAnsi="宋体"/>
                      <w:szCs w:val="21"/>
                    </w:rPr>
                  </w:rPrChange>
                </w:rPr>
                <w:t>200MB</w:t>
              </w:r>
            </w:ins>
            <w:ins w:id="1607" w:author="Huo Beata" w:date="2020-09-09T12:03:00Z">
              <w:r>
                <w:rPr>
                  <w:rFonts w:hint="default" w:ascii="Times New Roman" w:hAnsi="Times New Roman" w:cs="Times New Roman"/>
                  <w:szCs w:val="21"/>
                  <w:rPrChange w:id="1608" w:author="Huo Beata" w:date="2020-09-09T12:04:00Z">
                    <w:rPr>
                      <w:rFonts w:hint="eastAsia" w:ascii="宋体" w:hAnsi="宋体"/>
                      <w:szCs w:val="21"/>
                    </w:rPr>
                  </w:rPrChange>
                </w:rPr>
                <w:t>或总存储空间的</w:t>
              </w:r>
            </w:ins>
            <w:ins w:id="1609" w:author="Huo Beata" w:date="2020-09-09T12:03:00Z">
              <w:r>
                <w:rPr>
                  <w:rFonts w:hint="default" w:ascii="Times New Roman" w:hAnsi="Times New Roman" w:cs="Times New Roman"/>
                  <w:szCs w:val="21"/>
                  <w:rPrChange w:id="1610" w:author="Huo Beata" w:date="2020-09-09T12:04:00Z">
                    <w:rPr>
                      <w:rFonts w:hint="eastAsia" w:ascii="宋体" w:hAnsi="宋体"/>
                      <w:szCs w:val="21"/>
                    </w:rPr>
                  </w:rPrChange>
                </w:rPr>
                <w:t>1%</w:t>
              </w:r>
            </w:ins>
            <w:ins w:id="1611" w:author="Huo Beata" w:date="2020-09-09T12:03:00Z">
              <w:r>
                <w:rPr>
                  <w:rFonts w:hint="default" w:ascii="Times New Roman" w:hAnsi="Times New Roman" w:cs="Times New Roman"/>
                  <w:szCs w:val="21"/>
                  <w:rPrChange w:id="1612" w:author="Huo Beata" w:date="2020-09-09T12:04:00Z">
                    <w:rPr>
                      <w:rFonts w:hint="eastAsia" w:ascii="宋体" w:hAnsi="宋体"/>
                      <w:szCs w:val="21"/>
                    </w:rPr>
                  </w:rPrChange>
                </w:rPr>
                <w:t>时进行提示。</w:t>
              </w:r>
            </w:ins>
            <w:ins w:id="1613" w:author="Huo Beata" w:date="2020-09-09T12:03:00Z">
              <w:r>
                <w:rPr>
                  <w:rFonts w:hint="default" w:ascii="Times New Roman" w:hAnsi="Times New Roman" w:cs="Times New Roman"/>
                  <w:szCs w:val="21"/>
                  <w:rPrChange w:id="1614" w:author="Huo Beata" w:date="2020-09-09T12:04:00Z">
                    <w:rPr>
                      <w:rFonts w:hint="eastAsia" w:ascii="宋体" w:hAnsi="宋体"/>
                      <w:szCs w:val="21"/>
                    </w:rPr>
                  </w:rPrChange>
                </w:rPr>
                <w:t xml:space="preserve">  </w:t>
              </w:r>
            </w:ins>
          </w:p>
          <w:p>
            <w:pPr>
              <w:rPr>
                <w:ins w:id="1615" w:author="Huo Beata" w:date="2020-09-09T12:03:00Z"/>
                <w:rFonts w:ascii="Times New Roman" w:hAnsi="Times New Roman" w:cs="Times New Roman"/>
                <w:szCs w:val="21"/>
                <w:rPrChange w:id="1616" w:author="Huo Beata" w:date="2020-09-09T12:04:00Z">
                  <w:rPr>
                    <w:ins w:id="1617" w:author="Huo Beata" w:date="2020-09-09T12:03:00Z"/>
                    <w:rFonts w:ascii="宋体" w:hAnsi="宋体"/>
                    <w:szCs w:val="21"/>
                  </w:rPr>
                </w:rPrChange>
              </w:rPr>
            </w:pPr>
            <w:ins w:id="1618" w:author="Huo Beata" w:date="2020-09-09T12:03:00Z">
              <w:r>
                <w:rPr>
                  <w:rFonts w:hint="default" w:ascii="Times New Roman" w:hAnsi="Times New Roman" w:cs="Times New Roman"/>
                  <w:szCs w:val="21"/>
                  <w:rPrChange w:id="1619" w:author="Huo Beata" w:date="2020-09-09T12:04:00Z">
                    <w:rPr>
                      <w:rFonts w:hint="eastAsia" w:ascii="宋体" w:hAnsi="宋体"/>
                      <w:szCs w:val="21"/>
                    </w:rPr>
                  </w:rPrChange>
                </w:rPr>
                <w:t>（</w:t>
              </w:r>
            </w:ins>
            <w:ins w:id="1620" w:author="Huo Beata" w:date="2020-09-09T12:03:00Z">
              <w:r>
                <w:rPr>
                  <w:rFonts w:hint="default" w:ascii="Times New Roman" w:hAnsi="Times New Roman" w:cs="Times New Roman"/>
                  <w:szCs w:val="21"/>
                  <w:rPrChange w:id="1621" w:author="Huo Beata" w:date="2020-09-09T12:04:00Z">
                    <w:rPr>
                      <w:rFonts w:hint="eastAsia" w:ascii="宋体" w:hAnsi="宋体"/>
                      <w:szCs w:val="21"/>
                    </w:rPr>
                  </w:rPrChange>
                </w:rPr>
                <w:t>2</w:t>
              </w:r>
            </w:ins>
            <w:ins w:id="1622" w:author="Huo Beata" w:date="2020-09-09T12:03:00Z">
              <w:r>
                <w:rPr>
                  <w:rFonts w:hint="default" w:ascii="Times New Roman" w:hAnsi="Times New Roman" w:cs="Times New Roman"/>
                  <w:szCs w:val="21"/>
                  <w:rPrChange w:id="1623" w:author="Huo Beata" w:date="2020-09-09T12:04:00Z">
                    <w:rPr>
                      <w:rFonts w:hint="eastAsia" w:ascii="宋体" w:hAnsi="宋体"/>
                      <w:szCs w:val="21"/>
                    </w:rPr>
                  </w:rPrChange>
                </w:rPr>
                <w:t>）网络中断后，继续使用软件会弹出网络故障的提示。网络恢复后，可以正常使用。</w:t>
              </w:r>
            </w:ins>
            <w:ins w:id="1624" w:author="Huo Beata" w:date="2020-09-09T12:03:00Z">
              <w:r>
                <w:rPr>
                  <w:rFonts w:hint="default" w:ascii="Times New Roman" w:hAnsi="Times New Roman" w:cs="Times New Roman"/>
                  <w:szCs w:val="21"/>
                  <w:rPrChange w:id="1625" w:author="Huo Beata" w:date="2020-09-09T12:04:00Z">
                    <w:rPr>
                      <w:rFonts w:hint="eastAsia" w:ascii="宋体" w:hAnsi="宋体"/>
                      <w:szCs w:val="21"/>
                    </w:rPr>
                  </w:rPrChange>
                </w:rPr>
                <w:t xml:space="preserve"> </w:t>
              </w:r>
            </w:ins>
          </w:p>
          <w:p>
            <w:pPr>
              <w:rPr>
                <w:ins w:id="1626" w:author="Huo Beata" w:date="2020-09-09T12:03:00Z"/>
                <w:rFonts w:ascii="Times New Roman" w:hAnsi="Times New Roman" w:cs="Times New Roman"/>
                <w:szCs w:val="21"/>
                <w:rPrChange w:id="1627" w:author="Huo Beata" w:date="2020-09-09T12:04:00Z">
                  <w:rPr>
                    <w:ins w:id="1628" w:author="Huo Beata" w:date="2020-09-09T12:03:00Z"/>
                    <w:rFonts w:ascii="宋体" w:hAnsi="宋体"/>
                    <w:szCs w:val="21"/>
                  </w:rPr>
                </w:rPrChange>
              </w:rPr>
            </w:pPr>
            <w:ins w:id="1629" w:author="Huo Beata" w:date="2020-09-09T12:03:00Z">
              <w:r>
                <w:rPr>
                  <w:rFonts w:hint="default" w:ascii="Times New Roman" w:hAnsi="Times New Roman" w:cs="Times New Roman"/>
                  <w:szCs w:val="21"/>
                  <w:rPrChange w:id="1630" w:author="Huo Beata" w:date="2020-09-09T12:04:00Z">
                    <w:rPr>
                      <w:rFonts w:hint="eastAsia" w:ascii="宋体" w:hAnsi="宋体"/>
                      <w:szCs w:val="21"/>
                    </w:rPr>
                  </w:rPrChange>
                </w:rPr>
                <w:t>（</w:t>
              </w:r>
            </w:ins>
            <w:ins w:id="1631" w:author="Huo Beata" w:date="2020-09-09T12:03:00Z">
              <w:r>
                <w:rPr>
                  <w:rFonts w:hint="default" w:ascii="Times New Roman" w:hAnsi="Times New Roman" w:cs="Times New Roman"/>
                  <w:szCs w:val="21"/>
                  <w:rPrChange w:id="1632" w:author="Huo Beata" w:date="2020-09-09T12:04:00Z">
                    <w:rPr>
                      <w:rFonts w:hint="eastAsia" w:ascii="宋体" w:hAnsi="宋体"/>
                      <w:szCs w:val="21"/>
                    </w:rPr>
                  </w:rPrChange>
                </w:rPr>
                <w:t>3</w:t>
              </w:r>
            </w:ins>
            <w:ins w:id="1633" w:author="Huo Beata" w:date="2020-09-09T12:03:00Z">
              <w:r>
                <w:rPr>
                  <w:rFonts w:hint="default" w:ascii="Times New Roman" w:hAnsi="Times New Roman" w:cs="Times New Roman"/>
                  <w:szCs w:val="21"/>
                  <w:rPrChange w:id="1634" w:author="Huo Beata" w:date="2020-09-09T12:04:00Z">
                    <w:rPr>
                      <w:rFonts w:hint="eastAsia" w:ascii="宋体" w:hAnsi="宋体"/>
                      <w:szCs w:val="21"/>
                    </w:rPr>
                  </w:rPrChange>
                </w:rPr>
                <w:t>）本地文件丢失，服务器文件不会受到影响，可以重新下载原始心电数据局，如果分析文件和报告已经上传至服务器，也可以重新下载。重要本地数据还可以进行手动备份，需要恢复时，放回原文件路径即可。</w:t>
              </w:r>
            </w:ins>
          </w:p>
          <w:p>
            <w:pPr>
              <w:rPr>
                <w:ins w:id="1635" w:author="Huo Beata" w:date="2020-09-09T12:03:00Z"/>
                <w:rFonts w:ascii="Times New Roman" w:hAnsi="Times New Roman" w:cs="Times New Roman"/>
                <w:szCs w:val="21"/>
                <w:rPrChange w:id="1636" w:author="Huo Beata" w:date="2020-09-09T12:04:00Z">
                  <w:rPr>
                    <w:ins w:id="1637" w:author="Huo Beata" w:date="2020-09-09T12:03:00Z"/>
                    <w:rFonts w:ascii="宋体" w:hAnsi="宋体"/>
                    <w:szCs w:val="21"/>
                  </w:rPr>
                </w:rPrChange>
              </w:rPr>
            </w:pPr>
          </w:p>
          <w:p>
            <w:pPr>
              <w:rPr>
                <w:ins w:id="1638" w:author="Huo Beata" w:date="2020-09-09T12:03:00Z"/>
                <w:rFonts w:ascii="Times New Roman" w:hAnsi="Times New Roman" w:cs="Times New Roman"/>
                <w:szCs w:val="21"/>
                <w:rPrChange w:id="1639" w:author="Huo Beata" w:date="2020-09-09T12:04:00Z">
                  <w:rPr>
                    <w:ins w:id="1640" w:author="Huo Beata" w:date="2020-09-09T12:03:00Z"/>
                    <w:rFonts w:ascii="宋体" w:hAnsi="宋体"/>
                    <w:szCs w:val="21"/>
                  </w:rPr>
                </w:rPrChange>
              </w:rPr>
            </w:pPr>
            <w:ins w:id="1641" w:author="Huo Beata" w:date="2020-09-09T12:03:00Z">
              <w:r>
                <w:rPr>
                  <w:rFonts w:hint="default" w:ascii="Times New Roman" w:hAnsi="Times New Roman" w:cs="Times New Roman"/>
                  <w:szCs w:val="21"/>
                  <w:rPrChange w:id="1642" w:author="Huo Beata" w:date="2020-09-09T12:04:00Z">
                    <w:rPr>
                      <w:rFonts w:hint="eastAsia" w:ascii="宋体" w:hAnsi="宋体"/>
                      <w:szCs w:val="21"/>
                    </w:rPr>
                  </w:rPrChange>
                </w:rPr>
                <w:t xml:space="preserve">2.1.12 </w:t>
              </w:r>
            </w:ins>
            <w:ins w:id="1643" w:author="Huo Beata" w:date="2020-09-09T12:03:00Z">
              <w:r>
                <w:rPr>
                  <w:rFonts w:hint="default" w:ascii="Times New Roman" w:hAnsi="Times New Roman" w:cs="Times New Roman"/>
                  <w:szCs w:val="21"/>
                  <w:rPrChange w:id="1644" w:author="Huo Beata" w:date="2020-09-09T12:04:00Z">
                    <w:rPr>
                      <w:rFonts w:hint="eastAsia" w:ascii="宋体" w:hAnsi="宋体"/>
                      <w:szCs w:val="21"/>
                    </w:rPr>
                  </w:rPrChange>
                </w:rPr>
                <w:t>维护性</w:t>
              </w:r>
            </w:ins>
          </w:p>
          <w:p>
            <w:pPr>
              <w:rPr>
                <w:ins w:id="1645" w:author="Huo Beata" w:date="2020-09-09T12:03:00Z"/>
                <w:rFonts w:ascii="Times New Roman" w:hAnsi="Times New Roman" w:cs="Times New Roman"/>
                <w:szCs w:val="21"/>
                <w:rPrChange w:id="1646" w:author="Huo Beata" w:date="2020-09-09T12:04:00Z">
                  <w:rPr>
                    <w:ins w:id="1647" w:author="Huo Beata" w:date="2020-09-09T12:03:00Z"/>
                    <w:rFonts w:ascii="宋体" w:hAnsi="宋体"/>
                    <w:szCs w:val="21"/>
                  </w:rPr>
                </w:rPrChange>
              </w:rPr>
            </w:pPr>
            <w:ins w:id="1648" w:author="Huo Beata" w:date="2020-09-09T12:03:00Z">
              <w:r>
                <w:rPr>
                  <w:rFonts w:hint="default" w:ascii="Times New Roman" w:hAnsi="Times New Roman" w:cs="Times New Roman"/>
                  <w:szCs w:val="21"/>
                  <w:rPrChange w:id="1649" w:author="Huo Beata" w:date="2020-09-09T12:04:00Z">
                    <w:rPr>
                      <w:rFonts w:hint="eastAsia" w:ascii="宋体" w:hAnsi="宋体"/>
                      <w:szCs w:val="21"/>
                    </w:rPr>
                  </w:rPrChange>
                </w:rPr>
                <w:t>动态心电分析软件内置软件版本信息，而且在软件使用过程中，会生成日志文件。当发生故障时，可以参照使用说明书中的联系方式联系专业人员进行维护。</w:t>
              </w:r>
            </w:ins>
          </w:p>
          <w:p>
            <w:pPr>
              <w:rPr>
                <w:ins w:id="1650" w:author="Huo Beata" w:date="2020-09-09T12:03:00Z"/>
                <w:rFonts w:ascii="Times New Roman" w:hAnsi="Times New Roman" w:cs="Times New Roman"/>
                <w:szCs w:val="21"/>
                <w:rPrChange w:id="1651" w:author="Huo Beata" w:date="2020-09-09T12:04:00Z">
                  <w:rPr>
                    <w:ins w:id="1652" w:author="Huo Beata" w:date="2020-09-09T12:03:00Z"/>
                    <w:rFonts w:ascii="宋体" w:hAnsi="宋体"/>
                    <w:szCs w:val="21"/>
                  </w:rPr>
                </w:rPrChange>
              </w:rPr>
            </w:pPr>
            <w:ins w:id="1653" w:author="Huo Beata" w:date="2020-09-09T12:03:00Z">
              <w:r>
                <w:rPr>
                  <w:rFonts w:hint="default" w:ascii="Times New Roman" w:hAnsi="Times New Roman" w:cs="Times New Roman"/>
                  <w:szCs w:val="21"/>
                  <w:rPrChange w:id="1654" w:author="Huo Beata" w:date="2020-09-09T12:04:00Z">
                    <w:rPr>
                      <w:rFonts w:hint="eastAsia" w:ascii="宋体" w:hAnsi="宋体"/>
                      <w:szCs w:val="21"/>
                    </w:rPr>
                  </w:rPrChange>
                </w:rPr>
                <w:t xml:space="preserve">2.1.13 </w:t>
              </w:r>
            </w:ins>
            <w:ins w:id="1655" w:author="Huo Beata" w:date="2020-09-09T12:03:00Z">
              <w:r>
                <w:rPr>
                  <w:rFonts w:hint="default" w:ascii="Times New Roman" w:hAnsi="Times New Roman" w:cs="Times New Roman"/>
                  <w:szCs w:val="21"/>
                  <w:rPrChange w:id="1656" w:author="Huo Beata" w:date="2020-09-09T12:04:00Z">
                    <w:rPr>
                      <w:rFonts w:hint="eastAsia" w:ascii="宋体" w:hAnsi="宋体"/>
                      <w:szCs w:val="21"/>
                    </w:rPr>
                  </w:rPrChange>
                </w:rPr>
                <w:t>效率</w:t>
              </w:r>
            </w:ins>
            <w:ins w:id="1657" w:author="Huo Beata" w:date="2020-09-09T12:03:00Z">
              <w:r>
                <w:rPr>
                  <w:rFonts w:hint="default" w:ascii="Times New Roman" w:hAnsi="Times New Roman" w:cs="Times New Roman"/>
                  <w:szCs w:val="21"/>
                  <w:rPrChange w:id="1658" w:author="Huo Beata" w:date="2020-09-09T12:04:00Z">
                    <w:rPr>
                      <w:rFonts w:hint="eastAsia" w:ascii="宋体" w:hAnsi="宋体"/>
                      <w:szCs w:val="21"/>
                    </w:rPr>
                  </w:rPrChange>
                </w:rPr>
                <w:t xml:space="preserve"> </w:t>
              </w:r>
            </w:ins>
          </w:p>
          <w:p>
            <w:pPr>
              <w:rPr>
                <w:ins w:id="1659" w:author="Huo Beata" w:date="2020-09-09T12:03:00Z"/>
                <w:rFonts w:ascii="Times New Roman" w:hAnsi="Times New Roman" w:cs="Times New Roman"/>
                <w:szCs w:val="21"/>
                <w:rPrChange w:id="1660" w:author="Huo Beata" w:date="2020-09-09T12:04:00Z">
                  <w:rPr>
                    <w:ins w:id="1661" w:author="Huo Beata" w:date="2020-09-09T12:03:00Z"/>
                    <w:rFonts w:ascii="宋体" w:hAnsi="宋体"/>
                    <w:szCs w:val="21"/>
                  </w:rPr>
                </w:rPrChange>
              </w:rPr>
            </w:pPr>
            <w:ins w:id="1662" w:author="Huo Beata" w:date="2020-09-09T12:03:00Z">
              <w:r>
                <w:rPr>
                  <w:rFonts w:hint="default" w:ascii="Times New Roman" w:hAnsi="Times New Roman" w:cs="Times New Roman"/>
                  <w:szCs w:val="21"/>
                  <w:rPrChange w:id="1663" w:author="Huo Beata" w:date="2020-09-09T12:04:00Z">
                    <w:rPr>
                      <w:rFonts w:hint="eastAsia" w:ascii="宋体" w:hAnsi="宋体"/>
                      <w:szCs w:val="21"/>
                    </w:rPr>
                  </w:rPrChange>
                </w:rPr>
                <w:t>软件在</w:t>
              </w:r>
            </w:ins>
            <w:ins w:id="1664" w:author="Huo Beata" w:date="2020-09-09T12:03:00Z">
              <w:r>
                <w:rPr>
                  <w:rFonts w:hint="default" w:ascii="Times New Roman" w:hAnsi="Times New Roman" w:cs="Times New Roman"/>
                  <w:szCs w:val="21"/>
                  <w:rPrChange w:id="1665" w:author="Huo Beata" w:date="2020-09-09T12:04:00Z">
                    <w:rPr>
                      <w:rFonts w:hint="eastAsia" w:ascii="宋体" w:hAnsi="宋体"/>
                      <w:szCs w:val="21"/>
                    </w:rPr>
                  </w:rPrChange>
                </w:rPr>
                <w:t>2.1.14</w:t>
              </w:r>
            </w:ins>
            <w:ins w:id="1666" w:author="Huo Beata" w:date="2020-09-09T12:03:00Z">
              <w:r>
                <w:rPr>
                  <w:rFonts w:hint="default" w:ascii="Times New Roman" w:hAnsi="Times New Roman" w:cs="Times New Roman"/>
                  <w:szCs w:val="21"/>
                  <w:rPrChange w:id="1667" w:author="Huo Beata" w:date="2020-09-09T12:04:00Z">
                    <w:rPr>
                      <w:rFonts w:hint="eastAsia" w:ascii="宋体" w:hAnsi="宋体"/>
                      <w:szCs w:val="21"/>
                    </w:rPr>
                  </w:rPrChange>
                </w:rPr>
                <w:t>要求的最低配置条件下、</w:t>
              </w:r>
            </w:ins>
            <w:ins w:id="1668" w:author="Huo Beata" w:date="2020-09-09T12:03:00Z">
              <w:r>
                <w:rPr>
                  <w:rFonts w:hint="default" w:ascii="Times New Roman" w:hAnsi="Times New Roman" w:cs="Times New Roman"/>
                  <w:szCs w:val="21"/>
                  <w:rPrChange w:id="1669" w:author="Huo Beata" w:date="2020-09-09T12:04:00Z">
                    <w:rPr>
                      <w:rFonts w:hint="eastAsia" w:ascii="宋体" w:hAnsi="宋体"/>
                      <w:szCs w:val="21"/>
                    </w:rPr>
                  </w:rPrChange>
                </w:rPr>
                <w:t>100</w:t>
              </w:r>
            </w:ins>
            <w:ins w:id="1670" w:author="Huo Beata" w:date="2020-09-09T12:03:00Z">
              <w:r>
                <w:rPr>
                  <w:rFonts w:hint="default" w:ascii="Times New Roman" w:hAnsi="Times New Roman" w:cs="Times New Roman"/>
                  <w:szCs w:val="21"/>
                  <w:rPrChange w:id="1671" w:author="Huo Beata" w:date="2020-09-09T12:04:00Z">
                    <w:rPr>
                      <w:rFonts w:hint="eastAsia" w:ascii="宋体" w:hAnsi="宋体"/>
                      <w:szCs w:val="21"/>
                    </w:rPr>
                  </w:rPrChange>
                </w:rPr>
                <w:t>个用户并发运行，能满足如下要求。</w:t>
              </w:r>
            </w:ins>
          </w:p>
          <w:p>
            <w:pPr>
              <w:rPr>
                <w:ins w:id="1672" w:author="Huo Beata" w:date="2020-09-09T12:03:00Z"/>
                <w:rFonts w:ascii="Times New Roman" w:hAnsi="Times New Roman" w:cs="Times New Roman"/>
                <w:szCs w:val="21"/>
                <w:rPrChange w:id="1673" w:author="Huo Beata" w:date="2020-09-09T12:04:00Z">
                  <w:rPr>
                    <w:ins w:id="1674" w:author="Huo Beata" w:date="2020-09-09T12:03:00Z"/>
                    <w:rFonts w:ascii="宋体" w:hAnsi="宋体"/>
                    <w:szCs w:val="21"/>
                  </w:rPr>
                </w:rPrChange>
              </w:rPr>
            </w:pPr>
            <w:ins w:id="1675" w:author="Huo Beata" w:date="2020-09-09T12:03:00Z">
              <w:r>
                <w:rPr>
                  <w:rFonts w:hint="default" w:ascii="Times New Roman" w:hAnsi="Times New Roman" w:cs="Times New Roman"/>
                  <w:szCs w:val="21"/>
                  <w:rPrChange w:id="1676" w:author="Huo Beata" w:date="2020-09-09T12:04:00Z">
                    <w:rPr>
                      <w:rFonts w:hint="eastAsia" w:ascii="宋体" w:hAnsi="宋体"/>
                      <w:szCs w:val="21"/>
                    </w:rPr>
                  </w:rPrChange>
                </w:rPr>
                <w:t>（</w:t>
              </w:r>
            </w:ins>
            <w:ins w:id="1677" w:author="Huo Beata" w:date="2020-09-09T12:03:00Z">
              <w:r>
                <w:rPr>
                  <w:rFonts w:hint="default" w:ascii="Times New Roman" w:hAnsi="Times New Roman" w:cs="Times New Roman"/>
                  <w:szCs w:val="21"/>
                  <w:rPrChange w:id="1678" w:author="Huo Beata" w:date="2020-09-09T12:04:00Z">
                    <w:rPr>
                      <w:rFonts w:hint="eastAsia" w:ascii="宋体" w:hAnsi="宋体"/>
                      <w:szCs w:val="21"/>
                    </w:rPr>
                  </w:rPrChange>
                </w:rPr>
                <w:t>1</w:t>
              </w:r>
            </w:ins>
            <w:ins w:id="1679" w:author="Huo Beata" w:date="2020-09-09T12:03:00Z">
              <w:r>
                <w:rPr>
                  <w:rFonts w:hint="default" w:ascii="Times New Roman" w:hAnsi="Times New Roman" w:cs="Times New Roman"/>
                  <w:szCs w:val="21"/>
                  <w:rPrChange w:id="1680" w:author="Huo Beata" w:date="2020-09-09T12:04:00Z">
                    <w:rPr>
                      <w:rFonts w:hint="eastAsia" w:ascii="宋体" w:hAnsi="宋体"/>
                      <w:szCs w:val="21"/>
                    </w:rPr>
                  </w:rPrChange>
                </w:rPr>
                <w:t>）</w:t>
              </w:r>
            </w:ins>
            <w:ins w:id="1681" w:author="Huo Beata" w:date="2020-09-09T12:03:00Z">
              <w:r>
                <w:rPr>
                  <w:rFonts w:hint="default" w:ascii="Times New Roman" w:hAnsi="Times New Roman" w:cs="Times New Roman"/>
                  <w:szCs w:val="21"/>
                  <w:rPrChange w:id="1682" w:author="Huo Beata" w:date="2020-09-09T12:04:00Z">
                    <w:rPr>
                      <w:rFonts w:hint="eastAsia" w:ascii="宋体" w:hAnsi="宋体"/>
                      <w:szCs w:val="21"/>
                    </w:rPr>
                  </w:rPrChange>
                </w:rPr>
                <w:t xml:space="preserve"> </w:t>
              </w:r>
            </w:ins>
            <w:ins w:id="1683" w:author="Huo Beata" w:date="2020-09-09T12:03:00Z">
              <w:r>
                <w:rPr>
                  <w:rFonts w:hint="default" w:ascii="Times New Roman" w:hAnsi="Times New Roman" w:cs="Times New Roman"/>
                  <w:szCs w:val="21"/>
                  <w:rPrChange w:id="1684" w:author="Huo Beata" w:date="2020-09-09T12:04:00Z">
                    <w:rPr>
                      <w:rFonts w:hint="eastAsia" w:ascii="宋体" w:hAnsi="宋体"/>
                      <w:szCs w:val="21"/>
                    </w:rPr>
                  </w:rPrChange>
                </w:rPr>
                <w:t>非首次分析心电数据（小于等于</w:t>
              </w:r>
            </w:ins>
            <w:ins w:id="1685" w:author="Huo Beata" w:date="2020-09-09T12:03:00Z">
              <w:r>
                <w:rPr>
                  <w:rFonts w:hint="default" w:ascii="Times New Roman" w:hAnsi="Times New Roman" w:cs="Times New Roman"/>
                  <w:szCs w:val="21"/>
                  <w:rPrChange w:id="1686" w:author="Huo Beata" w:date="2020-09-09T12:04:00Z">
                    <w:rPr>
                      <w:rFonts w:hint="eastAsia" w:ascii="宋体" w:hAnsi="宋体"/>
                      <w:szCs w:val="21"/>
                    </w:rPr>
                  </w:rPrChange>
                </w:rPr>
                <w:t>24</w:t>
              </w:r>
            </w:ins>
            <w:ins w:id="1687" w:author="Huo Beata" w:date="2020-09-09T12:03:00Z">
              <w:r>
                <w:rPr>
                  <w:rFonts w:hint="default" w:ascii="Times New Roman" w:hAnsi="Times New Roman" w:cs="Times New Roman"/>
                  <w:szCs w:val="21"/>
                  <w:rPrChange w:id="1688" w:author="Huo Beata" w:date="2020-09-09T12:04:00Z">
                    <w:rPr>
                      <w:rFonts w:hint="eastAsia" w:ascii="宋体" w:hAnsi="宋体"/>
                      <w:szCs w:val="21"/>
                    </w:rPr>
                  </w:rPrChange>
                </w:rPr>
                <w:t>小时）的响应时间不超过</w:t>
              </w:r>
            </w:ins>
            <w:ins w:id="1689" w:author="Huo Beata" w:date="2020-09-09T12:03:00Z">
              <w:r>
                <w:rPr>
                  <w:rFonts w:hint="default" w:ascii="Times New Roman" w:hAnsi="Times New Roman" w:cs="Times New Roman"/>
                  <w:szCs w:val="21"/>
                  <w:rPrChange w:id="1690" w:author="Huo Beata" w:date="2020-09-09T12:04:00Z">
                    <w:rPr>
                      <w:rFonts w:hint="eastAsia" w:ascii="宋体" w:hAnsi="宋体"/>
                      <w:szCs w:val="21"/>
                    </w:rPr>
                  </w:rPrChange>
                </w:rPr>
                <w:t>3</w:t>
              </w:r>
            </w:ins>
            <w:ins w:id="1691" w:author="Huo Beata" w:date="2020-09-09T12:03:00Z">
              <w:r>
                <w:rPr>
                  <w:rFonts w:hint="default" w:ascii="Times New Roman" w:hAnsi="Times New Roman" w:cs="Times New Roman"/>
                  <w:szCs w:val="21"/>
                  <w:rPrChange w:id="1692" w:author="Huo Beata" w:date="2020-09-09T12:04:00Z">
                    <w:rPr>
                      <w:rFonts w:hint="eastAsia" w:ascii="宋体" w:hAnsi="宋体"/>
                      <w:szCs w:val="21"/>
                    </w:rPr>
                  </w:rPrChange>
                </w:rPr>
                <w:t>分钟；</w:t>
              </w:r>
            </w:ins>
          </w:p>
          <w:p>
            <w:pPr>
              <w:rPr>
                <w:ins w:id="1693" w:author="Huo Beata" w:date="2020-09-09T12:03:00Z"/>
                <w:rFonts w:ascii="Times New Roman" w:hAnsi="Times New Roman" w:cs="Times New Roman"/>
                <w:szCs w:val="21"/>
                <w:rPrChange w:id="1694" w:author="Huo Beata" w:date="2020-09-09T12:04:00Z">
                  <w:rPr>
                    <w:ins w:id="1695" w:author="Huo Beata" w:date="2020-09-09T12:03:00Z"/>
                    <w:rFonts w:ascii="宋体" w:hAnsi="宋体"/>
                    <w:szCs w:val="21"/>
                  </w:rPr>
                </w:rPrChange>
              </w:rPr>
            </w:pPr>
            <w:ins w:id="1696" w:author="Huo Beata" w:date="2020-09-09T12:03:00Z">
              <w:r>
                <w:rPr>
                  <w:rFonts w:hint="default" w:ascii="Times New Roman" w:hAnsi="Times New Roman" w:cs="Times New Roman"/>
                  <w:szCs w:val="21"/>
                  <w:rPrChange w:id="1697" w:author="Huo Beata" w:date="2020-09-09T12:04:00Z">
                    <w:rPr>
                      <w:rFonts w:hint="eastAsia" w:ascii="宋体" w:hAnsi="宋体"/>
                      <w:szCs w:val="21"/>
                    </w:rPr>
                  </w:rPrChange>
                </w:rPr>
                <w:t>（</w:t>
              </w:r>
            </w:ins>
            <w:ins w:id="1698" w:author="Huo Beata" w:date="2020-09-09T12:03:00Z">
              <w:r>
                <w:rPr>
                  <w:rFonts w:hint="default" w:ascii="Times New Roman" w:hAnsi="Times New Roman" w:cs="Times New Roman"/>
                  <w:szCs w:val="21"/>
                  <w:rPrChange w:id="1699" w:author="Huo Beata" w:date="2020-09-09T12:04:00Z">
                    <w:rPr>
                      <w:rFonts w:hint="eastAsia" w:ascii="宋体" w:hAnsi="宋体"/>
                      <w:szCs w:val="21"/>
                    </w:rPr>
                  </w:rPrChange>
                </w:rPr>
                <w:t>2</w:t>
              </w:r>
            </w:ins>
            <w:ins w:id="1700" w:author="Huo Beata" w:date="2020-09-09T12:03:00Z">
              <w:r>
                <w:rPr>
                  <w:rFonts w:hint="default" w:ascii="Times New Roman" w:hAnsi="Times New Roman" w:cs="Times New Roman"/>
                  <w:szCs w:val="21"/>
                  <w:rPrChange w:id="1701" w:author="Huo Beata" w:date="2020-09-09T12:04:00Z">
                    <w:rPr>
                      <w:rFonts w:hint="eastAsia" w:ascii="宋体" w:hAnsi="宋体"/>
                      <w:szCs w:val="21"/>
                    </w:rPr>
                  </w:rPrChange>
                </w:rPr>
                <w:t>）登录操作不超过</w:t>
              </w:r>
            </w:ins>
            <w:ins w:id="1702" w:author="Huo Beata" w:date="2020-09-09T12:03:00Z">
              <w:r>
                <w:rPr>
                  <w:rFonts w:hint="default" w:ascii="Times New Roman" w:hAnsi="Times New Roman" w:cs="Times New Roman"/>
                  <w:szCs w:val="21"/>
                  <w:rPrChange w:id="1703" w:author="Huo Beata" w:date="2020-09-09T12:04:00Z">
                    <w:rPr>
                      <w:rFonts w:hint="eastAsia" w:ascii="宋体" w:hAnsi="宋体"/>
                      <w:szCs w:val="21"/>
                    </w:rPr>
                  </w:rPrChange>
                </w:rPr>
                <w:t>2</w:t>
              </w:r>
            </w:ins>
            <w:ins w:id="1704" w:author="Huo Beata" w:date="2020-09-09T12:03:00Z">
              <w:r>
                <w:rPr>
                  <w:rFonts w:hint="default" w:ascii="Times New Roman" w:hAnsi="Times New Roman" w:cs="Times New Roman"/>
                  <w:szCs w:val="21"/>
                  <w:rPrChange w:id="1705" w:author="Huo Beata" w:date="2020-09-09T12:04:00Z">
                    <w:rPr>
                      <w:rFonts w:hint="eastAsia" w:ascii="宋体" w:hAnsi="宋体"/>
                      <w:szCs w:val="21"/>
                    </w:rPr>
                  </w:rPrChange>
                </w:rPr>
                <w:t>秒钟。；</w:t>
              </w:r>
            </w:ins>
          </w:p>
          <w:p>
            <w:pPr>
              <w:rPr>
                <w:ins w:id="1706" w:author="Huo Beata" w:date="2020-09-09T12:03:00Z"/>
                <w:rFonts w:ascii="Times New Roman" w:hAnsi="Times New Roman" w:cs="Times New Roman"/>
                <w:szCs w:val="21"/>
                <w:rPrChange w:id="1707" w:author="Huo Beata" w:date="2020-09-09T12:04:00Z">
                  <w:rPr>
                    <w:ins w:id="1708" w:author="Huo Beata" w:date="2020-09-09T12:03:00Z"/>
                    <w:rFonts w:ascii="宋体" w:hAnsi="宋体"/>
                    <w:szCs w:val="21"/>
                  </w:rPr>
                </w:rPrChange>
              </w:rPr>
            </w:pPr>
            <w:ins w:id="1709" w:author="Huo Beata" w:date="2020-09-09T12:03:00Z">
              <w:r>
                <w:rPr>
                  <w:rFonts w:hint="default" w:ascii="Times New Roman" w:hAnsi="Times New Roman" w:cs="Times New Roman"/>
                  <w:szCs w:val="21"/>
                  <w:rPrChange w:id="1710" w:author="Huo Beata" w:date="2020-09-09T12:04:00Z">
                    <w:rPr>
                      <w:rFonts w:hint="eastAsia" w:ascii="宋体" w:hAnsi="宋体"/>
                      <w:szCs w:val="21"/>
                    </w:rPr>
                  </w:rPrChange>
                </w:rPr>
                <w:t>（</w:t>
              </w:r>
            </w:ins>
            <w:ins w:id="1711" w:author="Huo Beata" w:date="2020-09-09T12:03:00Z">
              <w:r>
                <w:rPr>
                  <w:rFonts w:hint="default" w:ascii="Times New Roman" w:hAnsi="Times New Roman" w:cs="Times New Roman"/>
                  <w:szCs w:val="21"/>
                  <w:rPrChange w:id="1712" w:author="Huo Beata" w:date="2020-09-09T12:04:00Z">
                    <w:rPr>
                      <w:rFonts w:hint="eastAsia" w:ascii="宋体" w:hAnsi="宋体"/>
                      <w:szCs w:val="21"/>
                    </w:rPr>
                  </w:rPrChange>
                </w:rPr>
                <w:t>3</w:t>
              </w:r>
            </w:ins>
            <w:ins w:id="1713" w:author="Huo Beata" w:date="2020-09-09T12:03:00Z">
              <w:r>
                <w:rPr>
                  <w:rFonts w:hint="default" w:ascii="Times New Roman" w:hAnsi="Times New Roman" w:cs="Times New Roman"/>
                  <w:szCs w:val="21"/>
                  <w:rPrChange w:id="1714" w:author="Huo Beata" w:date="2020-09-09T12:04:00Z">
                    <w:rPr>
                      <w:rFonts w:hint="eastAsia" w:ascii="宋体" w:hAnsi="宋体"/>
                      <w:szCs w:val="21"/>
                    </w:rPr>
                  </w:rPrChange>
                </w:rPr>
                <w:t>）软件</w:t>
              </w:r>
            </w:ins>
            <w:ins w:id="1715" w:author="Huo Beata" w:date="2020-09-09T12:03:00Z">
              <w:r>
                <w:rPr>
                  <w:rFonts w:hint="default" w:ascii="Times New Roman" w:hAnsi="Times New Roman" w:cs="Times New Roman"/>
                  <w:szCs w:val="21"/>
                  <w:rPrChange w:id="1716" w:author="Huo Beata" w:date="2020-09-09T12:04:00Z">
                    <w:rPr>
                      <w:rFonts w:hint="eastAsia" w:ascii="宋体" w:hAnsi="宋体"/>
                      <w:szCs w:val="21"/>
                    </w:rPr>
                  </w:rPrChange>
                </w:rPr>
                <w:t>CPU</w:t>
              </w:r>
            </w:ins>
            <w:ins w:id="1717" w:author="Huo Beata" w:date="2020-09-09T12:03:00Z">
              <w:r>
                <w:rPr>
                  <w:rFonts w:hint="default" w:ascii="Times New Roman" w:hAnsi="Times New Roman" w:cs="Times New Roman"/>
                  <w:szCs w:val="21"/>
                  <w:rPrChange w:id="1718" w:author="Huo Beata" w:date="2020-09-09T12:04:00Z">
                    <w:rPr>
                      <w:rFonts w:hint="eastAsia" w:ascii="宋体" w:hAnsi="宋体"/>
                      <w:szCs w:val="21"/>
                    </w:rPr>
                  </w:rPrChange>
                </w:rPr>
                <w:t>使用率最大不超过</w:t>
              </w:r>
            </w:ins>
            <w:ins w:id="1719" w:author="Huo Beata" w:date="2020-09-09T12:03:00Z">
              <w:r>
                <w:rPr>
                  <w:rFonts w:hint="default" w:ascii="Times New Roman" w:hAnsi="Times New Roman" w:cs="Times New Roman"/>
                  <w:szCs w:val="21"/>
                  <w:rPrChange w:id="1720" w:author="Huo Beata" w:date="2020-09-09T12:04:00Z">
                    <w:rPr>
                      <w:rFonts w:hint="eastAsia" w:ascii="宋体" w:hAnsi="宋体"/>
                      <w:szCs w:val="21"/>
                    </w:rPr>
                  </w:rPrChange>
                </w:rPr>
                <w:t>40%</w:t>
              </w:r>
            </w:ins>
            <w:ins w:id="1721" w:author="Huo Beata" w:date="2020-09-09T12:03:00Z">
              <w:r>
                <w:rPr>
                  <w:rFonts w:hint="default" w:ascii="Times New Roman" w:hAnsi="Times New Roman" w:cs="Times New Roman"/>
                  <w:szCs w:val="21"/>
                  <w:rPrChange w:id="1722" w:author="Huo Beata" w:date="2020-09-09T12:04:00Z">
                    <w:rPr>
                      <w:rFonts w:hint="eastAsia" w:ascii="宋体" w:hAnsi="宋体"/>
                      <w:szCs w:val="21"/>
                    </w:rPr>
                  </w:rPrChange>
                </w:rPr>
                <w:t>；</w:t>
              </w:r>
            </w:ins>
          </w:p>
          <w:p>
            <w:pPr>
              <w:rPr>
                <w:ins w:id="1723" w:author="Huo Beata" w:date="2020-09-09T12:03:00Z"/>
                <w:rFonts w:ascii="Times New Roman" w:hAnsi="Times New Roman" w:cs="Times New Roman"/>
                <w:szCs w:val="21"/>
                <w:rPrChange w:id="1724" w:author="Huo Beata" w:date="2020-09-09T12:04:00Z">
                  <w:rPr>
                    <w:ins w:id="1725" w:author="Huo Beata" w:date="2020-09-09T12:03:00Z"/>
                    <w:rFonts w:ascii="宋体" w:hAnsi="宋体"/>
                    <w:szCs w:val="21"/>
                  </w:rPr>
                </w:rPrChange>
              </w:rPr>
            </w:pPr>
            <w:ins w:id="1726" w:author="Huo Beata" w:date="2020-09-09T12:03:00Z">
              <w:r>
                <w:rPr>
                  <w:rFonts w:hint="default" w:ascii="Times New Roman" w:hAnsi="Times New Roman" w:cs="Times New Roman"/>
                  <w:szCs w:val="21"/>
                  <w:rPrChange w:id="1727" w:author="Huo Beata" w:date="2020-09-09T12:04:00Z">
                    <w:rPr>
                      <w:rFonts w:hint="eastAsia" w:ascii="宋体" w:hAnsi="宋体"/>
                      <w:szCs w:val="21"/>
                    </w:rPr>
                  </w:rPrChange>
                </w:rPr>
                <w:t>（</w:t>
              </w:r>
            </w:ins>
            <w:ins w:id="1728" w:author="Huo Beata" w:date="2020-09-09T12:03:00Z">
              <w:r>
                <w:rPr>
                  <w:rFonts w:hint="default" w:ascii="Times New Roman" w:hAnsi="Times New Roman" w:cs="Times New Roman"/>
                  <w:szCs w:val="21"/>
                  <w:rPrChange w:id="1729" w:author="Huo Beata" w:date="2020-09-09T12:04:00Z">
                    <w:rPr>
                      <w:rFonts w:hint="eastAsia" w:ascii="宋体" w:hAnsi="宋体"/>
                      <w:szCs w:val="21"/>
                    </w:rPr>
                  </w:rPrChange>
                </w:rPr>
                <w:t>4</w:t>
              </w:r>
            </w:ins>
            <w:ins w:id="1730" w:author="Huo Beata" w:date="2020-09-09T12:03:00Z">
              <w:r>
                <w:rPr>
                  <w:rFonts w:hint="default" w:ascii="Times New Roman" w:hAnsi="Times New Roman" w:cs="Times New Roman"/>
                  <w:szCs w:val="21"/>
                  <w:rPrChange w:id="1731" w:author="Huo Beata" w:date="2020-09-09T12:04:00Z">
                    <w:rPr>
                      <w:rFonts w:hint="eastAsia" w:ascii="宋体" w:hAnsi="宋体"/>
                      <w:szCs w:val="21"/>
                    </w:rPr>
                  </w:rPrChange>
                </w:rPr>
                <w:t>）软件内存占用最大不超过</w:t>
              </w:r>
            </w:ins>
            <w:ins w:id="1732" w:author="Huo Beata" w:date="2020-09-09T12:03:00Z">
              <w:r>
                <w:rPr>
                  <w:rFonts w:hint="default" w:ascii="Times New Roman" w:hAnsi="Times New Roman" w:cs="Times New Roman"/>
                  <w:szCs w:val="21"/>
                  <w:rPrChange w:id="1733" w:author="Huo Beata" w:date="2020-09-09T12:04:00Z">
                    <w:rPr>
                      <w:rFonts w:hint="eastAsia" w:ascii="宋体" w:hAnsi="宋体"/>
                      <w:szCs w:val="21"/>
                    </w:rPr>
                  </w:rPrChange>
                </w:rPr>
                <w:t>2G</w:t>
              </w:r>
            </w:ins>
            <w:ins w:id="1734" w:author="Huo Beata" w:date="2020-09-09T12:03:00Z">
              <w:r>
                <w:rPr>
                  <w:rFonts w:hint="default" w:ascii="Times New Roman" w:hAnsi="Times New Roman" w:cs="Times New Roman"/>
                  <w:szCs w:val="21"/>
                  <w:rPrChange w:id="1735" w:author="Huo Beata" w:date="2020-09-09T12:04:00Z">
                    <w:rPr>
                      <w:rFonts w:hint="eastAsia" w:ascii="宋体" w:hAnsi="宋体"/>
                      <w:szCs w:val="21"/>
                    </w:rPr>
                  </w:rPrChange>
                </w:rPr>
                <w:t>；。</w:t>
              </w:r>
            </w:ins>
          </w:p>
          <w:p>
            <w:pPr>
              <w:rPr>
                <w:ins w:id="1736" w:author="Huo Beata" w:date="2020-09-09T12:03:00Z"/>
                <w:rFonts w:ascii="Times New Roman" w:hAnsi="Times New Roman" w:cs="Times New Roman"/>
                <w:szCs w:val="21"/>
                <w:rPrChange w:id="1737" w:author="Huo Beata" w:date="2020-09-09T12:04:00Z">
                  <w:rPr>
                    <w:ins w:id="1738" w:author="Huo Beata" w:date="2020-09-09T12:03:00Z"/>
                    <w:rFonts w:ascii="宋体" w:hAnsi="宋体"/>
                    <w:szCs w:val="21"/>
                  </w:rPr>
                </w:rPrChange>
              </w:rPr>
            </w:pPr>
            <w:ins w:id="1739" w:author="Huo Beata" w:date="2020-09-09T12:03:00Z">
              <w:r>
                <w:rPr>
                  <w:rFonts w:hint="default" w:ascii="Times New Roman" w:hAnsi="Times New Roman" w:cs="Times New Roman"/>
                  <w:szCs w:val="21"/>
                  <w:rPrChange w:id="1740" w:author="Huo Beata" w:date="2020-09-09T12:04:00Z">
                    <w:rPr>
                      <w:rFonts w:hint="eastAsia" w:ascii="宋体" w:hAnsi="宋体"/>
                      <w:szCs w:val="21"/>
                    </w:rPr>
                  </w:rPrChange>
                </w:rPr>
                <w:t>注：计算机内存、</w:t>
              </w:r>
            </w:ins>
            <w:ins w:id="1741" w:author="Huo Beata" w:date="2020-09-09T12:03:00Z">
              <w:r>
                <w:rPr>
                  <w:rFonts w:hint="default" w:ascii="Times New Roman" w:hAnsi="Times New Roman" w:cs="Times New Roman"/>
                  <w:szCs w:val="21"/>
                  <w:rPrChange w:id="1742" w:author="Huo Beata" w:date="2020-09-09T12:04:00Z">
                    <w:rPr>
                      <w:rFonts w:hint="eastAsia" w:ascii="宋体" w:hAnsi="宋体"/>
                      <w:szCs w:val="21"/>
                    </w:rPr>
                  </w:rPrChange>
                </w:rPr>
                <w:t>CPU</w:t>
              </w:r>
            </w:ins>
            <w:ins w:id="1743" w:author="Huo Beata" w:date="2020-09-09T12:03:00Z">
              <w:r>
                <w:rPr>
                  <w:rFonts w:hint="default" w:ascii="Times New Roman" w:hAnsi="Times New Roman" w:cs="Times New Roman"/>
                  <w:szCs w:val="21"/>
                  <w:rPrChange w:id="1744" w:author="Huo Beata" w:date="2020-09-09T12:04:00Z">
                    <w:rPr>
                      <w:rFonts w:hint="eastAsia" w:ascii="宋体" w:hAnsi="宋体"/>
                      <w:szCs w:val="21"/>
                    </w:rPr>
                  </w:rPrChange>
                </w:rPr>
                <w:t>的真实工作环境，会影响软件的性能效率。</w:t>
              </w:r>
            </w:ins>
          </w:p>
          <w:p>
            <w:pPr>
              <w:rPr>
                <w:ins w:id="1745" w:author="Huo Beata" w:date="2020-09-09T12:03:00Z"/>
                <w:rFonts w:ascii="Times New Roman" w:hAnsi="Times New Roman" w:cs="Times New Roman"/>
                <w:szCs w:val="21"/>
                <w:rPrChange w:id="1746" w:author="Huo Beata" w:date="2020-09-09T12:04:00Z">
                  <w:rPr>
                    <w:ins w:id="1747" w:author="Huo Beata" w:date="2020-09-09T12:03:00Z"/>
                    <w:rFonts w:ascii="宋体" w:hAnsi="宋体"/>
                    <w:szCs w:val="21"/>
                  </w:rPr>
                </w:rPrChange>
              </w:rPr>
            </w:pPr>
            <w:ins w:id="1748" w:author="Huo Beata" w:date="2020-09-09T12:03:00Z">
              <w:r>
                <w:rPr>
                  <w:rFonts w:hint="default" w:ascii="Times New Roman" w:hAnsi="Times New Roman" w:cs="Times New Roman"/>
                  <w:szCs w:val="21"/>
                  <w:rPrChange w:id="1749" w:author="Huo Beata" w:date="2020-09-09T12:04:00Z">
                    <w:rPr>
                      <w:rFonts w:hint="eastAsia" w:ascii="宋体" w:hAnsi="宋体"/>
                      <w:szCs w:val="21"/>
                    </w:rPr>
                  </w:rPrChange>
                </w:rPr>
                <w:t xml:space="preserve">2.1.14 </w:t>
              </w:r>
            </w:ins>
            <w:ins w:id="1750" w:author="Huo Beata" w:date="2020-09-09T12:03:00Z">
              <w:r>
                <w:rPr>
                  <w:rFonts w:hint="default" w:ascii="Times New Roman" w:hAnsi="Times New Roman" w:cs="Times New Roman"/>
                  <w:szCs w:val="21"/>
                  <w:rPrChange w:id="1751" w:author="Huo Beata" w:date="2020-09-09T12:04:00Z">
                    <w:rPr>
                      <w:rFonts w:hint="eastAsia" w:ascii="宋体" w:hAnsi="宋体"/>
                      <w:szCs w:val="21"/>
                    </w:rPr>
                  </w:rPrChange>
                </w:rPr>
                <w:t>运行环境</w:t>
              </w:r>
            </w:ins>
          </w:p>
          <w:p>
            <w:pPr>
              <w:rPr>
                <w:ins w:id="1752" w:author="Huo Beata" w:date="2020-09-09T12:03:00Z"/>
                <w:rFonts w:ascii="Times New Roman" w:hAnsi="Times New Roman" w:cs="Times New Roman"/>
                <w:szCs w:val="21"/>
                <w:rPrChange w:id="1753" w:author="Huo Beata" w:date="2020-09-09T12:04:00Z">
                  <w:rPr>
                    <w:ins w:id="1754" w:author="Huo Beata" w:date="2020-09-09T12:03:00Z"/>
                    <w:rFonts w:ascii="宋体" w:hAnsi="宋体"/>
                    <w:szCs w:val="21"/>
                  </w:rPr>
                </w:rPrChange>
              </w:rPr>
            </w:pPr>
            <w:ins w:id="1755" w:author="Huo Beata" w:date="2020-09-09T12:03:00Z">
              <w:r>
                <w:rPr>
                  <w:rFonts w:hint="default" w:ascii="Times New Roman" w:hAnsi="Times New Roman" w:cs="Times New Roman"/>
                  <w:szCs w:val="21"/>
                  <w:rPrChange w:id="1756" w:author="Huo Beata" w:date="2020-09-09T12:04:00Z">
                    <w:rPr>
                      <w:rFonts w:hint="eastAsia" w:ascii="宋体" w:hAnsi="宋体"/>
                      <w:szCs w:val="21"/>
                    </w:rPr>
                  </w:rPrChange>
                </w:rPr>
                <w:t>软件运行所需的最低硬件配置、软件环境和网络条件：</w:t>
              </w:r>
            </w:ins>
          </w:p>
          <w:p>
            <w:pPr>
              <w:rPr>
                <w:ins w:id="1757" w:author="Huo Beata" w:date="2020-09-09T12:03:00Z"/>
                <w:rFonts w:ascii="Times New Roman" w:hAnsi="Times New Roman" w:cs="Times New Roman"/>
                <w:szCs w:val="21"/>
                <w:rPrChange w:id="1758" w:author="Huo Beata" w:date="2020-09-09T12:04:00Z">
                  <w:rPr>
                    <w:ins w:id="1759" w:author="Huo Beata" w:date="2020-09-09T12:03:00Z"/>
                    <w:rFonts w:ascii="宋体" w:hAnsi="宋体"/>
                    <w:szCs w:val="21"/>
                  </w:rPr>
                </w:rPrChange>
              </w:rPr>
            </w:pPr>
            <w:ins w:id="1760" w:author="Huo Beata" w:date="2020-09-09T12:03:00Z">
              <w:r>
                <w:rPr>
                  <w:rFonts w:hint="default" w:ascii="Times New Roman" w:hAnsi="Times New Roman" w:cs="Times New Roman"/>
                  <w:szCs w:val="21"/>
                  <w:rPrChange w:id="1761" w:author="Huo Beata" w:date="2020-09-09T12:04:00Z">
                    <w:rPr>
                      <w:rFonts w:hint="eastAsia" w:ascii="宋体" w:hAnsi="宋体"/>
                      <w:szCs w:val="21"/>
                    </w:rPr>
                  </w:rPrChange>
                </w:rPr>
                <w:t>CPU</w:t>
              </w:r>
            </w:ins>
            <w:ins w:id="1762" w:author="Huo Beata" w:date="2020-09-09T12:03:00Z">
              <w:r>
                <w:rPr>
                  <w:rFonts w:hint="default" w:ascii="Times New Roman" w:hAnsi="Times New Roman" w:cs="Times New Roman"/>
                  <w:szCs w:val="21"/>
                  <w:rPrChange w:id="1763" w:author="Huo Beata" w:date="2020-09-09T12:04:00Z">
                    <w:rPr>
                      <w:rFonts w:hint="eastAsia" w:ascii="宋体" w:hAnsi="宋体"/>
                      <w:szCs w:val="21"/>
                    </w:rPr>
                  </w:rPrChange>
                </w:rPr>
                <w:t>：</w:t>
              </w:r>
            </w:ins>
            <w:ins w:id="1764" w:author="Huo Beata" w:date="2020-09-09T12:03:00Z">
              <w:r>
                <w:rPr>
                  <w:rFonts w:hint="default" w:ascii="Times New Roman" w:hAnsi="Times New Roman" w:cs="Times New Roman"/>
                  <w:szCs w:val="21"/>
                  <w:rPrChange w:id="1765" w:author="Huo Beata" w:date="2020-09-09T12:04:00Z">
                    <w:rPr>
                      <w:rFonts w:hint="eastAsia" w:ascii="宋体" w:hAnsi="宋体"/>
                      <w:szCs w:val="21"/>
                    </w:rPr>
                  </w:rPrChange>
                </w:rPr>
                <w:t xml:space="preserve">intel(R) Core(TM) i5-8250 </w:t>
              </w:r>
            </w:ins>
            <w:ins w:id="1766" w:author="Huo Beata" w:date="2020-09-09T12:03:00Z">
              <w:r>
                <w:rPr>
                  <w:rFonts w:hint="default" w:ascii="Times New Roman" w:hAnsi="Times New Roman" w:cs="Times New Roman"/>
                  <w:szCs w:val="21"/>
                  <w:rPrChange w:id="1767" w:author="Huo Beata" w:date="2020-09-09T12:04:00Z">
                    <w:rPr>
                      <w:rFonts w:hint="eastAsia" w:ascii="宋体" w:hAnsi="宋体"/>
                      <w:szCs w:val="21"/>
                    </w:rPr>
                  </w:rPrChange>
                </w:rPr>
                <w:t>及以上</w:t>
              </w:r>
            </w:ins>
          </w:p>
          <w:p>
            <w:pPr>
              <w:rPr>
                <w:ins w:id="1768" w:author="Huo Beata" w:date="2020-09-09T12:03:00Z"/>
                <w:rFonts w:ascii="Times New Roman" w:hAnsi="Times New Roman" w:cs="Times New Roman"/>
                <w:szCs w:val="21"/>
                <w:rPrChange w:id="1769" w:author="Huo Beata" w:date="2020-09-09T12:04:00Z">
                  <w:rPr>
                    <w:ins w:id="1770" w:author="Huo Beata" w:date="2020-09-09T12:03:00Z"/>
                    <w:rFonts w:ascii="宋体" w:hAnsi="宋体"/>
                    <w:szCs w:val="21"/>
                  </w:rPr>
                </w:rPrChange>
              </w:rPr>
            </w:pPr>
            <w:ins w:id="1771" w:author="Huo Beata" w:date="2020-09-09T12:03:00Z">
              <w:r>
                <w:rPr>
                  <w:rFonts w:hint="default" w:ascii="Times New Roman" w:hAnsi="Times New Roman" w:cs="Times New Roman"/>
                  <w:szCs w:val="21"/>
                  <w:rPrChange w:id="1772" w:author="Huo Beata" w:date="2020-09-09T12:04:00Z">
                    <w:rPr>
                      <w:rFonts w:hint="eastAsia" w:ascii="宋体" w:hAnsi="宋体"/>
                      <w:szCs w:val="21"/>
                    </w:rPr>
                  </w:rPrChange>
                </w:rPr>
                <w:t>内存：</w:t>
              </w:r>
            </w:ins>
            <w:ins w:id="1773" w:author="Huo Beata" w:date="2020-09-09T12:03:00Z">
              <w:r>
                <w:rPr>
                  <w:rFonts w:hint="default" w:ascii="Times New Roman" w:hAnsi="Times New Roman" w:cs="Times New Roman"/>
                  <w:szCs w:val="21"/>
                  <w:rPrChange w:id="1774" w:author="Huo Beata" w:date="2020-09-09T12:04:00Z">
                    <w:rPr>
                      <w:rFonts w:hint="eastAsia" w:ascii="宋体" w:hAnsi="宋体"/>
                      <w:szCs w:val="21"/>
                    </w:rPr>
                  </w:rPrChange>
                </w:rPr>
                <w:t>8GB</w:t>
              </w:r>
            </w:ins>
            <w:ins w:id="1775" w:author="Huo Beata" w:date="2020-09-09T12:03:00Z">
              <w:r>
                <w:rPr>
                  <w:rFonts w:hint="default" w:ascii="Times New Roman" w:hAnsi="Times New Roman" w:cs="Times New Roman"/>
                  <w:szCs w:val="21"/>
                  <w:rPrChange w:id="1776" w:author="Huo Beata" w:date="2020-09-09T12:04:00Z">
                    <w:rPr>
                      <w:rFonts w:hint="eastAsia" w:ascii="宋体" w:hAnsi="宋体"/>
                      <w:szCs w:val="21"/>
                    </w:rPr>
                  </w:rPrChange>
                </w:rPr>
                <w:t>及以上</w:t>
              </w:r>
            </w:ins>
          </w:p>
          <w:p>
            <w:pPr>
              <w:rPr>
                <w:ins w:id="1777" w:author="Huo Beata" w:date="2020-09-09T12:03:00Z"/>
                <w:rFonts w:ascii="Times New Roman" w:hAnsi="Times New Roman" w:cs="Times New Roman"/>
                <w:szCs w:val="21"/>
                <w:rPrChange w:id="1778" w:author="Huo Beata" w:date="2020-09-09T12:04:00Z">
                  <w:rPr>
                    <w:ins w:id="1779" w:author="Huo Beata" w:date="2020-09-09T12:03:00Z"/>
                    <w:rFonts w:ascii="宋体" w:hAnsi="宋体"/>
                    <w:szCs w:val="21"/>
                  </w:rPr>
                </w:rPrChange>
              </w:rPr>
            </w:pPr>
            <w:ins w:id="1780" w:author="Huo Beata" w:date="2020-09-09T12:03:00Z">
              <w:r>
                <w:rPr>
                  <w:rFonts w:hint="default" w:ascii="Times New Roman" w:hAnsi="Times New Roman" w:cs="Times New Roman"/>
                  <w:szCs w:val="21"/>
                  <w:rPrChange w:id="1781" w:author="Huo Beata" w:date="2020-09-09T12:04:00Z">
                    <w:rPr>
                      <w:rFonts w:hint="eastAsia" w:ascii="宋体" w:hAnsi="宋体"/>
                      <w:szCs w:val="21"/>
                    </w:rPr>
                  </w:rPrChange>
                </w:rPr>
                <w:t>硬盘：</w:t>
              </w:r>
            </w:ins>
            <w:ins w:id="1782" w:author="Huo Beata" w:date="2020-09-09T12:03:00Z">
              <w:r>
                <w:rPr>
                  <w:rFonts w:hint="default" w:ascii="Times New Roman" w:hAnsi="Times New Roman" w:cs="Times New Roman"/>
                  <w:szCs w:val="21"/>
                  <w:rPrChange w:id="1783" w:author="Huo Beata" w:date="2020-09-09T12:04:00Z">
                    <w:rPr>
                      <w:rFonts w:hint="eastAsia" w:ascii="宋体" w:hAnsi="宋体"/>
                      <w:szCs w:val="21"/>
                    </w:rPr>
                  </w:rPrChange>
                </w:rPr>
                <w:t>1000GB</w:t>
              </w:r>
            </w:ins>
          </w:p>
          <w:p>
            <w:pPr>
              <w:rPr>
                <w:ins w:id="1784" w:author="Huo Beata" w:date="2020-09-09T12:03:00Z"/>
                <w:rFonts w:ascii="Times New Roman" w:hAnsi="Times New Roman" w:cs="Times New Roman"/>
                <w:szCs w:val="21"/>
                <w:rPrChange w:id="1785" w:author="Huo Beata" w:date="2020-09-09T12:04:00Z">
                  <w:rPr>
                    <w:ins w:id="1786" w:author="Huo Beata" w:date="2020-09-09T12:03:00Z"/>
                    <w:rFonts w:ascii="宋体" w:hAnsi="宋体"/>
                    <w:szCs w:val="21"/>
                  </w:rPr>
                </w:rPrChange>
              </w:rPr>
            </w:pPr>
            <w:ins w:id="1787" w:author="Huo Beata" w:date="2020-09-09T12:03:00Z">
              <w:r>
                <w:rPr>
                  <w:rFonts w:hint="default" w:ascii="Times New Roman" w:hAnsi="Times New Roman" w:cs="Times New Roman"/>
                  <w:szCs w:val="21"/>
                  <w:rPrChange w:id="1788" w:author="Huo Beata" w:date="2020-09-09T12:04:00Z">
                    <w:rPr>
                      <w:rFonts w:hint="eastAsia" w:ascii="宋体" w:hAnsi="宋体"/>
                      <w:szCs w:val="21"/>
                    </w:rPr>
                  </w:rPrChange>
                </w:rPr>
                <w:t>接口：</w:t>
              </w:r>
            </w:ins>
            <w:ins w:id="1789" w:author="Huo Beata" w:date="2020-09-09T12:03:00Z">
              <w:r>
                <w:rPr>
                  <w:rFonts w:hint="default" w:ascii="Times New Roman" w:hAnsi="Times New Roman" w:cs="Times New Roman"/>
                  <w:szCs w:val="21"/>
                  <w:rPrChange w:id="1790" w:author="Huo Beata" w:date="2020-09-09T12:04:00Z">
                    <w:rPr>
                      <w:rFonts w:hint="eastAsia" w:ascii="宋体" w:hAnsi="宋体"/>
                      <w:szCs w:val="21"/>
                    </w:rPr>
                  </w:rPrChange>
                </w:rPr>
                <w:t>USB2.0</w:t>
              </w:r>
            </w:ins>
          </w:p>
          <w:p>
            <w:pPr>
              <w:rPr>
                <w:ins w:id="1791" w:author="Huo Beata" w:date="2020-09-09T12:03:00Z"/>
                <w:rFonts w:ascii="Times New Roman" w:hAnsi="Times New Roman" w:cs="Times New Roman"/>
                <w:szCs w:val="21"/>
                <w:rPrChange w:id="1792" w:author="Huo Beata" w:date="2020-09-09T12:04:00Z">
                  <w:rPr>
                    <w:ins w:id="1793" w:author="Huo Beata" w:date="2020-09-09T12:03:00Z"/>
                    <w:rFonts w:ascii="宋体" w:hAnsi="宋体"/>
                    <w:szCs w:val="21"/>
                  </w:rPr>
                </w:rPrChange>
              </w:rPr>
            </w:pPr>
            <w:ins w:id="1794" w:author="Huo Beata" w:date="2020-09-09T12:03:00Z">
              <w:r>
                <w:rPr>
                  <w:rFonts w:hint="default" w:ascii="Times New Roman" w:hAnsi="Times New Roman" w:cs="Times New Roman"/>
                  <w:szCs w:val="21"/>
                  <w:rPrChange w:id="1795" w:author="Huo Beata" w:date="2020-09-09T12:04:00Z">
                    <w:rPr>
                      <w:rFonts w:hint="eastAsia" w:ascii="宋体" w:hAnsi="宋体"/>
                      <w:szCs w:val="21"/>
                    </w:rPr>
                  </w:rPrChange>
                </w:rPr>
                <w:t>显卡：支持</w:t>
              </w:r>
            </w:ins>
            <w:ins w:id="1796" w:author="Huo Beata" w:date="2020-09-09T12:03:00Z">
              <w:r>
                <w:rPr>
                  <w:rFonts w:hint="default" w:ascii="Times New Roman" w:hAnsi="Times New Roman" w:cs="Times New Roman"/>
                  <w:szCs w:val="21"/>
                  <w:rPrChange w:id="1797" w:author="Huo Beata" w:date="2020-09-09T12:04:00Z">
                    <w:rPr>
                      <w:rFonts w:hint="eastAsia" w:ascii="宋体" w:hAnsi="宋体"/>
                      <w:szCs w:val="21"/>
                    </w:rPr>
                  </w:rPrChange>
                </w:rPr>
                <w:t>1920×1080</w:t>
              </w:r>
            </w:ins>
            <w:ins w:id="1798" w:author="Huo Beata" w:date="2020-09-09T12:03:00Z">
              <w:r>
                <w:rPr>
                  <w:rFonts w:hint="default" w:ascii="Times New Roman" w:hAnsi="Times New Roman" w:cs="Times New Roman"/>
                  <w:szCs w:val="21"/>
                  <w:rPrChange w:id="1799" w:author="Huo Beata" w:date="2020-09-09T12:04:00Z">
                    <w:rPr>
                      <w:rFonts w:hint="eastAsia" w:ascii="宋体" w:hAnsi="宋体"/>
                      <w:szCs w:val="21"/>
                    </w:rPr>
                  </w:rPrChange>
                </w:rPr>
                <w:t>显示分辨率</w:t>
              </w:r>
            </w:ins>
          </w:p>
          <w:p>
            <w:pPr>
              <w:rPr>
                <w:ins w:id="1800" w:author="Huo Beata" w:date="2020-09-09T12:03:00Z"/>
                <w:rFonts w:ascii="Times New Roman" w:hAnsi="Times New Roman" w:cs="Times New Roman"/>
                <w:szCs w:val="21"/>
                <w:rPrChange w:id="1801" w:author="Huo Beata" w:date="2020-09-09T12:04:00Z">
                  <w:rPr>
                    <w:ins w:id="1802" w:author="Huo Beata" w:date="2020-09-09T12:03:00Z"/>
                    <w:rFonts w:ascii="宋体" w:hAnsi="宋体"/>
                    <w:szCs w:val="21"/>
                  </w:rPr>
                </w:rPrChange>
              </w:rPr>
            </w:pPr>
            <w:ins w:id="1803" w:author="Huo Beata" w:date="2020-09-09T12:03:00Z">
              <w:r>
                <w:rPr>
                  <w:rFonts w:hint="default" w:ascii="Times New Roman" w:hAnsi="Times New Roman" w:cs="Times New Roman"/>
                  <w:szCs w:val="21"/>
                  <w:rPrChange w:id="1804" w:author="Huo Beata" w:date="2020-09-09T12:04:00Z">
                    <w:rPr>
                      <w:rFonts w:hint="eastAsia" w:ascii="宋体" w:hAnsi="宋体"/>
                      <w:szCs w:val="21"/>
                    </w:rPr>
                  </w:rPrChange>
                </w:rPr>
                <w:t>显示器：分辨率</w:t>
              </w:r>
            </w:ins>
            <w:ins w:id="1805" w:author="Huo Beata" w:date="2020-09-09T12:03:00Z">
              <w:r>
                <w:rPr>
                  <w:rFonts w:hint="default" w:ascii="Times New Roman" w:hAnsi="Times New Roman" w:cs="Times New Roman"/>
                  <w:szCs w:val="21"/>
                  <w:rPrChange w:id="1806" w:author="Huo Beata" w:date="2020-09-09T12:04:00Z">
                    <w:rPr>
                      <w:rFonts w:hint="eastAsia" w:ascii="宋体" w:hAnsi="宋体"/>
                      <w:szCs w:val="21"/>
                    </w:rPr>
                  </w:rPrChange>
                </w:rPr>
                <w:t>1920×1080</w:t>
              </w:r>
            </w:ins>
          </w:p>
          <w:p>
            <w:pPr>
              <w:rPr>
                <w:ins w:id="1807" w:author="Huo Beata" w:date="2020-09-09T12:03:00Z"/>
                <w:rFonts w:ascii="Times New Roman" w:hAnsi="Times New Roman" w:cs="Times New Roman"/>
                <w:szCs w:val="21"/>
                <w:rPrChange w:id="1808" w:author="Huo Beata" w:date="2020-09-09T12:04:00Z">
                  <w:rPr>
                    <w:ins w:id="1809" w:author="Huo Beata" w:date="2020-09-09T12:03:00Z"/>
                    <w:rFonts w:ascii="宋体" w:hAnsi="宋体"/>
                    <w:szCs w:val="21"/>
                  </w:rPr>
                </w:rPrChange>
              </w:rPr>
            </w:pPr>
            <w:ins w:id="1810" w:author="Huo Beata" w:date="2020-09-09T12:03:00Z">
              <w:r>
                <w:rPr>
                  <w:rFonts w:hint="default" w:ascii="Times New Roman" w:hAnsi="Times New Roman" w:cs="Times New Roman"/>
                  <w:szCs w:val="21"/>
                  <w:rPrChange w:id="1811" w:author="Huo Beata" w:date="2020-09-09T12:04:00Z">
                    <w:rPr>
                      <w:rFonts w:hint="eastAsia" w:ascii="宋体" w:hAnsi="宋体"/>
                      <w:szCs w:val="21"/>
                    </w:rPr>
                  </w:rPrChange>
                </w:rPr>
                <w:t>打印机：</w:t>
              </w:r>
            </w:ins>
            <w:ins w:id="1812" w:author="Huo Beata" w:date="2020-09-09T12:03:00Z">
              <w:r>
                <w:rPr>
                  <w:rFonts w:hint="default" w:ascii="Times New Roman" w:hAnsi="Times New Roman" w:cs="Times New Roman"/>
                  <w:szCs w:val="21"/>
                  <w:rPrChange w:id="1813" w:author="Huo Beata" w:date="2020-09-09T12:04:00Z">
                    <w:rPr>
                      <w:rFonts w:hint="eastAsia" w:ascii="宋体" w:hAnsi="宋体"/>
                      <w:szCs w:val="21"/>
                    </w:rPr>
                  </w:rPrChange>
                </w:rPr>
                <w:t>HP M227FDN</w:t>
              </w:r>
            </w:ins>
          </w:p>
          <w:p>
            <w:pPr>
              <w:rPr>
                <w:ins w:id="1814" w:author="Huo Beata" w:date="2020-09-09T12:03:00Z"/>
                <w:rFonts w:ascii="Times New Roman" w:hAnsi="Times New Roman" w:cs="Times New Roman"/>
                <w:szCs w:val="21"/>
                <w:rPrChange w:id="1815" w:author="Huo Beata" w:date="2020-09-09T12:04:00Z">
                  <w:rPr>
                    <w:ins w:id="1816" w:author="Huo Beata" w:date="2020-09-09T12:03:00Z"/>
                    <w:rFonts w:ascii="宋体" w:hAnsi="宋体"/>
                    <w:szCs w:val="21"/>
                  </w:rPr>
                </w:rPrChange>
              </w:rPr>
            </w:pPr>
            <w:ins w:id="1817" w:author="Huo Beata" w:date="2020-09-09T12:03:00Z">
              <w:r>
                <w:rPr>
                  <w:rFonts w:hint="default" w:ascii="Times New Roman" w:hAnsi="Times New Roman" w:cs="Times New Roman"/>
                  <w:szCs w:val="21"/>
                  <w:rPrChange w:id="1818" w:author="Huo Beata" w:date="2020-09-09T12:04:00Z">
                    <w:rPr>
                      <w:rFonts w:hint="eastAsia" w:ascii="宋体" w:hAnsi="宋体"/>
                      <w:szCs w:val="21"/>
                    </w:rPr>
                  </w:rPrChange>
                </w:rPr>
                <w:t>操作系统：</w:t>
              </w:r>
            </w:ins>
            <w:ins w:id="1819" w:author="Huo Beata" w:date="2020-09-09T12:03:00Z">
              <w:r>
                <w:rPr>
                  <w:rFonts w:hint="default" w:ascii="Times New Roman" w:hAnsi="Times New Roman" w:cs="Times New Roman"/>
                  <w:szCs w:val="21"/>
                  <w:rPrChange w:id="1820" w:author="Huo Beata" w:date="2020-09-09T12:04:00Z">
                    <w:rPr>
                      <w:rFonts w:hint="eastAsia" w:ascii="宋体" w:hAnsi="宋体"/>
                      <w:szCs w:val="21"/>
                    </w:rPr>
                  </w:rPrChange>
                </w:rPr>
                <w:t>64</w:t>
              </w:r>
            </w:ins>
            <w:ins w:id="1821" w:author="Huo Beata" w:date="2020-09-09T12:03:00Z">
              <w:r>
                <w:rPr>
                  <w:rFonts w:hint="default" w:ascii="Times New Roman" w:hAnsi="Times New Roman" w:cs="Times New Roman"/>
                  <w:szCs w:val="21"/>
                  <w:rPrChange w:id="1822" w:author="Huo Beata" w:date="2020-09-09T12:04:00Z">
                    <w:rPr>
                      <w:rFonts w:hint="eastAsia" w:ascii="宋体" w:hAnsi="宋体"/>
                      <w:szCs w:val="21"/>
                    </w:rPr>
                  </w:rPrChange>
                </w:rPr>
                <w:t>位</w:t>
              </w:r>
            </w:ins>
            <w:ins w:id="1823" w:author="Huo Beata" w:date="2020-09-09T12:03:00Z">
              <w:r>
                <w:rPr>
                  <w:rFonts w:hint="default" w:ascii="Times New Roman" w:hAnsi="Times New Roman" w:cs="Times New Roman"/>
                  <w:szCs w:val="21"/>
                  <w:rPrChange w:id="1824" w:author="Huo Beata" w:date="2020-09-09T12:04:00Z">
                    <w:rPr>
                      <w:rFonts w:hint="eastAsia" w:ascii="宋体" w:hAnsi="宋体"/>
                      <w:szCs w:val="21"/>
                    </w:rPr>
                  </w:rPrChange>
                </w:rPr>
                <w:t>Windows10</w:t>
              </w:r>
            </w:ins>
            <w:ins w:id="1825" w:author="Huo Beata" w:date="2020-09-09T12:03:00Z">
              <w:r>
                <w:rPr>
                  <w:rFonts w:hint="default" w:ascii="Times New Roman" w:hAnsi="Times New Roman" w:cs="Times New Roman"/>
                  <w:szCs w:val="21"/>
                  <w:rPrChange w:id="1826" w:author="Huo Beata" w:date="2020-09-09T12:04:00Z">
                    <w:rPr>
                      <w:rFonts w:hint="eastAsia" w:ascii="宋体" w:hAnsi="宋体"/>
                      <w:szCs w:val="21"/>
                    </w:rPr>
                  </w:rPrChange>
                </w:rPr>
                <w:t>、</w:t>
              </w:r>
            </w:ins>
            <w:ins w:id="1827" w:author="Huo Beata" w:date="2020-09-09T12:03:00Z">
              <w:r>
                <w:rPr>
                  <w:rFonts w:hint="default" w:ascii="Times New Roman" w:hAnsi="Times New Roman" w:cs="Times New Roman"/>
                  <w:szCs w:val="21"/>
                  <w:rPrChange w:id="1828" w:author="Huo Beata" w:date="2020-09-09T12:04:00Z">
                    <w:rPr>
                      <w:rFonts w:hint="eastAsia" w:ascii="宋体" w:hAnsi="宋体"/>
                      <w:szCs w:val="21"/>
                    </w:rPr>
                  </w:rPrChange>
                </w:rPr>
                <w:t>64</w:t>
              </w:r>
            </w:ins>
            <w:ins w:id="1829" w:author="Huo Beata" w:date="2020-09-09T12:03:00Z">
              <w:r>
                <w:rPr>
                  <w:rFonts w:hint="default" w:ascii="Times New Roman" w:hAnsi="Times New Roman" w:cs="Times New Roman"/>
                  <w:szCs w:val="21"/>
                  <w:rPrChange w:id="1830" w:author="Huo Beata" w:date="2020-09-09T12:04:00Z">
                    <w:rPr>
                      <w:rFonts w:hint="eastAsia" w:ascii="宋体" w:hAnsi="宋体"/>
                      <w:szCs w:val="21"/>
                    </w:rPr>
                  </w:rPrChange>
                </w:rPr>
                <w:t>位</w:t>
              </w:r>
            </w:ins>
            <w:ins w:id="1831" w:author="Huo Beata" w:date="2020-09-09T12:03:00Z">
              <w:r>
                <w:rPr>
                  <w:rFonts w:hint="default" w:ascii="Times New Roman" w:hAnsi="Times New Roman" w:cs="Times New Roman"/>
                  <w:szCs w:val="21"/>
                  <w:rPrChange w:id="1832" w:author="Huo Beata" w:date="2020-09-09T12:04:00Z">
                    <w:rPr>
                      <w:rFonts w:hint="eastAsia" w:ascii="宋体" w:hAnsi="宋体"/>
                      <w:szCs w:val="21"/>
                    </w:rPr>
                  </w:rPrChange>
                </w:rPr>
                <w:t>Windows7</w:t>
              </w:r>
            </w:ins>
            <w:ins w:id="1833" w:author="Huo Beata" w:date="2020-09-09T12:03:00Z">
              <w:r>
                <w:rPr>
                  <w:rFonts w:hint="default" w:ascii="Times New Roman" w:hAnsi="Times New Roman" w:cs="Times New Roman"/>
                  <w:szCs w:val="21"/>
                  <w:rPrChange w:id="1834" w:author="Huo Beata" w:date="2020-09-09T12:04:00Z">
                    <w:rPr>
                      <w:rFonts w:hint="eastAsia" w:ascii="宋体" w:hAnsi="宋体"/>
                      <w:szCs w:val="21"/>
                    </w:rPr>
                  </w:rPrChange>
                </w:rPr>
                <w:t>操作系统</w:t>
              </w:r>
            </w:ins>
          </w:p>
          <w:p>
            <w:pPr>
              <w:rPr>
                <w:ins w:id="1835" w:author="Huo Beata" w:date="2020-09-09T12:03:00Z"/>
                <w:rFonts w:ascii="Times New Roman" w:hAnsi="Times New Roman" w:cs="Times New Roman"/>
                <w:szCs w:val="21"/>
                <w:rPrChange w:id="1836" w:author="Huo Beata" w:date="2020-09-09T12:04:00Z">
                  <w:rPr>
                    <w:ins w:id="1837" w:author="Huo Beata" w:date="2020-09-09T12:03:00Z"/>
                    <w:rFonts w:ascii="宋体" w:hAnsi="宋体"/>
                    <w:szCs w:val="21"/>
                  </w:rPr>
                </w:rPrChange>
              </w:rPr>
            </w:pPr>
            <w:ins w:id="1838" w:author="Huo Beata" w:date="2020-09-09T12:03:00Z">
              <w:r>
                <w:rPr>
                  <w:rFonts w:hint="default" w:ascii="Times New Roman" w:hAnsi="Times New Roman" w:cs="Times New Roman"/>
                  <w:szCs w:val="21"/>
                  <w:rPrChange w:id="1839" w:author="Huo Beata" w:date="2020-09-09T12:04:00Z">
                    <w:rPr>
                      <w:rFonts w:hint="eastAsia" w:ascii="宋体" w:hAnsi="宋体"/>
                      <w:szCs w:val="21"/>
                    </w:rPr>
                  </w:rPrChange>
                </w:rPr>
                <w:t>支持软件：</w:t>
              </w:r>
            </w:ins>
            <w:ins w:id="1840" w:author="Huo Beata" w:date="2020-09-09T12:03:00Z">
              <w:r>
                <w:rPr>
                  <w:rFonts w:hint="default" w:ascii="Times New Roman" w:hAnsi="Times New Roman" w:cs="Times New Roman"/>
                  <w:szCs w:val="21"/>
                  <w:rPrChange w:id="1841" w:author="Huo Beata" w:date="2020-09-09T12:04:00Z">
                    <w:rPr>
                      <w:rFonts w:hint="eastAsia" w:ascii="宋体" w:hAnsi="宋体"/>
                      <w:szCs w:val="21"/>
                    </w:rPr>
                  </w:rPrChange>
                </w:rPr>
                <w:t>.net 4.7.2</w:t>
              </w:r>
            </w:ins>
          </w:p>
          <w:p>
            <w:pPr>
              <w:rPr>
                <w:ins w:id="1842" w:author="Huo Beata" w:date="2020-09-09T12:03:00Z"/>
                <w:rFonts w:ascii="Times New Roman" w:hAnsi="Times New Roman" w:cs="Times New Roman"/>
                <w:szCs w:val="21"/>
                <w:rPrChange w:id="1843" w:author="Huo Beata" w:date="2020-09-09T12:04:00Z">
                  <w:rPr>
                    <w:ins w:id="1844" w:author="Huo Beata" w:date="2020-09-09T12:03:00Z"/>
                    <w:rFonts w:ascii="宋体" w:hAnsi="宋体"/>
                    <w:szCs w:val="21"/>
                  </w:rPr>
                </w:rPrChange>
              </w:rPr>
            </w:pPr>
            <w:ins w:id="1845" w:author="Huo Beata" w:date="2020-09-09T12:03:00Z">
              <w:r>
                <w:rPr>
                  <w:rFonts w:hint="default" w:ascii="Times New Roman" w:hAnsi="Times New Roman" w:cs="Times New Roman"/>
                  <w:szCs w:val="21"/>
                  <w:rPrChange w:id="1846" w:author="Huo Beata" w:date="2020-09-09T12:04:00Z">
                    <w:rPr>
                      <w:rFonts w:hint="eastAsia" w:ascii="宋体" w:hAnsi="宋体"/>
                      <w:szCs w:val="21"/>
                    </w:rPr>
                  </w:rPrChange>
                </w:rPr>
                <w:t>网络速度：</w:t>
              </w:r>
            </w:ins>
            <w:ins w:id="1847" w:author="Huo Beata" w:date="2020-09-09T12:03:00Z">
              <w:r>
                <w:rPr>
                  <w:rFonts w:hint="default" w:ascii="Times New Roman" w:hAnsi="Times New Roman" w:cs="Times New Roman"/>
                  <w:szCs w:val="21"/>
                  <w:rPrChange w:id="1848" w:author="Huo Beata" w:date="2020-09-09T12:04:00Z">
                    <w:rPr>
                      <w:rFonts w:hint="eastAsia" w:ascii="宋体" w:hAnsi="宋体"/>
                      <w:szCs w:val="21"/>
                    </w:rPr>
                  </w:rPrChange>
                </w:rPr>
                <w:t xml:space="preserve"> 100M </w:t>
              </w:r>
            </w:ins>
          </w:p>
          <w:p>
            <w:pPr>
              <w:rPr>
                <w:ins w:id="1849" w:author="Huo Beata" w:date="2020-09-09T12:03:00Z"/>
                <w:rFonts w:ascii="Times New Roman" w:hAnsi="Times New Roman" w:cs="Times New Roman"/>
                <w:szCs w:val="21"/>
                <w:rPrChange w:id="1850" w:author="Huo Beata" w:date="2020-09-09T12:04:00Z">
                  <w:rPr>
                    <w:ins w:id="1851" w:author="Huo Beata" w:date="2020-09-09T12:03:00Z"/>
                    <w:rFonts w:ascii="宋体" w:hAnsi="宋体"/>
                    <w:szCs w:val="21"/>
                  </w:rPr>
                </w:rPrChange>
              </w:rPr>
            </w:pPr>
            <w:ins w:id="1852" w:author="Huo Beata" w:date="2020-09-09T12:03:00Z">
              <w:r>
                <w:rPr>
                  <w:rFonts w:hint="default" w:ascii="Times New Roman" w:hAnsi="Times New Roman" w:cs="Times New Roman"/>
                  <w:szCs w:val="21"/>
                  <w:rPrChange w:id="1853" w:author="Huo Beata" w:date="2020-09-09T12:04:00Z">
                    <w:rPr>
                      <w:rFonts w:hint="eastAsia" w:ascii="宋体" w:hAnsi="宋体"/>
                      <w:szCs w:val="21"/>
                    </w:rPr>
                  </w:rPrChange>
                </w:rPr>
                <w:t xml:space="preserve">2.2 </w:t>
              </w:r>
            </w:ins>
            <w:ins w:id="1854" w:author="Huo Beata" w:date="2020-09-09T12:03:00Z">
              <w:r>
                <w:rPr>
                  <w:rFonts w:hint="default" w:ascii="Times New Roman" w:hAnsi="Times New Roman" w:cs="Times New Roman"/>
                  <w:szCs w:val="21"/>
                  <w:rPrChange w:id="1855" w:author="Huo Beata" w:date="2020-09-09T12:04:00Z">
                    <w:rPr>
                      <w:rFonts w:hint="eastAsia" w:ascii="宋体" w:hAnsi="宋体"/>
                      <w:szCs w:val="21"/>
                    </w:rPr>
                  </w:rPrChange>
                </w:rPr>
                <w:t>质量要求</w:t>
              </w:r>
            </w:ins>
          </w:p>
          <w:p>
            <w:pPr>
              <w:rPr>
                <w:ins w:id="1856" w:author="Huo Beata" w:date="2020-09-09T12:03:00Z"/>
                <w:rFonts w:ascii="Times New Roman" w:hAnsi="Times New Roman" w:cs="Times New Roman"/>
                <w:szCs w:val="21"/>
                <w:rPrChange w:id="1857" w:author="Huo Beata" w:date="2020-09-09T12:04:00Z">
                  <w:rPr>
                    <w:ins w:id="1858" w:author="Huo Beata" w:date="2020-09-09T12:03:00Z"/>
                    <w:rFonts w:ascii="宋体" w:hAnsi="宋体"/>
                    <w:szCs w:val="21"/>
                  </w:rPr>
                </w:rPrChange>
              </w:rPr>
            </w:pPr>
            <w:ins w:id="1859" w:author="Huo Beata" w:date="2020-09-09T12:03:00Z">
              <w:r>
                <w:rPr>
                  <w:rFonts w:hint="default" w:ascii="Times New Roman" w:hAnsi="Times New Roman" w:cs="Times New Roman"/>
                  <w:szCs w:val="21"/>
                  <w:rPrChange w:id="1860" w:author="Huo Beata" w:date="2020-09-09T12:04:00Z">
                    <w:rPr>
                      <w:rFonts w:hint="eastAsia" w:ascii="宋体" w:hAnsi="宋体"/>
                      <w:szCs w:val="21"/>
                    </w:rPr>
                  </w:rPrChange>
                </w:rPr>
                <w:t>符合</w:t>
              </w:r>
            </w:ins>
            <w:ins w:id="1861" w:author="Huo Beata" w:date="2020-09-09T12:03:00Z">
              <w:r>
                <w:rPr>
                  <w:rFonts w:hint="default" w:ascii="Times New Roman" w:hAnsi="Times New Roman" w:cs="Times New Roman"/>
                  <w:szCs w:val="21"/>
                  <w:rPrChange w:id="1862" w:author="Huo Beata" w:date="2020-09-09T12:04:00Z">
                    <w:rPr>
                      <w:rFonts w:hint="eastAsia" w:ascii="宋体" w:hAnsi="宋体"/>
                      <w:szCs w:val="21"/>
                    </w:rPr>
                  </w:rPrChange>
                </w:rPr>
                <w:t>GB/T 25000.51</w:t>
              </w:r>
            </w:ins>
            <w:ins w:id="1863" w:author="Huo Beata" w:date="2020-09-09T12:03:00Z">
              <w:r>
                <w:rPr>
                  <w:rFonts w:hint="default" w:ascii="Times New Roman" w:hAnsi="Times New Roman" w:cs="Times New Roman"/>
                  <w:szCs w:val="21"/>
                  <w:rPrChange w:id="1864" w:author="Huo Beata" w:date="2020-09-09T12:04:00Z">
                    <w:rPr>
                      <w:rFonts w:hint="eastAsia" w:ascii="宋体" w:hAnsi="宋体"/>
                      <w:szCs w:val="21"/>
                    </w:rPr>
                  </w:rPrChange>
                </w:rPr>
                <w:t>第</w:t>
              </w:r>
            </w:ins>
            <w:ins w:id="1865" w:author="Huo Beata" w:date="2020-09-09T12:03:00Z">
              <w:r>
                <w:rPr>
                  <w:rFonts w:hint="default" w:ascii="Times New Roman" w:hAnsi="Times New Roman" w:cs="Times New Roman"/>
                  <w:szCs w:val="21"/>
                  <w:rPrChange w:id="1866" w:author="Huo Beata" w:date="2020-09-09T12:04:00Z">
                    <w:rPr>
                      <w:rFonts w:hint="eastAsia" w:ascii="宋体" w:hAnsi="宋体"/>
                      <w:szCs w:val="21"/>
                    </w:rPr>
                  </w:rPrChange>
                </w:rPr>
                <w:t>5</w:t>
              </w:r>
            </w:ins>
            <w:ins w:id="1867" w:author="Huo Beata" w:date="2020-09-09T12:03:00Z">
              <w:r>
                <w:rPr>
                  <w:rFonts w:hint="default" w:ascii="Times New Roman" w:hAnsi="Times New Roman" w:cs="Times New Roman"/>
                  <w:szCs w:val="21"/>
                  <w:rPrChange w:id="1868" w:author="Huo Beata" w:date="2020-09-09T12:04:00Z">
                    <w:rPr>
                      <w:rFonts w:hint="eastAsia" w:ascii="宋体" w:hAnsi="宋体"/>
                      <w:szCs w:val="21"/>
                    </w:rPr>
                  </w:rPrChange>
                </w:rPr>
                <w:t>章要求，见附录</w:t>
              </w:r>
            </w:ins>
            <w:ins w:id="1869" w:author="Huo Beata" w:date="2020-09-09T12:03:00Z">
              <w:r>
                <w:rPr>
                  <w:rFonts w:hint="default" w:ascii="Times New Roman" w:hAnsi="Times New Roman" w:cs="Times New Roman"/>
                  <w:szCs w:val="21"/>
                  <w:rPrChange w:id="1870" w:author="Huo Beata" w:date="2020-09-09T12:04:00Z">
                    <w:rPr>
                      <w:rFonts w:hint="eastAsia" w:ascii="宋体" w:hAnsi="宋体"/>
                      <w:szCs w:val="21"/>
                    </w:rPr>
                  </w:rPrChange>
                </w:rPr>
                <w:t>4</w:t>
              </w:r>
            </w:ins>
            <w:ins w:id="1871" w:author="Huo Beata" w:date="2020-09-09T12:03:00Z">
              <w:r>
                <w:rPr>
                  <w:rFonts w:hint="default" w:ascii="Times New Roman" w:hAnsi="Times New Roman" w:cs="Times New Roman"/>
                  <w:szCs w:val="21"/>
                  <w:rPrChange w:id="1872" w:author="Huo Beata" w:date="2020-09-09T12:04:00Z">
                    <w:rPr>
                      <w:rFonts w:hint="eastAsia" w:ascii="宋体" w:hAnsi="宋体"/>
                      <w:szCs w:val="21"/>
                    </w:rPr>
                  </w:rPrChange>
                </w:rPr>
                <w:t>。</w:t>
              </w:r>
            </w:ins>
          </w:p>
          <w:p>
            <w:pPr>
              <w:rPr>
                <w:ins w:id="1873" w:author="Huo Beata" w:date="2020-09-09T12:03:00Z"/>
                <w:rFonts w:ascii="Times New Roman" w:hAnsi="Times New Roman" w:cs="Times New Roman"/>
                <w:szCs w:val="21"/>
                <w:rPrChange w:id="1874" w:author="Huo Beata" w:date="2020-09-09T12:04:00Z">
                  <w:rPr>
                    <w:ins w:id="1875" w:author="Huo Beata" w:date="2020-09-09T12:03:00Z"/>
                    <w:rFonts w:ascii="宋体" w:hAnsi="宋体"/>
                    <w:szCs w:val="21"/>
                  </w:rPr>
                </w:rPrChange>
              </w:rPr>
            </w:pPr>
            <w:ins w:id="1876" w:author="Huo Beata" w:date="2020-09-09T12:03:00Z">
              <w:r>
                <w:rPr>
                  <w:rFonts w:hint="default" w:ascii="Times New Roman" w:hAnsi="Times New Roman" w:cs="Times New Roman"/>
                  <w:szCs w:val="21"/>
                  <w:rPrChange w:id="1877" w:author="Huo Beata" w:date="2020-09-09T12:04:00Z">
                    <w:rPr>
                      <w:rFonts w:hint="eastAsia" w:ascii="宋体" w:hAnsi="宋体"/>
                      <w:szCs w:val="21"/>
                    </w:rPr>
                  </w:rPrChange>
                </w:rPr>
                <w:t xml:space="preserve">2.3 </w:t>
              </w:r>
            </w:ins>
            <w:ins w:id="1878" w:author="Huo Beata" w:date="2020-09-09T12:03:00Z">
              <w:r>
                <w:rPr>
                  <w:rFonts w:hint="default" w:ascii="Times New Roman" w:hAnsi="Times New Roman" w:cs="Times New Roman"/>
                  <w:szCs w:val="21"/>
                  <w:rPrChange w:id="1879" w:author="Huo Beata" w:date="2020-09-09T12:04:00Z">
                    <w:rPr>
                      <w:rFonts w:hint="eastAsia" w:ascii="宋体" w:hAnsi="宋体"/>
                      <w:szCs w:val="21"/>
                    </w:rPr>
                  </w:rPrChange>
                </w:rPr>
                <w:t>专用要求</w:t>
              </w:r>
            </w:ins>
          </w:p>
          <w:p>
            <w:pPr>
              <w:rPr>
                <w:ins w:id="1880" w:author="Huo Beata" w:date="2020-09-09T12:03:00Z"/>
                <w:rFonts w:ascii="Times New Roman" w:hAnsi="Times New Roman" w:cs="Times New Roman"/>
                <w:szCs w:val="21"/>
                <w:rPrChange w:id="1881" w:author="Huo Beata" w:date="2020-09-09T12:04:00Z">
                  <w:rPr>
                    <w:ins w:id="1882" w:author="Huo Beata" w:date="2020-09-09T12:03:00Z"/>
                    <w:rFonts w:ascii="宋体" w:hAnsi="宋体"/>
                    <w:szCs w:val="21"/>
                  </w:rPr>
                </w:rPrChange>
              </w:rPr>
            </w:pPr>
            <w:ins w:id="1883" w:author="Huo Beata" w:date="2020-09-09T12:03:00Z">
              <w:r>
                <w:rPr>
                  <w:rFonts w:hint="default" w:ascii="Times New Roman" w:hAnsi="Times New Roman" w:cs="Times New Roman"/>
                  <w:szCs w:val="21"/>
                  <w:rPrChange w:id="1884" w:author="Huo Beata" w:date="2020-09-09T12:04:00Z">
                    <w:rPr>
                      <w:rFonts w:hint="eastAsia" w:ascii="宋体" w:hAnsi="宋体"/>
                      <w:szCs w:val="21"/>
                    </w:rPr>
                  </w:rPrChange>
                </w:rPr>
                <w:t>应符合</w:t>
              </w:r>
            </w:ins>
            <w:ins w:id="1885" w:author="Huo Beata" w:date="2020-09-09T12:03:00Z">
              <w:r>
                <w:rPr>
                  <w:rFonts w:hint="default" w:ascii="Times New Roman" w:hAnsi="Times New Roman" w:cs="Times New Roman"/>
                  <w:szCs w:val="21"/>
                  <w:rPrChange w:id="1886" w:author="Huo Beata" w:date="2020-09-09T12:04:00Z">
                    <w:rPr>
                      <w:rFonts w:hint="eastAsia" w:ascii="宋体" w:hAnsi="宋体"/>
                      <w:szCs w:val="21"/>
                    </w:rPr>
                  </w:rPrChange>
                </w:rPr>
                <w:t>YY 0885-2013</w:t>
              </w:r>
            </w:ins>
            <w:ins w:id="1887" w:author="Huo Beata" w:date="2020-09-09T12:03:00Z">
              <w:r>
                <w:rPr>
                  <w:rFonts w:hint="default" w:ascii="Times New Roman" w:hAnsi="Times New Roman" w:cs="Times New Roman"/>
                  <w:szCs w:val="21"/>
                  <w:rPrChange w:id="1888" w:author="Huo Beata" w:date="2020-09-09T12:04:00Z">
                    <w:rPr>
                      <w:rFonts w:hint="eastAsia" w:ascii="宋体" w:hAnsi="宋体"/>
                      <w:szCs w:val="21"/>
                    </w:rPr>
                  </w:rPrChange>
                </w:rPr>
                <w:t>的第</w:t>
              </w:r>
            </w:ins>
            <w:ins w:id="1889" w:author="Huo Beata" w:date="2020-09-09T12:03:00Z">
              <w:r>
                <w:rPr>
                  <w:rFonts w:hint="default" w:ascii="Times New Roman" w:hAnsi="Times New Roman" w:cs="Times New Roman"/>
                  <w:szCs w:val="21"/>
                  <w:rPrChange w:id="1890" w:author="Huo Beata" w:date="2020-09-09T12:04:00Z">
                    <w:rPr>
                      <w:rFonts w:hint="eastAsia" w:ascii="宋体" w:hAnsi="宋体"/>
                      <w:szCs w:val="21"/>
                    </w:rPr>
                  </w:rPrChange>
                </w:rPr>
                <w:t>50</w:t>
              </w:r>
            </w:ins>
            <w:ins w:id="1891" w:author="Huo Beata" w:date="2020-09-09T12:03:00Z">
              <w:r>
                <w:rPr>
                  <w:rFonts w:hint="default" w:ascii="Times New Roman" w:hAnsi="Times New Roman" w:cs="Times New Roman"/>
                  <w:szCs w:val="21"/>
                  <w:rPrChange w:id="1892" w:author="Huo Beata" w:date="2020-09-09T12:04:00Z">
                    <w:rPr>
                      <w:rFonts w:hint="eastAsia" w:ascii="宋体" w:hAnsi="宋体"/>
                      <w:szCs w:val="21"/>
                    </w:rPr>
                  </w:rPrChange>
                </w:rPr>
                <w:t>章以及</w:t>
              </w:r>
            </w:ins>
            <w:ins w:id="1893" w:author="Huo Beata" w:date="2020-09-09T12:03:00Z">
              <w:r>
                <w:rPr>
                  <w:rFonts w:hint="default" w:ascii="Times New Roman" w:hAnsi="Times New Roman" w:cs="Times New Roman"/>
                  <w:szCs w:val="21"/>
                  <w:rPrChange w:id="1894" w:author="Huo Beata" w:date="2020-09-09T12:04:00Z">
                    <w:rPr>
                      <w:rFonts w:hint="eastAsia" w:ascii="宋体" w:hAnsi="宋体"/>
                      <w:szCs w:val="21"/>
                    </w:rPr>
                  </w:rPrChange>
                </w:rPr>
                <w:t>51</w:t>
              </w:r>
            </w:ins>
            <w:ins w:id="1895" w:author="Huo Beata" w:date="2020-09-09T12:03:00Z">
              <w:r>
                <w:rPr>
                  <w:rFonts w:hint="default" w:ascii="Times New Roman" w:hAnsi="Times New Roman" w:cs="Times New Roman"/>
                  <w:szCs w:val="21"/>
                  <w:rPrChange w:id="1896" w:author="Huo Beata" w:date="2020-09-09T12:04:00Z">
                    <w:rPr>
                      <w:rFonts w:hint="eastAsia" w:ascii="宋体" w:hAnsi="宋体"/>
                      <w:szCs w:val="21"/>
                    </w:rPr>
                  </w:rPrChange>
                </w:rPr>
                <w:t>章的</w:t>
              </w:r>
            </w:ins>
            <w:ins w:id="1897" w:author="Huo Beata" w:date="2020-09-09T12:03:00Z">
              <w:r>
                <w:rPr>
                  <w:rFonts w:hint="default" w:ascii="Times New Roman" w:hAnsi="Times New Roman" w:cs="Times New Roman"/>
                  <w:szCs w:val="21"/>
                  <w:rPrChange w:id="1898" w:author="Huo Beata" w:date="2020-09-09T12:04:00Z">
                    <w:rPr>
                      <w:rFonts w:hint="eastAsia" w:ascii="宋体" w:hAnsi="宋体"/>
                      <w:szCs w:val="21"/>
                    </w:rPr>
                  </w:rPrChange>
                </w:rPr>
                <w:t>5.13</w:t>
              </w:r>
            </w:ins>
            <w:ins w:id="1899" w:author="Huo Beata" w:date="2020-09-09T12:03:00Z">
              <w:r>
                <w:rPr>
                  <w:rFonts w:hint="default" w:ascii="Times New Roman" w:hAnsi="Times New Roman" w:cs="Times New Roman"/>
                  <w:szCs w:val="21"/>
                  <w:rPrChange w:id="1900" w:author="Huo Beata" w:date="2020-09-09T12:04:00Z">
                    <w:rPr>
                      <w:rFonts w:hint="eastAsia" w:ascii="宋体" w:hAnsi="宋体"/>
                      <w:szCs w:val="21"/>
                    </w:rPr>
                  </w:rPrChange>
                </w:rPr>
                <w:t>节、</w:t>
              </w:r>
            </w:ins>
            <w:ins w:id="1901" w:author="Huo Beata" w:date="2020-09-09T12:03:00Z">
              <w:r>
                <w:rPr>
                  <w:rFonts w:hint="default" w:ascii="Times New Roman" w:hAnsi="Times New Roman" w:cs="Times New Roman"/>
                  <w:szCs w:val="21"/>
                  <w:rPrChange w:id="1902" w:author="Huo Beata" w:date="2020-09-09T12:04:00Z">
                    <w:rPr>
                      <w:rFonts w:hint="eastAsia" w:ascii="宋体" w:hAnsi="宋体"/>
                      <w:szCs w:val="21"/>
                    </w:rPr>
                  </w:rPrChange>
                </w:rPr>
                <w:t>5.14</w:t>
              </w:r>
            </w:ins>
            <w:ins w:id="1903" w:author="Huo Beata" w:date="2020-09-09T12:03:00Z">
              <w:r>
                <w:rPr>
                  <w:rFonts w:hint="default" w:ascii="Times New Roman" w:hAnsi="Times New Roman" w:cs="Times New Roman"/>
                  <w:szCs w:val="21"/>
                  <w:rPrChange w:id="1904" w:author="Huo Beata" w:date="2020-09-09T12:04:00Z">
                    <w:rPr>
                      <w:rFonts w:hint="eastAsia" w:ascii="宋体" w:hAnsi="宋体"/>
                      <w:szCs w:val="21"/>
                    </w:rPr>
                  </w:rPrChange>
                </w:rPr>
                <w:t>节要求。</w:t>
              </w:r>
            </w:ins>
          </w:p>
        </w:tc>
        <w:tc>
          <w:tcPr>
            <w:tcW w:w="4253" w:type="dxa"/>
            <w:vAlign w:val="center"/>
          </w:tcPr>
          <w:p>
            <w:pPr>
              <w:rPr>
                <w:ins w:id="1905" w:author="Huo Beata" w:date="2020-09-09T12:03:00Z"/>
                <w:rFonts w:ascii="Times New Roman" w:hAnsi="Times New Roman" w:cs="Times New Roman"/>
                <w:szCs w:val="21"/>
                <w:rPrChange w:id="1906" w:author="Huo Beata" w:date="2020-09-09T12:04:00Z">
                  <w:rPr>
                    <w:ins w:id="1907" w:author="Huo Beata" w:date="2020-09-09T12:03:00Z"/>
                    <w:rFonts w:ascii="宋体" w:hAnsi="宋体"/>
                    <w:szCs w:val="21"/>
                  </w:rPr>
                </w:rPrChange>
              </w:rPr>
            </w:pPr>
            <w:ins w:id="1908" w:author="Huo Beata" w:date="2020-09-09T12:03:00Z">
              <w:r>
                <w:rPr>
                  <w:rFonts w:hint="default" w:ascii="Times New Roman" w:hAnsi="Times New Roman" w:cs="Times New Roman"/>
                  <w:szCs w:val="21"/>
                  <w:rPrChange w:id="1909" w:author="Huo Beata" w:date="2020-09-09T12:04:00Z">
                    <w:rPr>
                      <w:rFonts w:hint="eastAsia" w:ascii="宋体" w:hAnsi="宋体"/>
                      <w:szCs w:val="21"/>
                    </w:rPr>
                  </w:rPrChange>
                </w:rPr>
                <w:t xml:space="preserve">2. </w:t>
              </w:r>
            </w:ins>
            <w:ins w:id="1910" w:author="Huo Beata" w:date="2020-09-09T12:03:00Z">
              <w:r>
                <w:rPr>
                  <w:rFonts w:hint="default" w:ascii="Times New Roman" w:hAnsi="Times New Roman" w:cs="Times New Roman"/>
                  <w:szCs w:val="21"/>
                  <w:rPrChange w:id="1911" w:author="Huo Beata" w:date="2020-09-09T12:04:00Z">
                    <w:rPr>
                      <w:rFonts w:hint="eastAsia" w:ascii="宋体" w:hAnsi="宋体"/>
                      <w:szCs w:val="21"/>
                    </w:rPr>
                  </w:rPrChange>
                </w:rPr>
                <w:t>性能指标</w:t>
              </w:r>
            </w:ins>
          </w:p>
          <w:p>
            <w:pPr>
              <w:rPr>
                <w:ins w:id="1912" w:author="Huo Beata" w:date="2020-09-09T12:03:00Z"/>
                <w:rFonts w:ascii="Times New Roman" w:hAnsi="Times New Roman" w:cs="Times New Roman"/>
                <w:szCs w:val="21"/>
                <w:rPrChange w:id="1913" w:author="Huo Beata" w:date="2020-09-09T12:04:00Z">
                  <w:rPr>
                    <w:ins w:id="1914" w:author="Huo Beata" w:date="2020-09-09T12:03:00Z"/>
                    <w:rFonts w:ascii="宋体" w:hAnsi="宋体"/>
                    <w:szCs w:val="21"/>
                  </w:rPr>
                </w:rPrChange>
              </w:rPr>
            </w:pPr>
            <w:ins w:id="1915" w:author="Huo Beata" w:date="2020-09-09T12:03:00Z">
              <w:r>
                <w:rPr>
                  <w:rFonts w:hint="default" w:ascii="Times New Roman" w:hAnsi="Times New Roman" w:cs="Times New Roman"/>
                  <w:szCs w:val="21"/>
                  <w:rPrChange w:id="1916" w:author="Huo Beata" w:date="2020-09-09T12:04:00Z">
                    <w:rPr>
                      <w:rFonts w:hint="eastAsia" w:ascii="宋体" w:hAnsi="宋体"/>
                      <w:szCs w:val="21"/>
                    </w:rPr>
                  </w:rPrChange>
                </w:rPr>
                <w:t xml:space="preserve">2.1 </w:t>
              </w:r>
            </w:ins>
            <w:ins w:id="1917" w:author="Huo Beata" w:date="2020-09-09T12:03:00Z">
              <w:r>
                <w:rPr>
                  <w:rFonts w:hint="default" w:ascii="Times New Roman" w:hAnsi="Times New Roman" w:cs="Times New Roman"/>
                  <w:szCs w:val="21"/>
                  <w:rPrChange w:id="1918" w:author="Huo Beata" w:date="2020-09-09T12:04:00Z">
                    <w:rPr>
                      <w:rFonts w:hint="eastAsia" w:ascii="宋体" w:hAnsi="宋体"/>
                      <w:szCs w:val="21"/>
                    </w:rPr>
                  </w:rPrChange>
                </w:rPr>
                <w:t>通用要求</w:t>
              </w:r>
            </w:ins>
          </w:p>
          <w:p>
            <w:pPr>
              <w:rPr>
                <w:ins w:id="1919" w:author="Huo Beata" w:date="2020-09-09T12:03:00Z"/>
                <w:rFonts w:ascii="Times New Roman" w:hAnsi="Times New Roman" w:cs="Times New Roman"/>
                <w:szCs w:val="21"/>
                <w:rPrChange w:id="1920" w:author="Huo Beata" w:date="2020-09-09T12:04:00Z">
                  <w:rPr>
                    <w:ins w:id="1921" w:author="Huo Beata" w:date="2020-09-09T12:03:00Z"/>
                    <w:rFonts w:ascii="宋体" w:hAnsi="宋体"/>
                    <w:szCs w:val="21"/>
                  </w:rPr>
                </w:rPrChange>
              </w:rPr>
            </w:pPr>
            <w:ins w:id="1922" w:author="Huo Beata" w:date="2020-09-09T12:03:00Z">
              <w:r>
                <w:rPr>
                  <w:rFonts w:hint="default" w:ascii="Times New Roman" w:hAnsi="Times New Roman" w:cs="Times New Roman"/>
                  <w:szCs w:val="21"/>
                  <w:rPrChange w:id="1923" w:author="Huo Beata" w:date="2020-09-09T12:04:00Z">
                    <w:rPr>
                      <w:rFonts w:hint="eastAsia" w:ascii="宋体" w:hAnsi="宋体"/>
                      <w:szCs w:val="21"/>
                    </w:rPr>
                  </w:rPrChange>
                </w:rPr>
                <w:t xml:space="preserve">2.1.1 </w:t>
              </w:r>
            </w:ins>
            <w:ins w:id="1924" w:author="Huo Beata" w:date="2020-09-09T12:03:00Z">
              <w:r>
                <w:rPr>
                  <w:rFonts w:hint="default" w:ascii="Times New Roman" w:hAnsi="Times New Roman" w:cs="Times New Roman"/>
                  <w:szCs w:val="21"/>
                  <w:rPrChange w:id="1925" w:author="Huo Beata" w:date="2020-09-09T12:04:00Z">
                    <w:rPr>
                      <w:rFonts w:hint="eastAsia" w:ascii="宋体" w:hAnsi="宋体"/>
                      <w:szCs w:val="21"/>
                    </w:rPr>
                  </w:rPrChange>
                </w:rPr>
                <w:t>处理对象</w:t>
              </w:r>
            </w:ins>
          </w:p>
          <w:p>
            <w:pPr>
              <w:rPr>
                <w:ins w:id="1926" w:author="Huo Beata" w:date="2020-09-09T12:03:00Z"/>
                <w:rFonts w:ascii="Times New Roman" w:hAnsi="Times New Roman" w:cs="Times New Roman"/>
                <w:szCs w:val="21"/>
                <w:rPrChange w:id="1927" w:author="Huo Beata" w:date="2020-09-09T12:04:00Z">
                  <w:rPr>
                    <w:ins w:id="1928" w:author="Huo Beata" w:date="2020-09-09T12:03:00Z"/>
                    <w:rFonts w:ascii="宋体" w:hAnsi="宋体"/>
                    <w:szCs w:val="21"/>
                  </w:rPr>
                </w:rPrChange>
              </w:rPr>
            </w:pPr>
            <w:ins w:id="1929" w:author="Huo Beata" w:date="2020-09-09T12:03:00Z">
              <w:r>
                <w:rPr>
                  <w:rFonts w:hint="default" w:ascii="Times New Roman" w:hAnsi="Times New Roman" w:cs="Times New Roman"/>
                  <w:szCs w:val="21"/>
                  <w:rPrChange w:id="1930" w:author="Huo Beata" w:date="2020-09-09T12:04:00Z">
                    <w:rPr>
                      <w:rFonts w:hint="eastAsia" w:ascii="宋体" w:hAnsi="宋体"/>
                      <w:szCs w:val="21"/>
                    </w:rPr>
                  </w:rPrChange>
                </w:rPr>
                <w:t>动态心电数据。</w:t>
              </w:r>
            </w:ins>
          </w:p>
          <w:p>
            <w:pPr>
              <w:rPr>
                <w:ins w:id="1931" w:author="Huo Beata" w:date="2020-09-09T12:03:00Z"/>
                <w:rFonts w:ascii="Times New Roman" w:hAnsi="Times New Roman" w:cs="Times New Roman"/>
                <w:szCs w:val="21"/>
                <w:rPrChange w:id="1932" w:author="Huo Beata" w:date="2020-09-09T12:04:00Z">
                  <w:rPr>
                    <w:ins w:id="1933" w:author="Huo Beata" w:date="2020-09-09T12:03:00Z"/>
                    <w:rFonts w:ascii="宋体" w:hAnsi="宋体"/>
                    <w:szCs w:val="21"/>
                  </w:rPr>
                </w:rPrChange>
              </w:rPr>
            </w:pPr>
            <w:ins w:id="1934" w:author="Huo Beata" w:date="2020-09-09T12:03:00Z">
              <w:r>
                <w:rPr>
                  <w:rFonts w:hint="default" w:ascii="Times New Roman" w:hAnsi="Times New Roman" w:cs="Times New Roman"/>
                  <w:szCs w:val="21"/>
                  <w:rPrChange w:id="1935" w:author="Huo Beata" w:date="2020-09-09T12:04:00Z">
                    <w:rPr>
                      <w:rFonts w:hint="eastAsia" w:ascii="宋体" w:hAnsi="宋体"/>
                      <w:szCs w:val="21"/>
                    </w:rPr>
                  </w:rPrChange>
                </w:rPr>
                <w:t xml:space="preserve">2.1.2 </w:t>
              </w:r>
            </w:ins>
            <w:ins w:id="1936" w:author="Huo Beata" w:date="2020-09-09T12:03:00Z">
              <w:r>
                <w:rPr>
                  <w:rFonts w:hint="default" w:ascii="Times New Roman" w:hAnsi="Times New Roman" w:cs="Times New Roman"/>
                  <w:szCs w:val="21"/>
                  <w:rPrChange w:id="1937" w:author="Huo Beata" w:date="2020-09-09T12:04:00Z">
                    <w:rPr>
                      <w:rFonts w:hint="eastAsia" w:ascii="宋体" w:hAnsi="宋体"/>
                      <w:szCs w:val="21"/>
                    </w:rPr>
                  </w:rPrChange>
                </w:rPr>
                <w:t>最大并发数</w:t>
              </w:r>
            </w:ins>
          </w:p>
          <w:p>
            <w:pPr>
              <w:rPr>
                <w:ins w:id="1938" w:author="Huo Beata" w:date="2020-09-09T12:03:00Z"/>
                <w:rFonts w:ascii="Times New Roman" w:hAnsi="Times New Roman" w:cs="Times New Roman"/>
                <w:szCs w:val="21"/>
                <w:rPrChange w:id="1939" w:author="Huo Beata" w:date="2020-09-09T12:04:00Z">
                  <w:rPr>
                    <w:ins w:id="1940" w:author="Huo Beata" w:date="2020-09-09T12:03:00Z"/>
                    <w:rFonts w:ascii="宋体" w:hAnsi="宋体"/>
                    <w:szCs w:val="21"/>
                  </w:rPr>
                </w:rPrChange>
              </w:rPr>
            </w:pPr>
            <w:ins w:id="1941" w:author="Huo Beata" w:date="2020-09-09T12:03:00Z">
              <w:r>
                <w:rPr>
                  <w:rFonts w:hint="default" w:ascii="Times New Roman" w:hAnsi="Times New Roman" w:cs="Times New Roman"/>
                  <w:szCs w:val="21"/>
                  <w:rPrChange w:id="1942" w:author="Huo Beata" w:date="2020-09-09T12:04:00Z">
                    <w:rPr>
                      <w:rFonts w:hint="eastAsia" w:ascii="宋体" w:hAnsi="宋体"/>
                      <w:szCs w:val="21"/>
                    </w:rPr>
                  </w:rPrChange>
                </w:rPr>
                <w:t>软件在单个操作系统上只提供一个最终用户使用。</w:t>
              </w:r>
            </w:ins>
          </w:p>
          <w:p>
            <w:pPr>
              <w:rPr>
                <w:ins w:id="1943" w:author="Huo Beata" w:date="2020-09-09T12:03:00Z"/>
                <w:rFonts w:ascii="Times New Roman" w:hAnsi="Times New Roman" w:cs="Times New Roman"/>
                <w:szCs w:val="21"/>
                <w:rPrChange w:id="1944" w:author="Huo Beata" w:date="2020-09-09T12:04:00Z">
                  <w:rPr>
                    <w:ins w:id="1945" w:author="Huo Beata" w:date="2020-09-09T12:03:00Z"/>
                    <w:rFonts w:ascii="宋体" w:hAnsi="宋体"/>
                    <w:szCs w:val="21"/>
                  </w:rPr>
                </w:rPrChange>
              </w:rPr>
            </w:pPr>
            <w:ins w:id="1946" w:author="Huo Beata" w:date="2020-09-09T12:03:00Z">
              <w:r>
                <w:rPr>
                  <w:rFonts w:hint="default" w:ascii="Times New Roman" w:hAnsi="Times New Roman" w:cs="Times New Roman"/>
                  <w:szCs w:val="21"/>
                  <w:rPrChange w:id="1947" w:author="Huo Beata" w:date="2020-09-09T12:04:00Z">
                    <w:rPr>
                      <w:rFonts w:hint="eastAsia" w:ascii="宋体" w:hAnsi="宋体"/>
                      <w:szCs w:val="21"/>
                    </w:rPr>
                  </w:rPrChange>
                </w:rPr>
                <w:t xml:space="preserve">2.1.3 </w:t>
              </w:r>
            </w:ins>
            <w:ins w:id="1948" w:author="Huo Beata" w:date="2020-09-09T12:03:00Z">
              <w:r>
                <w:rPr>
                  <w:rFonts w:hint="default" w:ascii="Times New Roman" w:hAnsi="Times New Roman" w:cs="Times New Roman"/>
                  <w:szCs w:val="21"/>
                  <w:rPrChange w:id="1949" w:author="Huo Beata" w:date="2020-09-09T12:04:00Z">
                    <w:rPr>
                      <w:rFonts w:hint="eastAsia" w:ascii="宋体" w:hAnsi="宋体"/>
                      <w:szCs w:val="21"/>
                    </w:rPr>
                  </w:rPrChange>
                </w:rPr>
                <w:t>数据接口</w:t>
              </w:r>
            </w:ins>
          </w:p>
          <w:p>
            <w:pPr>
              <w:rPr>
                <w:ins w:id="1950" w:author="Huo Beata" w:date="2020-09-09T12:03:00Z"/>
                <w:rFonts w:ascii="Times New Roman" w:hAnsi="Times New Roman" w:cs="Times New Roman"/>
                <w:szCs w:val="21"/>
                <w:rPrChange w:id="1951" w:author="Huo Beata" w:date="2020-09-09T12:04:00Z">
                  <w:rPr>
                    <w:ins w:id="1952" w:author="Huo Beata" w:date="2020-09-09T12:03:00Z"/>
                    <w:rFonts w:ascii="宋体" w:hAnsi="宋体"/>
                    <w:szCs w:val="21"/>
                  </w:rPr>
                </w:rPrChange>
              </w:rPr>
            </w:pPr>
            <w:ins w:id="1953" w:author="Huo Beata" w:date="2020-09-09T12:03:00Z">
              <w:r>
                <w:rPr>
                  <w:rFonts w:hint="default" w:ascii="Times New Roman" w:hAnsi="Times New Roman" w:cs="Times New Roman"/>
                  <w:szCs w:val="21"/>
                  <w:rPrChange w:id="1954" w:author="Huo Beata" w:date="2020-09-09T12:04:00Z">
                    <w:rPr>
                      <w:rFonts w:hint="eastAsia" w:ascii="宋体" w:hAnsi="宋体"/>
                      <w:szCs w:val="21"/>
                    </w:rPr>
                  </w:rPrChange>
                </w:rPr>
                <w:t>软件通过</w:t>
              </w:r>
            </w:ins>
            <w:ins w:id="1955" w:author="Huo Beata" w:date="2020-09-09T12:03:00Z">
              <w:r>
                <w:rPr>
                  <w:rFonts w:hint="default" w:ascii="Times New Roman" w:hAnsi="Times New Roman" w:cs="Times New Roman"/>
                  <w:szCs w:val="21"/>
                  <w:rPrChange w:id="1956" w:author="Huo Beata" w:date="2020-09-09T12:04:00Z">
                    <w:rPr>
                      <w:rFonts w:hint="eastAsia" w:ascii="宋体" w:hAnsi="宋体"/>
                      <w:szCs w:val="21"/>
                    </w:rPr>
                  </w:rPrChange>
                </w:rPr>
                <w:t xml:space="preserve">USB </w:t>
              </w:r>
            </w:ins>
            <w:ins w:id="1957" w:author="Huo Beata" w:date="2020-09-09T12:03:00Z">
              <w:r>
                <w:rPr>
                  <w:rFonts w:hint="default" w:ascii="Times New Roman" w:hAnsi="Times New Roman" w:cs="Times New Roman"/>
                  <w:szCs w:val="21"/>
                  <w:rPrChange w:id="1958" w:author="Huo Beata" w:date="2020-09-09T12:04:00Z">
                    <w:rPr>
                      <w:rFonts w:hint="eastAsia" w:ascii="宋体" w:hAnsi="宋体"/>
                      <w:szCs w:val="21"/>
                    </w:rPr>
                  </w:rPrChange>
                </w:rPr>
                <w:t>接口，读取动态心电记录仪采集的数据。</w:t>
              </w:r>
            </w:ins>
          </w:p>
          <w:p>
            <w:pPr>
              <w:rPr>
                <w:ins w:id="1959" w:author="Huo Beata" w:date="2020-09-09T12:03:00Z"/>
                <w:rFonts w:ascii="Times New Roman" w:hAnsi="Times New Roman" w:cs="Times New Roman"/>
                <w:szCs w:val="21"/>
                <w:rPrChange w:id="1960" w:author="Huo Beata" w:date="2020-09-09T12:04:00Z">
                  <w:rPr>
                    <w:ins w:id="1961" w:author="Huo Beata" w:date="2020-09-09T12:03:00Z"/>
                    <w:rFonts w:ascii="宋体" w:hAnsi="宋体"/>
                    <w:szCs w:val="21"/>
                  </w:rPr>
                </w:rPrChange>
              </w:rPr>
            </w:pPr>
            <w:ins w:id="1962" w:author="Huo Beata" w:date="2020-09-09T12:03:00Z">
              <w:r>
                <w:rPr>
                  <w:rFonts w:hint="default" w:ascii="Times New Roman" w:hAnsi="Times New Roman" w:cs="Times New Roman"/>
                  <w:szCs w:val="21"/>
                  <w:rPrChange w:id="1963" w:author="Huo Beata" w:date="2020-09-09T12:04:00Z">
                    <w:rPr>
                      <w:rFonts w:hint="eastAsia" w:ascii="宋体" w:hAnsi="宋体"/>
                      <w:szCs w:val="21"/>
                    </w:rPr>
                  </w:rPrChange>
                </w:rPr>
                <w:t xml:space="preserve">2.1.4 </w:t>
              </w:r>
            </w:ins>
            <w:ins w:id="1964" w:author="Huo Beata" w:date="2020-09-09T12:03:00Z">
              <w:r>
                <w:rPr>
                  <w:rFonts w:hint="default" w:ascii="Times New Roman" w:hAnsi="Times New Roman" w:cs="Times New Roman"/>
                  <w:szCs w:val="21"/>
                  <w:rPrChange w:id="1965" w:author="Huo Beata" w:date="2020-09-09T12:04:00Z">
                    <w:rPr>
                      <w:rFonts w:hint="eastAsia" w:ascii="宋体" w:hAnsi="宋体"/>
                      <w:szCs w:val="21"/>
                    </w:rPr>
                  </w:rPrChange>
                </w:rPr>
                <w:t>特定软硬件</w:t>
              </w:r>
            </w:ins>
          </w:p>
          <w:p>
            <w:pPr>
              <w:rPr>
                <w:ins w:id="1966" w:author="Huo Beata" w:date="2020-09-09T12:03:00Z"/>
                <w:rFonts w:ascii="Times New Roman" w:hAnsi="Times New Roman" w:cs="Times New Roman"/>
                <w:szCs w:val="21"/>
                <w:rPrChange w:id="1967" w:author="Huo Beata" w:date="2020-09-09T12:04:00Z">
                  <w:rPr>
                    <w:ins w:id="1968" w:author="Huo Beata" w:date="2020-09-09T12:03:00Z"/>
                    <w:rFonts w:ascii="宋体" w:hAnsi="宋体"/>
                    <w:szCs w:val="21"/>
                  </w:rPr>
                </w:rPrChange>
              </w:rPr>
            </w:pPr>
            <w:ins w:id="1969" w:author="Huo Beata" w:date="2020-09-09T12:03:00Z">
              <w:r>
                <w:rPr>
                  <w:rFonts w:hint="default" w:ascii="Times New Roman" w:hAnsi="Times New Roman" w:cs="Times New Roman"/>
                  <w:szCs w:val="21"/>
                  <w:rPrChange w:id="1970" w:author="Huo Beata" w:date="2020-09-09T12:04:00Z">
                    <w:rPr>
                      <w:rFonts w:hint="eastAsia" w:ascii="宋体" w:hAnsi="宋体"/>
                      <w:szCs w:val="21"/>
                    </w:rPr>
                  </w:rPrChange>
                </w:rPr>
                <w:t>软件能与</w:t>
              </w:r>
            </w:ins>
            <w:ins w:id="1971" w:author="Huo Beata" w:date="2020-09-09T12:03:00Z">
              <w:r>
                <w:rPr>
                  <w:rFonts w:hint="default" w:ascii="Times New Roman" w:hAnsi="Times New Roman" w:cs="Times New Roman"/>
                  <w:szCs w:val="21"/>
                  <w:rPrChange w:id="1972" w:author="Huo Beata" w:date="2020-09-09T12:04:00Z">
                    <w:rPr>
                      <w:rFonts w:hint="eastAsia" w:ascii="宋体" w:hAnsi="宋体"/>
                      <w:szCs w:val="21"/>
                    </w:rPr>
                  </w:rPrChange>
                </w:rPr>
                <w:t xml:space="preserve">SCI </w:t>
              </w:r>
            </w:ins>
            <w:ins w:id="1973" w:author="Huo Beata" w:date="2020-09-09T12:03:00Z">
              <w:r>
                <w:rPr>
                  <w:rFonts w:hint="default" w:ascii="Times New Roman" w:hAnsi="Times New Roman" w:cs="Times New Roman"/>
                  <w:szCs w:val="21"/>
                  <w:rPrChange w:id="1974" w:author="Huo Beata" w:date="2020-09-09T12:04:00Z">
                    <w:rPr>
                      <w:rFonts w:hint="eastAsia" w:ascii="宋体" w:hAnsi="宋体"/>
                      <w:szCs w:val="21"/>
                    </w:rPr>
                  </w:rPrChange>
                </w:rPr>
                <w:t>系列的心电记录仪配合使用。</w:t>
              </w:r>
            </w:ins>
          </w:p>
          <w:p>
            <w:pPr>
              <w:rPr>
                <w:ins w:id="1975" w:author="Huo Beata" w:date="2020-09-09T12:03:00Z"/>
                <w:rFonts w:ascii="Times New Roman" w:hAnsi="Times New Roman" w:cs="Times New Roman"/>
                <w:szCs w:val="21"/>
                <w:rPrChange w:id="1976" w:author="Huo Beata" w:date="2020-09-09T12:04:00Z">
                  <w:rPr>
                    <w:ins w:id="1977" w:author="Huo Beata" w:date="2020-09-09T12:03:00Z"/>
                    <w:rFonts w:ascii="宋体" w:hAnsi="宋体"/>
                    <w:szCs w:val="21"/>
                  </w:rPr>
                </w:rPrChange>
              </w:rPr>
            </w:pPr>
            <w:ins w:id="1978" w:author="Huo Beata" w:date="2020-09-09T12:03:00Z">
              <w:r>
                <w:rPr>
                  <w:rFonts w:hint="default" w:ascii="Times New Roman" w:hAnsi="Times New Roman" w:cs="Times New Roman"/>
                  <w:szCs w:val="21"/>
                  <w:rPrChange w:id="1979" w:author="Huo Beata" w:date="2020-09-09T12:04:00Z">
                    <w:rPr>
                      <w:rFonts w:hint="eastAsia" w:ascii="宋体" w:hAnsi="宋体"/>
                      <w:szCs w:val="21"/>
                    </w:rPr>
                  </w:rPrChange>
                </w:rPr>
                <w:t xml:space="preserve">2.1.5 </w:t>
              </w:r>
            </w:ins>
            <w:ins w:id="1980" w:author="Huo Beata" w:date="2020-09-09T12:03:00Z">
              <w:r>
                <w:rPr>
                  <w:rFonts w:hint="default" w:ascii="Times New Roman" w:hAnsi="Times New Roman" w:cs="Times New Roman"/>
                  <w:szCs w:val="21"/>
                  <w:rPrChange w:id="1981" w:author="Huo Beata" w:date="2020-09-09T12:04:00Z">
                    <w:rPr>
                      <w:rFonts w:hint="eastAsia" w:ascii="宋体" w:hAnsi="宋体"/>
                      <w:szCs w:val="21"/>
                    </w:rPr>
                  </w:rPrChange>
                </w:rPr>
                <w:t>临床功能</w:t>
              </w:r>
            </w:ins>
          </w:p>
          <w:p>
            <w:pPr>
              <w:rPr>
                <w:ins w:id="1982" w:author="Huo Beata" w:date="2020-09-09T12:03:00Z"/>
                <w:rFonts w:ascii="Times New Roman" w:hAnsi="Times New Roman" w:cs="Times New Roman"/>
                <w:szCs w:val="21"/>
                <w:rPrChange w:id="1983" w:author="Huo Beata" w:date="2020-09-09T12:04:00Z">
                  <w:rPr>
                    <w:ins w:id="1984" w:author="Huo Beata" w:date="2020-09-09T12:03:00Z"/>
                    <w:rFonts w:ascii="宋体" w:hAnsi="宋体"/>
                    <w:szCs w:val="21"/>
                  </w:rPr>
                </w:rPrChange>
              </w:rPr>
            </w:pPr>
            <w:ins w:id="1985" w:author="Huo Beata" w:date="2020-09-09T12:03:00Z">
              <w:r>
                <w:rPr>
                  <w:rFonts w:hint="default" w:ascii="Times New Roman" w:hAnsi="Times New Roman" w:cs="Times New Roman"/>
                  <w:szCs w:val="21"/>
                  <w:rPrChange w:id="1986" w:author="Huo Beata" w:date="2020-09-09T12:04:00Z">
                    <w:rPr>
                      <w:rFonts w:hint="eastAsia" w:ascii="宋体" w:hAnsi="宋体"/>
                      <w:szCs w:val="21"/>
                    </w:rPr>
                  </w:rPrChange>
                </w:rPr>
                <w:t xml:space="preserve">2.1.5.1 </w:t>
              </w:r>
            </w:ins>
            <w:ins w:id="1987" w:author="Huo Beata" w:date="2020-09-09T12:03:00Z">
              <w:r>
                <w:rPr>
                  <w:rFonts w:hint="default" w:ascii="Times New Roman" w:hAnsi="Times New Roman" w:cs="Times New Roman"/>
                  <w:szCs w:val="21"/>
                  <w:rPrChange w:id="1988" w:author="Huo Beata" w:date="2020-09-09T12:04:00Z">
                    <w:rPr>
                      <w:rFonts w:hint="eastAsia" w:ascii="宋体" w:hAnsi="宋体"/>
                      <w:szCs w:val="21"/>
                    </w:rPr>
                  </w:rPrChange>
                </w:rPr>
                <w:t>记录管理功能</w:t>
              </w:r>
            </w:ins>
          </w:p>
          <w:p>
            <w:pPr>
              <w:rPr>
                <w:ins w:id="1989" w:author="Huo Beata" w:date="2020-09-09T12:03:00Z"/>
                <w:rFonts w:ascii="Times New Roman" w:hAnsi="Times New Roman" w:cs="Times New Roman"/>
                <w:szCs w:val="21"/>
                <w:rPrChange w:id="1990" w:author="Huo Beata" w:date="2020-09-09T12:04:00Z">
                  <w:rPr>
                    <w:ins w:id="1991" w:author="Huo Beata" w:date="2020-09-09T12:03:00Z"/>
                    <w:rFonts w:ascii="宋体" w:hAnsi="宋体"/>
                    <w:szCs w:val="21"/>
                  </w:rPr>
                </w:rPrChange>
              </w:rPr>
            </w:pPr>
            <w:ins w:id="1992" w:author="Huo Beata" w:date="2020-09-09T12:03:00Z">
              <w:r>
                <w:rPr>
                  <w:rFonts w:hint="default" w:ascii="Times New Roman" w:hAnsi="Times New Roman" w:cs="Times New Roman"/>
                  <w:szCs w:val="21"/>
                  <w:rPrChange w:id="1993" w:author="Huo Beata" w:date="2020-09-09T12:04:00Z">
                    <w:rPr>
                      <w:rFonts w:hint="eastAsia" w:ascii="宋体" w:hAnsi="宋体"/>
                      <w:szCs w:val="21"/>
                    </w:rPr>
                  </w:rPrChange>
                </w:rPr>
                <w:t xml:space="preserve">a) </w:t>
              </w:r>
            </w:ins>
            <w:ins w:id="1994" w:author="Huo Beata" w:date="2020-09-09T12:03:00Z">
              <w:r>
                <w:rPr>
                  <w:rFonts w:hint="default" w:ascii="Times New Roman" w:hAnsi="Times New Roman" w:cs="Times New Roman"/>
                  <w:szCs w:val="21"/>
                  <w:rPrChange w:id="1995" w:author="Huo Beata" w:date="2020-09-09T12:04:00Z">
                    <w:rPr>
                      <w:rFonts w:hint="eastAsia" w:ascii="宋体" w:hAnsi="宋体"/>
                      <w:szCs w:val="21"/>
                    </w:rPr>
                  </w:rPrChange>
                </w:rPr>
                <w:t>能够支持导入动态心电数据；</w:t>
              </w:r>
            </w:ins>
          </w:p>
          <w:p>
            <w:pPr>
              <w:rPr>
                <w:ins w:id="1996" w:author="Huo Beata" w:date="2020-09-09T12:03:00Z"/>
                <w:rFonts w:ascii="Times New Roman" w:hAnsi="Times New Roman" w:cs="Times New Roman"/>
                <w:szCs w:val="21"/>
                <w:rPrChange w:id="1997" w:author="Huo Beata" w:date="2020-09-09T12:04:00Z">
                  <w:rPr>
                    <w:ins w:id="1998" w:author="Huo Beata" w:date="2020-09-09T12:03:00Z"/>
                    <w:rFonts w:ascii="宋体" w:hAnsi="宋体"/>
                    <w:szCs w:val="21"/>
                  </w:rPr>
                </w:rPrChange>
              </w:rPr>
            </w:pPr>
            <w:ins w:id="1999" w:author="Huo Beata" w:date="2020-09-09T12:03:00Z">
              <w:r>
                <w:rPr>
                  <w:rFonts w:hint="default" w:ascii="Times New Roman" w:hAnsi="Times New Roman" w:cs="Times New Roman"/>
                  <w:szCs w:val="21"/>
                  <w:rPrChange w:id="2000" w:author="Huo Beata" w:date="2020-09-09T12:04:00Z">
                    <w:rPr>
                      <w:rFonts w:hint="eastAsia" w:ascii="宋体" w:hAnsi="宋体"/>
                      <w:szCs w:val="21"/>
                    </w:rPr>
                  </w:rPrChange>
                </w:rPr>
                <w:t xml:space="preserve">b) </w:t>
              </w:r>
            </w:ins>
            <w:ins w:id="2001" w:author="Huo Beata" w:date="2020-09-09T12:03:00Z">
              <w:r>
                <w:rPr>
                  <w:rFonts w:hint="default" w:ascii="Times New Roman" w:hAnsi="Times New Roman" w:cs="Times New Roman"/>
                  <w:szCs w:val="21"/>
                  <w:rPrChange w:id="2002" w:author="Huo Beata" w:date="2020-09-09T12:04:00Z">
                    <w:rPr>
                      <w:rFonts w:hint="eastAsia" w:ascii="宋体" w:hAnsi="宋体"/>
                      <w:szCs w:val="21"/>
                    </w:rPr>
                  </w:rPrChange>
                </w:rPr>
                <w:t>能够删除病人记录；</w:t>
              </w:r>
            </w:ins>
          </w:p>
          <w:p>
            <w:pPr>
              <w:rPr>
                <w:ins w:id="2003" w:author="Huo Beata" w:date="2020-09-09T12:03:00Z"/>
                <w:rFonts w:ascii="Times New Roman" w:hAnsi="Times New Roman" w:cs="Times New Roman"/>
                <w:szCs w:val="21"/>
                <w:rPrChange w:id="2004" w:author="Huo Beata" w:date="2020-09-09T12:04:00Z">
                  <w:rPr>
                    <w:ins w:id="2005" w:author="Huo Beata" w:date="2020-09-09T12:03:00Z"/>
                    <w:rFonts w:ascii="宋体" w:hAnsi="宋体"/>
                    <w:szCs w:val="21"/>
                  </w:rPr>
                </w:rPrChange>
              </w:rPr>
            </w:pPr>
            <w:ins w:id="2006" w:author="Huo Beata" w:date="2020-09-09T12:03:00Z">
              <w:r>
                <w:rPr>
                  <w:rFonts w:hint="default" w:ascii="Times New Roman" w:hAnsi="Times New Roman" w:cs="Times New Roman"/>
                  <w:szCs w:val="21"/>
                  <w:rPrChange w:id="2007" w:author="Huo Beata" w:date="2020-09-09T12:04:00Z">
                    <w:rPr>
                      <w:rFonts w:hint="eastAsia" w:ascii="宋体" w:hAnsi="宋体"/>
                      <w:szCs w:val="21"/>
                    </w:rPr>
                  </w:rPrChange>
                </w:rPr>
                <w:t xml:space="preserve">c) </w:t>
              </w:r>
            </w:ins>
            <w:ins w:id="2008" w:author="Huo Beata" w:date="2020-09-09T12:03:00Z">
              <w:r>
                <w:rPr>
                  <w:rFonts w:hint="default" w:ascii="Times New Roman" w:hAnsi="Times New Roman" w:cs="Times New Roman"/>
                  <w:szCs w:val="21"/>
                  <w:rPrChange w:id="2009" w:author="Huo Beata" w:date="2020-09-09T12:04:00Z">
                    <w:rPr>
                      <w:rFonts w:hint="eastAsia" w:ascii="宋体" w:hAnsi="宋体"/>
                      <w:szCs w:val="21"/>
                    </w:rPr>
                  </w:rPrChange>
                </w:rPr>
                <w:t>能够备份病人记录；</w:t>
              </w:r>
            </w:ins>
          </w:p>
          <w:p>
            <w:pPr>
              <w:rPr>
                <w:ins w:id="2010" w:author="Huo Beata" w:date="2020-09-09T12:03:00Z"/>
                <w:rFonts w:ascii="Times New Roman" w:hAnsi="Times New Roman" w:cs="Times New Roman"/>
                <w:szCs w:val="21"/>
                <w:rPrChange w:id="2011" w:author="Huo Beata" w:date="2020-09-09T12:04:00Z">
                  <w:rPr>
                    <w:ins w:id="2012" w:author="Huo Beata" w:date="2020-09-09T12:03:00Z"/>
                    <w:rFonts w:ascii="宋体" w:hAnsi="宋体"/>
                    <w:szCs w:val="21"/>
                  </w:rPr>
                </w:rPrChange>
              </w:rPr>
            </w:pPr>
            <w:ins w:id="2013" w:author="Huo Beata" w:date="2020-09-09T12:03:00Z">
              <w:r>
                <w:rPr>
                  <w:rFonts w:hint="default" w:ascii="Times New Roman" w:hAnsi="Times New Roman" w:cs="Times New Roman"/>
                  <w:szCs w:val="21"/>
                  <w:rPrChange w:id="2014" w:author="Huo Beata" w:date="2020-09-09T12:04:00Z">
                    <w:rPr>
                      <w:rFonts w:hint="eastAsia" w:ascii="宋体" w:hAnsi="宋体"/>
                      <w:szCs w:val="21"/>
                    </w:rPr>
                  </w:rPrChange>
                </w:rPr>
                <w:t xml:space="preserve">2.1.5.2 </w:t>
              </w:r>
            </w:ins>
            <w:ins w:id="2015" w:author="Huo Beata" w:date="2020-09-09T12:03:00Z">
              <w:r>
                <w:rPr>
                  <w:rFonts w:hint="default" w:ascii="Times New Roman" w:hAnsi="Times New Roman" w:cs="Times New Roman"/>
                  <w:szCs w:val="21"/>
                  <w:rPrChange w:id="2016" w:author="Huo Beata" w:date="2020-09-09T12:04:00Z">
                    <w:rPr>
                      <w:rFonts w:hint="eastAsia" w:ascii="宋体" w:hAnsi="宋体"/>
                      <w:szCs w:val="21"/>
                    </w:rPr>
                  </w:rPrChange>
                </w:rPr>
                <w:t>记录编辑功能</w:t>
              </w:r>
            </w:ins>
          </w:p>
          <w:p>
            <w:pPr>
              <w:rPr>
                <w:ins w:id="2017" w:author="Huo Beata" w:date="2020-09-09T12:03:00Z"/>
                <w:rFonts w:ascii="Times New Roman" w:hAnsi="Times New Roman" w:cs="Times New Roman"/>
                <w:szCs w:val="21"/>
                <w:rPrChange w:id="2018" w:author="Huo Beata" w:date="2020-09-09T12:04:00Z">
                  <w:rPr>
                    <w:ins w:id="2019" w:author="Huo Beata" w:date="2020-09-09T12:03:00Z"/>
                    <w:rFonts w:ascii="宋体" w:hAnsi="宋体"/>
                    <w:szCs w:val="21"/>
                  </w:rPr>
                </w:rPrChange>
              </w:rPr>
            </w:pPr>
            <w:ins w:id="2020" w:author="Huo Beata" w:date="2020-09-09T12:03:00Z">
              <w:r>
                <w:rPr>
                  <w:rFonts w:hint="default" w:ascii="Times New Roman" w:hAnsi="Times New Roman" w:cs="Times New Roman"/>
                  <w:szCs w:val="21"/>
                  <w:rPrChange w:id="2021" w:author="Huo Beata" w:date="2020-09-09T12:04:00Z">
                    <w:rPr>
                      <w:rFonts w:hint="eastAsia" w:ascii="宋体" w:hAnsi="宋体"/>
                      <w:szCs w:val="21"/>
                    </w:rPr>
                  </w:rPrChange>
                </w:rPr>
                <w:t xml:space="preserve">a) </w:t>
              </w:r>
            </w:ins>
            <w:ins w:id="2022" w:author="Huo Beata" w:date="2020-09-09T12:03:00Z">
              <w:r>
                <w:rPr>
                  <w:rFonts w:hint="default" w:ascii="Times New Roman" w:hAnsi="Times New Roman" w:cs="Times New Roman"/>
                  <w:szCs w:val="21"/>
                  <w:rPrChange w:id="2023" w:author="Huo Beata" w:date="2020-09-09T12:04:00Z">
                    <w:rPr>
                      <w:rFonts w:hint="eastAsia" w:ascii="宋体" w:hAnsi="宋体"/>
                      <w:szCs w:val="21"/>
                    </w:rPr>
                  </w:rPrChange>
                </w:rPr>
                <w:t>病人基本信息编辑功能</w:t>
              </w:r>
            </w:ins>
          </w:p>
          <w:p>
            <w:pPr>
              <w:rPr>
                <w:ins w:id="2024" w:author="Huo Beata" w:date="2020-09-09T12:03:00Z"/>
                <w:rFonts w:ascii="Times New Roman" w:hAnsi="Times New Roman" w:cs="Times New Roman"/>
                <w:szCs w:val="21"/>
                <w:rPrChange w:id="2025" w:author="Huo Beata" w:date="2020-09-09T12:04:00Z">
                  <w:rPr>
                    <w:ins w:id="2026" w:author="Huo Beata" w:date="2020-09-09T12:03:00Z"/>
                    <w:rFonts w:ascii="宋体" w:hAnsi="宋体"/>
                    <w:szCs w:val="21"/>
                  </w:rPr>
                </w:rPrChange>
              </w:rPr>
            </w:pPr>
            <w:ins w:id="2027" w:author="Huo Beata" w:date="2020-09-09T12:03:00Z">
              <w:r>
                <w:rPr>
                  <w:rFonts w:hint="default" w:ascii="Times New Roman" w:hAnsi="Times New Roman" w:cs="Times New Roman"/>
                  <w:szCs w:val="21"/>
                  <w:rPrChange w:id="2028" w:author="Huo Beata" w:date="2020-09-09T12:04:00Z">
                    <w:rPr>
                      <w:rFonts w:hint="eastAsia" w:ascii="宋体" w:hAnsi="宋体"/>
                      <w:szCs w:val="21"/>
                    </w:rPr>
                  </w:rPrChange>
                </w:rPr>
                <w:t>软件能建立和修改病人的基本信息。包括姓名、年龄、性别、病例号、记录日期</w:t>
              </w:r>
            </w:ins>
          </w:p>
          <w:p>
            <w:pPr>
              <w:rPr>
                <w:ins w:id="2029" w:author="Huo Beata" w:date="2020-09-09T12:03:00Z"/>
                <w:rFonts w:ascii="Times New Roman" w:hAnsi="Times New Roman" w:cs="Times New Roman"/>
                <w:szCs w:val="21"/>
                <w:rPrChange w:id="2030" w:author="Huo Beata" w:date="2020-09-09T12:04:00Z">
                  <w:rPr>
                    <w:ins w:id="2031" w:author="Huo Beata" w:date="2020-09-09T12:03:00Z"/>
                    <w:rFonts w:ascii="宋体" w:hAnsi="宋体"/>
                    <w:szCs w:val="21"/>
                  </w:rPr>
                </w:rPrChange>
              </w:rPr>
            </w:pPr>
            <w:ins w:id="2032" w:author="Huo Beata" w:date="2020-09-09T12:03:00Z">
              <w:r>
                <w:rPr>
                  <w:rFonts w:hint="default" w:ascii="Times New Roman" w:hAnsi="Times New Roman" w:cs="Times New Roman"/>
                  <w:szCs w:val="21"/>
                  <w:rPrChange w:id="2033" w:author="Huo Beata" w:date="2020-09-09T12:04:00Z">
                    <w:rPr>
                      <w:rFonts w:hint="eastAsia" w:ascii="宋体" w:hAnsi="宋体"/>
                      <w:szCs w:val="21"/>
                    </w:rPr>
                  </w:rPrChange>
                </w:rPr>
                <w:t>及开始记录的时间。</w:t>
              </w:r>
            </w:ins>
          </w:p>
          <w:p>
            <w:pPr>
              <w:rPr>
                <w:ins w:id="2034" w:author="Huo Beata" w:date="2020-09-09T12:03:00Z"/>
                <w:rFonts w:ascii="Times New Roman" w:hAnsi="Times New Roman" w:cs="Times New Roman"/>
                <w:szCs w:val="21"/>
                <w:rPrChange w:id="2035" w:author="Huo Beata" w:date="2020-09-09T12:04:00Z">
                  <w:rPr>
                    <w:ins w:id="2036" w:author="Huo Beata" w:date="2020-09-09T12:03:00Z"/>
                    <w:rFonts w:ascii="宋体" w:hAnsi="宋体"/>
                    <w:szCs w:val="21"/>
                  </w:rPr>
                </w:rPrChange>
              </w:rPr>
            </w:pPr>
            <w:ins w:id="2037" w:author="Huo Beata" w:date="2020-09-09T12:03:00Z">
              <w:r>
                <w:rPr>
                  <w:rFonts w:hint="default" w:ascii="Times New Roman" w:hAnsi="Times New Roman" w:cs="Times New Roman"/>
                  <w:szCs w:val="21"/>
                  <w:rPrChange w:id="2038" w:author="Huo Beata" w:date="2020-09-09T12:04:00Z">
                    <w:rPr>
                      <w:rFonts w:hint="eastAsia" w:ascii="宋体" w:hAnsi="宋体"/>
                      <w:szCs w:val="21"/>
                    </w:rPr>
                  </w:rPrChange>
                </w:rPr>
                <w:t xml:space="preserve">b) </w:t>
              </w:r>
            </w:ins>
            <w:ins w:id="2039" w:author="Huo Beata" w:date="2020-09-09T12:03:00Z">
              <w:r>
                <w:rPr>
                  <w:rFonts w:hint="default" w:ascii="Times New Roman" w:hAnsi="Times New Roman" w:cs="Times New Roman"/>
                  <w:szCs w:val="21"/>
                  <w:rPrChange w:id="2040" w:author="Huo Beata" w:date="2020-09-09T12:04:00Z">
                    <w:rPr>
                      <w:rFonts w:hint="eastAsia" w:ascii="宋体" w:hAnsi="宋体"/>
                      <w:szCs w:val="21"/>
                    </w:rPr>
                  </w:rPrChange>
                </w:rPr>
                <w:t>模板编辑</w:t>
              </w:r>
            </w:ins>
          </w:p>
          <w:p>
            <w:pPr>
              <w:rPr>
                <w:ins w:id="2041" w:author="Huo Beata" w:date="2020-09-09T12:03:00Z"/>
                <w:rFonts w:ascii="Times New Roman" w:hAnsi="Times New Roman" w:cs="Times New Roman"/>
                <w:szCs w:val="21"/>
                <w:rPrChange w:id="2042" w:author="Huo Beata" w:date="2020-09-09T12:04:00Z">
                  <w:rPr>
                    <w:ins w:id="2043" w:author="Huo Beata" w:date="2020-09-09T12:03:00Z"/>
                    <w:rFonts w:ascii="宋体" w:hAnsi="宋体"/>
                    <w:szCs w:val="21"/>
                  </w:rPr>
                </w:rPrChange>
              </w:rPr>
            </w:pPr>
            <w:ins w:id="2044" w:author="Huo Beata" w:date="2020-09-09T12:03:00Z">
              <w:r>
                <w:rPr>
                  <w:rFonts w:hint="default" w:ascii="Times New Roman" w:hAnsi="Times New Roman" w:cs="Times New Roman"/>
                  <w:szCs w:val="21"/>
                  <w:rPrChange w:id="2045" w:author="Huo Beata" w:date="2020-09-09T12:04:00Z">
                    <w:rPr>
                      <w:rFonts w:hint="eastAsia" w:ascii="宋体" w:hAnsi="宋体"/>
                      <w:szCs w:val="21"/>
                    </w:rPr>
                  </w:rPrChange>
                </w:rPr>
                <w:t>i</w:t>
              </w:r>
            </w:ins>
            <w:ins w:id="2046" w:author="Huo Beata" w:date="2020-09-09T12:03:00Z">
              <w:r>
                <w:rPr>
                  <w:rFonts w:hint="default" w:ascii="Times New Roman" w:hAnsi="Times New Roman" w:cs="Times New Roman"/>
                  <w:szCs w:val="21"/>
                  <w:rPrChange w:id="2047" w:author="Huo Beata" w:date="2020-09-09T12:04:00Z">
                    <w:rPr>
                      <w:rFonts w:hint="eastAsia" w:ascii="宋体" w:hAnsi="宋体"/>
                      <w:szCs w:val="21"/>
                    </w:rPr>
                  </w:rPrChange>
                </w:rPr>
                <w:t xml:space="preserve">. </w:t>
              </w:r>
            </w:ins>
            <w:ins w:id="2048" w:author="Huo Beata" w:date="2020-09-09T12:03:00Z">
              <w:r>
                <w:rPr>
                  <w:rFonts w:hint="default" w:ascii="Times New Roman" w:hAnsi="Times New Roman" w:cs="Times New Roman"/>
                  <w:szCs w:val="21"/>
                  <w:rPrChange w:id="2049" w:author="Huo Beata" w:date="2020-09-09T12:04:00Z">
                    <w:rPr>
                      <w:rFonts w:hint="eastAsia" w:ascii="宋体" w:hAnsi="宋体"/>
                      <w:szCs w:val="21"/>
                    </w:rPr>
                  </w:rPrChange>
                </w:rPr>
                <w:t>软件能够识别并标记心搏：如正常（</w:t>
              </w:r>
            </w:ins>
            <w:ins w:id="2050" w:author="Huo Beata" w:date="2020-09-09T12:03:00Z">
              <w:r>
                <w:rPr>
                  <w:rFonts w:hint="default" w:ascii="Times New Roman" w:hAnsi="Times New Roman" w:cs="Times New Roman"/>
                  <w:szCs w:val="21"/>
                  <w:rPrChange w:id="2051" w:author="Huo Beata" w:date="2020-09-09T12:04:00Z">
                    <w:rPr>
                      <w:rFonts w:hint="eastAsia" w:ascii="宋体" w:hAnsi="宋体"/>
                      <w:szCs w:val="21"/>
                    </w:rPr>
                  </w:rPrChange>
                </w:rPr>
                <w:t>N</w:t>
              </w:r>
            </w:ins>
            <w:ins w:id="2052" w:author="Huo Beata" w:date="2020-09-09T12:03:00Z">
              <w:r>
                <w:rPr>
                  <w:rFonts w:hint="default" w:ascii="Times New Roman" w:hAnsi="Times New Roman" w:cs="Times New Roman"/>
                  <w:szCs w:val="21"/>
                  <w:rPrChange w:id="2053" w:author="Huo Beata" w:date="2020-09-09T12:04:00Z">
                    <w:rPr>
                      <w:rFonts w:hint="eastAsia" w:ascii="宋体" w:hAnsi="宋体"/>
                      <w:szCs w:val="21"/>
                    </w:rPr>
                  </w:rPrChange>
                </w:rPr>
                <w:t>）、室性（</w:t>
              </w:r>
            </w:ins>
            <w:ins w:id="2054" w:author="Huo Beata" w:date="2020-09-09T12:03:00Z">
              <w:r>
                <w:rPr>
                  <w:rFonts w:hint="default" w:ascii="Times New Roman" w:hAnsi="Times New Roman" w:cs="Times New Roman"/>
                  <w:szCs w:val="21"/>
                  <w:rPrChange w:id="2055" w:author="Huo Beata" w:date="2020-09-09T12:04:00Z">
                    <w:rPr>
                      <w:rFonts w:hint="eastAsia" w:ascii="宋体" w:hAnsi="宋体"/>
                      <w:szCs w:val="21"/>
                    </w:rPr>
                  </w:rPrChange>
                </w:rPr>
                <w:t>V</w:t>
              </w:r>
            </w:ins>
            <w:ins w:id="2056" w:author="Huo Beata" w:date="2020-09-09T12:03:00Z">
              <w:r>
                <w:rPr>
                  <w:rFonts w:hint="default" w:ascii="Times New Roman" w:hAnsi="Times New Roman" w:cs="Times New Roman"/>
                  <w:szCs w:val="21"/>
                  <w:rPrChange w:id="2057" w:author="Huo Beata" w:date="2020-09-09T12:04:00Z">
                    <w:rPr>
                      <w:rFonts w:hint="eastAsia" w:ascii="宋体" w:hAnsi="宋体"/>
                      <w:szCs w:val="21"/>
                    </w:rPr>
                  </w:rPrChange>
                </w:rPr>
                <w:t>）、室上性（</w:t>
              </w:r>
            </w:ins>
            <w:ins w:id="2058" w:author="Huo Beata" w:date="2020-09-09T12:03:00Z">
              <w:r>
                <w:rPr>
                  <w:rFonts w:hint="default" w:ascii="Times New Roman" w:hAnsi="Times New Roman" w:cs="Times New Roman"/>
                  <w:szCs w:val="21"/>
                  <w:rPrChange w:id="2059" w:author="Huo Beata" w:date="2020-09-09T12:04:00Z">
                    <w:rPr>
                      <w:rFonts w:hint="eastAsia" w:ascii="宋体" w:hAnsi="宋体"/>
                      <w:szCs w:val="21"/>
                    </w:rPr>
                  </w:rPrChange>
                </w:rPr>
                <w:t>S</w:t>
              </w:r>
            </w:ins>
            <w:ins w:id="2060" w:author="Huo Beata" w:date="2020-09-09T12:03:00Z">
              <w:r>
                <w:rPr>
                  <w:rFonts w:hint="default" w:ascii="Times New Roman" w:hAnsi="Times New Roman" w:cs="Times New Roman"/>
                  <w:szCs w:val="21"/>
                  <w:rPrChange w:id="2061" w:author="Huo Beata" w:date="2020-09-09T12:04:00Z">
                    <w:rPr>
                      <w:rFonts w:hint="eastAsia" w:ascii="宋体" w:hAnsi="宋体"/>
                      <w:szCs w:val="21"/>
                    </w:rPr>
                  </w:rPrChange>
                </w:rPr>
                <w:t>）、伪</w:t>
              </w:r>
            </w:ins>
          </w:p>
          <w:p>
            <w:pPr>
              <w:rPr>
                <w:ins w:id="2062" w:author="Huo Beata" w:date="2020-09-09T12:03:00Z"/>
                <w:rFonts w:ascii="Times New Roman" w:hAnsi="Times New Roman" w:cs="Times New Roman"/>
                <w:szCs w:val="21"/>
                <w:rPrChange w:id="2063" w:author="Huo Beata" w:date="2020-09-09T12:04:00Z">
                  <w:rPr>
                    <w:ins w:id="2064" w:author="Huo Beata" w:date="2020-09-09T12:03:00Z"/>
                    <w:rFonts w:ascii="宋体" w:hAnsi="宋体"/>
                    <w:szCs w:val="21"/>
                  </w:rPr>
                </w:rPrChange>
              </w:rPr>
            </w:pPr>
            <w:ins w:id="2065" w:author="Huo Beata" w:date="2020-09-09T12:03:00Z">
              <w:r>
                <w:rPr>
                  <w:rFonts w:hint="default" w:ascii="Times New Roman" w:hAnsi="Times New Roman" w:cs="Times New Roman"/>
                  <w:szCs w:val="21"/>
                  <w:rPrChange w:id="2066" w:author="Huo Beata" w:date="2020-09-09T12:04:00Z">
                    <w:rPr>
                      <w:rFonts w:hint="eastAsia" w:ascii="宋体" w:hAnsi="宋体"/>
                      <w:szCs w:val="21"/>
                    </w:rPr>
                  </w:rPrChange>
                </w:rPr>
                <w:t>差（</w:t>
              </w:r>
            </w:ins>
            <w:ins w:id="2067" w:author="Huo Beata" w:date="2020-09-09T12:03:00Z">
              <w:r>
                <w:rPr>
                  <w:rFonts w:hint="default" w:ascii="Times New Roman" w:hAnsi="Times New Roman" w:cs="Times New Roman"/>
                  <w:szCs w:val="21"/>
                  <w:rPrChange w:id="2068" w:author="Huo Beata" w:date="2020-09-09T12:04:00Z">
                    <w:rPr>
                      <w:rFonts w:hint="eastAsia" w:ascii="宋体" w:hAnsi="宋体"/>
                      <w:szCs w:val="21"/>
                    </w:rPr>
                  </w:rPrChange>
                </w:rPr>
                <w:t>X</w:t>
              </w:r>
            </w:ins>
            <w:ins w:id="2069" w:author="Huo Beata" w:date="2020-09-09T12:03:00Z">
              <w:r>
                <w:rPr>
                  <w:rFonts w:hint="default" w:ascii="Times New Roman" w:hAnsi="Times New Roman" w:cs="Times New Roman"/>
                  <w:szCs w:val="21"/>
                  <w:rPrChange w:id="2070" w:author="Huo Beata" w:date="2020-09-09T12:04:00Z">
                    <w:rPr>
                      <w:rFonts w:hint="eastAsia" w:ascii="宋体" w:hAnsi="宋体"/>
                      <w:szCs w:val="21"/>
                    </w:rPr>
                  </w:rPrChange>
                </w:rPr>
                <w:t>）、疑问（</w:t>
              </w:r>
            </w:ins>
            <w:ins w:id="2071" w:author="Huo Beata" w:date="2020-09-09T12:03:00Z">
              <w:r>
                <w:rPr>
                  <w:rFonts w:hint="default" w:ascii="Times New Roman" w:hAnsi="Times New Roman" w:cs="Times New Roman"/>
                  <w:szCs w:val="21"/>
                  <w:rPrChange w:id="2072" w:author="Huo Beata" w:date="2020-09-09T12:04:00Z">
                    <w:rPr>
                      <w:rFonts w:hint="eastAsia" w:ascii="宋体" w:hAnsi="宋体"/>
                      <w:szCs w:val="21"/>
                    </w:rPr>
                  </w:rPrChange>
                </w:rPr>
                <w:t>O</w:t>
              </w:r>
            </w:ins>
            <w:ins w:id="2073" w:author="Huo Beata" w:date="2020-09-09T12:03:00Z">
              <w:r>
                <w:rPr>
                  <w:rFonts w:hint="default" w:ascii="Times New Roman" w:hAnsi="Times New Roman" w:cs="Times New Roman"/>
                  <w:szCs w:val="21"/>
                  <w:rPrChange w:id="2074" w:author="Huo Beata" w:date="2020-09-09T12:04:00Z">
                    <w:rPr>
                      <w:rFonts w:hint="eastAsia" w:ascii="宋体" w:hAnsi="宋体"/>
                      <w:szCs w:val="21"/>
                    </w:rPr>
                  </w:rPrChange>
                </w:rPr>
                <w:t>）、起搏（</w:t>
              </w:r>
            </w:ins>
            <w:ins w:id="2075" w:author="Huo Beata" w:date="2020-09-09T12:03:00Z">
              <w:r>
                <w:rPr>
                  <w:rFonts w:hint="default" w:ascii="Times New Roman" w:hAnsi="Times New Roman" w:cs="Times New Roman"/>
                  <w:szCs w:val="21"/>
                  <w:rPrChange w:id="2076" w:author="Huo Beata" w:date="2020-09-09T12:04:00Z">
                    <w:rPr>
                      <w:rFonts w:hint="eastAsia" w:ascii="宋体" w:hAnsi="宋体"/>
                      <w:szCs w:val="21"/>
                    </w:rPr>
                  </w:rPrChange>
                </w:rPr>
                <w:t>P</w:t>
              </w:r>
            </w:ins>
            <w:ins w:id="2077" w:author="Huo Beata" w:date="2020-09-09T12:03:00Z">
              <w:r>
                <w:rPr>
                  <w:rFonts w:hint="default" w:ascii="Times New Roman" w:hAnsi="Times New Roman" w:cs="Times New Roman"/>
                  <w:szCs w:val="21"/>
                  <w:rPrChange w:id="2078" w:author="Huo Beata" w:date="2020-09-09T12:04:00Z">
                    <w:rPr>
                      <w:rFonts w:hint="eastAsia" w:ascii="宋体" w:hAnsi="宋体"/>
                      <w:szCs w:val="21"/>
                    </w:rPr>
                  </w:rPrChange>
                </w:rPr>
                <w:t>）；</w:t>
              </w:r>
            </w:ins>
          </w:p>
          <w:p>
            <w:pPr>
              <w:rPr>
                <w:ins w:id="2079" w:author="Huo Beata" w:date="2020-09-09T12:03:00Z"/>
                <w:rFonts w:ascii="Times New Roman" w:hAnsi="Times New Roman" w:cs="Times New Roman"/>
                <w:szCs w:val="21"/>
                <w:rPrChange w:id="2080" w:author="Huo Beata" w:date="2020-09-09T12:04:00Z">
                  <w:rPr>
                    <w:ins w:id="2081" w:author="Huo Beata" w:date="2020-09-09T12:03:00Z"/>
                    <w:rFonts w:ascii="宋体" w:hAnsi="宋体"/>
                    <w:szCs w:val="21"/>
                  </w:rPr>
                </w:rPrChange>
              </w:rPr>
            </w:pPr>
            <w:ins w:id="2082" w:author="Huo Beata" w:date="2020-09-09T12:03:00Z">
              <w:r>
                <w:rPr>
                  <w:rFonts w:hint="default" w:ascii="Times New Roman" w:hAnsi="Times New Roman" w:cs="Times New Roman"/>
                  <w:szCs w:val="21"/>
                  <w:rPrChange w:id="2083" w:author="Huo Beata" w:date="2020-09-09T12:04:00Z">
                    <w:rPr>
                      <w:rFonts w:hint="eastAsia" w:ascii="宋体" w:hAnsi="宋体"/>
                      <w:szCs w:val="21"/>
                    </w:rPr>
                  </w:rPrChange>
                </w:rPr>
                <w:t xml:space="preserve">ii. </w:t>
              </w:r>
            </w:ins>
            <w:ins w:id="2084" w:author="Huo Beata" w:date="2020-09-09T12:03:00Z">
              <w:r>
                <w:rPr>
                  <w:rFonts w:hint="default" w:ascii="Times New Roman" w:hAnsi="Times New Roman" w:cs="Times New Roman"/>
                  <w:szCs w:val="21"/>
                  <w:rPrChange w:id="2085" w:author="Huo Beata" w:date="2020-09-09T12:04:00Z">
                    <w:rPr>
                      <w:rFonts w:hint="eastAsia" w:ascii="宋体" w:hAnsi="宋体"/>
                      <w:szCs w:val="21"/>
                    </w:rPr>
                  </w:rPrChange>
                </w:rPr>
                <w:t>能够插入、删除、修改一个心搏标识；</w:t>
              </w:r>
            </w:ins>
          </w:p>
          <w:p>
            <w:pPr>
              <w:rPr>
                <w:ins w:id="2086" w:author="Huo Beata" w:date="2020-09-09T12:03:00Z"/>
                <w:rFonts w:ascii="Times New Roman" w:hAnsi="Times New Roman" w:cs="Times New Roman"/>
                <w:szCs w:val="21"/>
                <w:rPrChange w:id="2087" w:author="Huo Beata" w:date="2020-09-09T12:04:00Z">
                  <w:rPr>
                    <w:ins w:id="2088" w:author="Huo Beata" w:date="2020-09-09T12:03:00Z"/>
                    <w:rFonts w:ascii="宋体" w:hAnsi="宋体"/>
                    <w:szCs w:val="21"/>
                  </w:rPr>
                </w:rPrChange>
              </w:rPr>
            </w:pPr>
            <w:ins w:id="2089" w:author="Huo Beata" w:date="2020-09-09T12:03:00Z">
              <w:r>
                <w:rPr>
                  <w:rFonts w:hint="default" w:ascii="Times New Roman" w:hAnsi="Times New Roman" w:cs="Times New Roman"/>
                  <w:szCs w:val="21"/>
                  <w:rPrChange w:id="2090" w:author="Huo Beata" w:date="2020-09-09T12:04:00Z">
                    <w:rPr>
                      <w:rFonts w:hint="eastAsia" w:ascii="宋体" w:hAnsi="宋体"/>
                      <w:szCs w:val="21"/>
                    </w:rPr>
                  </w:rPrChange>
                </w:rPr>
                <w:t xml:space="preserve">iii. </w:t>
              </w:r>
            </w:ins>
            <w:ins w:id="2091" w:author="Huo Beata" w:date="2020-09-09T12:03:00Z">
              <w:r>
                <w:rPr>
                  <w:rFonts w:hint="default" w:ascii="Times New Roman" w:hAnsi="Times New Roman" w:cs="Times New Roman"/>
                  <w:szCs w:val="21"/>
                  <w:rPrChange w:id="2092" w:author="Huo Beata" w:date="2020-09-09T12:04:00Z">
                    <w:rPr>
                      <w:rFonts w:hint="eastAsia" w:ascii="宋体" w:hAnsi="宋体"/>
                      <w:szCs w:val="21"/>
                    </w:rPr>
                  </w:rPrChange>
                </w:rPr>
                <w:t>应能插入一个心电图片段，并在报告中打印。</w:t>
              </w:r>
            </w:ins>
          </w:p>
          <w:p>
            <w:pPr>
              <w:rPr>
                <w:ins w:id="2093" w:author="Huo Beata" w:date="2020-09-09T12:03:00Z"/>
                <w:rFonts w:ascii="Times New Roman" w:hAnsi="Times New Roman" w:cs="Times New Roman"/>
                <w:szCs w:val="21"/>
                <w:rPrChange w:id="2094" w:author="Huo Beata" w:date="2020-09-09T12:04:00Z">
                  <w:rPr>
                    <w:ins w:id="2095" w:author="Huo Beata" w:date="2020-09-09T12:03:00Z"/>
                    <w:rFonts w:ascii="宋体" w:hAnsi="宋体"/>
                    <w:szCs w:val="21"/>
                  </w:rPr>
                </w:rPrChange>
              </w:rPr>
            </w:pPr>
            <w:ins w:id="2096" w:author="Huo Beata" w:date="2020-09-09T12:03:00Z">
              <w:r>
                <w:rPr>
                  <w:rFonts w:hint="default" w:ascii="Times New Roman" w:hAnsi="Times New Roman" w:cs="Times New Roman"/>
                  <w:szCs w:val="21"/>
                  <w:rPrChange w:id="2097" w:author="Huo Beata" w:date="2020-09-09T12:04:00Z">
                    <w:rPr>
                      <w:rFonts w:hint="eastAsia" w:ascii="宋体" w:hAnsi="宋体"/>
                      <w:szCs w:val="21"/>
                    </w:rPr>
                  </w:rPrChange>
                </w:rPr>
                <w:t xml:space="preserve">iv. </w:t>
              </w:r>
            </w:ins>
            <w:ins w:id="2098" w:author="Huo Beata" w:date="2020-09-09T12:03:00Z">
              <w:r>
                <w:rPr>
                  <w:rFonts w:hint="default" w:ascii="Times New Roman" w:hAnsi="Times New Roman" w:cs="Times New Roman"/>
                  <w:szCs w:val="21"/>
                  <w:rPrChange w:id="2099" w:author="Huo Beata" w:date="2020-09-09T12:04:00Z">
                    <w:rPr>
                      <w:rFonts w:hint="eastAsia" w:ascii="宋体" w:hAnsi="宋体"/>
                      <w:szCs w:val="21"/>
                    </w:rPr>
                  </w:rPrChange>
                </w:rPr>
                <w:t>叠加防混淆编辑，可以将指定个数的</w:t>
              </w:r>
            </w:ins>
            <w:ins w:id="2100" w:author="Huo Beata" w:date="2020-09-09T12:03:00Z">
              <w:r>
                <w:rPr>
                  <w:rFonts w:hint="default" w:ascii="Times New Roman" w:hAnsi="Times New Roman" w:cs="Times New Roman"/>
                  <w:szCs w:val="21"/>
                  <w:rPrChange w:id="2101" w:author="Huo Beata" w:date="2020-09-09T12:04:00Z">
                    <w:rPr>
                      <w:rFonts w:hint="eastAsia" w:ascii="宋体" w:hAnsi="宋体"/>
                      <w:szCs w:val="21"/>
                    </w:rPr>
                  </w:rPrChange>
                </w:rPr>
                <w:t xml:space="preserve">QRS </w:t>
              </w:r>
            </w:ins>
            <w:ins w:id="2102" w:author="Huo Beata" w:date="2020-09-09T12:03:00Z">
              <w:r>
                <w:rPr>
                  <w:rFonts w:hint="default" w:ascii="Times New Roman" w:hAnsi="Times New Roman" w:cs="Times New Roman"/>
                  <w:szCs w:val="21"/>
                  <w:rPrChange w:id="2103" w:author="Huo Beata" w:date="2020-09-09T12:04:00Z">
                    <w:rPr>
                      <w:rFonts w:hint="eastAsia" w:ascii="宋体" w:hAnsi="宋体"/>
                      <w:szCs w:val="21"/>
                    </w:rPr>
                  </w:rPrChange>
                </w:rPr>
                <w:t>在某个导联上进行叠加，用鼠</w:t>
              </w:r>
            </w:ins>
          </w:p>
          <w:p>
            <w:pPr>
              <w:rPr>
                <w:ins w:id="2104" w:author="Huo Beata" w:date="2020-09-09T12:03:00Z"/>
                <w:rFonts w:ascii="Times New Roman" w:hAnsi="Times New Roman" w:cs="Times New Roman"/>
                <w:szCs w:val="21"/>
                <w:rPrChange w:id="2105" w:author="Huo Beata" w:date="2020-09-09T12:04:00Z">
                  <w:rPr>
                    <w:ins w:id="2106" w:author="Huo Beata" w:date="2020-09-09T12:03:00Z"/>
                    <w:rFonts w:ascii="宋体" w:hAnsi="宋体"/>
                    <w:szCs w:val="21"/>
                  </w:rPr>
                </w:rPrChange>
              </w:rPr>
            </w:pPr>
            <w:ins w:id="2107" w:author="Huo Beata" w:date="2020-09-09T12:03:00Z">
              <w:r>
                <w:rPr>
                  <w:rFonts w:hint="default" w:ascii="Times New Roman" w:hAnsi="Times New Roman" w:cs="Times New Roman"/>
                  <w:szCs w:val="21"/>
                  <w:rPrChange w:id="2108" w:author="Huo Beata" w:date="2020-09-09T12:04:00Z">
                    <w:rPr>
                      <w:rFonts w:hint="eastAsia" w:ascii="宋体" w:hAnsi="宋体"/>
                      <w:szCs w:val="21"/>
                    </w:rPr>
                  </w:rPrChange>
                </w:rPr>
                <w:t>标选择</w:t>
              </w:r>
            </w:ins>
            <w:ins w:id="2109" w:author="Huo Beata" w:date="2020-09-09T12:03:00Z">
              <w:r>
                <w:rPr>
                  <w:rFonts w:hint="default" w:ascii="Times New Roman" w:hAnsi="Times New Roman" w:cs="Times New Roman"/>
                  <w:szCs w:val="21"/>
                  <w:rPrChange w:id="2110" w:author="Huo Beata" w:date="2020-09-09T12:04:00Z">
                    <w:rPr>
                      <w:rFonts w:hint="eastAsia" w:ascii="宋体" w:hAnsi="宋体"/>
                      <w:szCs w:val="21"/>
                    </w:rPr>
                  </w:rPrChange>
                </w:rPr>
                <w:t>图形区域的</w:t>
              </w:r>
            </w:ins>
            <w:ins w:id="2111" w:author="Huo Beata" w:date="2020-09-09T12:03:00Z">
              <w:r>
                <w:rPr>
                  <w:rFonts w:hint="default" w:ascii="Times New Roman" w:hAnsi="Times New Roman" w:cs="Times New Roman"/>
                  <w:szCs w:val="21"/>
                  <w:rPrChange w:id="2112" w:author="Huo Beata" w:date="2020-09-09T12:04:00Z">
                    <w:rPr>
                      <w:rFonts w:hint="eastAsia" w:ascii="宋体" w:hAnsi="宋体"/>
                      <w:szCs w:val="21"/>
                    </w:rPr>
                  </w:rPrChange>
                </w:rPr>
                <w:t>QRS</w:t>
              </w:r>
            </w:ins>
            <w:ins w:id="2113" w:author="Huo Beata" w:date="2020-09-09T12:03:00Z">
              <w:r>
                <w:rPr>
                  <w:rFonts w:hint="default" w:ascii="Times New Roman" w:hAnsi="Times New Roman" w:cs="Times New Roman"/>
                  <w:szCs w:val="21"/>
                  <w:rPrChange w:id="2114" w:author="Huo Beata" w:date="2020-09-09T12:04:00Z">
                    <w:rPr>
                      <w:rFonts w:hint="eastAsia" w:ascii="宋体" w:hAnsi="宋体"/>
                      <w:szCs w:val="21"/>
                    </w:rPr>
                  </w:rPrChange>
                </w:rPr>
                <w:t>，并修改选中区域</w:t>
              </w:r>
            </w:ins>
            <w:ins w:id="2115" w:author="Huo Beata" w:date="2020-09-09T12:03:00Z">
              <w:r>
                <w:rPr>
                  <w:rFonts w:hint="default" w:ascii="Times New Roman" w:hAnsi="Times New Roman" w:cs="Times New Roman"/>
                  <w:szCs w:val="21"/>
                  <w:rPrChange w:id="2116" w:author="Huo Beata" w:date="2020-09-09T12:04:00Z">
                    <w:rPr>
                      <w:rFonts w:hint="eastAsia" w:ascii="宋体" w:hAnsi="宋体"/>
                      <w:szCs w:val="21"/>
                    </w:rPr>
                  </w:rPrChange>
                </w:rPr>
                <w:t xml:space="preserve">QRS </w:t>
              </w:r>
            </w:ins>
            <w:ins w:id="2117" w:author="Huo Beata" w:date="2020-09-09T12:03:00Z">
              <w:r>
                <w:rPr>
                  <w:rFonts w:hint="default" w:ascii="Times New Roman" w:hAnsi="Times New Roman" w:cs="Times New Roman"/>
                  <w:szCs w:val="21"/>
                  <w:rPrChange w:id="2118" w:author="Huo Beata" w:date="2020-09-09T12:04:00Z">
                    <w:rPr>
                      <w:rFonts w:hint="eastAsia" w:ascii="宋体" w:hAnsi="宋体"/>
                      <w:szCs w:val="21"/>
                    </w:rPr>
                  </w:rPrChange>
                </w:rPr>
                <w:t>的标识。</w:t>
              </w:r>
            </w:ins>
          </w:p>
          <w:p>
            <w:pPr>
              <w:rPr>
                <w:ins w:id="2119" w:author="Huo Beata" w:date="2020-09-09T12:03:00Z"/>
                <w:rFonts w:ascii="Times New Roman" w:hAnsi="Times New Roman" w:cs="Times New Roman"/>
                <w:szCs w:val="21"/>
                <w:rPrChange w:id="2120" w:author="Huo Beata" w:date="2020-09-09T12:04:00Z">
                  <w:rPr>
                    <w:ins w:id="2121" w:author="Huo Beata" w:date="2020-09-09T12:03:00Z"/>
                    <w:rFonts w:ascii="宋体" w:hAnsi="宋体"/>
                    <w:szCs w:val="21"/>
                  </w:rPr>
                </w:rPrChange>
              </w:rPr>
            </w:pPr>
            <w:ins w:id="2122" w:author="Huo Beata" w:date="2020-09-09T12:03:00Z">
              <w:r>
                <w:rPr>
                  <w:rFonts w:hint="default" w:ascii="Times New Roman" w:hAnsi="Times New Roman" w:cs="Times New Roman"/>
                  <w:szCs w:val="21"/>
                  <w:rPrChange w:id="2123" w:author="Huo Beata" w:date="2020-09-09T12:04:00Z">
                    <w:rPr>
                      <w:rFonts w:hint="eastAsia" w:ascii="宋体" w:hAnsi="宋体"/>
                      <w:szCs w:val="21"/>
                    </w:rPr>
                  </w:rPrChange>
                </w:rPr>
                <w:t xml:space="preserve">c) </w:t>
              </w:r>
            </w:ins>
            <w:ins w:id="2124" w:author="Huo Beata" w:date="2020-09-09T12:03:00Z">
              <w:r>
                <w:rPr>
                  <w:rFonts w:hint="default" w:ascii="Times New Roman" w:hAnsi="Times New Roman" w:cs="Times New Roman"/>
                  <w:szCs w:val="21"/>
                  <w:rPrChange w:id="2125" w:author="Huo Beata" w:date="2020-09-09T12:04:00Z">
                    <w:rPr>
                      <w:rFonts w:hint="eastAsia" w:ascii="宋体" w:hAnsi="宋体"/>
                      <w:szCs w:val="21"/>
                    </w:rPr>
                  </w:rPrChange>
                </w:rPr>
                <w:t>事件编辑</w:t>
              </w:r>
            </w:ins>
          </w:p>
          <w:p>
            <w:pPr>
              <w:rPr>
                <w:ins w:id="2126" w:author="Huo Beata" w:date="2020-09-09T12:03:00Z"/>
                <w:rFonts w:ascii="Times New Roman" w:hAnsi="Times New Roman" w:cs="Times New Roman"/>
                <w:szCs w:val="21"/>
                <w:rPrChange w:id="2127" w:author="Huo Beata" w:date="2020-09-09T12:04:00Z">
                  <w:rPr>
                    <w:ins w:id="2128" w:author="Huo Beata" w:date="2020-09-09T12:03:00Z"/>
                    <w:rFonts w:ascii="宋体" w:hAnsi="宋体"/>
                    <w:szCs w:val="21"/>
                  </w:rPr>
                </w:rPrChange>
              </w:rPr>
            </w:pPr>
            <w:ins w:id="2129" w:author="Huo Beata" w:date="2020-09-09T12:03:00Z">
              <w:r>
                <w:rPr>
                  <w:rFonts w:hint="default" w:ascii="Times New Roman" w:hAnsi="Times New Roman" w:cs="Times New Roman"/>
                  <w:szCs w:val="21"/>
                  <w:rPrChange w:id="2130" w:author="Huo Beata" w:date="2020-09-09T12:04:00Z">
                    <w:rPr>
                      <w:rFonts w:hint="eastAsia" w:ascii="宋体" w:hAnsi="宋体"/>
                      <w:szCs w:val="21"/>
                    </w:rPr>
                  </w:rPrChange>
                </w:rPr>
                <w:t>i</w:t>
              </w:r>
            </w:ins>
            <w:ins w:id="2131" w:author="Huo Beata" w:date="2020-09-09T12:03:00Z">
              <w:r>
                <w:rPr>
                  <w:rFonts w:hint="default" w:ascii="Times New Roman" w:hAnsi="Times New Roman" w:cs="Times New Roman"/>
                  <w:szCs w:val="21"/>
                  <w:rPrChange w:id="2132" w:author="Huo Beata" w:date="2020-09-09T12:04:00Z">
                    <w:rPr>
                      <w:rFonts w:hint="eastAsia" w:ascii="宋体" w:hAnsi="宋体"/>
                      <w:szCs w:val="21"/>
                    </w:rPr>
                  </w:rPrChange>
                </w:rPr>
                <w:t xml:space="preserve">. </w:t>
              </w:r>
            </w:ins>
            <w:ins w:id="2133" w:author="Huo Beata" w:date="2020-09-09T12:03:00Z">
              <w:r>
                <w:rPr>
                  <w:rFonts w:hint="default" w:ascii="Times New Roman" w:hAnsi="Times New Roman" w:cs="Times New Roman"/>
                  <w:szCs w:val="21"/>
                  <w:rPrChange w:id="2134" w:author="Huo Beata" w:date="2020-09-09T12:04:00Z">
                    <w:rPr>
                      <w:rFonts w:hint="eastAsia" w:ascii="宋体" w:hAnsi="宋体"/>
                      <w:szCs w:val="21"/>
                    </w:rPr>
                  </w:rPrChange>
                </w:rPr>
                <w:t>能够识别病人按钮事件，修改、删除事件，显示事件时刻的心电图条片</w:t>
              </w:r>
            </w:ins>
          </w:p>
          <w:p>
            <w:pPr>
              <w:rPr>
                <w:ins w:id="2135" w:author="Huo Beata" w:date="2020-09-09T12:03:00Z"/>
                <w:rFonts w:ascii="Times New Roman" w:hAnsi="Times New Roman" w:cs="Times New Roman"/>
                <w:szCs w:val="21"/>
                <w:rPrChange w:id="2136" w:author="Huo Beata" w:date="2020-09-09T12:04:00Z">
                  <w:rPr>
                    <w:ins w:id="2137" w:author="Huo Beata" w:date="2020-09-09T12:03:00Z"/>
                    <w:rFonts w:ascii="宋体" w:hAnsi="宋体"/>
                    <w:szCs w:val="21"/>
                  </w:rPr>
                </w:rPrChange>
              </w:rPr>
            </w:pPr>
            <w:ins w:id="2138" w:author="Huo Beata" w:date="2020-09-09T12:03:00Z">
              <w:r>
                <w:rPr>
                  <w:rFonts w:hint="default" w:ascii="Times New Roman" w:hAnsi="Times New Roman" w:cs="Times New Roman"/>
                  <w:szCs w:val="21"/>
                  <w:rPrChange w:id="2139" w:author="Huo Beata" w:date="2020-09-09T12:04:00Z">
                    <w:rPr>
                      <w:rFonts w:hint="eastAsia" w:ascii="宋体" w:hAnsi="宋体"/>
                      <w:szCs w:val="21"/>
                    </w:rPr>
                  </w:rPrChange>
                </w:rPr>
                <w:t>段；</w:t>
              </w:r>
            </w:ins>
          </w:p>
          <w:p>
            <w:pPr>
              <w:rPr>
                <w:ins w:id="2140" w:author="Huo Beata" w:date="2020-09-09T12:03:00Z"/>
                <w:rFonts w:ascii="Times New Roman" w:hAnsi="Times New Roman" w:cs="Times New Roman"/>
                <w:szCs w:val="21"/>
                <w:rPrChange w:id="2141" w:author="Huo Beata" w:date="2020-09-09T12:04:00Z">
                  <w:rPr>
                    <w:ins w:id="2142" w:author="Huo Beata" w:date="2020-09-09T12:03:00Z"/>
                    <w:rFonts w:ascii="宋体" w:hAnsi="宋体"/>
                    <w:szCs w:val="21"/>
                  </w:rPr>
                </w:rPrChange>
              </w:rPr>
            </w:pPr>
            <w:ins w:id="2143" w:author="Huo Beata" w:date="2020-09-09T12:03:00Z">
              <w:r>
                <w:rPr>
                  <w:rFonts w:hint="default" w:ascii="Times New Roman" w:hAnsi="Times New Roman" w:cs="Times New Roman"/>
                  <w:szCs w:val="21"/>
                  <w:rPrChange w:id="2144" w:author="Huo Beata" w:date="2020-09-09T12:04:00Z">
                    <w:rPr>
                      <w:rFonts w:hint="eastAsia" w:ascii="宋体" w:hAnsi="宋体"/>
                      <w:szCs w:val="21"/>
                    </w:rPr>
                  </w:rPrChange>
                </w:rPr>
                <w:t xml:space="preserve">ii. </w:t>
              </w:r>
            </w:ins>
            <w:ins w:id="2145" w:author="Huo Beata" w:date="2020-09-09T12:03:00Z">
              <w:r>
                <w:rPr>
                  <w:rFonts w:hint="default" w:ascii="Times New Roman" w:hAnsi="Times New Roman" w:cs="Times New Roman"/>
                  <w:szCs w:val="21"/>
                  <w:rPrChange w:id="2146" w:author="Huo Beata" w:date="2020-09-09T12:04:00Z">
                    <w:rPr>
                      <w:rFonts w:hint="eastAsia" w:ascii="宋体" w:hAnsi="宋体"/>
                      <w:szCs w:val="21"/>
                    </w:rPr>
                  </w:rPrChange>
                </w:rPr>
                <w:t>能够识别、修改事件，并手动勾选到打印报告。</w:t>
              </w:r>
            </w:ins>
          </w:p>
          <w:p>
            <w:pPr>
              <w:rPr>
                <w:ins w:id="2147" w:author="Huo Beata" w:date="2020-09-09T12:03:00Z"/>
                <w:rFonts w:ascii="Times New Roman" w:hAnsi="Times New Roman" w:cs="Times New Roman"/>
                <w:szCs w:val="21"/>
                <w:rPrChange w:id="2148" w:author="Huo Beata" w:date="2020-09-09T12:04:00Z">
                  <w:rPr>
                    <w:ins w:id="2149" w:author="Huo Beata" w:date="2020-09-09T12:03:00Z"/>
                    <w:rFonts w:ascii="宋体" w:hAnsi="宋体"/>
                    <w:szCs w:val="21"/>
                  </w:rPr>
                </w:rPrChange>
              </w:rPr>
            </w:pPr>
            <w:ins w:id="2150" w:author="Huo Beata" w:date="2020-09-09T12:03:00Z">
              <w:r>
                <w:rPr>
                  <w:rFonts w:hint="default" w:ascii="Times New Roman" w:hAnsi="Times New Roman" w:cs="Times New Roman"/>
                  <w:szCs w:val="21"/>
                  <w:rPrChange w:id="2151" w:author="Huo Beata" w:date="2020-09-09T12:04:00Z">
                    <w:rPr>
                      <w:rFonts w:hint="eastAsia" w:ascii="宋体" w:hAnsi="宋体"/>
                      <w:szCs w:val="21"/>
                    </w:rPr>
                  </w:rPrChange>
                </w:rPr>
                <w:t xml:space="preserve">d) ST </w:t>
              </w:r>
            </w:ins>
            <w:ins w:id="2152" w:author="Huo Beata" w:date="2020-09-09T12:03:00Z">
              <w:r>
                <w:rPr>
                  <w:rFonts w:hint="default" w:ascii="Times New Roman" w:hAnsi="Times New Roman" w:cs="Times New Roman"/>
                  <w:szCs w:val="21"/>
                  <w:rPrChange w:id="2153" w:author="Huo Beata" w:date="2020-09-09T12:04:00Z">
                    <w:rPr>
                      <w:rFonts w:hint="eastAsia" w:ascii="宋体" w:hAnsi="宋体"/>
                      <w:szCs w:val="21"/>
                    </w:rPr>
                  </w:rPrChange>
                </w:rPr>
                <w:t>编辑和显示</w:t>
              </w:r>
            </w:ins>
          </w:p>
          <w:p>
            <w:pPr>
              <w:rPr>
                <w:ins w:id="2154" w:author="Huo Beata" w:date="2020-09-09T12:03:00Z"/>
                <w:rFonts w:ascii="Times New Roman" w:hAnsi="Times New Roman" w:cs="Times New Roman"/>
                <w:szCs w:val="21"/>
                <w:rPrChange w:id="2155" w:author="Huo Beata" w:date="2020-09-09T12:04:00Z">
                  <w:rPr>
                    <w:ins w:id="2156" w:author="Huo Beata" w:date="2020-09-09T12:03:00Z"/>
                    <w:rFonts w:ascii="宋体" w:hAnsi="宋体"/>
                    <w:szCs w:val="21"/>
                  </w:rPr>
                </w:rPrChange>
              </w:rPr>
            </w:pPr>
            <w:ins w:id="2157" w:author="Huo Beata" w:date="2020-09-09T12:03:00Z">
              <w:r>
                <w:rPr>
                  <w:rFonts w:hint="default" w:ascii="Times New Roman" w:hAnsi="Times New Roman" w:cs="Times New Roman"/>
                  <w:szCs w:val="21"/>
                  <w:rPrChange w:id="2158" w:author="Huo Beata" w:date="2020-09-09T12:04:00Z">
                    <w:rPr>
                      <w:rFonts w:hint="eastAsia" w:ascii="宋体" w:hAnsi="宋体"/>
                      <w:szCs w:val="21"/>
                    </w:rPr>
                  </w:rPrChange>
                </w:rPr>
                <w:t>可以手动设置</w:t>
              </w:r>
            </w:ins>
            <w:ins w:id="2159" w:author="Huo Beata" w:date="2020-09-09T12:03:00Z">
              <w:r>
                <w:rPr>
                  <w:rFonts w:hint="default" w:ascii="Times New Roman" w:hAnsi="Times New Roman" w:cs="Times New Roman"/>
                  <w:szCs w:val="21"/>
                  <w:rPrChange w:id="2160" w:author="Huo Beata" w:date="2020-09-09T12:04:00Z">
                    <w:rPr>
                      <w:rFonts w:hint="eastAsia" w:ascii="宋体" w:hAnsi="宋体"/>
                      <w:szCs w:val="21"/>
                    </w:rPr>
                  </w:rPrChange>
                </w:rPr>
                <w:t>i</w:t>
              </w:r>
            </w:ins>
            <w:ins w:id="2161" w:author="Huo Beata" w:date="2020-09-09T12:03:00Z">
              <w:r>
                <w:rPr>
                  <w:rFonts w:hint="default" w:ascii="Times New Roman" w:hAnsi="Times New Roman" w:cs="Times New Roman"/>
                  <w:szCs w:val="21"/>
                  <w:rPrChange w:id="2162" w:author="Huo Beata" w:date="2020-09-09T12:04:00Z">
                    <w:rPr>
                      <w:rFonts w:hint="eastAsia" w:ascii="宋体" w:hAnsi="宋体"/>
                      <w:szCs w:val="21"/>
                    </w:rPr>
                  </w:rPrChange>
                </w:rPr>
                <w:t xml:space="preserve"> </w:t>
              </w:r>
            </w:ins>
            <w:ins w:id="2163" w:author="Huo Beata" w:date="2020-09-09T12:03:00Z">
              <w:r>
                <w:rPr>
                  <w:rFonts w:hint="default" w:ascii="Times New Roman" w:hAnsi="Times New Roman" w:cs="Times New Roman"/>
                  <w:szCs w:val="21"/>
                  <w:rPrChange w:id="2164" w:author="Huo Beata" w:date="2020-09-09T12:04:00Z">
                    <w:rPr>
                      <w:rFonts w:hint="eastAsia" w:ascii="宋体" w:hAnsi="宋体"/>
                      <w:szCs w:val="21"/>
                    </w:rPr>
                  </w:rPrChange>
                </w:rPr>
                <w:t>点（</w:t>
              </w:r>
            </w:ins>
            <w:ins w:id="2165" w:author="Huo Beata" w:date="2020-09-09T12:03:00Z">
              <w:r>
                <w:rPr>
                  <w:rFonts w:hint="default" w:ascii="Times New Roman" w:hAnsi="Times New Roman" w:cs="Times New Roman"/>
                  <w:szCs w:val="21"/>
                  <w:rPrChange w:id="2166" w:author="Huo Beata" w:date="2020-09-09T12:04:00Z">
                    <w:rPr>
                      <w:rFonts w:hint="eastAsia" w:ascii="宋体" w:hAnsi="宋体"/>
                      <w:szCs w:val="21"/>
                    </w:rPr>
                  </w:rPrChange>
                </w:rPr>
                <w:t xml:space="preserve">QRS </w:t>
              </w:r>
            </w:ins>
            <w:ins w:id="2167" w:author="Huo Beata" w:date="2020-09-09T12:03:00Z">
              <w:r>
                <w:rPr>
                  <w:rFonts w:hint="default" w:ascii="Times New Roman" w:hAnsi="Times New Roman" w:cs="Times New Roman"/>
                  <w:szCs w:val="21"/>
                  <w:rPrChange w:id="2168" w:author="Huo Beata" w:date="2020-09-09T12:04:00Z">
                    <w:rPr>
                      <w:rFonts w:hint="eastAsia" w:ascii="宋体" w:hAnsi="宋体"/>
                      <w:szCs w:val="21"/>
                    </w:rPr>
                  </w:rPrChange>
                </w:rPr>
                <w:t>波起点）、</w:t>
              </w:r>
            </w:ins>
            <w:ins w:id="2169" w:author="Huo Beata" w:date="2020-09-09T12:03:00Z">
              <w:r>
                <w:rPr>
                  <w:rFonts w:hint="default" w:ascii="Times New Roman" w:hAnsi="Times New Roman" w:cs="Times New Roman"/>
                  <w:szCs w:val="21"/>
                  <w:rPrChange w:id="2170" w:author="Huo Beata" w:date="2020-09-09T12:04:00Z">
                    <w:rPr>
                      <w:rFonts w:hint="eastAsia" w:ascii="宋体" w:hAnsi="宋体"/>
                      <w:szCs w:val="21"/>
                    </w:rPr>
                  </w:rPrChange>
                </w:rPr>
                <w:t xml:space="preserve">J </w:t>
              </w:r>
            </w:ins>
            <w:ins w:id="2171" w:author="Huo Beata" w:date="2020-09-09T12:03:00Z">
              <w:r>
                <w:rPr>
                  <w:rFonts w:hint="default" w:ascii="Times New Roman" w:hAnsi="Times New Roman" w:cs="Times New Roman"/>
                  <w:szCs w:val="21"/>
                  <w:rPrChange w:id="2172" w:author="Huo Beata" w:date="2020-09-09T12:04:00Z">
                    <w:rPr>
                      <w:rFonts w:hint="eastAsia" w:ascii="宋体" w:hAnsi="宋体"/>
                      <w:szCs w:val="21"/>
                    </w:rPr>
                  </w:rPrChange>
                </w:rPr>
                <w:t>点（</w:t>
              </w:r>
            </w:ins>
            <w:ins w:id="2173" w:author="Huo Beata" w:date="2020-09-09T12:03:00Z">
              <w:r>
                <w:rPr>
                  <w:rFonts w:hint="default" w:ascii="Times New Roman" w:hAnsi="Times New Roman" w:cs="Times New Roman"/>
                  <w:szCs w:val="21"/>
                  <w:rPrChange w:id="2174" w:author="Huo Beata" w:date="2020-09-09T12:04:00Z">
                    <w:rPr>
                      <w:rFonts w:hint="eastAsia" w:ascii="宋体" w:hAnsi="宋体"/>
                      <w:szCs w:val="21"/>
                    </w:rPr>
                  </w:rPrChange>
                </w:rPr>
                <w:t xml:space="preserve">QRS </w:t>
              </w:r>
            </w:ins>
            <w:ins w:id="2175" w:author="Huo Beata" w:date="2020-09-09T12:03:00Z">
              <w:r>
                <w:rPr>
                  <w:rFonts w:hint="default" w:ascii="Times New Roman" w:hAnsi="Times New Roman" w:cs="Times New Roman"/>
                  <w:szCs w:val="21"/>
                  <w:rPrChange w:id="2176" w:author="Huo Beata" w:date="2020-09-09T12:04:00Z">
                    <w:rPr>
                      <w:rFonts w:hint="eastAsia" w:ascii="宋体" w:hAnsi="宋体"/>
                      <w:szCs w:val="21"/>
                    </w:rPr>
                  </w:rPrChange>
                </w:rPr>
                <w:t>波终点）和</w:t>
              </w:r>
            </w:ins>
            <w:ins w:id="2177" w:author="Huo Beata" w:date="2020-09-09T12:03:00Z">
              <w:r>
                <w:rPr>
                  <w:rFonts w:hint="default" w:ascii="Times New Roman" w:hAnsi="Times New Roman" w:cs="Times New Roman"/>
                  <w:szCs w:val="21"/>
                  <w:rPrChange w:id="2178" w:author="Huo Beata" w:date="2020-09-09T12:04:00Z">
                    <w:rPr>
                      <w:rFonts w:hint="eastAsia" w:ascii="宋体" w:hAnsi="宋体"/>
                      <w:szCs w:val="21"/>
                    </w:rPr>
                  </w:rPrChange>
                </w:rPr>
                <w:t xml:space="preserve">K </w:t>
              </w:r>
            </w:ins>
            <w:ins w:id="2179" w:author="Huo Beata" w:date="2020-09-09T12:03:00Z">
              <w:r>
                <w:rPr>
                  <w:rFonts w:hint="default" w:ascii="Times New Roman" w:hAnsi="Times New Roman" w:cs="Times New Roman"/>
                  <w:szCs w:val="21"/>
                  <w:rPrChange w:id="2180" w:author="Huo Beata" w:date="2020-09-09T12:04:00Z">
                    <w:rPr>
                      <w:rFonts w:hint="eastAsia" w:ascii="宋体" w:hAnsi="宋体"/>
                      <w:szCs w:val="21"/>
                    </w:rPr>
                  </w:rPrChange>
                </w:rPr>
                <w:t>点（</w:t>
              </w:r>
            </w:ins>
            <w:ins w:id="2181" w:author="Huo Beata" w:date="2020-09-09T12:03:00Z">
              <w:r>
                <w:rPr>
                  <w:rFonts w:hint="default" w:ascii="Times New Roman" w:hAnsi="Times New Roman" w:cs="Times New Roman"/>
                  <w:szCs w:val="21"/>
                  <w:rPrChange w:id="2182" w:author="Huo Beata" w:date="2020-09-09T12:04:00Z">
                    <w:rPr>
                      <w:rFonts w:hint="eastAsia" w:ascii="宋体" w:hAnsi="宋体"/>
                      <w:szCs w:val="21"/>
                    </w:rPr>
                  </w:rPrChange>
                </w:rPr>
                <w:t xml:space="preserve">ST </w:t>
              </w:r>
            </w:ins>
            <w:ins w:id="2183" w:author="Huo Beata" w:date="2020-09-09T12:03:00Z">
              <w:r>
                <w:rPr>
                  <w:rFonts w:hint="default" w:ascii="Times New Roman" w:hAnsi="Times New Roman" w:cs="Times New Roman"/>
                  <w:szCs w:val="21"/>
                  <w:rPrChange w:id="2184" w:author="Huo Beata" w:date="2020-09-09T12:04:00Z">
                    <w:rPr>
                      <w:rFonts w:hint="eastAsia" w:ascii="宋体" w:hAnsi="宋体"/>
                      <w:szCs w:val="21"/>
                    </w:rPr>
                  </w:rPrChange>
                </w:rPr>
                <w:t>点）的位置，</w:t>
              </w:r>
            </w:ins>
          </w:p>
          <w:p>
            <w:pPr>
              <w:rPr>
                <w:ins w:id="2185" w:author="Huo Beata" w:date="2020-09-09T12:03:00Z"/>
                <w:rFonts w:ascii="Times New Roman" w:hAnsi="Times New Roman" w:cs="Times New Roman"/>
                <w:szCs w:val="21"/>
                <w:rPrChange w:id="2186" w:author="Huo Beata" w:date="2020-09-09T12:04:00Z">
                  <w:rPr>
                    <w:ins w:id="2187" w:author="Huo Beata" w:date="2020-09-09T12:03:00Z"/>
                    <w:rFonts w:ascii="宋体" w:hAnsi="宋体"/>
                    <w:szCs w:val="21"/>
                  </w:rPr>
                </w:rPrChange>
              </w:rPr>
            </w:pPr>
            <w:ins w:id="2188" w:author="Huo Beata" w:date="2020-09-09T12:03:00Z">
              <w:r>
                <w:rPr>
                  <w:rFonts w:hint="default" w:ascii="Times New Roman" w:hAnsi="Times New Roman" w:cs="Times New Roman"/>
                  <w:szCs w:val="21"/>
                  <w:rPrChange w:id="2189" w:author="Huo Beata" w:date="2020-09-09T12:04:00Z">
                    <w:rPr>
                      <w:rFonts w:hint="eastAsia" w:ascii="宋体" w:hAnsi="宋体"/>
                      <w:szCs w:val="21"/>
                    </w:rPr>
                  </w:rPrChange>
                </w:rPr>
                <w:t>测量</w:t>
              </w:r>
            </w:ins>
            <w:ins w:id="2190" w:author="Huo Beata" w:date="2020-09-09T12:03:00Z">
              <w:r>
                <w:rPr>
                  <w:rFonts w:hint="default" w:ascii="Times New Roman" w:hAnsi="Times New Roman" w:cs="Times New Roman"/>
                  <w:szCs w:val="21"/>
                  <w:rPrChange w:id="2191" w:author="Huo Beata" w:date="2020-09-09T12:04:00Z">
                    <w:rPr>
                      <w:rFonts w:hint="eastAsia" w:ascii="宋体" w:hAnsi="宋体"/>
                      <w:szCs w:val="21"/>
                    </w:rPr>
                  </w:rPrChange>
                </w:rPr>
                <w:t xml:space="preserve">J </w:t>
              </w:r>
            </w:ins>
            <w:ins w:id="2192" w:author="Huo Beata" w:date="2020-09-09T12:03:00Z">
              <w:r>
                <w:rPr>
                  <w:rFonts w:hint="default" w:ascii="Times New Roman" w:hAnsi="Times New Roman" w:cs="Times New Roman"/>
                  <w:szCs w:val="21"/>
                  <w:rPrChange w:id="2193" w:author="Huo Beata" w:date="2020-09-09T12:04:00Z">
                    <w:rPr>
                      <w:rFonts w:hint="eastAsia" w:ascii="宋体" w:hAnsi="宋体"/>
                      <w:szCs w:val="21"/>
                    </w:rPr>
                  </w:rPrChange>
                </w:rPr>
                <w:t>至</w:t>
              </w:r>
            </w:ins>
            <w:ins w:id="2194" w:author="Huo Beata" w:date="2020-09-09T12:03:00Z">
              <w:r>
                <w:rPr>
                  <w:rFonts w:hint="default" w:ascii="Times New Roman" w:hAnsi="Times New Roman" w:cs="Times New Roman"/>
                  <w:szCs w:val="21"/>
                  <w:rPrChange w:id="2195" w:author="Huo Beata" w:date="2020-09-09T12:04:00Z">
                    <w:rPr>
                      <w:rFonts w:hint="eastAsia" w:ascii="宋体" w:hAnsi="宋体"/>
                      <w:szCs w:val="21"/>
                    </w:rPr>
                  </w:rPrChange>
                </w:rPr>
                <w:t xml:space="preserve">K </w:t>
              </w:r>
            </w:ins>
            <w:ins w:id="2196" w:author="Huo Beata" w:date="2020-09-09T12:03:00Z">
              <w:r>
                <w:rPr>
                  <w:rFonts w:hint="default" w:ascii="Times New Roman" w:hAnsi="Times New Roman" w:cs="Times New Roman"/>
                  <w:szCs w:val="21"/>
                  <w:rPrChange w:id="2197" w:author="Huo Beata" w:date="2020-09-09T12:04:00Z">
                    <w:rPr>
                      <w:rFonts w:hint="eastAsia" w:ascii="宋体" w:hAnsi="宋体"/>
                      <w:szCs w:val="21"/>
                    </w:rPr>
                  </w:rPrChange>
                </w:rPr>
                <w:t>点相对位移，能显示</w:t>
              </w:r>
            </w:ins>
            <w:ins w:id="2198" w:author="Huo Beata" w:date="2020-09-09T12:03:00Z">
              <w:r>
                <w:rPr>
                  <w:rFonts w:hint="default" w:ascii="Times New Roman" w:hAnsi="Times New Roman" w:cs="Times New Roman"/>
                  <w:szCs w:val="21"/>
                  <w:rPrChange w:id="2199" w:author="Huo Beata" w:date="2020-09-09T12:04:00Z">
                    <w:rPr>
                      <w:rFonts w:hint="eastAsia" w:ascii="宋体" w:hAnsi="宋体"/>
                      <w:szCs w:val="21"/>
                    </w:rPr>
                  </w:rPrChange>
                </w:rPr>
                <w:t xml:space="preserve">ST </w:t>
              </w:r>
            </w:ins>
            <w:ins w:id="2200" w:author="Huo Beata" w:date="2020-09-09T12:03:00Z">
              <w:r>
                <w:rPr>
                  <w:rFonts w:hint="default" w:ascii="Times New Roman" w:hAnsi="Times New Roman" w:cs="Times New Roman"/>
                  <w:szCs w:val="21"/>
                  <w:rPrChange w:id="2201" w:author="Huo Beata" w:date="2020-09-09T12:04:00Z">
                    <w:rPr>
                      <w:rFonts w:hint="eastAsia" w:ascii="宋体" w:hAnsi="宋体"/>
                      <w:szCs w:val="21"/>
                    </w:rPr>
                  </w:rPrChange>
                </w:rPr>
                <w:t>段的变化趋势图。</w:t>
              </w:r>
            </w:ins>
          </w:p>
          <w:p>
            <w:pPr>
              <w:rPr>
                <w:ins w:id="2202" w:author="Huo Beata" w:date="2020-09-09T12:03:00Z"/>
                <w:rFonts w:ascii="Times New Roman" w:hAnsi="Times New Roman" w:cs="Times New Roman"/>
                <w:szCs w:val="21"/>
                <w:rPrChange w:id="2203" w:author="Huo Beata" w:date="2020-09-09T12:04:00Z">
                  <w:rPr>
                    <w:ins w:id="2204" w:author="Huo Beata" w:date="2020-09-09T12:03:00Z"/>
                    <w:rFonts w:ascii="宋体" w:hAnsi="宋体"/>
                    <w:szCs w:val="21"/>
                  </w:rPr>
                </w:rPrChange>
              </w:rPr>
            </w:pPr>
            <w:ins w:id="2205" w:author="Huo Beata" w:date="2020-09-09T12:03:00Z">
              <w:r>
                <w:rPr>
                  <w:rFonts w:hint="default" w:ascii="Times New Roman" w:hAnsi="Times New Roman" w:cs="Times New Roman"/>
                  <w:szCs w:val="21"/>
                  <w:rPrChange w:id="2206" w:author="Huo Beata" w:date="2020-09-09T12:04:00Z">
                    <w:rPr>
                      <w:rFonts w:hint="eastAsia" w:ascii="宋体" w:hAnsi="宋体"/>
                      <w:szCs w:val="21"/>
                    </w:rPr>
                  </w:rPrChange>
                </w:rPr>
                <w:t xml:space="preserve">e) </w:t>
              </w:r>
            </w:ins>
            <w:ins w:id="2207" w:author="Huo Beata" w:date="2020-09-09T12:03:00Z">
              <w:r>
                <w:rPr>
                  <w:rFonts w:hint="default" w:ascii="Times New Roman" w:hAnsi="Times New Roman" w:cs="Times New Roman"/>
                  <w:szCs w:val="21"/>
                  <w:rPrChange w:id="2208" w:author="Huo Beata" w:date="2020-09-09T12:04:00Z">
                    <w:rPr>
                      <w:rFonts w:hint="eastAsia" w:ascii="宋体" w:hAnsi="宋体"/>
                      <w:szCs w:val="21"/>
                    </w:rPr>
                  </w:rPrChange>
                </w:rPr>
                <w:t>心率变异性编辑和显示（</w:t>
              </w:r>
            </w:ins>
            <w:ins w:id="2209" w:author="Huo Beata" w:date="2020-09-09T12:03:00Z">
              <w:r>
                <w:rPr>
                  <w:rFonts w:hint="default" w:ascii="Times New Roman" w:hAnsi="Times New Roman" w:cs="Times New Roman"/>
                  <w:szCs w:val="21"/>
                  <w:rPrChange w:id="2210" w:author="Huo Beata" w:date="2020-09-09T12:04:00Z">
                    <w:rPr>
                      <w:rFonts w:hint="eastAsia" w:ascii="宋体" w:hAnsi="宋体"/>
                      <w:szCs w:val="21"/>
                    </w:rPr>
                  </w:rPrChange>
                </w:rPr>
                <w:t>HRV</w:t>
              </w:r>
            </w:ins>
            <w:ins w:id="2211" w:author="Huo Beata" w:date="2020-09-09T12:03:00Z">
              <w:r>
                <w:rPr>
                  <w:rFonts w:hint="default" w:ascii="Times New Roman" w:hAnsi="Times New Roman" w:cs="Times New Roman"/>
                  <w:szCs w:val="21"/>
                  <w:rPrChange w:id="2212" w:author="Huo Beata" w:date="2020-09-09T12:04:00Z">
                    <w:rPr>
                      <w:rFonts w:hint="eastAsia" w:ascii="宋体" w:hAnsi="宋体"/>
                      <w:szCs w:val="21"/>
                    </w:rPr>
                  </w:rPrChange>
                </w:rPr>
                <w:t>）</w:t>
              </w:r>
            </w:ins>
          </w:p>
          <w:p>
            <w:pPr>
              <w:rPr>
                <w:ins w:id="2213" w:author="Huo Beata" w:date="2020-09-09T12:03:00Z"/>
                <w:rFonts w:ascii="Times New Roman" w:hAnsi="Times New Roman" w:cs="Times New Roman"/>
                <w:szCs w:val="21"/>
                <w:rPrChange w:id="2214" w:author="Huo Beata" w:date="2020-09-09T12:04:00Z">
                  <w:rPr>
                    <w:ins w:id="2215" w:author="Huo Beata" w:date="2020-09-09T12:03:00Z"/>
                    <w:rFonts w:ascii="宋体" w:hAnsi="宋体"/>
                    <w:szCs w:val="21"/>
                  </w:rPr>
                </w:rPrChange>
              </w:rPr>
            </w:pPr>
            <w:ins w:id="2216" w:author="Huo Beata" w:date="2020-09-09T12:03:00Z">
              <w:r>
                <w:rPr>
                  <w:rFonts w:hint="default" w:ascii="Times New Roman" w:hAnsi="Times New Roman" w:cs="Times New Roman"/>
                  <w:szCs w:val="21"/>
                  <w:rPrChange w:id="2217" w:author="Huo Beata" w:date="2020-09-09T12:04:00Z">
                    <w:rPr>
                      <w:rFonts w:hint="eastAsia" w:ascii="宋体" w:hAnsi="宋体"/>
                      <w:szCs w:val="21"/>
                    </w:rPr>
                  </w:rPrChange>
                </w:rPr>
                <w:t>i</w:t>
              </w:r>
            </w:ins>
            <w:ins w:id="2218" w:author="Huo Beata" w:date="2020-09-09T12:03:00Z">
              <w:r>
                <w:rPr>
                  <w:rFonts w:hint="default" w:ascii="Times New Roman" w:hAnsi="Times New Roman" w:cs="Times New Roman"/>
                  <w:szCs w:val="21"/>
                  <w:rPrChange w:id="2219" w:author="Huo Beata" w:date="2020-09-09T12:04:00Z">
                    <w:rPr>
                      <w:rFonts w:hint="eastAsia" w:ascii="宋体" w:hAnsi="宋体"/>
                      <w:szCs w:val="21"/>
                    </w:rPr>
                  </w:rPrChange>
                </w:rPr>
                <w:t xml:space="preserve">. </w:t>
              </w:r>
            </w:ins>
            <w:ins w:id="2220" w:author="Huo Beata" w:date="2020-09-09T12:03:00Z">
              <w:r>
                <w:rPr>
                  <w:rFonts w:hint="default" w:ascii="Times New Roman" w:hAnsi="Times New Roman" w:cs="Times New Roman"/>
                  <w:szCs w:val="21"/>
                  <w:rPrChange w:id="2221" w:author="Huo Beata" w:date="2020-09-09T12:04:00Z">
                    <w:rPr>
                      <w:rFonts w:hint="eastAsia" w:ascii="宋体" w:hAnsi="宋体"/>
                      <w:szCs w:val="21"/>
                    </w:rPr>
                  </w:rPrChange>
                </w:rPr>
                <w:t>能够计算指定时间的时域指标，包括：</w:t>
              </w:r>
            </w:ins>
            <w:ins w:id="2222" w:author="Huo Beata" w:date="2020-09-09T12:03:00Z">
              <w:r>
                <w:rPr>
                  <w:rFonts w:hint="default" w:ascii="Times New Roman" w:hAnsi="Times New Roman" w:cs="Times New Roman"/>
                  <w:szCs w:val="21"/>
                  <w:rPrChange w:id="2223" w:author="Huo Beata" w:date="2020-09-09T12:04:00Z">
                    <w:rPr>
                      <w:rFonts w:hint="eastAsia" w:ascii="宋体" w:hAnsi="宋体"/>
                      <w:szCs w:val="21"/>
                    </w:rPr>
                  </w:rPrChange>
                </w:rPr>
                <w:t>SDNN</w:t>
              </w:r>
            </w:ins>
            <w:ins w:id="2224" w:author="Huo Beata" w:date="2020-09-09T12:03:00Z">
              <w:r>
                <w:rPr>
                  <w:rFonts w:hint="default" w:ascii="Times New Roman" w:hAnsi="Times New Roman" w:cs="Times New Roman"/>
                  <w:szCs w:val="21"/>
                  <w:rPrChange w:id="2225" w:author="Huo Beata" w:date="2020-09-09T12:04:00Z">
                    <w:rPr>
                      <w:rFonts w:hint="eastAsia" w:ascii="宋体" w:hAnsi="宋体"/>
                      <w:szCs w:val="21"/>
                    </w:rPr>
                  </w:rPrChange>
                </w:rPr>
                <w:t>，</w:t>
              </w:r>
            </w:ins>
            <w:ins w:id="2226" w:author="Huo Beata" w:date="2020-09-09T12:03:00Z">
              <w:r>
                <w:rPr>
                  <w:rFonts w:hint="default" w:ascii="Times New Roman" w:hAnsi="Times New Roman" w:cs="Times New Roman"/>
                  <w:szCs w:val="21"/>
                  <w:rPrChange w:id="2227" w:author="Huo Beata" w:date="2020-09-09T12:04:00Z">
                    <w:rPr>
                      <w:rFonts w:hint="eastAsia" w:ascii="宋体" w:hAnsi="宋体"/>
                      <w:szCs w:val="21"/>
                    </w:rPr>
                  </w:rPrChange>
                </w:rPr>
                <w:t>rMSSD</w:t>
              </w:r>
            </w:ins>
            <w:ins w:id="2228" w:author="Huo Beata" w:date="2020-09-09T12:03:00Z">
              <w:r>
                <w:rPr>
                  <w:rFonts w:hint="default" w:ascii="Times New Roman" w:hAnsi="Times New Roman" w:cs="Times New Roman"/>
                  <w:szCs w:val="21"/>
                  <w:rPrChange w:id="2229" w:author="Huo Beata" w:date="2020-09-09T12:04:00Z">
                    <w:rPr>
                      <w:rFonts w:hint="eastAsia" w:ascii="宋体" w:hAnsi="宋体"/>
                      <w:szCs w:val="21"/>
                    </w:rPr>
                  </w:rPrChange>
                </w:rPr>
                <w:t>，</w:t>
              </w:r>
            </w:ins>
            <w:ins w:id="2230" w:author="Huo Beata" w:date="2020-09-09T12:03:00Z">
              <w:r>
                <w:rPr>
                  <w:rFonts w:hint="default" w:ascii="Times New Roman" w:hAnsi="Times New Roman" w:cs="Times New Roman"/>
                  <w:szCs w:val="21"/>
                  <w:rPrChange w:id="2231" w:author="Huo Beata" w:date="2020-09-09T12:04:00Z">
                    <w:rPr>
                      <w:rFonts w:hint="eastAsia" w:ascii="宋体" w:hAnsi="宋体"/>
                      <w:szCs w:val="21"/>
                    </w:rPr>
                  </w:rPrChange>
                </w:rPr>
                <w:t>SDANN</w:t>
              </w:r>
            </w:ins>
            <w:ins w:id="2232" w:author="Huo Beata" w:date="2020-09-09T12:03:00Z">
              <w:r>
                <w:rPr>
                  <w:rFonts w:hint="default" w:ascii="Times New Roman" w:hAnsi="Times New Roman" w:cs="Times New Roman"/>
                  <w:szCs w:val="21"/>
                  <w:rPrChange w:id="2233" w:author="Huo Beata" w:date="2020-09-09T12:04:00Z">
                    <w:rPr>
                      <w:rFonts w:hint="eastAsia" w:ascii="宋体" w:hAnsi="宋体"/>
                      <w:szCs w:val="21"/>
                    </w:rPr>
                  </w:rPrChange>
                </w:rPr>
                <w:t>，</w:t>
              </w:r>
            </w:ins>
            <w:ins w:id="2234" w:author="Huo Beata" w:date="2020-09-09T12:03:00Z">
              <w:r>
                <w:rPr>
                  <w:rFonts w:hint="default" w:ascii="Times New Roman" w:hAnsi="Times New Roman" w:cs="Times New Roman"/>
                  <w:szCs w:val="21"/>
                  <w:rPrChange w:id="2235" w:author="Huo Beata" w:date="2020-09-09T12:04:00Z">
                    <w:rPr>
                      <w:rFonts w:hint="eastAsia" w:ascii="宋体" w:hAnsi="宋体"/>
                      <w:szCs w:val="21"/>
                    </w:rPr>
                  </w:rPrChange>
                </w:rPr>
                <w:t>SDNNindex</w:t>
              </w:r>
            </w:ins>
            <w:ins w:id="2236" w:author="Huo Beata" w:date="2020-09-09T12:03:00Z">
              <w:r>
                <w:rPr>
                  <w:rFonts w:hint="default" w:ascii="Times New Roman" w:hAnsi="Times New Roman" w:cs="Times New Roman"/>
                  <w:szCs w:val="21"/>
                  <w:rPrChange w:id="2237" w:author="Huo Beata" w:date="2020-09-09T12:04:00Z">
                    <w:rPr>
                      <w:rFonts w:hint="eastAsia" w:ascii="宋体" w:hAnsi="宋体"/>
                      <w:szCs w:val="21"/>
                    </w:rPr>
                  </w:rPrChange>
                </w:rPr>
                <w:t>，</w:t>
              </w:r>
            </w:ins>
          </w:p>
          <w:p>
            <w:pPr>
              <w:rPr>
                <w:ins w:id="2238" w:author="Huo Beata" w:date="2020-09-09T12:03:00Z"/>
                <w:rFonts w:ascii="Times New Roman" w:hAnsi="Times New Roman" w:cs="Times New Roman"/>
                <w:szCs w:val="21"/>
                <w:rPrChange w:id="2239" w:author="Huo Beata" w:date="2020-09-09T12:04:00Z">
                  <w:rPr>
                    <w:ins w:id="2240" w:author="Huo Beata" w:date="2020-09-09T12:03:00Z"/>
                    <w:rFonts w:ascii="宋体" w:hAnsi="宋体"/>
                    <w:szCs w:val="21"/>
                  </w:rPr>
                </w:rPrChange>
              </w:rPr>
            </w:pPr>
            <w:ins w:id="2241" w:author="Huo Beata" w:date="2020-09-09T12:03:00Z">
              <w:r>
                <w:rPr>
                  <w:rFonts w:hint="default" w:ascii="Times New Roman" w:hAnsi="Times New Roman" w:cs="Times New Roman"/>
                  <w:szCs w:val="21"/>
                  <w:rPrChange w:id="2242" w:author="Huo Beata" w:date="2020-09-09T12:04:00Z">
                    <w:rPr>
                      <w:rFonts w:hint="eastAsia" w:ascii="宋体" w:hAnsi="宋体"/>
                      <w:szCs w:val="21"/>
                    </w:rPr>
                  </w:rPrChange>
                </w:rPr>
                <w:t>pNN50</w:t>
              </w:r>
            </w:ins>
            <w:ins w:id="2243" w:author="Huo Beata" w:date="2020-09-09T12:03:00Z">
              <w:r>
                <w:rPr>
                  <w:rFonts w:hint="default" w:ascii="Times New Roman" w:hAnsi="Times New Roman" w:cs="Times New Roman"/>
                  <w:szCs w:val="21"/>
                  <w:rPrChange w:id="2244" w:author="Huo Beata" w:date="2020-09-09T12:04:00Z">
                    <w:rPr>
                      <w:rFonts w:hint="eastAsia" w:ascii="宋体" w:hAnsi="宋体"/>
                      <w:szCs w:val="21"/>
                    </w:rPr>
                  </w:rPrChange>
                </w:rPr>
                <w:t>，</w:t>
              </w:r>
            </w:ins>
            <w:ins w:id="2245" w:author="Huo Beata" w:date="2020-09-09T12:03:00Z">
              <w:r>
                <w:rPr>
                  <w:rFonts w:hint="default" w:ascii="Times New Roman" w:hAnsi="Times New Roman" w:cs="Times New Roman"/>
                  <w:szCs w:val="21"/>
                  <w:rPrChange w:id="2246" w:author="Huo Beata" w:date="2020-09-09T12:04:00Z">
                    <w:rPr>
                      <w:rFonts w:hint="eastAsia" w:ascii="宋体" w:hAnsi="宋体"/>
                      <w:szCs w:val="21"/>
                    </w:rPr>
                  </w:rPrChange>
                </w:rPr>
                <w:t>TRIndex</w:t>
              </w:r>
            </w:ins>
            <w:ins w:id="2247" w:author="Huo Beata" w:date="2020-09-09T12:03:00Z">
              <w:r>
                <w:rPr>
                  <w:rFonts w:hint="default" w:ascii="Times New Roman" w:hAnsi="Times New Roman" w:cs="Times New Roman"/>
                  <w:szCs w:val="21"/>
                  <w:rPrChange w:id="2248" w:author="Huo Beata" w:date="2020-09-09T12:04:00Z">
                    <w:rPr>
                      <w:rFonts w:hint="eastAsia" w:ascii="宋体" w:hAnsi="宋体"/>
                      <w:szCs w:val="21"/>
                    </w:rPr>
                  </w:rPrChange>
                </w:rPr>
                <w:t xml:space="preserve"> </w:t>
              </w:r>
            </w:ins>
            <w:ins w:id="2249" w:author="Huo Beata" w:date="2020-09-09T12:03:00Z">
              <w:r>
                <w:rPr>
                  <w:rFonts w:hint="default" w:ascii="Times New Roman" w:hAnsi="Times New Roman" w:cs="Times New Roman"/>
                  <w:szCs w:val="21"/>
                  <w:rPrChange w:id="2250" w:author="Huo Beata" w:date="2020-09-09T12:04:00Z">
                    <w:rPr>
                      <w:rFonts w:hint="eastAsia" w:ascii="宋体" w:hAnsi="宋体"/>
                      <w:szCs w:val="21"/>
                    </w:rPr>
                  </w:rPrChange>
                </w:rPr>
                <w:t>的数值；</w:t>
              </w:r>
            </w:ins>
          </w:p>
          <w:p>
            <w:pPr>
              <w:rPr>
                <w:ins w:id="2251" w:author="Huo Beata" w:date="2020-09-09T12:03:00Z"/>
                <w:rFonts w:ascii="Times New Roman" w:hAnsi="Times New Roman" w:cs="Times New Roman"/>
                <w:szCs w:val="21"/>
                <w:rPrChange w:id="2252" w:author="Huo Beata" w:date="2020-09-09T12:04:00Z">
                  <w:rPr>
                    <w:ins w:id="2253" w:author="Huo Beata" w:date="2020-09-09T12:03:00Z"/>
                    <w:rFonts w:ascii="宋体" w:hAnsi="宋体"/>
                    <w:szCs w:val="21"/>
                  </w:rPr>
                </w:rPrChange>
              </w:rPr>
            </w:pPr>
            <w:ins w:id="2254" w:author="Huo Beata" w:date="2020-09-09T12:03:00Z">
              <w:r>
                <w:rPr>
                  <w:rFonts w:hint="default" w:ascii="Times New Roman" w:hAnsi="Times New Roman" w:cs="Times New Roman"/>
                  <w:szCs w:val="21"/>
                  <w:rPrChange w:id="2255" w:author="Huo Beata" w:date="2020-09-09T12:04:00Z">
                    <w:rPr>
                      <w:rFonts w:hint="eastAsia" w:ascii="宋体" w:hAnsi="宋体"/>
                      <w:szCs w:val="21"/>
                    </w:rPr>
                  </w:rPrChange>
                </w:rPr>
                <w:t xml:space="preserve">ii. </w:t>
              </w:r>
            </w:ins>
            <w:ins w:id="2256" w:author="Huo Beata" w:date="2020-09-09T12:03:00Z">
              <w:r>
                <w:rPr>
                  <w:rFonts w:hint="default" w:ascii="Times New Roman" w:hAnsi="Times New Roman" w:cs="Times New Roman"/>
                  <w:szCs w:val="21"/>
                  <w:rPrChange w:id="2257" w:author="Huo Beata" w:date="2020-09-09T12:04:00Z">
                    <w:rPr>
                      <w:rFonts w:hint="eastAsia" w:ascii="宋体" w:hAnsi="宋体"/>
                      <w:szCs w:val="21"/>
                    </w:rPr>
                  </w:rPrChange>
                </w:rPr>
                <w:t>能够计算指定时间的频域指标，包括：</w:t>
              </w:r>
            </w:ins>
            <w:ins w:id="2258" w:author="Huo Beata" w:date="2020-09-09T12:03:00Z">
              <w:r>
                <w:rPr>
                  <w:rFonts w:hint="default" w:ascii="Times New Roman" w:hAnsi="Times New Roman" w:cs="Times New Roman"/>
                  <w:szCs w:val="21"/>
                  <w:rPrChange w:id="2259" w:author="Huo Beata" w:date="2020-09-09T12:04:00Z">
                    <w:rPr>
                      <w:rFonts w:hint="eastAsia" w:ascii="宋体" w:hAnsi="宋体"/>
                      <w:szCs w:val="21"/>
                    </w:rPr>
                  </w:rPrChange>
                </w:rPr>
                <w:t>VLF</w:t>
              </w:r>
            </w:ins>
            <w:ins w:id="2260" w:author="Huo Beata" w:date="2020-09-09T12:03:00Z">
              <w:r>
                <w:rPr>
                  <w:rFonts w:hint="default" w:ascii="Times New Roman" w:hAnsi="Times New Roman" w:cs="Times New Roman"/>
                  <w:szCs w:val="21"/>
                  <w:rPrChange w:id="2261" w:author="Huo Beata" w:date="2020-09-09T12:04:00Z">
                    <w:rPr>
                      <w:rFonts w:hint="eastAsia" w:ascii="宋体" w:hAnsi="宋体"/>
                      <w:szCs w:val="21"/>
                    </w:rPr>
                  </w:rPrChange>
                </w:rPr>
                <w:t>、</w:t>
              </w:r>
            </w:ins>
            <w:ins w:id="2262" w:author="Huo Beata" w:date="2020-09-09T12:03:00Z">
              <w:r>
                <w:rPr>
                  <w:rFonts w:hint="default" w:ascii="Times New Roman" w:hAnsi="Times New Roman" w:cs="Times New Roman"/>
                  <w:szCs w:val="21"/>
                  <w:rPrChange w:id="2263" w:author="Huo Beata" w:date="2020-09-09T12:04:00Z">
                    <w:rPr>
                      <w:rFonts w:hint="eastAsia" w:ascii="宋体" w:hAnsi="宋体"/>
                      <w:szCs w:val="21"/>
                    </w:rPr>
                  </w:rPrChange>
                </w:rPr>
                <w:t>LF</w:t>
              </w:r>
            </w:ins>
            <w:ins w:id="2264" w:author="Huo Beata" w:date="2020-09-09T12:03:00Z">
              <w:r>
                <w:rPr>
                  <w:rFonts w:hint="default" w:ascii="Times New Roman" w:hAnsi="Times New Roman" w:cs="Times New Roman"/>
                  <w:szCs w:val="21"/>
                  <w:rPrChange w:id="2265" w:author="Huo Beata" w:date="2020-09-09T12:04:00Z">
                    <w:rPr>
                      <w:rFonts w:hint="eastAsia" w:ascii="宋体" w:hAnsi="宋体"/>
                      <w:szCs w:val="21"/>
                    </w:rPr>
                  </w:rPrChange>
                </w:rPr>
                <w:t>、</w:t>
              </w:r>
            </w:ins>
            <w:ins w:id="2266" w:author="Huo Beata" w:date="2020-09-09T12:03:00Z">
              <w:r>
                <w:rPr>
                  <w:rFonts w:hint="default" w:ascii="Times New Roman" w:hAnsi="Times New Roman" w:cs="Times New Roman"/>
                  <w:szCs w:val="21"/>
                  <w:rPrChange w:id="2267" w:author="Huo Beata" w:date="2020-09-09T12:04:00Z">
                    <w:rPr>
                      <w:rFonts w:hint="eastAsia" w:ascii="宋体" w:hAnsi="宋体"/>
                      <w:szCs w:val="21"/>
                    </w:rPr>
                  </w:rPrChange>
                </w:rPr>
                <w:t>HF</w:t>
              </w:r>
            </w:ins>
            <w:ins w:id="2268" w:author="Huo Beata" w:date="2020-09-09T12:03:00Z">
              <w:r>
                <w:rPr>
                  <w:rFonts w:hint="default" w:ascii="Times New Roman" w:hAnsi="Times New Roman" w:cs="Times New Roman"/>
                  <w:szCs w:val="21"/>
                  <w:rPrChange w:id="2269" w:author="Huo Beata" w:date="2020-09-09T12:04:00Z">
                    <w:rPr>
                      <w:rFonts w:hint="eastAsia" w:ascii="宋体" w:hAnsi="宋体"/>
                      <w:szCs w:val="21"/>
                    </w:rPr>
                  </w:rPrChange>
                </w:rPr>
                <w:t>、</w:t>
              </w:r>
            </w:ins>
            <w:ins w:id="2270" w:author="Huo Beata" w:date="2020-09-09T12:03:00Z">
              <w:r>
                <w:rPr>
                  <w:rFonts w:hint="default" w:ascii="Times New Roman" w:hAnsi="Times New Roman" w:cs="Times New Roman"/>
                  <w:szCs w:val="21"/>
                  <w:rPrChange w:id="2271" w:author="Huo Beata" w:date="2020-09-09T12:04:00Z">
                    <w:rPr>
                      <w:rFonts w:hint="eastAsia" w:ascii="宋体" w:hAnsi="宋体"/>
                      <w:szCs w:val="21"/>
                    </w:rPr>
                  </w:rPrChange>
                </w:rPr>
                <w:t>LFnu</w:t>
              </w:r>
            </w:ins>
            <w:ins w:id="2272" w:author="Huo Beata" w:date="2020-09-09T12:03:00Z">
              <w:r>
                <w:rPr>
                  <w:rFonts w:hint="default" w:ascii="Times New Roman" w:hAnsi="Times New Roman" w:cs="Times New Roman"/>
                  <w:szCs w:val="21"/>
                  <w:rPrChange w:id="2273" w:author="Huo Beata" w:date="2020-09-09T12:04:00Z">
                    <w:rPr>
                      <w:rFonts w:hint="eastAsia" w:ascii="宋体" w:hAnsi="宋体"/>
                      <w:szCs w:val="21"/>
                    </w:rPr>
                  </w:rPrChange>
                </w:rPr>
                <w:t>、</w:t>
              </w:r>
            </w:ins>
            <w:ins w:id="2274" w:author="Huo Beata" w:date="2020-09-09T12:03:00Z">
              <w:r>
                <w:rPr>
                  <w:rFonts w:hint="default" w:ascii="Times New Roman" w:hAnsi="Times New Roman" w:cs="Times New Roman"/>
                  <w:szCs w:val="21"/>
                  <w:rPrChange w:id="2275" w:author="Huo Beata" w:date="2020-09-09T12:04:00Z">
                    <w:rPr>
                      <w:rFonts w:hint="eastAsia" w:ascii="宋体" w:hAnsi="宋体"/>
                      <w:szCs w:val="21"/>
                    </w:rPr>
                  </w:rPrChange>
                </w:rPr>
                <w:t>HFnu</w:t>
              </w:r>
            </w:ins>
            <w:ins w:id="2276" w:author="Huo Beata" w:date="2020-09-09T12:03:00Z">
              <w:r>
                <w:rPr>
                  <w:rFonts w:hint="default" w:ascii="Times New Roman" w:hAnsi="Times New Roman" w:cs="Times New Roman"/>
                  <w:szCs w:val="21"/>
                  <w:rPrChange w:id="2277" w:author="Huo Beata" w:date="2020-09-09T12:04:00Z">
                    <w:rPr>
                      <w:rFonts w:hint="eastAsia" w:ascii="宋体" w:hAnsi="宋体"/>
                      <w:szCs w:val="21"/>
                    </w:rPr>
                  </w:rPrChange>
                </w:rPr>
                <w:t>、</w:t>
              </w:r>
            </w:ins>
            <w:ins w:id="2278" w:author="Huo Beata" w:date="2020-09-09T12:03:00Z">
              <w:r>
                <w:rPr>
                  <w:rFonts w:hint="default" w:ascii="Times New Roman" w:hAnsi="Times New Roman" w:cs="Times New Roman"/>
                  <w:szCs w:val="21"/>
                  <w:rPrChange w:id="2279" w:author="Huo Beata" w:date="2020-09-09T12:04:00Z">
                    <w:rPr>
                      <w:rFonts w:hint="eastAsia" w:ascii="宋体" w:hAnsi="宋体"/>
                      <w:szCs w:val="21"/>
                    </w:rPr>
                  </w:rPrChange>
                </w:rPr>
                <w:t>LF/HF</w:t>
              </w:r>
            </w:ins>
          </w:p>
          <w:p>
            <w:pPr>
              <w:rPr>
                <w:ins w:id="2280" w:author="Huo Beata" w:date="2020-09-09T12:03:00Z"/>
                <w:rFonts w:ascii="Times New Roman" w:hAnsi="Times New Roman" w:cs="Times New Roman"/>
                <w:szCs w:val="21"/>
                <w:rPrChange w:id="2281" w:author="Huo Beata" w:date="2020-09-09T12:04:00Z">
                  <w:rPr>
                    <w:ins w:id="2282" w:author="Huo Beata" w:date="2020-09-09T12:03:00Z"/>
                    <w:rFonts w:ascii="宋体" w:hAnsi="宋体"/>
                    <w:szCs w:val="21"/>
                  </w:rPr>
                </w:rPrChange>
              </w:rPr>
            </w:pPr>
            <w:ins w:id="2283" w:author="Huo Beata" w:date="2020-09-09T12:03:00Z">
              <w:r>
                <w:rPr>
                  <w:rFonts w:hint="default" w:ascii="Times New Roman" w:hAnsi="Times New Roman" w:cs="Times New Roman"/>
                  <w:szCs w:val="21"/>
                  <w:rPrChange w:id="2284" w:author="Huo Beata" w:date="2020-09-09T12:04:00Z">
                    <w:rPr>
                      <w:rFonts w:hint="eastAsia" w:ascii="宋体" w:hAnsi="宋体"/>
                      <w:szCs w:val="21"/>
                    </w:rPr>
                  </w:rPrChange>
                </w:rPr>
                <w:t>的数值；</w:t>
              </w:r>
            </w:ins>
          </w:p>
          <w:p>
            <w:pPr>
              <w:rPr>
                <w:ins w:id="2285" w:author="Huo Beata" w:date="2020-09-09T12:03:00Z"/>
                <w:rFonts w:ascii="Times New Roman" w:hAnsi="Times New Roman" w:cs="Times New Roman"/>
                <w:szCs w:val="21"/>
                <w:rPrChange w:id="2286" w:author="Huo Beata" w:date="2020-09-09T12:04:00Z">
                  <w:rPr>
                    <w:ins w:id="2287" w:author="Huo Beata" w:date="2020-09-09T12:03:00Z"/>
                    <w:rFonts w:ascii="宋体" w:hAnsi="宋体"/>
                    <w:szCs w:val="21"/>
                  </w:rPr>
                </w:rPrChange>
              </w:rPr>
            </w:pPr>
            <w:ins w:id="2288" w:author="Huo Beata" w:date="2020-09-09T12:03:00Z">
              <w:r>
                <w:rPr>
                  <w:rFonts w:hint="default" w:ascii="Times New Roman" w:hAnsi="Times New Roman" w:cs="Times New Roman"/>
                  <w:szCs w:val="21"/>
                  <w:rPrChange w:id="2289" w:author="Huo Beata" w:date="2020-09-09T12:04:00Z">
                    <w:rPr>
                      <w:rFonts w:hint="eastAsia" w:ascii="宋体" w:hAnsi="宋体"/>
                      <w:szCs w:val="21"/>
                    </w:rPr>
                  </w:rPrChange>
                </w:rPr>
                <w:t xml:space="preserve">iii. </w:t>
              </w:r>
            </w:ins>
            <w:ins w:id="2290" w:author="Huo Beata" w:date="2020-09-09T12:03:00Z">
              <w:r>
                <w:rPr>
                  <w:rFonts w:hint="default" w:ascii="Times New Roman" w:hAnsi="Times New Roman" w:cs="Times New Roman"/>
                  <w:szCs w:val="21"/>
                  <w:rPrChange w:id="2291" w:author="Huo Beata" w:date="2020-09-09T12:04:00Z">
                    <w:rPr>
                      <w:rFonts w:hint="eastAsia" w:ascii="宋体" w:hAnsi="宋体"/>
                      <w:szCs w:val="21"/>
                    </w:rPr>
                  </w:rPrChange>
                </w:rPr>
                <w:t>能显示功率谱密度图，分析时间段内的</w:t>
              </w:r>
            </w:ins>
            <w:ins w:id="2292" w:author="Huo Beata" w:date="2020-09-09T12:03:00Z">
              <w:r>
                <w:rPr>
                  <w:rFonts w:hint="default" w:ascii="Times New Roman" w:hAnsi="Times New Roman" w:cs="Times New Roman"/>
                  <w:szCs w:val="21"/>
                  <w:rPrChange w:id="2293" w:author="Huo Beata" w:date="2020-09-09T12:04:00Z">
                    <w:rPr>
                      <w:rFonts w:hint="eastAsia" w:ascii="宋体" w:hAnsi="宋体"/>
                      <w:szCs w:val="21"/>
                    </w:rPr>
                  </w:rPrChange>
                </w:rPr>
                <w:t xml:space="preserve">R-R </w:t>
              </w:r>
            </w:ins>
            <w:ins w:id="2294" w:author="Huo Beata" w:date="2020-09-09T12:03:00Z">
              <w:r>
                <w:rPr>
                  <w:rFonts w:hint="default" w:ascii="Times New Roman" w:hAnsi="Times New Roman" w:cs="Times New Roman"/>
                  <w:szCs w:val="21"/>
                  <w:rPrChange w:id="2295" w:author="Huo Beata" w:date="2020-09-09T12:04:00Z">
                    <w:rPr>
                      <w:rFonts w:hint="eastAsia" w:ascii="宋体" w:hAnsi="宋体"/>
                      <w:szCs w:val="21"/>
                    </w:rPr>
                  </w:rPrChange>
                </w:rPr>
                <w:t>间期趋势列表及散点图。</w:t>
              </w:r>
            </w:ins>
          </w:p>
          <w:p>
            <w:pPr>
              <w:rPr>
                <w:ins w:id="2296" w:author="Huo Beata" w:date="2020-09-09T12:03:00Z"/>
                <w:rFonts w:ascii="Times New Roman" w:hAnsi="Times New Roman" w:cs="Times New Roman"/>
                <w:szCs w:val="21"/>
                <w:rPrChange w:id="2297" w:author="Huo Beata" w:date="2020-09-09T12:04:00Z">
                  <w:rPr>
                    <w:ins w:id="2298" w:author="Huo Beata" w:date="2020-09-09T12:03:00Z"/>
                    <w:rFonts w:ascii="宋体" w:hAnsi="宋体"/>
                    <w:szCs w:val="21"/>
                  </w:rPr>
                </w:rPrChange>
              </w:rPr>
            </w:pPr>
            <w:ins w:id="2299" w:author="Huo Beata" w:date="2020-09-09T12:03:00Z">
              <w:r>
                <w:rPr>
                  <w:rFonts w:hint="default" w:ascii="Times New Roman" w:hAnsi="Times New Roman" w:cs="Times New Roman"/>
                  <w:szCs w:val="21"/>
                  <w:rPrChange w:id="2300" w:author="Huo Beata" w:date="2020-09-09T12:04:00Z">
                    <w:rPr>
                      <w:rFonts w:hint="eastAsia" w:ascii="宋体" w:hAnsi="宋体"/>
                      <w:szCs w:val="21"/>
                    </w:rPr>
                  </w:rPrChange>
                </w:rPr>
                <w:t xml:space="preserve">f) QT </w:t>
              </w:r>
            </w:ins>
            <w:ins w:id="2301" w:author="Huo Beata" w:date="2020-09-09T12:03:00Z">
              <w:r>
                <w:rPr>
                  <w:rFonts w:hint="default" w:ascii="Times New Roman" w:hAnsi="Times New Roman" w:cs="Times New Roman"/>
                  <w:szCs w:val="21"/>
                  <w:rPrChange w:id="2302" w:author="Huo Beata" w:date="2020-09-09T12:04:00Z">
                    <w:rPr>
                      <w:rFonts w:hint="eastAsia" w:ascii="宋体" w:hAnsi="宋体"/>
                      <w:szCs w:val="21"/>
                    </w:rPr>
                  </w:rPrChange>
                </w:rPr>
                <w:t>编辑和显示</w:t>
              </w:r>
            </w:ins>
          </w:p>
          <w:p>
            <w:pPr>
              <w:rPr>
                <w:ins w:id="2303" w:author="Huo Beata" w:date="2020-09-09T12:03:00Z"/>
                <w:rFonts w:ascii="Times New Roman" w:hAnsi="Times New Roman" w:cs="Times New Roman"/>
                <w:szCs w:val="21"/>
                <w:rPrChange w:id="2304" w:author="Huo Beata" w:date="2020-09-09T12:04:00Z">
                  <w:rPr>
                    <w:ins w:id="2305" w:author="Huo Beata" w:date="2020-09-09T12:03:00Z"/>
                    <w:rFonts w:ascii="宋体" w:hAnsi="宋体"/>
                    <w:szCs w:val="21"/>
                  </w:rPr>
                </w:rPrChange>
              </w:rPr>
            </w:pPr>
            <w:ins w:id="2306" w:author="Huo Beata" w:date="2020-09-09T12:03:00Z">
              <w:r>
                <w:rPr>
                  <w:rFonts w:hint="default" w:ascii="Times New Roman" w:hAnsi="Times New Roman" w:cs="Times New Roman"/>
                  <w:szCs w:val="21"/>
                  <w:rPrChange w:id="2307" w:author="Huo Beata" w:date="2020-09-09T12:04:00Z">
                    <w:rPr>
                      <w:rFonts w:hint="eastAsia" w:ascii="宋体" w:hAnsi="宋体"/>
                      <w:szCs w:val="21"/>
                    </w:rPr>
                  </w:rPrChange>
                </w:rPr>
                <w:t>可计算指定时间内最大</w:t>
              </w:r>
            </w:ins>
            <w:ins w:id="2308" w:author="Huo Beata" w:date="2020-09-09T12:03:00Z">
              <w:r>
                <w:rPr>
                  <w:rFonts w:hint="default" w:ascii="Times New Roman" w:hAnsi="Times New Roman" w:cs="Times New Roman"/>
                  <w:szCs w:val="21"/>
                  <w:rPrChange w:id="2309" w:author="Huo Beata" w:date="2020-09-09T12:04:00Z">
                    <w:rPr>
                      <w:rFonts w:hint="eastAsia" w:ascii="宋体" w:hAnsi="宋体"/>
                      <w:szCs w:val="21"/>
                    </w:rPr>
                  </w:rPrChange>
                </w:rPr>
                <w:t>QT</w:t>
              </w:r>
            </w:ins>
            <w:ins w:id="2310" w:author="Huo Beata" w:date="2020-09-09T12:03:00Z">
              <w:r>
                <w:rPr>
                  <w:rFonts w:hint="default" w:ascii="Times New Roman" w:hAnsi="Times New Roman" w:cs="Times New Roman"/>
                  <w:szCs w:val="21"/>
                  <w:rPrChange w:id="2311" w:author="Huo Beata" w:date="2020-09-09T12:04:00Z">
                    <w:rPr>
                      <w:rFonts w:hint="eastAsia" w:ascii="宋体" w:hAnsi="宋体"/>
                      <w:szCs w:val="21"/>
                    </w:rPr>
                  </w:rPrChange>
                </w:rPr>
                <w:t>，平均</w:t>
              </w:r>
            </w:ins>
            <w:ins w:id="2312" w:author="Huo Beata" w:date="2020-09-09T12:03:00Z">
              <w:r>
                <w:rPr>
                  <w:rFonts w:hint="default" w:ascii="Times New Roman" w:hAnsi="Times New Roman" w:cs="Times New Roman"/>
                  <w:szCs w:val="21"/>
                  <w:rPrChange w:id="2313" w:author="Huo Beata" w:date="2020-09-09T12:04:00Z">
                    <w:rPr>
                      <w:rFonts w:hint="eastAsia" w:ascii="宋体" w:hAnsi="宋体"/>
                      <w:szCs w:val="21"/>
                    </w:rPr>
                  </w:rPrChange>
                </w:rPr>
                <w:t>QT</w:t>
              </w:r>
            </w:ins>
            <w:ins w:id="2314" w:author="Huo Beata" w:date="2020-09-09T12:03:00Z">
              <w:r>
                <w:rPr>
                  <w:rFonts w:hint="default" w:ascii="Times New Roman" w:hAnsi="Times New Roman" w:cs="Times New Roman"/>
                  <w:szCs w:val="21"/>
                  <w:rPrChange w:id="2315" w:author="Huo Beata" w:date="2020-09-09T12:04:00Z">
                    <w:rPr>
                      <w:rFonts w:hint="eastAsia" w:ascii="宋体" w:hAnsi="宋体"/>
                      <w:szCs w:val="21"/>
                    </w:rPr>
                  </w:rPrChange>
                </w:rPr>
                <w:t>，最小</w:t>
              </w:r>
            </w:ins>
            <w:ins w:id="2316" w:author="Huo Beata" w:date="2020-09-09T12:03:00Z">
              <w:r>
                <w:rPr>
                  <w:rFonts w:hint="default" w:ascii="Times New Roman" w:hAnsi="Times New Roman" w:cs="Times New Roman"/>
                  <w:szCs w:val="21"/>
                  <w:rPrChange w:id="2317" w:author="Huo Beata" w:date="2020-09-09T12:04:00Z">
                    <w:rPr>
                      <w:rFonts w:hint="eastAsia" w:ascii="宋体" w:hAnsi="宋体"/>
                      <w:szCs w:val="21"/>
                    </w:rPr>
                  </w:rPrChange>
                </w:rPr>
                <w:t>QT</w:t>
              </w:r>
            </w:ins>
            <w:ins w:id="2318" w:author="Huo Beata" w:date="2020-09-09T12:03:00Z">
              <w:r>
                <w:rPr>
                  <w:rFonts w:hint="default" w:ascii="Times New Roman" w:hAnsi="Times New Roman" w:cs="Times New Roman"/>
                  <w:szCs w:val="21"/>
                  <w:rPrChange w:id="2319" w:author="Huo Beata" w:date="2020-09-09T12:04:00Z">
                    <w:rPr>
                      <w:rFonts w:hint="eastAsia" w:ascii="宋体" w:hAnsi="宋体"/>
                      <w:szCs w:val="21"/>
                    </w:rPr>
                  </w:rPrChange>
                </w:rPr>
                <w:t>，</w:t>
              </w:r>
            </w:ins>
            <w:ins w:id="2320" w:author="Huo Beata" w:date="2020-09-09T12:03:00Z">
              <w:r>
                <w:rPr>
                  <w:rFonts w:hint="default" w:ascii="Times New Roman" w:hAnsi="Times New Roman" w:cs="Times New Roman"/>
                  <w:szCs w:val="21"/>
                  <w:rPrChange w:id="2321" w:author="Huo Beata" w:date="2020-09-09T12:04:00Z">
                    <w:rPr>
                      <w:rFonts w:hint="eastAsia" w:ascii="宋体" w:hAnsi="宋体"/>
                      <w:szCs w:val="21"/>
                    </w:rPr>
                  </w:rPrChange>
                </w:rPr>
                <w:t xml:space="preserve">QT </w:t>
              </w:r>
            </w:ins>
            <w:ins w:id="2322" w:author="Huo Beata" w:date="2020-09-09T12:03:00Z">
              <w:r>
                <w:rPr>
                  <w:rFonts w:hint="default" w:ascii="Times New Roman" w:hAnsi="Times New Roman" w:cs="Times New Roman"/>
                  <w:szCs w:val="21"/>
                  <w:rPrChange w:id="2323" w:author="Huo Beata" w:date="2020-09-09T12:04:00Z">
                    <w:rPr>
                      <w:rFonts w:hint="eastAsia" w:ascii="宋体" w:hAnsi="宋体"/>
                      <w:szCs w:val="21"/>
                    </w:rPr>
                  </w:rPrChange>
                </w:rPr>
                <w:t>离散度（</w:t>
              </w:r>
            </w:ins>
            <w:ins w:id="2324" w:author="Huo Beata" w:date="2020-09-09T12:03:00Z">
              <w:r>
                <w:rPr>
                  <w:rFonts w:hint="default" w:ascii="Times New Roman" w:hAnsi="Times New Roman" w:cs="Times New Roman"/>
                  <w:szCs w:val="21"/>
                  <w:rPrChange w:id="2325" w:author="Huo Beata" w:date="2020-09-09T12:04:00Z">
                    <w:rPr>
                      <w:rFonts w:hint="eastAsia" w:ascii="宋体" w:hAnsi="宋体"/>
                      <w:szCs w:val="21"/>
                    </w:rPr>
                  </w:rPrChange>
                </w:rPr>
                <w:t>QTd</w:t>
              </w:r>
            </w:ins>
            <w:ins w:id="2326" w:author="Huo Beata" w:date="2020-09-09T12:03:00Z">
              <w:r>
                <w:rPr>
                  <w:rFonts w:hint="default" w:ascii="Times New Roman" w:hAnsi="Times New Roman" w:cs="Times New Roman"/>
                  <w:szCs w:val="21"/>
                  <w:rPrChange w:id="2327" w:author="Huo Beata" w:date="2020-09-09T12:04:00Z">
                    <w:rPr>
                      <w:rFonts w:hint="eastAsia" w:ascii="宋体" w:hAnsi="宋体"/>
                      <w:szCs w:val="21"/>
                    </w:rPr>
                  </w:rPrChange>
                </w:rPr>
                <w:t>），校正后的最</w:t>
              </w:r>
            </w:ins>
          </w:p>
          <w:p>
            <w:pPr>
              <w:rPr>
                <w:ins w:id="2328" w:author="Huo Beata" w:date="2020-09-09T12:03:00Z"/>
                <w:rFonts w:ascii="Times New Roman" w:hAnsi="Times New Roman" w:cs="Times New Roman"/>
                <w:szCs w:val="21"/>
                <w:rPrChange w:id="2329" w:author="Huo Beata" w:date="2020-09-09T12:04:00Z">
                  <w:rPr>
                    <w:ins w:id="2330" w:author="Huo Beata" w:date="2020-09-09T12:03:00Z"/>
                    <w:rFonts w:ascii="宋体" w:hAnsi="宋体"/>
                    <w:szCs w:val="21"/>
                  </w:rPr>
                </w:rPrChange>
              </w:rPr>
            </w:pPr>
            <w:ins w:id="2331" w:author="Huo Beata" w:date="2020-09-09T12:03:00Z">
              <w:r>
                <w:rPr>
                  <w:rFonts w:hint="default" w:ascii="Times New Roman" w:hAnsi="Times New Roman" w:cs="Times New Roman"/>
                  <w:szCs w:val="21"/>
                  <w:rPrChange w:id="2332" w:author="Huo Beata" w:date="2020-09-09T12:04:00Z">
                    <w:rPr>
                      <w:rFonts w:hint="eastAsia" w:ascii="宋体" w:hAnsi="宋体"/>
                      <w:szCs w:val="21"/>
                    </w:rPr>
                  </w:rPrChange>
                </w:rPr>
                <w:t>大</w:t>
              </w:r>
            </w:ins>
            <w:ins w:id="2333" w:author="Huo Beata" w:date="2020-09-09T12:03:00Z">
              <w:r>
                <w:rPr>
                  <w:rFonts w:hint="default" w:ascii="Times New Roman" w:hAnsi="Times New Roman" w:cs="Times New Roman"/>
                  <w:szCs w:val="21"/>
                  <w:rPrChange w:id="2334" w:author="Huo Beata" w:date="2020-09-09T12:04:00Z">
                    <w:rPr>
                      <w:rFonts w:hint="eastAsia" w:ascii="宋体" w:hAnsi="宋体"/>
                      <w:szCs w:val="21"/>
                    </w:rPr>
                  </w:rPrChange>
                </w:rPr>
                <w:t>QT</w:t>
              </w:r>
            </w:ins>
            <w:ins w:id="2335" w:author="Huo Beata" w:date="2020-09-09T12:03:00Z">
              <w:r>
                <w:rPr>
                  <w:rFonts w:hint="default" w:ascii="Times New Roman" w:hAnsi="Times New Roman" w:cs="Times New Roman"/>
                  <w:szCs w:val="21"/>
                  <w:rPrChange w:id="2336" w:author="Huo Beata" w:date="2020-09-09T12:04:00Z">
                    <w:rPr>
                      <w:rFonts w:hint="eastAsia" w:ascii="宋体" w:hAnsi="宋体"/>
                      <w:szCs w:val="21"/>
                    </w:rPr>
                  </w:rPrChange>
                </w:rPr>
                <w:t>（最大</w:t>
              </w:r>
            </w:ins>
            <w:ins w:id="2337" w:author="Huo Beata" w:date="2020-09-09T12:03:00Z">
              <w:r>
                <w:rPr>
                  <w:rFonts w:hint="default" w:ascii="Times New Roman" w:hAnsi="Times New Roman" w:cs="Times New Roman"/>
                  <w:szCs w:val="21"/>
                  <w:rPrChange w:id="2338" w:author="Huo Beata" w:date="2020-09-09T12:04:00Z">
                    <w:rPr>
                      <w:rFonts w:hint="eastAsia" w:ascii="宋体" w:hAnsi="宋体"/>
                      <w:szCs w:val="21"/>
                    </w:rPr>
                  </w:rPrChange>
                </w:rPr>
                <w:t>QTc</w:t>
              </w:r>
            </w:ins>
            <w:ins w:id="2339" w:author="Huo Beata" w:date="2020-09-09T12:03:00Z">
              <w:r>
                <w:rPr>
                  <w:rFonts w:hint="default" w:ascii="Times New Roman" w:hAnsi="Times New Roman" w:cs="Times New Roman"/>
                  <w:szCs w:val="21"/>
                  <w:rPrChange w:id="2340" w:author="Huo Beata" w:date="2020-09-09T12:04:00Z">
                    <w:rPr>
                      <w:rFonts w:hint="eastAsia" w:ascii="宋体" w:hAnsi="宋体"/>
                      <w:szCs w:val="21"/>
                    </w:rPr>
                  </w:rPrChange>
                </w:rPr>
                <w:t>），平均</w:t>
              </w:r>
            </w:ins>
            <w:ins w:id="2341" w:author="Huo Beata" w:date="2020-09-09T12:03:00Z">
              <w:r>
                <w:rPr>
                  <w:rFonts w:hint="default" w:ascii="Times New Roman" w:hAnsi="Times New Roman" w:cs="Times New Roman"/>
                  <w:szCs w:val="21"/>
                  <w:rPrChange w:id="2342" w:author="Huo Beata" w:date="2020-09-09T12:04:00Z">
                    <w:rPr>
                      <w:rFonts w:hint="eastAsia" w:ascii="宋体" w:hAnsi="宋体"/>
                      <w:szCs w:val="21"/>
                    </w:rPr>
                  </w:rPrChange>
                </w:rPr>
                <w:t>QT</w:t>
              </w:r>
            </w:ins>
            <w:ins w:id="2343" w:author="Huo Beata" w:date="2020-09-09T12:03:00Z">
              <w:r>
                <w:rPr>
                  <w:rFonts w:hint="default" w:ascii="Times New Roman" w:hAnsi="Times New Roman" w:cs="Times New Roman"/>
                  <w:szCs w:val="21"/>
                  <w:rPrChange w:id="2344" w:author="Huo Beata" w:date="2020-09-09T12:04:00Z">
                    <w:rPr>
                      <w:rFonts w:hint="eastAsia" w:ascii="宋体" w:hAnsi="宋体"/>
                      <w:szCs w:val="21"/>
                    </w:rPr>
                  </w:rPrChange>
                </w:rPr>
                <w:t>（平均</w:t>
              </w:r>
            </w:ins>
            <w:ins w:id="2345" w:author="Huo Beata" w:date="2020-09-09T12:03:00Z">
              <w:r>
                <w:rPr>
                  <w:rFonts w:hint="default" w:ascii="Times New Roman" w:hAnsi="Times New Roman" w:cs="Times New Roman"/>
                  <w:szCs w:val="21"/>
                  <w:rPrChange w:id="2346" w:author="Huo Beata" w:date="2020-09-09T12:04:00Z">
                    <w:rPr>
                      <w:rFonts w:hint="eastAsia" w:ascii="宋体" w:hAnsi="宋体"/>
                      <w:szCs w:val="21"/>
                    </w:rPr>
                  </w:rPrChange>
                </w:rPr>
                <w:t>QTc</w:t>
              </w:r>
            </w:ins>
            <w:ins w:id="2347" w:author="Huo Beata" w:date="2020-09-09T12:03:00Z">
              <w:r>
                <w:rPr>
                  <w:rFonts w:hint="default" w:ascii="Times New Roman" w:hAnsi="Times New Roman" w:cs="Times New Roman"/>
                  <w:szCs w:val="21"/>
                  <w:rPrChange w:id="2348" w:author="Huo Beata" w:date="2020-09-09T12:04:00Z">
                    <w:rPr>
                      <w:rFonts w:hint="eastAsia" w:ascii="宋体" w:hAnsi="宋体"/>
                      <w:szCs w:val="21"/>
                    </w:rPr>
                  </w:rPrChange>
                </w:rPr>
                <w:t>），最小</w:t>
              </w:r>
            </w:ins>
            <w:ins w:id="2349" w:author="Huo Beata" w:date="2020-09-09T12:03:00Z">
              <w:r>
                <w:rPr>
                  <w:rFonts w:hint="default" w:ascii="Times New Roman" w:hAnsi="Times New Roman" w:cs="Times New Roman"/>
                  <w:szCs w:val="21"/>
                  <w:rPrChange w:id="2350" w:author="Huo Beata" w:date="2020-09-09T12:04:00Z">
                    <w:rPr>
                      <w:rFonts w:hint="eastAsia" w:ascii="宋体" w:hAnsi="宋体"/>
                      <w:szCs w:val="21"/>
                    </w:rPr>
                  </w:rPrChange>
                </w:rPr>
                <w:t>QT</w:t>
              </w:r>
            </w:ins>
            <w:ins w:id="2351" w:author="Huo Beata" w:date="2020-09-09T12:03:00Z">
              <w:r>
                <w:rPr>
                  <w:rFonts w:hint="default" w:ascii="Times New Roman" w:hAnsi="Times New Roman" w:cs="Times New Roman"/>
                  <w:szCs w:val="21"/>
                  <w:rPrChange w:id="2352" w:author="Huo Beata" w:date="2020-09-09T12:04:00Z">
                    <w:rPr>
                      <w:rFonts w:hint="eastAsia" w:ascii="宋体" w:hAnsi="宋体"/>
                      <w:szCs w:val="21"/>
                    </w:rPr>
                  </w:rPrChange>
                </w:rPr>
                <w:t>（最小</w:t>
              </w:r>
            </w:ins>
            <w:ins w:id="2353" w:author="Huo Beata" w:date="2020-09-09T12:03:00Z">
              <w:r>
                <w:rPr>
                  <w:rFonts w:hint="default" w:ascii="Times New Roman" w:hAnsi="Times New Roman" w:cs="Times New Roman"/>
                  <w:szCs w:val="21"/>
                  <w:rPrChange w:id="2354" w:author="Huo Beata" w:date="2020-09-09T12:04:00Z">
                    <w:rPr>
                      <w:rFonts w:hint="eastAsia" w:ascii="宋体" w:hAnsi="宋体"/>
                      <w:szCs w:val="21"/>
                    </w:rPr>
                  </w:rPrChange>
                </w:rPr>
                <w:t>QTc</w:t>
              </w:r>
            </w:ins>
            <w:ins w:id="2355" w:author="Huo Beata" w:date="2020-09-09T12:03:00Z">
              <w:r>
                <w:rPr>
                  <w:rFonts w:hint="default" w:ascii="Times New Roman" w:hAnsi="Times New Roman" w:cs="Times New Roman"/>
                  <w:szCs w:val="21"/>
                  <w:rPrChange w:id="2356" w:author="Huo Beata" w:date="2020-09-09T12:04:00Z">
                    <w:rPr>
                      <w:rFonts w:hint="eastAsia" w:ascii="宋体" w:hAnsi="宋体"/>
                      <w:szCs w:val="21"/>
                    </w:rPr>
                  </w:rPrChange>
                </w:rPr>
                <w:t>），能显示分析时</w:t>
              </w:r>
            </w:ins>
          </w:p>
          <w:p>
            <w:pPr>
              <w:rPr>
                <w:ins w:id="2357" w:author="Huo Beata" w:date="2020-09-09T12:03:00Z"/>
                <w:rFonts w:ascii="Times New Roman" w:hAnsi="Times New Roman" w:cs="Times New Roman"/>
                <w:szCs w:val="21"/>
                <w:rPrChange w:id="2358" w:author="Huo Beata" w:date="2020-09-09T12:04:00Z">
                  <w:rPr>
                    <w:ins w:id="2359" w:author="Huo Beata" w:date="2020-09-09T12:03:00Z"/>
                    <w:rFonts w:ascii="宋体" w:hAnsi="宋体"/>
                    <w:szCs w:val="21"/>
                  </w:rPr>
                </w:rPrChange>
              </w:rPr>
            </w:pPr>
            <w:ins w:id="2360" w:author="Huo Beata" w:date="2020-09-09T12:03:00Z">
              <w:r>
                <w:rPr>
                  <w:rFonts w:hint="default" w:ascii="Times New Roman" w:hAnsi="Times New Roman" w:cs="Times New Roman"/>
                  <w:szCs w:val="21"/>
                  <w:rPrChange w:id="2361" w:author="Huo Beata" w:date="2020-09-09T12:04:00Z">
                    <w:rPr>
                      <w:rFonts w:hint="eastAsia" w:ascii="宋体" w:hAnsi="宋体"/>
                      <w:szCs w:val="21"/>
                    </w:rPr>
                  </w:rPrChange>
                </w:rPr>
                <w:t>间内</w:t>
              </w:r>
            </w:ins>
            <w:ins w:id="2362" w:author="Huo Beata" w:date="2020-09-09T12:03:00Z">
              <w:r>
                <w:rPr>
                  <w:rFonts w:hint="default" w:ascii="Times New Roman" w:hAnsi="Times New Roman" w:cs="Times New Roman"/>
                  <w:szCs w:val="21"/>
                  <w:rPrChange w:id="2363" w:author="Huo Beata" w:date="2020-09-09T12:04:00Z">
                    <w:rPr>
                      <w:rFonts w:hint="eastAsia" w:ascii="宋体" w:hAnsi="宋体"/>
                      <w:szCs w:val="21"/>
                    </w:rPr>
                  </w:rPrChange>
                </w:rPr>
                <w:t xml:space="preserve">QT </w:t>
              </w:r>
            </w:ins>
            <w:ins w:id="2364" w:author="Huo Beata" w:date="2020-09-09T12:03:00Z">
              <w:r>
                <w:rPr>
                  <w:rFonts w:hint="default" w:ascii="Times New Roman" w:hAnsi="Times New Roman" w:cs="Times New Roman"/>
                  <w:szCs w:val="21"/>
                  <w:rPrChange w:id="2365" w:author="Huo Beata" w:date="2020-09-09T12:04:00Z">
                    <w:rPr>
                      <w:rFonts w:hint="eastAsia" w:ascii="宋体" w:hAnsi="宋体"/>
                      <w:szCs w:val="21"/>
                    </w:rPr>
                  </w:rPrChange>
                </w:rPr>
                <w:t>间期的数据列表。</w:t>
              </w:r>
            </w:ins>
          </w:p>
          <w:p>
            <w:pPr>
              <w:rPr>
                <w:ins w:id="2366" w:author="Huo Beata" w:date="2020-09-09T12:03:00Z"/>
                <w:rFonts w:ascii="Times New Roman" w:hAnsi="Times New Roman" w:cs="Times New Roman"/>
                <w:szCs w:val="21"/>
                <w:rPrChange w:id="2367" w:author="Huo Beata" w:date="2020-09-09T12:04:00Z">
                  <w:rPr>
                    <w:ins w:id="2368" w:author="Huo Beata" w:date="2020-09-09T12:03:00Z"/>
                    <w:rFonts w:ascii="宋体" w:hAnsi="宋体"/>
                    <w:szCs w:val="21"/>
                  </w:rPr>
                </w:rPrChange>
              </w:rPr>
            </w:pPr>
            <w:ins w:id="2369" w:author="Huo Beata" w:date="2020-09-09T12:03:00Z">
              <w:r>
                <w:rPr>
                  <w:rFonts w:hint="default" w:ascii="Times New Roman" w:hAnsi="Times New Roman" w:cs="Times New Roman"/>
                  <w:szCs w:val="21"/>
                  <w:rPrChange w:id="2370" w:author="Huo Beata" w:date="2020-09-09T12:04:00Z">
                    <w:rPr>
                      <w:rFonts w:hint="eastAsia" w:ascii="宋体" w:hAnsi="宋体"/>
                      <w:szCs w:val="21"/>
                    </w:rPr>
                  </w:rPrChange>
                </w:rPr>
                <w:t>g</w:t>
              </w:r>
            </w:ins>
            <w:ins w:id="2371" w:author="Huo Beata" w:date="2020-09-09T12:03:00Z">
              <w:r>
                <w:rPr>
                  <w:rFonts w:hint="default" w:ascii="Times New Roman" w:hAnsi="Times New Roman" w:cs="Times New Roman"/>
                  <w:szCs w:val="21"/>
                  <w:rPrChange w:id="2372" w:author="Huo Beata" w:date="2020-09-09T12:04:00Z">
                    <w:rPr>
                      <w:rFonts w:hint="eastAsia" w:ascii="宋体" w:hAnsi="宋体"/>
                      <w:szCs w:val="21"/>
                    </w:rPr>
                  </w:rPrChange>
                </w:rPr>
                <w:t>）</w:t>
              </w:r>
            </w:ins>
            <w:ins w:id="2373" w:author="Huo Beata" w:date="2020-09-09T12:03:00Z">
              <w:r>
                <w:rPr>
                  <w:rFonts w:hint="default" w:ascii="Times New Roman" w:hAnsi="Times New Roman" w:cs="Times New Roman"/>
                  <w:szCs w:val="21"/>
                  <w:rPrChange w:id="2374" w:author="Huo Beata" w:date="2020-09-09T12:04:00Z">
                    <w:rPr>
                      <w:rFonts w:hint="eastAsia" w:ascii="宋体" w:hAnsi="宋体"/>
                      <w:szCs w:val="21"/>
                    </w:rPr>
                  </w:rPrChange>
                </w:rPr>
                <w:t>心率震荡</w:t>
              </w:r>
            </w:ins>
            <w:ins w:id="2375" w:author="Huo Beata" w:date="2020-09-09T12:03:00Z">
              <w:r>
                <w:rPr>
                  <w:rFonts w:hint="default" w:ascii="Times New Roman" w:hAnsi="Times New Roman" w:cs="Times New Roman"/>
                  <w:szCs w:val="21"/>
                  <w:rPrChange w:id="2376" w:author="Huo Beata" w:date="2020-09-09T12:04:00Z">
                    <w:rPr>
                      <w:rFonts w:hint="eastAsia" w:ascii="宋体" w:hAnsi="宋体"/>
                      <w:szCs w:val="21"/>
                    </w:rPr>
                  </w:rPrChange>
                </w:rPr>
                <w:t>编辑和显示（</w:t>
              </w:r>
            </w:ins>
            <w:ins w:id="2377" w:author="Huo Beata" w:date="2020-09-09T12:03:00Z">
              <w:r>
                <w:rPr>
                  <w:rFonts w:hint="default" w:ascii="Times New Roman" w:hAnsi="Times New Roman" w:cs="Times New Roman"/>
                  <w:szCs w:val="21"/>
                  <w:rPrChange w:id="2378" w:author="Huo Beata" w:date="2020-09-09T12:04:00Z">
                    <w:rPr>
                      <w:rFonts w:hint="eastAsia" w:ascii="宋体" w:hAnsi="宋体"/>
                      <w:szCs w:val="21"/>
                    </w:rPr>
                  </w:rPrChange>
                </w:rPr>
                <w:t>HRT</w:t>
              </w:r>
            </w:ins>
            <w:ins w:id="2379" w:author="Huo Beata" w:date="2020-09-09T12:03:00Z">
              <w:r>
                <w:rPr>
                  <w:rFonts w:hint="default" w:ascii="Times New Roman" w:hAnsi="Times New Roman" w:cs="Times New Roman"/>
                  <w:szCs w:val="21"/>
                  <w:rPrChange w:id="2380" w:author="Huo Beata" w:date="2020-09-09T12:04:00Z">
                    <w:rPr>
                      <w:rFonts w:hint="eastAsia" w:ascii="宋体" w:hAnsi="宋体"/>
                      <w:szCs w:val="21"/>
                    </w:rPr>
                  </w:rPrChange>
                </w:rPr>
                <w:t>）</w:t>
              </w:r>
            </w:ins>
          </w:p>
          <w:p>
            <w:pPr>
              <w:rPr>
                <w:ins w:id="2381" w:author="Huo Beata" w:date="2020-09-09T12:03:00Z"/>
                <w:rFonts w:ascii="Times New Roman" w:hAnsi="Times New Roman" w:cs="Times New Roman"/>
                <w:szCs w:val="21"/>
                <w:rPrChange w:id="2382" w:author="Huo Beata" w:date="2020-09-09T12:04:00Z">
                  <w:rPr>
                    <w:ins w:id="2383" w:author="Huo Beata" w:date="2020-09-09T12:03:00Z"/>
                    <w:rFonts w:ascii="宋体" w:hAnsi="宋体"/>
                    <w:szCs w:val="21"/>
                  </w:rPr>
                </w:rPrChange>
              </w:rPr>
            </w:pPr>
            <w:ins w:id="2384" w:author="Huo Beata" w:date="2020-09-09T12:03:00Z">
              <w:r>
                <w:rPr>
                  <w:rFonts w:hint="default" w:ascii="Times New Roman" w:hAnsi="Times New Roman" w:cs="Times New Roman"/>
                  <w:szCs w:val="21"/>
                  <w:rPrChange w:id="2385" w:author="Huo Beata" w:date="2020-09-09T12:04:00Z">
                    <w:rPr>
                      <w:rFonts w:hint="eastAsia" w:ascii="宋体" w:hAnsi="宋体"/>
                      <w:szCs w:val="21"/>
                    </w:rPr>
                  </w:rPrChange>
                </w:rPr>
                <w:t>可绘制</w:t>
              </w:r>
            </w:ins>
            <w:ins w:id="2386" w:author="Huo Beata" w:date="2020-09-09T12:03:00Z">
              <w:r>
                <w:rPr>
                  <w:rFonts w:hint="default" w:ascii="Times New Roman" w:hAnsi="Times New Roman" w:cs="Times New Roman"/>
                  <w:szCs w:val="21"/>
                  <w:rPrChange w:id="2387" w:author="Huo Beata" w:date="2020-09-09T12:04:00Z">
                    <w:rPr>
                      <w:rFonts w:hint="eastAsia" w:ascii="宋体" w:hAnsi="宋体"/>
                      <w:szCs w:val="21"/>
                    </w:rPr>
                  </w:rPrChange>
                </w:rPr>
                <w:t>心率震荡</w:t>
              </w:r>
            </w:ins>
            <w:ins w:id="2388" w:author="Huo Beata" w:date="2020-09-09T12:03:00Z">
              <w:r>
                <w:rPr>
                  <w:rFonts w:hint="default" w:ascii="Times New Roman" w:hAnsi="Times New Roman" w:cs="Times New Roman"/>
                  <w:szCs w:val="21"/>
                  <w:rPrChange w:id="2389" w:author="Huo Beata" w:date="2020-09-09T12:04:00Z">
                    <w:rPr>
                      <w:rFonts w:hint="eastAsia" w:ascii="宋体" w:hAnsi="宋体"/>
                      <w:szCs w:val="21"/>
                    </w:rPr>
                  </w:rPrChange>
                </w:rPr>
                <w:t>曲线图和计算震荡起始（</w:t>
              </w:r>
            </w:ins>
            <w:ins w:id="2390" w:author="Huo Beata" w:date="2020-09-09T12:03:00Z">
              <w:r>
                <w:rPr>
                  <w:rFonts w:hint="default" w:ascii="Times New Roman" w:hAnsi="Times New Roman" w:cs="Times New Roman"/>
                  <w:szCs w:val="21"/>
                  <w:rPrChange w:id="2391" w:author="Huo Beata" w:date="2020-09-09T12:04:00Z">
                    <w:rPr>
                      <w:rFonts w:hint="eastAsia" w:ascii="宋体" w:hAnsi="宋体"/>
                      <w:szCs w:val="21"/>
                    </w:rPr>
                  </w:rPrChange>
                </w:rPr>
                <w:t>T0</w:t>
              </w:r>
            </w:ins>
            <w:ins w:id="2392" w:author="Huo Beata" w:date="2020-09-09T12:03:00Z">
              <w:r>
                <w:rPr>
                  <w:rFonts w:hint="default" w:ascii="Times New Roman" w:hAnsi="Times New Roman" w:cs="Times New Roman"/>
                  <w:szCs w:val="21"/>
                  <w:rPrChange w:id="2393" w:author="Huo Beata" w:date="2020-09-09T12:04:00Z">
                    <w:rPr>
                      <w:rFonts w:hint="eastAsia" w:ascii="宋体" w:hAnsi="宋体"/>
                      <w:szCs w:val="21"/>
                    </w:rPr>
                  </w:rPrChange>
                </w:rPr>
                <w:t>）与震荡斜率值（</w:t>
              </w:r>
            </w:ins>
            <w:ins w:id="2394" w:author="Huo Beata" w:date="2020-09-09T12:03:00Z">
              <w:r>
                <w:rPr>
                  <w:rFonts w:hint="default" w:ascii="Times New Roman" w:hAnsi="Times New Roman" w:cs="Times New Roman"/>
                  <w:szCs w:val="21"/>
                  <w:rPrChange w:id="2395" w:author="Huo Beata" w:date="2020-09-09T12:04:00Z">
                    <w:rPr>
                      <w:rFonts w:hint="eastAsia" w:ascii="宋体" w:hAnsi="宋体"/>
                      <w:szCs w:val="21"/>
                    </w:rPr>
                  </w:rPrChange>
                </w:rPr>
                <w:t>TS</w:t>
              </w:r>
            </w:ins>
            <w:ins w:id="2396" w:author="Huo Beata" w:date="2020-09-09T12:03:00Z">
              <w:r>
                <w:rPr>
                  <w:rFonts w:hint="default" w:ascii="Times New Roman" w:hAnsi="Times New Roman" w:cs="Times New Roman"/>
                  <w:szCs w:val="21"/>
                  <w:rPrChange w:id="2397" w:author="Huo Beata" w:date="2020-09-09T12:04:00Z">
                    <w:rPr>
                      <w:rFonts w:hint="eastAsia" w:ascii="宋体" w:hAnsi="宋体"/>
                      <w:szCs w:val="21"/>
                    </w:rPr>
                  </w:rPrChange>
                </w:rPr>
                <w:t>）。</w:t>
              </w:r>
            </w:ins>
          </w:p>
          <w:p>
            <w:pPr>
              <w:rPr>
                <w:ins w:id="2398" w:author="Huo Beata" w:date="2020-09-09T12:03:00Z"/>
                <w:rFonts w:ascii="Times New Roman" w:hAnsi="Times New Roman" w:cs="Times New Roman"/>
                <w:szCs w:val="21"/>
                <w:rPrChange w:id="2399" w:author="Huo Beata" w:date="2020-09-09T12:04:00Z">
                  <w:rPr>
                    <w:ins w:id="2400" w:author="Huo Beata" w:date="2020-09-09T12:03:00Z"/>
                    <w:rFonts w:ascii="宋体" w:hAnsi="宋体"/>
                    <w:szCs w:val="21"/>
                  </w:rPr>
                </w:rPrChange>
              </w:rPr>
            </w:pPr>
            <w:ins w:id="2401" w:author="Huo Beata" w:date="2020-09-09T12:03:00Z">
              <w:r>
                <w:rPr>
                  <w:rFonts w:hint="default" w:ascii="Times New Roman" w:hAnsi="Times New Roman" w:cs="Times New Roman"/>
                  <w:szCs w:val="21"/>
                  <w:rPrChange w:id="2402" w:author="Huo Beata" w:date="2020-09-09T12:04:00Z">
                    <w:rPr>
                      <w:rFonts w:hint="eastAsia" w:ascii="宋体" w:hAnsi="宋体"/>
                      <w:szCs w:val="21"/>
                    </w:rPr>
                  </w:rPrChange>
                </w:rPr>
                <w:t xml:space="preserve">h) T </w:t>
              </w:r>
            </w:ins>
            <w:ins w:id="2403" w:author="Huo Beata" w:date="2020-09-09T12:03:00Z">
              <w:r>
                <w:rPr>
                  <w:rFonts w:hint="default" w:ascii="Times New Roman" w:hAnsi="Times New Roman" w:cs="Times New Roman"/>
                  <w:szCs w:val="21"/>
                  <w:rPrChange w:id="2404" w:author="Huo Beata" w:date="2020-09-09T12:04:00Z">
                    <w:rPr>
                      <w:rFonts w:hint="eastAsia" w:ascii="宋体" w:hAnsi="宋体"/>
                      <w:szCs w:val="21"/>
                    </w:rPr>
                  </w:rPrChange>
                </w:rPr>
                <w:t>波电交替</w:t>
              </w:r>
            </w:ins>
            <w:ins w:id="2405" w:author="Huo Beata" w:date="2020-09-09T12:03:00Z">
              <w:r>
                <w:rPr>
                  <w:rFonts w:hint="default" w:ascii="Times New Roman" w:hAnsi="Times New Roman" w:cs="Times New Roman"/>
                  <w:szCs w:val="21"/>
                  <w:rPrChange w:id="2406" w:author="Huo Beata" w:date="2020-09-09T12:04:00Z">
                    <w:rPr>
                      <w:rFonts w:hint="eastAsia" w:ascii="宋体" w:hAnsi="宋体"/>
                      <w:szCs w:val="21"/>
                    </w:rPr>
                  </w:rPrChange>
                </w:rPr>
                <w:t>技术（</w:t>
              </w:r>
            </w:ins>
            <w:ins w:id="2407" w:author="Huo Beata" w:date="2020-09-09T12:03:00Z">
              <w:r>
                <w:rPr>
                  <w:rFonts w:hint="default" w:ascii="Times New Roman" w:hAnsi="Times New Roman" w:cs="Times New Roman"/>
                  <w:szCs w:val="21"/>
                  <w:rPrChange w:id="2408" w:author="Huo Beata" w:date="2020-09-09T12:04:00Z">
                    <w:rPr>
                      <w:rFonts w:hint="eastAsia" w:ascii="宋体" w:hAnsi="宋体"/>
                      <w:szCs w:val="21"/>
                    </w:rPr>
                  </w:rPrChange>
                </w:rPr>
                <w:t>TWA</w:t>
              </w:r>
            </w:ins>
            <w:ins w:id="2409" w:author="Huo Beata" w:date="2020-09-09T12:03:00Z">
              <w:r>
                <w:rPr>
                  <w:rFonts w:hint="default" w:ascii="Times New Roman" w:hAnsi="Times New Roman" w:cs="Times New Roman"/>
                  <w:szCs w:val="21"/>
                  <w:rPrChange w:id="2410" w:author="Huo Beata" w:date="2020-09-09T12:04:00Z">
                    <w:rPr>
                      <w:rFonts w:hint="eastAsia" w:ascii="宋体" w:hAnsi="宋体"/>
                      <w:szCs w:val="21"/>
                    </w:rPr>
                  </w:rPrChange>
                </w:rPr>
                <w:t>）</w:t>
              </w:r>
            </w:ins>
          </w:p>
          <w:p>
            <w:pPr>
              <w:rPr>
                <w:ins w:id="2411" w:author="Huo Beata" w:date="2020-09-09T12:03:00Z"/>
                <w:rFonts w:ascii="Times New Roman" w:hAnsi="Times New Roman" w:cs="Times New Roman"/>
                <w:szCs w:val="21"/>
                <w:rPrChange w:id="2412" w:author="Huo Beata" w:date="2020-09-09T12:04:00Z">
                  <w:rPr>
                    <w:ins w:id="2413" w:author="Huo Beata" w:date="2020-09-09T12:03:00Z"/>
                    <w:rFonts w:ascii="宋体" w:hAnsi="宋体"/>
                    <w:szCs w:val="21"/>
                  </w:rPr>
                </w:rPrChange>
              </w:rPr>
            </w:pPr>
            <w:ins w:id="2414" w:author="Huo Beata" w:date="2020-09-09T12:03:00Z">
              <w:r>
                <w:rPr>
                  <w:rFonts w:hint="default" w:ascii="Times New Roman" w:hAnsi="Times New Roman" w:cs="Times New Roman"/>
                  <w:szCs w:val="21"/>
                  <w:rPrChange w:id="2415" w:author="Huo Beata" w:date="2020-09-09T12:04:00Z">
                    <w:rPr>
                      <w:rFonts w:hint="eastAsia" w:ascii="宋体" w:hAnsi="宋体"/>
                      <w:szCs w:val="21"/>
                    </w:rPr>
                  </w:rPrChange>
                </w:rPr>
                <w:t>可用时域和频域方法计算</w:t>
              </w:r>
            </w:ins>
            <w:ins w:id="2416" w:author="Huo Beata" w:date="2020-09-09T12:03:00Z">
              <w:r>
                <w:rPr>
                  <w:rFonts w:hint="default" w:ascii="Times New Roman" w:hAnsi="Times New Roman" w:cs="Times New Roman"/>
                  <w:szCs w:val="21"/>
                  <w:rPrChange w:id="2417" w:author="Huo Beata" w:date="2020-09-09T12:04:00Z">
                    <w:rPr>
                      <w:rFonts w:hint="eastAsia" w:ascii="宋体" w:hAnsi="宋体"/>
                      <w:szCs w:val="21"/>
                    </w:rPr>
                  </w:rPrChange>
                </w:rPr>
                <w:t xml:space="preserve">T </w:t>
              </w:r>
            </w:ins>
            <w:ins w:id="2418" w:author="Huo Beata" w:date="2020-09-09T12:03:00Z">
              <w:r>
                <w:rPr>
                  <w:rFonts w:hint="default" w:ascii="Times New Roman" w:hAnsi="Times New Roman" w:cs="Times New Roman"/>
                  <w:szCs w:val="21"/>
                  <w:rPrChange w:id="2419" w:author="Huo Beata" w:date="2020-09-09T12:04:00Z">
                    <w:rPr>
                      <w:rFonts w:hint="eastAsia" w:ascii="宋体" w:hAnsi="宋体"/>
                      <w:szCs w:val="21"/>
                    </w:rPr>
                  </w:rPrChange>
                </w:rPr>
                <w:t>波电交替</w:t>
              </w:r>
            </w:ins>
            <w:ins w:id="2420" w:author="Huo Beata" w:date="2020-09-09T12:03:00Z">
              <w:r>
                <w:rPr>
                  <w:rFonts w:hint="default" w:ascii="Times New Roman" w:hAnsi="Times New Roman" w:cs="Times New Roman"/>
                  <w:szCs w:val="21"/>
                  <w:rPrChange w:id="2421" w:author="Huo Beata" w:date="2020-09-09T12:04:00Z">
                    <w:rPr>
                      <w:rFonts w:hint="eastAsia" w:ascii="宋体" w:hAnsi="宋体"/>
                      <w:szCs w:val="21"/>
                    </w:rPr>
                  </w:rPrChange>
                </w:rPr>
                <w:t>值，并显示</w:t>
              </w:r>
            </w:ins>
            <w:ins w:id="2422" w:author="Huo Beata" w:date="2020-09-09T12:03:00Z">
              <w:r>
                <w:rPr>
                  <w:rFonts w:hint="default" w:ascii="Times New Roman" w:hAnsi="Times New Roman" w:cs="Times New Roman"/>
                  <w:szCs w:val="21"/>
                  <w:rPrChange w:id="2423" w:author="Huo Beata" w:date="2020-09-09T12:04:00Z">
                    <w:rPr>
                      <w:rFonts w:hint="eastAsia" w:ascii="宋体" w:hAnsi="宋体"/>
                      <w:szCs w:val="21"/>
                    </w:rPr>
                  </w:rPrChange>
                </w:rPr>
                <w:t xml:space="preserve">T </w:t>
              </w:r>
            </w:ins>
            <w:ins w:id="2424" w:author="Huo Beata" w:date="2020-09-09T12:03:00Z">
              <w:r>
                <w:rPr>
                  <w:rFonts w:hint="default" w:ascii="Times New Roman" w:hAnsi="Times New Roman" w:cs="Times New Roman"/>
                  <w:szCs w:val="21"/>
                  <w:rPrChange w:id="2425" w:author="Huo Beata" w:date="2020-09-09T12:04:00Z">
                    <w:rPr>
                      <w:rFonts w:hint="eastAsia" w:ascii="宋体" w:hAnsi="宋体"/>
                      <w:szCs w:val="21"/>
                    </w:rPr>
                  </w:rPrChange>
                </w:rPr>
                <w:t>波峰</w:t>
              </w:r>
            </w:ins>
            <w:ins w:id="2426" w:author="Huo Beata" w:date="2020-09-09T12:03:00Z">
              <w:r>
                <w:rPr>
                  <w:rFonts w:hint="default" w:ascii="Times New Roman" w:hAnsi="Times New Roman" w:cs="Times New Roman"/>
                  <w:szCs w:val="21"/>
                  <w:rPrChange w:id="2427" w:author="Huo Beata" w:date="2020-09-09T12:04:00Z">
                    <w:rPr>
                      <w:rFonts w:hint="eastAsia" w:ascii="宋体" w:hAnsi="宋体"/>
                      <w:szCs w:val="21"/>
                    </w:rPr>
                  </w:rPrChange>
                </w:rPr>
                <w:t>值趋势</w:t>
              </w:r>
            </w:ins>
            <w:ins w:id="2428" w:author="Huo Beata" w:date="2020-09-09T12:03:00Z">
              <w:r>
                <w:rPr>
                  <w:rFonts w:hint="default" w:ascii="Times New Roman" w:hAnsi="Times New Roman" w:cs="Times New Roman"/>
                  <w:szCs w:val="21"/>
                  <w:rPrChange w:id="2429" w:author="Huo Beata" w:date="2020-09-09T12:04:00Z">
                    <w:rPr>
                      <w:rFonts w:hint="eastAsia" w:ascii="宋体" w:hAnsi="宋体"/>
                      <w:szCs w:val="21"/>
                    </w:rPr>
                  </w:rPrChange>
                </w:rPr>
                <w:t>和频域频谱图。</w:t>
              </w:r>
            </w:ins>
          </w:p>
          <w:p>
            <w:pPr>
              <w:rPr>
                <w:ins w:id="2430" w:author="Huo Beata" w:date="2020-09-09T12:03:00Z"/>
                <w:rFonts w:ascii="Times New Roman" w:hAnsi="Times New Roman" w:cs="Times New Roman"/>
                <w:szCs w:val="21"/>
                <w:rPrChange w:id="2431" w:author="Huo Beata" w:date="2020-09-09T12:04:00Z">
                  <w:rPr>
                    <w:ins w:id="2432" w:author="Huo Beata" w:date="2020-09-09T12:03:00Z"/>
                    <w:rFonts w:ascii="宋体" w:hAnsi="宋体"/>
                    <w:szCs w:val="21"/>
                  </w:rPr>
                </w:rPrChange>
              </w:rPr>
            </w:pPr>
            <w:ins w:id="2433" w:author="Huo Beata" w:date="2020-09-09T12:03:00Z">
              <w:r>
                <w:rPr>
                  <w:rFonts w:hint="default" w:ascii="Times New Roman" w:hAnsi="Times New Roman" w:cs="Times New Roman"/>
                  <w:szCs w:val="21"/>
                  <w:rPrChange w:id="2434" w:author="Huo Beata" w:date="2020-09-09T12:04:00Z">
                    <w:rPr>
                      <w:rFonts w:hint="eastAsia" w:ascii="宋体" w:hAnsi="宋体"/>
                      <w:szCs w:val="21"/>
                    </w:rPr>
                  </w:rPrChange>
                </w:rPr>
                <w:t>i</w:t>
              </w:r>
            </w:ins>
            <w:ins w:id="2435" w:author="Huo Beata" w:date="2020-09-09T12:03:00Z">
              <w:r>
                <w:rPr>
                  <w:rFonts w:hint="default" w:ascii="Times New Roman" w:hAnsi="Times New Roman" w:cs="Times New Roman"/>
                  <w:szCs w:val="21"/>
                  <w:rPrChange w:id="2436" w:author="Huo Beata" w:date="2020-09-09T12:04:00Z">
                    <w:rPr>
                      <w:rFonts w:hint="eastAsia" w:ascii="宋体" w:hAnsi="宋体"/>
                      <w:szCs w:val="21"/>
                    </w:rPr>
                  </w:rPrChange>
                </w:rPr>
                <w:t xml:space="preserve">) </w:t>
              </w:r>
            </w:ins>
            <w:ins w:id="2437" w:author="Huo Beata" w:date="2020-09-09T12:03:00Z">
              <w:r>
                <w:rPr>
                  <w:rFonts w:hint="default" w:ascii="Times New Roman" w:hAnsi="Times New Roman" w:cs="Times New Roman"/>
                  <w:szCs w:val="21"/>
                  <w:rPrChange w:id="2438" w:author="Huo Beata" w:date="2020-09-09T12:04:00Z">
                    <w:rPr>
                      <w:rFonts w:hint="eastAsia" w:ascii="宋体" w:hAnsi="宋体"/>
                      <w:szCs w:val="21"/>
                    </w:rPr>
                  </w:rPrChange>
                </w:rPr>
                <w:t>心电向量显示</w:t>
              </w:r>
            </w:ins>
          </w:p>
          <w:p>
            <w:pPr>
              <w:rPr>
                <w:ins w:id="2439" w:author="Huo Beata" w:date="2020-09-09T12:03:00Z"/>
                <w:rFonts w:ascii="Times New Roman" w:hAnsi="Times New Roman" w:cs="Times New Roman"/>
                <w:szCs w:val="21"/>
                <w:rPrChange w:id="2440" w:author="Huo Beata" w:date="2020-09-09T12:04:00Z">
                  <w:rPr>
                    <w:ins w:id="2441" w:author="Huo Beata" w:date="2020-09-09T12:03:00Z"/>
                    <w:rFonts w:ascii="宋体" w:hAnsi="宋体"/>
                    <w:szCs w:val="21"/>
                  </w:rPr>
                </w:rPrChange>
              </w:rPr>
            </w:pPr>
            <w:ins w:id="2442" w:author="Huo Beata" w:date="2020-09-09T12:03:00Z">
              <w:r>
                <w:rPr>
                  <w:rFonts w:hint="default" w:ascii="Times New Roman" w:hAnsi="Times New Roman" w:cs="Times New Roman"/>
                  <w:szCs w:val="21"/>
                  <w:rPrChange w:id="2443" w:author="Huo Beata" w:date="2020-09-09T12:04:00Z">
                    <w:rPr>
                      <w:rFonts w:hint="eastAsia" w:ascii="宋体" w:hAnsi="宋体"/>
                      <w:szCs w:val="21"/>
                    </w:rPr>
                  </w:rPrChange>
                </w:rPr>
                <w:t>可绘制心搏在横面、侧面和额面的向量环。</w:t>
              </w:r>
            </w:ins>
          </w:p>
          <w:p>
            <w:pPr>
              <w:rPr>
                <w:ins w:id="2444" w:author="Huo Beata" w:date="2020-09-09T12:03:00Z"/>
                <w:rFonts w:ascii="Times New Roman" w:hAnsi="Times New Roman" w:cs="Times New Roman"/>
                <w:szCs w:val="21"/>
                <w:rPrChange w:id="2445" w:author="Huo Beata" w:date="2020-09-09T12:04:00Z">
                  <w:rPr>
                    <w:ins w:id="2446" w:author="Huo Beata" w:date="2020-09-09T12:03:00Z"/>
                    <w:rFonts w:ascii="宋体" w:hAnsi="宋体"/>
                    <w:szCs w:val="21"/>
                  </w:rPr>
                </w:rPrChange>
              </w:rPr>
            </w:pPr>
            <w:ins w:id="2447" w:author="Huo Beata" w:date="2020-09-09T12:03:00Z">
              <w:r>
                <w:rPr>
                  <w:rFonts w:hint="default" w:ascii="Times New Roman" w:hAnsi="Times New Roman" w:cs="Times New Roman"/>
                  <w:szCs w:val="21"/>
                  <w:rPrChange w:id="2448" w:author="Huo Beata" w:date="2020-09-09T12:04:00Z">
                    <w:rPr>
                      <w:rFonts w:hint="eastAsia" w:ascii="宋体" w:hAnsi="宋体"/>
                      <w:szCs w:val="21"/>
                    </w:rPr>
                  </w:rPrChange>
                </w:rPr>
                <w:t xml:space="preserve">j) </w:t>
              </w:r>
            </w:ins>
            <w:ins w:id="2449" w:author="Huo Beata" w:date="2020-09-09T12:03:00Z">
              <w:r>
                <w:rPr>
                  <w:rFonts w:hint="default" w:ascii="Times New Roman" w:hAnsi="Times New Roman" w:cs="Times New Roman"/>
                  <w:szCs w:val="21"/>
                  <w:rPrChange w:id="2450" w:author="Huo Beata" w:date="2020-09-09T12:04:00Z">
                    <w:rPr>
                      <w:rFonts w:hint="eastAsia" w:ascii="宋体" w:hAnsi="宋体"/>
                      <w:szCs w:val="21"/>
                    </w:rPr>
                  </w:rPrChange>
                </w:rPr>
                <w:t>晚电位计算和显示（</w:t>
              </w:r>
            </w:ins>
            <w:ins w:id="2451" w:author="Huo Beata" w:date="2020-09-09T12:03:00Z">
              <w:r>
                <w:rPr>
                  <w:rFonts w:hint="default" w:ascii="Times New Roman" w:hAnsi="Times New Roman" w:cs="Times New Roman"/>
                  <w:szCs w:val="21"/>
                  <w:rPrChange w:id="2452" w:author="Huo Beata" w:date="2020-09-09T12:04:00Z">
                    <w:rPr>
                      <w:rFonts w:hint="eastAsia" w:ascii="宋体" w:hAnsi="宋体"/>
                      <w:szCs w:val="21"/>
                    </w:rPr>
                  </w:rPrChange>
                </w:rPr>
                <w:t>SAECG</w:t>
              </w:r>
            </w:ins>
            <w:ins w:id="2453" w:author="Huo Beata" w:date="2020-09-09T12:03:00Z">
              <w:r>
                <w:rPr>
                  <w:rFonts w:hint="default" w:ascii="Times New Roman" w:hAnsi="Times New Roman" w:cs="Times New Roman"/>
                  <w:szCs w:val="21"/>
                  <w:rPrChange w:id="2454" w:author="Huo Beata" w:date="2020-09-09T12:04:00Z">
                    <w:rPr>
                      <w:rFonts w:hint="eastAsia" w:ascii="宋体" w:hAnsi="宋体"/>
                      <w:szCs w:val="21"/>
                    </w:rPr>
                  </w:rPrChange>
                </w:rPr>
                <w:t>）</w:t>
              </w:r>
            </w:ins>
          </w:p>
          <w:p>
            <w:pPr>
              <w:rPr>
                <w:ins w:id="2455" w:author="Huo Beata" w:date="2020-09-09T12:03:00Z"/>
                <w:rFonts w:ascii="Times New Roman" w:hAnsi="Times New Roman" w:cs="Times New Roman"/>
                <w:szCs w:val="21"/>
                <w:rPrChange w:id="2456" w:author="Huo Beata" w:date="2020-09-09T12:04:00Z">
                  <w:rPr>
                    <w:ins w:id="2457" w:author="Huo Beata" w:date="2020-09-09T12:03:00Z"/>
                    <w:rFonts w:ascii="宋体" w:hAnsi="宋体"/>
                    <w:szCs w:val="21"/>
                  </w:rPr>
                </w:rPrChange>
              </w:rPr>
            </w:pPr>
            <w:ins w:id="2458" w:author="Huo Beata" w:date="2020-09-09T12:03:00Z">
              <w:r>
                <w:rPr>
                  <w:rFonts w:hint="default" w:ascii="Times New Roman" w:hAnsi="Times New Roman" w:cs="Times New Roman"/>
                  <w:szCs w:val="21"/>
                  <w:rPrChange w:id="2459" w:author="Huo Beata" w:date="2020-09-09T12:04:00Z">
                    <w:rPr>
                      <w:rFonts w:hint="eastAsia" w:ascii="宋体" w:hAnsi="宋体"/>
                      <w:szCs w:val="21"/>
                    </w:rPr>
                  </w:rPrChange>
                </w:rPr>
                <w:t>可手动设置起始位置，计算</w:t>
              </w:r>
            </w:ins>
            <w:ins w:id="2460" w:author="Huo Beata" w:date="2020-09-09T12:03:00Z">
              <w:r>
                <w:rPr>
                  <w:rFonts w:hint="default" w:ascii="Times New Roman" w:hAnsi="Times New Roman" w:cs="Times New Roman"/>
                  <w:szCs w:val="21"/>
                  <w:rPrChange w:id="2461" w:author="Huo Beata" w:date="2020-09-09T12:04:00Z">
                    <w:rPr>
                      <w:rFonts w:hint="eastAsia" w:ascii="宋体" w:hAnsi="宋体"/>
                      <w:szCs w:val="21"/>
                    </w:rPr>
                  </w:rPrChange>
                </w:rPr>
                <w:t xml:space="preserve">QRS </w:t>
              </w:r>
            </w:ins>
            <w:ins w:id="2462" w:author="Huo Beata" w:date="2020-09-09T12:03:00Z">
              <w:r>
                <w:rPr>
                  <w:rFonts w:hint="default" w:ascii="Times New Roman" w:hAnsi="Times New Roman" w:cs="Times New Roman"/>
                  <w:szCs w:val="21"/>
                  <w:rPrChange w:id="2463" w:author="Huo Beata" w:date="2020-09-09T12:04:00Z">
                    <w:rPr>
                      <w:rFonts w:hint="eastAsia" w:ascii="宋体" w:hAnsi="宋体"/>
                      <w:szCs w:val="21"/>
                    </w:rPr>
                  </w:rPrChange>
                </w:rPr>
                <w:t>时限、</w:t>
              </w:r>
            </w:ins>
            <w:ins w:id="2464" w:author="Huo Beata" w:date="2020-09-09T12:03:00Z">
              <w:r>
                <w:rPr>
                  <w:rFonts w:hint="default" w:ascii="Times New Roman" w:hAnsi="Times New Roman" w:cs="Times New Roman"/>
                  <w:szCs w:val="21"/>
                  <w:rPrChange w:id="2465" w:author="Huo Beata" w:date="2020-09-09T12:04:00Z">
                    <w:rPr>
                      <w:rFonts w:hint="eastAsia" w:ascii="宋体" w:hAnsi="宋体"/>
                      <w:szCs w:val="21"/>
                    </w:rPr>
                  </w:rPrChange>
                </w:rPr>
                <w:t xml:space="preserve">LAS40 </w:t>
              </w:r>
            </w:ins>
            <w:ins w:id="2466" w:author="Huo Beata" w:date="2020-09-09T12:03:00Z">
              <w:r>
                <w:rPr>
                  <w:rFonts w:hint="default" w:ascii="Times New Roman" w:hAnsi="Times New Roman" w:cs="Times New Roman"/>
                  <w:szCs w:val="21"/>
                  <w:rPrChange w:id="2467" w:author="Huo Beata" w:date="2020-09-09T12:04:00Z">
                    <w:rPr>
                      <w:rFonts w:hint="eastAsia" w:ascii="宋体" w:hAnsi="宋体"/>
                      <w:szCs w:val="21"/>
                    </w:rPr>
                  </w:rPrChange>
                </w:rPr>
                <w:t>和</w:t>
              </w:r>
            </w:ins>
            <w:ins w:id="2468" w:author="Huo Beata" w:date="2020-09-09T12:03:00Z">
              <w:r>
                <w:rPr>
                  <w:rFonts w:hint="default" w:ascii="Times New Roman" w:hAnsi="Times New Roman" w:cs="Times New Roman"/>
                  <w:szCs w:val="21"/>
                  <w:rPrChange w:id="2469" w:author="Huo Beata" w:date="2020-09-09T12:04:00Z">
                    <w:rPr>
                      <w:rFonts w:hint="eastAsia" w:ascii="宋体" w:hAnsi="宋体"/>
                      <w:szCs w:val="21"/>
                    </w:rPr>
                  </w:rPrChange>
                </w:rPr>
                <w:t>RMS40</w:t>
              </w:r>
            </w:ins>
            <w:ins w:id="2470" w:author="Huo Beata" w:date="2020-09-09T12:03:00Z">
              <w:r>
                <w:rPr>
                  <w:rFonts w:hint="default" w:ascii="Times New Roman" w:hAnsi="Times New Roman" w:cs="Times New Roman"/>
                  <w:szCs w:val="21"/>
                  <w:rPrChange w:id="2471" w:author="Huo Beata" w:date="2020-09-09T12:04:00Z">
                    <w:rPr>
                      <w:rFonts w:hint="eastAsia" w:ascii="宋体" w:hAnsi="宋体"/>
                      <w:szCs w:val="21"/>
                    </w:rPr>
                  </w:rPrChange>
                </w:rPr>
                <w:t>。</w:t>
              </w:r>
            </w:ins>
          </w:p>
          <w:p>
            <w:pPr>
              <w:rPr>
                <w:ins w:id="2472" w:author="Huo Beata" w:date="2020-09-09T12:03:00Z"/>
                <w:rFonts w:ascii="Times New Roman" w:hAnsi="Times New Roman" w:cs="Times New Roman"/>
                <w:szCs w:val="21"/>
                <w:rPrChange w:id="2473" w:author="Huo Beata" w:date="2020-09-09T12:04:00Z">
                  <w:rPr>
                    <w:ins w:id="2474" w:author="Huo Beata" w:date="2020-09-09T12:03:00Z"/>
                    <w:rFonts w:ascii="宋体" w:hAnsi="宋体"/>
                    <w:szCs w:val="21"/>
                  </w:rPr>
                </w:rPrChange>
              </w:rPr>
            </w:pPr>
            <w:ins w:id="2475" w:author="Huo Beata" w:date="2020-09-09T12:03:00Z">
              <w:r>
                <w:rPr>
                  <w:rFonts w:hint="default" w:ascii="Times New Roman" w:hAnsi="Times New Roman" w:cs="Times New Roman"/>
                  <w:szCs w:val="21"/>
                  <w:rPrChange w:id="2476" w:author="Huo Beata" w:date="2020-09-09T12:04:00Z">
                    <w:rPr>
                      <w:rFonts w:hint="eastAsia" w:ascii="宋体" w:hAnsi="宋体"/>
                      <w:szCs w:val="21"/>
                    </w:rPr>
                  </w:rPrChange>
                </w:rPr>
                <w:t xml:space="preserve">k) </w:t>
              </w:r>
            </w:ins>
            <w:ins w:id="2477" w:author="Huo Beata" w:date="2020-09-09T12:03:00Z">
              <w:r>
                <w:rPr>
                  <w:rFonts w:hint="default" w:ascii="Times New Roman" w:hAnsi="Times New Roman" w:cs="Times New Roman"/>
                  <w:szCs w:val="21"/>
                  <w:rPrChange w:id="2478" w:author="Huo Beata" w:date="2020-09-09T12:04:00Z">
                    <w:rPr>
                      <w:rFonts w:hint="eastAsia" w:ascii="宋体" w:hAnsi="宋体"/>
                      <w:szCs w:val="21"/>
                    </w:rPr>
                  </w:rPrChange>
                </w:rPr>
                <w:t>全</w:t>
              </w:r>
            </w:ins>
            <w:ins w:id="2479" w:author="Huo Beata" w:date="2020-09-09T12:03:00Z">
              <w:r>
                <w:rPr>
                  <w:rFonts w:hint="default" w:ascii="Times New Roman" w:hAnsi="Times New Roman" w:cs="Times New Roman"/>
                  <w:szCs w:val="21"/>
                  <w:rPrChange w:id="2480" w:author="Huo Beata" w:date="2020-09-09T12:04:00Z">
                    <w:rPr>
                      <w:rFonts w:hint="eastAsia" w:ascii="宋体" w:hAnsi="宋体"/>
                      <w:szCs w:val="21"/>
                    </w:rPr>
                  </w:rPrChange>
                </w:rPr>
                <w:t>览</w:t>
              </w:r>
            </w:ins>
            <w:ins w:id="2481" w:author="Huo Beata" w:date="2020-09-09T12:03:00Z">
              <w:r>
                <w:rPr>
                  <w:rFonts w:hint="default" w:ascii="Times New Roman" w:hAnsi="Times New Roman" w:cs="Times New Roman"/>
                  <w:szCs w:val="21"/>
                  <w:rPrChange w:id="2482" w:author="Huo Beata" w:date="2020-09-09T12:04:00Z">
                    <w:rPr>
                      <w:rFonts w:hint="eastAsia" w:ascii="宋体" w:hAnsi="宋体"/>
                      <w:szCs w:val="21"/>
                    </w:rPr>
                  </w:rPrChange>
                </w:rPr>
                <w:t>图显示</w:t>
              </w:r>
            </w:ins>
          </w:p>
          <w:p>
            <w:pPr>
              <w:rPr>
                <w:ins w:id="2483" w:author="Huo Beata" w:date="2020-09-09T12:03:00Z"/>
                <w:rFonts w:ascii="Times New Roman" w:hAnsi="Times New Roman" w:cs="Times New Roman"/>
                <w:szCs w:val="21"/>
                <w:rPrChange w:id="2484" w:author="Huo Beata" w:date="2020-09-09T12:04:00Z">
                  <w:rPr>
                    <w:ins w:id="2485" w:author="Huo Beata" w:date="2020-09-09T12:03:00Z"/>
                    <w:rFonts w:ascii="宋体" w:hAnsi="宋体"/>
                    <w:szCs w:val="21"/>
                  </w:rPr>
                </w:rPrChange>
              </w:rPr>
            </w:pPr>
            <w:ins w:id="2486" w:author="Huo Beata" w:date="2020-09-09T12:03:00Z">
              <w:r>
                <w:rPr>
                  <w:rFonts w:hint="default" w:ascii="Times New Roman" w:hAnsi="Times New Roman" w:cs="Times New Roman"/>
                  <w:szCs w:val="21"/>
                  <w:rPrChange w:id="2487" w:author="Huo Beata" w:date="2020-09-09T12:04:00Z">
                    <w:rPr>
                      <w:rFonts w:hint="eastAsia" w:ascii="宋体" w:hAnsi="宋体"/>
                      <w:szCs w:val="21"/>
                    </w:rPr>
                  </w:rPrChange>
                </w:rPr>
                <w:t>i</w:t>
              </w:r>
            </w:ins>
            <w:ins w:id="2488" w:author="Huo Beata" w:date="2020-09-09T12:03:00Z">
              <w:r>
                <w:rPr>
                  <w:rFonts w:hint="default" w:ascii="Times New Roman" w:hAnsi="Times New Roman" w:cs="Times New Roman"/>
                  <w:szCs w:val="21"/>
                  <w:rPrChange w:id="2489" w:author="Huo Beata" w:date="2020-09-09T12:04:00Z">
                    <w:rPr>
                      <w:rFonts w:hint="eastAsia" w:ascii="宋体" w:hAnsi="宋体"/>
                      <w:szCs w:val="21"/>
                    </w:rPr>
                  </w:rPrChange>
                </w:rPr>
                <w:t xml:space="preserve">. </w:t>
              </w:r>
            </w:ins>
            <w:ins w:id="2490" w:author="Huo Beata" w:date="2020-09-09T12:03:00Z">
              <w:r>
                <w:rPr>
                  <w:rFonts w:hint="default" w:ascii="Times New Roman" w:hAnsi="Times New Roman" w:cs="Times New Roman"/>
                  <w:szCs w:val="21"/>
                  <w:rPrChange w:id="2491" w:author="Huo Beata" w:date="2020-09-09T12:04:00Z">
                    <w:rPr>
                      <w:rFonts w:hint="eastAsia" w:ascii="宋体" w:hAnsi="宋体"/>
                      <w:szCs w:val="21"/>
                    </w:rPr>
                  </w:rPrChange>
                </w:rPr>
                <w:t>可浏览</w:t>
              </w:r>
            </w:ins>
            <w:ins w:id="2492" w:author="Huo Beata" w:date="2020-09-09T12:03:00Z">
              <w:r>
                <w:rPr>
                  <w:rFonts w:hint="default" w:ascii="Times New Roman" w:hAnsi="Times New Roman" w:cs="Times New Roman"/>
                  <w:szCs w:val="21"/>
                  <w:rPrChange w:id="2493" w:author="Huo Beata" w:date="2020-09-09T12:04:00Z">
                    <w:rPr>
                      <w:rFonts w:hint="eastAsia" w:ascii="宋体" w:hAnsi="宋体"/>
                      <w:szCs w:val="21"/>
                    </w:rPr>
                  </w:rPrChange>
                </w:rPr>
                <w:t xml:space="preserve">1 </w:t>
              </w:r>
            </w:ins>
            <w:ins w:id="2494" w:author="Huo Beata" w:date="2020-09-09T12:03:00Z">
              <w:r>
                <w:rPr>
                  <w:rFonts w:hint="default" w:ascii="Times New Roman" w:hAnsi="Times New Roman" w:cs="Times New Roman"/>
                  <w:szCs w:val="21"/>
                  <w:rPrChange w:id="2495" w:author="Huo Beata" w:date="2020-09-09T12:04:00Z">
                    <w:rPr>
                      <w:rFonts w:hint="eastAsia" w:ascii="宋体" w:hAnsi="宋体"/>
                      <w:szCs w:val="21"/>
                    </w:rPr>
                  </w:rPrChange>
                </w:rPr>
                <w:t>至</w:t>
              </w:r>
            </w:ins>
            <w:ins w:id="2496" w:author="Huo Beata" w:date="2020-09-09T12:03:00Z">
              <w:r>
                <w:rPr>
                  <w:rFonts w:hint="default" w:ascii="Times New Roman" w:hAnsi="Times New Roman" w:cs="Times New Roman"/>
                  <w:szCs w:val="21"/>
                  <w:rPrChange w:id="2497" w:author="Huo Beata" w:date="2020-09-09T12:04:00Z">
                    <w:rPr>
                      <w:rFonts w:hint="eastAsia" w:ascii="宋体" w:hAnsi="宋体"/>
                      <w:szCs w:val="21"/>
                    </w:rPr>
                  </w:rPrChange>
                </w:rPr>
                <w:t xml:space="preserve">3 </w:t>
              </w:r>
            </w:ins>
            <w:ins w:id="2498" w:author="Huo Beata" w:date="2020-09-09T12:03:00Z">
              <w:r>
                <w:rPr>
                  <w:rFonts w:hint="default" w:ascii="Times New Roman" w:hAnsi="Times New Roman" w:cs="Times New Roman"/>
                  <w:szCs w:val="21"/>
                  <w:rPrChange w:id="2499" w:author="Huo Beata" w:date="2020-09-09T12:04:00Z">
                    <w:rPr>
                      <w:rFonts w:hint="eastAsia" w:ascii="宋体" w:hAnsi="宋体"/>
                      <w:szCs w:val="21"/>
                    </w:rPr>
                  </w:rPrChange>
                </w:rPr>
                <w:t>个导联的心电图，并显示导联名称和开始时间。</w:t>
              </w:r>
            </w:ins>
          </w:p>
          <w:p>
            <w:pPr>
              <w:rPr>
                <w:ins w:id="2500" w:author="Huo Beata" w:date="2020-09-09T12:03:00Z"/>
                <w:rFonts w:ascii="Times New Roman" w:hAnsi="Times New Roman" w:cs="Times New Roman"/>
                <w:szCs w:val="21"/>
                <w:rPrChange w:id="2501" w:author="Huo Beata" w:date="2020-09-09T12:04:00Z">
                  <w:rPr>
                    <w:ins w:id="2502" w:author="Huo Beata" w:date="2020-09-09T12:03:00Z"/>
                    <w:rFonts w:ascii="宋体" w:hAnsi="宋体"/>
                    <w:szCs w:val="21"/>
                  </w:rPr>
                </w:rPrChange>
              </w:rPr>
            </w:pPr>
            <w:ins w:id="2503" w:author="Huo Beata" w:date="2020-09-09T12:03:00Z">
              <w:r>
                <w:rPr>
                  <w:rFonts w:hint="default" w:ascii="Times New Roman" w:hAnsi="Times New Roman" w:cs="Times New Roman"/>
                  <w:szCs w:val="21"/>
                  <w:rPrChange w:id="2504" w:author="Huo Beata" w:date="2020-09-09T12:04:00Z">
                    <w:rPr>
                      <w:rFonts w:hint="eastAsia" w:ascii="宋体" w:hAnsi="宋体"/>
                      <w:szCs w:val="21"/>
                    </w:rPr>
                  </w:rPrChange>
                </w:rPr>
                <w:t xml:space="preserve">ii. </w:t>
              </w:r>
            </w:ins>
            <w:ins w:id="2505" w:author="Huo Beata" w:date="2020-09-09T12:03:00Z">
              <w:r>
                <w:rPr>
                  <w:rFonts w:hint="default" w:ascii="Times New Roman" w:hAnsi="Times New Roman" w:cs="Times New Roman"/>
                  <w:szCs w:val="21"/>
                  <w:rPrChange w:id="2506" w:author="Huo Beata" w:date="2020-09-09T12:04:00Z">
                    <w:rPr>
                      <w:rFonts w:hint="eastAsia" w:ascii="宋体" w:hAnsi="宋体"/>
                      <w:szCs w:val="21"/>
                    </w:rPr>
                  </w:rPrChange>
                </w:rPr>
                <w:t>可以按每页不同时间不同走速显示指定导联的波形。</w:t>
              </w:r>
            </w:ins>
          </w:p>
          <w:p>
            <w:pPr>
              <w:rPr>
                <w:ins w:id="2507" w:author="Huo Beata" w:date="2020-09-09T12:03:00Z"/>
                <w:rFonts w:ascii="Times New Roman" w:hAnsi="Times New Roman" w:cs="Times New Roman"/>
                <w:szCs w:val="21"/>
                <w:rPrChange w:id="2508" w:author="Huo Beata" w:date="2020-09-09T12:04:00Z">
                  <w:rPr>
                    <w:ins w:id="2509" w:author="Huo Beata" w:date="2020-09-09T12:03:00Z"/>
                    <w:rFonts w:ascii="宋体" w:hAnsi="宋体"/>
                    <w:szCs w:val="21"/>
                  </w:rPr>
                </w:rPrChange>
              </w:rPr>
            </w:pPr>
            <w:ins w:id="2510" w:author="Huo Beata" w:date="2020-09-09T12:03:00Z">
              <w:r>
                <w:rPr>
                  <w:rFonts w:hint="default" w:ascii="Times New Roman" w:hAnsi="Times New Roman" w:cs="Times New Roman"/>
                  <w:szCs w:val="21"/>
                  <w:rPrChange w:id="2511" w:author="Huo Beata" w:date="2020-09-09T12:04:00Z">
                    <w:rPr>
                      <w:rFonts w:hint="eastAsia" w:ascii="宋体" w:hAnsi="宋体"/>
                      <w:szCs w:val="21"/>
                    </w:rPr>
                  </w:rPrChange>
                </w:rPr>
                <w:t xml:space="preserve">l) </w:t>
              </w:r>
            </w:ins>
            <w:ins w:id="2512" w:author="Huo Beata" w:date="2020-09-09T12:03:00Z">
              <w:r>
                <w:rPr>
                  <w:rFonts w:hint="default" w:ascii="Times New Roman" w:hAnsi="Times New Roman" w:cs="Times New Roman"/>
                  <w:szCs w:val="21"/>
                  <w:rPrChange w:id="2513" w:author="Huo Beata" w:date="2020-09-09T12:04:00Z">
                    <w:rPr>
                      <w:rFonts w:hint="eastAsia" w:ascii="宋体" w:hAnsi="宋体"/>
                      <w:szCs w:val="21"/>
                    </w:rPr>
                  </w:rPrChange>
                </w:rPr>
                <w:t>心率趋势图显示</w:t>
              </w:r>
            </w:ins>
          </w:p>
          <w:p>
            <w:pPr>
              <w:rPr>
                <w:ins w:id="2514" w:author="Huo Beata" w:date="2020-09-09T12:03:00Z"/>
                <w:rFonts w:ascii="Times New Roman" w:hAnsi="Times New Roman" w:cs="Times New Roman"/>
                <w:szCs w:val="21"/>
                <w:rPrChange w:id="2515" w:author="Huo Beata" w:date="2020-09-09T12:04:00Z">
                  <w:rPr>
                    <w:ins w:id="2516" w:author="Huo Beata" w:date="2020-09-09T12:03:00Z"/>
                    <w:rFonts w:ascii="宋体" w:hAnsi="宋体"/>
                    <w:szCs w:val="21"/>
                  </w:rPr>
                </w:rPrChange>
              </w:rPr>
            </w:pPr>
            <w:ins w:id="2517" w:author="Huo Beata" w:date="2020-09-09T12:03:00Z">
              <w:r>
                <w:rPr>
                  <w:rFonts w:hint="default" w:ascii="Times New Roman" w:hAnsi="Times New Roman" w:cs="Times New Roman"/>
                  <w:szCs w:val="21"/>
                  <w:rPrChange w:id="2518" w:author="Huo Beata" w:date="2020-09-09T12:04:00Z">
                    <w:rPr>
                      <w:rFonts w:hint="eastAsia" w:ascii="宋体" w:hAnsi="宋体"/>
                      <w:szCs w:val="21"/>
                    </w:rPr>
                  </w:rPrChange>
                </w:rPr>
                <w:t>可显示记录时间的心率的趋势图，含最快和最慢心率。</w:t>
              </w:r>
            </w:ins>
          </w:p>
          <w:p>
            <w:pPr>
              <w:rPr>
                <w:ins w:id="2519" w:author="Huo Beata" w:date="2020-09-09T12:03:00Z"/>
                <w:rFonts w:ascii="Times New Roman" w:hAnsi="Times New Roman" w:cs="Times New Roman"/>
                <w:szCs w:val="21"/>
                <w:rPrChange w:id="2520" w:author="Huo Beata" w:date="2020-09-09T12:04:00Z">
                  <w:rPr>
                    <w:ins w:id="2521" w:author="Huo Beata" w:date="2020-09-09T12:03:00Z"/>
                    <w:rFonts w:ascii="宋体" w:hAnsi="宋体"/>
                    <w:szCs w:val="21"/>
                  </w:rPr>
                </w:rPrChange>
              </w:rPr>
            </w:pPr>
            <w:ins w:id="2522" w:author="Huo Beata" w:date="2020-09-09T12:03:00Z">
              <w:r>
                <w:rPr>
                  <w:rFonts w:hint="default" w:ascii="Times New Roman" w:hAnsi="Times New Roman" w:cs="Times New Roman"/>
                  <w:szCs w:val="21"/>
                  <w:rPrChange w:id="2523" w:author="Huo Beata" w:date="2020-09-09T12:04:00Z">
                    <w:rPr>
                      <w:rFonts w:hint="eastAsia" w:ascii="宋体" w:hAnsi="宋体"/>
                      <w:szCs w:val="21"/>
                    </w:rPr>
                  </w:rPrChange>
                </w:rPr>
                <w:t xml:space="preserve">m) </w:t>
              </w:r>
            </w:ins>
            <w:ins w:id="2524" w:author="Huo Beata" w:date="2020-09-09T12:03:00Z">
              <w:r>
                <w:rPr>
                  <w:rFonts w:hint="default" w:ascii="Times New Roman" w:hAnsi="Times New Roman" w:cs="Times New Roman"/>
                  <w:szCs w:val="21"/>
                  <w:rPrChange w:id="2525" w:author="Huo Beata" w:date="2020-09-09T12:04:00Z">
                    <w:rPr>
                      <w:rFonts w:hint="eastAsia" w:ascii="宋体" w:hAnsi="宋体"/>
                      <w:szCs w:val="21"/>
                    </w:rPr>
                  </w:rPrChange>
                </w:rPr>
                <w:t>直方图显示</w:t>
              </w:r>
            </w:ins>
          </w:p>
          <w:p>
            <w:pPr>
              <w:rPr>
                <w:ins w:id="2526" w:author="Huo Beata" w:date="2020-09-09T12:03:00Z"/>
                <w:rFonts w:ascii="Times New Roman" w:hAnsi="Times New Roman" w:cs="Times New Roman"/>
                <w:szCs w:val="21"/>
                <w:rPrChange w:id="2527" w:author="Huo Beata" w:date="2020-09-09T12:04:00Z">
                  <w:rPr>
                    <w:ins w:id="2528" w:author="Huo Beata" w:date="2020-09-09T12:03:00Z"/>
                    <w:rFonts w:ascii="宋体" w:hAnsi="宋体"/>
                    <w:szCs w:val="21"/>
                  </w:rPr>
                </w:rPrChange>
              </w:rPr>
            </w:pPr>
            <w:ins w:id="2529" w:author="Huo Beata" w:date="2020-09-09T12:03:00Z">
              <w:r>
                <w:rPr>
                  <w:rFonts w:hint="default" w:ascii="Times New Roman" w:hAnsi="Times New Roman" w:cs="Times New Roman"/>
                  <w:szCs w:val="21"/>
                  <w:rPrChange w:id="2530" w:author="Huo Beata" w:date="2020-09-09T12:04:00Z">
                    <w:rPr>
                      <w:rFonts w:hint="eastAsia" w:ascii="宋体" w:hAnsi="宋体"/>
                      <w:szCs w:val="21"/>
                    </w:rPr>
                  </w:rPrChange>
                </w:rPr>
                <w:t>可显示间期、间期比、心率直方图。</w:t>
              </w:r>
            </w:ins>
          </w:p>
          <w:p>
            <w:pPr>
              <w:rPr>
                <w:ins w:id="2531" w:author="Huo Beata" w:date="2020-09-09T12:03:00Z"/>
                <w:rFonts w:ascii="Times New Roman" w:hAnsi="Times New Roman" w:cs="Times New Roman"/>
                <w:szCs w:val="21"/>
                <w:rPrChange w:id="2532" w:author="Huo Beata" w:date="2020-09-09T12:04:00Z">
                  <w:rPr>
                    <w:ins w:id="2533" w:author="Huo Beata" w:date="2020-09-09T12:03:00Z"/>
                    <w:rFonts w:ascii="宋体" w:hAnsi="宋体"/>
                    <w:szCs w:val="21"/>
                  </w:rPr>
                </w:rPrChange>
              </w:rPr>
            </w:pPr>
            <w:ins w:id="2534" w:author="Huo Beata" w:date="2020-09-09T12:03:00Z">
              <w:r>
                <w:rPr>
                  <w:rFonts w:hint="default" w:ascii="Times New Roman" w:hAnsi="Times New Roman" w:cs="Times New Roman"/>
                  <w:szCs w:val="21"/>
                  <w:rPrChange w:id="2535" w:author="Huo Beata" w:date="2020-09-09T12:04:00Z">
                    <w:rPr>
                      <w:rFonts w:hint="eastAsia" w:ascii="宋体" w:hAnsi="宋体"/>
                      <w:szCs w:val="21"/>
                    </w:rPr>
                  </w:rPrChange>
                </w:rPr>
                <w:t xml:space="preserve">n) </w:t>
              </w:r>
            </w:ins>
            <w:ins w:id="2536" w:author="Huo Beata" w:date="2020-09-09T12:03:00Z">
              <w:r>
                <w:rPr>
                  <w:rFonts w:hint="default" w:ascii="Times New Roman" w:hAnsi="Times New Roman" w:cs="Times New Roman"/>
                  <w:szCs w:val="21"/>
                  <w:rPrChange w:id="2537" w:author="Huo Beata" w:date="2020-09-09T12:04:00Z">
                    <w:rPr>
                      <w:rFonts w:hint="eastAsia" w:ascii="宋体" w:hAnsi="宋体"/>
                      <w:szCs w:val="21"/>
                    </w:rPr>
                  </w:rPrChange>
                </w:rPr>
                <w:t>散点图编辑和显示</w:t>
              </w:r>
            </w:ins>
          </w:p>
          <w:p>
            <w:pPr>
              <w:rPr>
                <w:ins w:id="2538" w:author="Huo Beata" w:date="2020-09-09T12:03:00Z"/>
                <w:rFonts w:ascii="Times New Roman" w:hAnsi="Times New Roman" w:cs="Times New Roman"/>
                <w:szCs w:val="21"/>
                <w:rPrChange w:id="2539" w:author="Huo Beata" w:date="2020-09-09T12:04:00Z">
                  <w:rPr>
                    <w:ins w:id="2540" w:author="Huo Beata" w:date="2020-09-09T12:03:00Z"/>
                    <w:rFonts w:ascii="宋体" w:hAnsi="宋体"/>
                    <w:szCs w:val="21"/>
                  </w:rPr>
                </w:rPrChange>
              </w:rPr>
            </w:pPr>
            <w:ins w:id="2541" w:author="Huo Beata" w:date="2020-09-09T12:03:00Z">
              <w:r>
                <w:rPr>
                  <w:rFonts w:hint="default" w:ascii="Times New Roman" w:hAnsi="Times New Roman" w:cs="Times New Roman"/>
                  <w:szCs w:val="21"/>
                  <w:rPrChange w:id="2542" w:author="Huo Beata" w:date="2020-09-09T12:04:00Z">
                    <w:rPr>
                      <w:rFonts w:hint="eastAsia" w:ascii="宋体" w:hAnsi="宋体"/>
                      <w:szCs w:val="21"/>
                    </w:rPr>
                  </w:rPrChange>
                </w:rPr>
                <w:t>可以选择前后</w:t>
              </w:r>
            </w:ins>
            <w:ins w:id="2543" w:author="Huo Beata" w:date="2020-09-09T12:03:00Z">
              <w:r>
                <w:rPr>
                  <w:rFonts w:hint="default" w:ascii="Times New Roman" w:hAnsi="Times New Roman" w:cs="Times New Roman"/>
                  <w:szCs w:val="21"/>
                  <w:rPrChange w:id="2544" w:author="Huo Beata" w:date="2020-09-09T12:04:00Z">
                    <w:rPr>
                      <w:rFonts w:hint="eastAsia" w:ascii="宋体" w:hAnsi="宋体"/>
                      <w:szCs w:val="21"/>
                    </w:rPr>
                  </w:rPrChange>
                </w:rPr>
                <w:t xml:space="preserve">RR </w:t>
              </w:r>
            </w:ins>
            <w:ins w:id="2545" w:author="Huo Beata" w:date="2020-09-09T12:03:00Z">
              <w:r>
                <w:rPr>
                  <w:rFonts w:hint="default" w:ascii="Times New Roman" w:hAnsi="Times New Roman" w:cs="Times New Roman"/>
                  <w:szCs w:val="21"/>
                  <w:rPrChange w:id="2546" w:author="Huo Beata" w:date="2020-09-09T12:04:00Z">
                    <w:rPr>
                      <w:rFonts w:hint="eastAsia" w:ascii="宋体" w:hAnsi="宋体"/>
                      <w:szCs w:val="21"/>
                    </w:rPr>
                  </w:rPrChange>
                </w:rPr>
                <w:t>间期绘制散点图，在散点图上鼠标划圈选中，可同时显示叠加</w:t>
              </w:r>
            </w:ins>
          </w:p>
          <w:p>
            <w:pPr>
              <w:rPr>
                <w:ins w:id="2547" w:author="Huo Beata" w:date="2020-09-09T12:03:00Z"/>
                <w:rFonts w:ascii="Times New Roman" w:hAnsi="Times New Roman" w:cs="Times New Roman"/>
                <w:szCs w:val="21"/>
                <w:rPrChange w:id="2548" w:author="Huo Beata" w:date="2020-09-09T12:04:00Z">
                  <w:rPr>
                    <w:ins w:id="2549" w:author="Huo Beata" w:date="2020-09-09T12:03:00Z"/>
                    <w:rFonts w:ascii="宋体" w:hAnsi="宋体"/>
                    <w:szCs w:val="21"/>
                  </w:rPr>
                </w:rPrChange>
              </w:rPr>
            </w:pPr>
            <w:ins w:id="2550" w:author="Huo Beata" w:date="2020-09-09T12:03:00Z">
              <w:r>
                <w:rPr>
                  <w:rFonts w:hint="default" w:ascii="Times New Roman" w:hAnsi="Times New Roman" w:cs="Times New Roman"/>
                  <w:szCs w:val="21"/>
                  <w:rPrChange w:id="2551" w:author="Huo Beata" w:date="2020-09-09T12:04:00Z">
                    <w:rPr>
                      <w:rFonts w:hint="eastAsia" w:ascii="宋体" w:hAnsi="宋体"/>
                      <w:szCs w:val="21"/>
                    </w:rPr>
                  </w:rPrChange>
                </w:rPr>
                <w:t>效果和模板效果，并可修改</w:t>
              </w:r>
            </w:ins>
            <w:ins w:id="2552" w:author="Huo Beata" w:date="2020-09-09T12:03:00Z">
              <w:r>
                <w:rPr>
                  <w:rFonts w:hint="default" w:ascii="Times New Roman" w:hAnsi="Times New Roman" w:cs="Times New Roman"/>
                  <w:szCs w:val="21"/>
                  <w:rPrChange w:id="2553" w:author="Huo Beata" w:date="2020-09-09T12:04:00Z">
                    <w:rPr>
                      <w:rFonts w:hint="eastAsia" w:ascii="宋体" w:hAnsi="宋体"/>
                      <w:szCs w:val="21"/>
                    </w:rPr>
                  </w:rPrChange>
                </w:rPr>
                <w:t xml:space="preserve">QRS </w:t>
              </w:r>
            </w:ins>
            <w:ins w:id="2554" w:author="Huo Beata" w:date="2020-09-09T12:03:00Z">
              <w:r>
                <w:rPr>
                  <w:rFonts w:hint="default" w:ascii="Times New Roman" w:hAnsi="Times New Roman" w:cs="Times New Roman"/>
                  <w:szCs w:val="21"/>
                  <w:rPrChange w:id="2555" w:author="Huo Beata" w:date="2020-09-09T12:04:00Z">
                    <w:rPr>
                      <w:rFonts w:hint="eastAsia" w:ascii="宋体" w:hAnsi="宋体"/>
                      <w:szCs w:val="21"/>
                    </w:rPr>
                  </w:rPrChange>
                </w:rPr>
                <w:t>标识。</w:t>
              </w:r>
            </w:ins>
          </w:p>
          <w:p>
            <w:pPr>
              <w:rPr>
                <w:ins w:id="2556" w:author="Huo Beata" w:date="2020-09-09T12:03:00Z"/>
                <w:rFonts w:ascii="Times New Roman" w:hAnsi="Times New Roman" w:cs="Times New Roman"/>
                <w:szCs w:val="21"/>
                <w:rPrChange w:id="2557" w:author="Huo Beata" w:date="2020-09-09T12:04:00Z">
                  <w:rPr>
                    <w:ins w:id="2558" w:author="Huo Beata" w:date="2020-09-09T12:03:00Z"/>
                    <w:rFonts w:ascii="宋体" w:hAnsi="宋体"/>
                    <w:szCs w:val="21"/>
                  </w:rPr>
                </w:rPrChange>
              </w:rPr>
            </w:pPr>
            <w:ins w:id="2559" w:author="Huo Beata" w:date="2020-09-09T12:03:00Z">
              <w:r>
                <w:rPr>
                  <w:rFonts w:hint="default" w:ascii="Times New Roman" w:hAnsi="Times New Roman" w:cs="Times New Roman"/>
                  <w:szCs w:val="21"/>
                  <w:rPrChange w:id="2560" w:author="Huo Beata" w:date="2020-09-09T12:04:00Z">
                    <w:rPr>
                      <w:rFonts w:hint="eastAsia" w:ascii="宋体" w:hAnsi="宋体"/>
                      <w:szCs w:val="21"/>
                    </w:rPr>
                  </w:rPrChange>
                </w:rPr>
                <w:t xml:space="preserve">o) </w:t>
              </w:r>
            </w:ins>
            <w:ins w:id="2561" w:author="Huo Beata" w:date="2020-09-09T12:03:00Z">
              <w:r>
                <w:rPr>
                  <w:rFonts w:hint="default" w:ascii="Times New Roman" w:hAnsi="Times New Roman" w:cs="Times New Roman"/>
                  <w:szCs w:val="21"/>
                  <w:rPrChange w:id="2562" w:author="Huo Beata" w:date="2020-09-09T12:04:00Z">
                    <w:rPr>
                      <w:rFonts w:hint="eastAsia" w:ascii="宋体" w:hAnsi="宋体"/>
                      <w:szCs w:val="21"/>
                    </w:rPr>
                  </w:rPrChange>
                </w:rPr>
                <w:t>瀑布图显示</w:t>
              </w:r>
            </w:ins>
          </w:p>
          <w:p>
            <w:pPr>
              <w:rPr>
                <w:ins w:id="2563" w:author="Huo Beata" w:date="2020-09-09T12:03:00Z"/>
                <w:rFonts w:ascii="Times New Roman" w:hAnsi="Times New Roman" w:cs="Times New Roman"/>
                <w:szCs w:val="21"/>
                <w:rPrChange w:id="2564" w:author="Huo Beata" w:date="2020-09-09T12:04:00Z">
                  <w:rPr>
                    <w:ins w:id="2565" w:author="Huo Beata" w:date="2020-09-09T12:03:00Z"/>
                    <w:rFonts w:ascii="宋体" w:hAnsi="宋体"/>
                    <w:szCs w:val="21"/>
                  </w:rPr>
                </w:rPrChange>
              </w:rPr>
            </w:pPr>
            <w:ins w:id="2566" w:author="Huo Beata" w:date="2020-09-09T12:03:00Z">
              <w:r>
                <w:rPr>
                  <w:rFonts w:hint="default" w:ascii="Times New Roman" w:hAnsi="Times New Roman" w:cs="Times New Roman"/>
                  <w:szCs w:val="21"/>
                  <w:rPrChange w:id="2567" w:author="Huo Beata" w:date="2020-09-09T12:04:00Z">
                    <w:rPr>
                      <w:rFonts w:hint="eastAsia" w:ascii="宋体" w:hAnsi="宋体"/>
                      <w:szCs w:val="21"/>
                    </w:rPr>
                  </w:rPrChange>
                </w:rPr>
                <w:t>将心电图不同的电压值，以</w:t>
              </w:r>
            </w:ins>
            <w:ins w:id="2568" w:author="Huo Beata" w:date="2020-09-09T12:03:00Z">
              <w:r>
                <w:rPr>
                  <w:rFonts w:hint="default" w:ascii="Times New Roman" w:hAnsi="Times New Roman" w:cs="Times New Roman"/>
                  <w:szCs w:val="21"/>
                  <w:rPrChange w:id="2569" w:author="Huo Beata" w:date="2020-09-09T12:04:00Z">
                    <w:rPr>
                      <w:rFonts w:hint="eastAsia" w:ascii="宋体" w:hAnsi="宋体"/>
                      <w:szCs w:val="21"/>
                    </w:rPr>
                  </w:rPrChange>
                </w:rPr>
                <w:t xml:space="preserve">R </w:t>
              </w:r>
            </w:ins>
            <w:ins w:id="2570" w:author="Huo Beata" w:date="2020-09-09T12:03:00Z">
              <w:r>
                <w:rPr>
                  <w:rFonts w:hint="default" w:ascii="Times New Roman" w:hAnsi="Times New Roman" w:cs="Times New Roman"/>
                  <w:szCs w:val="21"/>
                  <w:rPrChange w:id="2571" w:author="Huo Beata" w:date="2020-09-09T12:04:00Z">
                    <w:rPr>
                      <w:rFonts w:hint="eastAsia" w:ascii="宋体" w:hAnsi="宋体"/>
                      <w:szCs w:val="21"/>
                    </w:rPr>
                  </w:rPrChange>
                </w:rPr>
                <w:t>波为中心，以不同的颜色叠加显示所有</w:t>
              </w:r>
            </w:ins>
            <w:ins w:id="2572" w:author="Huo Beata" w:date="2020-09-09T12:03:00Z">
              <w:r>
                <w:rPr>
                  <w:rFonts w:hint="default" w:ascii="Times New Roman" w:hAnsi="Times New Roman" w:cs="Times New Roman"/>
                  <w:szCs w:val="21"/>
                  <w:rPrChange w:id="2573" w:author="Huo Beata" w:date="2020-09-09T12:04:00Z">
                    <w:rPr>
                      <w:rFonts w:hint="eastAsia" w:ascii="宋体" w:hAnsi="宋体"/>
                      <w:szCs w:val="21"/>
                    </w:rPr>
                  </w:rPrChange>
                </w:rPr>
                <w:t xml:space="preserve">QRS </w:t>
              </w:r>
            </w:ins>
            <w:ins w:id="2574" w:author="Huo Beata" w:date="2020-09-09T12:03:00Z">
              <w:r>
                <w:rPr>
                  <w:rFonts w:hint="default" w:ascii="Times New Roman" w:hAnsi="Times New Roman" w:cs="Times New Roman"/>
                  <w:szCs w:val="21"/>
                  <w:rPrChange w:id="2575" w:author="Huo Beata" w:date="2020-09-09T12:04:00Z">
                    <w:rPr>
                      <w:rFonts w:hint="eastAsia" w:ascii="宋体" w:hAnsi="宋体"/>
                      <w:szCs w:val="21"/>
                    </w:rPr>
                  </w:rPrChange>
                </w:rPr>
                <w:t>的心电</w:t>
              </w:r>
            </w:ins>
          </w:p>
          <w:p>
            <w:pPr>
              <w:rPr>
                <w:ins w:id="2576" w:author="Huo Beata" w:date="2020-09-09T12:03:00Z"/>
                <w:rFonts w:ascii="Times New Roman" w:hAnsi="Times New Roman" w:cs="Times New Roman"/>
                <w:szCs w:val="21"/>
                <w:rPrChange w:id="2577" w:author="Huo Beata" w:date="2020-09-09T12:04:00Z">
                  <w:rPr>
                    <w:ins w:id="2578" w:author="Huo Beata" w:date="2020-09-09T12:03:00Z"/>
                    <w:rFonts w:ascii="宋体" w:hAnsi="宋体"/>
                    <w:szCs w:val="21"/>
                  </w:rPr>
                </w:rPrChange>
              </w:rPr>
            </w:pPr>
            <w:ins w:id="2579" w:author="Huo Beata" w:date="2020-09-09T12:03:00Z">
              <w:r>
                <w:rPr>
                  <w:rFonts w:hint="default" w:ascii="Times New Roman" w:hAnsi="Times New Roman" w:cs="Times New Roman"/>
                  <w:szCs w:val="21"/>
                  <w:rPrChange w:id="2580" w:author="Huo Beata" w:date="2020-09-09T12:04:00Z">
                    <w:rPr>
                      <w:rFonts w:hint="eastAsia" w:ascii="宋体" w:hAnsi="宋体"/>
                      <w:szCs w:val="21"/>
                    </w:rPr>
                  </w:rPrChange>
                </w:rPr>
                <w:t>波形。</w:t>
              </w:r>
            </w:ins>
          </w:p>
          <w:p>
            <w:pPr>
              <w:rPr>
                <w:ins w:id="2581" w:author="Huo Beata" w:date="2020-09-09T12:03:00Z"/>
                <w:rFonts w:ascii="Times New Roman" w:hAnsi="Times New Roman" w:cs="Times New Roman"/>
                <w:szCs w:val="21"/>
                <w:rPrChange w:id="2582" w:author="Huo Beata" w:date="2020-09-09T12:04:00Z">
                  <w:rPr>
                    <w:ins w:id="2583" w:author="Huo Beata" w:date="2020-09-09T12:03:00Z"/>
                    <w:rFonts w:ascii="宋体" w:hAnsi="宋体"/>
                    <w:szCs w:val="21"/>
                  </w:rPr>
                </w:rPrChange>
              </w:rPr>
            </w:pPr>
            <w:ins w:id="2584" w:author="Huo Beata" w:date="2020-09-09T12:03:00Z">
              <w:r>
                <w:rPr>
                  <w:rFonts w:hint="default" w:ascii="Times New Roman" w:hAnsi="Times New Roman" w:cs="Times New Roman"/>
                  <w:szCs w:val="21"/>
                  <w:rPrChange w:id="2585" w:author="Huo Beata" w:date="2020-09-09T12:04:00Z">
                    <w:rPr>
                      <w:rFonts w:hint="eastAsia" w:ascii="宋体" w:hAnsi="宋体"/>
                      <w:szCs w:val="21"/>
                    </w:rPr>
                  </w:rPrChange>
                </w:rPr>
                <w:t xml:space="preserve">p) </w:t>
              </w:r>
            </w:ins>
            <w:ins w:id="2586" w:author="Huo Beata" w:date="2020-09-09T12:03:00Z">
              <w:r>
                <w:rPr>
                  <w:rFonts w:hint="default" w:ascii="Times New Roman" w:hAnsi="Times New Roman" w:cs="Times New Roman"/>
                  <w:szCs w:val="21"/>
                  <w:rPrChange w:id="2587" w:author="Huo Beata" w:date="2020-09-09T12:04:00Z">
                    <w:rPr>
                      <w:rFonts w:hint="eastAsia" w:ascii="宋体" w:hAnsi="宋体"/>
                      <w:szCs w:val="21"/>
                    </w:rPr>
                  </w:rPrChange>
                </w:rPr>
                <w:t>起搏器分类显示</w:t>
              </w:r>
            </w:ins>
          </w:p>
          <w:p>
            <w:pPr>
              <w:rPr>
                <w:ins w:id="2588" w:author="Huo Beata" w:date="2020-09-09T12:03:00Z"/>
                <w:rFonts w:ascii="Times New Roman" w:hAnsi="Times New Roman" w:cs="Times New Roman"/>
                <w:szCs w:val="21"/>
                <w:rPrChange w:id="2589" w:author="Huo Beata" w:date="2020-09-09T12:04:00Z">
                  <w:rPr>
                    <w:ins w:id="2590" w:author="Huo Beata" w:date="2020-09-09T12:03:00Z"/>
                    <w:rFonts w:ascii="宋体" w:hAnsi="宋体"/>
                    <w:szCs w:val="21"/>
                  </w:rPr>
                </w:rPrChange>
              </w:rPr>
            </w:pPr>
            <w:ins w:id="2591" w:author="Huo Beata" w:date="2020-09-09T12:03:00Z">
              <w:r>
                <w:rPr>
                  <w:rFonts w:hint="default" w:ascii="Times New Roman" w:hAnsi="Times New Roman" w:cs="Times New Roman"/>
                  <w:szCs w:val="21"/>
                  <w:rPrChange w:id="2592" w:author="Huo Beata" w:date="2020-09-09T12:04:00Z">
                    <w:rPr>
                      <w:rFonts w:hint="eastAsia" w:ascii="宋体" w:hAnsi="宋体"/>
                      <w:szCs w:val="21"/>
                    </w:rPr>
                  </w:rPrChange>
                </w:rPr>
                <w:t>可将起搏信号分类为房性起搏，室性起搏，房室起搏和未夺获。</w:t>
              </w:r>
            </w:ins>
          </w:p>
          <w:p>
            <w:pPr>
              <w:rPr>
                <w:ins w:id="2593" w:author="Huo Beata" w:date="2020-09-09T12:03:00Z"/>
                <w:rFonts w:ascii="Times New Roman" w:hAnsi="Times New Roman" w:cs="Times New Roman"/>
                <w:szCs w:val="21"/>
                <w:rPrChange w:id="2594" w:author="Huo Beata" w:date="2020-09-09T12:04:00Z">
                  <w:rPr>
                    <w:ins w:id="2595" w:author="Huo Beata" w:date="2020-09-09T12:03:00Z"/>
                    <w:rFonts w:ascii="宋体" w:hAnsi="宋体"/>
                    <w:szCs w:val="21"/>
                  </w:rPr>
                </w:rPrChange>
              </w:rPr>
            </w:pPr>
            <w:ins w:id="2596" w:author="Huo Beata" w:date="2020-09-09T12:03:00Z">
              <w:r>
                <w:rPr>
                  <w:rFonts w:hint="default" w:ascii="Times New Roman" w:hAnsi="Times New Roman" w:cs="Times New Roman"/>
                  <w:szCs w:val="21"/>
                  <w:rPrChange w:id="2597" w:author="Huo Beata" w:date="2020-09-09T12:04:00Z">
                    <w:rPr>
                      <w:rFonts w:hint="eastAsia" w:ascii="宋体" w:hAnsi="宋体"/>
                      <w:szCs w:val="21"/>
                    </w:rPr>
                  </w:rPrChange>
                </w:rPr>
                <w:t xml:space="preserve">q) </w:t>
              </w:r>
            </w:ins>
            <w:ins w:id="2598" w:author="Huo Beata" w:date="2020-09-09T12:03:00Z">
              <w:r>
                <w:rPr>
                  <w:rFonts w:hint="default" w:ascii="Times New Roman" w:hAnsi="Times New Roman" w:cs="Times New Roman"/>
                  <w:szCs w:val="21"/>
                  <w:rPrChange w:id="2599" w:author="Huo Beata" w:date="2020-09-09T12:04:00Z">
                    <w:rPr>
                      <w:rFonts w:hint="eastAsia" w:ascii="宋体" w:hAnsi="宋体"/>
                      <w:szCs w:val="21"/>
                    </w:rPr>
                  </w:rPrChange>
                </w:rPr>
                <w:t>诊断图编辑和显示</w:t>
              </w:r>
            </w:ins>
          </w:p>
          <w:p>
            <w:pPr>
              <w:rPr>
                <w:ins w:id="2600" w:author="Huo Beata" w:date="2020-09-09T12:03:00Z"/>
                <w:rFonts w:ascii="Times New Roman" w:hAnsi="Times New Roman" w:cs="Times New Roman"/>
                <w:szCs w:val="21"/>
                <w:rPrChange w:id="2601" w:author="Huo Beata" w:date="2020-09-09T12:04:00Z">
                  <w:rPr>
                    <w:ins w:id="2602" w:author="Huo Beata" w:date="2020-09-09T12:03:00Z"/>
                    <w:rFonts w:ascii="宋体" w:hAnsi="宋体"/>
                    <w:szCs w:val="21"/>
                  </w:rPr>
                </w:rPrChange>
              </w:rPr>
            </w:pPr>
            <w:ins w:id="2603" w:author="Huo Beata" w:date="2020-09-09T12:03:00Z">
              <w:r>
                <w:rPr>
                  <w:rFonts w:hint="default" w:ascii="Times New Roman" w:hAnsi="Times New Roman" w:cs="Times New Roman"/>
                  <w:szCs w:val="21"/>
                  <w:rPrChange w:id="2604" w:author="Huo Beata" w:date="2020-09-09T12:04:00Z">
                    <w:rPr>
                      <w:rFonts w:hint="eastAsia" w:ascii="宋体" w:hAnsi="宋体"/>
                      <w:szCs w:val="21"/>
                    </w:rPr>
                  </w:rPrChange>
                </w:rPr>
                <w:t>可显示指定开始时间指定导联的心电图，具有心博编辑和波形测量功能。</w:t>
              </w:r>
            </w:ins>
          </w:p>
          <w:p>
            <w:pPr>
              <w:rPr>
                <w:ins w:id="2605" w:author="Huo Beata" w:date="2020-09-09T12:03:00Z"/>
                <w:rFonts w:ascii="Times New Roman" w:hAnsi="Times New Roman" w:cs="Times New Roman"/>
                <w:szCs w:val="21"/>
                <w:rPrChange w:id="2606" w:author="Huo Beata" w:date="2020-09-09T12:04:00Z">
                  <w:rPr>
                    <w:ins w:id="2607" w:author="Huo Beata" w:date="2020-09-09T12:03:00Z"/>
                    <w:rFonts w:ascii="宋体" w:hAnsi="宋体"/>
                    <w:szCs w:val="21"/>
                  </w:rPr>
                </w:rPrChange>
              </w:rPr>
            </w:pPr>
            <w:ins w:id="2608" w:author="Huo Beata" w:date="2020-09-09T12:03:00Z">
              <w:r>
                <w:rPr>
                  <w:rFonts w:hint="default" w:ascii="Times New Roman" w:hAnsi="Times New Roman" w:cs="Times New Roman"/>
                  <w:szCs w:val="21"/>
                  <w:rPrChange w:id="2609" w:author="Huo Beata" w:date="2020-09-09T12:04:00Z">
                    <w:rPr>
                      <w:rFonts w:hint="eastAsia" w:ascii="宋体" w:hAnsi="宋体"/>
                      <w:szCs w:val="21"/>
                    </w:rPr>
                  </w:rPrChange>
                </w:rPr>
                <w:t xml:space="preserve">r) </w:t>
              </w:r>
            </w:ins>
            <w:ins w:id="2610" w:author="Huo Beata" w:date="2020-09-09T12:03:00Z">
              <w:r>
                <w:rPr>
                  <w:rFonts w:hint="default" w:ascii="Times New Roman" w:hAnsi="Times New Roman" w:cs="Times New Roman"/>
                  <w:szCs w:val="21"/>
                  <w:rPrChange w:id="2611" w:author="Huo Beata" w:date="2020-09-09T12:04:00Z">
                    <w:rPr>
                      <w:rFonts w:hint="eastAsia" w:ascii="宋体" w:hAnsi="宋体"/>
                      <w:szCs w:val="21"/>
                    </w:rPr>
                  </w:rPrChange>
                </w:rPr>
                <w:t>统计功能</w:t>
              </w:r>
            </w:ins>
          </w:p>
          <w:p>
            <w:pPr>
              <w:rPr>
                <w:ins w:id="2612" w:author="Huo Beata" w:date="2020-09-09T12:03:00Z"/>
                <w:rFonts w:ascii="Times New Roman" w:hAnsi="Times New Roman" w:cs="Times New Roman"/>
                <w:szCs w:val="21"/>
                <w:rPrChange w:id="2613" w:author="Huo Beata" w:date="2020-09-09T12:04:00Z">
                  <w:rPr>
                    <w:ins w:id="2614" w:author="Huo Beata" w:date="2020-09-09T12:03:00Z"/>
                    <w:rFonts w:ascii="宋体" w:hAnsi="宋体"/>
                    <w:szCs w:val="21"/>
                  </w:rPr>
                </w:rPrChange>
              </w:rPr>
            </w:pPr>
            <w:ins w:id="2615" w:author="Huo Beata" w:date="2020-09-09T12:03:00Z">
              <w:r>
                <w:rPr>
                  <w:rFonts w:hint="default" w:ascii="Times New Roman" w:hAnsi="Times New Roman" w:cs="Times New Roman"/>
                  <w:szCs w:val="21"/>
                  <w:rPrChange w:id="2616" w:author="Huo Beata" w:date="2020-09-09T12:04:00Z">
                    <w:rPr>
                      <w:rFonts w:hint="eastAsia" w:ascii="宋体" w:hAnsi="宋体"/>
                      <w:szCs w:val="21"/>
                    </w:rPr>
                  </w:rPrChange>
                </w:rPr>
                <w:t>应能按小时统计异常心律失常事件列表，并能进行编辑和修改。</w:t>
              </w:r>
            </w:ins>
          </w:p>
          <w:p>
            <w:pPr>
              <w:rPr>
                <w:ins w:id="2617" w:author="Huo Beata" w:date="2020-09-09T12:03:00Z"/>
                <w:rFonts w:ascii="Times New Roman" w:hAnsi="Times New Roman" w:cs="Times New Roman"/>
                <w:szCs w:val="21"/>
                <w:rPrChange w:id="2618" w:author="Huo Beata" w:date="2020-09-09T12:04:00Z">
                  <w:rPr>
                    <w:ins w:id="2619" w:author="Huo Beata" w:date="2020-09-09T12:03:00Z"/>
                    <w:rFonts w:ascii="宋体" w:hAnsi="宋体"/>
                    <w:szCs w:val="21"/>
                  </w:rPr>
                </w:rPrChange>
              </w:rPr>
            </w:pPr>
            <w:ins w:id="2620" w:author="Huo Beata" w:date="2020-09-09T12:03:00Z">
              <w:r>
                <w:rPr>
                  <w:rFonts w:hint="default" w:ascii="Times New Roman" w:hAnsi="Times New Roman" w:cs="Times New Roman"/>
                  <w:szCs w:val="21"/>
                  <w:rPrChange w:id="2621" w:author="Huo Beata" w:date="2020-09-09T12:04:00Z">
                    <w:rPr>
                      <w:rFonts w:hint="eastAsia" w:ascii="宋体" w:hAnsi="宋体"/>
                      <w:szCs w:val="21"/>
                    </w:rPr>
                  </w:rPrChange>
                </w:rPr>
                <w:t xml:space="preserve">2.1.5.3 </w:t>
              </w:r>
            </w:ins>
            <w:ins w:id="2622" w:author="Huo Beata" w:date="2020-09-09T12:03:00Z">
              <w:r>
                <w:rPr>
                  <w:rFonts w:hint="default" w:ascii="Times New Roman" w:hAnsi="Times New Roman" w:cs="Times New Roman"/>
                  <w:szCs w:val="21"/>
                  <w:rPrChange w:id="2623" w:author="Huo Beata" w:date="2020-09-09T12:04:00Z">
                    <w:rPr>
                      <w:rFonts w:hint="eastAsia" w:ascii="宋体" w:hAnsi="宋体"/>
                      <w:szCs w:val="21"/>
                    </w:rPr>
                  </w:rPrChange>
                </w:rPr>
                <w:t>报告打印</w:t>
              </w:r>
            </w:ins>
          </w:p>
          <w:p>
            <w:pPr>
              <w:rPr>
                <w:ins w:id="2624" w:author="Huo Beata" w:date="2020-09-09T12:03:00Z"/>
                <w:rFonts w:ascii="Times New Roman" w:hAnsi="Times New Roman" w:cs="Times New Roman"/>
                <w:szCs w:val="21"/>
                <w:rPrChange w:id="2625" w:author="Huo Beata" w:date="2020-09-09T12:04:00Z">
                  <w:rPr>
                    <w:ins w:id="2626" w:author="Huo Beata" w:date="2020-09-09T12:03:00Z"/>
                    <w:rFonts w:ascii="宋体" w:hAnsi="宋体"/>
                    <w:szCs w:val="21"/>
                  </w:rPr>
                </w:rPrChange>
              </w:rPr>
            </w:pPr>
            <w:ins w:id="2627" w:author="Huo Beata" w:date="2020-09-09T12:03:00Z">
              <w:r>
                <w:rPr>
                  <w:rFonts w:hint="default" w:ascii="Times New Roman" w:hAnsi="Times New Roman" w:cs="Times New Roman"/>
                  <w:szCs w:val="21"/>
                  <w:rPrChange w:id="2628" w:author="Huo Beata" w:date="2020-09-09T12:04:00Z">
                    <w:rPr>
                      <w:rFonts w:hint="eastAsia" w:ascii="宋体" w:hAnsi="宋体"/>
                      <w:szCs w:val="21"/>
                    </w:rPr>
                  </w:rPrChange>
                </w:rPr>
                <w:t xml:space="preserve">a) </w:t>
              </w:r>
            </w:ins>
            <w:ins w:id="2629" w:author="Huo Beata" w:date="2020-09-09T12:03:00Z">
              <w:r>
                <w:rPr>
                  <w:rFonts w:hint="default" w:ascii="Times New Roman" w:hAnsi="Times New Roman" w:cs="Times New Roman"/>
                  <w:szCs w:val="21"/>
                  <w:rPrChange w:id="2630" w:author="Huo Beata" w:date="2020-09-09T12:04:00Z">
                    <w:rPr>
                      <w:rFonts w:hint="eastAsia" w:ascii="宋体" w:hAnsi="宋体"/>
                      <w:szCs w:val="21"/>
                    </w:rPr>
                  </w:rPrChange>
                </w:rPr>
                <w:t>报告编辑</w:t>
              </w:r>
            </w:ins>
          </w:p>
          <w:p>
            <w:pPr>
              <w:rPr>
                <w:ins w:id="2631" w:author="Huo Beata" w:date="2020-09-09T12:03:00Z"/>
                <w:rFonts w:ascii="Times New Roman" w:hAnsi="Times New Roman" w:cs="Times New Roman"/>
                <w:szCs w:val="21"/>
                <w:rPrChange w:id="2632" w:author="Huo Beata" w:date="2020-09-09T12:04:00Z">
                  <w:rPr>
                    <w:ins w:id="2633" w:author="Huo Beata" w:date="2020-09-09T12:03:00Z"/>
                    <w:rFonts w:ascii="宋体" w:hAnsi="宋体"/>
                    <w:szCs w:val="21"/>
                  </w:rPr>
                </w:rPrChange>
              </w:rPr>
            </w:pPr>
            <w:ins w:id="2634" w:author="Huo Beata" w:date="2020-09-09T12:03:00Z">
              <w:r>
                <w:rPr>
                  <w:rFonts w:hint="default" w:ascii="Times New Roman" w:hAnsi="Times New Roman" w:cs="Times New Roman"/>
                  <w:szCs w:val="21"/>
                  <w:rPrChange w:id="2635" w:author="Huo Beata" w:date="2020-09-09T12:04:00Z">
                    <w:rPr>
                      <w:rFonts w:hint="eastAsia" w:ascii="宋体" w:hAnsi="宋体"/>
                      <w:szCs w:val="21"/>
                    </w:rPr>
                  </w:rPrChange>
                </w:rPr>
                <w:t>应能编辑报告内容，且能设置打印报告的抬头。</w:t>
              </w:r>
            </w:ins>
          </w:p>
          <w:p>
            <w:pPr>
              <w:rPr>
                <w:ins w:id="2636" w:author="Huo Beata" w:date="2020-09-09T12:03:00Z"/>
                <w:rFonts w:ascii="Times New Roman" w:hAnsi="Times New Roman" w:cs="Times New Roman"/>
                <w:szCs w:val="21"/>
                <w:rPrChange w:id="2637" w:author="Huo Beata" w:date="2020-09-09T12:04:00Z">
                  <w:rPr>
                    <w:ins w:id="2638" w:author="Huo Beata" w:date="2020-09-09T12:03:00Z"/>
                    <w:rFonts w:ascii="宋体" w:hAnsi="宋体"/>
                    <w:szCs w:val="21"/>
                  </w:rPr>
                </w:rPrChange>
              </w:rPr>
            </w:pPr>
            <w:ins w:id="2639" w:author="Huo Beata" w:date="2020-09-09T12:03:00Z">
              <w:r>
                <w:rPr>
                  <w:rFonts w:hint="default" w:ascii="Times New Roman" w:hAnsi="Times New Roman" w:cs="Times New Roman"/>
                  <w:szCs w:val="21"/>
                  <w:rPrChange w:id="2640" w:author="Huo Beata" w:date="2020-09-09T12:04:00Z">
                    <w:rPr>
                      <w:rFonts w:hint="eastAsia" w:ascii="宋体" w:hAnsi="宋体"/>
                      <w:szCs w:val="21"/>
                    </w:rPr>
                  </w:rPrChange>
                </w:rPr>
                <w:t xml:space="preserve">b) </w:t>
              </w:r>
            </w:ins>
            <w:ins w:id="2641" w:author="Huo Beata" w:date="2020-09-09T12:03:00Z">
              <w:r>
                <w:rPr>
                  <w:rFonts w:hint="default" w:ascii="Times New Roman" w:hAnsi="Times New Roman" w:cs="Times New Roman"/>
                  <w:szCs w:val="21"/>
                  <w:rPrChange w:id="2642" w:author="Huo Beata" w:date="2020-09-09T12:04:00Z">
                    <w:rPr>
                      <w:rFonts w:hint="eastAsia" w:ascii="宋体" w:hAnsi="宋体"/>
                      <w:szCs w:val="21"/>
                    </w:rPr>
                  </w:rPrChange>
                </w:rPr>
                <w:t>报告预览</w:t>
              </w:r>
            </w:ins>
          </w:p>
          <w:p>
            <w:pPr>
              <w:rPr>
                <w:ins w:id="2643" w:author="Huo Beata" w:date="2020-09-09T12:03:00Z"/>
                <w:rFonts w:ascii="Times New Roman" w:hAnsi="Times New Roman" w:cs="Times New Roman"/>
                <w:szCs w:val="21"/>
                <w:rPrChange w:id="2644" w:author="Huo Beata" w:date="2020-09-09T12:04:00Z">
                  <w:rPr>
                    <w:ins w:id="2645" w:author="Huo Beata" w:date="2020-09-09T12:03:00Z"/>
                    <w:rFonts w:ascii="宋体" w:hAnsi="宋体"/>
                    <w:szCs w:val="21"/>
                  </w:rPr>
                </w:rPrChange>
              </w:rPr>
            </w:pPr>
            <w:ins w:id="2646" w:author="Huo Beata" w:date="2020-09-09T12:03:00Z">
              <w:r>
                <w:rPr>
                  <w:rFonts w:hint="default" w:ascii="Times New Roman" w:hAnsi="Times New Roman" w:cs="Times New Roman"/>
                  <w:szCs w:val="21"/>
                  <w:rPrChange w:id="2647" w:author="Huo Beata" w:date="2020-09-09T12:04:00Z">
                    <w:rPr>
                      <w:rFonts w:hint="eastAsia" w:ascii="宋体" w:hAnsi="宋体"/>
                      <w:szCs w:val="21"/>
                    </w:rPr>
                  </w:rPrChange>
                </w:rPr>
                <w:t>可以预览报告内容。</w:t>
              </w:r>
            </w:ins>
          </w:p>
          <w:p>
            <w:pPr>
              <w:rPr>
                <w:ins w:id="2648" w:author="Huo Beata" w:date="2020-09-09T12:03:00Z"/>
                <w:rFonts w:ascii="Times New Roman" w:hAnsi="Times New Roman" w:cs="Times New Roman"/>
                <w:szCs w:val="21"/>
                <w:rPrChange w:id="2649" w:author="Huo Beata" w:date="2020-09-09T12:04:00Z">
                  <w:rPr>
                    <w:ins w:id="2650" w:author="Huo Beata" w:date="2020-09-09T12:03:00Z"/>
                    <w:rFonts w:ascii="宋体" w:hAnsi="宋体"/>
                    <w:szCs w:val="21"/>
                  </w:rPr>
                </w:rPrChange>
              </w:rPr>
            </w:pPr>
            <w:ins w:id="2651" w:author="Huo Beata" w:date="2020-09-09T12:03:00Z">
              <w:r>
                <w:rPr>
                  <w:rFonts w:hint="default" w:ascii="Times New Roman" w:hAnsi="Times New Roman" w:cs="Times New Roman"/>
                  <w:szCs w:val="21"/>
                  <w:rPrChange w:id="2652" w:author="Huo Beata" w:date="2020-09-09T12:04:00Z">
                    <w:rPr>
                      <w:rFonts w:hint="eastAsia" w:ascii="宋体" w:hAnsi="宋体"/>
                      <w:szCs w:val="21"/>
                    </w:rPr>
                  </w:rPrChange>
                </w:rPr>
                <w:t xml:space="preserve">c) </w:t>
              </w:r>
            </w:ins>
            <w:ins w:id="2653" w:author="Huo Beata" w:date="2020-09-09T12:03:00Z">
              <w:r>
                <w:rPr>
                  <w:rFonts w:hint="default" w:ascii="Times New Roman" w:hAnsi="Times New Roman" w:cs="Times New Roman"/>
                  <w:szCs w:val="21"/>
                  <w:rPrChange w:id="2654" w:author="Huo Beata" w:date="2020-09-09T12:04:00Z">
                    <w:rPr>
                      <w:rFonts w:hint="eastAsia" w:ascii="宋体" w:hAnsi="宋体"/>
                      <w:szCs w:val="21"/>
                    </w:rPr>
                  </w:rPrChange>
                </w:rPr>
                <w:t>报告打印</w:t>
              </w:r>
            </w:ins>
          </w:p>
          <w:p>
            <w:pPr>
              <w:rPr>
                <w:ins w:id="2655" w:author="Huo Beata" w:date="2020-09-09T12:03:00Z"/>
                <w:rFonts w:ascii="Times New Roman" w:hAnsi="Times New Roman" w:cs="Times New Roman"/>
                <w:szCs w:val="21"/>
                <w:rPrChange w:id="2656" w:author="Huo Beata" w:date="2020-09-09T12:04:00Z">
                  <w:rPr>
                    <w:ins w:id="2657" w:author="Huo Beata" w:date="2020-09-09T12:03:00Z"/>
                    <w:rFonts w:ascii="宋体" w:hAnsi="宋体"/>
                    <w:szCs w:val="21"/>
                  </w:rPr>
                </w:rPrChange>
              </w:rPr>
            </w:pPr>
            <w:ins w:id="2658" w:author="Huo Beata" w:date="2020-09-09T12:03:00Z">
              <w:r>
                <w:rPr>
                  <w:rFonts w:hint="default" w:ascii="Times New Roman" w:hAnsi="Times New Roman" w:cs="Times New Roman"/>
                  <w:szCs w:val="21"/>
                  <w:rPrChange w:id="2659" w:author="Huo Beata" w:date="2020-09-09T12:04:00Z">
                    <w:rPr>
                      <w:rFonts w:hint="eastAsia" w:ascii="宋体" w:hAnsi="宋体"/>
                      <w:szCs w:val="21"/>
                    </w:rPr>
                  </w:rPrChange>
                </w:rPr>
                <w:t>应能打印动态心电图报告。</w:t>
              </w:r>
            </w:ins>
          </w:p>
          <w:p>
            <w:pPr>
              <w:rPr>
                <w:ins w:id="2660" w:author="Huo Beata" w:date="2020-09-09T12:03:00Z"/>
                <w:rFonts w:ascii="Times New Roman" w:hAnsi="Times New Roman" w:cs="Times New Roman"/>
                <w:szCs w:val="21"/>
                <w:rPrChange w:id="2661" w:author="Huo Beata" w:date="2020-09-09T12:04:00Z">
                  <w:rPr>
                    <w:ins w:id="2662" w:author="Huo Beata" w:date="2020-09-09T12:03:00Z"/>
                    <w:rFonts w:ascii="宋体" w:hAnsi="宋体"/>
                    <w:szCs w:val="21"/>
                  </w:rPr>
                </w:rPrChange>
              </w:rPr>
            </w:pPr>
            <w:ins w:id="2663" w:author="Huo Beata" w:date="2020-09-09T12:03:00Z">
              <w:r>
                <w:rPr>
                  <w:rFonts w:hint="default" w:ascii="Times New Roman" w:hAnsi="Times New Roman" w:cs="Times New Roman"/>
                  <w:szCs w:val="21"/>
                  <w:rPrChange w:id="2664" w:author="Huo Beata" w:date="2020-09-09T12:04:00Z">
                    <w:rPr>
                      <w:rFonts w:hint="eastAsia" w:ascii="宋体" w:hAnsi="宋体"/>
                      <w:szCs w:val="21"/>
                    </w:rPr>
                  </w:rPrChange>
                </w:rPr>
                <w:t xml:space="preserve">2.1.5.4 </w:t>
              </w:r>
            </w:ins>
            <w:ins w:id="2665" w:author="Huo Beata" w:date="2020-09-09T12:03:00Z">
              <w:r>
                <w:rPr>
                  <w:rFonts w:hint="default" w:ascii="Times New Roman" w:hAnsi="Times New Roman" w:cs="Times New Roman"/>
                  <w:szCs w:val="21"/>
                  <w:rPrChange w:id="2666" w:author="Huo Beata" w:date="2020-09-09T12:04:00Z">
                    <w:rPr>
                      <w:rFonts w:hint="eastAsia" w:ascii="宋体" w:hAnsi="宋体"/>
                      <w:szCs w:val="21"/>
                    </w:rPr>
                  </w:rPrChange>
                </w:rPr>
                <w:t>软件设置</w:t>
              </w:r>
            </w:ins>
          </w:p>
          <w:p>
            <w:pPr>
              <w:rPr>
                <w:ins w:id="2667" w:author="Huo Beata" w:date="2020-09-09T12:03:00Z"/>
                <w:rFonts w:ascii="Times New Roman" w:hAnsi="Times New Roman" w:cs="Times New Roman"/>
                <w:szCs w:val="21"/>
                <w:rPrChange w:id="2668" w:author="Huo Beata" w:date="2020-09-09T12:04:00Z">
                  <w:rPr>
                    <w:ins w:id="2669" w:author="Huo Beata" w:date="2020-09-09T12:03:00Z"/>
                    <w:rFonts w:ascii="宋体" w:hAnsi="宋体"/>
                    <w:szCs w:val="21"/>
                  </w:rPr>
                </w:rPrChange>
              </w:rPr>
            </w:pPr>
            <w:ins w:id="2670" w:author="Huo Beata" w:date="2020-09-09T12:03:00Z">
              <w:r>
                <w:rPr>
                  <w:rFonts w:hint="default" w:ascii="Times New Roman" w:hAnsi="Times New Roman" w:cs="Times New Roman"/>
                  <w:szCs w:val="21"/>
                  <w:rPrChange w:id="2671" w:author="Huo Beata" w:date="2020-09-09T12:04:00Z">
                    <w:rPr>
                      <w:rFonts w:hint="eastAsia" w:ascii="宋体" w:hAnsi="宋体"/>
                      <w:szCs w:val="21"/>
                    </w:rPr>
                  </w:rPrChange>
                </w:rPr>
                <w:t>应能进行显示设置，参数设置和打印设置。</w:t>
              </w:r>
            </w:ins>
          </w:p>
          <w:p>
            <w:pPr>
              <w:rPr>
                <w:ins w:id="2672" w:author="Huo Beata" w:date="2020-09-09T12:03:00Z"/>
                <w:rFonts w:ascii="Times New Roman" w:hAnsi="Times New Roman" w:cs="Times New Roman"/>
                <w:szCs w:val="21"/>
                <w:rPrChange w:id="2673" w:author="Huo Beata" w:date="2020-09-09T12:04:00Z">
                  <w:rPr>
                    <w:ins w:id="2674" w:author="Huo Beata" w:date="2020-09-09T12:03:00Z"/>
                    <w:rFonts w:ascii="宋体" w:hAnsi="宋体"/>
                    <w:szCs w:val="21"/>
                  </w:rPr>
                </w:rPrChange>
              </w:rPr>
            </w:pPr>
            <w:ins w:id="2675" w:author="Huo Beata" w:date="2020-09-09T12:03:00Z">
              <w:r>
                <w:rPr>
                  <w:rFonts w:hint="default" w:ascii="Times New Roman" w:hAnsi="Times New Roman" w:cs="Times New Roman"/>
                  <w:szCs w:val="21"/>
                  <w:rPrChange w:id="2676" w:author="Huo Beata" w:date="2020-09-09T12:04:00Z">
                    <w:rPr>
                      <w:rFonts w:hint="eastAsia" w:ascii="宋体" w:hAnsi="宋体"/>
                      <w:szCs w:val="21"/>
                    </w:rPr>
                  </w:rPrChange>
                </w:rPr>
                <w:t xml:space="preserve">2.1.6 </w:t>
              </w:r>
            </w:ins>
            <w:ins w:id="2677" w:author="Huo Beata" w:date="2020-09-09T12:03:00Z">
              <w:r>
                <w:rPr>
                  <w:rFonts w:hint="default" w:ascii="Times New Roman" w:hAnsi="Times New Roman" w:cs="Times New Roman"/>
                  <w:szCs w:val="21"/>
                  <w:rPrChange w:id="2678" w:author="Huo Beata" w:date="2020-09-09T12:04:00Z">
                    <w:rPr>
                      <w:rFonts w:hint="eastAsia" w:ascii="宋体" w:hAnsi="宋体"/>
                      <w:szCs w:val="21"/>
                    </w:rPr>
                  </w:rPrChange>
                </w:rPr>
                <w:t>使用限制</w:t>
              </w:r>
            </w:ins>
          </w:p>
          <w:p>
            <w:pPr>
              <w:rPr>
                <w:ins w:id="2679" w:author="Huo Beata" w:date="2020-09-09T12:03:00Z"/>
                <w:rFonts w:ascii="Times New Roman" w:hAnsi="Times New Roman" w:cs="Times New Roman"/>
                <w:szCs w:val="21"/>
                <w:rPrChange w:id="2680" w:author="Huo Beata" w:date="2020-09-09T12:04:00Z">
                  <w:rPr>
                    <w:ins w:id="2681" w:author="Huo Beata" w:date="2020-09-09T12:03:00Z"/>
                    <w:rFonts w:ascii="宋体" w:hAnsi="宋体"/>
                    <w:szCs w:val="21"/>
                  </w:rPr>
                </w:rPrChange>
              </w:rPr>
            </w:pPr>
            <w:ins w:id="2682" w:author="Huo Beata" w:date="2020-09-09T12:03:00Z">
              <w:r>
                <w:rPr>
                  <w:rFonts w:hint="default" w:ascii="Times New Roman" w:hAnsi="Times New Roman" w:cs="Times New Roman"/>
                  <w:szCs w:val="21"/>
                  <w:rPrChange w:id="2683" w:author="Huo Beata" w:date="2020-09-09T12:04:00Z">
                    <w:rPr>
                      <w:rFonts w:hint="eastAsia" w:ascii="宋体" w:hAnsi="宋体"/>
                      <w:szCs w:val="21"/>
                    </w:rPr>
                  </w:rPrChange>
                </w:rPr>
                <w:t>a)</w:t>
              </w:r>
            </w:ins>
            <w:ins w:id="2684" w:author="Huo Beata" w:date="2020-09-09T12:03:00Z">
              <w:r>
                <w:rPr>
                  <w:rFonts w:hint="default" w:ascii="Times New Roman" w:hAnsi="Times New Roman" w:cs="Times New Roman"/>
                  <w:szCs w:val="21"/>
                  <w:rPrChange w:id="2685" w:author="Huo Beata" w:date="2020-09-09T12:04:00Z">
                    <w:rPr>
                      <w:rFonts w:hint="eastAsia" w:ascii="宋体" w:hAnsi="宋体"/>
                      <w:szCs w:val="21"/>
                    </w:rPr>
                  </w:rPrChange>
                </w:rPr>
                <w:t>软件最大支持</w:t>
              </w:r>
            </w:ins>
            <w:ins w:id="2686" w:author="Huo Beata" w:date="2020-09-09T12:03:00Z">
              <w:r>
                <w:rPr>
                  <w:rFonts w:hint="default" w:ascii="Times New Roman" w:hAnsi="Times New Roman" w:cs="Times New Roman"/>
                  <w:szCs w:val="21"/>
                  <w:rPrChange w:id="2687" w:author="Huo Beata" w:date="2020-09-09T12:04:00Z">
                    <w:rPr>
                      <w:rFonts w:hint="eastAsia" w:ascii="宋体" w:hAnsi="宋体"/>
                      <w:szCs w:val="21"/>
                    </w:rPr>
                  </w:rPrChange>
                </w:rPr>
                <w:t xml:space="preserve">12 </w:t>
              </w:r>
            </w:ins>
            <w:ins w:id="2688" w:author="Huo Beata" w:date="2020-09-09T12:03:00Z">
              <w:r>
                <w:rPr>
                  <w:rFonts w:hint="default" w:ascii="Times New Roman" w:hAnsi="Times New Roman" w:cs="Times New Roman"/>
                  <w:szCs w:val="21"/>
                  <w:rPrChange w:id="2689" w:author="Huo Beata" w:date="2020-09-09T12:04:00Z">
                    <w:rPr>
                      <w:rFonts w:hint="eastAsia" w:ascii="宋体" w:hAnsi="宋体"/>
                      <w:szCs w:val="21"/>
                    </w:rPr>
                  </w:rPrChange>
                </w:rPr>
                <w:t>导数据。</w:t>
              </w:r>
            </w:ins>
          </w:p>
          <w:p>
            <w:pPr>
              <w:rPr>
                <w:ins w:id="2690" w:author="Huo Beata" w:date="2020-09-09T12:03:00Z"/>
                <w:rFonts w:ascii="Times New Roman" w:hAnsi="Times New Roman" w:cs="Times New Roman"/>
                <w:szCs w:val="21"/>
                <w:rPrChange w:id="2691" w:author="Huo Beata" w:date="2020-09-09T12:04:00Z">
                  <w:rPr>
                    <w:ins w:id="2692" w:author="Huo Beata" w:date="2020-09-09T12:03:00Z"/>
                    <w:rFonts w:ascii="宋体" w:hAnsi="宋体"/>
                    <w:szCs w:val="21"/>
                  </w:rPr>
                </w:rPrChange>
              </w:rPr>
            </w:pPr>
            <w:ins w:id="2693" w:author="Huo Beata" w:date="2020-09-09T12:03:00Z">
              <w:r>
                <w:rPr>
                  <w:rFonts w:hint="default" w:ascii="Times New Roman" w:hAnsi="Times New Roman" w:cs="Times New Roman"/>
                  <w:szCs w:val="21"/>
                  <w:rPrChange w:id="2694" w:author="Huo Beata" w:date="2020-09-09T12:04:00Z">
                    <w:rPr>
                      <w:rFonts w:hint="eastAsia" w:ascii="宋体" w:hAnsi="宋体"/>
                      <w:szCs w:val="21"/>
                    </w:rPr>
                  </w:rPrChange>
                </w:rPr>
                <w:t>b)</w:t>
              </w:r>
            </w:ins>
            <w:ins w:id="2695" w:author="Huo Beata" w:date="2020-09-09T12:03:00Z">
              <w:r>
                <w:rPr>
                  <w:rFonts w:hint="default" w:ascii="Times New Roman" w:hAnsi="Times New Roman" w:cs="Times New Roman"/>
                  <w:szCs w:val="21"/>
                  <w:rPrChange w:id="2696" w:author="Huo Beata" w:date="2020-09-09T12:04:00Z">
                    <w:rPr>
                      <w:rFonts w:hint="eastAsia" w:ascii="宋体" w:hAnsi="宋体"/>
                      <w:szCs w:val="21"/>
                    </w:rPr>
                  </w:rPrChange>
                </w:rPr>
                <w:t>软件最大可支持</w:t>
              </w:r>
            </w:ins>
            <w:ins w:id="2697" w:author="Huo Beata" w:date="2020-09-09T12:03:00Z">
              <w:r>
                <w:rPr>
                  <w:rFonts w:hint="default" w:ascii="Times New Roman" w:hAnsi="Times New Roman" w:cs="Times New Roman"/>
                  <w:szCs w:val="21"/>
                  <w:rPrChange w:id="2698" w:author="Huo Beata" w:date="2020-09-09T12:04:00Z">
                    <w:rPr>
                      <w:rFonts w:hint="eastAsia" w:ascii="宋体" w:hAnsi="宋体"/>
                      <w:szCs w:val="21"/>
                    </w:rPr>
                  </w:rPrChange>
                </w:rPr>
                <w:t xml:space="preserve">15 </w:t>
              </w:r>
            </w:ins>
            <w:ins w:id="2699" w:author="Huo Beata" w:date="2020-09-09T12:03:00Z">
              <w:r>
                <w:rPr>
                  <w:rFonts w:hint="default" w:ascii="Times New Roman" w:hAnsi="Times New Roman" w:cs="Times New Roman"/>
                  <w:szCs w:val="21"/>
                  <w:rPrChange w:id="2700" w:author="Huo Beata" w:date="2020-09-09T12:04:00Z">
                    <w:rPr>
                      <w:rFonts w:hint="eastAsia" w:ascii="宋体" w:hAnsi="宋体"/>
                      <w:szCs w:val="21"/>
                    </w:rPr>
                  </w:rPrChange>
                </w:rPr>
                <w:t>天的动态心电数据。</w:t>
              </w:r>
            </w:ins>
          </w:p>
          <w:p>
            <w:pPr>
              <w:rPr>
                <w:ins w:id="2701" w:author="Huo Beata" w:date="2020-09-09T12:03:00Z"/>
                <w:rFonts w:ascii="Times New Roman" w:hAnsi="Times New Roman" w:cs="Times New Roman"/>
                <w:szCs w:val="21"/>
                <w:rPrChange w:id="2702" w:author="Huo Beata" w:date="2020-09-09T12:04:00Z">
                  <w:rPr>
                    <w:ins w:id="2703" w:author="Huo Beata" w:date="2020-09-09T12:03:00Z"/>
                    <w:rFonts w:ascii="宋体" w:hAnsi="宋体"/>
                    <w:szCs w:val="21"/>
                  </w:rPr>
                </w:rPrChange>
              </w:rPr>
            </w:pPr>
            <w:ins w:id="2704" w:author="Huo Beata" w:date="2020-09-09T12:03:00Z">
              <w:r>
                <w:rPr>
                  <w:rFonts w:hint="default" w:ascii="Times New Roman" w:hAnsi="Times New Roman" w:cs="Times New Roman"/>
                  <w:szCs w:val="21"/>
                  <w:rPrChange w:id="2705" w:author="Huo Beata" w:date="2020-09-09T12:04:00Z">
                    <w:rPr>
                      <w:rFonts w:hint="eastAsia" w:ascii="宋体" w:hAnsi="宋体"/>
                      <w:szCs w:val="21"/>
                    </w:rPr>
                  </w:rPrChange>
                </w:rPr>
                <w:t xml:space="preserve">2.1.7 </w:t>
              </w:r>
            </w:ins>
            <w:ins w:id="2706" w:author="Huo Beata" w:date="2020-09-09T12:03:00Z">
              <w:r>
                <w:rPr>
                  <w:rFonts w:hint="default" w:ascii="Times New Roman" w:hAnsi="Times New Roman" w:cs="Times New Roman"/>
                  <w:szCs w:val="21"/>
                  <w:rPrChange w:id="2707" w:author="Huo Beata" w:date="2020-09-09T12:04:00Z">
                    <w:rPr>
                      <w:rFonts w:hint="eastAsia" w:ascii="宋体" w:hAnsi="宋体"/>
                      <w:szCs w:val="21"/>
                    </w:rPr>
                  </w:rPrChange>
                </w:rPr>
                <w:t>用户访问控制</w:t>
              </w:r>
            </w:ins>
          </w:p>
          <w:p>
            <w:pPr>
              <w:rPr>
                <w:ins w:id="2708" w:author="Huo Beata" w:date="2020-09-09T12:03:00Z"/>
                <w:rFonts w:ascii="Times New Roman" w:hAnsi="Times New Roman" w:cs="Times New Roman"/>
                <w:szCs w:val="21"/>
                <w:rPrChange w:id="2709" w:author="Huo Beata" w:date="2020-09-09T12:04:00Z">
                  <w:rPr>
                    <w:ins w:id="2710" w:author="Huo Beata" w:date="2020-09-09T12:03:00Z"/>
                    <w:rFonts w:ascii="宋体" w:hAnsi="宋体"/>
                    <w:szCs w:val="21"/>
                  </w:rPr>
                </w:rPrChange>
              </w:rPr>
            </w:pPr>
            <w:ins w:id="2711" w:author="Huo Beata" w:date="2020-09-09T12:03:00Z">
              <w:r>
                <w:rPr>
                  <w:rFonts w:hint="default" w:ascii="Times New Roman" w:hAnsi="Times New Roman" w:cs="Times New Roman"/>
                  <w:szCs w:val="21"/>
                  <w:rPrChange w:id="2712" w:author="Huo Beata" w:date="2020-09-09T12:04:00Z">
                    <w:rPr>
                      <w:rFonts w:hint="eastAsia" w:ascii="宋体" w:hAnsi="宋体"/>
                      <w:szCs w:val="21"/>
                    </w:rPr>
                  </w:rPrChange>
                </w:rPr>
                <w:t>软件提供了硬件加密狗，用来控制用户访问权限。</w:t>
              </w:r>
            </w:ins>
          </w:p>
          <w:p>
            <w:pPr>
              <w:rPr>
                <w:ins w:id="2713" w:author="Huo Beata" w:date="2020-09-09T12:03:00Z"/>
                <w:rFonts w:ascii="Times New Roman" w:hAnsi="Times New Roman" w:cs="Times New Roman"/>
                <w:szCs w:val="21"/>
                <w:rPrChange w:id="2714" w:author="Huo Beata" w:date="2020-09-09T12:04:00Z">
                  <w:rPr>
                    <w:ins w:id="2715" w:author="Huo Beata" w:date="2020-09-09T12:03:00Z"/>
                    <w:rFonts w:ascii="宋体" w:hAnsi="宋体"/>
                    <w:szCs w:val="21"/>
                  </w:rPr>
                </w:rPrChange>
              </w:rPr>
            </w:pPr>
            <w:ins w:id="2716" w:author="Huo Beata" w:date="2020-09-09T12:03:00Z">
              <w:r>
                <w:rPr>
                  <w:rFonts w:hint="default" w:ascii="Times New Roman" w:hAnsi="Times New Roman" w:cs="Times New Roman"/>
                  <w:szCs w:val="21"/>
                  <w:rPrChange w:id="2717" w:author="Huo Beata" w:date="2020-09-09T12:04:00Z">
                    <w:rPr>
                      <w:rFonts w:hint="eastAsia" w:ascii="宋体" w:hAnsi="宋体"/>
                      <w:szCs w:val="21"/>
                    </w:rPr>
                  </w:rPrChange>
                </w:rPr>
                <w:t xml:space="preserve">2.1.8 </w:t>
              </w:r>
            </w:ins>
            <w:ins w:id="2718" w:author="Huo Beata" w:date="2020-09-09T12:03:00Z">
              <w:r>
                <w:rPr>
                  <w:rFonts w:hint="default" w:ascii="Times New Roman" w:hAnsi="Times New Roman" w:cs="Times New Roman"/>
                  <w:szCs w:val="21"/>
                  <w:rPrChange w:id="2719" w:author="Huo Beata" w:date="2020-09-09T12:04:00Z">
                    <w:rPr>
                      <w:rFonts w:hint="eastAsia" w:ascii="宋体" w:hAnsi="宋体"/>
                      <w:szCs w:val="21"/>
                    </w:rPr>
                  </w:rPrChange>
                </w:rPr>
                <w:t>版权保护</w:t>
              </w:r>
            </w:ins>
          </w:p>
          <w:p>
            <w:pPr>
              <w:rPr>
                <w:ins w:id="2720" w:author="Huo Beata" w:date="2020-09-09T12:03:00Z"/>
                <w:rFonts w:ascii="Times New Roman" w:hAnsi="Times New Roman" w:cs="Times New Roman"/>
                <w:szCs w:val="21"/>
                <w:rPrChange w:id="2721" w:author="Huo Beata" w:date="2020-09-09T12:04:00Z">
                  <w:rPr>
                    <w:ins w:id="2722" w:author="Huo Beata" w:date="2020-09-09T12:03:00Z"/>
                    <w:rFonts w:ascii="宋体" w:hAnsi="宋体"/>
                    <w:szCs w:val="21"/>
                  </w:rPr>
                </w:rPrChange>
              </w:rPr>
            </w:pPr>
            <w:ins w:id="2723" w:author="Huo Beata" w:date="2020-09-09T12:03:00Z">
              <w:r>
                <w:rPr>
                  <w:rFonts w:hint="default" w:ascii="Times New Roman" w:hAnsi="Times New Roman" w:cs="Times New Roman"/>
                  <w:szCs w:val="21"/>
                  <w:rPrChange w:id="2724" w:author="Huo Beata" w:date="2020-09-09T12:04:00Z">
                    <w:rPr>
                      <w:rFonts w:hint="eastAsia" w:ascii="宋体" w:hAnsi="宋体"/>
                      <w:szCs w:val="21"/>
                    </w:rPr>
                  </w:rPrChange>
                </w:rPr>
                <w:t>软件内部提供软件研发制造商信息。</w:t>
              </w:r>
            </w:ins>
          </w:p>
          <w:p>
            <w:pPr>
              <w:rPr>
                <w:ins w:id="2725" w:author="Huo Beata" w:date="2020-09-09T12:03:00Z"/>
                <w:rFonts w:ascii="Times New Roman" w:hAnsi="Times New Roman" w:cs="Times New Roman"/>
                <w:szCs w:val="21"/>
                <w:rPrChange w:id="2726" w:author="Huo Beata" w:date="2020-09-09T12:04:00Z">
                  <w:rPr>
                    <w:ins w:id="2727" w:author="Huo Beata" w:date="2020-09-09T12:03:00Z"/>
                    <w:rFonts w:ascii="宋体" w:hAnsi="宋体"/>
                    <w:szCs w:val="21"/>
                  </w:rPr>
                </w:rPrChange>
              </w:rPr>
            </w:pPr>
            <w:ins w:id="2728" w:author="Huo Beata" w:date="2020-09-09T12:03:00Z">
              <w:r>
                <w:rPr>
                  <w:rFonts w:hint="default" w:ascii="Times New Roman" w:hAnsi="Times New Roman" w:cs="Times New Roman"/>
                  <w:szCs w:val="21"/>
                  <w:rPrChange w:id="2729" w:author="Huo Beata" w:date="2020-09-09T12:04:00Z">
                    <w:rPr>
                      <w:rFonts w:hint="eastAsia" w:ascii="宋体" w:hAnsi="宋体"/>
                      <w:szCs w:val="21"/>
                    </w:rPr>
                  </w:rPrChange>
                </w:rPr>
                <w:t xml:space="preserve">2.1.9 </w:t>
              </w:r>
            </w:ins>
            <w:ins w:id="2730" w:author="Huo Beata" w:date="2020-09-09T12:03:00Z">
              <w:r>
                <w:rPr>
                  <w:rFonts w:hint="default" w:ascii="Times New Roman" w:hAnsi="Times New Roman" w:cs="Times New Roman"/>
                  <w:szCs w:val="21"/>
                  <w:rPrChange w:id="2731" w:author="Huo Beata" w:date="2020-09-09T12:04:00Z">
                    <w:rPr>
                      <w:rFonts w:hint="eastAsia" w:ascii="宋体" w:hAnsi="宋体"/>
                      <w:szCs w:val="21"/>
                    </w:rPr>
                  </w:rPrChange>
                </w:rPr>
                <w:t>用户界面</w:t>
              </w:r>
            </w:ins>
          </w:p>
          <w:p>
            <w:pPr>
              <w:rPr>
                <w:ins w:id="2732" w:author="Huo Beata" w:date="2020-09-09T12:03:00Z"/>
                <w:rFonts w:ascii="Times New Roman" w:hAnsi="Times New Roman" w:cs="Times New Roman"/>
                <w:szCs w:val="21"/>
                <w:rPrChange w:id="2733" w:author="Huo Beata" w:date="2020-09-09T12:04:00Z">
                  <w:rPr>
                    <w:ins w:id="2734" w:author="Huo Beata" w:date="2020-09-09T12:03:00Z"/>
                    <w:rFonts w:ascii="宋体" w:hAnsi="宋体"/>
                    <w:szCs w:val="21"/>
                  </w:rPr>
                </w:rPrChange>
              </w:rPr>
            </w:pPr>
            <w:ins w:id="2735" w:author="Huo Beata" w:date="2020-09-09T12:03:00Z">
              <w:r>
                <w:rPr>
                  <w:rFonts w:hint="default" w:ascii="Times New Roman" w:hAnsi="Times New Roman" w:cs="Times New Roman"/>
                  <w:szCs w:val="21"/>
                  <w:rPrChange w:id="2736" w:author="Huo Beata" w:date="2020-09-09T12:04:00Z">
                    <w:rPr>
                      <w:rFonts w:hint="eastAsia" w:ascii="宋体" w:hAnsi="宋体"/>
                      <w:szCs w:val="21"/>
                    </w:rPr>
                  </w:rPrChange>
                </w:rPr>
                <w:t>软件基于</w:t>
              </w:r>
            </w:ins>
            <w:ins w:id="2737" w:author="Huo Beata" w:date="2020-09-09T12:03:00Z">
              <w:r>
                <w:rPr>
                  <w:rFonts w:hint="default" w:ascii="Times New Roman" w:hAnsi="Times New Roman" w:cs="Times New Roman"/>
                  <w:szCs w:val="21"/>
                  <w:rPrChange w:id="2738" w:author="Huo Beata" w:date="2020-09-09T12:04:00Z">
                    <w:rPr>
                      <w:rFonts w:hint="eastAsia" w:ascii="宋体" w:hAnsi="宋体"/>
                      <w:szCs w:val="21"/>
                    </w:rPr>
                  </w:rPrChange>
                </w:rPr>
                <w:t xml:space="preserve">Windows </w:t>
              </w:r>
            </w:ins>
            <w:ins w:id="2739" w:author="Huo Beata" w:date="2020-09-09T12:03:00Z">
              <w:r>
                <w:rPr>
                  <w:rFonts w:hint="default" w:ascii="Times New Roman" w:hAnsi="Times New Roman" w:cs="Times New Roman"/>
                  <w:szCs w:val="21"/>
                  <w:rPrChange w:id="2740" w:author="Huo Beata" w:date="2020-09-09T12:04:00Z">
                    <w:rPr>
                      <w:rFonts w:hint="eastAsia" w:ascii="宋体" w:hAnsi="宋体"/>
                      <w:szCs w:val="21"/>
                    </w:rPr>
                  </w:rPrChange>
                </w:rPr>
                <w:t>实现了标准的图形用户界面，为用户呈现了图形菜单的视窗操</w:t>
              </w:r>
            </w:ins>
          </w:p>
          <w:p>
            <w:pPr>
              <w:rPr>
                <w:ins w:id="2741" w:author="Huo Beata" w:date="2020-09-09T12:03:00Z"/>
                <w:rFonts w:ascii="Times New Roman" w:hAnsi="Times New Roman" w:cs="Times New Roman"/>
                <w:szCs w:val="21"/>
                <w:rPrChange w:id="2742" w:author="Huo Beata" w:date="2020-09-09T12:04:00Z">
                  <w:rPr>
                    <w:ins w:id="2743" w:author="Huo Beata" w:date="2020-09-09T12:03:00Z"/>
                    <w:rFonts w:ascii="宋体" w:hAnsi="宋体"/>
                    <w:szCs w:val="21"/>
                  </w:rPr>
                </w:rPrChange>
              </w:rPr>
            </w:pPr>
            <w:ins w:id="2744" w:author="Huo Beata" w:date="2020-09-09T12:03:00Z">
              <w:r>
                <w:rPr>
                  <w:rFonts w:hint="default" w:ascii="Times New Roman" w:hAnsi="Times New Roman" w:cs="Times New Roman"/>
                  <w:szCs w:val="21"/>
                  <w:rPrChange w:id="2745" w:author="Huo Beata" w:date="2020-09-09T12:04:00Z">
                    <w:rPr>
                      <w:rFonts w:hint="eastAsia" w:ascii="宋体" w:hAnsi="宋体"/>
                      <w:szCs w:val="21"/>
                    </w:rPr>
                  </w:rPrChange>
                </w:rPr>
                <w:t>作环境。</w:t>
              </w:r>
            </w:ins>
          </w:p>
          <w:p>
            <w:pPr>
              <w:rPr>
                <w:ins w:id="2746" w:author="Huo Beata" w:date="2020-09-09T12:03:00Z"/>
                <w:rFonts w:ascii="Times New Roman" w:hAnsi="Times New Roman" w:cs="Times New Roman"/>
                <w:szCs w:val="21"/>
                <w:rPrChange w:id="2747" w:author="Huo Beata" w:date="2020-09-09T12:04:00Z">
                  <w:rPr>
                    <w:ins w:id="2748" w:author="Huo Beata" w:date="2020-09-09T12:03:00Z"/>
                    <w:rFonts w:ascii="宋体" w:hAnsi="宋体"/>
                    <w:szCs w:val="21"/>
                  </w:rPr>
                </w:rPrChange>
              </w:rPr>
            </w:pPr>
            <w:ins w:id="2749" w:author="Huo Beata" w:date="2020-09-09T12:03:00Z">
              <w:r>
                <w:rPr>
                  <w:rFonts w:hint="default" w:ascii="Times New Roman" w:hAnsi="Times New Roman" w:cs="Times New Roman"/>
                  <w:szCs w:val="21"/>
                  <w:rPrChange w:id="2750" w:author="Huo Beata" w:date="2020-09-09T12:04:00Z">
                    <w:rPr>
                      <w:rFonts w:hint="eastAsia" w:ascii="宋体" w:hAnsi="宋体"/>
                      <w:szCs w:val="21"/>
                    </w:rPr>
                  </w:rPrChange>
                </w:rPr>
                <w:t xml:space="preserve">2.1.10 </w:t>
              </w:r>
            </w:ins>
            <w:ins w:id="2751" w:author="Huo Beata" w:date="2020-09-09T12:03:00Z">
              <w:r>
                <w:rPr>
                  <w:rFonts w:hint="default" w:ascii="Times New Roman" w:hAnsi="Times New Roman" w:cs="Times New Roman"/>
                  <w:szCs w:val="21"/>
                  <w:rPrChange w:id="2752" w:author="Huo Beata" w:date="2020-09-09T12:04:00Z">
                    <w:rPr>
                      <w:rFonts w:hint="eastAsia" w:ascii="宋体" w:hAnsi="宋体"/>
                      <w:szCs w:val="21"/>
                    </w:rPr>
                  </w:rPrChange>
                </w:rPr>
                <w:t>消息</w:t>
              </w:r>
            </w:ins>
          </w:p>
          <w:p>
            <w:pPr>
              <w:rPr>
                <w:ins w:id="2753" w:author="Huo Beata" w:date="2020-09-09T12:03:00Z"/>
                <w:rFonts w:ascii="Times New Roman" w:hAnsi="Times New Roman" w:cs="Times New Roman"/>
                <w:szCs w:val="21"/>
                <w:rPrChange w:id="2754" w:author="Huo Beata" w:date="2020-09-09T12:04:00Z">
                  <w:rPr>
                    <w:ins w:id="2755" w:author="Huo Beata" w:date="2020-09-09T12:03:00Z"/>
                    <w:rFonts w:ascii="宋体" w:hAnsi="宋体"/>
                    <w:szCs w:val="21"/>
                  </w:rPr>
                </w:rPrChange>
              </w:rPr>
            </w:pPr>
            <w:ins w:id="2756" w:author="Huo Beata" w:date="2020-09-09T12:03:00Z">
              <w:r>
                <w:rPr>
                  <w:rFonts w:hint="default" w:ascii="Times New Roman" w:hAnsi="Times New Roman" w:cs="Times New Roman"/>
                  <w:szCs w:val="21"/>
                  <w:rPrChange w:id="2757" w:author="Huo Beata" w:date="2020-09-09T12:04:00Z">
                    <w:rPr>
                      <w:rFonts w:hint="eastAsia" w:ascii="宋体" w:hAnsi="宋体"/>
                      <w:szCs w:val="21"/>
                    </w:rPr>
                  </w:rPrChange>
                </w:rPr>
                <w:t>软件内置有帮助文档，用户可以在使用过程中随时查阅。</w:t>
              </w:r>
            </w:ins>
          </w:p>
          <w:p>
            <w:pPr>
              <w:rPr>
                <w:ins w:id="2758" w:author="Huo Beata" w:date="2020-09-09T12:03:00Z"/>
                <w:rFonts w:ascii="Times New Roman" w:hAnsi="Times New Roman" w:cs="Times New Roman"/>
                <w:szCs w:val="21"/>
                <w:rPrChange w:id="2759" w:author="Huo Beata" w:date="2020-09-09T12:04:00Z">
                  <w:rPr>
                    <w:ins w:id="2760" w:author="Huo Beata" w:date="2020-09-09T12:03:00Z"/>
                    <w:rFonts w:ascii="宋体" w:hAnsi="宋体"/>
                    <w:szCs w:val="21"/>
                  </w:rPr>
                </w:rPrChange>
              </w:rPr>
            </w:pPr>
            <w:ins w:id="2761" w:author="Huo Beata" w:date="2020-09-09T12:03:00Z">
              <w:r>
                <w:rPr>
                  <w:rFonts w:hint="default" w:ascii="Times New Roman" w:hAnsi="Times New Roman" w:cs="Times New Roman"/>
                  <w:szCs w:val="21"/>
                  <w:rPrChange w:id="2762" w:author="Huo Beata" w:date="2020-09-09T12:04:00Z">
                    <w:rPr>
                      <w:rFonts w:hint="eastAsia" w:ascii="宋体" w:hAnsi="宋体"/>
                      <w:szCs w:val="21"/>
                    </w:rPr>
                  </w:rPrChange>
                </w:rPr>
                <w:t>软件同时提供警告类型和提示类型两种消息，这些信息由对话框，文字，图标组</w:t>
              </w:r>
            </w:ins>
          </w:p>
          <w:p>
            <w:pPr>
              <w:rPr>
                <w:ins w:id="2763" w:author="Huo Beata" w:date="2020-09-09T12:03:00Z"/>
                <w:rFonts w:ascii="Times New Roman" w:hAnsi="Times New Roman" w:cs="Times New Roman"/>
                <w:szCs w:val="21"/>
                <w:rPrChange w:id="2764" w:author="Huo Beata" w:date="2020-09-09T12:04:00Z">
                  <w:rPr>
                    <w:ins w:id="2765" w:author="Huo Beata" w:date="2020-09-09T12:03:00Z"/>
                    <w:rFonts w:ascii="宋体" w:hAnsi="宋体"/>
                    <w:szCs w:val="21"/>
                  </w:rPr>
                </w:rPrChange>
              </w:rPr>
            </w:pPr>
            <w:ins w:id="2766" w:author="Huo Beata" w:date="2020-09-09T12:03:00Z">
              <w:r>
                <w:rPr>
                  <w:rFonts w:hint="default" w:ascii="Times New Roman" w:hAnsi="Times New Roman" w:cs="Times New Roman"/>
                  <w:szCs w:val="21"/>
                  <w:rPrChange w:id="2767" w:author="Huo Beata" w:date="2020-09-09T12:04:00Z">
                    <w:rPr>
                      <w:rFonts w:hint="eastAsia" w:ascii="宋体" w:hAnsi="宋体"/>
                      <w:szCs w:val="21"/>
                    </w:rPr>
                  </w:rPrChange>
                </w:rPr>
                <w:t>成。</w:t>
              </w:r>
            </w:ins>
          </w:p>
          <w:p>
            <w:pPr>
              <w:rPr>
                <w:ins w:id="2768" w:author="Huo Beata" w:date="2020-09-09T12:03:00Z"/>
                <w:rFonts w:ascii="Times New Roman" w:hAnsi="Times New Roman" w:cs="Times New Roman"/>
                <w:szCs w:val="21"/>
                <w:rPrChange w:id="2769" w:author="Huo Beata" w:date="2020-09-09T12:04:00Z">
                  <w:rPr>
                    <w:ins w:id="2770" w:author="Huo Beata" w:date="2020-09-09T12:03:00Z"/>
                    <w:rFonts w:ascii="宋体" w:hAnsi="宋体"/>
                    <w:szCs w:val="21"/>
                  </w:rPr>
                </w:rPrChange>
              </w:rPr>
            </w:pPr>
            <w:ins w:id="2771" w:author="Huo Beata" w:date="2020-09-09T12:03:00Z">
              <w:r>
                <w:rPr>
                  <w:rFonts w:hint="default" w:ascii="Times New Roman" w:hAnsi="Times New Roman" w:cs="Times New Roman"/>
                  <w:szCs w:val="21"/>
                  <w:rPrChange w:id="2772" w:author="Huo Beata" w:date="2020-09-09T12:04:00Z">
                    <w:rPr>
                      <w:rFonts w:hint="eastAsia" w:ascii="宋体" w:hAnsi="宋体"/>
                      <w:szCs w:val="21"/>
                    </w:rPr>
                  </w:rPrChange>
                </w:rPr>
                <w:t xml:space="preserve">2.1.11 </w:t>
              </w:r>
            </w:ins>
            <w:ins w:id="2773" w:author="Huo Beata" w:date="2020-09-09T12:03:00Z">
              <w:r>
                <w:rPr>
                  <w:rFonts w:hint="default" w:ascii="Times New Roman" w:hAnsi="Times New Roman" w:cs="Times New Roman"/>
                  <w:szCs w:val="21"/>
                  <w:rPrChange w:id="2774" w:author="Huo Beata" w:date="2020-09-09T12:04:00Z">
                    <w:rPr>
                      <w:rFonts w:hint="eastAsia" w:ascii="宋体" w:hAnsi="宋体"/>
                      <w:szCs w:val="21"/>
                    </w:rPr>
                  </w:rPrChange>
                </w:rPr>
                <w:t>可靠性</w:t>
              </w:r>
            </w:ins>
          </w:p>
          <w:p>
            <w:pPr>
              <w:rPr>
                <w:ins w:id="2775" w:author="Huo Beata" w:date="2020-09-09T12:03:00Z"/>
                <w:rFonts w:ascii="Times New Roman" w:hAnsi="Times New Roman" w:cs="Times New Roman"/>
                <w:szCs w:val="21"/>
                <w:rPrChange w:id="2776" w:author="Huo Beata" w:date="2020-09-09T12:04:00Z">
                  <w:rPr>
                    <w:ins w:id="2777" w:author="Huo Beata" w:date="2020-09-09T12:03:00Z"/>
                    <w:rFonts w:ascii="宋体" w:hAnsi="宋体"/>
                    <w:szCs w:val="21"/>
                  </w:rPr>
                </w:rPrChange>
              </w:rPr>
            </w:pPr>
            <w:ins w:id="2778" w:author="Huo Beata" w:date="2020-09-09T12:03:00Z">
              <w:r>
                <w:rPr>
                  <w:rFonts w:hint="default" w:ascii="Times New Roman" w:hAnsi="Times New Roman" w:cs="Times New Roman"/>
                  <w:szCs w:val="21"/>
                  <w:rPrChange w:id="2779" w:author="Huo Beata" w:date="2020-09-09T12:04:00Z">
                    <w:rPr>
                      <w:rFonts w:hint="eastAsia" w:ascii="宋体" w:hAnsi="宋体"/>
                      <w:szCs w:val="21"/>
                    </w:rPr>
                  </w:rPrChange>
                </w:rPr>
                <w:t>软件支持数据的备份，并支持用户恢复所备份的数据。</w:t>
              </w:r>
            </w:ins>
          </w:p>
          <w:p>
            <w:pPr>
              <w:rPr>
                <w:ins w:id="2780" w:author="Huo Beata" w:date="2020-09-09T12:03:00Z"/>
                <w:rFonts w:ascii="Times New Roman" w:hAnsi="Times New Roman" w:cs="Times New Roman"/>
                <w:szCs w:val="21"/>
                <w:rPrChange w:id="2781" w:author="Huo Beata" w:date="2020-09-09T12:04:00Z">
                  <w:rPr>
                    <w:ins w:id="2782" w:author="Huo Beata" w:date="2020-09-09T12:03:00Z"/>
                    <w:rFonts w:ascii="宋体" w:hAnsi="宋体"/>
                    <w:szCs w:val="21"/>
                  </w:rPr>
                </w:rPrChange>
              </w:rPr>
            </w:pPr>
            <w:ins w:id="2783" w:author="Huo Beata" w:date="2020-09-09T12:03:00Z">
              <w:r>
                <w:rPr>
                  <w:rFonts w:hint="default" w:ascii="Times New Roman" w:hAnsi="Times New Roman" w:cs="Times New Roman"/>
                  <w:szCs w:val="21"/>
                  <w:rPrChange w:id="2784" w:author="Huo Beata" w:date="2020-09-09T12:04:00Z">
                    <w:rPr>
                      <w:rFonts w:hint="eastAsia" w:ascii="宋体" w:hAnsi="宋体"/>
                      <w:szCs w:val="21"/>
                    </w:rPr>
                  </w:rPrChange>
                </w:rPr>
                <w:t xml:space="preserve">2.1.12 </w:t>
              </w:r>
            </w:ins>
            <w:ins w:id="2785" w:author="Huo Beata" w:date="2020-09-09T12:03:00Z">
              <w:r>
                <w:rPr>
                  <w:rFonts w:hint="default" w:ascii="Times New Roman" w:hAnsi="Times New Roman" w:cs="Times New Roman"/>
                  <w:szCs w:val="21"/>
                  <w:rPrChange w:id="2786" w:author="Huo Beata" w:date="2020-09-09T12:04:00Z">
                    <w:rPr>
                      <w:rFonts w:hint="eastAsia" w:ascii="宋体" w:hAnsi="宋体"/>
                      <w:szCs w:val="21"/>
                    </w:rPr>
                  </w:rPrChange>
                </w:rPr>
                <w:t>维护性</w:t>
              </w:r>
            </w:ins>
          </w:p>
          <w:p>
            <w:pPr>
              <w:rPr>
                <w:ins w:id="2787" w:author="Huo Beata" w:date="2020-09-09T12:03:00Z"/>
                <w:rFonts w:ascii="Times New Roman" w:hAnsi="Times New Roman" w:cs="Times New Roman"/>
                <w:szCs w:val="21"/>
                <w:rPrChange w:id="2788" w:author="Huo Beata" w:date="2020-09-09T12:04:00Z">
                  <w:rPr>
                    <w:ins w:id="2789" w:author="Huo Beata" w:date="2020-09-09T12:03:00Z"/>
                    <w:rFonts w:ascii="宋体" w:hAnsi="宋体"/>
                    <w:szCs w:val="21"/>
                  </w:rPr>
                </w:rPrChange>
              </w:rPr>
            </w:pPr>
            <w:ins w:id="2790" w:author="Huo Beata" w:date="2020-09-09T12:03:00Z">
              <w:r>
                <w:rPr>
                  <w:rFonts w:hint="default" w:ascii="Times New Roman" w:hAnsi="Times New Roman" w:cs="Times New Roman"/>
                  <w:szCs w:val="21"/>
                  <w:rPrChange w:id="2791" w:author="Huo Beata" w:date="2020-09-09T12:04:00Z">
                    <w:rPr>
                      <w:rFonts w:hint="eastAsia" w:ascii="宋体" w:hAnsi="宋体"/>
                      <w:szCs w:val="21"/>
                    </w:rPr>
                  </w:rPrChange>
                </w:rPr>
                <w:t>软件支持运行时生成日志记录文件，用于分析定位软件问题。</w:t>
              </w:r>
            </w:ins>
          </w:p>
          <w:p>
            <w:pPr>
              <w:rPr>
                <w:ins w:id="2792" w:author="Huo Beata" w:date="2020-09-09T12:03:00Z"/>
                <w:rFonts w:ascii="Times New Roman" w:hAnsi="Times New Roman" w:cs="Times New Roman"/>
                <w:szCs w:val="21"/>
                <w:rPrChange w:id="2793" w:author="Huo Beata" w:date="2020-09-09T12:04:00Z">
                  <w:rPr>
                    <w:ins w:id="2794" w:author="Huo Beata" w:date="2020-09-09T12:03:00Z"/>
                    <w:rFonts w:ascii="宋体" w:hAnsi="宋体"/>
                    <w:szCs w:val="21"/>
                  </w:rPr>
                </w:rPrChange>
              </w:rPr>
            </w:pPr>
            <w:ins w:id="2795" w:author="Huo Beata" w:date="2020-09-09T12:03:00Z">
              <w:r>
                <w:rPr>
                  <w:rFonts w:hint="default" w:ascii="Times New Roman" w:hAnsi="Times New Roman" w:cs="Times New Roman"/>
                  <w:szCs w:val="21"/>
                  <w:rPrChange w:id="2796" w:author="Huo Beata" w:date="2020-09-09T12:04:00Z">
                    <w:rPr>
                      <w:rFonts w:hint="eastAsia" w:ascii="宋体" w:hAnsi="宋体"/>
                      <w:szCs w:val="21"/>
                    </w:rPr>
                  </w:rPrChange>
                </w:rPr>
                <w:t xml:space="preserve">2.1.13 </w:t>
              </w:r>
            </w:ins>
            <w:ins w:id="2797" w:author="Huo Beata" w:date="2020-09-09T12:03:00Z">
              <w:r>
                <w:rPr>
                  <w:rFonts w:hint="default" w:ascii="Times New Roman" w:hAnsi="Times New Roman" w:cs="Times New Roman"/>
                  <w:szCs w:val="21"/>
                  <w:rPrChange w:id="2798" w:author="Huo Beata" w:date="2020-09-09T12:04:00Z">
                    <w:rPr>
                      <w:rFonts w:hint="eastAsia" w:ascii="宋体" w:hAnsi="宋体"/>
                      <w:szCs w:val="21"/>
                    </w:rPr>
                  </w:rPrChange>
                </w:rPr>
                <w:t>效率</w:t>
              </w:r>
            </w:ins>
          </w:p>
          <w:p>
            <w:pPr>
              <w:rPr>
                <w:ins w:id="2799" w:author="Huo Beata" w:date="2020-09-09T12:03:00Z"/>
                <w:rFonts w:ascii="Times New Roman" w:hAnsi="Times New Roman" w:cs="Times New Roman"/>
                <w:szCs w:val="21"/>
                <w:rPrChange w:id="2800" w:author="Huo Beata" w:date="2020-09-09T12:04:00Z">
                  <w:rPr>
                    <w:ins w:id="2801" w:author="Huo Beata" w:date="2020-09-09T12:03:00Z"/>
                    <w:rFonts w:ascii="宋体" w:hAnsi="宋体"/>
                    <w:szCs w:val="21"/>
                  </w:rPr>
                </w:rPrChange>
              </w:rPr>
            </w:pPr>
            <w:ins w:id="2802" w:author="Huo Beata" w:date="2020-09-09T12:03:00Z">
              <w:r>
                <w:rPr>
                  <w:rFonts w:hint="default" w:ascii="Times New Roman" w:hAnsi="Times New Roman" w:cs="Times New Roman"/>
                  <w:szCs w:val="21"/>
                  <w:rPrChange w:id="2803" w:author="Huo Beata" w:date="2020-09-09T12:04:00Z">
                    <w:rPr>
                      <w:rFonts w:hint="eastAsia" w:ascii="宋体" w:hAnsi="宋体"/>
                      <w:szCs w:val="21"/>
                    </w:rPr>
                  </w:rPrChange>
                </w:rPr>
                <w:t>对于</w:t>
              </w:r>
            </w:ins>
            <w:ins w:id="2804" w:author="Huo Beata" w:date="2020-09-09T12:03:00Z">
              <w:r>
                <w:rPr>
                  <w:rFonts w:hint="default" w:ascii="Times New Roman" w:hAnsi="Times New Roman" w:cs="Times New Roman"/>
                  <w:szCs w:val="21"/>
                  <w:rPrChange w:id="2805" w:author="Huo Beata" w:date="2020-09-09T12:04:00Z">
                    <w:rPr>
                      <w:rFonts w:hint="eastAsia" w:ascii="宋体" w:hAnsi="宋体"/>
                      <w:szCs w:val="21"/>
                    </w:rPr>
                  </w:rPrChange>
                </w:rPr>
                <w:t xml:space="preserve">12 </w:t>
              </w:r>
            </w:ins>
            <w:ins w:id="2806" w:author="Huo Beata" w:date="2020-09-09T12:03:00Z">
              <w:r>
                <w:rPr>
                  <w:rFonts w:hint="default" w:ascii="Times New Roman" w:hAnsi="Times New Roman" w:cs="Times New Roman"/>
                  <w:szCs w:val="21"/>
                  <w:rPrChange w:id="2807" w:author="Huo Beata" w:date="2020-09-09T12:04:00Z">
                    <w:rPr>
                      <w:rFonts w:hint="eastAsia" w:ascii="宋体" w:hAnsi="宋体"/>
                      <w:szCs w:val="21"/>
                    </w:rPr>
                  </w:rPrChange>
                </w:rPr>
                <w:t>导联的</w:t>
              </w:r>
            </w:ins>
            <w:ins w:id="2808" w:author="Huo Beata" w:date="2020-09-09T12:03:00Z">
              <w:r>
                <w:rPr>
                  <w:rFonts w:hint="default" w:ascii="Times New Roman" w:hAnsi="Times New Roman" w:cs="Times New Roman"/>
                  <w:szCs w:val="21"/>
                  <w:rPrChange w:id="2809" w:author="Huo Beata" w:date="2020-09-09T12:04:00Z">
                    <w:rPr>
                      <w:rFonts w:hint="eastAsia" w:ascii="宋体" w:hAnsi="宋体"/>
                      <w:szCs w:val="21"/>
                    </w:rPr>
                  </w:rPrChange>
                </w:rPr>
                <w:t xml:space="preserve">24 </w:t>
              </w:r>
            </w:ins>
            <w:ins w:id="2810" w:author="Huo Beata" w:date="2020-09-09T12:03:00Z">
              <w:r>
                <w:rPr>
                  <w:rFonts w:hint="default" w:ascii="Times New Roman" w:hAnsi="Times New Roman" w:cs="Times New Roman"/>
                  <w:szCs w:val="21"/>
                  <w:rPrChange w:id="2811" w:author="Huo Beata" w:date="2020-09-09T12:04:00Z">
                    <w:rPr>
                      <w:rFonts w:hint="eastAsia" w:ascii="宋体" w:hAnsi="宋体"/>
                      <w:szCs w:val="21"/>
                    </w:rPr>
                  </w:rPrChange>
                </w:rPr>
                <w:t>小时的动态心电数据：软件读取单个记录的数据时间不超过</w:t>
              </w:r>
            </w:ins>
          </w:p>
          <w:p>
            <w:pPr>
              <w:rPr>
                <w:ins w:id="2812" w:author="Huo Beata" w:date="2020-09-09T12:03:00Z"/>
                <w:rFonts w:ascii="Times New Roman" w:hAnsi="Times New Roman" w:cs="Times New Roman"/>
                <w:szCs w:val="21"/>
                <w:rPrChange w:id="2813" w:author="Huo Beata" w:date="2020-09-09T12:04:00Z">
                  <w:rPr>
                    <w:ins w:id="2814" w:author="Huo Beata" w:date="2020-09-09T12:03:00Z"/>
                    <w:rFonts w:ascii="宋体" w:hAnsi="宋体"/>
                    <w:szCs w:val="21"/>
                  </w:rPr>
                </w:rPrChange>
              </w:rPr>
            </w:pPr>
            <w:ins w:id="2815" w:author="Huo Beata" w:date="2020-09-09T12:03:00Z">
              <w:r>
                <w:rPr>
                  <w:rFonts w:hint="default" w:ascii="Times New Roman" w:hAnsi="Times New Roman" w:cs="Times New Roman"/>
                  <w:szCs w:val="21"/>
                  <w:rPrChange w:id="2816" w:author="Huo Beata" w:date="2020-09-09T12:04:00Z">
                    <w:rPr>
                      <w:rFonts w:hint="eastAsia" w:ascii="宋体" w:hAnsi="宋体"/>
                      <w:szCs w:val="21"/>
                    </w:rPr>
                  </w:rPrChange>
                </w:rPr>
                <w:t xml:space="preserve">60 </w:t>
              </w:r>
            </w:ins>
            <w:ins w:id="2817" w:author="Huo Beata" w:date="2020-09-09T12:03:00Z">
              <w:r>
                <w:rPr>
                  <w:rFonts w:hint="default" w:ascii="Times New Roman" w:hAnsi="Times New Roman" w:cs="Times New Roman"/>
                  <w:szCs w:val="21"/>
                  <w:rPrChange w:id="2818" w:author="Huo Beata" w:date="2020-09-09T12:04:00Z">
                    <w:rPr>
                      <w:rFonts w:hint="eastAsia" w:ascii="宋体" w:hAnsi="宋体"/>
                      <w:szCs w:val="21"/>
                    </w:rPr>
                  </w:rPrChange>
                </w:rPr>
                <w:t>秒。软件分析单个记录的数据时间不超过</w:t>
              </w:r>
            </w:ins>
            <w:ins w:id="2819" w:author="Huo Beata" w:date="2020-09-09T12:03:00Z">
              <w:r>
                <w:rPr>
                  <w:rFonts w:hint="default" w:ascii="Times New Roman" w:hAnsi="Times New Roman" w:cs="Times New Roman"/>
                  <w:szCs w:val="21"/>
                  <w:rPrChange w:id="2820" w:author="Huo Beata" w:date="2020-09-09T12:04:00Z">
                    <w:rPr>
                      <w:rFonts w:hint="eastAsia" w:ascii="宋体" w:hAnsi="宋体"/>
                      <w:szCs w:val="21"/>
                    </w:rPr>
                  </w:rPrChange>
                </w:rPr>
                <w:t xml:space="preserve">60 </w:t>
              </w:r>
            </w:ins>
            <w:ins w:id="2821" w:author="Huo Beata" w:date="2020-09-09T12:03:00Z">
              <w:r>
                <w:rPr>
                  <w:rFonts w:hint="default" w:ascii="Times New Roman" w:hAnsi="Times New Roman" w:cs="Times New Roman"/>
                  <w:szCs w:val="21"/>
                  <w:rPrChange w:id="2822" w:author="Huo Beata" w:date="2020-09-09T12:04:00Z">
                    <w:rPr>
                      <w:rFonts w:hint="eastAsia" w:ascii="宋体" w:hAnsi="宋体"/>
                      <w:szCs w:val="21"/>
                    </w:rPr>
                  </w:rPrChange>
                </w:rPr>
                <w:t>秒。</w:t>
              </w:r>
            </w:ins>
          </w:p>
          <w:p>
            <w:pPr>
              <w:rPr>
                <w:ins w:id="2823" w:author="Huo Beata" w:date="2020-09-09T12:03:00Z"/>
                <w:rFonts w:ascii="Times New Roman" w:hAnsi="Times New Roman" w:cs="Times New Roman"/>
                <w:szCs w:val="21"/>
                <w:rPrChange w:id="2824" w:author="Huo Beata" w:date="2020-09-09T12:04:00Z">
                  <w:rPr>
                    <w:ins w:id="2825" w:author="Huo Beata" w:date="2020-09-09T12:03:00Z"/>
                    <w:rFonts w:ascii="宋体" w:hAnsi="宋体"/>
                    <w:szCs w:val="21"/>
                  </w:rPr>
                </w:rPrChange>
              </w:rPr>
            </w:pPr>
            <w:ins w:id="2826" w:author="Huo Beata" w:date="2020-09-09T12:03:00Z">
              <w:r>
                <w:rPr>
                  <w:rFonts w:hint="default" w:ascii="Times New Roman" w:hAnsi="Times New Roman" w:cs="Times New Roman"/>
                  <w:szCs w:val="21"/>
                  <w:rPrChange w:id="2827" w:author="Huo Beata" w:date="2020-09-09T12:04:00Z">
                    <w:rPr>
                      <w:rFonts w:hint="eastAsia" w:ascii="宋体" w:hAnsi="宋体"/>
                      <w:szCs w:val="21"/>
                    </w:rPr>
                  </w:rPrChange>
                </w:rPr>
                <w:t>对于</w:t>
              </w:r>
            </w:ins>
            <w:ins w:id="2828" w:author="Huo Beata" w:date="2020-09-09T12:03:00Z">
              <w:r>
                <w:rPr>
                  <w:rFonts w:hint="default" w:ascii="Times New Roman" w:hAnsi="Times New Roman" w:cs="Times New Roman"/>
                  <w:szCs w:val="21"/>
                  <w:rPrChange w:id="2829" w:author="Huo Beata" w:date="2020-09-09T12:04:00Z">
                    <w:rPr>
                      <w:rFonts w:hint="eastAsia" w:ascii="宋体" w:hAnsi="宋体"/>
                      <w:szCs w:val="21"/>
                    </w:rPr>
                  </w:rPrChange>
                </w:rPr>
                <w:t xml:space="preserve">3 </w:t>
              </w:r>
            </w:ins>
            <w:ins w:id="2830" w:author="Huo Beata" w:date="2020-09-09T12:03:00Z">
              <w:r>
                <w:rPr>
                  <w:rFonts w:hint="default" w:ascii="Times New Roman" w:hAnsi="Times New Roman" w:cs="Times New Roman"/>
                  <w:szCs w:val="21"/>
                  <w:rPrChange w:id="2831" w:author="Huo Beata" w:date="2020-09-09T12:04:00Z">
                    <w:rPr>
                      <w:rFonts w:hint="eastAsia" w:ascii="宋体" w:hAnsi="宋体"/>
                      <w:szCs w:val="21"/>
                    </w:rPr>
                  </w:rPrChange>
                </w:rPr>
                <w:t>导联的</w:t>
              </w:r>
            </w:ins>
            <w:ins w:id="2832" w:author="Huo Beata" w:date="2020-09-09T12:03:00Z">
              <w:r>
                <w:rPr>
                  <w:rFonts w:hint="default" w:ascii="Times New Roman" w:hAnsi="Times New Roman" w:cs="Times New Roman"/>
                  <w:szCs w:val="21"/>
                  <w:rPrChange w:id="2833" w:author="Huo Beata" w:date="2020-09-09T12:04:00Z">
                    <w:rPr>
                      <w:rFonts w:hint="eastAsia" w:ascii="宋体" w:hAnsi="宋体"/>
                      <w:szCs w:val="21"/>
                    </w:rPr>
                  </w:rPrChange>
                </w:rPr>
                <w:t xml:space="preserve">24 </w:t>
              </w:r>
            </w:ins>
            <w:ins w:id="2834" w:author="Huo Beata" w:date="2020-09-09T12:03:00Z">
              <w:r>
                <w:rPr>
                  <w:rFonts w:hint="default" w:ascii="Times New Roman" w:hAnsi="Times New Roman" w:cs="Times New Roman"/>
                  <w:szCs w:val="21"/>
                  <w:rPrChange w:id="2835" w:author="Huo Beata" w:date="2020-09-09T12:04:00Z">
                    <w:rPr>
                      <w:rFonts w:hint="eastAsia" w:ascii="宋体" w:hAnsi="宋体"/>
                      <w:szCs w:val="21"/>
                    </w:rPr>
                  </w:rPrChange>
                </w:rPr>
                <w:t>小时的动态心电数据：软件读取单个记录的数据时间不超过</w:t>
              </w:r>
            </w:ins>
            <w:ins w:id="2836" w:author="Huo Beata" w:date="2020-09-09T12:03:00Z">
              <w:r>
                <w:rPr>
                  <w:rFonts w:hint="default" w:ascii="Times New Roman" w:hAnsi="Times New Roman" w:cs="Times New Roman"/>
                  <w:szCs w:val="21"/>
                  <w:rPrChange w:id="2837" w:author="Huo Beata" w:date="2020-09-09T12:04:00Z">
                    <w:rPr>
                      <w:rFonts w:hint="eastAsia" w:ascii="宋体" w:hAnsi="宋体"/>
                      <w:szCs w:val="21"/>
                    </w:rPr>
                  </w:rPrChange>
                </w:rPr>
                <w:t>80</w:t>
              </w:r>
            </w:ins>
          </w:p>
          <w:p>
            <w:pPr>
              <w:rPr>
                <w:ins w:id="2838" w:author="Huo Beata" w:date="2020-09-09T12:03:00Z"/>
                <w:rFonts w:ascii="Times New Roman" w:hAnsi="Times New Roman" w:cs="Times New Roman"/>
                <w:szCs w:val="21"/>
                <w:rPrChange w:id="2839" w:author="Huo Beata" w:date="2020-09-09T12:04:00Z">
                  <w:rPr>
                    <w:ins w:id="2840" w:author="Huo Beata" w:date="2020-09-09T12:03:00Z"/>
                    <w:rFonts w:ascii="宋体" w:hAnsi="宋体"/>
                    <w:szCs w:val="21"/>
                  </w:rPr>
                </w:rPrChange>
              </w:rPr>
            </w:pPr>
            <w:ins w:id="2841" w:author="Huo Beata" w:date="2020-09-09T12:03:00Z">
              <w:r>
                <w:rPr>
                  <w:rFonts w:hint="default" w:ascii="Times New Roman" w:hAnsi="Times New Roman" w:cs="Times New Roman"/>
                  <w:szCs w:val="21"/>
                  <w:rPrChange w:id="2842" w:author="Huo Beata" w:date="2020-09-09T12:04:00Z">
                    <w:rPr>
                      <w:rFonts w:hint="eastAsia" w:ascii="宋体" w:hAnsi="宋体"/>
                      <w:szCs w:val="21"/>
                    </w:rPr>
                  </w:rPrChange>
                </w:rPr>
                <w:t>秒。软件分析单个记录的数据时间不超过</w:t>
              </w:r>
            </w:ins>
            <w:ins w:id="2843" w:author="Huo Beata" w:date="2020-09-09T12:03:00Z">
              <w:r>
                <w:rPr>
                  <w:rFonts w:hint="default" w:ascii="Times New Roman" w:hAnsi="Times New Roman" w:cs="Times New Roman"/>
                  <w:szCs w:val="21"/>
                  <w:rPrChange w:id="2844" w:author="Huo Beata" w:date="2020-09-09T12:04:00Z">
                    <w:rPr>
                      <w:rFonts w:hint="eastAsia" w:ascii="宋体" w:hAnsi="宋体"/>
                      <w:szCs w:val="21"/>
                    </w:rPr>
                  </w:rPrChange>
                </w:rPr>
                <w:t xml:space="preserve">60 </w:t>
              </w:r>
            </w:ins>
            <w:ins w:id="2845" w:author="Huo Beata" w:date="2020-09-09T12:03:00Z">
              <w:r>
                <w:rPr>
                  <w:rFonts w:hint="default" w:ascii="Times New Roman" w:hAnsi="Times New Roman" w:cs="Times New Roman"/>
                  <w:szCs w:val="21"/>
                  <w:rPrChange w:id="2846" w:author="Huo Beata" w:date="2020-09-09T12:04:00Z">
                    <w:rPr>
                      <w:rFonts w:hint="eastAsia" w:ascii="宋体" w:hAnsi="宋体"/>
                      <w:szCs w:val="21"/>
                    </w:rPr>
                  </w:rPrChange>
                </w:rPr>
                <w:t>秒。</w:t>
              </w:r>
            </w:ins>
          </w:p>
          <w:p>
            <w:pPr>
              <w:rPr>
                <w:ins w:id="2847" w:author="Huo Beata" w:date="2020-09-09T12:03:00Z"/>
                <w:rFonts w:ascii="Times New Roman" w:hAnsi="Times New Roman" w:cs="Times New Roman"/>
                <w:szCs w:val="21"/>
                <w:rPrChange w:id="2848" w:author="Huo Beata" w:date="2020-09-09T12:04:00Z">
                  <w:rPr>
                    <w:ins w:id="2849" w:author="Huo Beata" w:date="2020-09-09T12:03:00Z"/>
                    <w:rFonts w:ascii="宋体" w:hAnsi="宋体"/>
                    <w:szCs w:val="21"/>
                  </w:rPr>
                </w:rPrChange>
              </w:rPr>
            </w:pPr>
            <w:ins w:id="2850" w:author="Huo Beata" w:date="2020-09-09T12:03:00Z">
              <w:r>
                <w:rPr>
                  <w:rFonts w:hint="default" w:ascii="Times New Roman" w:hAnsi="Times New Roman" w:cs="Times New Roman"/>
                  <w:szCs w:val="21"/>
                  <w:rPrChange w:id="2851" w:author="Huo Beata" w:date="2020-09-09T12:04:00Z">
                    <w:rPr>
                      <w:rFonts w:hint="eastAsia" w:ascii="宋体" w:hAnsi="宋体"/>
                      <w:szCs w:val="21"/>
                    </w:rPr>
                  </w:rPrChange>
                </w:rPr>
                <w:t>对于单导联的</w:t>
              </w:r>
            </w:ins>
            <w:ins w:id="2852" w:author="Huo Beata" w:date="2020-09-09T12:03:00Z">
              <w:r>
                <w:rPr>
                  <w:rFonts w:hint="default" w:ascii="Times New Roman" w:hAnsi="Times New Roman" w:cs="Times New Roman"/>
                  <w:szCs w:val="21"/>
                  <w:rPrChange w:id="2853" w:author="Huo Beata" w:date="2020-09-09T12:04:00Z">
                    <w:rPr>
                      <w:rFonts w:hint="eastAsia" w:ascii="宋体" w:hAnsi="宋体"/>
                      <w:szCs w:val="21"/>
                    </w:rPr>
                  </w:rPrChange>
                </w:rPr>
                <w:t xml:space="preserve">15 </w:t>
              </w:r>
            </w:ins>
            <w:ins w:id="2854" w:author="Huo Beata" w:date="2020-09-09T12:03:00Z">
              <w:r>
                <w:rPr>
                  <w:rFonts w:hint="default" w:ascii="Times New Roman" w:hAnsi="Times New Roman" w:cs="Times New Roman"/>
                  <w:szCs w:val="21"/>
                  <w:rPrChange w:id="2855" w:author="Huo Beata" w:date="2020-09-09T12:04:00Z">
                    <w:rPr>
                      <w:rFonts w:hint="eastAsia" w:ascii="宋体" w:hAnsi="宋体"/>
                      <w:szCs w:val="21"/>
                    </w:rPr>
                  </w:rPrChange>
                </w:rPr>
                <w:t>天的动态心电数据：软件读取单个记录的数据时间不超过</w:t>
              </w:r>
            </w:ins>
            <w:ins w:id="2856" w:author="Huo Beata" w:date="2020-09-09T12:03:00Z">
              <w:r>
                <w:rPr>
                  <w:rFonts w:hint="default" w:ascii="Times New Roman" w:hAnsi="Times New Roman" w:cs="Times New Roman"/>
                  <w:szCs w:val="21"/>
                  <w:rPrChange w:id="2857" w:author="Huo Beata" w:date="2020-09-09T12:04:00Z">
                    <w:rPr>
                      <w:rFonts w:hint="eastAsia" w:ascii="宋体" w:hAnsi="宋体"/>
                      <w:szCs w:val="21"/>
                    </w:rPr>
                  </w:rPrChange>
                </w:rPr>
                <w:t>900</w:t>
              </w:r>
            </w:ins>
          </w:p>
          <w:p>
            <w:pPr>
              <w:rPr>
                <w:ins w:id="2858" w:author="Huo Beata" w:date="2020-09-09T12:03:00Z"/>
                <w:rFonts w:ascii="Times New Roman" w:hAnsi="Times New Roman" w:cs="Times New Roman"/>
                <w:szCs w:val="21"/>
                <w:rPrChange w:id="2859" w:author="Huo Beata" w:date="2020-09-09T12:04:00Z">
                  <w:rPr>
                    <w:ins w:id="2860" w:author="Huo Beata" w:date="2020-09-09T12:03:00Z"/>
                    <w:rFonts w:ascii="宋体" w:hAnsi="宋体"/>
                    <w:szCs w:val="21"/>
                  </w:rPr>
                </w:rPrChange>
              </w:rPr>
            </w:pPr>
            <w:ins w:id="2861" w:author="Huo Beata" w:date="2020-09-09T12:03:00Z">
              <w:r>
                <w:rPr>
                  <w:rFonts w:hint="default" w:ascii="Times New Roman" w:hAnsi="Times New Roman" w:cs="Times New Roman"/>
                  <w:szCs w:val="21"/>
                  <w:rPrChange w:id="2862" w:author="Huo Beata" w:date="2020-09-09T12:04:00Z">
                    <w:rPr>
                      <w:rFonts w:hint="eastAsia" w:ascii="宋体" w:hAnsi="宋体"/>
                      <w:szCs w:val="21"/>
                    </w:rPr>
                  </w:rPrChange>
                </w:rPr>
                <w:t>秒。软件分析单个记录的数据时间不超过</w:t>
              </w:r>
            </w:ins>
            <w:ins w:id="2863" w:author="Huo Beata" w:date="2020-09-09T12:03:00Z">
              <w:r>
                <w:rPr>
                  <w:rFonts w:hint="default" w:ascii="Times New Roman" w:hAnsi="Times New Roman" w:cs="Times New Roman"/>
                  <w:szCs w:val="21"/>
                  <w:rPrChange w:id="2864" w:author="Huo Beata" w:date="2020-09-09T12:04:00Z">
                    <w:rPr>
                      <w:rFonts w:hint="eastAsia" w:ascii="宋体" w:hAnsi="宋体"/>
                      <w:szCs w:val="21"/>
                    </w:rPr>
                  </w:rPrChange>
                </w:rPr>
                <w:t xml:space="preserve">900 </w:t>
              </w:r>
            </w:ins>
            <w:ins w:id="2865" w:author="Huo Beata" w:date="2020-09-09T12:03:00Z">
              <w:r>
                <w:rPr>
                  <w:rFonts w:hint="default" w:ascii="Times New Roman" w:hAnsi="Times New Roman" w:cs="Times New Roman"/>
                  <w:szCs w:val="21"/>
                  <w:rPrChange w:id="2866" w:author="Huo Beata" w:date="2020-09-09T12:04:00Z">
                    <w:rPr>
                      <w:rFonts w:hint="eastAsia" w:ascii="宋体" w:hAnsi="宋体"/>
                      <w:szCs w:val="21"/>
                    </w:rPr>
                  </w:rPrChange>
                </w:rPr>
                <w:t>秒。</w:t>
              </w:r>
            </w:ins>
          </w:p>
          <w:p>
            <w:pPr>
              <w:rPr>
                <w:ins w:id="2867" w:author="Huo Beata" w:date="2020-09-09T12:03:00Z"/>
                <w:rFonts w:ascii="Times New Roman" w:hAnsi="Times New Roman" w:cs="Times New Roman"/>
                <w:szCs w:val="21"/>
                <w:rPrChange w:id="2868" w:author="Huo Beata" w:date="2020-09-09T12:04:00Z">
                  <w:rPr>
                    <w:ins w:id="2869" w:author="Huo Beata" w:date="2020-09-09T12:03:00Z"/>
                    <w:rFonts w:ascii="宋体" w:hAnsi="宋体"/>
                    <w:szCs w:val="21"/>
                  </w:rPr>
                </w:rPrChange>
              </w:rPr>
            </w:pPr>
            <w:ins w:id="2870" w:author="Huo Beata" w:date="2020-09-09T12:03:00Z">
              <w:r>
                <w:rPr>
                  <w:rFonts w:hint="default" w:ascii="Times New Roman" w:hAnsi="Times New Roman" w:cs="Times New Roman"/>
                  <w:szCs w:val="21"/>
                  <w:rPrChange w:id="2871" w:author="Huo Beata" w:date="2020-09-09T12:04:00Z">
                    <w:rPr>
                      <w:rFonts w:hint="eastAsia" w:ascii="宋体" w:hAnsi="宋体"/>
                      <w:szCs w:val="21"/>
                    </w:rPr>
                  </w:rPrChange>
                </w:rPr>
                <w:t xml:space="preserve">2.1.14 </w:t>
              </w:r>
            </w:ins>
            <w:ins w:id="2872" w:author="Huo Beata" w:date="2020-09-09T12:03:00Z">
              <w:r>
                <w:rPr>
                  <w:rFonts w:hint="default" w:ascii="Times New Roman" w:hAnsi="Times New Roman" w:cs="Times New Roman"/>
                  <w:szCs w:val="21"/>
                  <w:rPrChange w:id="2873" w:author="Huo Beata" w:date="2020-09-09T12:04:00Z">
                    <w:rPr>
                      <w:rFonts w:hint="eastAsia" w:ascii="宋体" w:hAnsi="宋体"/>
                      <w:szCs w:val="21"/>
                    </w:rPr>
                  </w:rPrChange>
                </w:rPr>
                <w:t>运行环境</w:t>
              </w:r>
            </w:ins>
          </w:p>
          <w:p>
            <w:pPr>
              <w:rPr>
                <w:ins w:id="2874" w:author="Huo Beata" w:date="2020-09-09T12:03:00Z"/>
                <w:rFonts w:ascii="Times New Roman" w:hAnsi="Times New Roman" w:cs="Times New Roman"/>
                <w:szCs w:val="21"/>
                <w:rPrChange w:id="2875" w:author="Huo Beata" w:date="2020-09-09T12:04:00Z">
                  <w:rPr>
                    <w:ins w:id="2876" w:author="Huo Beata" w:date="2020-09-09T12:03:00Z"/>
                    <w:rFonts w:ascii="宋体" w:hAnsi="宋体"/>
                    <w:szCs w:val="21"/>
                  </w:rPr>
                </w:rPrChange>
              </w:rPr>
            </w:pPr>
            <w:ins w:id="2877" w:author="Huo Beata" w:date="2020-09-09T12:03:00Z">
              <w:r>
                <w:rPr>
                  <w:rFonts w:hint="default" w:ascii="Times New Roman" w:hAnsi="Times New Roman" w:cs="Times New Roman"/>
                  <w:szCs w:val="21"/>
                  <w:rPrChange w:id="2878" w:author="Huo Beata" w:date="2020-09-09T12:04:00Z">
                    <w:rPr>
                      <w:rFonts w:hint="eastAsia" w:ascii="宋体" w:hAnsi="宋体"/>
                      <w:szCs w:val="21"/>
                    </w:rPr>
                  </w:rPrChange>
                </w:rPr>
                <w:t>硬件配置：</w:t>
              </w:r>
            </w:ins>
          </w:p>
          <w:p>
            <w:pPr>
              <w:rPr>
                <w:ins w:id="2879" w:author="Huo Beata" w:date="2020-09-09T12:03:00Z"/>
                <w:rFonts w:ascii="Times New Roman" w:hAnsi="Times New Roman" w:cs="Times New Roman"/>
                <w:szCs w:val="21"/>
                <w:rPrChange w:id="2880" w:author="Huo Beata" w:date="2020-09-09T12:04:00Z">
                  <w:rPr>
                    <w:ins w:id="2881" w:author="Huo Beata" w:date="2020-09-09T12:03:00Z"/>
                    <w:rFonts w:ascii="宋体" w:hAnsi="宋体"/>
                    <w:szCs w:val="21"/>
                  </w:rPr>
                </w:rPrChange>
              </w:rPr>
            </w:pPr>
            <w:ins w:id="2882" w:author="Huo Beata" w:date="2020-09-09T12:03:00Z">
              <w:r>
                <w:rPr>
                  <w:rFonts w:hint="default" w:ascii="Times New Roman" w:hAnsi="Times New Roman" w:cs="Times New Roman"/>
                  <w:szCs w:val="21"/>
                  <w:rPrChange w:id="2883" w:author="Huo Beata" w:date="2020-09-09T12:04:00Z">
                    <w:rPr>
                      <w:rFonts w:hint="eastAsia" w:ascii="宋体" w:hAnsi="宋体"/>
                      <w:szCs w:val="21"/>
                    </w:rPr>
                  </w:rPrChange>
                </w:rPr>
                <w:t>CUP</w:t>
              </w:r>
            </w:ins>
            <w:ins w:id="2884" w:author="Huo Beata" w:date="2020-09-09T12:03:00Z">
              <w:r>
                <w:rPr>
                  <w:rFonts w:hint="default" w:ascii="Times New Roman" w:hAnsi="Times New Roman" w:cs="Times New Roman"/>
                  <w:szCs w:val="21"/>
                  <w:rPrChange w:id="2885" w:author="Huo Beata" w:date="2020-09-09T12:04:00Z">
                    <w:rPr>
                      <w:rFonts w:hint="eastAsia" w:ascii="宋体" w:hAnsi="宋体"/>
                      <w:szCs w:val="21"/>
                    </w:rPr>
                  </w:rPrChange>
                </w:rPr>
                <w:t>：英特尔</w:t>
              </w:r>
            </w:ins>
            <w:ins w:id="2886" w:author="Huo Beata" w:date="2020-09-09T12:03:00Z">
              <w:r>
                <w:rPr>
                  <w:rFonts w:hint="default" w:ascii="Times New Roman" w:hAnsi="Times New Roman" w:cs="Times New Roman"/>
                  <w:szCs w:val="21"/>
                  <w:rPrChange w:id="2887" w:author="Huo Beata" w:date="2020-09-09T12:04:00Z">
                    <w:rPr>
                      <w:rFonts w:hint="eastAsia" w:ascii="宋体" w:hAnsi="宋体"/>
                      <w:szCs w:val="21"/>
                    </w:rPr>
                  </w:rPrChange>
                </w:rPr>
                <w:t>G4560T</w:t>
              </w:r>
            </w:ins>
            <w:ins w:id="2888" w:author="Huo Beata" w:date="2020-09-09T12:03:00Z">
              <w:r>
                <w:rPr>
                  <w:rFonts w:hint="default" w:ascii="Times New Roman" w:hAnsi="Times New Roman" w:cs="Times New Roman"/>
                  <w:szCs w:val="21"/>
                  <w:rPrChange w:id="2889" w:author="Huo Beata" w:date="2020-09-09T12:04:00Z">
                    <w:rPr>
                      <w:rFonts w:hint="eastAsia" w:ascii="宋体" w:hAnsi="宋体"/>
                      <w:szCs w:val="21"/>
                    </w:rPr>
                  </w:rPrChange>
                </w:rPr>
                <w:t>，</w:t>
              </w:r>
            </w:ins>
            <w:ins w:id="2890" w:author="Huo Beata" w:date="2020-09-09T12:03:00Z">
              <w:r>
                <w:rPr>
                  <w:rFonts w:hint="default" w:ascii="Times New Roman" w:hAnsi="Times New Roman" w:cs="Times New Roman"/>
                  <w:szCs w:val="21"/>
                  <w:rPrChange w:id="2891" w:author="Huo Beata" w:date="2020-09-09T12:04:00Z">
                    <w:rPr>
                      <w:rFonts w:hint="eastAsia" w:ascii="宋体" w:hAnsi="宋体"/>
                      <w:szCs w:val="21"/>
                    </w:rPr>
                  </w:rPrChange>
                </w:rPr>
                <w:t xml:space="preserve">2.9GHz </w:t>
              </w:r>
            </w:ins>
            <w:ins w:id="2892" w:author="Huo Beata" w:date="2020-09-09T12:03:00Z">
              <w:r>
                <w:rPr>
                  <w:rFonts w:hint="default" w:ascii="Times New Roman" w:hAnsi="Times New Roman" w:cs="Times New Roman"/>
                  <w:szCs w:val="21"/>
                  <w:rPrChange w:id="2893" w:author="Huo Beata" w:date="2020-09-09T12:04:00Z">
                    <w:rPr>
                      <w:rFonts w:hint="eastAsia" w:ascii="宋体" w:hAnsi="宋体"/>
                      <w:szCs w:val="21"/>
                    </w:rPr>
                  </w:rPrChange>
                </w:rPr>
                <w:t>及以上。</w:t>
              </w:r>
            </w:ins>
          </w:p>
          <w:p>
            <w:pPr>
              <w:rPr>
                <w:ins w:id="2894" w:author="Huo Beata" w:date="2020-09-09T12:03:00Z"/>
                <w:rFonts w:ascii="Times New Roman" w:hAnsi="Times New Roman" w:cs="Times New Roman"/>
                <w:szCs w:val="21"/>
                <w:rPrChange w:id="2895" w:author="Huo Beata" w:date="2020-09-09T12:04:00Z">
                  <w:rPr>
                    <w:ins w:id="2896" w:author="Huo Beata" w:date="2020-09-09T12:03:00Z"/>
                    <w:rFonts w:ascii="宋体" w:hAnsi="宋体"/>
                    <w:szCs w:val="21"/>
                  </w:rPr>
                </w:rPrChange>
              </w:rPr>
            </w:pPr>
            <w:ins w:id="2897" w:author="Huo Beata" w:date="2020-09-09T12:03:00Z">
              <w:r>
                <w:rPr>
                  <w:rFonts w:hint="default" w:ascii="Times New Roman" w:hAnsi="Times New Roman" w:cs="Times New Roman"/>
                  <w:szCs w:val="21"/>
                  <w:rPrChange w:id="2898" w:author="Huo Beata" w:date="2020-09-09T12:04:00Z">
                    <w:rPr>
                      <w:rFonts w:hint="eastAsia" w:ascii="宋体" w:hAnsi="宋体"/>
                      <w:szCs w:val="21"/>
                    </w:rPr>
                  </w:rPrChange>
                </w:rPr>
                <w:t>内存：</w:t>
              </w:r>
            </w:ins>
            <w:ins w:id="2899" w:author="Huo Beata" w:date="2020-09-09T12:03:00Z">
              <w:r>
                <w:rPr>
                  <w:rFonts w:hint="default" w:ascii="Times New Roman" w:hAnsi="Times New Roman" w:cs="Times New Roman"/>
                  <w:szCs w:val="21"/>
                  <w:rPrChange w:id="2900" w:author="Huo Beata" w:date="2020-09-09T12:04:00Z">
                    <w:rPr>
                      <w:rFonts w:hint="eastAsia" w:ascii="宋体" w:hAnsi="宋体"/>
                      <w:szCs w:val="21"/>
                    </w:rPr>
                  </w:rPrChange>
                </w:rPr>
                <w:t xml:space="preserve">4GB </w:t>
              </w:r>
            </w:ins>
            <w:ins w:id="2901" w:author="Huo Beata" w:date="2020-09-09T12:03:00Z">
              <w:r>
                <w:rPr>
                  <w:rFonts w:hint="default" w:ascii="Times New Roman" w:hAnsi="Times New Roman" w:cs="Times New Roman"/>
                  <w:szCs w:val="21"/>
                  <w:rPrChange w:id="2902" w:author="Huo Beata" w:date="2020-09-09T12:04:00Z">
                    <w:rPr>
                      <w:rFonts w:hint="eastAsia" w:ascii="宋体" w:hAnsi="宋体"/>
                      <w:szCs w:val="21"/>
                    </w:rPr>
                  </w:rPrChange>
                </w:rPr>
                <w:t>及以上。</w:t>
              </w:r>
            </w:ins>
          </w:p>
          <w:p>
            <w:pPr>
              <w:rPr>
                <w:ins w:id="2903" w:author="Huo Beata" w:date="2020-09-09T12:03:00Z"/>
                <w:rFonts w:ascii="Times New Roman" w:hAnsi="Times New Roman" w:cs="Times New Roman"/>
                <w:szCs w:val="21"/>
                <w:rPrChange w:id="2904" w:author="Huo Beata" w:date="2020-09-09T12:04:00Z">
                  <w:rPr>
                    <w:ins w:id="2905" w:author="Huo Beata" w:date="2020-09-09T12:03:00Z"/>
                    <w:rFonts w:ascii="宋体" w:hAnsi="宋体"/>
                    <w:szCs w:val="21"/>
                  </w:rPr>
                </w:rPrChange>
              </w:rPr>
            </w:pPr>
            <w:ins w:id="2906" w:author="Huo Beata" w:date="2020-09-09T12:03:00Z">
              <w:r>
                <w:rPr>
                  <w:rFonts w:hint="default" w:ascii="Times New Roman" w:hAnsi="Times New Roman" w:cs="Times New Roman"/>
                  <w:szCs w:val="21"/>
                  <w:rPrChange w:id="2907" w:author="Huo Beata" w:date="2020-09-09T12:04:00Z">
                    <w:rPr>
                      <w:rFonts w:hint="eastAsia" w:ascii="宋体" w:hAnsi="宋体"/>
                      <w:szCs w:val="21"/>
                    </w:rPr>
                  </w:rPrChange>
                </w:rPr>
                <w:t>显示器：</w:t>
              </w:r>
            </w:ins>
            <w:ins w:id="2908" w:author="Huo Beata" w:date="2020-09-09T12:03:00Z">
              <w:r>
                <w:rPr>
                  <w:rFonts w:hint="default" w:ascii="Times New Roman" w:hAnsi="Times New Roman" w:cs="Times New Roman"/>
                  <w:szCs w:val="21"/>
                  <w:rPrChange w:id="2909" w:author="Huo Beata" w:date="2020-09-09T12:04:00Z">
                    <w:rPr>
                      <w:rFonts w:hint="eastAsia" w:ascii="宋体" w:hAnsi="宋体"/>
                      <w:szCs w:val="21"/>
                    </w:rPr>
                  </w:rPrChange>
                </w:rPr>
                <w:t xml:space="preserve">19.4 </w:t>
              </w:r>
            </w:ins>
            <w:ins w:id="2910" w:author="Huo Beata" w:date="2020-09-09T12:03:00Z">
              <w:r>
                <w:rPr>
                  <w:rFonts w:hint="default" w:ascii="Times New Roman" w:hAnsi="Times New Roman" w:cs="Times New Roman"/>
                  <w:szCs w:val="21"/>
                  <w:rPrChange w:id="2911" w:author="Huo Beata" w:date="2020-09-09T12:04:00Z">
                    <w:rPr>
                      <w:rFonts w:hint="eastAsia" w:ascii="宋体" w:hAnsi="宋体"/>
                      <w:szCs w:val="21"/>
                    </w:rPr>
                  </w:rPrChange>
                </w:rPr>
                <w:t>寸显示器，分辨率</w:t>
              </w:r>
            </w:ins>
            <w:ins w:id="2912" w:author="Huo Beata" w:date="2020-09-09T12:03:00Z">
              <w:r>
                <w:rPr>
                  <w:rFonts w:hint="default" w:ascii="Times New Roman" w:hAnsi="Times New Roman" w:cs="Times New Roman"/>
                  <w:szCs w:val="21"/>
                  <w:rPrChange w:id="2913" w:author="Huo Beata" w:date="2020-09-09T12:04:00Z">
                    <w:rPr>
                      <w:rFonts w:hint="eastAsia" w:ascii="宋体" w:hAnsi="宋体"/>
                      <w:szCs w:val="21"/>
                    </w:rPr>
                  </w:rPrChange>
                </w:rPr>
                <w:t xml:space="preserve">1440*900 </w:t>
              </w:r>
            </w:ins>
            <w:ins w:id="2914" w:author="Huo Beata" w:date="2020-09-09T12:03:00Z">
              <w:r>
                <w:rPr>
                  <w:rFonts w:hint="default" w:ascii="Times New Roman" w:hAnsi="Times New Roman" w:cs="Times New Roman"/>
                  <w:szCs w:val="21"/>
                  <w:rPrChange w:id="2915" w:author="Huo Beata" w:date="2020-09-09T12:04:00Z">
                    <w:rPr>
                      <w:rFonts w:hint="eastAsia" w:ascii="宋体" w:hAnsi="宋体"/>
                      <w:szCs w:val="21"/>
                    </w:rPr>
                  </w:rPrChange>
                </w:rPr>
                <w:t>及以上。</w:t>
              </w:r>
            </w:ins>
          </w:p>
          <w:p>
            <w:pPr>
              <w:rPr>
                <w:ins w:id="2916" w:author="Huo Beata" w:date="2020-09-09T12:03:00Z"/>
                <w:rFonts w:ascii="Times New Roman" w:hAnsi="Times New Roman" w:cs="Times New Roman"/>
                <w:szCs w:val="21"/>
                <w:rPrChange w:id="2917" w:author="Huo Beata" w:date="2020-09-09T12:04:00Z">
                  <w:rPr>
                    <w:ins w:id="2918" w:author="Huo Beata" w:date="2020-09-09T12:03:00Z"/>
                    <w:rFonts w:ascii="宋体" w:hAnsi="宋体"/>
                    <w:szCs w:val="21"/>
                  </w:rPr>
                </w:rPrChange>
              </w:rPr>
            </w:pPr>
            <w:ins w:id="2919" w:author="Huo Beata" w:date="2020-09-09T12:03:00Z">
              <w:r>
                <w:rPr>
                  <w:rFonts w:hint="default" w:ascii="Times New Roman" w:hAnsi="Times New Roman" w:cs="Times New Roman"/>
                  <w:szCs w:val="21"/>
                  <w:rPrChange w:id="2920" w:author="Huo Beata" w:date="2020-09-09T12:04:00Z">
                    <w:rPr>
                      <w:rFonts w:hint="eastAsia" w:ascii="宋体" w:hAnsi="宋体"/>
                      <w:szCs w:val="21"/>
                    </w:rPr>
                  </w:rPrChange>
                </w:rPr>
                <w:t>硬盘：至少有</w:t>
              </w:r>
            </w:ins>
            <w:ins w:id="2921" w:author="Huo Beata" w:date="2020-09-09T12:03:00Z">
              <w:r>
                <w:rPr>
                  <w:rFonts w:hint="default" w:ascii="Times New Roman" w:hAnsi="Times New Roman" w:cs="Times New Roman"/>
                  <w:szCs w:val="21"/>
                  <w:rPrChange w:id="2922" w:author="Huo Beata" w:date="2020-09-09T12:04:00Z">
                    <w:rPr>
                      <w:rFonts w:hint="eastAsia" w:ascii="宋体" w:hAnsi="宋体"/>
                      <w:szCs w:val="21"/>
                    </w:rPr>
                  </w:rPrChange>
                </w:rPr>
                <w:t xml:space="preserve">2GB </w:t>
              </w:r>
            </w:ins>
            <w:ins w:id="2923" w:author="Huo Beata" w:date="2020-09-09T12:03:00Z">
              <w:r>
                <w:rPr>
                  <w:rFonts w:hint="default" w:ascii="Times New Roman" w:hAnsi="Times New Roman" w:cs="Times New Roman"/>
                  <w:szCs w:val="21"/>
                  <w:rPrChange w:id="2924" w:author="Huo Beata" w:date="2020-09-09T12:04:00Z">
                    <w:rPr>
                      <w:rFonts w:hint="eastAsia" w:ascii="宋体" w:hAnsi="宋体"/>
                      <w:szCs w:val="21"/>
                    </w:rPr>
                  </w:rPrChange>
                </w:rPr>
                <w:t>用于软件安装，</w:t>
              </w:r>
            </w:ins>
            <w:ins w:id="2925" w:author="Huo Beata" w:date="2020-09-09T12:03:00Z">
              <w:r>
                <w:rPr>
                  <w:rFonts w:hint="default" w:ascii="Times New Roman" w:hAnsi="Times New Roman" w:cs="Times New Roman"/>
                  <w:szCs w:val="21"/>
                  <w:rPrChange w:id="2926" w:author="Huo Beata" w:date="2020-09-09T12:04:00Z">
                    <w:rPr>
                      <w:rFonts w:hint="eastAsia" w:ascii="宋体" w:hAnsi="宋体"/>
                      <w:szCs w:val="21"/>
                    </w:rPr>
                  </w:rPrChange>
                </w:rPr>
                <w:t xml:space="preserve">10GB </w:t>
              </w:r>
            </w:ins>
            <w:ins w:id="2927" w:author="Huo Beata" w:date="2020-09-09T12:03:00Z">
              <w:r>
                <w:rPr>
                  <w:rFonts w:hint="default" w:ascii="Times New Roman" w:hAnsi="Times New Roman" w:cs="Times New Roman"/>
                  <w:szCs w:val="21"/>
                  <w:rPrChange w:id="2928" w:author="Huo Beata" w:date="2020-09-09T12:04:00Z">
                    <w:rPr>
                      <w:rFonts w:hint="eastAsia" w:ascii="宋体" w:hAnsi="宋体"/>
                      <w:szCs w:val="21"/>
                    </w:rPr>
                  </w:rPrChange>
                </w:rPr>
                <w:t>用于记录的存储。</w:t>
              </w:r>
            </w:ins>
          </w:p>
          <w:p>
            <w:pPr>
              <w:rPr>
                <w:ins w:id="2929" w:author="Huo Beata" w:date="2020-09-09T12:03:00Z"/>
                <w:rFonts w:ascii="Times New Roman" w:hAnsi="Times New Roman" w:cs="Times New Roman"/>
                <w:szCs w:val="21"/>
                <w:rPrChange w:id="2930" w:author="Huo Beata" w:date="2020-09-09T12:04:00Z">
                  <w:rPr>
                    <w:ins w:id="2931" w:author="Huo Beata" w:date="2020-09-09T12:03:00Z"/>
                    <w:rFonts w:ascii="宋体" w:hAnsi="宋体"/>
                    <w:szCs w:val="21"/>
                  </w:rPr>
                </w:rPrChange>
              </w:rPr>
            </w:pPr>
            <w:ins w:id="2932" w:author="Huo Beata" w:date="2020-09-09T12:03:00Z">
              <w:r>
                <w:rPr>
                  <w:rFonts w:hint="default" w:ascii="Times New Roman" w:hAnsi="Times New Roman" w:cs="Times New Roman"/>
                  <w:szCs w:val="21"/>
                  <w:rPrChange w:id="2933" w:author="Huo Beata" w:date="2020-09-09T12:04:00Z">
                    <w:rPr>
                      <w:rFonts w:hint="eastAsia" w:ascii="宋体" w:hAnsi="宋体"/>
                      <w:szCs w:val="21"/>
                    </w:rPr>
                  </w:rPrChange>
                </w:rPr>
                <w:t>至少有</w:t>
              </w:r>
            </w:ins>
            <w:ins w:id="2934" w:author="Huo Beata" w:date="2020-09-09T12:03:00Z">
              <w:r>
                <w:rPr>
                  <w:rFonts w:hint="default" w:ascii="Times New Roman" w:hAnsi="Times New Roman" w:cs="Times New Roman"/>
                  <w:szCs w:val="21"/>
                  <w:rPrChange w:id="2935" w:author="Huo Beata" w:date="2020-09-09T12:04:00Z">
                    <w:rPr>
                      <w:rFonts w:hint="eastAsia" w:ascii="宋体" w:hAnsi="宋体"/>
                      <w:szCs w:val="21"/>
                    </w:rPr>
                  </w:rPrChange>
                </w:rPr>
                <w:t xml:space="preserve">2 </w:t>
              </w:r>
            </w:ins>
            <w:ins w:id="2936" w:author="Huo Beata" w:date="2020-09-09T12:03:00Z">
              <w:r>
                <w:rPr>
                  <w:rFonts w:hint="default" w:ascii="Times New Roman" w:hAnsi="Times New Roman" w:cs="Times New Roman"/>
                  <w:szCs w:val="21"/>
                  <w:rPrChange w:id="2937" w:author="Huo Beata" w:date="2020-09-09T12:04:00Z">
                    <w:rPr>
                      <w:rFonts w:hint="eastAsia" w:ascii="宋体" w:hAnsi="宋体"/>
                      <w:szCs w:val="21"/>
                    </w:rPr>
                  </w:rPrChange>
                </w:rPr>
                <w:t>个</w:t>
              </w:r>
            </w:ins>
            <w:ins w:id="2938" w:author="Huo Beata" w:date="2020-09-09T12:03:00Z">
              <w:r>
                <w:rPr>
                  <w:rFonts w:hint="default" w:ascii="Times New Roman" w:hAnsi="Times New Roman" w:cs="Times New Roman"/>
                  <w:szCs w:val="21"/>
                  <w:rPrChange w:id="2939" w:author="Huo Beata" w:date="2020-09-09T12:04:00Z">
                    <w:rPr>
                      <w:rFonts w:hint="eastAsia" w:ascii="宋体" w:hAnsi="宋体"/>
                      <w:szCs w:val="21"/>
                    </w:rPr>
                  </w:rPrChange>
                </w:rPr>
                <w:t xml:space="preserve">(2.0 </w:t>
              </w:r>
            </w:ins>
            <w:ins w:id="2940" w:author="Huo Beata" w:date="2020-09-09T12:03:00Z">
              <w:r>
                <w:rPr>
                  <w:rFonts w:hint="default" w:ascii="Times New Roman" w:hAnsi="Times New Roman" w:cs="Times New Roman"/>
                  <w:szCs w:val="21"/>
                  <w:rPrChange w:id="2941" w:author="Huo Beata" w:date="2020-09-09T12:04:00Z">
                    <w:rPr>
                      <w:rFonts w:hint="eastAsia" w:ascii="宋体" w:hAnsi="宋体"/>
                      <w:szCs w:val="21"/>
                    </w:rPr>
                  </w:rPrChange>
                </w:rPr>
                <w:t>或</w:t>
              </w:r>
            </w:ins>
            <w:ins w:id="2942" w:author="Huo Beata" w:date="2020-09-09T12:03:00Z">
              <w:r>
                <w:rPr>
                  <w:rFonts w:hint="default" w:ascii="Times New Roman" w:hAnsi="Times New Roman" w:cs="Times New Roman"/>
                  <w:szCs w:val="21"/>
                  <w:rPrChange w:id="2943" w:author="Huo Beata" w:date="2020-09-09T12:04:00Z">
                    <w:rPr>
                      <w:rFonts w:hint="eastAsia" w:ascii="宋体" w:hAnsi="宋体"/>
                      <w:szCs w:val="21"/>
                    </w:rPr>
                  </w:rPrChange>
                </w:rPr>
                <w:t xml:space="preserve">3.0)USB </w:t>
              </w:r>
            </w:ins>
            <w:ins w:id="2944" w:author="Huo Beata" w:date="2020-09-09T12:03:00Z">
              <w:r>
                <w:rPr>
                  <w:rFonts w:hint="default" w:ascii="Times New Roman" w:hAnsi="Times New Roman" w:cs="Times New Roman"/>
                  <w:szCs w:val="21"/>
                  <w:rPrChange w:id="2945" w:author="Huo Beata" w:date="2020-09-09T12:04:00Z">
                    <w:rPr>
                      <w:rFonts w:hint="eastAsia" w:ascii="宋体" w:hAnsi="宋体"/>
                      <w:szCs w:val="21"/>
                    </w:rPr>
                  </w:rPrChange>
                </w:rPr>
                <w:t>接口。</w:t>
              </w:r>
            </w:ins>
          </w:p>
          <w:p>
            <w:pPr>
              <w:rPr>
                <w:ins w:id="2946" w:author="Huo Beata" w:date="2020-09-09T12:03:00Z"/>
                <w:rFonts w:ascii="Times New Roman" w:hAnsi="Times New Roman" w:cs="Times New Roman"/>
                <w:szCs w:val="21"/>
                <w:rPrChange w:id="2947" w:author="Huo Beata" w:date="2020-09-09T12:04:00Z">
                  <w:rPr>
                    <w:ins w:id="2948" w:author="Huo Beata" w:date="2020-09-09T12:03:00Z"/>
                    <w:rFonts w:ascii="宋体" w:hAnsi="宋体"/>
                    <w:szCs w:val="21"/>
                  </w:rPr>
                </w:rPrChange>
              </w:rPr>
            </w:pPr>
            <w:ins w:id="2949" w:author="Huo Beata" w:date="2020-09-09T12:03:00Z">
              <w:r>
                <w:rPr>
                  <w:rFonts w:hint="default" w:ascii="Times New Roman" w:hAnsi="Times New Roman" w:cs="Times New Roman"/>
                  <w:szCs w:val="21"/>
                  <w:rPrChange w:id="2950" w:author="Huo Beata" w:date="2020-09-09T12:04:00Z">
                    <w:rPr>
                      <w:rFonts w:hint="eastAsia" w:ascii="宋体" w:hAnsi="宋体"/>
                      <w:szCs w:val="21"/>
                    </w:rPr>
                  </w:rPrChange>
                </w:rPr>
                <w:t>软件环境：</w:t>
              </w:r>
            </w:ins>
            <w:ins w:id="2951" w:author="Huo Beata" w:date="2020-09-09T12:03:00Z">
              <w:r>
                <w:rPr>
                  <w:rFonts w:hint="default" w:ascii="Times New Roman" w:hAnsi="Times New Roman" w:cs="Times New Roman"/>
                  <w:szCs w:val="21"/>
                  <w:rPrChange w:id="2952" w:author="Huo Beata" w:date="2020-09-09T12:04:00Z">
                    <w:rPr>
                      <w:rFonts w:hint="eastAsia" w:ascii="宋体" w:hAnsi="宋体"/>
                      <w:szCs w:val="21"/>
                    </w:rPr>
                  </w:rPrChange>
                </w:rPr>
                <w:t xml:space="preserve">Windows7 </w:t>
              </w:r>
            </w:ins>
            <w:ins w:id="2953" w:author="Huo Beata" w:date="2020-09-09T12:03:00Z">
              <w:r>
                <w:rPr>
                  <w:rFonts w:hint="default" w:ascii="Times New Roman" w:hAnsi="Times New Roman" w:cs="Times New Roman"/>
                  <w:szCs w:val="21"/>
                  <w:rPrChange w:id="2954" w:author="Huo Beata" w:date="2020-09-09T12:04:00Z">
                    <w:rPr>
                      <w:rFonts w:hint="eastAsia" w:ascii="宋体" w:hAnsi="宋体"/>
                      <w:szCs w:val="21"/>
                    </w:rPr>
                  </w:rPrChange>
                </w:rPr>
                <w:t>及以上版本的操作系统。</w:t>
              </w:r>
            </w:ins>
          </w:p>
          <w:p>
            <w:pPr>
              <w:rPr>
                <w:ins w:id="2955" w:author="Huo Beata" w:date="2020-09-09T12:03:00Z"/>
                <w:rFonts w:ascii="Times New Roman" w:hAnsi="Times New Roman" w:cs="Times New Roman"/>
                <w:szCs w:val="21"/>
                <w:rPrChange w:id="2956" w:author="Huo Beata" w:date="2020-09-09T12:04:00Z">
                  <w:rPr>
                    <w:ins w:id="2957" w:author="Huo Beata" w:date="2020-09-09T12:03:00Z"/>
                    <w:rFonts w:ascii="宋体" w:hAnsi="宋体"/>
                    <w:szCs w:val="21"/>
                  </w:rPr>
                </w:rPrChange>
              </w:rPr>
            </w:pPr>
            <w:ins w:id="2958" w:author="Huo Beata" w:date="2020-09-09T12:03:00Z">
              <w:r>
                <w:rPr>
                  <w:rFonts w:hint="default" w:ascii="Times New Roman" w:hAnsi="Times New Roman" w:cs="Times New Roman"/>
                  <w:szCs w:val="21"/>
                  <w:rPrChange w:id="2959" w:author="Huo Beata" w:date="2020-09-09T12:04:00Z">
                    <w:rPr>
                      <w:rFonts w:hint="eastAsia" w:ascii="宋体" w:hAnsi="宋体"/>
                      <w:szCs w:val="21"/>
                    </w:rPr>
                  </w:rPrChange>
                </w:rPr>
                <w:t xml:space="preserve">2.1.15 </w:t>
              </w:r>
            </w:ins>
            <w:ins w:id="2960" w:author="Huo Beata" w:date="2020-09-09T12:03:00Z">
              <w:r>
                <w:rPr>
                  <w:rFonts w:hint="default" w:ascii="Times New Roman" w:hAnsi="Times New Roman" w:cs="Times New Roman"/>
                  <w:szCs w:val="21"/>
                  <w:rPrChange w:id="2961" w:author="Huo Beata" w:date="2020-09-09T12:04:00Z">
                    <w:rPr>
                      <w:rFonts w:hint="eastAsia" w:ascii="宋体" w:hAnsi="宋体"/>
                      <w:szCs w:val="21"/>
                    </w:rPr>
                  </w:rPrChange>
                </w:rPr>
                <w:t>联网</w:t>
              </w:r>
            </w:ins>
          </w:p>
          <w:p>
            <w:pPr>
              <w:rPr>
                <w:ins w:id="2962" w:author="Huo Beata" w:date="2020-09-09T12:03:00Z"/>
                <w:rFonts w:ascii="Times New Roman" w:hAnsi="Times New Roman" w:cs="Times New Roman"/>
                <w:szCs w:val="21"/>
                <w:rPrChange w:id="2963" w:author="Huo Beata" w:date="2020-09-09T12:04:00Z">
                  <w:rPr>
                    <w:ins w:id="2964" w:author="Huo Beata" w:date="2020-09-09T12:03:00Z"/>
                    <w:rFonts w:ascii="宋体" w:hAnsi="宋体"/>
                    <w:szCs w:val="21"/>
                  </w:rPr>
                </w:rPrChange>
              </w:rPr>
            </w:pPr>
            <w:ins w:id="2965" w:author="Huo Beata" w:date="2020-09-09T12:03:00Z">
              <w:r>
                <w:rPr>
                  <w:rFonts w:hint="default" w:ascii="Times New Roman" w:hAnsi="Times New Roman" w:cs="Times New Roman"/>
                  <w:szCs w:val="21"/>
                  <w:rPrChange w:id="2966" w:author="Huo Beata" w:date="2020-09-09T12:04:00Z">
                    <w:rPr>
                      <w:rFonts w:hint="eastAsia" w:ascii="宋体" w:hAnsi="宋体"/>
                      <w:szCs w:val="21"/>
                    </w:rPr>
                  </w:rPrChange>
                </w:rPr>
                <w:t>支持通过网络方式将软件本</w:t>
              </w:r>
            </w:ins>
            <w:ins w:id="2967" w:author="Huo Beata" w:date="2020-09-09T12:03:00Z">
              <w:r>
                <w:rPr>
                  <w:rFonts w:hint="default" w:ascii="Times New Roman" w:hAnsi="Times New Roman" w:cs="Times New Roman"/>
                  <w:szCs w:val="21"/>
                  <w:rPrChange w:id="2968" w:author="Huo Beata" w:date="2020-09-09T12:04:00Z">
                    <w:rPr>
                      <w:rFonts w:hint="eastAsia" w:ascii="宋体" w:hAnsi="宋体"/>
                      <w:szCs w:val="21"/>
                    </w:rPr>
                  </w:rPrChange>
                </w:rPr>
                <w:t>地心电数据</w:t>
              </w:r>
            </w:ins>
            <w:ins w:id="2969" w:author="Huo Beata" w:date="2020-09-09T12:03:00Z">
              <w:r>
                <w:rPr>
                  <w:rFonts w:hint="default" w:ascii="Times New Roman" w:hAnsi="Times New Roman" w:cs="Times New Roman"/>
                  <w:szCs w:val="21"/>
                  <w:rPrChange w:id="2970" w:author="Huo Beata" w:date="2020-09-09T12:04:00Z">
                    <w:rPr>
                      <w:rFonts w:hint="eastAsia" w:ascii="宋体" w:hAnsi="宋体"/>
                      <w:szCs w:val="21"/>
                    </w:rPr>
                  </w:rPrChange>
                </w:rPr>
                <w:t>上传到服务器。</w:t>
              </w:r>
            </w:ins>
          </w:p>
          <w:p>
            <w:pPr>
              <w:rPr>
                <w:ins w:id="2971" w:author="Huo Beata" w:date="2020-09-09T12:03:00Z"/>
                <w:rFonts w:ascii="Times New Roman" w:hAnsi="Times New Roman" w:cs="Times New Roman"/>
                <w:szCs w:val="21"/>
                <w:rPrChange w:id="2972" w:author="Huo Beata" w:date="2020-09-09T12:04:00Z">
                  <w:rPr>
                    <w:ins w:id="2973" w:author="Huo Beata" w:date="2020-09-09T12:03:00Z"/>
                    <w:rFonts w:ascii="宋体" w:hAnsi="宋体"/>
                    <w:szCs w:val="21"/>
                  </w:rPr>
                </w:rPrChange>
              </w:rPr>
            </w:pPr>
            <w:ins w:id="2974" w:author="Huo Beata" w:date="2020-09-09T12:03:00Z">
              <w:r>
                <w:rPr>
                  <w:rFonts w:hint="default" w:ascii="Times New Roman" w:hAnsi="Times New Roman" w:cs="Times New Roman"/>
                  <w:szCs w:val="21"/>
                  <w:rPrChange w:id="2975" w:author="Huo Beata" w:date="2020-09-09T12:04:00Z">
                    <w:rPr>
                      <w:rFonts w:hint="eastAsia" w:ascii="宋体" w:hAnsi="宋体"/>
                      <w:szCs w:val="21"/>
                    </w:rPr>
                  </w:rPrChange>
                </w:rPr>
                <w:t>支持通过网络方式将服务器的心电数据下载到本地。</w:t>
              </w:r>
            </w:ins>
          </w:p>
          <w:p>
            <w:pPr>
              <w:rPr>
                <w:ins w:id="2976" w:author="Huo Beata" w:date="2020-09-09T12:03:00Z"/>
                <w:rFonts w:ascii="Times New Roman" w:hAnsi="Times New Roman" w:cs="Times New Roman"/>
                <w:szCs w:val="21"/>
                <w:rPrChange w:id="2977" w:author="Huo Beata" w:date="2020-09-09T12:04:00Z">
                  <w:rPr>
                    <w:ins w:id="2978" w:author="Huo Beata" w:date="2020-09-09T12:03:00Z"/>
                    <w:rFonts w:ascii="宋体" w:hAnsi="宋体"/>
                    <w:szCs w:val="21"/>
                  </w:rPr>
                </w:rPrChange>
              </w:rPr>
            </w:pPr>
            <w:ins w:id="2979" w:author="Huo Beata" w:date="2020-09-09T12:03:00Z">
              <w:r>
                <w:rPr>
                  <w:rFonts w:hint="default" w:ascii="Times New Roman" w:hAnsi="Times New Roman" w:cs="Times New Roman"/>
                  <w:szCs w:val="21"/>
                  <w:rPrChange w:id="2980" w:author="Huo Beata" w:date="2020-09-09T12:04:00Z">
                    <w:rPr>
                      <w:rFonts w:hint="eastAsia" w:ascii="宋体" w:hAnsi="宋体"/>
                      <w:szCs w:val="21"/>
                    </w:rPr>
                  </w:rPrChange>
                </w:rPr>
                <w:t xml:space="preserve">2.2 </w:t>
              </w:r>
            </w:ins>
            <w:ins w:id="2981" w:author="Huo Beata" w:date="2020-09-09T12:03:00Z">
              <w:r>
                <w:rPr>
                  <w:rFonts w:hint="default" w:ascii="Times New Roman" w:hAnsi="Times New Roman" w:cs="Times New Roman"/>
                  <w:szCs w:val="21"/>
                  <w:rPrChange w:id="2982" w:author="Huo Beata" w:date="2020-09-09T12:04:00Z">
                    <w:rPr>
                      <w:rFonts w:hint="eastAsia" w:ascii="宋体" w:hAnsi="宋体"/>
                      <w:szCs w:val="21"/>
                    </w:rPr>
                  </w:rPrChange>
                </w:rPr>
                <w:t>质量要求</w:t>
              </w:r>
            </w:ins>
          </w:p>
          <w:p>
            <w:pPr>
              <w:rPr>
                <w:ins w:id="2983" w:author="Huo Beata" w:date="2020-09-09T12:03:00Z"/>
                <w:rFonts w:ascii="Times New Roman" w:hAnsi="Times New Roman" w:cs="Times New Roman"/>
                <w:szCs w:val="21"/>
                <w:rPrChange w:id="2984" w:author="Huo Beata" w:date="2020-09-09T12:04:00Z">
                  <w:rPr>
                    <w:ins w:id="2985" w:author="Huo Beata" w:date="2020-09-09T12:03:00Z"/>
                    <w:rFonts w:ascii="宋体" w:hAnsi="宋体"/>
                    <w:szCs w:val="21"/>
                  </w:rPr>
                </w:rPrChange>
              </w:rPr>
            </w:pPr>
            <w:ins w:id="2986" w:author="Huo Beata" w:date="2020-09-09T12:03:00Z">
              <w:r>
                <w:rPr>
                  <w:rFonts w:hint="default" w:ascii="Times New Roman" w:hAnsi="Times New Roman" w:cs="Times New Roman"/>
                  <w:szCs w:val="21"/>
                  <w:rPrChange w:id="2987" w:author="Huo Beata" w:date="2020-09-09T12:04:00Z">
                    <w:rPr>
                      <w:rFonts w:hint="eastAsia" w:ascii="宋体" w:hAnsi="宋体"/>
                      <w:szCs w:val="21"/>
                    </w:rPr>
                  </w:rPrChange>
                </w:rPr>
                <w:t>符合</w:t>
              </w:r>
            </w:ins>
            <w:ins w:id="2988" w:author="Huo Beata" w:date="2020-09-09T12:03:00Z">
              <w:r>
                <w:rPr>
                  <w:rFonts w:hint="default" w:ascii="Times New Roman" w:hAnsi="Times New Roman" w:cs="Times New Roman"/>
                  <w:szCs w:val="21"/>
                  <w:rPrChange w:id="2989" w:author="Huo Beata" w:date="2020-09-09T12:04:00Z">
                    <w:rPr>
                      <w:rFonts w:hint="eastAsia" w:ascii="宋体" w:hAnsi="宋体"/>
                      <w:szCs w:val="21"/>
                    </w:rPr>
                  </w:rPrChange>
                </w:rPr>
                <w:t>GB/T 25000.51-2016</w:t>
              </w:r>
            </w:ins>
            <w:ins w:id="2990" w:author="Huo Beata" w:date="2020-09-09T12:03:00Z">
              <w:r>
                <w:rPr>
                  <w:rFonts w:hint="default" w:ascii="Times New Roman" w:hAnsi="Times New Roman" w:cs="Times New Roman"/>
                  <w:szCs w:val="21"/>
                  <w:rPrChange w:id="2991" w:author="Huo Beata" w:date="2020-09-09T12:04:00Z">
                    <w:rPr>
                      <w:rFonts w:hint="eastAsia" w:ascii="宋体" w:hAnsi="宋体"/>
                      <w:szCs w:val="21"/>
                    </w:rPr>
                  </w:rPrChange>
                </w:rPr>
                <w:t>《</w:t>
              </w:r>
            </w:ins>
            <w:ins w:id="2992" w:author="Huo Beata" w:date="2020-09-09T12:03:00Z">
              <w:r>
                <w:rPr>
                  <w:rFonts w:hint="default" w:ascii="Times New Roman" w:hAnsi="Times New Roman" w:cs="Times New Roman"/>
                  <w:szCs w:val="21"/>
                  <w:rPrChange w:id="2993" w:author="Huo Beata" w:date="2020-09-09T12:04:00Z">
                    <w:rPr>
                      <w:rFonts w:hint="eastAsia" w:ascii="宋体" w:hAnsi="宋体"/>
                      <w:szCs w:val="21"/>
                    </w:rPr>
                  </w:rPrChange>
                </w:rPr>
                <w:t>系统与软件工程系统与软件质量要求和评价（</w:t>
              </w:r>
            </w:ins>
            <w:ins w:id="2994" w:author="Huo Beata" w:date="2020-09-09T12:03:00Z">
              <w:r>
                <w:rPr>
                  <w:rFonts w:hint="default" w:ascii="Times New Roman" w:hAnsi="Times New Roman" w:cs="Times New Roman"/>
                  <w:szCs w:val="21"/>
                  <w:rPrChange w:id="2995" w:author="Huo Beata" w:date="2020-09-09T12:04:00Z">
                    <w:rPr>
                      <w:rFonts w:hint="eastAsia" w:ascii="宋体" w:hAnsi="宋体"/>
                      <w:szCs w:val="21"/>
                    </w:rPr>
                  </w:rPrChange>
                </w:rPr>
                <w:t>SQuaRE</w:t>
              </w:r>
            </w:ins>
            <w:ins w:id="2996" w:author="Huo Beata" w:date="2020-09-09T12:03:00Z">
              <w:r>
                <w:rPr>
                  <w:rFonts w:hint="default" w:ascii="Times New Roman" w:hAnsi="Times New Roman" w:cs="Times New Roman"/>
                  <w:szCs w:val="21"/>
                  <w:rPrChange w:id="2997" w:author="Huo Beata" w:date="2020-09-09T12:04:00Z">
                    <w:rPr>
                      <w:rFonts w:hint="eastAsia" w:ascii="宋体" w:hAnsi="宋体"/>
                      <w:szCs w:val="21"/>
                    </w:rPr>
                  </w:rPrChange>
                </w:rPr>
                <w:t>）</w:t>
              </w:r>
            </w:ins>
          </w:p>
          <w:p>
            <w:pPr>
              <w:rPr>
                <w:ins w:id="2998" w:author="Huo Beata" w:date="2020-09-09T12:03:00Z"/>
                <w:rFonts w:ascii="Times New Roman" w:hAnsi="Times New Roman" w:cs="Times New Roman"/>
                <w:szCs w:val="21"/>
                <w:rPrChange w:id="2999" w:author="Huo Beata" w:date="2020-09-09T12:04:00Z">
                  <w:rPr>
                    <w:ins w:id="3000" w:author="Huo Beata" w:date="2020-09-09T12:03:00Z"/>
                    <w:rFonts w:ascii="宋体" w:hAnsi="宋体"/>
                    <w:szCs w:val="21"/>
                  </w:rPr>
                </w:rPrChange>
              </w:rPr>
            </w:pPr>
            <w:ins w:id="3001" w:author="Huo Beata" w:date="2020-09-09T12:03:00Z">
              <w:r>
                <w:rPr>
                  <w:rFonts w:hint="default" w:ascii="Times New Roman" w:hAnsi="Times New Roman" w:cs="Times New Roman"/>
                  <w:szCs w:val="21"/>
                  <w:rPrChange w:id="3002" w:author="Huo Beata" w:date="2020-09-09T12:04:00Z">
                    <w:rPr>
                      <w:rFonts w:hint="eastAsia" w:ascii="宋体" w:hAnsi="宋体"/>
                      <w:szCs w:val="21"/>
                    </w:rPr>
                  </w:rPrChange>
                </w:rPr>
                <w:t>第</w:t>
              </w:r>
            </w:ins>
            <w:ins w:id="3003" w:author="Huo Beata" w:date="2020-09-09T12:03:00Z">
              <w:r>
                <w:rPr>
                  <w:rFonts w:hint="default" w:ascii="Times New Roman" w:hAnsi="Times New Roman" w:cs="Times New Roman"/>
                  <w:szCs w:val="21"/>
                  <w:rPrChange w:id="3004" w:author="Huo Beata" w:date="2020-09-09T12:04:00Z">
                    <w:rPr>
                      <w:rFonts w:hint="eastAsia" w:ascii="宋体" w:hAnsi="宋体"/>
                      <w:szCs w:val="21"/>
                    </w:rPr>
                  </w:rPrChange>
                </w:rPr>
                <w:t xml:space="preserve">51 </w:t>
              </w:r>
            </w:ins>
            <w:ins w:id="3005" w:author="Huo Beata" w:date="2020-09-09T12:03:00Z">
              <w:r>
                <w:rPr>
                  <w:rFonts w:hint="default" w:ascii="Times New Roman" w:hAnsi="Times New Roman" w:cs="Times New Roman"/>
                  <w:szCs w:val="21"/>
                  <w:rPrChange w:id="3006" w:author="Huo Beata" w:date="2020-09-09T12:04:00Z">
                    <w:rPr>
                      <w:rFonts w:hint="eastAsia" w:ascii="宋体" w:hAnsi="宋体"/>
                      <w:szCs w:val="21"/>
                    </w:rPr>
                  </w:rPrChange>
                </w:rPr>
                <w:t>部分：就绪可用软件产品（</w:t>
              </w:r>
            </w:ins>
            <w:ins w:id="3007" w:author="Huo Beata" w:date="2020-09-09T12:03:00Z">
              <w:r>
                <w:rPr>
                  <w:rFonts w:hint="default" w:ascii="Times New Roman" w:hAnsi="Times New Roman" w:cs="Times New Roman"/>
                  <w:szCs w:val="21"/>
                  <w:rPrChange w:id="3008" w:author="Huo Beata" w:date="2020-09-09T12:04:00Z">
                    <w:rPr>
                      <w:rFonts w:hint="eastAsia" w:ascii="宋体" w:hAnsi="宋体"/>
                      <w:szCs w:val="21"/>
                    </w:rPr>
                  </w:rPrChange>
                </w:rPr>
                <w:t>RUSP</w:t>
              </w:r>
            </w:ins>
            <w:ins w:id="3009" w:author="Huo Beata" w:date="2020-09-09T12:03:00Z">
              <w:r>
                <w:rPr>
                  <w:rFonts w:hint="default" w:ascii="Times New Roman" w:hAnsi="Times New Roman" w:cs="Times New Roman"/>
                  <w:szCs w:val="21"/>
                  <w:rPrChange w:id="3010" w:author="Huo Beata" w:date="2020-09-09T12:04:00Z">
                    <w:rPr>
                      <w:rFonts w:hint="eastAsia" w:ascii="宋体" w:hAnsi="宋体"/>
                      <w:szCs w:val="21"/>
                    </w:rPr>
                  </w:rPrChange>
                </w:rPr>
                <w:t>）的质量要求和测试细则</w:t>
              </w:r>
            </w:ins>
            <w:ins w:id="3011" w:author="Huo Beata" w:date="2020-09-09T12:03:00Z">
              <w:r>
                <w:rPr>
                  <w:rFonts w:hint="default" w:ascii="Times New Roman" w:hAnsi="Times New Roman" w:cs="Times New Roman"/>
                  <w:szCs w:val="21"/>
                  <w:rPrChange w:id="3012" w:author="Huo Beata" w:date="2020-09-09T12:04:00Z">
                    <w:rPr>
                      <w:rFonts w:hint="eastAsia" w:ascii="宋体" w:hAnsi="宋体"/>
                      <w:szCs w:val="21"/>
                    </w:rPr>
                  </w:rPrChange>
                </w:rPr>
                <w:t>》</w:t>
              </w:r>
            </w:ins>
            <w:ins w:id="3013" w:author="Huo Beata" w:date="2020-09-09T12:03:00Z">
              <w:r>
                <w:rPr>
                  <w:rFonts w:hint="default" w:ascii="Times New Roman" w:hAnsi="Times New Roman" w:cs="Times New Roman"/>
                  <w:szCs w:val="21"/>
                  <w:rPrChange w:id="3014" w:author="Huo Beata" w:date="2020-09-09T12:04:00Z">
                    <w:rPr>
                      <w:rFonts w:hint="eastAsia" w:ascii="宋体" w:hAnsi="宋体"/>
                      <w:szCs w:val="21"/>
                    </w:rPr>
                  </w:rPrChange>
                </w:rPr>
                <w:t>第</w:t>
              </w:r>
            </w:ins>
            <w:ins w:id="3015" w:author="Huo Beata" w:date="2020-09-09T12:03:00Z">
              <w:r>
                <w:rPr>
                  <w:rFonts w:hint="default" w:ascii="Times New Roman" w:hAnsi="Times New Roman" w:cs="Times New Roman"/>
                  <w:szCs w:val="21"/>
                  <w:rPrChange w:id="3016" w:author="Huo Beata" w:date="2020-09-09T12:04:00Z">
                    <w:rPr>
                      <w:rFonts w:hint="eastAsia" w:ascii="宋体" w:hAnsi="宋体"/>
                      <w:szCs w:val="21"/>
                    </w:rPr>
                  </w:rPrChange>
                </w:rPr>
                <w:t xml:space="preserve">5 </w:t>
              </w:r>
            </w:ins>
            <w:ins w:id="3017" w:author="Huo Beata" w:date="2020-09-09T12:03:00Z">
              <w:r>
                <w:rPr>
                  <w:rFonts w:hint="default" w:ascii="Times New Roman" w:hAnsi="Times New Roman" w:cs="Times New Roman"/>
                  <w:szCs w:val="21"/>
                  <w:rPrChange w:id="3018" w:author="Huo Beata" w:date="2020-09-09T12:04:00Z">
                    <w:rPr>
                      <w:rFonts w:hint="eastAsia" w:ascii="宋体" w:hAnsi="宋体"/>
                      <w:szCs w:val="21"/>
                    </w:rPr>
                  </w:rPrChange>
                </w:rPr>
                <w:t>章（</w:t>
              </w:r>
            </w:ins>
            <w:ins w:id="3019" w:author="Huo Beata" w:date="2020-09-09T12:03:00Z">
              <w:r>
                <w:rPr>
                  <w:rFonts w:hint="default" w:ascii="Times New Roman" w:hAnsi="Times New Roman" w:cs="Times New Roman"/>
                  <w:szCs w:val="21"/>
                  <w:rPrChange w:id="3020" w:author="Huo Beata" w:date="2020-09-09T12:04:00Z">
                    <w:rPr>
                      <w:rFonts w:hint="eastAsia" w:ascii="宋体" w:hAnsi="宋体"/>
                      <w:szCs w:val="21"/>
                    </w:rPr>
                  </w:rPrChange>
                </w:rPr>
                <w:t>5.3.9</w:t>
              </w:r>
            </w:ins>
            <w:ins w:id="3021" w:author="Huo Beata" w:date="2020-09-09T12:03:00Z">
              <w:r>
                <w:rPr>
                  <w:rFonts w:hint="default" w:ascii="Times New Roman" w:hAnsi="Times New Roman" w:cs="Times New Roman"/>
                  <w:szCs w:val="21"/>
                  <w:rPrChange w:id="3022" w:author="Huo Beata" w:date="2020-09-09T12:04:00Z">
                    <w:rPr>
                      <w:rFonts w:hint="eastAsia" w:ascii="宋体" w:hAnsi="宋体"/>
                      <w:szCs w:val="21"/>
                    </w:rPr>
                  </w:rPrChange>
                </w:rPr>
                <w:t>～</w:t>
              </w:r>
            </w:ins>
          </w:p>
          <w:p>
            <w:pPr>
              <w:rPr>
                <w:ins w:id="3023" w:author="Huo Beata" w:date="2020-09-09T12:03:00Z"/>
                <w:rFonts w:ascii="Times New Roman" w:hAnsi="Times New Roman" w:cs="Times New Roman"/>
                <w:szCs w:val="21"/>
                <w:rPrChange w:id="3024" w:author="Huo Beata" w:date="2020-09-09T12:04:00Z">
                  <w:rPr>
                    <w:ins w:id="3025" w:author="Huo Beata" w:date="2020-09-09T12:03:00Z"/>
                    <w:rFonts w:ascii="宋体" w:hAnsi="宋体"/>
                    <w:szCs w:val="21"/>
                  </w:rPr>
                </w:rPrChange>
              </w:rPr>
            </w:pPr>
            <w:ins w:id="3026" w:author="Huo Beata" w:date="2020-09-09T12:03:00Z">
              <w:r>
                <w:rPr>
                  <w:rFonts w:hint="default" w:ascii="Times New Roman" w:hAnsi="Times New Roman" w:cs="Times New Roman"/>
                  <w:szCs w:val="21"/>
                  <w:rPrChange w:id="3027" w:author="Huo Beata" w:date="2020-09-09T12:04:00Z">
                    <w:rPr>
                      <w:rFonts w:hint="eastAsia" w:ascii="宋体" w:hAnsi="宋体"/>
                      <w:szCs w:val="21"/>
                    </w:rPr>
                  </w:rPrChange>
                </w:rPr>
                <w:t xml:space="preserve">5.3.13 </w:t>
              </w:r>
            </w:ins>
            <w:ins w:id="3028" w:author="Huo Beata" w:date="2020-09-09T12:03:00Z">
              <w:r>
                <w:rPr>
                  <w:rFonts w:hint="default" w:ascii="Times New Roman" w:hAnsi="Times New Roman" w:cs="Times New Roman"/>
                  <w:szCs w:val="21"/>
                  <w:rPrChange w:id="3029" w:author="Huo Beata" w:date="2020-09-09T12:04:00Z">
                    <w:rPr>
                      <w:rFonts w:hint="eastAsia" w:ascii="宋体" w:hAnsi="宋体"/>
                      <w:szCs w:val="21"/>
                    </w:rPr>
                  </w:rPrChange>
                </w:rPr>
                <w:t>除外）要求。</w:t>
              </w:r>
            </w:ins>
          </w:p>
          <w:p>
            <w:pPr>
              <w:rPr>
                <w:ins w:id="3030" w:author="Huo Beata" w:date="2020-09-09T12:03:00Z"/>
                <w:rFonts w:ascii="Times New Roman" w:hAnsi="Times New Roman" w:cs="Times New Roman"/>
                <w:szCs w:val="21"/>
                <w:rPrChange w:id="3031" w:author="Huo Beata" w:date="2020-09-09T12:04:00Z">
                  <w:rPr>
                    <w:ins w:id="3032" w:author="Huo Beata" w:date="2020-09-09T12:03:00Z"/>
                    <w:rFonts w:ascii="宋体" w:hAnsi="宋体"/>
                    <w:szCs w:val="21"/>
                  </w:rPr>
                </w:rPrChange>
              </w:rPr>
            </w:pPr>
            <w:ins w:id="3033" w:author="Huo Beata" w:date="2020-09-09T12:03:00Z">
              <w:r>
                <w:rPr>
                  <w:rFonts w:hint="default" w:ascii="Times New Roman" w:hAnsi="Times New Roman" w:cs="Times New Roman"/>
                  <w:szCs w:val="21"/>
                  <w:rPrChange w:id="3034" w:author="Huo Beata" w:date="2020-09-09T12:04:00Z">
                    <w:rPr>
                      <w:rFonts w:hint="eastAsia" w:ascii="宋体" w:hAnsi="宋体"/>
                      <w:szCs w:val="21"/>
                    </w:rPr>
                  </w:rPrChange>
                </w:rPr>
                <w:t xml:space="preserve">2.3 </w:t>
              </w:r>
            </w:ins>
            <w:ins w:id="3035" w:author="Huo Beata" w:date="2020-09-09T12:03:00Z">
              <w:r>
                <w:rPr>
                  <w:rFonts w:hint="default" w:ascii="Times New Roman" w:hAnsi="Times New Roman" w:cs="Times New Roman"/>
                  <w:szCs w:val="21"/>
                  <w:rPrChange w:id="3036" w:author="Huo Beata" w:date="2020-09-09T12:04:00Z">
                    <w:rPr>
                      <w:rFonts w:hint="eastAsia" w:ascii="宋体" w:hAnsi="宋体"/>
                      <w:szCs w:val="21"/>
                    </w:rPr>
                  </w:rPrChange>
                </w:rPr>
                <w:t>专用要求</w:t>
              </w:r>
            </w:ins>
          </w:p>
          <w:p>
            <w:pPr>
              <w:rPr>
                <w:ins w:id="3037" w:author="Huo Beata" w:date="2020-09-09T12:03:00Z"/>
                <w:rFonts w:ascii="Times New Roman" w:hAnsi="Times New Roman" w:cs="Times New Roman"/>
                <w:szCs w:val="21"/>
                <w:rPrChange w:id="3038" w:author="Huo Beata" w:date="2020-09-09T12:04:00Z">
                  <w:rPr>
                    <w:ins w:id="3039" w:author="Huo Beata" w:date="2020-09-09T12:03:00Z"/>
                    <w:rFonts w:ascii="宋体" w:hAnsi="宋体"/>
                    <w:szCs w:val="21"/>
                  </w:rPr>
                </w:rPrChange>
              </w:rPr>
            </w:pPr>
            <w:ins w:id="3040" w:author="Huo Beata" w:date="2020-09-09T12:03:00Z">
              <w:r>
                <w:rPr>
                  <w:rFonts w:hint="default" w:ascii="Times New Roman" w:hAnsi="Times New Roman" w:cs="Times New Roman"/>
                  <w:szCs w:val="21"/>
                  <w:rPrChange w:id="3041" w:author="Huo Beata" w:date="2020-09-09T12:04:00Z">
                    <w:rPr>
                      <w:rFonts w:hint="eastAsia" w:ascii="宋体" w:hAnsi="宋体"/>
                      <w:szCs w:val="21"/>
                    </w:rPr>
                  </w:rPrChange>
                </w:rPr>
                <w:t xml:space="preserve">2.3.1 </w:t>
              </w:r>
            </w:ins>
            <w:ins w:id="3042" w:author="Huo Beata" w:date="2020-09-09T12:03:00Z">
              <w:r>
                <w:rPr>
                  <w:rFonts w:hint="default" w:ascii="Times New Roman" w:hAnsi="Times New Roman" w:cs="Times New Roman"/>
                  <w:szCs w:val="21"/>
                  <w:rPrChange w:id="3043" w:author="Huo Beata" w:date="2020-09-09T12:04:00Z">
                    <w:rPr>
                      <w:rFonts w:hint="eastAsia" w:ascii="宋体" w:hAnsi="宋体"/>
                      <w:szCs w:val="21"/>
                    </w:rPr>
                  </w:rPrChange>
                </w:rPr>
                <w:t>说明书要求</w:t>
              </w:r>
            </w:ins>
          </w:p>
          <w:p>
            <w:pPr>
              <w:rPr>
                <w:ins w:id="3044" w:author="Huo Beata" w:date="2020-09-09T12:03:00Z"/>
                <w:rFonts w:ascii="Times New Roman" w:hAnsi="Times New Roman" w:cs="Times New Roman"/>
                <w:szCs w:val="21"/>
                <w:rPrChange w:id="3045" w:author="Huo Beata" w:date="2020-09-09T12:04:00Z">
                  <w:rPr>
                    <w:ins w:id="3046" w:author="Huo Beata" w:date="2020-09-09T12:03:00Z"/>
                    <w:rFonts w:ascii="宋体" w:hAnsi="宋体"/>
                    <w:szCs w:val="21"/>
                  </w:rPr>
                </w:rPrChange>
              </w:rPr>
            </w:pPr>
            <w:ins w:id="3047" w:author="Huo Beata" w:date="2020-09-09T12:03:00Z">
              <w:r>
                <w:rPr>
                  <w:rFonts w:hint="default" w:ascii="Times New Roman" w:hAnsi="Times New Roman" w:cs="Times New Roman"/>
                  <w:szCs w:val="21"/>
                  <w:rPrChange w:id="3048" w:author="Huo Beata" w:date="2020-09-09T12:04:00Z">
                    <w:rPr>
                      <w:rFonts w:hint="eastAsia" w:ascii="宋体" w:hAnsi="宋体"/>
                      <w:szCs w:val="21"/>
                    </w:rPr>
                  </w:rPrChange>
                </w:rPr>
                <w:t>满足</w:t>
              </w:r>
            </w:ins>
            <w:ins w:id="3049" w:author="Huo Beata" w:date="2020-09-09T12:03:00Z">
              <w:r>
                <w:rPr>
                  <w:rFonts w:hint="default" w:ascii="Times New Roman" w:hAnsi="Times New Roman" w:cs="Times New Roman"/>
                  <w:szCs w:val="21"/>
                  <w:rPrChange w:id="3050" w:author="Huo Beata" w:date="2020-09-09T12:04:00Z">
                    <w:rPr>
                      <w:rFonts w:hint="eastAsia" w:ascii="宋体" w:hAnsi="宋体"/>
                      <w:szCs w:val="21"/>
                    </w:rPr>
                  </w:rPrChange>
                </w:rPr>
                <w:t xml:space="preserve">YY0885-2013 </w:t>
              </w:r>
            </w:ins>
            <w:ins w:id="3051" w:author="Huo Beata" w:date="2020-09-09T12:03:00Z">
              <w:r>
                <w:rPr>
                  <w:rFonts w:hint="default" w:ascii="Times New Roman" w:hAnsi="Times New Roman" w:cs="Times New Roman"/>
                  <w:szCs w:val="21"/>
                  <w:rPrChange w:id="3052" w:author="Huo Beata" w:date="2020-09-09T12:04:00Z">
                    <w:rPr>
                      <w:rFonts w:hint="eastAsia" w:ascii="宋体" w:hAnsi="宋体"/>
                      <w:szCs w:val="21"/>
                    </w:rPr>
                  </w:rPrChange>
                </w:rPr>
                <w:t>中</w:t>
              </w:r>
            </w:ins>
            <w:ins w:id="3053" w:author="Huo Beata" w:date="2020-09-09T12:03:00Z">
              <w:r>
                <w:rPr>
                  <w:rFonts w:hint="default" w:ascii="Times New Roman" w:hAnsi="Times New Roman" w:cs="Times New Roman"/>
                  <w:szCs w:val="21"/>
                  <w:rPrChange w:id="3054" w:author="Huo Beata" w:date="2020-09-09T12:04:00Z">
                    <w:rPr>
                      <w:rFonts w:hint="eastAsia" w:ascii="宋体" w:hAnsi="宋体"/>
                      <w:szCs w:val="21"/>
                    </w:rPr>
                  </w:rPrChange>
                </w:rPr>
                <w:t>6.8.2 dd</w:t>
              </w:r>
            </w:ins>
            <w:ins w:id="3055" w:author="Huo Beata" w:date="2020-09-09T12:03:00Z">
              <w:r>
                <w:rPr>
                  <w:rFonts w:hint="default" w:ascii="Times New Roman" w:hAnsi="Times New Roman" w:cs="Times New Roman"/>
                  <w:szCs w:val="21"/>
                  <w:rPrChange w:id="3056" w:author="Huo Beata" w:date="2020-09-09T12:04:00Z">
                    <w:rPr>
                      <w:rFonts w:hint="eastAsia" w:ascii="宋体" w:hAnsi="宋体"/>
                      <w:szCs w:val="21"/>
                    </w:rPr>
                  </w:rPrChange>
                </w:rPr>
                <w:t>）</w:t>
              </w:r>
            </w:ins>
            <w:ins w:id="3057" w:author="Huo Beata" w:date="2020-09-09T12:03:00Z">
              <w:r>
                <w:rPr>
                  <w:rFonts w:hint="default" w:ascii="Times New Roman" w:hAnsi="Times New Roman" w:cs="Times New Roman"/>
                  <w:szCs w:val="21"/>
                  <w:rPrChange w:id="3058" w:author="Huo Beata" w:date="2020-09-09T12:04:00Z">
                    <w:rPr>
                      <w:rFonts w:hint="eastAsia" w:ascii="宋体" w:hAnsi="宋体"/>
                      <w:szCs w:val="21"/>
                    </w:rPr>
                  </w:rPrChange>
                </w:rPr>
                <w:t>ee</w:t>
              </w:r>
            </w:ins>
            <w:ins w:id="3059" w:author="Huo Beata" w:date="2020-09-09T12:03:00Z">
              <w:r>
                <w:rPr>
                  <w:rFonts w:hint="default" w:ascii="Times New Roman" w:hAnsi="Times New Roman" w:cs="Times New Roman"/>
                  <w:szCs w:val="21"/>
                  <w:rPrChange w:id="3060" w:author="Huo Beata" w:date="2020-09-09T12:04:00Z">
                    <w:rPr>
                      <w:rFonts w:hint="eastAsia" w:ascii="宋体" w:hAnsi="宋体"/>
                      <w:szCs w:val="21"/>
                    </w:rPr>
                  </w:rPrChange>
                </w:rPr>
                <w:t>）</w:t>
              </w:r>
            </w:ins>
            <w:ins w:id="3061" w:author="Huo Beata" w:date="2020-09-09T12:03:00Z">
              <w:r>
                <w:rPr>
                  <w:rFonts w:hint="default" w:ascii="Times New Roman" w:hAnsi="Times New Roman" w:cs="Times New Roman"/>
                  <w:szCs w:val="21"/>
                  <w:rPrChange w:id="3062" w:author="Huo Beata" w:date="2020-09-09T12:04:00Z">
                    <w:rPr>
                      <w:rFonts w:hint="eastAsia" w:ascii="宋体" w:hAnsi="宋体"/>
                      <w:szCs w:val="21"/>
                    </w:rPr>
                  </w:rPrChange>
                </w:rPr>
                <w:t>ff</w:t>
              </w:r>
            </w:ins>
            <w:ins w:id="3063" w:author="Huo Beata" w:date="2020-09-09T12:03:00Z">
              <w:r>
                <w:rPr>
                  <w:rFonts w:hint="default" w:ascii="Times New Roman" w:hAnsi="Times New Roman" w:cs="Times New Roman"/>
                  <w:szCs w:val="21"/>
                  <w:rPrChange w:id="3064" w:author="Huo Beata" w:date="2020-09-09T12:04:00Z">
                    <w:rPr>
                      <w:rFonts w:hint="eastAsia" w:ascii="宋体" w:hAnsi="宋体"/>
                      <w:szCs w:val="21"/>
                    </w:rPr>
                  </w:rPrChange>
                </w:rPr>
                <w:t>）</w:t>
              </w:r>
            </w:ins>
            <w:ins w:id="3065" w:author="Huo Beata" w:date="2020-09-09T12:03:00Z">
              <w:r>
                <w:rPr>
                  <w:rFonts w:hint="default" w:ascii="Times New Roman" w:hAnsi="Times New Roman" w:cs="Times New Roman"/>
                  <w:szCs w:val="21"/>
                  <w:rPrChange w:id="3066" w:author="Huo Beata" w:date="2020-09-09T12:04:00Z">
                    <w:rPr>
                      <w:rFonts w:hint="eastAsia" w:ascii="宋体" w:hAnsi="宋体"/>
                      <w:szCs w:val="21"/>
                    </w:rPr>
                  </w:rPrChange>
                </w:rPr>
                <w:t>gg</w:t>
              </w:r>
            </w:ins>
            <w:ins w:id="3067" w:author="Huo Beata" w:date="2020-09-09T12:03:00Z">
              <w:r>
                <w:rPr>
                  <w:rFonts w:hint="default" w:ascii="Times New Roman" w:hAnsi="Times New Roman" w:cs="Times New Roman"/>
                  <w:szCs w:val="21"/>
                  <w:rPrChange w:id="3068" w:author="Huo Beata" w:date="2020-09-09T12:04:00Z">
                    <w:rPr>
                      <w:rFonts w:hint="eastAsia" w:ascii="宋体" w:hAnsi="宋体"/>
                      <w:szCs w:val="21"/>
                    </w:rPr>
                  </w:rPrChange>
                </w:rPr>
                <w:t>）的要求。</w:t>
              </w:r>
            </w:ins>
          </w:p>
          <w:p>
            <w:pPr>
              <w:rPr>
                <w:ins w:id="3069" w:author="Huo Beata" w:date="2020-09-09T12:03:00Z"/>
                <w:rFonts w:ascii="Times New Roman" w:hAnsi="Times New Roman" w:cs="Times New Roman"/>
                <w:szCs w:val="21"/>
                <w:rPrChange w:id="3070" w:author="Huo Beata" w:date="2020-09-09T12:04:00Z">
                  <w:rPr>
                    <w:ins w:id="3071" w:author="Huo Beata" w:date="2020-09-09T12:03:00Z"/>
                    <w:rFonts w:ascii="宋体" w:hAnsi="宋体"/>
                    <w:szCs w:val="21"/>
                  </w:rPr>
                </w:rPrChange>
              </w:rPr>
            </w:pPr>
            <w:ins w:id="3072" w:author="Huo Beata" w:date="2020-09-09T12:03:00Z">
              <w:r>
                <w:rPr>
                  <w:rFonts w:hint="default" w:ascii="Times New Roman" w:hAnsi="Times New Roman" w:cs="Times New Roman"/>
                  <w:szCs w:val="21"/>
                  <w:rPrChange w:id="3073" w:author="Huo Beata" w:date="2020-09-09T12:04:00Z">
                    <w:rPr>
                      <w:rFonts w:hint="eastAsia" w:ascii="宋体" w:hAnsi="宋体"/>
                      <w:szCs w:val="21"/>
                    </w:rPr>
                  </w:rPrChange>
                </w:rPr>
                <w:t xml:space="preserve">2.3.2 </w:t>
              </w:r>
            </w:ins>
            <w:ins w:id="3074" w:author="Huo Beata" w:date="2020-09-09T12:03:00Z">
              <w:r>
                <w:rPr>
                  <w:rFonts w:hint="default" w:ascii="Times New Roman" w:hAnsi="Times New Roman" w:cs="Times New Roman"/>
                  <w:szCs w:val="21"/>
                  <w:rPrChange w:id="3075" w:author="Huo Beata" w:date="2020-09-09T12:04:00Z">
                    <w:rPr>
                      <w:rFonts w:hint="eastAsia" w:ascii="宋体" w:hAnsi="宋体"/>
                      <w:szCs w:val="21"/>
                    </w:rPr>
                  </w:rPrChange>
                </w:rPr>
                <w:t>工作数据的分析准确性</w:t>
              </w:r>
            </w:ins>
          </w:p>
          <w:p>
            <w:pPr>
              <w:rPr>
                <w:ins w:id="3076" w:author="Huo Beata" w:date="2020-09-09T12:03:00Z"/>
                <w:rFonts w:ascii="Times New Roman" w:hAnsi="Times New Roman" w:cs="Times New Roman"/>
                <w:szCs w:val="21"/>
                <w:rPrChange w:id="3077" w:author="Huo Beata" w:date="2020-09-09T12:04:00Z">
                  <w:rPr>
                    <w:ins w:id="3078" w:author="Huo Beata" w:date="2020-09-09T12:03:00Z"/>
                    <w:rFonts w:ascii="宋体" w:hAnsi="宋体"/>
                    <w:szCs w:val="21"/>
                  </w:rPr>
                </w:rPrChange>
              </w:rPr>
            </w:pPr>
            <w:ins w:id="3079" w:author="Huo Beata" w:date="2020-09-09T12:03:00Z">
              <w:r>
                <w:rPr>
                  <w:rFonts w:hint="default" w:ascii="Times New Roman" w:hAnsi="Times New Roman" w:cs="Times New Roman"/>
                  <w:szCs w:val="21"/>
                  <w:rPrChange w:id="3080" w:author="Huo Beata" w:date="2020-09-09T12:04:00Z">
                    <w:rPr>
                      <w:rFonts w:hint="eastAsia" w:ascii="宋体" w:hAnsi="宋体"/>
                      <w:szCs w:val="21"/>
                    </w:rPr>
                  </w:rPrChange>
                </w:rPr>
                <w:t>满足</w:t>
              </w:r>
            </w:ins>
            <w:ins w:id="3081" w:author="Huo Beata" w:date="2020-09-09T12:03:00Z">
              <w:r>
                <w:rPr>
                  <w:rFonts w:hint="default" w:ascii="Times New Roman" w:hAnsi="Times New Roman" w:cs="Times New Roman"/>
                  <w:szCs w:val="21"/>
                  <w:rPrChange w:id="3082" w:author="Huo Beata" w:date="2020-09-09T12:04:00Z">
                    <w:rPr>
                      <w:rFonts w:hint="eastAsia" w:ascii="宋体" w:hAnsi="宋体"/>
                      <w:szCs w:val="21"/>
                    </w:rPr>
                  </w:rPrChange>
                </w:rPr>
                <w:t xml:space="preserve">YY0885-2013 </w:t>
              </w:r>
            </w:ins>
            <w:ins w:id="3083" w:author="Huo Beata" w:date="2020-09-09T12:03:00Z">
              <w:r>
                <w:rPr>
                  <w:rFonts w:hint="default" w:ascii="Times New Roman" w:hAnsi="Times New Roman" w:cs="Times New Roman"/>
                  <w:szCs w:val="21"/>
                  <w:rPrChange w:id="3084" w:author="Huo Beata" w:date="2020-09-09T12:04:00Z">
                    <w:rPr>
                      <w:rFonts w:hint="eastAsia" w:ascii="宋体" w:hAnsi="宋体"/>
                      <w:szCs w:val="21"/>
                    </w:rPr>
                  </w:rPrChange>
                </w:rPr>
                <w:t>第</w:t>
              </w:r>
            </w:ins>
            <w:ins w:id="3085" w:author="Huo Beata" w:date="2020-09-09T12:03:00Z">
              <w:r>
                <w:rPr>
                  <w:rFonts w:hint="default" w:ascii="Times New Roman" w:hAnsi="Times New Roman" w:cs="Times New Roman"/>
                  <w:szCs w:val="21"/>
                  <w:rPrChange w:id="3086" w:author="Huo Beata" w:date="2020-09-09T12:04:00Z">
                    <w:rPr>
                      <w:rFonts w:hint="eastAsia" w:ascii="宋体" w:hAnsi="宋体"/>
                      <w:szCs w:val="21"/>
                    </w:rPr>
                  </w:rPrChange>
                </w:rPr>
                <w:t xml:space="preserve">50 </w:t>
              </w:r>
            </w:ins>
            <w:ins w:id="3087" w:author="Huo Beata" w:date="2020-09-09T12:03:00Z">
              <w:r>
                <w:rPr>
                  <w:rFonts w:hint="default" w:ascii="Times New Roman" w:hAnsi="Times New Roman" w:cs="Times New Roman"/>
                  <w:szCs w:val="21"/>
                  <w:rPrChange w:id="3088" w:author="Huo Beata" w:date="2020-09-09T12:04:00Z">
                    <w:rPr>
                      <w:rFonts w:hint="eastAsia" w:ascii="宋体" w:hAnsi="宋体"/>
                      <w:szCs w:val="21"/>
                    </w:rPr>
                  </w:rPrChange>
                </w:rPr>
                <w:t>章的要求。</w:t>
              </w:r>
            </w:ins>
          </w:p>
          <w:p>
            <w:pPr>
              <w:rPr>
                <w:ins w:id="3089" w:author="Huo Beata" w:date="2020-09-09T12:03:00Z"/>
                <w:rFonts w:ascii="Times New Roman" w:hAnsi="Times New Roman" w:cs="Times New Roman"/>
                <w:szCs w:val="21"/>
                <w:rPrChange w:id="3090" w:author="Huo Beata" w:date="2020-09-09T12:04:00Z">
                  <w:rPr>
                    <w:ins w:id="3091" w:author="Huo Beata" w:date="2020-09-09T12:03:00Z"/>
                    <w:rFonts w:ascii="宋体" w:hAnsi="宋体"/>
                    <w:szCs w:val="21"/>
                  </w:rPr>
                </w:rPrChange>
              </w:rPr>
            </w:pPr>
            <w:ins w:id="3092" w:author="Huo Beata" w:date="2020-09-09T12:03:00Z">
              <w:r>
                <w:rPr>
                  <w:rFonts w:hint="default" w:ascii="Times New Roman" w:hAnsi="Times New Roman" w:cs="Times New Roman"/>
                  <w:szCs w:val="21"/>
                  <w:rPrChange w:id="3093" w:author="Huo Beata" w:date="2020-09-09T12:04:00Z">
                    <w:rPr>
                      <w:rFonts w:hint="eastAsia" w:ascii="宋体" w:hAnsi="宋体"/>
                      <w:szCs w:val="21"/>
                    </w:rPr>
                  </w:rPrChange>
                </w:rPr>
                <w:t xml:space="preserve">2.4 </w:t>
              </w:r>
            </w:ins>
            <w:ins w:id="3094" w:author="Huo Beata" w:date="2020-09-09T12:03:00Z">
              <w:r>
                <w:rPr>
                  <w:rFonts w:hint="default" w:ascii="Times New Roman" w:hAnsi="Times New Roman" w:cs="Times New Roman"/>
                  <w:szCs w:val="21"/>
                  <w:rPrChange w:id="3095" w:author="Huo Beata" w:date="2020-09-09T12:04:00Z">
                    <w:rPr>
                      <w:rFonts w:hint="eastAsia" w:ascii="宋体" w:hAnsi="宋体"/>
                      <w:szCs w:val="21"/>
                    </w:rPr>
                  </w:rPrChange>
                </w:rPr>
                <w:t>外观</w:t>
              </w:r>
            </w:ins>
          </w:p>
          <w:p>
            <w:pPr>
              <w:rPr>
                <w:ins w:id="3096" w:author="Huo Beata" w:date="2020-09-09T12:03:00Z"/>
                <w:rFonts w:ascii="Times New Roman" w:hAnsi="Times New Roman" w:cs="Times New Roman"/>
                <w:szCs w:val="21"/>
                <w:rPrChange w:id="3097" w:author="Huo Beata" w:date="2020-09-09T12:04:00Z">
                  <w:rPr>
                    <w:ins w:id="3098" w:author="Huo Beata" w:date="2020-09-09T12:03:00Z"/>
                    <w:rFonts w:ascii="宋体" w:hAnsi="宋体"/>
                    <w:szCs w:val="21"/>
                  </w:rPr>
                </w:rPrChange>
              </w:rPr>
            </w:pPr>
            <w:ins w:id="3099" w:author="Huo Beata" w:date="2020-09-09T12:03:00Z">
              <w:r>
                <w:rPr>
                  <w:rFonts w:hint="default" w:ascii="Times New Roman" w:hAnsi="Times New Roman" w:cs="Times New Roman"/>
                  <w:szCs w:val="21"/>
                  <w:rPrChange w:id="3100" w:author="Huo Beata" w:date="2020-09-09T12:04:00Z">
                    <w:rPr>
                      <w:rFonts w:hint="eastAsia" w:ascii="宋体" w:hAnsi="宋体"/>
                      <w:szCs w:val="21"/>
                    </w:rPr>
                  </w:rPrChange>
                </w:rPr>
                <w:t xml:space="preserve">2.4.1 </w:t>
              </w:r>
            </w:ins>
            <w:ins w:id="3101" w:author="Huo Beata" w:date="2020-09-09T12:03:00Z">
              <w:r>
                <w:rPr>
                  <w:rFonts w:hint="default" w:ascii="Times New Roman" w:hAnsi="Times New Roman" w:cs="Times New Roman"/>
                  <w:szCs w:val="21"/>
                  <w:rPrChange w:id="3102" w:author="Huo Beata" w:date="2020-09-09T12:04:00Z">
                    <w:rPr>
                      <w:rFonts w:hint="eastAsia" w:ascii="宋体" w:hAnsi="宋体"/>
                      <w:szCs w:val="21"/>
                    </w:rPr>
                  </w:rPrChange>
                </w:rPr>
                <w:t>软件安装光盘的表面应无划痕、破损和变形缺陷。</w:t>
              </w:r>
            </w:ins>
          </w:p>
          <w:p>
            <w:pPr>
              <w:rPr>
                <w:ins w:id="3103" w:author="Huo Beata" w:date="2020-09-09T12:03:00Z"/>
                <w:rFonts w:ascii="Times New Roman" w:hAnsi="Times New Roman" w:cs="Times New Roman"/>
                <w:szCs w:val="21"/>
                <w:rPrChange w:id="3104" w:author="Huo Beata" w:date="2020-09-09T12:04:00Z">
                  <w:rPr>
                    <w:ins w:id="3105" w:author="Huo Beata" w:date="2020-09-09T12:03:00Z"/>
                    <w:rFonts w:ascii="宋体" w:hAnsi="宋体"/>
                    <w:szCs w:val="21"/>
                  </w:rPr>
                </w:rPrChange>
              </w:rPr>
            </w:pPr>
            <w:ins w:id="3106" w:author="Huo Beata" w:date="2020-09-09T12:03:00Z">
              <w:r>
                <w:rPr>
                  <w:rFonts w:hint="default" w:ascii="Times New Roman" w:hAnsi="Times New Roman" w:cs="Times New Roman"/>
                  <w:szCs w:val="21"/>
                  <w:rPrChange w:id="3107" w:author="Huo Beata" w:date="2020-09-09T12:04:00Z">
                    <w:rPr>
                      <w:rFonts w:hint="eastAsia" w:ascii="宋体" w:hAnsi="宋体"/>
                      <w:szCs w:val="21"/>
                    </w:rPr>
                  </w:rPrChange>
                </w:rPr>
                <w:t xml:space="preserve">2.4.2 </w:t>
              </w:r>
            </w:ins>
            <w:ins w:id="3108" w:author="Huo Beata" w:date="2020-09-09T12:03:00Z">
              <w:r>
                <w:rPr>
                  <w:rFonts w:hint="default" w:ascii="Times New Roman" w:hAnsi="Times New Roman" w:cs="Times New Roman"/>
                  <w:szCs w:val="21"/>
                  <w:rPrChange w:id="3109" w:author="Huo Beata" w:date="2020-09-09T12:04:00Z">
                    <w:rPr>
                      <w:rFonts w:hint="eastAsia" w:ascii="宋体" w:hAnsi="宋体"/>
                      <w:szCs w:val="21"/>
                    </w:rPr>
                  </w:rPrChange>
                </w:rPr>
                <w:t>软件安装光盘及其外包装上应有软件名称、软件版本号，生产厂家的标识。</w:t>
              </w:r>
            </w:ins>
          </w:p>
          <w:p>
            <w:pPr>
              <w:rPr>
                <w:ins w:id="3110" w:author="Huo Beata" w:date="2020-09-09T12:03:00Z"/>
                <w:rFonts w:ascii="Times New Roman" w:hAnsi="Times New Roman" w:cs="Times New Roman"/>
                <w:szCs w:val="21"/>
                <w:rPrChange w:id="3111" w:author="Huo Beata" w:date="2020-09-09T12:04:00Z">
                  <w:rPr>
                    <w:ins w:id="3112" w:author="Huo Beata" w:date="2020-09-09T12:03:00Z"/>
                    <w:rFonts w:ascii="宋体" w:hAnsi="宋体"/>
                    <w:szCs w:val="21"/>
                  </w:rPr>
                </w:rPrChange>
              </w:rPr>
            </w:pPr>
          </w:p>
        </w:tc>
        <w:tc>
          <w:tcPr>
            <w:tcW w:w="1149" w:type="dxa"/>
            <w:vAlign w:val="center"/>
          </w:tcPr>
          <w:p>
            <w:pPr>
              <w:jc w:val="center"/>
              <w:rPr>
                <w:ins w:id="3113" w:author="Huo Beata" w:date="2020-09-09T12:03:00Z"/>
                <w:rFonts w:ascii="Times New Roman" w:hAnsi="Times New Roman" w:cs="Times New Roman"/>
                <w:szCs w:val="21"/>
                <w:rPrChange w:id="3114" w:author="Huo Beata" w:date="2020-09-09T12:04:00Z">
                  <w:rPr>
                    <w:ins w:id="3115" w:author="Huo Beata" w:date="2020-09-09T12:03:00Z"/>
                    <w:rFonts w:ascii="宋体" w:hAnsi="宋体"/>
                    <w:szCs w:val="21"/>
                  </w:rPr>
                </w:rPrChange>
              </w:rPr>
            </w:pPr>
            <w:ins w:id="3116" w:author="Huo Beata" w:date="2020-09-09T12:03:00Z">
              <w:r>
                <w:rPr>
                  <w:rFonts w:hint="default" w:ascii="Times New Roman" w:hAnsi="Times New Roman" w:cs="Times New Roman"/>
                  <w:szCs w:val="21"/>
                  <w:rPrChange w:id="3117" w:author="Huo Beata" w:date="2020-09-09T12:04:00Z">
                    <w:rPr>
                      <w:rFonts w:hint="eastAsia" w:ascii="宋体" w:hAnsi="宋体"/>
                      <w:szCs w:val="21"/>
                    </w:rPr>
                  </w:rPrChange>
                </w:rPr>
                <w:t>基本相同，均符合《医疗器械软件注册技术审查指导原则（</w:t>
              </w:r>
            </w:ins>
            <w:ins w:id="3118" w:author="Huo Beata" w:date="2020-09-09T12:03:00Z">
              <w:r>
                <w:rPr>
                  <w:rFonts w:hint="default" w:ascii="Times New Roman" w:hAnsi="Times New Roman" w:cs="Times New Roman"/>
                  <w:szCs w:val="21"/>
                  <w:rPrChange w:id="3119" w:author="Huo Beata" w:date="2020-09-09T12:04:00Z">
                    <w:rPr>
                      <w:rFonts w:hint="eastAsia" w:ascii="宋体" w:hAnsi="宋体"/>
                      <w:szCs w:val="21"/>
                    </w:rPr>
                  </w:rPrChange>
                </w:rPr>
                <w:t>2015</w:t>
              </w:r>
            </w:ins>
            <w:ins w:id="3120" w:author="Huo Beata" w:date="2020-09-09T12:03:00Z">
              <w:r>
                <w:rPr>
                  <w:rFonts w:hint="default" w:ascii="Times New Roman" w:hAnsi="Times New Roman" w:cs="Times New Roman"/>
                  <w:szCs w:val="21"/>
                  <w:rPrChange w:id="3121" w:author="Huo Beata" w:date="2020-09-09T12:04:00Z">
                    <w:rPr>
                      <w:rFonts w:hint="eastAsia" w:ascii="宋体" w:hAnsi="宋体"/>
                      <w:szCs w:val="21"/>
                    </w:rPr>
                  </w:rPrChange>
                </w:rPr>
                <w:t>年第</w:t>
              </w:r>
            </w:ins>
            <w:ins w:id="3122" w:author="Huo Beata" w:date="2020-09-09T12:03:00Z">
              <w:r>
                <w:rPr>
                  <w:rFonts w:hint="default" w:ascii="Times New Roman" w:hAnsi="Times New Roman" w:cs="Times New Roman"/>
                  <w:szCs w:val="21"/>
                  <w:rPrChange w:id="3123" w:author="Huo Beata" w:date="2020-09-09T12:04:00Z">
                    <w:rPr>
                      <w:rFonts w:hint="eastAsia" w:ascii="宋体" w:hAnsi="宋体"/>
                      <w:szCs w:val="21"/>
                    </w:rPr>
                  </w:rPrChange>
                </w:rPr>
                <w:t>50</w:t>
              </w:r>
            </w:ins>
            <w:ins w:id="3124" w:author="Huo Beata" w:date="2020-09-09T12:03:00Z">
              <w:r>
                <w:rPr>
                  <w:rFonts w:hint="default" w:ascii="Times New Roman" w:hAnsi="Times New Roman" w:cs="Times New Roman"/>
                  <w:szCs w:val="21"/>
                  <w:rPrChange w:id="3125" w:author="Huo Beata" w:date="2020-09-09T12:04:00Z">
                    <w:rPr>
                      <w:rFonts w:hint="eastAsia" w:ascii="宋体" w:hAnsi="宋体"/>
                      <w:szCs w:val="21"/>
                    </w:rPr>
                  </w:rPrChange>
                </w:rPr>
                <w:t>号）》和</w:t>
              </w:r>
            </w:ins>
            <w:ins w:id="3126" w:author="Huo Beata" w:date="2020-09-09T12:03:00Z">
              <w:r>
                <w:rPr>
                  <w:rFonts w:hint="default" w:ascii="Times New Roman" w:hAnsi="Times New Roman" w:cs="Times New Roman"/>
                  <w:szCs w:val="21"/>
                  <w:rPrChange w:id="3127" w:author="Huo Beata" w:date="2020-09-09T12:04:00Z">
                    <w:rPr>
                      <w:rFonts w:hint="eastAsia" w:ascii="宋体" w:hAnsi="宋体"/>
                      <w:szCs w:val="21"/>
                    </w:rPr>
                  </w:rPrChange>
                </w:rPr>
                <w:t>GB/T 25000.51-2016</w:t>
              </w:r>
            </w:ins>
            <w:ins w:id="3128" w:author="Huo Beata" w:date="2020-09-09T12:03:00Z">
              <w:r>
                <w:rPr>
                  <w:rFonts w:hint="default" w:ascii="Times New Roman" w:hAnsi="Times New Roman" w:cs="Times New Roman"/>
                  <w:szCs w:val="21"/>
                  <w:rPrChange w:id="3129" w:author="Huo Beata" w:date="2020-09-09T12:04:00Z">
                    <w:rPr>
                      <w:rFonts w:hint="eastAsia" w:ascii="宋体" w:hAnsi="宋体"/>
                      <w:szCs w:val="21"/>
                    </w:rPr>
                  </w:rPrChange>
                </w:rPr>
                <w:t>中的要求。</w:t>
              </w:r>
            </w:ins>
          </w:p>
        </w:tc>
        <w:tc>
          <w:tcPr>
            <w:tcW w:w="1835" w:type="dxa"/>
            <w:vMerge w:val="continue"/>
            <w:vAlign w:val="center"/>
          </w:tcPr>
          <w:p>
            <w:pPr>
              <w:rPr>
                <w:ins w:id="3130" w:author="Huo Beata" w:date="2020-09-09T12:03:00Z"/>
                <w:rFonts w:ascii="Times New Roman" w:hAnsi="Times New Roman" w:cs="Times New Roman"/>
                <w:szCs w:val="21"/>
                <w:rPrChange w:id="3131" w:author="Huo Beata" w:date="2020-09-09T12:04:00Z">
                  <w:rPr>
                    <w:ins w:id="3132"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3133" w:author="Huo Beata" w:date="2020-09-09T12:03:00Z"/>
        </w:trPr>
        <w:tc>
          <w:tcPr>
            <w:tcW w:w="704" w:type="dxa"/>
            <w:vAlign w:val="center"/>
          </w:tcPr>
          <w:p>
            <w:pPr>
              <w:jc w:val="center"/>
              <w:rPr>
                <w:ins w:id="3134" w:author="Huo Beata" w:date="2020-09-09T12:03:00Z"/>
                <w:rFonts w:ascii="Times New Roman" w:hAnsi="Times New Roman" w:cs="Times New Roman"/>
                <w:szCs w:val="21"/>
                <w:rPrChange w:id="3135" w:author="Huo Beata" w:date="2020-09-09T12:04:00Z">
                  <w:rPr>
                    <w:ins w:id="3136" w:author="Huo Beata" w:date="2020-09-09T12:03:00Z"/>
                    <w:rFonts w:ascii="宋体" w:hAnsi="宋体"/>
                    <w:szCs w:val="21"/>
                  </w:rPr>
                </w:rPrChange>
              </w:rPr>
            </w:pPr>
            <w:ins w:id="3137" w:author="Huo Beata" w:date="2020-09-09T12:03:00Z">
              <w:r>
                <w:rPr>
                  <w:rFonts w:hint="default" w:ascii="Times New Roman" w:hAnsi="Times New Roman" w:cs="Times New Roman"/>
                  <w:color w:val="FF0000"/>
                  <w:szCs w:val="21"/>
                  <w:rPrChange w:id="3138" w:author="Huo Beata" w:date="2020-09-09T12:04:00Z">
                    <w:rPr>
                      <w:rFonts w:hint="eastAsia" w:ascii="宋体" w:hAnsi="宋体"/>
                      <w:color w:val="FF0000"/>
                      <w:szCs w:val="21"/>
                    </w:rPr>
                  </w:rPrChange>
                </w:rPr>
                <w:t>适用范围</w:t>
              </w:r>
            </w:ins>
          </w:p>
        </w:tc>
        <w:tc>
          <w:tcPr>
            <w:tcW w:w="5528" w:type="dxa"/>
            <w:vAlign w:val="center"/>
          </w:tcPr>
          <w:p>
            <w:pPr>
              <w:rPr>
                <w:ins w:id="3139" w:author="Huo Beata" w:date="2020-09-09T12:03:00Z"/>
                <w:rFonts w:ascii="Times New Roman" w:hAnsi="Times New Roman" w:cs="Times New Roman"/>
                <w:szCs w:val="21"/>
                <w:rPrChange w:id="3140" w:author="Huo Beata" w:date="2020-09-09T12:04:00Z">
                  <w:rPr>
                    <w:ins w:id="3141" w:author="Huo Beata" w:date="2020-09-09T12:03:00Z"/>
                    <w:rFonts w:ascii="宋体" w:hAnsi="宋体"/>
                    <w:szCs w:val="21"/>
                  </w:rPr>
                </w:rPrChange>
              </w:rPr>
            </w:pPr>
            <w:ins w:id="3142" w:author="Huo Beata" w:date="2020-09-09T12:03:00Z">
              <w:r>
                <w:rPr>
                  <w:rFonts w:hint="default" w:ascii="Times New Roman" w:hAnsi="Times New Roman" w:cs="Times New Roman"/>
                  <w:szCs w:val="21"/>
                  <w:rPrChange w:id="3143" w:author="Huo Beata" w:date="2020-09-09T12:04:00Z">
                    <w:rPr>
                      <w:rFonts w:hint="eastAsia" w:ascii="宋体" w:hAnsi="宋体"/>
                      <w:szCs w:val="21"/>
                    </w:rPr>
                  </w:rPrChange>
                </w:rPr>
                <w:t>用于动态心电图数据的传输、显示和分析</w:t>
              </w:r>
            </w:ins>
            <w:ins w:id="3144" w:author="Huo Beata" w:date="2020-09-09T12:03:00Z">
              <w:commentRangeStart w:id="3"/>
              <w:r>
                <w:rPr>
                  <w:rFonts w:hint="default" w:ascii="Times New Roman" w:hAnsi="Times New Roman" w:cs="Times New Roman"/>
                  <w:szCs w:val="21"/>
                  <w:rPrChange w:id="3145" w:author="Huo Beata" w:date="2020-09-09T12:04:00Z">
                    <w:rPr>
                      <w:rFonts w:hint="eastAsia" w:ascii="宋体" w:hAnsi="宋体"/>
                      <w:szCs w:val="21"/>
                    </w:rPr>
                  </w:rPrChange>
                </w:rPr>
                <w:t>。</w:t>
              </w:r>
              <w:commentRangeEnd w:id="3"/>
            </w:ins>
            <w:ins w:id="3146" w:author="Huo Beata" w:date="2020-09-09T12:03:00Z">
              <w:r>
                <w:rPr>
                  <w:rStyle w:val="19"/>
                  <w:rFonts w:ascii="Times New Roman" w:hAnsi="Times New Roman" w:cs="Times New Roman"/>
                  <w:rPrChange w:id="3147" w:author="Huo Beata" w:date="2020-09-09T12:04:00Z">
                    <w:rPr>
                      <w:rStyle w:val="19"/>
                    </w:rPr>
                  </w:rPrChange>
                </w:rPr>
                <w:commentReference w:id="3"/>
              </w:r>
            </w:ins>
          </w:p>
        </w:tc>
        <w:tc>
          <w:tcPr>
            <w:tcW w:w="4253" w:type="dxa"/>
            <w:vAlign w:val="center"/>
          </w:tcPr>
          <w:p>
            <w:pPr>
              <w:rPr>
                <w:ins w:id="3149" w:author="Huo Beata" w:date="2020-09-09T12:03:00Z"/>
                <w:rFonts w:ascii="Times New Roman" w:hAnsi="Times New Roman" w:cs="Times New Roman"/>
                <w:szCs w:val="21"/>
                <w:rPrChange w:id="3150" w:author="Huo Beata" w:date="2020-09-09T12:04:00Z">
                  <w:rPr>
                    <w:ins w:id="3151" w:author="Huo Beata" w:date="2020-09-09T12:03:00Z"/>
                    <w:rFonts w:ascii="宋体" w:hAnsi="宋体"/>
                    <w:szCs w:val="21"/>
                  </w:rPr>
                </w:rPrChange>
              </w:rPr>
            </w:pPr>
            <w:ins w:id="3152" w:author="Huo Beata" w:date="2020-09-09T12:03:00Z">
              <w:r>
                <w:rPr>
                  <w:rFonts w:hint="default" w:ascii="Times New Roman" w:hAnsi="Times New Roman" w:cs="Times New Roman"/>
                  <w:szCs w:val="21"/>
                  <w:rPrChange w:id="3153" w:author="Huo Beata" w:date="2020-09-09T12:04:00Z">
                    <w:rPr>
                      <w:rFonts w:hint="eastAsia" w:ascii="宋体" w:hAnsi="宋体"/>
                      <w:szCs w:val="21"/>
                    </w:rPr>
                  </w:rPrChange>
                </w:rPr>
                <w:t>适用于动态心电图数据的分析，分析的结果将用于协助医务人员进行临床分析和诊断。</w:t>
              </w:r>
            </w:ins>
          </w:p>
        </w:tc>
        <w:tc>
          <w:tcPr>
            <w:tcW w:w="1149" w:type="dxa"/>
            <w:vAlign w:val="center"/>
          </w:tcPr>
          <w:p>
            <w:pPr>
              <w:jc w:val="center"/>
              <w:rPr>
                <w:ins w:id="3154" w:author="Huo Beata" w:date="2020-09-09T12:03:00Z"/>
                <w:rFonts w:ascii="Times New Roman" w:hAnsi="Times New Roman" w:cs="Times New Roman"/>
                <w:szCs w:val="21"/>
                <w:rPrChange w:id="3155" w:author="Huo Beata" w:date="2020-09-09T12:04:00Z">
                  <w:rPr>
                    <w:ins w:id="3156" w:author="Huo Beata" w:date="2020-09-09T12:03:00Z"/>
                    <w:rFonts w:ascii="宋体" w:hAnsi="宋体"/>
                    <w:szCs w:val="21"/>
                  </w:rPr>
                </w:rPrChange>
              </w:rPr>
            </w:pPr>
          </w:p>
        </w:tc>
        <w:tc>
          <w:tcPr>
            <w:tcW w:w="1835" w:type="dxa"/>
            <w:vMerge w:val="continue"/>
            <w:vAlign w:val="center"/>
          </w:tcPr>
          <w:p>
            <w:pPr>
              <w:jc w:val="center"/>
              <w:rPr>
                <w:ins w:id="3157" w:author="Huo Beata" w:date="2020-09-09T12:03:00Z"/>
                <w:rFonts w:ascii="Times New Roman" w:hAnsi="Times New Roman" w:cs="Times New Roman"/>
                <w:szCs w:val="21"/>
                <w:rPrChange w:id="3158" w:author="Huo Beata" w:date="2020-09-09T12:04:00Z">
                  <w:rPr>
                    <w:ins w:id="3159"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3" w:hRule="atLeast"/>
          <w:jc w:val="center"/>
          <w:ins w:id="3160" w:author="Huo Beata" w:date="2020-09-09T12:03:00Z"/>
        </w:trPr>
        <w:tc>
          <w:tcPr>
            <w:tcW w:w="704" w:type="dxa"/>
            <w:vAlign w:val="center"/>
          </w:tcPr>
          <w:p>
            <w:pPr>
              <w:jc w:val="center"/>
              <w:rPr>
                <w:ins w:id="3161" w:author="Huo Beata" w:date="2020-09-09T12:03:00Z"/>
                <w:rFonts w:ascii="Times New Roman" w:hAnsi="Times New Roman" w:cs="Times New Roman"/>
                <w:szCs w:val="21"/>
                <w:rPrChange w:id="3162" w:author="Huo Beata" w:date="2020-09-09T12:04:00Z">
                  <w:rPr>
                    <w:ins w:id="3163" w:author="Huo Beata" w:date="2020-09-09T12:03:00Z"/>
                    <w:rFonts w:ascii="宋体" w:hAnsi="宋体"/>
                    <w:szCs w:val="21"/>
                  </w:rPr>
                </w:rPrChange>
              </w:rPr>
            </w:pPr>
            <w:ins w:id="3164" w:author="Huo Beata" w:date="2020-09-09T12:03:00Z">
              <w:r>
                <w:rPr>
                  <w:rFonts w:hint="default" w:ascii="Times New Roman" w:hAnsi="Times New Roman" w:cs="Times New Roman"/>
                  <w:color w:val="FF0000"/>
                  <w:szCs w:val="21"/>
                  <w:rPrChange w:id="3165" w:author="Huo Beata" w:date="2020-09-09T12:04:00Z">
                    <w:rPr>
                      <w:rFonts w:hint="eastAsia" w:ascii="宋体" w:hAnsi="宋体"/>
                      <w:color w:val="FF0000"/>
                      <w:szCs w:val="21"/>
                    </w:rPr>
                  </w:rPrChange>
                </w:rPr>
                <w:t>参考标准</w:t>
              </w:r>
            </w:ins>
          </w:p>
        </w:tc>
        <w:tc>
          <w:tcPr>
            <w:tcW w:w="5528" w:type="dxa"/>
            <w:vAlign w:val="center"/>
          </w:tcPr>
          <w:p>
            <w:pPr>
              <w:autoSpaceDE w:val="0"/>
              <w:autoSpaceDN w:val="0"/>
              <w:adjustRightInd w:val="0"/>
              <w:rPr>
                <w:ins w:id="3166" w:author="Huo Beata" w:date="2020-09-09T12:03:00Z"/>
                <w:rFonts w:ascii="Times New Roman" w:hAnsi="Times New Roman" w:cs="Times New Roman"/>
                <w:szCs w:val="21"/>
                <w:rPrChange w:id="3167" w:author="Huo Beata" w:date="2020-09-09T12:04:00Z">
                  <w:rPr>
                    <w:ins w:id="3168" w:author="Huo Beata" w:date="2020-09-09T12:03:00Z"/>
                    <w:rFonts w:ascii="宋体" w:hAnsi="宋体"/>
                    <w:szCs w:val="21"/>
                  </w:rPr>
                </w:rPrChange>
              </w:rPr>
            </w:pPr>
            <w:ins w:id="3169" w:author="Huo Beata" w:date="2020-09-09T12:03:00Z">
              <w:r>
                <w:rPr>
                  <w:rFonts w:hint="default" w:ascii="Times New Roman" w:hAnsi="Times New Roman" w:cs="Times New Roman"/>
                  <w:szCs w:val="21"/>
                  <w:rPrChange w:id="3170" w:author="Huo Beata" w:date="2020-09-09T12:04:00Z">
                    <w:rPr>
                      <w:rFonts w:hint="eastAsia" w:ascii="宋体" w:hAnsi="宋体"/>
                      <w:szCs w:val="21"/>
                    </w:rPr>
                  </w:rPrChange>
                </w:rPr>
                <w:t xml:space="preserve">GB/T 25000.10-2016 </w:t>
              </w:r>
            </w:ins>
            <w:ins w:id="3171" w:author="Huo Beata" w:date="2020-09-09T12:03:00Z">
              <w:r>
                <w:rPr>
                  <w:rFonts w:hint="default" w:ascii="Times New Roman" w:hAnsi="Times New Roman" w:cs="Times New Roman"/>
                  <w:szCs w:val="21"/>
                  <w:rPrChange w:id="3172" w:author="Huo Beata" w:date="2020-09-09T12:04:00Z">
                    <w:rPr>
                      <w:rFonts w:hint="eastAsia" w:ascii="宋体" w:hAnsi="宋体"/>
                      <w:szCs w:val="21"/>
                    </w:rPr>
                  </w:rPrChange>
                </w:rPr>
                <w:t>软件工程</w:t>
              </w:r>
            </w:ins>
            <w:ins w:id="3173" w:author="Huo Beata" w:date="2020-09-09T12:03:00Z">
              <w:r>
                <w:rPr>
                  <w:rFonts w:hint="default" w:ascii="Times New Roman" w:hAnsi="Times New Roman" w:cs="Times New Roman"/>
                  <w:szCs w:val="21"/>
                  <w:rPrChange w:id="3174" w:author="Huo Beata" w:date="2020-09-09T12:04:00Z">
                    <w:rPr>
                      <w:rFonts w:hint="eastAsia" w:ascii="宋体" w:hAnsi="宋体"/>
                      <w:szCs w:val="21"/>
                    </w:rPr>
                  </w:rPrChange>
                </w:rPr>
                <w:t xml:space="preserve"> </w:t>
              </w:r>
            </w:ins>
            <w:ins w:id="3175" w:author="Huo Beata" w:date="2020-09-09T12:03:00Z">
              <w:r>
                <w:rPr>
                  <w:rFonts w:hint="default" w:ascii="Times New Roman" w:hAnsi="Times New Roman" w:cs="Times New Roman"/>
                  <w:szCs w:val="21"/>
                  <w:rPrChange w:id="3176" w:author="Huo Beata" w:date="2020-09-09T12:04:00Z">
                    <w:rPr>
                      <w:rFonts w:hint="eastAsia" w:ascii="宋体" w:hAnsi="宋体"/>
                      <w:szCs w:val="21"/>
                    </w:rPr>
                  </w:rPrChange>
                </w:rPr>
                <w:t>软件产品质量要求与评价</w:t>
              </w:r>
            </w:ins>
            <w:ins w:id="3177" w:author="Huo Beata" w:date="2020-09-09T12:03:00Z">
              <w:r>
                <w:rPr>
                  <w:rFonts w:hint="default" w:ascii="Times New Roman" w:hAnsi="Times New Roman" w:cs="Times New Roman"/>
                  <w:szCs w:val="21"/>
                  <w:rPrChange w:id="3178" w:author="Huo Beata" w:date="2020-09-09T12:04:00Z">
                    <w:rPr>
                      <w:rFonts w:hint="eastAsia" w:ascii="宋体" w:hAnsi="宋体"/>
                      <w:szCs w:val="21"/>
                    </w:rPr>
                  </w:rPrChange>
                </w:rPr>
                <w:t>(</w:t>
              </w:r>
            </w:ins>
            <w:ins w:id="3179" w:author="Huo Beata" w:date="2020-09-09T12:03:00Z">
              <w:r>
                <w:rPr>
                  <w:rFonts w:hint="default" w:ascii="Times New Roman" w:hAnsi="Times New Roman" w:cs="Times New Roman"/>
                  <w:szCs w:val="21"/>
                  <w:rPrChange w:id="3180" w:author="Huo Beata" w:date="2020-09-09T12:04:00Z">
                    <w:rPr>
                      <w:rFonts w:hint="eastAsia" w:ascii="宋体" w:hAnsi="宋体"/>
                      <w:szCs w:val="21"/>
                    </w:rPr>
                  </w:rPrChange>
                </w:rPr>
                <w:t>SquaRE</w:t>
              </w:r>
            </w:ins>
            <w:ins w:id="3181" w:author="Huo Beata" w:date="2020-09-09T12:03:00Z">
              <w:r>
                <w:rPr>
                  <w:rFonts w:hint="default" w:ascii="Times New Roman" w:hAnsi="Times New Roman" w:cs="Times New Roman"/>
                  <w:szCs w:val="21"/>
                  <w:rPrChange w:id="3182" w:author="Huo Beata" w:date="2020-09-09T12:04:00Z">
                    <w:rPr>
                      <w:rFonts w:hint="eastAsia" w:ascii="宋体" w:hAnsi="宋体"/>
                      <w:szCs w:val="21"/>
                    </w:rPr>
                  </w:rPrChange>
                </w:rPr>
                <w:t>)</w:t>
              </w:r>
            </w:ins>
            <w:ins w:id="3183" w:author="Huo Beata" w:date="2020-09-09T12:03:00Z">
              <w:r>
                <w:rPr>
                  <w:rFonts w:hint="default" w:ascii="Times New Roman" w:hAnsi="Times New Roman" w:cs="Times New Roman"/>
                  <w:szCs w:val="21"/>
                  <w:rPrChange w:id="3184" w:author="Huo Beata" w:date="2020-09-09T12:04:00Z">
                    <w:rPr>
                      <w:rFonts w:hint="eastAsia" w:ascii="宋体" w:hAnsi="宋体"/>
                      <w:szCs w:val="21"/>
                    </w:rPr>
                  </w:rPrChange>
                </w:rPr>
                <w:t>商业现货</w:t>
              </w:r>
            </w:ins>
            <w:ins w:id="3185" w:author="Huo Beata" w:date="2020-09-09T12:03:00Z">
              <w:r>
                <w:rPr>
                  <w:rFonts w:hint="default" w:ascii="Times New Roman" w:hAnsi="Times New Roman" w:cs="Times New Roman"/>
                  <w:szCs w:val="21"/>
                  <w:rPrChange w:id="3186" w:author="Huo Beata" w:date="2020-09-09T12:04:00Z">
                    <w:rPr>
                      <w:rFonts w:hint="eastAsia" w:ascii="宋体" w:hAnsi="宋体"/>
                      <w:szCs w:val="21"/>
                    </w:rPr>
                  </w:rPrChange>
                </w:rPr>
                <w:t>(COTS)</w:t>
              </w:r>
            </w:ins>
            <w:ins w:id="3187" w:author="Huo Beata" w:date="2020-09-09T12:03:00Z">
              <w:r>
                <w:rPr>
                  <w:rFonts w:hint="default" w:ascii="Times New Roman" w:hAnsi="Times New Roman" w:cs="Times New Roman"/>
                  <w:szCs w:val="21"/>
                  <w:rPrChange w:id="3188" w:author="Huo Beata" w:date="2020-09-09T12:04:00Z">
                    <w:rPr>
                      <w:rFonts w:hint="eastAsia" w:ascii="宋体" w:hAnsi="宋体"/>
                      <w:szCs w:val="21"/>
                    </w:rPr>
                  </w:rPrChange>
                </w:rPr>
                <w:t>软件产品的质量要求和测试细则</w:t>
              </w:r>
            </w:ins>
          </w:p>
          <w:p>
            <w:pPr>
              <w:autoSpaceDE w:val="0"/>
              <w:autoSpaceDN w:val="0"/>
              <w:adjustRightInd w:val="0"/>
              <w:rPr>
                <w:ins w:id="3189" w:author="Huo Beata" w:date="2020-09-09T12:03:00Z"/>
                <w:rFonts w:ascii="Times New Roman" w:hAnsi="Times New Roman" w:cs="Times New Roman"/>
                <w:szCs w:val="21"/>
                <w:rPrChange w:id="3190" w:author="Huo Beata" w:date="2020-09-09T12:04:00Z">
                  <w:rPr>
                    <w:ins w:id="3191" w:author="Huo Beata" w:date="2020-09-09T12:03:00Z"/>
                    <w:rFonts w:ascii="宋体" w:hAnsi="宋体"/>
                    <w:szCs w:val="21"/>
                  </w:rPr>
                </w:rPrChange>
              </w:rPr>
            </w:pPr>
            <w:ins w:id="3192" w:author="Huo Beata" w:date="2020-09-09T12:03:00Z">
              <w:r>
                <w:rPr>
                  <w:rFonts w:hint="default" w:ascii="Times New Roman" w:hAnsi="Times New Roman" w:cs="Times New Roman"/>
                  <w:szCs w:val="21"/>
                  <w:rPrChange w:id="3193" w:author="Huo Beata" w:date="2020-09-09T12:04:00Z">
                    <w:rPr>
                      <w:rFonts w:hint="eastAsia" w:ascii="宋体" w:hAnsi="宋体"/>
                      <w:szCs w:val="21"/>
                    </w:rPr>
                  </w:rPrChange>
                </w:rPr>
                <w:t xml:space="preserve">YY 0885-2013 </w:t>
              </w:r>
            </w:ins>
            <w:ins w:id="3194" w:author="Huo Beata" w:date="2020-09-09T12:03:00Z">
              <w:r>
                <w:rPr>
                  <w:rFonts w:hint="default" w:ascii="Times New Roman" w:hAnsi="Times New Roman" w:cs="Times New Roman"/>
                  <w:szCs w:val="21"/>
                  <w:rPrChange w:id="3195" w:author="Huo Beata" w:date="2020-09-09T12:04:00Z">
                    <w:rPr>
                      <w:rFonts w:hint="eastAsia" w:ascii="宋体" w:hAnsi="宋体"/>
                      <w:szCs w:val="21"/>
                    </w:rPr>
                  </w:rPrChange>
                </w:rPr>
                <w:t>《动态心电图系统安全和基本性能专用要求》</w:t>
              </w:r>
            </w:ins>
          </w:p>
        </w:tc>
        <w:tc>
          <w:tcPr>
            <w:tcW w:w="4253" w:type="dxa"/>
            <w:vAlign w:val="center"/>
          </w:tcPr>
          <w:p>
            <w:pPr>
              <w:autoSpaceDE w:val="0"/>
              <w:autoSpaceDN w:val="0"/>
              <w:adjustRightInd w:val="0"/>
              <w:rPr>
                <w:ins w:id="3196" w:author="Huo Beata" w:date="2020-09-09T12:03:00Z"/>
                <w:rFonts w:ascii="Times New Roman" w:hAnsi="Times New Roman" w:cs="Times New Roman"/>
                <w:szCs w:val="21"/>
                <w:rPrChange w:id="3197" w:author="Huo Beata" w:date="2020-09-09T12:04:00Z">
                  <w:rPr>
                    <w:ins w:id="3198" w:author="Huo Beata" w:date="2020-09-09T12:03:00Z"/>
                    <w:rFonts w:ascii="宋体" w:hAnsi="宋体"/>
                    <w:szCs w:val="21"/>
                  </w:rPr>
                </w:rPrChange>
              </w:rPr>
            </w:pPr>
            <w:ins w:id="3199" w:author="Huo Beata" w:date="2020-09-09T12:03:00Z">
              <w:r>
                <w:rPr>
                  <w:rFonts w:hint="default" w:ascii="Times New Roman" w:hAnsi="Times New Roman" w:cs="Times New Roman"/>
                  <w:szCs w:val="21"/>
                  <w:rPrChange w:id="3200" w:author="Huo Beata" w:date="2020-09-09T12:04:00Z">
                    <w:rPr>
                      <w:rFonts w:hint="eastAsia" w:ascii="宋体" w:hAnsi="宋体"/>
                      <w:szCs w:val="21"/>
                    </w:rPr>
                  </w:rPrChange>
                </w:rPr>
                <w:t xml:space="preserve">GB/T 25000.10-2016 </w:t>
              </w:r>
            </w:ins>
            <w:ins w:id="3201" w:author="Huo Beata" w:date="2020-09-09T12:03:00Z">
              <w:r>
                <w:rPr>
                  <w:rFonts w:hint="default" w:ascii="Times New Roman" w:hAnsi="Times New Roman" w:cs="Times New Roman"/>
                  <w:szCs w:val="21"/>
                  <w:rPrChange w:id="3202" w:author="Huo Beata" w:date="2020-09-09T12:04:00Z">
                    <w:rPr>
                      <w:rFonts w:hint="eastAsia" w:ascii="宋体" w:hAnsi="宋体"/>
                      <w:szCs w:val="21"/>
                    </w:rPr>
                  </w:rPrChange>
                </w:rPr>
                <w:t>软件工程</w:t>
              </w:r>
            </w:ins>
            <w:ins w:id="3203" w:author="Huo Beata" w:date="2020-09-09T12:03:00Z">
              <w:r>
                <w:rPr>
                  <w:rFonts w:hint="default" w:ascii="Times New Roman" w:hAnsi="Times New Roman" w:cs="Times New Roman"/>
                  <w:szCs w:val="21"/>
                  <w:rPrChange w:id="3204" w:author="Huo Beata" w:date="2020-09-09T12:04:00Z">
                    <w:rPr>
                      <w:rFonts w:hint="eastAsia" w:ascii="宋体" w:hAnsi="宋体"/>
                      <w:szCs w:val="21"/>
                    </w:rPr>
                  </w:rPrChange>
                </w:rPr>
                <w:t xml:space="preserve"> </w:t>
              </w:r>
            </w:ins>
            <w:ins w:id="3205" w:author="Huo Beata" w:date="2020-09-09T12:03:00Z">
              <w:r>
                <w:rPr>
                  <w:rFonts w:hint="default" w:ascii="Times New Roman" w:hAnsi="Times New Roman" w:cs="Times New Roman"/>
                  <w:szCs w:val="21"/>
                  <w:rPrChange w:id="3206" w:author="Huo Beata" w:date="2020-09-09T12:04:00Z">
                    <w:rPr>
                      <w:rFonts w:hint="eastAsia" w:ascii="宋体" w:hAnsi="宋体"/>
                      <w:szCs w:val="21"/>
                    </w:rPr>
                  </w:rPrChange>
                </w:rPr>
                <w:t>软件产品质量要求与评价</w:t>
              </w:r>
            </w:ins>
            <w:ins w:id="3207" w:author="Huo Beata" w:date="2020-09-09T12:03:00Z">
              <w:r>
                <w:rPr>
                  <w:rFonts w:hint="default" w:ascii="Times New Roman" w:hAnsi="Times New Roman" w:cs="Times New Roman"/>
                  <w:szCs w:val="21"/>
                  <w:rPrChange w:id="3208" w:author="Huo Beata" w:date="2020-09-09T12:04:00Z">
                    <w:rPr>
                      <w:rFonts w:hint="eastAsia" w:ascii="宋体" w:hAnsi="宋体"/>
                      <w:szCs w:val="21"/>
                    </w:rPr>
                  </w:rPrChange>
                </w:rPr>
                <w:t>(</w:t>
              </w:r>
            </w:ins>
            <w:ins w:id="3209" w:author="Huo Beata" w:date="2020-09-09T12:03:00Z">
              <w:r>
                <w:rPr>
                  <w:rFonts w:hint="default" w:ascii="Times New Roman" w:hAnsi="Times New Roman" w:cs="Times New Roman"/>
                  <w:szCs w:val="21"/>
                  <w:rPrChange w:id="3210" w:author="Huo Beata" w:date="2020-09-09T12:04:00Z">
                    <w:rPr>
                      <w:rFonts w:hint="eastAsia" w:ascii="宋体" w:hAnsi="宋体"/>
                      <w:szCs w:val="21"/>
                    </w:rPr>
                  </w:rPrChange>
                </w:rPr>
                <w:t>SquaRE</w:t>
              </w:r>
            </w:ins>
            <w:ins w:id="3211" w:author="Huo Beata" w:date="2020-09-09T12:03:00Z">
              <w:r>
                <w:rPr>
                  <w:rFonts w:hint="default" w:ascii="Times New Roman" w:hAnsi="Times New Roman" w:cs="Times New Roman"/>
                  <w:szCs w:val="21"/>
                  <w:rPrChange w:id="3212" w:author="Huo Beata" w:date="2020-09-09T12:04:00Z">
                    <w:rPr>
                      <w:rFonts w:hint="eastAsia" w:ascii="宋体" w:hAnsi="宋体"/>
                      <w:szCs w:val="21"/>
                    </w:rPr>
                  </w:rPrChange>
                </w:rPr>
                <w:t>)</w:t>
              </w:r>
            </w:ins>
            <w:ins w:id="3213" w:author="Huo Beata" w:date="2020-09-09T12:03:00Z">
              <w:r>
                <w:rPr>
                  <w:rFonts w:hint="default" w:ascii="Times New Roman" w:hAnsi="Times New Roman" w:cs="Times New Roman"/>
                  <w:szCs w:val="21"/>
                  <w:rPrChange w:id="3214" w:author="Huo Beata" w:date="2020-09-09T12:04:00Z">
                    <w:rPr>
                      <w:rFonts w:hint="eastAsia" w:ascii="宋体" w:hAnsi="宋体"/>
                      <w:szCs w:val="21"/>
                    </w:rPr>
                  </w:rPrChange>
                </w:rPr>
                <w:t>商业现货</w:t>
              </w:r>
            </w:ins>
            <w:ins w:id="3215" w:author="Huo Beata" w:date="2020-09-09T12:03:00Z">
              <w:r>
                <w:rPr>
                  <w:rFonts w:hint="default" w:ascii="Times New Roman" w:hAnsi="Times New Roman" w:cs="Times New Roman"/>
                  <w:szCs w:val="21"/>
                  <w:rPrChange w:id="3216" w:author="Huo Beata" w:date="2020-09-09T12:04:00Z">
                    <w:rPr>
                      <w:rFonts w:hint="eastAsia" w:ascii="宋体" w:hAnsi="宋体"/>
                      <w:szCs w:val="21"/>
                    </w:rPr>
                  </w:rPrChange>
                </w:rPr>
                <w:t>(COTS)</w:t>
              </w:r>
            </w:ins>
            <w:ins w:id="3217" w:author="Huo Beata" w:date="2020-09-09T12:03:00Z">
              <w:r>
                <w:rPr>
                  <w:rFonts w:hint="default" w:ascii="Times New Roman" w:hAnsi="Times New Roman" w:cs="Times New Roman"/>
                  <w:szCs w:val="21"/>
                  <w:rPrChange w:id="3218" w:author="Huo Beata" w:date="2020-09-09T12:04:00Z">
                    <w:rPr>
                      <w:rFonts w:hint="eastAsia" w:ascii="宋体" w:hAnsi="宋体"/>
                      <w:szCs w:val="21"/>
                    </w:rPr>
                  </w:rPrChange>
                </w:rPr>
                <w:t>软件产品的质量要求和测试细则</w:t>
              </w:r>
            </w:ins>
          </w:p>
          <w:p>
            <w:pPr>
              <w:autoSpaceDE w:val="0"/>
              <w:autoSpaceDN w:val="0"/>
              <w:adjustRightInd w:val="0"/>
              <w:jc w:val="center"/>
              <w:rPr>
                <w:ins w:id="3219" w:author="Huo Beata" w:date="2020-09-09T12:03:00Z"/>
                <w:rFonts w:ascii="Times New Roman" w:hAnsi="Times New Roman" w:cs="Times New Roman"/>
                <w:szCs w:val="21"/>
                <w:rPrChange w:id="3220" w:author="Huo Beata" w:date="2020-09-09T12:04:00Z">
                  <w:rPr>
                    <w:ins w:id="3221" w:author="Huo Beata" w:date="2020-09-09T12:03:00Z"/>
                    <w:rFonts w:ascii="宋体" w:hAnsi="宋体"/>
                    <w:szCs w:val="21"/>
                  </w:rPr>
                </w:rPrChange>
              </w:rPr>
            </w:pPr>
            <w:ins w:id="3222" w:author="Huo Beata" w:date="2020-09-09T12:03:00Z">
              <w:r>
                <w:rPr>
                  <w:rFonts w:hint="default" w:ascii="Times New Roman" w:hAnsi="Times New Roman" w:cs="Times New Roman"/>
                  <w:szCs w:val="21"/>
                  <w:rPrChange w:id="3223" w:author="Huo Beata" w:date="2020-09-09T12:04:00Z">
                    <w:rPr>
                      <w:rFonts w:hint="eastAsia" w:ascii="宋体" w:hAnsi="宋体"/>
                      <w:szCs w:val="21"/>
                    </w:rPr>
                  </w:rPrChange>
                </w:rPr>
                <w:t xml:space="preserve">YY 0885-2013 </w:t>
              </w:r>
            </w:ins>
            <w:ins w:id="3224" w:author="Huo Beata" w:date="2020-09-09T12:03:00Z">
              <w:r>
                <w:rPr>
                  <w:rFonts w:hint="default" w:ascii="Times New Roman" w:hAnsi="Times New Roman" w:cs="Times New Roman"/>
                  <w:szCs w:val="21"/>
                  <w:rPrChange w:id="3225" w:author="Huo Beata" w:date="2020-09-09T12:04:00Z">
                    <w:rPr>
                      <w:rFonts w:hint="eastAsia" w:ascii="宋体" w:hAnsi="宋体"/>
                      <w:szCs w:val="21"/>
                    </w:rPr>
                  </w:rPrChange>
                </w:rPr>
                <w:t>《动态心电图系统安全和基本性能专用要求》</w:t>
              </w:r>
            </w:ins>
          </w:p>
        </w:tc>
        <w:tc>
          <w:tcPr>
            <w:tcW w:w="1149" w:type="dxa"/>
            <w:vAlign w:val="center"/>
          </w:tcPr>
          <w:p>
            <w:pPr>
              <w:jc w:val="center"/>
              <w:rPr>
                <w:ins w:id="3226" w:author="Huo Beata" w:date="2020-09-09T12:03:00Z"/>
                <w:rFonts w:ascii="Times New Roman" w:hAnsi="Times New Roman" w:cs="Times New Roman"/>
                <w:szCs w:val="21"/>
                <w:rPrChange w:id="3227" w:author="Huo Beata" w:date="2020-09-09T12:04:00Z">
                  <w:rPr>
                    <w:ins w:id="3228" w:author="Huo Beata" w:date="2020-09-09T12:03:00Z"/>
                    <w:rFonts w:ascii="宋体" w:hAnsi="宋体"/>
                    <w:szCs w:val="21"/>
                  </w:rPr>
                </w:rPrChange>
              </w:rPr>
            </w:pPr>
          </w:p>
        </w:tc>
        <w:tc>
          <w:tcPr>
            <w:tcW w:w="1835" w:type="dxa"/>
            <w:vMerge w:val="continue"/>
            <w:vAlign w:val="center"/>
          </w:tcPr>
          <w:p>
            <w:pPr>
              <w:jc w:val="center"/>
              <w:rPr>
                <w:ins w:id="3229" w:author="Huo Beata" w:date="2020-09-09T12:03:00Z"/>
                <w:rFonts w:ascii="Times New Roman" w:hAnsi="Times New Roman" w:cs="Times New Roman"/>
                <w:szCs w:val="21"/>
                <w:rPrChange w:id="3230" w:author="Huo Beata" w:date="2020-09-09T12:04:00Z">
                  <w:rPr>
                    <w:ins w:id="3231"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4" w:hRule="atLeast"/>
          <w:jc w:val="center"/>
          <w:ins w:id="3232" w:author="Huo Beata" w:date="2020-09-09T12:03:00Z"/>
        </w:trPr>
        <w:tc>
          <w:tcPr>
            <w:tcW w:w="704" w:type="dxa"/>
            <w:vAlign w:val="center"/>
          </w:tcPr>
          <w:p>
            <w:pPr>
              <w:jc w:val="center"/>
              <w:rPr>
                <w:ins w:id="3233" w:author="Huo Beata" w:date="2020-09-09T12:03:00Z"/>
                <w:rFonts w:ascii="Times New Roman" w:hAnsi="Times New Roman" w:cs="Times New Roman"/>
                <w:szCs w:val="21"/>
                <w:rPrChange w:id="3234" w:author="Huo Beata" w:date="2020-09-09T12:04:00Z">
                  <w:rPr>
                    <w:ins w:id="3235" w:author="Huo Beata" w:date="2020-09-09T12:03:00Z"/>
                    <w:rFonts w:ascii="宋体" w:hAnsi="宋体"/>
                    <w:szCs w:val="21"/>
                  </w:rPr>
                </w:rPrChange>
              </w:rPr>
            </w:pPr>
            <w:ins w:id="3236" w:author="Huo Beata" w:date="2020-09-09T12:03:00Z">
              <w:r>
                <w:rPr>
                  <w:rFonts w:hint="default" w:ascii="Times New Roman" w:hAnsi="Times New Roman" w:cs="Times New Roman"/>
                  <w:bCs/>
                  <w:color w:val="FF0000"/>
                  <w:szCs w:val="21"/>
                  <w:rPrChange w:id="3237" w:author="Huo Beata" w:date="2020-09-09T12:04:00Z">
                    <w:rPr>
                      <w:rFonts w:hint="eastAsia" w:ascii="Times New Roman" w:hAnsi="Times New Roman"/>
                      <w:bCs/>
                      <w:color w:val="FF0000"/>
                      <w:szCs w:val="21"/>
                    </w:rPr>
                  </w:rPrChange>
                </w:rPr>
                <w:t>使用方法</w:t>
              </w:r>
            </w:ins>
          </w:p>
        </w:tc>
        <w:tc>
          <w:tcPr>
            <w:tcW w:w="5528" w:type="dxa"/>
            <w:vAlign w:val="center"/>
          </w:tcPr>
          <w:p>
            <w:pPr>
              <w:rPr>
                <w:ins w:id="3238" w:author="Huo Beata" w:date="2020-09-09T12:03:00Z"/>
                <w:rFonts w:ascii="Times New Roman" w:hAnsi="Times New Roman" w:cs="Times New Roman"/>
                <w:szCs w:val="21"/>
                <w:rPrChange w:id="3239" w:author="Huo Beata" w:date="2020-09-09T12:04:00Z">
                  <w:rPr>
                    <w:ins w:id="3240" w:author="Huo Beata" w:date="2020-09-09T12:03:00Z"/>
                    <w:rFonts w:ascii="宋体" w:hAnsi="宋体"/>
                    <w:szCs w:val="21"/>
                  </w:rPr>
                </w:rPrChange>
              </w:rPr>
            </w:pPr>
            <w:ins w:id="3241" w:author="Huo Beata" w:date="2020-09-09T12:03:00Z">
              <w:commentRangeStart w:id="4"/>
              <w:r>
                <w:rPr>
                  <w:rFonts w:hint="default" w:ascii="Times New Roman" w:hAnsi="Times New Roman" w:cs="Times New Roman"/>
                  <w:szCs w:val="21"/>
                  <w:rPrChange w:id="3242" w:author="Huo Beata" w:date="2020-09-09T12:04:00Z">
                    <w:rPr>
                      <w:rFonts w:hint="eastAsia" w:ascii="宋体" w:hAnsi="宋体"/>
                      <w:szCs w:val="21"/>
                    </w:rPr>
                  </w:rPrChange>
                </w:rPr>
                <w:t>具体操作方法参考说明书：</w:t>
              </w:r>
            </w:ins>
          </w:p>
          <w:p>
            <w:pPr>
              <w:rPr>
                <w:ins w:id="3243" w:author="Huo Beata" w:date="2020-09-09T12:03:00Z"/>
                <w:rFonts w:ascii="Times New Roman" w:hAnsi="Times New Roman" w:cs="Times New Roman"/>
                <w:szCs w:val="21"/>
                <w:rPrChange w:id="3244" w:author="Huo Beata" w:date="2020-09-09T12:04:00Z">
                  <w:rPr>
                    <w:ins w:id="3245" w:author="Huo Beata" w:date="2020-09-09T12:03:00Z"/>
                    <w:rFonts w:ascii="宋体" w:hAnsi="宋体"/>
                    <w:szCs w:val="21"/>
                  </w:rPr>
                </w:rPrChange>
              </w:rPr>
            </w:pPr>
            <w:ins w:id="3246" w:author="Huo Beata" w:date="2020-09-09T12:03:00Z">
              <w:r>
                <w:rPr>
                  <w:rFonts w:hint="default" w:ascii="Times New Roman" w:hAnsi="Times New Roman" w:cs="Times New Roman"/>
                  <w:szCs w:val="21"/>
                  <w:rPrChange w:id="3247" w:author="Huo Beata" w:date="2020-09-09T12:04:00Z">
                    <w:rPr>
                      <w:rFonts w:hint="eastAsia" w:ascii="宋体" w:hAnsi="宋体"/>
                      <w:szCs w:val="21"/>
                    </w:rPr>
                  </w:rPrChange>
                </w:rPr>
                <w:t xml:space="preserve">2 </w:t>
              </w:r>
            </w:ins>
            <w:ins w:id="3248" w:author="Huo Beata" w:date="2020-09-09T12:03:00Z">
              <w:r>
                <w:rPr>
                  <w:rFonts w:hint="default" w:ascii="Times New Roman" w:hAnsi="Times New Roman" w:cs="Times New Roman"/>
                  <w:szCs w:val="21"/>
                  <w:rPrChange w:id="3249" w:author="Huo Beata" w:date="2020-09-09T12:04:00Z">
                    <w:rPr>
                      <w:rFonts w:hint="eastAsia" w:ascii="宋体" w:hAnsi="宋体"/>
                      <w:szCs w:val="21"/>
                    </w:rPr>
                  </w:rPrChange>
                </w:rPr>
                <w:t>启动</w:t>
              </w:r>
            </w:ins>
          </w:p>
          <w:p>
            <w:pPr>
              <w:rPr>
                <w:ins w:id="3250" w:author="Huo Beata" w:date="2020-09-09T12:03:00Z"/>
                <w:rFonts w:ascii="Times New Roman" w:hAnsi="Times New Roman" w:cs="Times New Roman"/>
                <w:szCs w:val="21"/>
                <w:rPrChange w:id="3251" w:author="Huo Beata" w:date="2020-09-09T12:04:00Z">
                  <w:rPr>
                    <w:ins w:id="3252" w:author="Huo Beata" w:date="2020-09-09T12:03:00Z"/>
                    <w:rFonts w:ascii="宋体" w:hAnsi="宋体"/>
                    <w:szCs w:val="21"/>
                  </w:rPr>
                </w:rPrChange>
              </w:rPr>
            </w:pPr>
            <w:ins w:id="3253" w:author="Huo Beata" w:date="2020-09-09T12:03:00Z">
              <w:r>
                <w:rPr>
                  <w:rFonts w:hint="default" w:ascii="Times New Roman" w:hAnsi="Times New Roman" w:cs="Times New Roman"/>
                  <w:szCs w:val="21"/>
                  <w:rPrChange w:id="3254" w:author="Huo Beata" w:date="2020-09-09T12:04:00Z">
                    <w:rPr>
                      <w:rFonts w:hint="eastAsia" w:ascii="宋体" w:hAnsi="宋体"/>
                      <w:szCs w:val="21"/>
                    </w:rPr>
                  </w:rPrChange>
                </w:rPr>
                <w:t xml:space="preserve">3 </w:t>
              </w:r>
            </w:ins>
            <w:ins w:id="3255" w:author="Huo Beata" w:date="2020-09-09T12:03:00Z">
              <w:r>
                <w:rPr>
                  <w:rFonts w:hint="default" w:ascii="Times New Roman" w:hAnsi="Times New Roman" w:cs="Times New Roman"/>
                  <w:szCs w:val="21"/>
                  <w:rPrChange w:id="3256" w:author="Huo Beata" w:date="2020-09-09T12:04:00Z">
                    <w:rPr>
                      <w:rFonts w:hint="eastAsia" w:ascii="宋体" w:hAnsi="宋体"/>
                      <w:szCs w:val="21"/>
                    </w:rPr>
                  </w:rPrChange>
                </w:rPr>
                <w:t>访问存档病例</w:t>
              </w:r>
            </w:ins>
          </w:p>
          <w:p>
            <w:pPr>
              <w:rPr>
                <w:ins w:id="3257" w:author="Huo Beata" w:date="2020-09-09T12:03:00Z"/>
                <w:rFonts w:ascii="Times New Roman" w:hAnsi="Times New Roman" w:cs="Times New Roman"/>
                <w:szCs w:val="21"/>
                <w:rPrChange w:id="3258" w:author="Huo Beata" w:date="2020-09-09T12:04:00Z">
                  <w:rPr>
                    <w:ins w:id="3259" w:author="Huo Beata" w:date="2020-09-09T12:03:00Z"/>
                    <w:rFonts w:ascii="宋体" w:hAnsi="宋体"/>
                    <w:szCs w:val="21"/>
                  </w:rPr>
                </w:rPrChange>
              </w:rPr>
            </w:pPr>
            <w:ins w:id="3260" w:author="Huo Beata" w:date="2020-09-09T12:03:00Z">
              <w:r>
                <w:rPr>
                  <w:rFonts w:hint="default" w:ascii="Times New Roman" w:hAnsi="Times New Roman" w:cs="Times New Roman"/>
                  <w:szCs w:val="21"/>
                  <w:rPrChange w:id="3261" w:author="Huo Beata" w:date="2020-09-09T12:04:00Z">
                    <w:rPr>
                      <w:rFonts w:hint="eastAsia" w:ascii="宋体" w:hAnsi="宋体"/>
                      <w:szCs w:val="21"/>
                    </w:rPr>
                  </w:rPrChange>
                </w:rPr>
                <w:t xml:space="preserve">4 </w:t>
              </w:r>
            </w:ins>
            <w:ins w:id="3262" w:author="Huo Beata" w:date="2020-09-09T12:03:00Z">
              <w:r>
                <w:rPr>
                  <w:rFonts w:hint="default" w:ascii="Times New Roman" w:hAnsi="Times New Roman" w:cs="Times New Roman"/>
                  <w:szCs w:val="21"/>
                  <w:rPrChange w:id="3263" w:author="Huo Beata" w:date="2020-09-09T12:04:00Z">
                    <w:rPr>
                      <w:rFonts w:hint="eastAsia" w:ascii="宋体" w:hAnsi="宋体"/>
                      <w:szCs w:val="21"/>
                    </w:rPr>
                  </w:rPrChange>
                </w:rPr>
                <w:t>参数设置</w:t>
              </w:r>
            </w:ins>
          </w:p>
          <w:p>
            <w:pPr>
              <w:rPr>
                <w:ins w:id="3264" w:author="Huo Beata" w:date="2020-09-09T12:03:00Z"/>
                <w:rFonts w:ascii="Times New Roman" w:hAnsi="Times New Roman" w:cs="Times New Roman"/>
                <w:szCs w:val="21"/>
                <w:rPrChange w:id="3265" w:author="Huo Beata" w:date="2020-09-09T12:04:00Z">
                  <w:rPr>
                    <w:ins w:id="3266" w:author="Huo Beata" w:date="2020-09-09T12:03:00Z"/>
                    <w:rFonts w:ascii="宋体" w:hAnsi="宋体"/>
                    <w:szCs w:val="21"/>
                  </w:rPr>
                </w:rPrChange>
              </w:rPr>
            </w:pPr>
            <w:ins w:id="3267" w:author="Huo Beata" w:date="2020-09-09T12:03:00Z">
              <w:r>
                <w:rPr>
                  <w:rFonts w:hint="default" w:ascii="Times New Roman" w:hAnsi="Times New Roman" w:cs="Times New Roman"/>
                  <w:szCs w:val="21"/>
                  <w:rPrChange w:id="3268" w:author="Huo Beata" w:date="2020-09-09T12:04:00Z">
                    <w:rPr>
                      <w:rFonts w:hint="eastAsia" w:ascii="宋体" w:hAnsi="宋体"/>
                      <w:szCs w:val="21"/>
                    </w:rPr>
                  </w:rPrChange>
                </w:rPr>
                <w:t xml:space="preserve">5 </w:t>
              </w:r>
            </w:ins>
            <w:ins w:id="3269" w:author="Huo Beata" w:date="2020-09-09T12:03:00Z">
              <w:r>
                <w:rPr>
                  <w:rFonts w:hint="default" w:ascii="Times New Roman" w:hAnsi="Times New Roman" w:cs="Times New Roman"/>
                  <w:szCs w:val="21"/>
                  <w:rPrChange w:id="3270" w:author="Huo Beata" w:date="2020-09-09T12:04:00Z">
                    <w:rPr>
                      <w:rFonts w:hint="eastAsia" w:ascii="宋体" w:hAnsi="宋体"/>
                      <w:szCs w:val="21"/>
                    </w:rPr>
                  </w:rPrChange>
                </w:rPr>
                <w:t>编辑分析</w:t>
              </w:r>
            </w:ins>
          </w:p>
          <w:p>
            <w:pPr>
              <w:rPr>
                <w:ins w:id="3271" w:author="Huo Beata" w:date="2020-09-09T12:03:00Z"/>
                <w:rFonts w:ascii="Times New Roman" w:hAnsi="Times New Roman" w:cs="Times New Roman"/>
                <w:szCs w:val="21"/>
                <w:rPrChange w:id="3272" w:author="Huo Beata" w:date="2020-09-09T12:04:00Z">
                  <w:rPr>
                    <w:ins w:id="3273" w:author="Huo Beata" w:date="2020-09-09T12:03:00Z"/>
                    <w:rFonts w:ascii="宋体" w:hAnsi="宋体"/>
                    <w:szCs w:val="21"/>
                  </w:rPr>
                </w:rPrChange>
              </w:rPr>
            </w:pPr>
            <w:ins w:id="3274" w:author="Huo Beata" w:date="2020-09-09T12:03:00Z">
              <w:r>
                <w:rPr>
                  <w:rFonts w:hint="default" w:ascii="Times New Roman" w:hAnsi="Times New Roman" w:cs="Times New Roman"/>
                  <w:szCs w:val="21"/>
                  <w:rPrChange w:id="3275" w:author="Huo Beata" w:date="2020-09-09T12:04:00Z">
                    <w:rPr>
                      <w:rFonts w:hint="eastAsia" w:ascii="宋体" w:hAnsi="宋体"/>
                      <w:szCs w:val="21"/>
                    </w:rPr>
                  </w:rPrChange>
                </w:rPr>
                <w:t xml:space="preserve">6 </w:t>
              </w:r>
            </w:ins>
            <w:ins w:id="3276" w:author="Huo Beata" w:date="2020-09-09T12:03:00Z">
              <w:r>
                <w:rPr>
                  <w:rFonts w:hint="default" w:ascii="Times New Roman" w:hAnsi="Times New Roman" w:cs="Times New Roman"/>
                  <w:szCs w:val="21"/>
                  <w:rPrChange w:id="3277" w:author="Huo Beata" w:date="2020-09-09T12:04:00Z">
                    <w:rPr>
                      <w:rFonts w:hint="eastAsia" w:ascii="宋体" w:hAnsi="宋体"/>
                      <w:szCs w:val="21"/>
                    </w:rPr>
                  </w:rPrChange>
                </w:rPr>
                <w:t>报告预览</w:t>
              </w:r>
            </w:ins>
            <w:ins w:id="3278" w:author="Huo Beata" w:date="2020-09-09T12:03:00Z">
              <w:r>
                <w:rPr>
                  <w:rFonts w:hint="default" w:ascii="Times New Roman" w:hAnsi="Times New Roman" w:cs="Times New Roman"/>
                  <w:szCs w:val="21"/>
                  <w:rPrChange w:id="3279" w:author="Huo Beata" w:date="2020-09-09T12:04:00Z">
                    <w:rPr>
                      <w:rFonts w:hint="eastAsia" w:ascii="宋体" w:hAnsi="宋体"/>
                      <w:szCs w:val="21"/>
                    </w:rPr>
                  </w:rPrChange>
                </w:rPr>
                <w:t>/</w:t>
              </w:r>
            </w:ins>
            <w:ins w:id="3280" w:author="Huo Beata" w:date="2020-09-09T12:03:00Z">
              <w:r>
                <w:rPr>
                  <w:rFonts w:hint="default" w:ascii="Times New Roman" w:hAnsi="Times New Roman" w:cs="Times New Roman"/>
                  <w:szCs w:val="21"/>
                  <w:rPrChange w:id="3281" w:author="Huo Beata" w:date="2020-09-09T12:04:00Z">
                    <w:rPr>
                      <w:rFonts w:hint="eastAsia" w:ascii="宋体" w:hAnsi="宋体"/>
                      <w:szCs w:val="21"/>
                    </w:rPr>
                  </w:rPrChange>
                </w:rPr>
                <w:t>打印</w:t>
              </w:r>
              <w:commentRangeEnd w:id="4"/>
            </w:ins>
            <w:ins w:id="3282" w:author="Huo Beata" w:date="2020-09-09T12:03:00Z">
              <w:r>
                <w:rPr>
                  <w:rStyle w:val="19"/>
                  <w:rFonts w:ascii="Times New Roman" w:hAnsi="Times New Roman" w:cs="Times New Roman"/>
                  <w:rPrChange w:id="3283" w:author="Huo Beata" w:date="2020-09-09T12:04:00Z">
                    <w:rPr>
                      <w:rStyle w:val="19"/>
                    </w:rPr>
                  </w:rPrChange>
                </w:rPr>
                <w:commentReference w:id="4"/>
              </w:r>
            </w:ins>
          </w:p>
        </w:tc>
        <w:tc>
          <w:tcPr>
            <w:tcW w:w="4253" w:type="dxa"/>
            <w:vAlign w:val="center"/>
          </w:tcPr>
          <w:p>
            <w:pPr>
              <w:rPr>
                <w:ins w:id="3285" w:author="Huo Beata" w:date="2020-09-09T12:03:00Z"/>
                <w:rFonts w:ascii="Times New Roman" w:hAnsi="Times New Roman" w:cs="Times New Roman"/>
                <w:szCs w:val="21"/>
                <w:rPrChange w:id="3286" w:author="Huo Beata" w:date="2020-09-09T12:04:00Z">
                  <w:rPr>
                    <w:ins w:id="3287" w:author="Huo Beata" w:date="2020-09-09T12:03:00Z"/>
                    <w:rFonts w:ascii="宋体" w:hAnsi="宋体"/>
                    <w:szCs w:val="21"/>
                  </w:rPr>
                </w:rPrChange>
              </w:rPr>
            </w:pPr>
            <w:ins w:id="3288" w:author="Huo Beata" w:date="2020-09-09T12:03:00Z">
              <w:commentRangeStart w:id="5"/>
              <w:r>
                <w:rPr>
                  <w:rFonts w:hint="default" w:ascii="Times New Roman" w:hAnsi="Times New Roman" w:cs="Times New Roman"/>
                  <w:szCs w:val="21"/>
                  <w:rPrChange w:id="3289" w:author="Huo Beata" w:date="2020-09-09T12:04:00Z">
                    <w:rPr>
                      <w:rFonts w:hint="eastAsia" w:ascii="宋体" w:hAnsi="宋体"/>
                      <w:szCs w:val="21"/>
                    </w:rPr>
                  </w:rPrChange>
                </w:rPr>
                <w:t>1</w:t>
              </w:r>
            </w:ins>
            <w:ins w:id="3290" w:author="Huo Beata" w:date="2020-09-09T12:03:00Z">
              <w:r>
                <w:rPr>
                  <w:rFonts w:hint="default" w:ascii="Times New Roman" w:hAnsi="Times New Roman" w:cs="Times New Roman"/>
                  <w:szCs w:val="21"/>
                  <w:rPrChange w:id="3291" w:author="Huo Beata" w:date="2020-09-09T12:04:00Z">
                    <w:rPr>
                      <w:rFonts w:hint="eastAsia" w:ascii="宋体" w:hAnsi="宋体"/>
                      <w:szCs w:val="21"/>
                    </w:rPr>
                  </w:rPrChange>
                </w:rPr>
                <w:t>、</w:t>
              </w:r>
              <w:commentRangeEnd w:id="5"/>
            </w:ins>
            <w:ins w:id="3292" w:author="Huo Beata" w:date="2020-09-09T12:03:00Z">
              <w:r>
                <w:rPr>
                  <w:rStyle w:val="19"/>
                  <w:rFonts w:ascii="Times New Roman" w:hAnsi="Times New Roman" w:cs="Times New Roman"/>
                  <w:rPrChange w:id="3293" w:author="Huo Beata" w:date="2020-09-09T12:04:00Z">
                    <w:rPr>
                      <w:rStyle w:val="19"/>
                    </w:rPr>
                  </w:rPrChange>
                </w:rPr>
                <w:commentReference w:id="5"/>
              </w:r>
            </w:ins>
          </w:p>
        </w:tc>
        <w:tc>
          <w:tcPr>
            <w:tcW w:w="1149" w:type="dxa"/>
            <w:vAlign w:val="center"/>
          </w:tcPr>
          <w:p>
            <w:pPr>
              <w:jc w:val="center"/>
              <w:rPr>
                <w:ins w:id="3295" w:author="Huo Beata" w:date="2020-09-09T12:03:00Z"/>
                <w:rFonts w:ascii="Times New Roman" w:hAnsi="Times New Roman" w:cs="Times New Roman"/>
                <w:szCs w:val="21"/>
                <w:rPrChange w:id="3296" w:author="Huo Beata" w:date="2020-09-09T12:04:00Z">
                  <w:rPr>
                    <w:ins w:id="3297" w:author="Huo Beata" w:date="2020-09-09T12:03:00Z"/>
                    <w:rFonts w:ascii="宋体" w:hAnsi="宋体"/>
                    <w:szCs w:val="21"/>
                  </w:rPr>
                </w:rPrChange>
              </w:rPr>
            </w:pPr>
            <w:ins w:id="3298" w:author="Huo Beata" w:date="2020-09-09T12:03:00Z">
              <w:r>
                <w:rPr>
                  <w:rFonts w:hint="default" w:ascii="Times New Roman" w:hAnsi="Times New Roman" w:cs="Times New Roman"/>
                  <w:szCs w:val="21"/>
                  <w:rPrChange w:id="3299" w:author="Huo Beata" w:date="2020-09-09T12:04:00Z">
                    <w:rPr>
                      <w:rFonts w:hint="eastAsia" w:ascii="宋体" w:hAnsi="宋体"/>
                      <w:szCs w:val="21"/>
                    </w:rPr>
                  </w:rPrChange>
                </w:rPr>
                <w:t>基本相同</w:t>
              </w:r>
            </w:ins>
          </w:p>
        </w:tc>
        <w:tc>
          <w:tcPr>
            <w:tcW w:w="1835" w:type="dxa"/>
            <w:vMerge w:val="continue"/>
            <w:vAlign w:val="center"/>
          </w:tcPr>
          <w:p>
            <w:pPr>
              <w:jc w:val="center"/>
              <w:rPr>
                <w:ins w:id="3300" w:author="Huo Beata" w:date="2020-09-09T12:03:00Z"/>
                <w:rFonts w:ascii="Times New Roman" w:hAnsi="Times New Roman" w:cs="Times New Roman"/>
                <w:szCs w:val="21"/>
                <w:rPrChange w:id="3301" w:author="Huo Beata" w:date="2020-09-09T12:04:00Z">
                  <w:rPr>
                    <w:ins w:id="3302"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ins w:id="3303" w:author="Huo Beata" w:date="2020-09-09T12:03:00Z"/>
        </w:trPr>
        <w:tc>
          <w:tcPr>
            <w:tcW w:w="704" w:type="dxa"/>
            <w:vAlign w:val="center"/>
          </w:tcPr>
          <w:p>
            <w:pPr>
              <w:jc w:val="center"/>
              <w:rPr>
                <w:ins w:id="3304" w:author="Huo Beata" w:date="2020-09-09T12:03:00Z"/>
                <w:rFonts w:ascii="Times New Roman" w:hAnsi="Times New Roman" w:cs="Times New Roman"/>
                <w:szCs w:val="21"/>
                <w:rPrChange w:id="3305" w:author="Huo Beata" w:date="2020-09-09T12:04:00Z">
                  <w:rPr>
                    <w:ins w:id="3306" w:author="Huo Beata" w:date="2020-09-09T12:03:00Z"/>
                    <w:rFonts w:ascii="宋体" w:hAnsi="宋体"/>
                    <w:szCs w:val="21"/>
                  </w:rPr>
                </w:rPrChange>
              </w:rPr>
            </w:pPr>
            <w:ins w:id="3307" w:author="Huo Beata" w:date="2020-09-09T12:03:00Z">
              <w:r>
                <w:rPr>
                  <w:rFonts w:hint="default" w:ascii="Times New Roman" w:hAnsi="Times New Roman" w:cs="Times New Roman"/>
                  <w:bCs/>
                  <w:color w:val="000000" w:themeColor="text1"/>
                  <w:szCs w:val="21"/>
                  <w:rPrChange w:id="3308" w:author="Huo Beata" w:date="2020-09-09T12:04:00Z">
                    <w:rPr>
                      <w:rFonts w:hint="eastAsia" w:ascii="Times New Roman" w:hAnsi="Times New Roman"/>
                      <w:bCs/>
                      <w:color w:val="000000" w:themeColor="text1"/>
                      <w:szCs w:val="21"/>
                      <w14:textFill>
                        <w14:solidFill>
                          <w14:schemeClr w14:val="tx1"/>
                        </w14:solidFill>
                      </w14:textFill>
                    </w:rPr>
                  </w:rPrChange>
                  <w14:textFill>
                    <w14:solidFill>
                      <w14:schemeClr w14:val="tx1"/>
                    </w14:solidFill>
                  </w14:textFill>
                </w:rPr>
                <w:t>禁忌症</w:t>
              </w:r>
            </w:ins>
          </w:p>
        </w:tc>
        <w:tc>
          <w:tcPr>
            <w:tcW w:w="5528" w:type="dxa"/>
            <w:vAlign w:val="center"/>
          </w:tcPr>
          <w:p>
            <w:pPr>
              <w:jc w:val="center"/>
              <w:rPr>
                <w:ins w:id="3309" w:author="Huo Beata" w:date="2020-09-09T12:03:00Z"/>
                <w:rFonts w:ascii="Times New Roman" w:hAnsi="Times New Roman" w:cs="Times New Roman"/>
                <w:szCs w:val="21"/>
                <w:rPrChange w:id="3310" w:author="Huo Beata" w:date="2020-09-09T12:04:00Z">
                  <w:rPr>
                    <w:ins w:id="3311" w:author="Huo Beata" w:date="2020-09-09T12:03:00Z"/>
                    <w:rFonts w:ascii="宋体" w:hAnsi="宋体"/>
                    <w:szCs w:val="21"/>
                  </w:rPr>
                </w:rPrChange>
              </w:rPr>
            </w:pPr>
            <w:ins w:id="3312" w:author="Huo Beata" w:date="2020-09-09T12:03:00Z">
              <w:r>
                <w:rPr>
                  <w:rFonts w:hint="default" w:ascii="Times New Roman" w:hAnsi="Times New Roman" w:cs="Times New Roman"/>
                  <w:szCs w:val="21"/>
                  <w:rPrChange w:id="3313" w:author="Huo Beata" w:date="2020-09-09T12:04:00Z">
                    <w:rPr>
                      <w:rFonts w:hint="eastAsia" w:ascii="宋体" w:hAnsi="宋体"/>
                      <w:szCs w:val="21"/>
                    </w:rPr>
                  </w:rPrChange>
                </w:rPr>
                <w:t>尚无明确禁忌症。</w:t>
              </w:r>
            </w:ins>
          </w:p>
        </w:tc>
        <w:tc>
          <w:tcPr>
            <w:tcW w:w="4253" w:type="dxa"/>
            <w:vAlign w:val="center"/>
          </w:tcPr>
          <w:p>
            <w:pPr>
              <w:jc w:val="center"/>
              <w:rPr>
                <w:ins w:id="3314" w:author="Huo Beata" w:date="2020-09-09T12:03:00Z"/>
                <w:rFonts w:ascii="Times New Roman" w:hAnsi="Times New Roman" w:cs="Times New Roman"/>
                <w:szCs w:val="21"/>
                <w:rPrChange w:id="3315" w:author="Huo Beata" w:date="2020-09-09T12:04:00Z">
                  <w:rPr>
                    <w:ins w:id="3316" w:author="Huo Beata" w:date="2020-09-09T12:03:00Z"/>
                    <w:rFonts w:ascii="宋体" w:hAnsi="宋体"/>
                    <w:szCs w:val="21"/>
                  </w:rPr>
                </w:rPrChange>
              </w:rPr>
            </w:pPr>
            <w:ins w:id="3317" w:author="Huo Beata" w:date="2020-09-09T12:03:00Z">
              <w:r>
                <w:rPr>
                  <w:rFonts w:hint="default" w:ascii="Times New Roman" w:hAnsi="Times New Roman" w:cs="Times New Roman"/>
                  <w:szCs w:val="21"/>
                  <w:rPrChange w:id="3318" w:author="Huo Beata" w:date="2020-09-09T12:04:00Z">
                    <w:rPr>
                      <w:rFonts w:hint="eastAsia" w:ascii="宋体" w:hAnsi="宋体"/>
                      <w:szCs w:val="21"/>
                    </w:rPr>
                  </w:rPrChange>
                </w:rPr>
                <w:t>尚无明确禁忌症。</w:t>
              </w:r>
            </w:ins>
          </w:p>
        </w:tc>
        <w:tc>
          <w:tcPr>
            <w:tcW w:w="1149" w:type="dxa"/>
            <w:vAlign w:val="center"/>
          </w:tcPr>
          <w:p>
            <w:pPr>
              <w:jc w:val="center"/>
              <w:rPr>
                <w:ins w:id="3319" w:author="Huo Beata" w:date="2020-09-09T12:03:00Z"/>
                <w:rFonts w:ascii="Times New Roman" w:hAnsi="Times New Roman" w:cs="Times New Roman"/>
                <w:szCs w:val="21"/>
                <w:rPrChange w:id="3320" w:author="Huo Beata" w:date="2020-09-09T12:04:00Z">
                  <w:rPr>
                    <w:ins w:id="3321" w:author="Huo Beata" w:date="2020-09-09T12:03:00Z"/>
                    <w:rFonts w:ascii="宋体" w:hAnsi="宋体"/>
                    <w:szCs w:val="21"/>
                  </w:rPr>
                </w:rPrChange>
              </w:rPr>
            </w:pPr>
            <w:ins w:id="3322" w:author="Huo Beata" w:date="2020-09-09T12:03:00Z">
              <w:r>
                <w:rPr>
                  <w:rFonts w:hint="default" w:ascii="Times New Roman" w:hAnsi="Times New Roman" w:cs="Times New Roman"/>
                  <w:szCs w:val="21"/>
                  <w:rPrChange w:id="3323" w:author="Huo Beata" w:date="2020-09-09T12:04:00Z">
                    <w:rPr>
                      <w:rFonts w:hint="eastAsia" w:ascii="宋体" w:hAnsi="宋体"/>
                      <w:szCs w:val="21"/>
                    </w:rPr>
                  </w:rPrChange>
                </w:rPr>
                <w:t>相同</w:t>
              </w:r>
            </w:ins>
          </w:p>
        </w:tc>
        <w:tc>
          <w:tcPr>
            <w:tcW w:w="1835" w:type="dxa"/>
            <w:vMerge w:val="continue"/>
            <w:vAlign w:val="center"/>
          </w:tcPr>
          <w:p>
            <w:pPr>
              <w:jc w:val="center"/>
              <w:rPr>
                <w:ins w:id="3324" w:author="Huo Beata" w:date="2020-09-09T12:03:00Z"/>
                <w:rFonts w:ascii="Times New Roman" w:hAnsi="Times New Roman" w:cs="Times New Roman"/>
                <w:szCs w:val="21"/>
                <w:rPrChange w:id="3325" w:author="Huo Beata" w:date="2020-09-09T12:04:00Z">
                  <w:rPr>
                    <w:ins w:id="3326"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jc w:val="center"/>
          <w:ins w:id="3327" w:author="Huo Beata" w:date="2020-09-09T12:03:00Z"/>
        </w:trPr>
        <w:tc>
          <w:tcPr>
            <w:tcW w:w="704" w:type="dxa"/>
            <w:vAlign w:val="center"/>
          </w:tcPr>
          <w:p>
            <w:pPr>
              <w:jc w:val="center"/>
              <w:rPr>
                <w:ins w:id="3328" w:author="Huo Beata" w:date="2020-09-09T12:03:00Z"/>
                <w:rFonts w:ascii="Times New Roman" w:hAnsi="Times New Roman" w:cs="Times New Roman"/>
                <w:szCs w:val="21"/>
                <w:rPrChange w:id="3329" w:author="Huo Beata" w:date="2020-09-09T12:04:00Z">
                  <w:rPr>
                    <w:ins w:id="3330" w:author="Huo Beata" w:date="2020-09-09T12:03:00Z"/>
                    <w:rFonts w:ascii="宋体" w:hAnsi="宋体"/>
                    <w:szCs w:val="21"/>
                  </w:rPr>
                </w:rPrChange>
              </w:rPr>
            </w:pPr>
            <w:ins w:id="3331" w:author="Huo Beata" w:date="2020-09-09T12:03:00Z">
              <w:r>
                <w:rPr>
                  <w:rFonts w:hint="default" w:ascii="Times New Roman" w:hAnsi="Times New Roman" w:cs="Times New Roman"/>
                  <w:bCs/>
                  <w:color w:val="FF0000"/>
                  <w:szCs w:val="21"/>
                  <w:rPrChange w:id="3332" w:author="Huo Beata" w:date="2020-09-09T12:04:00Z">
                    <w:rPr>
                      <w:rFonts w:hint="eastAsia" w:ascii="Times New Roman" w:hAnsi="Times New Roman"/>
                      <w:bCs/>
                      <w:color w:val="FF0000"/>
                      <w:szCs w:val="21"/>
                    </w:rPr>
                  </w:rPrChange>
                </w:rPr>
                <w:t>防范措施和警告</w:t>
              </w:r>
            </w:ins>
          </w:p>
        </w:tc>
        <w:tc>
          <w:tcPr>
            <w:tcW w:w="5528" w:type="dxa"/>
            <w:vAlign w:val="center"/>
          </w:tcPr>
          <w:p>
            <w:pPr>
              <w:rPr>
                <w:ins w:id="3333" w:author="Huo Beata" w:date="2020-09-09T12:03:00Z"/>
                <w:rFonts w:ascii="Times New Roman" w:hAnsi="Times New Roman" w:cs="Times New Roman"/>
                <w:szCs w:val="21"/>
                <w:rPrChange w:id="3334" w:author="Huo Beata" w:date="2020-09-09T12:04:00Z">
                  <w:rPr>
                    <w:ins w:id="3335" w:author="Huo Beata" w:date="2020-09-09T12:03:00Z"/>
                    <w:rFonts w:ascii="宋体" w:hAnsi="宋体"/>
                    <w:szCs w:val="21"/>
                  </w:rPr>
                </w:rPrChange>
              </w:rPr>
            </w:pPr>
            <w:ins w:id="3336" w:author="Huo Beata" w:date="2020-09-09T12:03:00Z">
              <w:r>
                <w:rPr>
                  <w:rFonts w:hint="default" w:ascii="Times New Roman" w:hAnsi="Times New Roman" w:cs="Times New Roman"/>
                  <w:szCs w:val="21"/>
                  <w:rPrChange w:id="3337" w:author="Huo Beata" w:date="2020-09-09T12:04:00Z">
                    <w:rPr>
                      <w:rFonts w:hint="eastAsia" w:ascii="宋体" w:hAnsi="宋体"/>
                      <w:szCs w:val="21"/>
                    </w:rPr>
                  </w:rPrChange>
                </w:rPr>
                <w:t>注意：如果电脑主机不是在本公司购买，本公司将不提供电脑硬件及操作系统方面的维护。</w:t>
              </w:r>
            </w:ins>
          </w:p>
          <w:p>
            <w:pPr>
              <w:rPr>
                <w:ins w:id="3338" w:author="Huo Beata" w:date="2020-09-09T12:03:00Z"/>
                <w:rFonts w:ascii="Times New Roman" w:hAnsi="Times New Roman" w:cs="Times New Roman"/>
                <w:szCs w:val="21"/>
                <w:rPrChange w:id="3339" w:author="Huo Beata" w:date="2020-09-09T12:04:00Z">
                  <w:rPr>
                    <w:ins w:id="3340" w:author="Huo Beata" w:date="2020-09-09T12:03:00Z"/>
                    <w:rFonts w:ascii="宋体" w:hAnsi="宋体"/>
                    <w:szCs w:val="21"/>
                  </w:rPr>
                </w:rPrChange>
              </w:rPr>
            </w:pPr>
            <w:ins w:id="3341" w:author="Huo Beata" w:date="2020-09-09T12:03:00Z">
              <w:r>
                <w:rPr>
                  <w:rFonts w:hint="default" w:ascii="Times New Roman" w:hAnsi="Times New Roman" w:cs="Times New Roman"/>
                  <w:szCs w:val="21"/>
                  <w:rPrChange w:id="3342" w:author="Huo Beata" w:date="2020-09-09T12:04:00Z">
                    <w:rPr>
                      <w:rFonts w:hint="eastAsia" w:ascii="宋体" w:hAnsi="宋体"/>
                      <w:szCs w:val="21"/>
                    </w:rPr>
                  </w:rPrChange>
                </w:rPr>
                <w:t>注意：执行插入操作后，</w:t>
              </w:r>
            </w:ins>
            <w:ins w:id="3343" w:author="Huo Beata" w:date="2020-09-09T12:03:00Z">
              <w:r>
                <w:rPr>
                  <w:rFonts w:hint="default" w:ascii="Times New Roman" w:hAnsi="Times New Roman" w:cs="Times New Roman"/>
                  <w:szCs w:val="21"/>
                  <w:rPrChange w:id="3344" w:author="Huo Beata" w:date="2020-09-09T12:04:00Z">
                    <w:rPr>
                      <w:rFonts w:hint="eastAsia" w:ascii="宋体" w:hAnsi="宋体"/>
                      <w:szCs w:val="21"/>
                    </w:rPr>
                  </w:rPrChange>
                </w:rPr>
                <w:t>ECGAnalyst</w:t>
              </w:r>
            </w:ins>
            <w:ins w:id="3345" w:author="Huo Beata" w:date="2020-09-09T12:03:00Z">
              <w:r>
                <w:rPr>
                  <w:rFonts w:hint="default" w:ascii="Times New Roman" w:hAnsi="Times New Roman" w:cs="Times New Roman"/>
                  <w:szCs w:val="21"/>
                  <w:rPrChange w:id="3346" w:author="Huo Beata" w:date="2020-09-09T12:04:00Z">
                    <w:rPr>
                      <w:rFonts w:hint="eastAsia" w:ascii="宋体" w:hAnsi="宋体"/>
                      <w:szCs w:val="21"/>
                    </w:rPr>
                  </w:rPrChange>
                </w:rPr>
                <w:t>将自动重新分析统计心律事件。</w:t>
              </w:r>
            </w:ins>
          </w:p>
          <w:p>
            <w:pPr>
              <w:rPr>
                <w:ins w:id="3347" w:author="Huo Beata" w:date="2020-09-09T12:03:00Z"/>
                <w:rFonts w:ascii="Times New Roman" w:hAnsi="Times New Roman" w:cs="Times New Roman"/>
                <w:szCs w:val="21"/>
                <w:rPrChange w:id="3348" w:author="Huo Beata" w:date="2020-09-09T12:04:00Z">
                  <w:rPr>
                    <w:ins w:id="3349" w:author="Huo Beata" w:date="2020-09-09T12:03:00Z"/>
                    <w:rFonts w:ascii="宋体" w:hAnsi="宋体"/>
                    <w:szCs w:val="21"/>
                  </w:rPr>
                </w:rPrChange>
              </w:rPr>
            </w:pPr>
            <w:ins w:id="3350" w:author="Huo Beata" w:date="2020-09-09T12:03:00Z">
              <w:r>
                <w:rPr>
                  <w:rFonts w:hint="default" w:ascii="Times New Roman" w:hAnsi="Times New Roman" w:cs="Times New Roman"/>
                  <w:szCs w:val="21"/>
                  <w:rPrChange w:id="3351" w:author="Huo Beata" w:date="2020-09-09T12:04:00Z">
                    <w:rPr>
                      <w:rFonts w:hint="eastAsia" w:ascii="宋体" w:hAnsi="宋体"/>
                      <w:szCs w:val="21"/>
                    </w:rPr>
                  </w:rPrChange>
                </w:rPr>
                <w:t>注意：执行删除操作后，</w:t>
              </w:r>
            </w:ins>
            <w:ins w:id="3352" w:author="Huo Beata" w:date="2020-09-09T12:03:00Z">
              <w:r>
                <w:rPr>
                  <w:rFonts w:hint="default" w:ascii="Times New Roman" w:hAnsi="Times New Roman" w:cs="Times New Roman"/>
                  <w:szCs w:val="21"/>
                  <w:rPrChange w:id="3353" w:author="Huo Beata" w:date="2020-09-09T12:04:00Z">
                    <w:rPr>
                      <w:rFonts w:hint="eastAsia" w:ascii="宋体" w:hAnsi="宋体"/>
                      <w:szCs w:val="21"/>
                    </w:rPr>
                  </w:rPrChange>
                </w:rPr>
                <w:t>ECGAnalyst</w:t>
              </w:r>
            </w:ins>
            <w:ins w:id="3354" w:author="Huo Beata" w:date="2020-09-09T12:03:00Z">
              <w:r>
                <w:rPr>
                  <w:rFonts w:hint="default" w:ascii="Times New Roman" w:hAnsi="Times New Roman" w:cs="Times New Roman"/>
                  <w:szCs w:val="21"/>
                  <w:rPrChange w:id="3355" w:author="Huo Beata" w:date="2020-09-09T12:04:00Z">
                    <w:rPr>
                      <w:rFonts w:hint="eastAsia" w:ascii="宋体" w:hAnsi="宋体"/>
                      <w:szCs w:val="21"/>
                    </w:rPr>
                  </w:rPrChange>
                </w:rPr>
                <w:t>将自动重新分析统计心律事件。</w:t>
              </w:r>
            </w:ins>
          </w:p>
          <w:p>
            <w:pPr>
              <w:rPr>
                <w:ins w:id="3356" w:author="Huo Beata" w:date="2020-09-09T12:03:00Z"/>
                <w:rFonts w:ascii="Times New Roman" w:hAnsi="Times New Roman" w:cs="Times New Roman"/>
                <w:szCs w:val="21"/>
                <w:rPrChange w:id="3357" w:author="Huo Beata" w:date="2020-09-09T12:04:00Z">
                  <w:rPr>
                    <w:ins w:id="3358" w:author="Huo Beata" w:date="2020-09-09T12:03:00Z"/>
                    <w:rFonts w:ascii="宋体" w:hAnsi="宋体"/>
                    <w:szCs w:val="21"/>
                  </w:rPr>
                </w:rPrChange>
              </w:rPr>
            </w:pPr>
            <w:ins w:id="3359" w:author="Huo Beata" w:date="2020-09-09T12:03:00Z">
              <w:r>
                <w:rPr>
                  <w:rFonts w:hint="default" w:ascii="Times New Roman" w:hAnsi="Times New Roman" w:cs="Times New Roman"/>
                  <w:szCs w:val="21"/>
                  <w:rPrChange w:id="3360" w:author="Huo Beata" w:date="2020-09-09T12:04:00Z">
                    <w:rPr>
                      <w:rFonts w:hint="eastAsia" w:ascii="宋体" w:hAnsi="宋体"/>
                      <w:szCs w:val="21"/>
                    </w:rPr>
                  </w:rPrChange>
                </w:rPr>
                <w:t>注意：执行修改操作后，</w:t>
              </w:r>
            </w:ins>
            <w:ins w:id="3361" w:author="Huo Beata" w:date="2020-09-09T12:03:00Z">
              <w:r>
                <w:rPr>
                  <w:rFonts w:hint="default" w:ascii="Times New Roman" w:hAnsi="Times New Roman" w:cs="Times New Roman"/>
                  <w:szCs w:val="21"/>
                  <w:rPrChange w:id="3362" w:author="Huo Beata" w:date="2020-09-09T12:04:00Z">
                    <w:rPr>
                      <w:rFonts w:hint="eastAsia" w:ascii="宋体" w:hAnsi="宋体"/>
                      <w:szCs w:val="21"/>
                    </w:rPr>
                  </w:rPrChange>
                </w:rPr>
                <w:t>ECGAnalyst</w:t>
              </w:r>
            </w:ins>
            <w:ins w:id="3363" w:author="Huo Beata" w:date="2020-09-09T12:03:00Z">
              <w:r>
                <w:rPr>
                  <w:rFonts w:hint="default" w:ascii="Times New Roman" w:hAnsi="Times New Roman" w:cs="Times New Roman"/>
                  <w:szCs w:val="21"/>
                  <w:rPrChange w:id="3364" w:author="Huo Beata" w:date="2020-09-09T12:04:00Z">
                    <w:rPr>
                      <w:rFonts w:hint="eastAsia" w:ascii="宋体" w:hAnsi="宋体"/>
                      <w:szCs w:val="21"/>
                    </w:rPr>
                  </w:rPrChange>
                </w:rPr>
                <w:t>将自动重新分析统计心律事件。</w:t>
              </w:r>
            </w:ins>
          </w:p>
          <w:p>
            <w:pPr>
              <w:rPr>
                <w:ins w:id="3365" w:author="Huo Beata" w:date="2020-09-09T12:03:00Z"/>
                <w:rFonts w:ascii="Times New Roman" w:hAnsi="Times New Roman" w:cs="Times New Roman"/>
                <w:szCs w:val="21"/>
                <w:rPrChange w:id="3366" w:author="Huo Beata" w:date="2020-09-09T12:04:00Z">
                  <w:rPr>
                    <w:ins w:id="3367" w:author="Huo Beata" w:date="2020-09-09T12:03:00Z"/>
                    <w:rFonts w:ascii="宋体" w:hAnsi="宋体"/>
                    <w:szCs w:val="21"/>
                  </w:rPr>
                </w:rPrChange>
              </w:rPr>
            </w:pPr>
            <w:ins w:id="3368" w:author="Huo Beata" w:date="2020-09-09T12:03:00Z">
              <w:r>
                <w:rPr>
                  <w:rFonts w:hint="default" w:ascii="Times New Roman" w:hAnsi="Times New Roman" w:cs="Times New Roman"/>
                  <w:szCs w:val="21"/>
                  <w:rPrChange w:id="3369" w:author="Huo Beata" w:date="2020-09-09T12:04:00Z">
                    <w:rPr>
                      <w:rFonts w:hint="eastAsia" w:ascii="宋体" w:hAnsi="宋体"/>
                      <w:szCs w:val="21"/>
                    </w:rPr>
                  </w:rPrChange>
                </w:rPr>
                <w:t>注意：被拖拉的模板将被合并到拖拉放下的目标模板中。</w:t>
              </w:r>
            </w:ins>
          </w:p>
          <w:p>
            <w:pPr>
              <w:rPr>
                <w:ins w:id="3370" w:author="Huo Beata" w:date="2020-09-09T12:03:00Z"/>
                <w:rFonts w:ascii="Times New Roman" w:hAnsi="Times New Roman" w:cs="Times New Roman"/>
                <w:szCs w:val="21"/>
                <w:rPrChange w:id="3371" w:author="Huo Beata" w:date="2020-09-09T12:04:00Z">
                  <w:rPr>
                    <w:ins w:id="3372" w:author="Huo Beata" w:date="2020-09-09T12:03:00Z"/>
                    <w:rFonts w:ascii="宋体" w:hAnsi="宋体"/>
                    <w:szCs w:val="21"/>
                  </w:rPr>
                </w:rPrChange>
              </w:rPr>
            </w:pPr>
            <w:ins w:id="3373" w:author="Huo Beata" w:date="2020-09-09T12:03:00Z">
              <w:r>
                <w:rPr>
                  <w:rFonts w:hint="default" w:ascii="Times New Roman" w:hAnsi="Times New Roman" w:cs="Times New Roman"/>
                  <w:szCs w:val="21"/>
                  <w:rPrChange w:id="3374" w:author="Huo Beata" w:date="2020-09-09T12:04:00Z">
                    <w:rPr>
                      <w:rFonts w:hint="eastAsia" w:ascii="宋体" w:hAnsi="宋体"/>
                      <w:szCs w:val="21"/>
                    </w:rPr>
                  </w:rPrChange>
                </w:rPr>
                <w:t>注意：</w:t>
              </w:r>
            </w:ins>
            <w:ins w:id="3375" w:author="Huo Beata" w:date="2020-09-09T12:03:00Z">
              <w:r>
                <w:rPr>
                  <w:rFonts w:hint="default" w:ascii="Times New Roman" w:hAnsi="Times New Roman" w:cs="Times New Roman"/>
                  <w:szCs w:val="21"/>
                  <w:rPrChange w:id="3376" w:author="Huo Beata" w:date="2020-09-09T12:04:00Z">
                    <w:rPr>
                      <w:rFonts w:hint="eastAsia" w:ascii="宋体" w:hAnsi="宋体"/>
                      <w:szCs w:val="21"/>
                    </w:rPr>
                  </w:rPrChange>
                </w:rPr>
                <w:t>“</w:t>
              </w:r>
            </w:ins>
            <w:ins w:id="3377" w:author="Huo Beata" w:date="2020-09-09T12:03:00Z">
              <w:r>
                <w:rPr>
                  <w:rFonts w:hint="default" w:ascii="Times New Roman" w:hAnsi="Times New Roman" w:cs="Times New Roman"/>
                  <w:szCs w:val="21"/>
                  <w:rPrChange w:id="3378" w:author="Huo Beata" w:date="2020-09-09T12:04:00Z">
                    <w:rPr>
                      <w:rFonts w:hint="eastAsia" w:ascii="宋体" w:hAnsi="宋体"/>
                      <w:szCs w:val="21"/>
                    </w:rPr>
                  </w:rPrChange>
                </w:rPr>
                <w:t>检测房颤</w:t>
              </w:r>
            </w:ins>
            <w:ins w:id="3379" w:author="Huo Beata" w:date="2020-09-09T12:03:00Z">
              <w:r>
                <w:rPr>
                  <w:rFonts w:hint="default" w:ascii="Times New Roman" w:hAnsi="Times New Roman" w:cs="Times New Roman"/>
                  <w:szCs w:val="21"/>
                  <w:rPrChange w:id="3380" w:author="Huo Beata" w:date="2020-09-09T12:04:00Z">
                    <w:rPr>
                      <w:rFonts w:hint="eastAsia" w:ascii="宋体" w:hAnsi="宋体"/>
                      <w:szCs w:val="21"/>
                    </w:rPr>
                  </w:rPrChange>
                </w:rPr>
                <w:t>”</w:t>
              </w:r>
            </w:ins>
            <w:ins w:id="3381" w:author="Huo Beata" w:date="2020-09-09T12:03:00Z">
              <w:r>
                <w:rPr>
                  <w:rFonts w:hint="default" w:ascii="Times New Roman" w:hAnsi="Times New Roman" w:cs="Times New Roman"/>
                  <w:szCs w:val="21"/>
                  <w:rPrChange w:id="3382" w:author="Huo Beata" w:date="2020-09-09T12:04:00Z">
                    <w:rPr>
                      <w:rFonts w:hint="eastAsia" w:ascii="宋体" w:hAnsi="宋体"/>
                      <w:szCs w:val="21"/>
                    </w:rPr>
                  </w:rPrChange>
                </w:rPr>
                <w:t>是采用对异常</w:t>
              </w:r>
            </w:ins>
            <w:ins w:id="3383" w:author="Huo Beata" w:date="2020-09-09T12:03:00Z">
              <w:r>
                <w:rPr>
                  <w:rFonts w:hint="default" w:ascii="Times New Roman" w:hAnsi="Times New Roman" w:cs="Times New Roman"/>
                  <w:szCs w:val="21"/>
                  <w:rPrChange w:id="3384" w:author="Huo Beata" w:date="2020-09-09T12:04:00Z">
                    <w:rPr>
                      <w:rFonts w:hint="eastAsia" w:ascii="宋体" w:hAnsi="宋体"/>
                      <w:szCs w:val="21"/>
                    </w:rPr>
                  </w:rPrChange>
                </w:rPr>
                <w:t xml:space="preserve">R-R </w:t>
              </w:r>
            </w:ins>
            <w:ins w:id="3385" w:author="Huo Beata" w:date="2020-09-09T12:03:00Z">
              <w:r>
                <w:rPr>
                  <w:rFonts w:hint="default" w:ascii="Times New Roman" w:hAnsi="Times New Roman" w:cs="Times New Roman"/>
                  <w:szCs w:val="21"/>
                  <w:rPrChange w:id="3386" w:author="Huo Beata" w:date="2020-09-09T12:04:00Z">
                    <w:rPr>
                      <w:rFonts w:hint="eastAsia" w:ascii="宋体" w:hAnsi="宋体"/>
                      <w:szCs w:val="21"/>
                    </w:rPr>
                  </w:rPrChange>
                </w:rPr>
                <w:t>节律的分析来检测房颤，检测结果只是作为编辑的辅助手段，必须经过医生的确认。</w:t>
              </w:r>
            </w:ins>
          </w:p>
        </w:tc>
        <w:tc>
          <w:tcPr>
            <w:tcW w:w="4253" w:type="dxa"/>
            <w:vAlign w:val="center"/>
          </w:tcPr>
          <w:p>
            <w:pPr>
              <w:rPr>
                <w:ins w:id="3387" w:author="Huo Beata" w:date="2020-09-09T12:03:00Z"/>
                <w:rFonts w:ascii="Times New Roman" w:hAnsi="Times New Roman" w:cs="Times New Roman"/>
                <w:szCs w:val="21"/>
                <w:rPrChange w:id="3388" w:author="Huo Beata" w:date="2020-09-09T12:04:00Z">
                  <w:rPr>
                    <w:ins w:id="3389" w:author="Huo Beata" w:date="2020-09-09T12:03:00Z"/>
                    <w:rFonts w:ascii="宋体" w:hAnsi="宋体"/>
                    <w:szCs w:val="21"/>
                  </w:rPr>
                </w:rPrChange>
              </w:rPr>
            </w:pPr>
            <w:ins w:id="3390" w:author="Huo Beata" w:date="2020-09-09T12:03:00Z">
              <w:commentRangeStart w:id="6"/>
              <w:r>
                <w:rPr>
                  <w:rFonts w:hint="default" w:ascii="Times New Roman" w:hAnsi="Times New Roman" w:cs="Times New Roman"/>
                  <w:szCs w:val="21"/>
                  <w:rPrChange w:id="3391" w:author="Huo Beata" w:date="2020-09-09T12:04:00Z">
                    <w:rPr>
                      <w:rFonts w:hint="eastAsia" w:ascii="宋体" w:hAnsi="宋体"/>
                      <w:szCs w:val="21"/>
                    </w:rPr>
                  </w:rPrChange>
                </w:rPr>
                <w:t>注意：如果电脑主机不是在本公司购买，本公司将不提供电脑硬件及操作系统方面的维护。</w:t>
              </w:r>
              <w:commentRangeEnd w:id="6"/>
            </w:ins>
            <w:ins w:id="3392" w:author="Huo Beata" w:date="2020-09-09T12:03:00Z">
              <w:r>
                <w:rPr>
                  <w:rStyle w:val="19"/>
                  <w:rFonts w:ascii="Times New Roman" w:hAnsi="Times New Roman" w:cs="Times New Roman"/>
                  <w:rPrChange w:id="3393" w:author="Huo Beata" w:date="2020-09-09T12:04:00Z">
                    <w:rPr>
                      <w:rStyle w:val="19"/>
                    </w:rPr>
                  </w:rPrChange>
                </w:rPr>
                <w:commentReference w:id="6"/>
              </w:r>
            </w:ins>
          </w:p>
          <w:p>
            <w:pPr>
              <w:rPr>
                <w:ins w:id="3395" w:author="Huo Beata" w:date="2020-09-09T12:03:00Z"/>
                <w:rFonts w:ascii="Times New Roman" w:hAnsi="Times New Roman" w:cs="Times New Roman"/>
                <w:szCs w:val="21"/>
                <w:rPrChange w:id="3396" w:author="Huo Beata" w:date="2020-09-09T12:04:00Z">
                  <w:rPr>
                    <w:ins w:id="3397" w:author="Huo Beata" w:date="2020-09-09T12:03:00Z"/>
                    <w:rFonts w:ascii="宋体" w:hAnsi="宋体"/>
                    <w:szCs w:val="21"/>
                  </w:rPr>
                </w:rPrChange>
              </w:rPr>
            </w:pPr>
          </w:p>
        </w:tc>
        <w:tc>
          <w:tcPr>
            <w:tcW w:w="1149" w:type="dxa"/>
            <w:vAlign w:val="center"/>
          </w:tcPr>
          <w:p>
            <w:pPr>
              <w:jc w:val="center"/>
              <w:rPr>
                <w:ins w:id="3398" w:author="Huo Beata" w:date="2020-09-09T12:03:00Z"/>
                <w:rFonts w:ascii="Times New Roman" w:hAnsi="Times New Roman" w:cs="Times New Roman"/>
                <w:szCs w:val="21"/>
                <w:rPrChange w:id="3399" w:author="Huo Beata" w:date="2020-09-09T12:04:00Z">
                  <w:rPr>
                    <w:ins w:id="3400" w:author="Huo Beata" w:date="2020-09-09T12:03:00Z"/>
                    <w:rFonts w:ascii="宋体" w:hAnsi="宋体"/>
                    <w:szCs w:val="21"/>
                  </w:rPr>
                </w:rPrChange>
              </w:rPr>
            </w:pPr>
            <w:ins w:id="3401" w:author="Huo Beata" w:date="2020-09-09T12:03:00Z">
              <w:r>
                <w:rPr>
                  <w:rFonts w:hint="default" w:ascii="Times New Roman" w:hAnsi="Times New Roman" w:cs="Times New Roman"/>
                  <w:szCs w:val="21"/>
                  <w:rPrChange w:id="3402" w:author="Huo Beata" w:date="2020-09-09T12:04:00Z">
                    <w:rPr>
                      <w:rFonts w:hint="eastAsia" w:ascii="宋体" w:hAnsi="宋体"/>
                      <w:szCs w:val="21"/>
                    </w:rPr>
                  </w:rPrChange>
                </w:rPr>
                <w:t>基本相同</w:t>
              </w:r>
            </w:ins>
          </w:p>
        </w:tc>
        <w:tc>
          <w:tcPr>
            <w:tcW w:w="1835" w:type="dxa"/>
            <w:vMerge w:val="continue"/>
            <w:vAlign w:val="center"/>
          </w:tcPr>
          <w:p>
            <w:pPr>
              <w:jc w:val="center"/>
              <w:rPr>
                <w:ins w:id="3403" w:author="Huo Beata" w:date="2020-09-09T12:03:00Z"/>
                <w:rFonts w:ascii="Times New Roman" w:hAnsi="Times New Roman" w:cs="Times New Roman"/>
                <w:szCs w:val="21"/>
                <w:rPrChange w:id="3404" w:author="Huo Beata" w:date="2020-09-09T12:04:00Z">
                  <w:rPr>
                    <w:ins w:id="3405"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jc w:val="center"/>
          <w:ins w:id="3406" w:author="Huo Beata" w:date="2020-09-09T12:03:00Z"/>
        </w:trPr>
        <w:tc>
          <w:tcPr>
            <w:tcW w:w="704" w:type="dxa"/>
            <w:vAlign w:val="center"/>
          </w:tcPr>
          <w:p>
            <w:pPr>
              <w:jc w:val="center"/>
              <w:rPr>
                <w:ins w:id="3407" w:author="Huo Beata" w:date="2020-09-09T12:03:00Z"/>
                <w:rFonts w:ascii="Times New Roman" w:hAnsi="Times New Roman" w:cs="Times New Roman"/>
                <w:color w:val="FF0000"/>
                <w:szCs w:val="21"/>
                <w:rPrChange w:id="3408" w:author="Huo Beata" w:date="2020-09-09T12:04:00Z">
                  <w:rPr>
                    <w:ins w:id="3409" w:author="Huo Beata" w:date="2020-09-09T12:03:00Z"/>
                    <w:rFonts w:ascii="宋体" w:hAnsi="宋体"/>
                    <w:color w:val="FF0000"/>
                    <w:szCs w:val="21"/>
                  </w:rPr>
                </w:rPrChange>
              </w:rPr>
            </w:pPr>
            <w:ins w:id="3410" w:author="Huo Beata" w:date="2020-09-09T12:03:00Z">
              <w:r>
                <w:rPr>
                  <w:rFonts w:hint="default" w:ascii="Times New Roman" w:hAnsi="Times New Roman" w:cs="Times New Roman"/>
                  <w:bCs/>
                  <w:color w:val="FF0000"/>
                  <w:szCs w:val="21"/>
                  <w:rPrChange w:id="3411" w:author="Huo Beata" w:date="2020-09-09T12:04:00Z">
                    <w:rPr>
                      <w:rFonts w:hint="eastAsia" w:ascii="Times New Roman" w:hAnsi="Times New Roman"/>
                      <w:bCs/>
                      <w:color w:val="FF0000"/>
                      <w:szCs w:val="21"/>
                    </w:rPr>
                  </w:rPrChange>
                </w:rPr>
                <w:t>灭菌</w:t>
              </w:r>
            </w:ins>
            <w:ins w:id="3412" w:author="Huo Beata" w:date="2020-09-09T12:03:00Z">
              <w:r>
                <w:rPr>
                  <w:rFonts w:hint="default" w:ascii="Times New Roman" w:hAnsi="Times New Roman" w:cs="Times New Roman"/>
                  <w:bCs/>
                  <w:color w:val="FF0000"/>
                  <w:szCs w:val="21"/>
                  <w:rPrChange w:id="3413" w:author="Huo Beata" w:date="2020-09-09T12:04:00Z">
                    <w:rPr>
                      <w:rFonts w:hint="eastAsia" w:ascii="Times New Roman" w:hAnsi="Times New Roman"/>
                      <w:bCs/>
                      <w:color w:val="FF0000"/>
                      <w:szCs w:val="21"/>
                    </w:rPr>
                  </w:rPrChange>
                </w:rPr>
                <w:t>/</w:t>
              </w:r>
            </w:ins>
            <w:ins w:id="3414" w:author="Huo Beata" w:date="2020-09-09T12:03:00Z">
              <w:r>
                <w:rPr>
                  <w:rFonts w:hint="default" w:ascii="Times New Roman" w:hAnsi="Times New Roman" w:cs="Times New Roman"/>
                  <w:bCs/>
                  <w:color w:val="FF0000"/>
                  <w:szCs w:val="21"/>
                  <w:rPrChange w:id="3415" w:author="Huo Beata" w:date="2020-09-09T12:04:00Z">
                    <w:rPr>
                      <w:rFonts w:hint="eastAsia" w:ascii="Times New Roman" w:hAnsi="Times New Roman"/>
                      <w:bCs/>
                      <w:color w:val="FF0000"/>
                      <w:szCs w:val="21"/>
                    </w:rPr>
                  </w:rPrChange>
                </w:rPr>
                <w:t>消毒方式</w:t>
              </w:r>
            </w:ins>
          </w:p>
        </w:tc>
        <w:tc>
          <w:tcPr>
            <w:tcW w:w="5528" w:type="dxa"/>
            <w:vAlign w:val="center"/>
          </w:tcPr>
          <w:p>
            <w:pPr>
              <w:jc w:val="center"/>
              <w:rPr>
                <w:ins w:id="3416" w:author="Huo Beata" w:date="2020-09-09T12:03:00Z"/>
                <w:rFonts w:ascii="Times New Roman" w:hAnsi="Times New Roman" w:cs="Times New Roman"/>
                <w:szCs w:val="21"/>
                <w:rPrChange w:id="3417" w:author="Huo Beata" w:date="2020-09-09T12:04:00Z">
                  <w:rPr>
                    <w:ins w:id="3418" w:author="Huo Beata" w:date="2020-09-09T12:03:00Z"/>
                    <w:rFonts w:ascii="宋体" w:hAnsi="宋体"/>
                    <w:szCs w:val="21"/>
                  </w:rPr>
                </w:rPrChange>
              </w:rPr>
            </w:pPr>
            <w:ins w:id="3419" w:author="Huo Beata" w:date="2020-09-09T12:03:00Z">
              <w:r>
                <w:rPr>
                  <w:rFonts w:hint="default" w:ascii="Times New Roman" w:hAnsi="Times New Roman" w:cs="Times New Roman"/>
                  <w:szCs w:val="21"/>
                  <w:rPrChange w:id="3420" w:author="Huo Beata" w:date="2020-09-09T12:04:00Z">
                    <w:rPr>
                      <w:rFonts w:hint="eastAsia" w:ascii="宋体" w:hAnsi="宋体"/>
                      <w:szCs w:val="21"/>
                    </w:rPr>
                  </w:rPrChange>
                </w:rPr>
                <w:t>不适用</w:t>
              </w:r>
            </w:ins>
          </w:p>
        </w:tc>
        <w:tc>
          <w:tcPr>
            <w:tcW w:w="4253" w:type="dxa"/>
            <w:vAlign w:val="center"/>
          </w:tcPr>
          <w:p>
            <w:pPr>
              <w:jc w:val="center"/>
              <w:rPr>
                <w:ins w:id="3421" w:author="Huo Beata" w:date="2020-09-09T12:03:00Z"/>
                <w:rFonts w:ascii="Times New Roman" w:hAnsi="Times New Roman" w:cs="Times New Roman"/>
                <w:szCs w:val="21"/>
                <w:rPrChange w:id="3422" w:author="Huo Beata" w:date="2020-09-09T12:04:00Z">
                  <w:rPr>
                    <w:ins w:id="3423" w:author="Huo Beata" w:date="2020-09-09T12:03:00Z"/>
                    <w:rFonts w:ascii="宋体" w:hAnsi="宋体"/>
                    <w:szCs w:val="21"/>
                  </w:rPr>
                </w:rPrChange>
              </w:rPr>
            </w:pPr>
            <w:ins w:id="3424" w:author="Huo Beata" w:date="2020-09-09T12:03:00Z">
              <w:r>
                <w:rPr>
                  <w:rFonts w:hint="default" w:ascii="Times New Roman" w:hAnsi="Times New Roman" w:cs="Times New Roman"/>
                  <w:szCs w:val="21"/>
                  <w:rPrChange w:id="3425" w:author="Huo Beata" w:date="2020-09-09T12:04:00Z">
                    <w:rPr>
                      <w:rFonts w:hint="eastAsia" w:ascii="宋体" w:hAnsi="宋体"/>
                      <w:szCs w:val="21"/>
                    </w:rPr>
                  </w:rPrChange>
                </w:rPr>
                <w:t>不适用</w:t>
              </w:r>
            </w:ins>
          </w:p>
        </w:tc>
        <w:tc>
          <w:tcPr>
            <w:tcW w:w="1149" w:type="dxa"/>
            <w:vAlign w:val="center"/>
          </w:tcPr>
          <w:p>
            <w:pPr>
              <w:jc w:val="center"/>
              <w:rPr>
                <w:ins w:id="3426" w:author="Huo Beata" w:date="2020-09-09T12:03:00Z"/>
                <w:rFonts w:ascii="Times New Roman" w:hAnsi="Times New Roman" w:cs="Times New Roman"/>
                <w:szCs w:val="21"/>
                <w:rPrChange w:id="3427" w:author="Huo Beata" w:date="2020-09-09T12:04:00Z">
                  <w:rPr>
                    <w:ins w:id="3428" w:author="Huo Beata" w:date="2020-09-09T12:03:00Z"/>
                    <w:rFonts w:ascii="宋体" w:hAnsi="宋体"/>
                    <w:szCs w:val="21"/>
                  </w:rPr>
                </w:rPrChange>
              </w:rPr>
            </w:pPr>
            <w:ins w:id="3429" w:author="Huo Beata" w:date="2020-09-09T12:03:00Z">
              <w:r>
                <w:rPr>
                  <w:rFonts w:hint="default" w:ascii="Times New Roman" w:hAnsi="Times New Roman" w:cs="Times New Roman"/>
                  <w:szCs w:val="21"/>
                  <w:rPrChange w:id="3430" w:author="Huo Beata" w:date="2020-09-09T12:04:00Z">
                    <w:rPr>
                      <w:rFonts w:hint="eastAsia" w:ascii="宋体" w:hAnsi="宋体"/>
                      <w:szCs w:val="21"/>
                    </w:rPr>
                  </w:rPrChange>
                </w:rPr>
                <w:t>相同</w:t>
              </w:r>
            </w:ins>
          </w:p>
        </w:tc>
        <w:tc>
          <w:tcPr>
            <w:tcW w:w="1835" w:type="dxa"/>
            <w:vMerge w:val="continue"/>
            <w:vAlign w:val="center"/>
          </w:tcPr>
          <w:p>
            <w:pPr>
              <w:jc w:val="center"/>
              <w:rPr>
                <w:ins w:id="3431" w:author="Huo Beata" w:date="2020-09-09T12:03:00Z"/>
                <w:rFonts w:ascii="Times New Roman" w:hAnsi="Times New Roman" w:cs="Times New Roman"/>
                <w:szCs w:val="21"/>
                <w:rPrChange w:id="3432" w:author="Huo Beata" w:date="2020-09-09T12:04:00Z">
                  <w:rPr>
                    <w:ins w:id="3433" w:author="Huo Beata" w:date="2020-09-09T12:03:00Z"/>
                    <w:rFonts w:ascii="宋体" w:hAnsi="宋体"/>
                    <w:szCs w:val="21"/>
                  </w:rPr>
                </w:rPrChange>
              </w:rPr>
            </w:pPr>
          </w:p>
        </w:tc>
      </w:tr>
    </w:tbl>
    <w:tbl>
      <w:tblPr>
        <w:tblStyle w:val="16"/>
        <w:tblW w:w="85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21"/>
        <w:gridCol w:w="3460"/>
        <w:gridCol w:w="3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3434" w:author="Huo Beata" w:date="2020-09-09T12:03:00Z"/>
        </w:trPr>
        <w:tc>
          <w:tcPr>
            <w:tcW w:w="1321" w:type="dxa"/>
          </w:tcPr>
          <w:p>
            <w:pPr>
              <w:widowControl w:val="0"/>
              <w:numPr>
                <w:ilvl w:val="255"/>
                <w:numId w:val="0"/>
              </w:numPr>
              <w:autoSpaceDE w:val="0"/>
              <w:autoSpaceDN w:val="0"/>
              <w:adjustRightInd w:val="0"/>
              <w:ind w:firstLine="420" w:firstLineChars="200"/>
              <w:jc w:val="center"/>
              <w:rPr>
                <w:del w:id="3435" w:author="Huo Beata" w:date="2020-09-09T12:03:00Z"/>
                <w:rFonts w:ascii="Times New Roman" w:hAnsi="Times New Roman" w:eastAsia="宋体" w:cs="Times New Roman"/>
                <w:kern w:val="2"/>
                <w:sz w:val="21"/>
                <w:szCs w:val="21"/>
              </w:rPr>
            </w:pPr>
            <w:del w:id="3436" w:author="Huo Beata" w:date="2020-09-09T12:03:00Z">
              <w:r>
                <w:rPr>
                  <w:rFonts w:ascii="Times New Roman" w:hAnsi="Times New Roman" w:eastAsia="宋体" w:cs="Times New Roman"/>
                  <w:kern w:val="2"/>
                  <w:sz w:val="21"/>
                  <w:szCs w:val="21"/>
                </w:rPr>
                <w:delText>比较内容</w:delText>
              </w:r>
            </w:del>
          </w:p>
        </w:tc>
        <w:tc>
          <w:tcPr>
            <w:tcW w:w="3460" w:type="dxa"/>
          </w:tcPr>
          <w:p>
            <w:pPr>
              <w:widowControl w:val="0"/>
              <w:numPr>
                <w:ilvl w:val="255"/>
                <w:numId w:val="0"/>
              </w:numPr>
              <w:autoSpaceDE w:val="0"/>
              <w:autoSpaceDN w:val="0"/>
              <w:adjustRightInd w:val="0"/>
              <w:ind w:firstLine="420" w:firstLineChars="200"/>
              <w:jc w:val="center"/>
              <w:rPr>
                <w:del w:id="3437" w:author="Huo Beata" w:date="2020-09-09T12:03:00Z"/>
                <w:rFonts w:ascii="Times New Roman" w:hAnsi="Times New Roman" w:eastAsia="宋体" w:cs="Times New Roman"/>
                <w:kern w:val="2"/>
                <w:sz w:val="21"/>
                <w:szCs w:val="21"/>
              </w:rPr>
            </w:pPr>
            <w:del w:id="3438" w:author="Huo Beata" w:date="2020-09-09T12:03:00Z">
              <w:r>
                <w:rPr>
                  <w:rFonts w:ascii="Times New Roman" w:hAnsi="Times New Roman" w:eastAsia="宋体" w:cs="Times New Roman"/>
                  <w:kern w:val="2"/>
                  <w:sz w:val="21"/>
                  <w:szCs w:val="21"/>
                </w:rPr>
                <w:delText>申报产品</w:delText>
              </w:r>
            </w:del>
          </w:p>
        </w:tc>
        <w:tc>
          <w:tcPr>
            <w:tcW w:w="3719" w:type="dxa"/>
          </w:tcPr>
          <w:p>
            <w:pPr>
              <w:widowControl w:val="0"/>
              <w:numPr>
                <w:ilvl w:val="255"/>
                <w:numId w:val="0"/>
              </w:numPr>
              <w:autoSpaceDE w:val="0"/>
              <w:autoSpaceDN w:val="0"/>
              <w:adjustRightInd w:val="0"/>
              <w:ind w:firstLine="420" w:firstLineChars="200"/>
              <w:jc w:val="center"/>
              <w:rPr>
                <w:del w:id="3439" w:author="Huo Beata" w:date="2020-09-09T12:03:00Z"/>
                <w:rFonts w:ascii="Times New Roman" w:hAnsi="Times New Roman" w:eastAsia="宋体" w:cs="Times New Roman"/>
                <w:kern w:val="2"/>
                <w:sz w:val="21"/>
                <w:szCs w:val="21"/>
              </w:rPr>
            </w:pPr>
            <w:del w:id="3440" w:author="Huo Beata" w:date="2020-09-09T12:03:00Z">
              <w:r>
                <w:rPr>
                  <w:rFonts w:ascii="Times New Roman" w:hAnsi="Times New Roman" w:eastAsia="宋体" w:cs="Times New Roman"/>
                  <w:kern w:val="2"/>
                  <w:sz w:val="21"/>
                  <w:szCs w:val="21"/>
                </w:rPr>
                <w:delText>NMPA批准的对照产品</w:delText>
              </w:r>
            </w:del>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3441" w:author="Huo Beata" w:date="2020-09-09T12:03:00Z"/>
        </w:trPr>
        <w:tc>
          <w:tcPr>
            <w:tcW w:w="1321" w:type="dxa"/>
          </w:tcPr>
          <w:p>
            <w:pPr>
              <w:widowControl w:val="0"/>
              <w:numPr>
                <w:ilvl w:val="255"/>
                <w:numId w:val="0"/>
              </w:numPr>
              <w:autoSpaceDE w:val="0"/>
              <w:autoSpaceDN w:val="0"/>
              <w:adjustRightInd w:val="0"/>
              <w:ind w:firstLine="420" w:firstLineChars="200"/>
              <w:jc w:val="center"/>
              <w:rPr>
                <w:del w:id="3442" w:author="Huo Beata" w:date="2020-09-09T12:03:00Z"/>
                <w:rFonts w:ascii="Times New Roman" w:hAnsi="Times New Roman" w:eastAsia="宋体" w:cs="Times New Roman"/>
                <w:kern w:val="2"/>
                <w:sz w:val="21"/>
                <w:szCs w:val="21"/>
              </w:rPr>
            </w:pPr>
            <w:del w:id="3443" w:author="Huo Beata" w:date="2020-09-09T12:03:00Z">
              <w:r>
                <w:rPr>
                  <w:rFonts w:ascii="Times New Roman" w:hAnsi="Times New Roman" w:eastAsia="宋体" w:cs="Times New Roman"/>
                  <w:kern w:val="2"/>
                  <w:sz w:val="21"/>
                  <w:szCs w:val="21"/>
                </w:rPr>
                <w:delText>产品名称</w:delText>
              </w:r>
            </w:del>
          </w:p>
        </w:tc>
        <w:tc>
          <w:tcPr>
            <w:tcW w:w="3460" w:type="dxa"/>
          </w:tcPr>
          <w:p>
            <w:pPr>
              <w:widowControl w:val="0"/>
              <w:numPr>
                <w:ilvl w:val="255"/>
                <w:numId w:val="0"/>
              </w:numPr>
              <w:autoSpaceDE w:val="0"/>
              <w:autoSpaceDN w:val="0"/>
              <w:adjustRightInd w:val="0"/>
              <w:ind w:firstLine="420" w:firstLineChars="200"/>
              <w:jc w:val="center"/>
              <w:rPr>
                <w:del w:id="3444" w:author="Huo Beata" w:date="2020-09-09T12:03:00Z"/>
                <w:rFonts w:ascii="Times New Roman" w:hAnsi="Times New Roman" w:eastAsia="宋体" w:cs="Times New Roman"/>
                <w:kern w:val="2"/>
                <w:sz w:val="21"/>
                <w:szCs w:val="21"/>
              </w:rPr>
            </w:pPr>
          </w:p>
        </w:tc>
        <w:tc>
          <w:tcPr>
            <w:tcW w:w="3719" w:type="dxa"/>
          </w:tcPr>
          <w:p>
            <w:pPr>
              <w:widowControl w:val="0"/>
              <w:numPr>
                <w:ilvl w:val="255"/>
                <w:numId w:val="0"/>
              </w:numPr>
              <w:autoSpaceDE w:val="0"/>
              <w:autoSpaceDN w:val="0"/>
              <w:adjustRightInd w:val="0"/>
              <w:ind w:firstLine="420" w:firstLineChars="200"/>
              <w:jc w:val="center"/>
              <w:rPr>
                <w:del w:id="3445" w:author="Huo Beata" w:date="2020-09-09T12:03:00Z"/>
                <w:rFonts w:ascii="Times New Roman" w:hAnsi="Times New Roman" w:eastAsia="宋体" w:cs="Times New Roman"/>
                <w:kern w:val="2"/>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3446" w:author="Huo Beata" w:date="2020-09-09T12:03:00Z"/>
        </w:trPr>
        <w:tc>
          <w:tcPr>
            <w:tcW w:w="1321" w:type="dxa"/>
          </w:tcPr>
          <w:p>
            <w:pPr>
              <w:widowControl w:val="0"/>
              <w:numPr>
                <w:ilvl w:val="255"/>
                <w:numId w:val="0"/>
              </w:numPr>
              <w:autoSpaceDE w:val="0"/>
              <w:autoSpaceDN w:val="0"/>
              <w:adjustRightInd w:val="0"/>
              <w:ind w:firstLine="420" w:firstLineChars="200"/>
              <w:jc w:val="center"/>
              <w:rPr>
                <w:del w:id="3447" w:author="Huo Beata" w:date="2020-09-09T12:03:00Z"/>
                <w:rFonts w:ascii="Times New Roman" w:hAnsi="Times New Roman" w:eastAsia="宋体" w:cs="Times New Roman"/>
                <w:kern w:val="2"/>
                <w:sz w:val="21"/>
                <w:szCs w:val="21"/>
              </w:rPr>
            </w:pPr>
            <w:del w:id="3448" w:author="Huo Beata" w:date="2020-09-09T12:03:00Z">
              <w:r>
                <w:rPr>
                  <w:rFonts w:ascii="Times New Roman" w:hAnsi="Times New Roman" w:eastAsia="宋体" w:cs="Times New Roman"/>
                  <w:kern w:val="2"/>
                  <w:sz w:val="21"/>
                  <w:szCs w:val="21"/>
                </w:rPr>
                <w:delText>注册人</w:delText>
              </w:r>
            </w:del>
          </w:p>
        </w:tc>
        <w:tc>
          <w:tcPr>
            <w:tcW w:w="3460" w:type="dxa"/>
          </w:tcPr>
          <w:p>
            <w:pPr>
              <w:widowControl w:val="0"/>
              <w:numPr>
                <w:ilvl w:val="255"/>
                <w:numId w:val="0"/>
              </w:numPr>
              <w:autoSpaceDE w:val="0"/>
              <w:autoSpaceDN w:val="0"/>
              <w:adjustRightInd w:val="0"/>
              <w:ind w:firstLine="420" w:firstLineChars="200"/>
              <w:jc w:val="center"/>
              <w:rPr>
                <w:del w:id="3449" w:author="Huo Beata" w:date="2020-09-09T12:03:00Z"/>
                <w:rFonts w:ascii="Times New Roman" w:hAnsi="Times New Roman" w:eastAsia="宋体" w:cs="Times New Roman"/>
                <w:kern w:val="2"/>
                <w:sz w:val="21"/>
                <w:szCs w:val="21"/>
              </w:rPr>
            </w:pPr>
          </w:p>
        </w:tc>
        <w:tc>
          <w:tcPr>
            <w:tcW w:w="3719" w:type="dxa"/>
          </w:tcPr>
          <w:p>
            <w:pPr>
              <w:widowControl w:val="0"/>
              <w:numPr>
                <w:ilvl w:val="255"/>
                <w:numId w:val="0"/>
              </w:numPr>
              <w:autoSpaceDE w:val="0"/>
              <w:autoSpaceDN w:val="0"/>
              <w:adjustRightInd w:val="0"/>
              <w:ind w:firstLine="420" w:firstLineChars="200"/>
              <w:jc w:val="center"/>
              <w:rPr>
                <w:del w:id="3450" w:author="Huo Beata" w:date="2020-09-09T12:03:00Z"/>
                <w:rFonts w:ascii="Times New Roman" w:hAnsi="Times New Roman" w:eastAsia="宋体" w:cs="Times New Roman"/>
                <w:kern w:val="2"/>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6" w:hRule="atLeast"/>
          <w:del w:id="3451" w:author="Huo Beata" w:date="2020-09-09T12:03:00Z"/>
        </w:trPr>
        <w:tc>
          <w:tcPr>
            <w:tcW w:w="1321" w:type="dxa"/>
          </w:tcPr>
          <w:p>
            <w:pPr>
              <w:widowControl w:val="0"/>
              <w:numPr>
                <w:ilvl w:val="255"/>
                <w:numId w:val="0"/>
              </w:numPr>
              <w:autoSpaceDE w:val="0"/>
              <w:autoSpaceDN w:val="0"/>
              <w:adjustRightInd w:val="0"/>
              <w:ind w:firstLine="420" w:firstLineChars="200"/>
              <w:jc w:val="center"/>
              <w:rPr>
                <w:del w:id="3452" w:author="Huo Beata" w:date="2020-09-09T12:03:00Z"/>
                <w:rFonts w:ascii="Times New Roman" w:hAnsi="Times New Roman" w:eastAsia="宋体" w:cs="Times New Roman"/>
                <w:kern w:val="2"/>
                <w:sz w:val="21"/>
                <w:szCs w:val="21"/>
              </w:rPr>
            </w:pPr>
            <w:del w:id="3453" w:author="Huo Beata" w:date="2020-09-09T12:03:00Z">
              <w:r>
                <w:rPr>
                  <w:rFonts w:ascii="Times New Roman" w:hAnsi="Times New Roman" w:eastAsia="宋体" w:cs="Times New Roman"/>
                  <w:kern w:val="2"/>
                  <w:sz w:val="21"/>
                  <w:szCs w:val="21"/>
                </w:rPr>
                <w:delText>结构组成</w:delText>
              </w:r>
            </w:del>
          </w:p>
        </w:tc>
        <w:tc>
          <w:tcPr>
            <w:tcW w:w="3460" w:type="dxa"/>
          </w:tcPr>
          <w:p>
            <w:pPr>
              <w:widowControl w:val="0"/>
              <w:numPr>
                <w:ilvl w:val="255"/>
                <w:numId w:val="0"/>
              </w:numPr>
              <w:autoSpaceDE w:val="0"/>
              <w:autoSpaceDN w:val="0"/>
              <w:adjustRightInd w:val="0"/>
              <w:ind w:firstLine="420" w:firstLineChars="200"/>
              <w:jc w:val="center"/>
              <w:rPr>
                <w:del w:id="3454" w:author="Huo Beata" w:date="2020-09-09T12:03:00Z"/>
                <w:rFonts w:ascii="Times New Roman" w:hAnsi="Times New Roman" w:eastAsia="宋体" w:cs="Times New Roman"/>
                <w:kern w:val="2"/>
                <w:sz w:val="21"/>
                <w:szCs w:val="21"/>
              </w:rPr>
            </w:pPr>
          </w:p>
        </w:tc>
        <w:tc>
          <w:tcPr>
            <w:tcW w:w="3719" w:type="dxa"/>
          </w:tcPr>
          <w:p>
            <w:pPr>
              <w:widowControl w:val="0"/>
              <w:numPr>
                <w:ilvl w:val="255"/>
                <w:numId w:val="0"/>
              </w:numPr>
              <w:autoSpaceDE w:val="0"/>
              <w:autoSpaceDN w:val="0"/>
              <w:adjustRightInd w:val="0"/>
              <w:ind w:firstLine="420" w:firstLineChars="200"/>
              <w:jc w:val="center"/>
              <w:rPr>
                <w:del w:id="3455" w:author="Huo Beata" w:date="2020-09-09T12:03:00Z"/>
                <w:rFonts w:ascii="Times New Roman" w:hAnsi="Times New Roman" w:eastAsia="宋体" w:cs="Times New Roman"/>
                <w:kern w:val="2"/>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1" w:hRule="atLeast"/>
          <w:del w:id="3456" w:author="Huo Beata" w:date="2020-09-09T12:03:00Z"/>
        </w:trPr>
        <w:tc>
          <w:tcPr>
            <w:tcW w:w="1321" w:type="dxa"/>
          </w:tcPr>
          <w:p>
            <w:pPr>
              <w:widowControl w:val="0"/>
              <w:numPr>
                <w:ilvl w:val="255"/>
                <w:numId w:val="0"/>
              </w:numPr>
              <w:autoSpaceDE w:val="0"/>
              <w:autoSpaceDN w:val="0"/>
              <w:adjustRightInd w:val="0"/>
              <w:ind w:firstLine="420" w:firstLineChars="200"/>
              <w:jc w:val="center"/>
              <w:rPr>
                <w:del w:id="3457" w:author="Huo Beata" w:date="2020-09-09T12:03:00Z"/>
                <w:rFonts w:ascii="Times New Roman" w:hAnsi="Times New Roman" w:eastAsia="宋体" w:cs="Times New Roman"/>
                <w:kern w:val="2"/>
                <w:sz w:val="21"/>
                <w:szCs w:val="21"/>
              </w:rPr>
            </w:pPr>
          </w:p>
        </w:tc>
        <w:tc>
          <w:tcPr>
            <w:tcW w:w="3460" w:type="dxa"/>
          </w:tcPr>
          <w:p>
            <w:pPr>
              <w:widowControl w:val="0"/>
              <w:numPr>
                <w:ilvl w:val="255"/>
                <w:numId w:val="0"/>
              </w:numPr>
              <w:autoSpaceDE w:val="0"/>
              <w:autoSpaceDN w:val="0"/>
              <w:adjustRightInd w:val="0"/>
              <w:ind w:firstLine="420" w:firstLineChars="200"/>
              <w:jc w:val="center"/>
              <w:rPr>
                <w:del w:id="3458" w:author="Huo Beata" w:date="2020-09-09T12:03:00Z"/>
                <w:rFonts w:ascii="Times New Roman" w:hAnsi="Times New Roman" w:eastAsia="宋体" w:cs="Times New Roman"/>
                <w:kern w:val="2"/>
                <w:sz w:val="21"/>
                <w:szCs w:val="21"/>
              </w:rPr>
            </w:pPr>
          </w:p>
        </w:tc>
        <w:tc>
          <w:tcPr>
            <w:tcW w:w="3719" w:type="dxa"/>
          </w:tcPr>
          <w:p>
            <w:pPr>
              <w:widowControl w:val="0"/>
              <w:numPr>
                <w:ilvl w:val="255"/>
                <w:numId w:val="0"/>
              </w:numPr>
              <w:autoSpaceDE w:val="0"/>
              <w:autoSpaceDN w:val="0"/>
              <w:adjustRightInd w:val="0"/>
              <w:ind w:firstLine="420" w:firstLineChars="200"/>
              <w:jc w:val="center"/>
              <w:rPr>
                <w:del w:id="3459" w:author="Huo Beata" w:date="2020-09-09T12:03:00Z"/>
                <w:rFonts w:ascii="Times New Roman" w:hAnsi="Times New Roman" w:eastAsia="宋体" w:cs="Times New Roman"/>
                <w:kern w:val="2"/>
                <w:sz w:val="21"/>
                <w:szCs w:val="21"/>
              </w:rPr>
            </w:pPr>
          </w:p>
        </w:tc>
      </w:tr>
    </w:tbl>
    <w:p>
      <w:pPr>
        <w:widowControl w:val="0"/>
        <w:autoSpaceDE w:val="0"/>
        <w:autoSpaceDN w:val="0"/>
        <w:adjustRightInd w:val="0"/>
        <w:spacing w:line="276" w:lineRule="auto"/>
        <w:jc w:val="center"/>
        <w:rPr>
          <w:rFonts w:ascii="Times New Roman" w:hAnsi="Times New Roman" w:cs="Times New Roman"/>
          <w:color w:val="000000" w:themeColor="text1"/>
          <w:sz w:val="24"/>
          <w:szCs w:val="28"/>
          <w14:textFill>
            <w14:solidFill>
              <w14:schemeClr w14:val="tx1"/>
            </w14:solidFill>
          </w14:textFill>
        </w:rPr>
        <w:sectPr>
          <w:pgSz w:w="16838" w:h="11906" w:orient="landscape"/>
          <w:pgMar w:top="1800" w:right="1440" w:bottom="1800" w:left="144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50" w:name="_Toc26130"/>
      <w:bookmarkStart w:id="51" w:name="_Toc28135"/>
      <w:bookmarkStart w:id="52" w:name="_Toc28978"/>
      <w:bookmarkStart w:id="53" w:name="_Toc20628"/>
      <w:bookmarkStart w:id="54" w:name="_Toc7667"/>
      <w:bookmarkStart w:id="55" w:name="_Toc31182"/>
      <w:bookmarkStart w:id="56" w:name="_Toc11366"/>
      <w:bookmarkStart w:id="57" w:name="_Toc24845"/>
      <w:bookmarkStart w:id="58" w:name="_Toc23255694"/>
      <w:r>
        <w:rPr>
          <w:rFonts w:ascii="Times New Roman" w:hAnsi="Times New Roman" w:eastAsia="黑体" w:cs="Times New Roman"/>
          <w:b w:val="0"/>
          <w:bCs w:val="0"/>
          <w:color w:val="auto"/>
          <w:kern w:val="2"/>
        </w:rPr>
        <w:t>3 型号规格</w:t>
      </w:r>
      <w:bookmarkEnd w:id="50"/>
      <w:bookmarkEnd w:id="51"/>
      <w:bookmarkEnd w:id="52"/>
      <w:bookmarkEnd w:id="53"/>
      <w:bookmarkEnd w:id="54"/>
      <w:bookmarkEnd w:id="55"/>
      <w:bookmarkEnd w:id="56"/>
      <w:bookmarkEnd w:id="57"/>
      <w:bookmarkEnd w:id="58"/>
    </w:p>
    <w:p>
      <w:pPr>
        <w:widowControl w:val="0"/>
        <w:numPr>
          <w:ilvl w:val="255"/>
          <w:numId w:val="0"/>
        </w:numPr>
        <w:autoSpaceDE w:val="0"/>
        <w:autoSpaceDN w:val="0"/>
        <w:adjustRightInd w:val="0"/>
        <w:ind w:firstLine="480" w:firstLineChars="200"/>
        <w:jc w:val="both"/>
        <w:rPr>
          <w:rFonts w:ascii="Times New Roman" w:hAnsi="Times New Roman" w:eastAsia="宋体" w:cs="Times New Roman"/>
          <w:sz w:val="24"/>
          <w:szCs w:val="24"/>
        </w:rPr>
      </w:pPr>
      <w:r>
        <w:rPr>
          <w:rFonts w:ascii="Times New Roman" w:hAnsi="Times New Roman" w:eastAsia="宋体" w:cs="Times New Roman"/>
          <w:sz w:val="24"/>
          <w:szCs w:val="24"/>
        </w:rPr>
        <w:t>本次注册动态心电分析软件的型号规格为ECG Analyst，无其他型号规格产品。本次注册产品详细信息如下：</w:t>
      </w:r>
    </w:p>
    <w:p>
      <w:pPr>
        <w:pStyle w:val="20"/>
        <w:widowControl w:val="0"/>
        <w:numPr>
          <w:ilvl w:val="0"/>
          <w:numId w:val="3"/>
        </w:numPr>
        <w:autoSpaceDE w:val="0"/>
        <w:autoSpaceDN w:val="0"/>
        <w:adjustRightInd w:val="0"/>
        <w:rPr>
          <w:rFonts w:ascii="Times New Roman" w:hAnsi="Times New Roman" w:eastAsia="宋体" w:cs="Times New Roman"/>
          <w:sz w:val="24"/>
          <w:szCs w:val="24"/>
        </w:rPr>
      </w:pPr>
      <w:r>
        <w:rPr>
          <w:rFonts w:ascii="Times New Roman" w:hAnsi="Times New Roman" w:eastAsia="宋体" w:cs="Times New Roman"/>
          <w:sz w:val="24"/>
          <w:szCs w:val="24"/>
        </w:rPr>
        <w:t>产品名称：动态心电分析软件</w:t>
      </w:r>
    </w:p>
    <w:p>
      <w:pPr>
        <w:pStyle w:val="20"/>
        <w:widowControl w:val="0"/>
        <w:numPr>
          <w:ilvl w:val="0"/>
          <w:numId w:val="3"/>
        </w:numPr>
        <w:autoSpaceDE w:val="0"/>
        <w:autoSpaceDN w:val="0"/>
        <w:adjustRightInd w:val="0"/>
        <w:rPr>
          <w:rFonts w:ascii="Times New Roman" w:hAnsi="Times New Roman" w:eastAsia="宋体" w:cs="Times New Roman"/>
          <w:sz w:val="24"/>
          <w:szCs w:val="24"/>
        </w:rPr>
      </w:pPr>
      <w:r>
        <w:rPr>
          <w:rFonts w:ascii="Times New Roman" w:hAnsi="Times New Roman" w:eastAsia="宋体" w:cs="Times New Roman"/>
          <w:sz w:val="24"/>
          <w:szCs w:val="24"/>
        </w:rPr>
        <w:t>规格型号：ECG Analyst</w:t>
      </w:r>
    </w:p>
    <w:p>
      <w:pPr>
        <w:pStyle w:val="20"/>
        <w:widowControl w:val="0"/>
        <w:numPr>
          <w:ilvl w:val="0"/>
          <w:numId w:val="3"/>
        </w:numPr>
        <w:autoSpaceDE w:val="0"/>
        <w:autoSpaceDN w:val="0"/>
        <w:adjustRightInd w:val="0"/>
        <w:rPr>
          <w:rFonts w:ascii="Times New Roman" w:hAnsi="Times New Roman" w:eastAsia="宋体" w:cs="Times New Roman"/>
          <w:sz w:val="24"/>
          <w:szCs w:val="24"/>
        </w:rPr>
      </w:pPr>
      <w:r>
        <w:rPr>
          <w:rFonts w:ascii="Times New Roman" w:hAnsi="Times New Roman" w:eastAsia="宋体" w:cs="Times New Roman"/>
          <w:sz w:val="24"/>
          <w:szCs w:val="24"/>
        </w:rPr>
        <w:t>版本：V1.0</w:t>
      </w:r>
    </w:p>
    <w:p>
      <w:pPr>
        <w:pStyle w:val="20"/>
        <w:widowControl w:val="0"/>
        <w:numPr>
          <w:ilvl w:val="0"/>
          <w:numId w:val="3"/>
        </w:numPr>
        <w:autoSpaceDE w:val="0"/>
        <w:autoSpaceDN w:val="0"/>
        <w:adjustRightInd w:val="0"/>
        <w:rPr>
          <w:rFonts w:ascii="Times New Roman" w:hAnsi="Times New Roman" w:eastAsia="宋体" w:cs="Times New Roman"/>
          <w:sz w:val="24"/>
          <w:szCs w:val="24"/>
        </w:rPr>
      </w:pPr>
      <w:r>
        <w:rPr>
          <w:rFonts w:ascii="Times New Roman" w:hAnsi="Times New Roman" w:eastAsia="宋体" w:cs="Times New Roman"/>
          <w:sz w:val="24"/>
          <w:szCs w:val="24"/>
        </w:rPr>
        <w:t>规格型号命名规则：</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软件完整版本命名规则为V+X.Y.Z.B，其中</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V：版本标识代号，动态心电分析软件版本标识代号为：V；</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X：表示“重大增强类软件更新”，用阿拉伯数字标识，如1、2、3……；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Y：表示“轻微增强类软件更新”，用阿拉伯数字标识，如0、1、2……；包括：改变医疗器械功能、性能等软件属性，不影响到医疗器械安全性或有效性的软件变更。如核心算法运算速度的单纯性提高、用户界面的文字性修改等。</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Z：表示“纠正类软件更新”，用阿拉伯数字标识，如0、1、2……；包括修正软件已知缺陷而进行的软件变更。</w:t>
      </w:r>
    </w:p>
    <w:p>
      <w:pPr>
        <w:widowControl w:val="0"/>
        <w:autoSpaceDE w:val="0"/>
        <w:autoSpaceDN w:val="0"/>
        <w:adjustRightInd w:val="0"/>
        <w:spacing w:line="276"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B：表示“构建”，用阿拉伯数字标识，如0、1、2……；纠正类软件更新的任何变化，都会导致构建的升版。</w:t>
      </w:r>
    </w:p>
    <w:p>
      <w:pPr>
        <w:tabs>
          <w:tab w:val="left" w:pos="599"/>
        </w:tabs>
        <w:ind w:firstLine="482" w:firstLineChars="200"/>
        <w:rPr>
          <w:rFonts w:ascii="Times New Roman" w:hAnsi="Times New Roman" w:cs="Times New Roman"/>
          <w:b/>
          <w:sz w:val="24"/>
          <w:szCs w:val="24"/>
        </w:rPr>
        <w:sectPr>
          <w:pgSz w:w="11906" w:h="16838"/>
          <w:pgMar w:top="1440" w:right="1800" w:bottom="1440" w:left="1800" w:header="708" w:footer="708" w:gutter="0"/>
          <w:cols w:space="708" w:num="1"/>
          <w:docGrid w:linePitch="360" w:charSpace="0"/>
        </w:sectPr>
      </w:pPr>
      <w:r>
        <w:rPr>
          <w:rFonts w:ascii="Times New Roman" w:hAnsi="Times New Roman" w:cs="Times New Roman"/>
          <w:b/>
          <w:sz w:val="24"/>
          <w:szCs w:val="24"/>
        </w:rPr>
        <w:tab/>
      </w: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59" w:name="_Toc23255695"/>
      <w:bookmarkStart w:id="60" w:name="_Toc18217"/>
      <w:bookmarkStart w:id="61" w:name="_Toc10343"/>
      <w:bookmarkStart w:id="62" w:name="_Toc1611"/>
      <w:bookmarkStart w:id="63" w:name="_Toc28064"/>
      <w:bookmarkStart w:id="64" w:name="_Toc8171"/>
      <w:bookmarkStart w:id="65" w:name="_Toc11300"/>
      <w:bookmarkStart w:id="66" w:name="_Toc26763"/>
      <w:bookmarkStart w:id="67" w:name="_Toc13193"/>
      <w:r>
        <w:rPr>
          <w:rFonts w:ascii="Times New Roman" w:hAnsi="Times New Roman" w:eastAsia="黑体" w:cs="Times New Roman"/>
          <w:b w:val="0"/>
          <w:bCs w:val="0"/>
          <w:color w:val="auto"/>
          <w:kern w:val="2"/>
        </w:rPr>
        <w:t>4 包装说明</w:t>
      </w:r>
      <w:bookmarkEnd w:id="59"/>
      <w:bookmarkEnd w:id="60"/>
      <w:bookmarkEnd w:id="61"/>
      <w:bookmarkEnd w:id="62"/>
      <w:bookmarkEnd w:id="63"/>
      <w:bookmarkEnd w:id="64"/>
      <w:bookmarkEnd w:id="65"/>
      <w:bookmarkEnd w:id="66"/>
      <w:bookmarkEnd w:id="67"/>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68" w:name="_Toc32192"/>
      <w:bookmarkStart w:id="69" w:name="_Toc32687"/>
      <w:bookmarkStart w:id="70" w:name="_Toc22473"/>
      <w:bookmarkStart w:id="71" w:name="_Toc7752"/>
      <w:bookmarkStart w:id="72" w:name="_Toc9776"/>
      <w:bookmarkStart w:id="73" w:name="_Toc18695"/>
      <w:bookmarkStart w:id="74" w:name="_Toc15876"/>
      <w:r>
        <w:rPr>
          <w:rFonts w:ascii="Times New Roman" w:hAnsi="Times New Roman" w:eastAsia="宋体" w:cs="Times New Roman"/>
          <w:b w:val="0"/>
          <w:bCs w:val="0"/>
          <w:kern w:val="2"/>
          <w:sz w:val="24"/>
          <w:szCs w:val="24"/>
        </w:rPr>
        <w:t>4.1产品包装信息</w:t>
      </w:r>
      <w:bookmarkEnd w:id="68"/>
      <w:bookmarkEnd w:id="69"/>
      <w:bookmarkEnd w:id="70"/>
      <w:bookmarkEnd w:id="71"/>
      <w:bookmarkEnd w:id="72"/>
      <w:bookmarkEnd w:id="73"/>
      <w:bookmarkEnd w:id="74"/>
    </w:p>
    <w:p>
      <w:pPr>
        <w:spacing w:line="312" w:lineRule="auto"/>
        <w:ind w:firstLine="480" w:firstLineChars="200"/>
        <w:rPr>
          <w:rFonts w:ascii="Times New Roman" w:hAnsi="Times New Roman" w:eastAsia="宋体" w:cs="Times New Roman"/>
          <w:color w:val="FF0000"/>
          <w:sz w:val="24"/>
          <w:szCs w:val="24"/>
        </w:rPr>
      </w:pPr>
      <w:r>
        <w:rPr>
          <w:rFonts w:ascii="Times New Roman" w:hAnsi="Times New Roman" w:eastAsia="宋体" w:cs="Times New Roman"/>
          <w:color w:val="FF0000"/>
          <w:sz w:val="24"/>
          <w:szCs w:val="24"/>
        </w:rPr>
        <w:t>本软件采用一种</w:t>
      </w:r>
      <w:ins w:id="3460" w:author="Huo Beata" w:date="2020-09-09T12:05:00Z">
        <w:r>
          <w:rPr>
            <w:rFonts w:hint="eastAsia" w:ascii="Times New Roman" w:hAnsi="Times New Roman" w:eastAsia="宋体" w:cs="Times New Roman"/>
            <w:color w:val="FF0000"/>
            <w:sz w:val="24"/>
            <w:szCs w:val="24"/>
          </w:rPr>
          <w:t>存储</w:t>
        </w:r>
      </w:ins>
      <w:r>
        <w:rPr>
          <w:rFonts w:ascii="Times New Roman" w:hAnsi="Times New Roman" w:eastAsia="宋体" w:cs="Times New Roman"/>
          <w:color w:val="FF0000"/>
          <w:sz w:val="24"/>
          <w:szCs w:val="24"/>
        </w:rPr>
        <w:t>媒体介质，DVD光盘。</w:t>
      </w:r>
      <w:ins w:id="3461" w:author="Huo Beata" w:date="2020-09-09T12:06:00Z">
        <w:r>
          <w:rPr>
            <w:rFonts w:hint="eastAsia" w:ascii="Times New Roman" w:hAnsi="Times New Roman" w:eastAsia="宋体" w:cs="Times New Roman"/>
            <w:color w:val="FF0000"/>
            <w:sz w:val="24"/>
            <w:szCs w:val="24"/>
          </w:rPr>
          <w:t>D</w:t>
        </w:r>
      </w:ins>
      <w:ins w:id="3462" w:author="Huo Beata" w:date="2020-09-09T12:06:00Z">
        <w:r>
          <w:rPr>
            <w:rFonts w:ascii="Times New Roman" w:hAnsi="Times New Roman" w:eastAsia="宋体" w:cs="Times New Roman"/>
            <w:color w:val="FF0000"/>
            <w:sz w:val="24"/>
            <w:szCs w:val="24"/>
          </w:rPr>
          <w:t>VD</w:t>
        </w:r>
      </w:ins>
      <w:ins w:id="3463" w:author="Huo Beata" w:date="2020-09-09T12:06:00Z">
        <w:r>
          <w:rPr>
            <w:rFonts w:hint="eastAsia" w:ascii="Times New Roman" w:hAnsi="Times New Roman" w:eastAsia="宋体" w:cs="Times New Roman"/>
            <w:color w:val="FF0000"/>
            <w:sz w:val="24"/>
            <w:szCs w:val="24"/>
          </w:rPr>
          <w:t>光盘存储在……材质的光盘盒中，……个光盘盒可存储在……的</w:t>
        </w:r>
      </w:ins>
      <w:ins w:id="3464" w:author="Huo Beata" w:date="2020-09-09T12:07:00Z">
        <w:r>
          <w:rPr>
            <w:rFonts w:hint="eastAsia" w:ascii="Times New Roman" w:hAnsi="Times New Roman" w:eastAsia="宋体" w:cs="Times New Roman"/>
            <w:color w:val="FF0000"/>
            <w:sz w:val="24"/>
            <w:szCs w:val="24"/>
          </w:rPr>
          <w:t>包装箱中。</w:t>
        </w:r>
      </w:ins>
    </w:p>
    <w:p>
      <w:pPr>
        <w:pStyle w:val="20"/>
        <w:numPr>
          <w:ilvl w:val="2"/>
          <w:numId w:val="4"/>
        </w:numPr>
        <w:rPr>
          <w:rFonts w:ascii="Times New Roman" w:hAnsi="Times New Roman" w:cs="Times New Roman"/>
          <w:sz w:val="24"/>
          <w:szCs w:val="24"/>
        </w:rPr>
      </w:pPr>
      <w:commentRangeStart w:id="7"/>
      <w:r>
        <w:rPr>
          <w:rFonts w:ascii="Times New Roman" w:hAnsi="Times New Roman" w:cs="Times New Roman"/>
          <w:sz w:val="24"/>
          <w:szCs w:val="24"/>
        </w:rPr>
        <w:t>初包装</w:t>
      </w:r>
      <w:commentRangeEnd w:id="7"/>
      <w:r>
        <w:rPr>
          <w:rStyle w:val="19"/>
        </w:rPr>
        <w:commentReference w:id="7"/>
      </w:r>
    </w:p>
    <w:p>
      <w:pPr>
        <w:spacing w:line="312" w:lineRule="auto"/>
        <w:ind w:firstLine="480" w:firstLineChars="200"/>
        <w:rPr>
          <w:rFonts w:ascii="Times New Roman" w:hAnsi="Times New Roman" w:eastAsia="宋体" w:cs="Times New Roman"/>
          <w:sz w:val="24"/>
          <w:szCs w:val="24"/>
        </w:rPr>
      </w:pPr>
      <w:ins w:id="3465" w:author="Huo Beata" w:date="2020-09-09T12:07:00Z">
        <w:r>
          <w:rPr>
            <w:rFonts w:hint="eastAsia" w:ascii="Times New Roman" w:hAnsi="Times New Roman" w:eastAsia="宋体" w:cs="Times New Roman"/>
            <w:color w:val="FF0000"/>
            <w:sz w:val="24"/>
            <w:szCs w:val="24"/>
          </w:rPr>
          <w:t>一个</w:t>
        </w:r>
      </w:ins>
      <w:r>
        <w:rPr>
          <w:rFonts w:ascii="Times New Roman" w:hAnsi="Times New Roman" w:eastAsia="宋体" w:cs="Times New Roman"/>
          <w:color w:val="FF0000"/>
          <w:sz w:val="24"/>
          <w:szCs w:val="24"/>
        </w:rPr>
        <w:t>DVD光盘</w:t>
      </w:r>
      <w:ins w:id="3466" w:author="Huo Beata" w:date="2020-09-09T12:07:00Z">
        <w:r>
          <w:rPr>
            <w:rFonts w:hint="eastAsia" w:ascii="Times New Roman" w:hAnsi="Times New Roman" w:eastAsia="宋体" w:cs="Times New Roman"/>
            <w:color w:val="FF0000"/>
            <w:sz w:val="24"/>
            <w:szCs w:val="24"/>
          </w:rPr>
          <w:t>存储在……材质的</w:t>
        </w:r>
      </w:ins>
      <w:del w:id="3467" w:author="Huo Beata" w:date="2020-09-09T12:07:00Z">
        <w:r>
          <w:rPr>
            <w:rFonts w:ascii="Times New Roman" w:hAnsi="Times New Roman" w:eastAsia="宋体" w:cs="Times New Roman"/>
            <w:color w:val="FF0000"/>
            <w:sz w:val="24"/>
            <w:szCs w:val="24"/>
          </w:rPr>
          <w:delText>、</w:delText>
        </w:r>
      </w:del>
      <w:r>
        <w:rPr>
          <w:rFonts w:ascii="Times New Roman" w:hAnsi="Times New Roman" w:eastAsia="宋体" w:cs="Times New Roman"/>
          <w:color w:val="FF0000"/>
          <w:sz w:val="24"/>
          <w:szCs w:val="24"/>
        </w:rPr>
        <w:t>光盘盒。</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drawing>
          <wp:anchor distT="0" distB="0" distL="114300" distR="114300" simplePos="0" relativeHeight="251659264" behindDoc="0" locked="0" layoutInCell="1" allowOverlap="1">
            <wp:simplePos x="0" y="0"/>
            <wp:positionH relativeFrom="column">
              <wp:posOffset>861060</wp:posOffset>
            </wp:positionH>
            <wp:positionV relativeFrom="paragraph">
              <wp:posOffset>256540</wp:posOffset>
            </wp:positionV>
            <wp:extent cx="1763395" cy="1850390"/>
            <wp:effectExtent l="0" t="0" r="825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rcRect l="2865" t="19821" r="7239" b="29982"/>
                    <a:stretch>
                      <a:fillRect/>
                    </a:stretch>
                  </pic:blipFill>
                  <pic:spPr>
                    <a:xfrm>
                      <a:off x="0" y="0"/>
                      <a:ext cx="1763395" cy="1850390"/>
                    </a:xfrm>
                    <a:prstGeom prst="rect">
                      <a:avLst/>
                    </a:prstGeom>
                    <a:ln>
                      <a:noFill/>
                    </a:ln>
                  </pic:spPr>
                </pic:pic>
              </a:graphicData>
            </a:graphic>
          </wp:anchor>
        </w:drawing>
      </w:r>
      <w:r>
        <w:rPr>
          <w:rFonts w:ascii="Times New Roman" w:hAnsi="Times New Roman" w:eastAsia="宋体" w:cs="Times New Roman"/>
          <w:sz w:val="24"/>
          <w:szCs w:val="24"/>
        </w:rPr>
        <w:t>初包装外观图：</w:t>
      </w:r>
    </w:p>
    <w:p>
      <w:pPr>
        <w:tabs>
          <w:tab w:val="left" w:pos="1152"/>
        </w:tabs>
        <w:spacing w:line="312" w:lineRule="auto"/>
        <w:ind w:firstLine="480" w:firstLineChars="200"/>
        <w:jc w:val="righ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2145030" cy="179260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rcRect l="15811" t="3392" r="35064" b="5363"/>
                    <a:stretch>
                      <a:fillRect/>
                    </a:stretch>
                  </pic:blipFill>
                  <pic:spPr>
                    <a:xfrm>
                      <a:off x="0" y="0"/>
                      <a:ext cx="2145600" cy="1792800"/>
                    </a:xfrm>
                    <a:prstGeom prst="rect">
                      <a:avLst/>
                    </a:prstGeom>
                    <a:ln>
                      <a:noFill/>
                    </a:ln>
                  </pic:spPr>
                </pic:pic>
              </a:graphicData>
            </a:graphic>
          </wp:inline>
        </w:drawing>
      </w:r>
      <w:r>
        <w:rPr>
          <w:rFonts w:ascii="Times New Roman" w:hAnsi="Times New Roman" w:eastAsia="宋体" w:cs="Times New Roman"/>
          <w:sz w:val="24"/>
          <w:szCs w:val="24"/>
        </w:rPr>
        <w:tab/>
      </w:r>
    </w:p>
    <w:p>
      <w:pPr>
        <w:pStyle w:val="20"/>
        <w:numPr>
          <w:ilvl w:val="2"/>
          <w:numId w:val="4"/>
        </w:numPr>
        <w:rPr>
          <w:rFonts w:ascii="Times New Roman" w:hAnsi="Times New Roman" w:eastAsia="宋体" w:cs="Times New Roman"/>
          <w:sz w:val="24"/>
          <w:szCs w:val="24"/>
        </w:rPr>
      </w:pPr>
      <w:r>
        <w:rPr>
          <w:rFonts w:ascii="Times New Roman" w:hAnsi="Times New Roman" w:eastAsia="宋体" w:cs="Times New Roman"/>
          <w:sz w:val="24"/>
          <w:szCs w:val="24"/>
        </w:rPr>
        <w:t>初包装适应灭菌方法的信息</w:t>
      </w:r>
    </w:p>
    <w:p>
      <w:pPr>
        <w:spacing w:line="312" w:lineRule="auto"/>
        <w:ind w:firstLine="480" w:firstLineChars="200"/>
        <w:rPr>
          <w:rFonts w:ascii="Times New Roman" w:hAnsi="Times New Roman" w:cs="Times New Roman" w:eastAsiaTheme="majorEastAsia"/>
          <w:b/>
          <w:bCs/>
          <w:sz w:val="32"/>
          <w:szCs w:val="36"/>
        </w:rPr>
      </w:pPr>
      <w:r>
        <w:rPr>
          <w:rFonts w:ascii="Times New Roman" w:hAnsi="Times New Roman" w:eastAsia="宋体" w:cs="Times New Roman"/>
          <w:sz w:val="24"/>
          <w:szCs w:val="24"/>
        </w:rPr>
        <w:t>本产品以非无菌方式提供，所以初包装信息无需考虑与灭菌方法的相适应性。</w:t>
      </w:r>
      <w:r>
        <w:rPr>
          <w:rFonts w:ascii="Times New Roman" w:hAnsi="Times New Roman" w:cs="Times New Roman"/>
          <w:sz w:val="32"/>
          <w:szCs w:val="36"/>
        </w:rPr>
        <w:br w:type="page"/>
      </w: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75" w:name="_Toc3249"/>
      <w:bookmarkStart w:id="76" w:name="_Toc27938"/>
      <w:bookmarkStart w:id="77" w:name="_Toc8835"/>
      <w:bookmarkStart w:id="78" w:name="_Toc14874"/>
      <w:bookmarkStart w:id="79" w:name="_Toc3438"/>
      <w:bookmarkStart w:id="80" w:name="_Toc2703"/>
      <w:bookmarkStart w:id="81" w:name="_Toc10585"/>
      <w:bookmarkStart w:id="82" w:name="_Toc23255696"/>
      <w:bookmarkStart w:id="83" w:name="_Toc3838"/>
      <w:r>
        <w:rPr>
          <w:rFonts w:ascii="Times New Roman" w:hAnsi="Times New Roman" w:eastAsia="黑体" w:cs="Times New Roman"/>
          <w:b w:val="0"/>
          <w:bCs w:val="0"/>
          <w:color w:val="auto"/>
          <w:kern w:val="2"/>
        </w:rPr>
        <w:t>5 适用范围和禁忌症</w:t>
      </w:r>
      <w:bookmarkEnd w:id="75"/>
      <w:bookmarkEnd w:id="76"/>
      <w:bookmarkEnd w:id="77"/>
      <w:bookmarkEnd w:id="78"/>
      <w:bookmarkEnd w:id="79"/>
      <w:bookmarkEnd w:id="80"/>
      <w:bookmarkEnd w:id="81"/>
      <w:bookmarkEnd w:id="82"/>
      <w:bookmarkEnd w:id="83"/>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84" w:name="_Toc32098"/>
      <w:bookmarkStart w:id="85" w:name="_Toc17577"/>
      <w:bookmarkStart w:id="86" w:name="_Toc3729"/>
      <w:bookmarkStart w:id="87" w:name="_Toc23255697"/>
      <w:bookmarkStart w:id="88" w:name="_Toc29813"/>
      <w:bookmarkStart w:id="89" w:name="_Toc9930"/>
      <w:bookmarkStart w:id="90" w:name="_Toc3316"/>
      <w:bookmarkStart w:id="91" w:name="_Toc8897"/>
      <w:bookmarkStart w:id="92" w:name="_Toc13123"/>
      <w:r>
        <w:rPr>
          <w:rFonts w:ascii="Times New Roman" w:hAnsi="Times New Roman" w:eastAsia="宋体" w:cs="Times New Roman"/>
          <w:b w:val="0"/>
          <w:bCs w:val="0"/>
          <w:kern w:val="2"/>
          <w:sz w:val="24"/>
          <w:szCs w:val="24"/>
        </w:rPr>
        <w:t>5.1 适用范围</w:t>
      </w:r>
      <w:bookmarkEnd w:id="84"/>
      <w:bookmarkEnd w:id="85"/>
      <w:bookmarkEnd w:id="86"/>
      <w:bookmarkEnd w:id="87"/>
      <w:bookmarkEnd w:id="88"/>
      <w:bookmarkEnd w:id="89"/>
      <w:bookmarkEnd w:id="90"/>
      <w:bookmarkEnd w:id="91"/>
      <w:bookmarkEnd w:id="92"/>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医疗器械监督管理条例》第七十六条关于医疗器械的目的：“（一）疾病的诊断、预防、监护、治疗或者缓解；（二）损伤的诊断、监护、治疗、缓解或者功能补偿；（三）生理结构或者生理过程的检验、替代、调节或者支持；（四）生命的支持或者维持；（五）妊娠控制；（六）通过对来自人体的样本进行检测，为医疗或者诊断目的提供信息。”</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动态心电分析软件</w:t>
      </w:r>
      <w:ins w:id="3468" w:author="Huo Beata" w:date="2020-09-09T12:08:00Z">
        <w:r>
          <w:rPr>
            <w:rFonts w:hint="eastAsia" w:ascii="Times New Roman" w:hAnsi="Times New Roman" w:cs="Times New Roman"/>
            <w:sz w:val="24"/>
            <w:szCs w:val="24"/>
          </w:rPr>
          <w:t>用于动态心电图数据的传输、显示和分析</w:t>
        </w:r>
      </w:ins>
      <w:del w:id="3469" w:author="Huo Beata" w:date="2020-09-09T12:08:00Z">
        <w:r>
          <w:rPr>
            <w:rFonts w:ascii="Times New Roman" w:hAnsi="Times New Roman" w:cs="Times New Roman"/>
            <w:sz w:val="24"/>
            <w:szCs w:val="24"/>
          </w:rPr>
          <w:delText>与十二导联动态心电记录仪产品或经验证的心电图设备配合使用，适用于心电图数据的传输、显示和分析</w:delText>
        </w:r>
      </w:del>
      <w:r>
        <w:rPr>
          <w:rFonts w:ascii="Times New Roman" w:hAnsi="Times New Roman" w:cs="Times New Roman"/>
          <w:sz w:val="24"/>
          <w:szCs w:val="24"/>
        </w:rPr>
        <w:t>。本产品符合《医疗器械监督管理条例》中关于医疗器械目的的阐述。</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本产品适用于特定疾病或损伤的诊断，及疾病治疗后特定指标的监测等医疗阶段。</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本产品的操作者为医疗专业人员，进行操作前，应仔细阅读动态心电分析软件说明书，操作时严格按照说明书进行操作。</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本产品可重复使用。</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本产品需配合我公司生产的十二导联动态心电记录仪或经验证的心电图设备使用。</w:t>
      </w:r>
    </w:p>
    <w:p>
      <w:pPr>
        <w:pStyle w:val="3"/>
        <w:widowControl w:val="0"/>
        <w:spacing w:after="0" w:line="348" w:lineRule="auto"/>
        <w:jc w:val="both"/>
        <w:rPr>
          <w:rFonts w:ascii="Times New Roman" w:hAnsi="Times New Roman" w:eastAsia="宋体" w:cs="Times New Roman"/>
          <w:b w:val="0"/>
          <w:bCs w:val="0"/>
          <w:kern w:val="2"/>
          <w:sz w:val="24"/>
          <w:szCs w:val="24"/>
        </w:rPr>
      </w:pPr>
      <w:bookmarkStart w:id="93" w:name="_Toc12032"/>
      <w:bookmarkStart w:id="94" w:name="_Toc21850"/>
      <w:bookmarkStart w:id="95" w:name="_Toc26642"/>
      <w:bookmarkStart w:id="96" w:name="_Toc4588"/>
      <w:bookmarkStart w:id="97" w:name="_Toc16887"/>
      <w:bookmarkStart w:id="98" w:name="_Toc30206"/>
      <w:bookmarkStart w:id="99" w:name="_Toc8440"/>
      <w:bookmarkStart w:id="100" w:name="_Toc18621"/>
      <w:bookmarkStart w:id="101" w:name="_Toc23255698"/>
      <w:r>
        <w:rPr>
          <w:rFonts w:ascii="Times New Roman" w:hAnsi="Times New Roman" w:eastAsia="宋体" w:cs="Times New Roman"/>
          <w:b w:val="0"/>
          <w:bCs w:val="0"/>
          <w:kern w:val="2"/>
          <w:sz w:val="24"/>
          <w:szCs w:val="24"/>
        </w:rPr>
        <w:t>5.2 预期使用环境</w:t>
      </w:r>
      <w:bookmarkEnd w:id="93"/>
      <w:bookmarkEnd w:id="94"/>
      <w:bookmarkEnd w:id="95"/>
      <w:bookmarkEnd w:id="96"/>
      <w:bookmarkEnd w:id="97"/>
      <w:bookmarkEnd w:id="98"/>
      <w:bookmarkEnd w:id="99"/>
      <w:bookmarkEnd w:id="100"/>
      <w:bookmarkEnd w:id="101"/>
      <w:r>
        <w:rPr>
          <w:rFonts w:ascii="Times New Roman" w:hAnsi="Times New Roman" w:eastAsia="宋体" w:cs="Times New Roman"/>
          <w:b w:val="0"/>
          <w:bCs w:val="0"/>
          <w:kern w:val="2"/>
          <w:sz w:val="24"/>
          <w:szCs w:val="24"/>
        </w:rPr>
        <w:t xml:space="preserve"> </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本软件应当在适合于计算机正常工作运行的外部环境中操作，供医疗机构中专业人员对我司生产的十二导联动态心电记录仪或经验证的心电图设备测得的心电数据进行分析和传输。</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运行环境要求：</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软件运行所需的最低硬件配置、软件环境和网络条件：</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CPU：intel(R) Core(TM) i5-8250 及以上</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内存：8GB及以上</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硬盘：1000GB</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接口：USB2.0</w:t>
      </w:r>
    </w:p>
    <w:p>
      <w:pPr>
        <w:spacing w:line="348" w:lineRule="auto"/>
        <w:ind w:left="568"/>
        <w:rPr>
          <w:rFonts w:ascii="Times New Roman" w:hAnsi="Times New Roman" w:cs="Times New Roman"/>
          <w:sz w:val="24"/>
          <w:szCs w:val="24"/>
        </w:rPr>
      </w:pPr>
      <w:r>
        <w:rPr>
          <w:rFonts w:ascii="Times New Roman" w:hAnsi="Times New Roman" w:cs="Times New Roman"/>
          <w:sz w:val="24"/>
          <w:szCs w:val="24"/>
        </w:rPr>
        <w:t>显卡：支持1920×1080显示分辨率</w:t>
      </w:r>
    </w:p>
    <w:p>
      <w:pPr>
        <w:spacing w:line="348" w:lineRule="auto"/>
        <w:ind w:left="568"/>
        <w:rPr>
          <w:ins w:id="3470" w:author="Huo Beata" w:date="2020-09-09T12:09:00Z"/>
          <w:rFonts w:ascii="Times New Roman" w:hAnsi="Times New Roman" w:cs="Times New Roman"/>
          <w:sz w:val="24"/>
          <w:szCs w:val="24"/>
        </w:rPr>
      </w:pPr>
      <w:r>
        <w:rPr>
          <w:rFonts w:ascii="Times New Roman" w:hAnsi="Times New Roman" w:cs="Times New Roman"/>
          <w:sz w:val="24"/>
          <w:szCs w:val="24"/>
        </w:rPr>
        <w:t>显示器：分辨率1920×1080</w:t>
      </w:r>
    </w:p>
    <w:p>
      <w:pPr>
        <w:spacing w:line="348" w:lineRule="auto"/>
        <w:ind w:left="568"/>
        <w:rPr>
          <w:rFonts w:ascii="Times New Roman" w:hAnsi="Times New Roman" w:cs="Times New Roman"/>
          <w:sz w:val="24"/>
          <w:szCs w:val="24"/>
        </w:rPr>
      </w:pPr>
      <w:ins w:id="3471" w:author="Huo Beata" w:date="2020-09-09T12:09:00Z">
        <w:r>
          <w:rPr>
            <w:rFonts w:hint="eastAsia" w:ascii="Times New Roman" w:hAnsi="Times New Roman" w:cs="Times New Roman"/>
            <w:sz w:val="24"/>
            <w:szCs w:val="24"/>
          </w:rPr>
          <w:t>打印机：</w:t>
        </w:r>
      </w:ins>
      <w:ins w:id="3472" w:author="Huo Beata" w:date="2020-09-09T12:09:00Z">
        <w:r>
          <w:rPr>
            <w:rFonts w:ascii="Times New Roman" w:hAnsi="Times New Roman" w:cs="Times New Roman"/>
            <w:sz w:val="24"/>
            <w:szCs w:val="24"/>
          </w:rPr>
          <w:t>HP M227FDN</w:t>
        </w:r>
      </w:ins>
    </w:p>
    <w:p>
      <w:pPr>
        <w:spacing w:line="348" w:lineRule="auto"/>
        <w:ind w:left="568"/>
        <w:rPr>
          <w:rFonts w:ascii="Times New Roman" w:hAnsi="Times New Roman" w:cs="Times New Roman"/>
          <w:sz w:val="24"/>
          <w:szCs w:val="24"/>
        </w:rPr>
      </w:pPr>
      <w:r>
        <w:rPr>
          <w:rFonts w:ascii="Times New Roman" w:hAnsi="Times New Roman" w:cs="Times New Roman"/>
          <w:sz w:val="24"/>
          <w:szCs w:val="24"/>
        </w:rPr>
        <w:t>操作系统：</w:t>
      </w:r>
      <w:ins w:id="3473" w:author="Huo Beata" w:date="2020-09-09T12:09:00Z">
        <w:r>
          <w:rPr>
            <w:rFonts w:hint="eastAsia" w:ascii="Times New Roman" w:hAnsi="Times New Roman" w:cs="Times New Roman"/>
            <w:sz w:val="24"/>
            <w:szCs w:val="24"/>
          </w:rPr>
          <w:t>64位Windows10、64位Windows7操作系统</w:t>
        </w:r>
      </w:ins>
      <w:del w:id="3474" w:author="Huo Beata" w:date="2020-09-09T12:09:00Z">
        <w:r>
          <w:rPr>
            <w:rFonts w:ascii="Times New Roman" w:hAnsi="Times New Roman" w:cs="Times New Roman"/>
            <w:sz w:val="24"/>
            <w:szCs w:val="24"/>
          </w:rPr>
          <w:delText>64位Windows 7 操作系统，64位Windows10操作系统</w:delText>
        </w:r>
      </w:del>
    </w:p>
    <w:p>
      <w:pPr>
        <w:spacing w:line="348" w:lineRule="auto"/>
        <w:ind w:left="568"/>
        <w:rPr>
          <w:rFonts w:ascii="Times New Roman" w:hAnsi="Times New Roman" w:cs="Times New Roman"/>
          <w:sz w:val="24"/>
          <w:szCs w:val="24"/>
        </w:rPr>
      </w:pPr>
      <w:r>
        <w:rPr>
          <w:rFonts w:ascii="Times New Roman" w:hAnsi="Times New Roman" w:cs="Times New Roman"/>
          <w:sz w:val="24"/>
          <w:szCs w:val="24"/>
        </w:rPr>
        <w:t xml:space="preserve">支持软件：.net </w:t>
      </w:r>
      <w:ins w:id="3475" w:author="Huo Beata" w:date="2020-09-09T12:09:00Z">
        <w:r>
          <w:rPr>
            <w:rFonts w:ascii="Times New Roman" w:hAnsi="Times New Roman" w:cs="Times New Roman"/>
            <w:sz w:val="24"/>
            <w:szCs w:val="24"/>
          </w:rPr>
          <w:t>4.7.2</w:t>
        </w:r>
      </w:ins>
      <w:del w:id="3476" w:author="Huo Beata" w:date="2020-09-09T12:09:00Z">
        <w:r>
          <w:rPr>
            <w:rFonts w:ascii="Times New Roman" w:hAnsi="Times New Roman" w:cs="Times New Roman"/>
            <w:sz w:val="24"/>
            <w:szCs w:val="24"/>
          </w:rPr>
          <w:delText>3.5 和 .net4.5</w:delText>
        </w:r>
      </w:del>
    </w:p>
    <w:p>
      <w:pPr>
        <w:spacing w:line="348" w:lineRule="auto"/>
        <w:ind w:left="568"/>
        <w:rPr>
          <w:rFonts w:hint="eastAsia" w:ascii="Times New Roman" w:hAnsi="Times New Roman" w:cs="Times New Roman"/>
          <w:sz w:val="24"/>
          <w:szCs w:val="24"/>
        </w:rPr>
      </w:pPr>
      <w:r>
        <w:rPr>
          <w:rFonts w:ascii="Times New Roman" w:hAnsi="Times New Roman" w:cs="Times New Roman"/>
          <w:sz w:val="24"/>
          <w:szCs w:val="24"/>
        </w:rPr>
        <w:t>网络</w:t>
      </w:r>
      <w:ins w:id="3477" w:author="Huo Beata" w:date="2020-09-09T12:10:00Z">
        <w:r>
          <w:rPr>
            <w:rFonts w:hint="eastAsia" w:ascii="Times New Roman" w:hAnsi="Times New Roman" w:cs="Times New Roman"/>
            <w:sz w:val="24"/>
            <w:szCs w:val="24"/>
          </w:rPr>
          <w:t>速度：1</w:t>
        </w:r>
      </w:ins>
      <w:ins w:id="3478" w:author="Huo Beata" w:date="2020-09-09T12:10:00Z">
        <w:r>
          <w:rPr>
            <w:rFonts w:ascii="Times New Roman" w:hAnsi="Times New Roman" w:cs="Times New Roman"/>
            <w:sz w:val="24"/>
            <w:szCs w:val="24"/>
          </w:rPr>
          <w:t>00M</w:t>
        </w:r>
      </w:ins>
      <w:del w:id="3479" w:author="Huo Beata" w:date="2020-09-09T12:10:00Z">
        <w:r>
          <w:rPr>
            <w:rFonts w:ascii="Times New Roman" w:hAnsi="Times New Roman" w:cs="Times New Roman"/>
            <w:sz w:val="24"/>
            <w:szCs w:val="24"/>
          </w:rPr>
          <w:delText>条件：需联网使用</w:delText>
        </w:r>
      </w:del>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102" w:name="_Toc701"/>
      <w:bookmarkStart w:id="103" w:name="_Toc22341"/>
      <w:bookmarkStart w:id="104" w:name="_Toc29551"/>
      <w:bookmarkStart w:id="105" w:name="_Toc20701"/>
      <w:bookmarkStart w:id="106" w:name="_Toc22469"/>
      <w:bookmarkStart w:id="107" w:name="_Toc24846"/>
      <w:bookmarkStart w:id="108" w:name="_Toc23255699"/>
      <w:bookmarkStart w:id="109" w:name="_Toc1169"/>
      <w:bookmarkStart w:id="110" w:name="_Toc20407"/>
      <w:r>
        <w:rPr>
          <w:rFonts w:ascii="Times New Roman" w:hAnsi="Times New Roman" w:eastAsia="宋体" w:cs="Times New Roman"/>
          <w:b w:val="0"/>
          <w:bCs w:val="0"/>
          <w:kern w:val="2"/>
          <w:sz w:val="24"/>
          <w:szCs w:val="24"/>
        </w:rPr>
        <w:t>5.3 适用人群</w:t>
      </w:r>
      <w:bookmarkEnd w:id="102"/>
      <w:bookmarkEnd w:id="103"/>
      <w:bookmarkEnd w:id="104"/>
      <w:bookmarkEnd w:id="105"/>
      <w:bookmarkEnd w:id="106"/>
      <w:bookmarkEnd w:id="107"/>
      <w:bookmarkEnd w:id="108"/>
      <w:bookmarkEnd w:id="109"/>
      <w:bookmarkEnd w:id="110"/>
    </w:p>
    <w:p>
      <w:pPr>
        <w:spacing w:line="348" w:lineRule="auto"/>
        <w:ind w:firstLine="480" w:firstLineChars="200"/>
        <w:rPr>
          <w:ins w:id="3480" w:author="Huo Beata" w:date="2020-09-09T12:10:00Z"/>
          <w:rFonts w:ascii="Times New Roman" w:hAnsi="Times New Roman" w:cs="Times New Roman"/>
          <w:sz w:val="24"/>
          <w:szCs w:val="24"/>
        </w:rPr>
      </w:pPr>
      <w:del w:id="3481" w:author="zhangting" w:date="2020-09-15T11:25:22Z">
        <w:r>
          <w:rPr>
            <w:rFonts w:ascii="Times New Roman" w:hAnsi="Times New Roman" w:cs="Times New Roman"/>
            <w:sz w:val="24"/>
            <w:szCs w:val="24"/>
          </w:rPr>
          <w:delText xml:space="preserve"> </w:delText>
        </w:r>
      </w:del>
      <w:ins w:id="3482" w:author="Huo Beata" w:date="2020-09-09T12:10:00Z">
        <w:r>
          <w:rPr>
            <w:rFonts w:hint="eastAsia" w:ascii="Times New Roman" w:hAnsi="Times New Roman" w:cs="Times New Roman"/>
            <w:sz w:val="24"/>
            <w:szCs w:val="24"/>
          </w:rPr>
          <w:t>仅限临床专业人员及其他经授权的使用者使用</w:t>
        </w:r>
      </w:ins>
      <w:del w:id="3483" w:author="Huo Beata" w:date="2020-09-09T12:10:00Z">
        <w:r>
          <w:rPr>
            <w:rFonts w:ascii="Times New Roman" w:hAnsi="Times New Roman" w:cs="Times New Roman"/>
            <w:sz w:val="24"/>
            <w:szCs w:val="24"/>
          </w:rPr>
          <w:delText>使用本软件的最终受益对象为需要进行心电监测的心脑血管患者群体</w:delText>
        </w:r>
      </w:del>
      <w:r>
        <w:rPr>
          <w:rFonts w:ascii="Times New Roman" w:hAnsi="Times New Roman" w:cs="Times New Roman"/>
          <w:sz w:val="24"/>
          <w:szCs w:val="24"/>
        </w:rPr>
        <w:t>。</w:t>
      </w:r>
    </w:p>
    <w:p>
      <w:pPr>
        <w:spacing w:line="348" w:lineRule="auto"/>
        <w:ind w:firstLine="480" w:firstLineChars="200"/>
        <w:rPr>
          <w:rFonts w:ascii="Times New Roman" w:hAnsi="Times New Roman" w:cs="Times New Roman"/>
          <w:sz w:val="24"/>
          <w:szCs w:val="24"/>
        </w:rPr>
      </w:pPr>
      <w:r>
        <w:rPr>
          <w:rFonts w:ascii="Times New Roman" w:hAnsi="Times New Roman" w:cs="Times New Roman"/>
          <w:sz w:val="24"/>
          <w:szCs w:val="24"/>
        </w:rPr>
        <w:t>但本软件不直接对其进行诊断或治疗，更不能指导用药。本软件帮助医生根据十二导联动态心电记录仪或经验证的心电图设备采集的动态心电数据进行辅助分析，如QRS心搏类型辅助判定、心律失常事件辅助判定、HRV辅助分析、ST段分析，以及报告编辑和报告上传等。</w:t>
      </w:r>
    </w:p>
    <w:p>
      <w:pPr>
        <w:pStyle w:val="3"/>
        <w:widowControl w:val="0"/>
        <w:numPr>
          <w:ilvl w:val="255"/>
          <w:numId w:val="0"/>
        </w:numPr>
        <w:spacing w:after="0" w:line="348" w:lineRule="auto"/>
        <w:jc w:val="both"/>
        <w:rPr>
          <w:rFonts w:ascii="Times New Roman" w:hAnsi="Times New Roman" w:eastAsia="宋体" w:cs="Times New Roman"/>
          <w:b w:val="0"/>
          <w:bCs w:val="0"/>
          <w:kern w:val="2"/>
          <w:sz w:val="24"/>
          <w:szCs w:val="24"/>
        </w:rPr>
      </w:pPr>
      <w:bookmarkStart w:id="111" w:name="_Toc30773"/>
      <w:bookmarkStart w:id="112" w:name="_Toc24476"/>
      <w:bookmarkStart w:id="113" w:name="_Toc18367"/>
      <w:bookmarkStart w:id="114" w:name="_Toc16124"/>
      <w:bookmarkStart w:id="115" w:name="_Toc22816"/>
      <w:bookmarkStart w:id="116" w:name="_Toc23227"/>
      <w:bookmarkStart w:id="117" w:name="_Toc23255700"/>
      <w:bookmarkStart w:id="118" w:name="_Toc30125"/>
      <w:bookmarkStart w:id="119" w:name="_Toc29520"/>
      <w:r>
        <w:rPr>
          <w:rFonts w:ascii="Times New Roman" w:hAnsi="Times New Roman" w:eastAsia="宋体" w:cs="Times New Roman"/>
          <w:b w:val="0"/>
          <w:bCs w:val="0"/>
          <w:kern w:val="2"/>
          <w:sz w:val="24"/>
          <w:szCs w:val="24"/>
        </w:rPr>
        <w:t>5.4 禁忌症</w:t>
      </w:r>
      <w:bookmarkEnd w:id="111"/>
      <w:bookmarkEnd w:id="112"/>
      <w:bookmarkEnd w:id="113"/>
      <w:bookmarkEnd w:id="114"/>
      <w:bookmarkEnd w:id="115"/>
      <w:bookmarkEnd w:id="116"/>
      <w:bookmarkEnd w:id="117"/>
      <w:bookmarkEnd w:id="118"/>
      <w:bookmarkEnd w:id="119"/>
    </w:p>
    <w:p>
      <w:pPr>
        <w:spacing w:line="348" w:lineRule="auto"/>
        <w:ind w:left="568"/>
        <w:rPr>
          <w:rFonts w:ascii="Times New Roman" w:hAnsi="Times New Roman" w:cs="Times New Roman"/>
          <w:sz w:val="24"/>
          <w:szCs w:val="24"/>
        </w:rPr>
        <w:sectPr>
          <w:pgSz w:w="11906" w:h="16838"/>
          <w:pgMar w:top="1440" w:right="1800" w:bottom="1100" w:left="1800" w:header="708" w:footer="708" w:gutter="0"/>
          <w:cols w:space="708" w:num="1"/>
          <w:docGrid w:linePitch="360" w:charSpace="0"/>
        </w:sectPr>
      </w:pPr>
      <w:ins w:id="3484" w:author="Huo Beata" w:date="2020-09-09T12:10:00Z">
        <w:r>
          <w:rPr>
            <w:rFonts w:hint="eastAsia" w:ascii="Times New Roman" w:hAnsi="Times New Roman" w:eastAsia="宋体" w:cs="Times New Roman"/>
            <w:sz w:val="24"/>
            <w:szCs w:val="24"/>
          </w:rPr>
          <w:t>尚</w:t>
        </w:r>
      </w:ins>
      <w:r>
        <w:rPr>
          <w:rFonts w:ascii="Times New Roman" w:hAnsi="Times New Roman" w:eastAsia="宋体" w:cs="Times New Roman"/>
          <w:sz w:val="24"/>
          <w:szCs w:val="24"/>
        </w:rPr>
        <w:t>无</w:t>
      </w:r>
      <w:ins w:id="3485" w:author="Huo Beata" w:date="2020-09-09T12:11:00Z">
        <w:r>
          <w:rPr>
            <w:rFonts w:hint="eastAsia" w:ascii="Times New Roman" w:hAnsi="Times New Roman" w:eastAsia="宋体" w:cs="Times New Roman"/>
            <w:sz w:val="24"/>
            <w:szCs w:val="24"/>
          </w:rPr>
          <w:t>明确禁忌症</w:t>
        </w:r>
      </w:ins>
      <w:r>
        <w:rPr>
          <w:rFonts w:ascii="Times New Roman" w:hAnsi="Times New Roman" w:eastAsia="宋体" w:cs="Times New Roman"/>
          <w:sz w:val="24"/>
          <w:szCs w:val="24"/>
        </w:rPr>
        <w:t>。</w:t>
      </w:r>
    </w:p>
    <w:p>
      <w:pPr>
        <w:pStyle w:val="2"/>
        <w:keepNext w:val="0"/>
        <w:keepLines w:val="0"/>
        <w:widowControl w:val="0"/>
        <w:numPr>
          <w:ilvl w:val="255"/>
          <w:numId w:val="0"/>
        </w:numPr>
        <w:spacing w:before="156" w:beforeLines="50" w:after="156" w:afterLines="50"/>
        <w:jc w:val="both"/>
        <w:rPr>
          <w:rFonts w:ascii="Times New Roman" w:hAnsi="Times New Roman" w:eastAsia="黑体" w:cs="Times New Roman"/>
          <w:b w:val="0"/>
          <w:bCs w:val="0"/>
          <w:color w:val="auto"/>
          <w:kern w:val="2"/>
        </w:rPr>
      </w:pPr>
      <w:bookmarkStart w:id="120" w:name="_Toc25022"/>
      <w:bookmarkStart w:id="121" w:name="_Toc32370"/>
      <w:bookmarkStart w:id="122" w:name="_Toc25219"/>
      <w:bookmarkStart w:id="123" w:name="_Toc4008"/>
      <w:bookmarkStart w:id="124" w:name="_Toc31030"/>
      <w:bookmarkStart w:id="125" w:name="_Toc23255701"/>
      <w:bookmarkStart w:id="126" w:name="_Toc13239"/>
      <w:bookmarkStart w:id="127" w:name="_Toc10630"/>
      <w:bookmarkStart w:id="128" w:name="_Toc16147"/>
      <w:r>
        <w:rPr>
          <w:rFonts w:ascii="Times New Roman" w:hAnsi="Times New Roman" w:eastAsia="黑体" w:cs="Times New Roman"/>
          <w:b w:val="0"/>
          <w:bCs w:val="0"/>
          <w:color w:val="auto"/>
          <w:kern w:val="2"/>
        </w:rPr>
        <w:t>6 参考的同类产品或前代产品的情况</w:t>
      </w:r>
      <w:bookmarkEnd w:id="120"/>
      <w:bookmarkEnd w:id="121"/>
      <w:bookmarkEnd w:id="122"/>
      <w:bookmarkEnd w:id="123"/>
      <w:bookmarkEnd w:id="124"/>
      <w:bookmarkEnd w:id="125"/>
      <w:bookmarkEnd w:id="126"/>
      <w:bookmarkEnd w:id="127"/>
      <w:bookmarkEnd w:id="128"/>
    </w:p>
    <w:p>
      <w:pPr>
        <w:pStyle w:val="3"/>
        <w:keepNext w:val="0"/>
        <w:keepLines w:val="0"/>
        <w:widowControl w:val="0"/>
        <w:numPr>
          <w:ilvl w:val="255"/>
          <w:numId w:val="0"/>
        </w:numPr>
        <w:spacing w:before="156" w:beforeLines="50" w:after="156" w:afterLines="50"/>
        <w:jc w:val="both"/>
        <w:rPr>
          <w:rFonts w:ascii="Times New Roman" w:hAnsi="Times New Roman" w:eastAsia="宋体" w:cs="Times New Roman"/>
          <w:b w:val="0"/>
          <w:bCs w:val="0"/>
          <w:kern w:val="2"/>
          <w:sz w:val="24"/>
          <w:szCs w:val="24"/>
        </w:rPr>
      </w:pPr>
      <w:bookmarkStart w:id="129" w:name="_Toc15081"/>
      <w:bookmarkStart w:id="130" w:name="_Toc31600"/>
      <w:bookmarkStart w:id="131" w:name="_Toc2932"/>
      <w:bookmarkStart w:id="132" w:name="_Toc11911"/>
      <w:r>
        <w:rPr>
          <w:rFonts w:ascii="Times New Roman" w:hAnsi="Times New Roman" w:eastAsia="宋体" w:cs="Times New Roman"/>
          <w:b w:val="0"/>
          <w:bCs w:val="0"/>
          <w:kern w:val="2"/>
          <w:sz w:val="24"/>
          <w:szCs w:val="24"/>
        </w:rPr>
        <w:t>6.1研发背景</w:t>
      </w:r>
      <w:bookmarkEnd w:id="129"/>
      <w:bookmarkEnd w:id="130"/>
      <w:bookmarkEnd w:id="131"/>
      <w:bookmarkEnd w:id="132"/>
    </w:p>
    <w:p>
      <w:pPr>
        <w:widowControl w:val="0"/>
        <w:numPr>
          <w:ilvl w:val="255"/>
          <w:numId w:val="0"/>
        </w:numPr>
        <w:spacing w:before="156" w:beforeLines="50" w:after="156" w:afterLines="50"/>
        <w:ind w:firstLine="480" w:firstLineChars="200"/>
        <w:jc w:val="both"/>
        <w:rPr>
          <w:rFonts w:ascii="Times New Roman" w:hAnsi="Times New Roman" w:cs="Times New Roman"/>
          <w:sz w:val="24"/>
          <w:szCs w:val="24"/>
        </w:rPr>
      </w:pPr>
      <w:r>
        <w:rPr>
          <w:rFonts w:ascii="Times New Roman" w:hAnsi="Times New Roman" w:cs="Times New Roman"/>
          <w:sz w:val="24"/>
          <w:szCs w:val="24"/>
        </w:rPr>
        <w:t>动态心电记录仪是近年来国内医疗器械市场兴起的监测仪器，通过对人体的动态心电监测数据进行分析，可作为临床诊断、疾病预防提供依据。为了帮助医疗机构人员对我司的十二导联动态心电记录仪测得的心电数据分析，开发本软件。</w:t>
      </w:r>
    </w:p>
    <w:p>
      <w:pPr>
        <w:widowControl w:val="0"/>
        <w:numPr>
          <w:ilvl w:val="255"/>
          <w:numId w:val="0"/>
        </w:numPr>
        <w:spacing w:before="156" w:beforeLines="50" w:after="156" w:afterLines="50"/>
        <w:ind w:firstLine="480" w:firstLineChars="200"/>
        <w:jc w:val="both"/>
        <w:rPr>
          <w:rFonts w:ascii="Times New Roman" w:hAnsi="Times New Roman" w:eastAsia="黑体" w:cs="Times New Roman"/>
          <w:kern w:val="2"/>
          <w:sz w:val="24"/>
          <w:szCs w:val="24"/>
        </w:rPr>
      </w:pPr>
      <w:r>
        <w:rPr>
          <w:rFonts w:ascii="Times New Roman" w:hAnsi="Times New Roman" w:cs="Times New Roman"/>
          <w:sz w:val="24"/>
          <w:szCs w:val="24"/>
        </w:rPr>
        <w:t>目前市场上已有多家同类产品在国内批准上市。因</w:t>
      </w:r>
      <w:ins w:id="3486" w:author="Huo Beata" w:date="2020-09-09T12:11:00Z">
        <w:r>
          <w:rPr>
            <w:rFonts w:hint="eastAsia" w:ascii="宋体" w:hAnsi="宋体"/>
            <w:szCs w:val="21"/>
          </w:rPr>
          <w:t>深圳星康医疗科技有限公司</w:t>
        </w:r>
      </w:ins>
      <w:del w:id="3487" w:author="Huo Beata" w:date="2020-09-09T12:11:00Z">
        <w:r>
          <w:rPr>
            <w:rFonts w:ascii="Times New Roman" w:hAnsi="Times New Roman" w:cs="Times New Roman"/>
            <w:color w:val="FF0000"/>
            <w:sz w:val="24"/>
            <w:szCs w:val="24"/>
          </w:rPr>
          <w:delText>深圳市博英医疗仪器科技有限公司</w:delText>
        </w:r>
      </w:del>
      <w:r>
        <w:rPr>
          <w:rFonts w:ascii="Times New Roman" w:hAnsi="Times New Roman" w:cs="Times New Roman"/>
          <w:color w:val="FF0000"/>
          <w:sz w:val="24"/>
          <w:szCs w:val="24"/>
        </w:rPr>
        <w:t>生产的动态心电</w:t>
      </w:r>
      <w:ins w:id="3488" w:author="Huo Beata" w:date="2020-09-09T12:11:00Z">
        <w:r>
          <w:rPr>
            <w:rFonts w:hint="eastAsia" w:ascii="Times New Roman" w:hAnsi="Times New Roman" w:cs="Times New Roman"/>
            <w:color w:val="FF0000"/>
            <w:sz w:val="24"/>
            <w:szCs w:val="24"/>
          </w:rPr>
          <w:t>分析软件</w:t>
        </w:r>
      </w:ins>
      <w:del w:id="3489" w:author="Huo Beata" w:date="2020-09-09T12:11:00Z">
        <w:r>
          <w:rPr>
            <w:rFonts w:ascii="Times New Roman" w:hAnsi="Times New Roman" w:cs="Times New Roman"/>
            <w:color w:val="FF0000"/>
            <w:sz w:val="24"/>
            <w:szCs w:val="24"/>
          </w:rPr>
          <w:delText>图工作站</w:delText>
        </w:r>
      </w:del>
      <w:r>
        <w:rPr>
          <w:rFonts w:ascii="Times New Roman" w:hAnsi="Times New Roman" w:cs="Times New Roman"/>
          <w:color w:val="FF0000"/>
          <w:sz w:val="24"/>
          <w:szCs w:val="24"/>
        </w:rPr>
        <w:t>（注册证号：</w:t>
      </w:r>
      <w:r>
        <w:rPr>
          <w:rFonts w:ascii="Times New Roman" w:hAnsi="Times New Roman" w:eastAsia="宋体" w:cs="Times New Roman"/>
          <w:color w:val="FF0000"/>
          <w:sz w:val="24"/>
          <w:szCs w:val="24"/>
        </w:rPr>
        <w:t>粤械注准</w:t>
      </w:r>
      <w:ins w:id="3490" w:author="Huo Beata" w:date="2020-09-09T12:11:00Z">
        <w:r>
          <w:rPr>
            <w:rFonts w:hint="eastAsia" w:ascii="宋体" w:hAnsi="宋体"/>
            <w:szCs w:val="21"/>
          </w:rPr>
          <w:t>20</w:t>
        </w:r>
      </w:ins>
      <w:ins w:id="3491" w:author="Huo Beata" w:date="2020-09-09T12:11:00Z">
        <w:r>
          <w:rPr>
            <w:rFonts w:ascii="宋体" w:hAnsi="宋体"/>
            <w:szCs w:val="21"/>
          </w:rPr>
          <w:t>202211234</w:t>
        </w:r>
      </w:ins>
      <w:del w:id="3492" w:author="Huo Beata" w:date="2020-09-09T12:11:00Z">
        <w:r>
          <w:rPr>
            <w:rFonts w:ascii="Times New Roman" w:hAnsi="Times New Roman" w:eastAsia="宋体" w:cs="Times New Roman"/>
            <w:color w:val="FF0000"/>
            <w:sz w:val="24"/>
            <w:szCs w:val="24"/>
          </w:rPr>
          <w:delText>20172211766</w:delText>
        </w:r>
      </w:del>
      <w:r>
        <w:rPr>
          <w:rFonts w:ascii="Times New Roman" w:hAnsi="Times New Roman" w:eastAsia="宋体" w:cs="Times New Roman"/>
          <w:color w:val="FF0000"/>
          <w:sz w:val="24"/>
          <w:szCs w:val="24"/>
        </w:rPr>
        <w:t>）</w:t>
      </w:r>
      <w:r>
        <w:rPr>
          <w:rFonts w:ascii="Times New Roman" w:hAnsi="Times New Roman" w:eastAsia="宋体" w:cs="Times New Roman"/>
          <w:sz w:val="24"/>
          <w:szCs w:val="24"/>
        </w:rPr>
        <w:t>上市时间长久，反映良好，无不良事件，同时包括分析显示软件，预期用途与我公司产品一致，所以选择该产品进行同类产品对比。</w:t>
      </w:r>
    </w:p>
    <w:p>
      <w:pPr>
        <w:rPr>
          <w:rFonts w:ascii="Times New Roman" w:hAnsi="Times New Roman" w:eastAsia="宋体" w:cs="Times New Roman"/>
          <w:sz w:val="24"/>
          <w:szCs w:val="24"/>
        </w:rPr>
      </w:pPr>
      <w:r>
        <w:rPr>
          <w:rFonts w:ascii="Times New Roman" w:hAnsi="Times New Roman" w:eastAsia="宋体" w:cs="Times New Roman"/>
          <w:kern w:val="2"/>
          <w:sz w:val="24"/>
          <w:szCs w:val="24"/>
        </w:rPr>
        <w:t>6.2与</w:t>
      </w:r>
      <w:r>
        <w:rPr>
          <w:rFonts w:ascii="Times New Roman" w:hAnsi="Times New Roman" w:eastAsia="宋体" w:cs="Times New Roman"/>
          <w:sz w:val="24"/>
          <w:szCs w:val="24"/>
        </w:rPr>
        <w:t>同类产品的异同点</w:t>
      </w:r>
    </w:p>
    <w:p>
      <w:pPr>
        <w:widowControl w:val="0"/>
        <w:numPr>
          <w:ilvl w:val="255"/>
          <w:numId w:val="0"/>
        </w:numPr>
        <w:spacing w:before="156" w:beforeLines="50" w:after="156" w:afterLines="50"/>
        <w:ind w:firstLine="480" w:firstLineChars="200"/>
        <w:jc w:val="both"/>
        <w:rPr>
          <w:rFonts w:ascii="Times New Roman" w:hAnsi="Times New Roman" w:eastAsia="宋体" w:cs="Times New Roman"/>
          <w:sz w:val="24"/>
          <w:szCs w:val="24"/>
        </w:rPr>
      </w:pPr>
      <w:r>
        <w:rPr>
          <w:rFonts w:ascii="Times New Roman" w:hAnsi="Times New Roman" w:eastAsia="宋体" w:cs="Times New Roman"/>
          <w:sz w:val="24"/>
          <w:szCs w:val="24"/>
        </w:rPr>
        <w:t>请参考7临床评价资料中的动态心电分析软件与上市同类产品对比表。</w:t>
      </w:r>
      <w:bookmarkStart w:id="133" w:name="_Toc18116"/>
      <w:bookmarkStart w:id="134" w:name="_Toc19779"/>
      <w:bookmarkStart w:id="135" w:name="_Toc16160"/>
    </w:p>
    <w:p>
      <w:pPr>
        <w:widowControl w:val="0"/>
        <w:numPr>
          <w:ilvl w:val="255"/>
          <w:numId w:val="0"/>
        </w:numPr>
        <w:spacing w:before="156" w:beforeLines="50" w:after="156" w:afterLines="50"/>
        <w:jc w:val="both"/>
        <w:rPr>
          <w:rFonts w:ascii="Times New Roman" w:hAnsi="Times New Roman" w:eastAsia="宋体" w:cs="Times New Roman"/>
          <w:kern w:val="2"/>
          <w:sz w:val="24"/>
          <w:szCs w:val="24"/>
        </w:rPr>
      </w:pPr>
      <w:r>
        <w:rPr>
          <w:rFonts w:ascii="Times New Roman" w:hAnsi="Times New Roman" w:eastAsia="宋体" w:cs="Times New Roman"/>
          <w:kern w:val="2"/>
          <w:sz w:val="24"/>
          <w:szCs w:val="24"/>
        </w:rPr>
        <w:t>6.2研发目的</w:t>
      </w:r>
      <w:bookmarkEnd w:id="133"/>
      <w:bookmarkEnd w:id="134"/>
      <w:bookmarkEnd w:id="135"/>
    </w:p>
    <w:p>
      <w:pPr>
        <w:ind w:firstLine="480" w:firstLineChars="200"/>
        <w:rPr>
          <w:rFonts w:ascii="Times New Roman" w:hAnsi="Times New Roman" w:cs="Times New Roman"/>
          <w:sz w:val="24"/>
          <w:szCs w:val="24"/>
        </w:rPr>
      </w:pPr>
      <w:r>
        <w:rPr>
          <w:rFonts w:ascii="Times New Roman" w:hAnsi="Times New Roman" w:cs="Times New Roman"/>
          <w:sz w:val="24"/>
          <w:szCs w:val="24"/>
        </w:rPr>
        <w:t>随着移动互联网（物联网）的发展，</w:t>
      </w:r>
      <w:bookmarkStart w:id="171" w:name="_GoBack"/>
      <w:bookmarkEnd w:id="171"/>
      <w:r>
        <w:rPr>
          <w:rFonts w:ascii="Times New Roman" w:hAnsi="Times New Roman" w:cs="Times New Roman"/>
          <w:sz w:val="24"/>
          <w:szCs w:val="24"/>
        </w:rPr>
        <w:t>精准医疗逐渐走进家庭，目前市场上的单导联的心电监测贴项目被资本认可，有多家心电监测平台在运行，同时部分基础医院及社区医院，由于缺少心电分析的医生资源，也部署了远程心电的项目。综合公司目前的研发实力及市场资源，我公司研发了一款十二导联动态心电记录仪。为辅助医疗专业人员对该产品测得的心电数据分析，我司开发了动态心电分析软件。</w:t>
      </w:r>
    </w:p>
    <w:p>
      <w:pPr>
        <w:tabs>
          <w:tab w:val="left" w:pos="1980"/>
        </w:tabs>
        <w:spacing w:line="480" w:lineRule="auto"/>
        <w:rPr>
          <w:rFonts w:ascii="Times New Roman" w:hAnsi="Times New Roman" w:eastAsia="宋体" w:cs="Times New Roman"/>
          <w:sz w:val="24"/>
          <w:szCs w:val="24"/>
        </w:rPr>
        <w:sectPr>
          <w:headerReference r:id="rId7" w:type="default"/>
          <w:footerReference r:id="rId8" w:type="default"/>
          <w:pgSz w:w="11906" w:h="16838"/>
          <w:pgMar w:top="1440" w:right="1797" w:bottom="1440" w:left="1797" w:header="851" w:footer="992" w:gutter="0"/>
          <w:cols w:space="425" w:num="1"/>
          <w:docGrid w:type="linesAndChars" w:linePitch="312" w:charSpace="0"/>
        </w:sectPr>
      </w:pPr>
      <w:r>
        <w:rPr>
          <w:rFonts w:ascii="Times New Roman" w:hAnsi="Times New Roman" w:eastAsia="宋体" w:cs="Times New Roman"/>
          <w:sz w:val="24"/>
          <w:szCs w:val="24"/>
        </w:rPr>
        <w:tab/>
      </w: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136" w:name="_Toc15862"/>
      <w:bookmarkStart w:id="137" w:name="_Toc25900"/>
      <w:bookmarkStart w:id="138" w:name="_Toc23255702"/>
      <w:bookmarkStart w:id="139" w:name="_Toc7863"/>
      <w:bookmarkStart w:id="140" w:name="_Toc620"/>
      <w:bookmarkStart w:id="141" w:name="_Toc23721"/>
      <w:bookmarkStart w:id="142" w:name="_Toc21352"/>
      <w:bookmarkStart w:id="143" w:name="_Toc13571"/>
      <w:bookmarkStart w:id="144" w:name="_Toc27905"/>
      <w:r>
        <w:rPr>
          <w:rFonts w:ascii="Times New Roman" w:hAnsi="Times New Roman" w:eastAsia="黑体" w:cs="Times New Roman"/>
          <w:b w:val="0"/>
          <w:bCs w:val="0"/>
          <w:color w:val="auto"/>
          <w:kern w:val="2"/>
        </w:rPr>
        <w:t>7 其他需说明的内容</w:t>
      </w:r>
      <w:bookmarkEnd w:id="136"/>
      <w:bookmarkEnd w:id="137"/>
      <w:bookmarkEnd w:id="138"/>
      <w:bookmarkEnd w:id="139"/>
      <w:bookmarkEnd w:id="140"/>
      <w:bookmarkEnd w:id="141"/>
      <w:bookmarkEnd w:id="142"/>
      <w:bookmarkEnd w:id="143"/>
      <w:bookmarkEnd w:id="144"/>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145" w:name="_Toc28763"/>
      <w:bookmarkStart w:id="146" w:name="_Toc27611"/>
      <w:bookmarkStart w:id="147" w:name="_Toc10838"/>
      <w:bookmarkStart w:id="148" w:name="_Toc17584"/>
      <w:bookmarkStart w:id="149" w:name="_Toc25441"/>
      <w:bookmarkStart w:id="150" w:name="_Toc23255703"/>
      <w:bookmarkStart w:id="151" w:name="_Toc6980"/>
      <w:bookmarkStart w:id="152" w:name="_Toc6713"/>
      <w:bookmarkStart w:id="153" w:name="_Toc16192"/>
      <w:r>
        <w:rPr>
          <w:rFonts w:ascii="Times New Roman" w:hAnsi="Times New Roman" w:eastAsia="宋体" w:cs="Times New Roman"/>
          <w:b w:val="0"/>
          <w:bCs w:val="0"/>
          <w:kern w:val="2"/>
          <w:sz w:val="24"/>
          <w:szCs w:val="24"/>
        </w:rPr>
        <w:t>7.1已获得批准的附件</w:t>
      </w:r>
      <w:bookmarkEnd w:id="145"/>
      <w:bookmarkEnd w:id="146"/>
      <w:bookmarkEnd w:id="147"/>
      <w:bookmarkEnd w:id="148"/>
      <w:bookmarkEnd w:id="149"/>
      <w:bookmarkEnd w:id="150"/>
      <w:bookmarkEnd w:id="151"/>
      <w:bookmarkEnd w:id="152"/>
      <w:bookmarkEnd w:id="153"/>
    </w:p>
    <w:p>
      <w:pPr>
        <w:ind w:firstLine="480" w:firstLineChars="200"/>
        <w:rPr>
          <w:rFonts w:ascii="Times New Roman" w:hAnsi="Times New Roman" w:cs="Times New Roman"/>
          <w:sz w:val="24"/>
          <w:szCs w:val="24"/>
        </w:rPr>
      </w:pPr>
      <w:r>
        <w:rPr>
          <w:rFonts w:ascii="Times New Roman" w:hAnsi="Times New Roman" w:cs="Times New Roman"/>
          <w:sz w:val="24"/>
          <w:szCs w:val="24"/>
        </w:rPr>
        <w:t>本产品配合使用十二导联动态心电记录仪已获得医疗器械注册证，注册证号为冀械注准20202070467。</w:t>
      </w:r>
    </w:p>
    <w:p>
      <w:pPr>
        <w:ind w:firstLine="480" w:firstLineChars="200"/>
        <w:rPr>
          <w:rFonts w:ascii="Times New Roman" w:hAnsi="Times New Roman" w:cs="Times New Roman"/>
          <w:sz w:val="24"/>
          <w:szCs w:val="24"/>
        </w:rPr>
      </w:pPr>
      <w:r>
        <w:rPr>
          <w:rFonts w:ascii="Times New Roman" w:hAnsi="Times New Roman" w:cs="Times New Roman"/>
          <w:sz w:val="24"/>
          <w:szCs w:val="24"/>
        </w:rPr>
        <w:t>批准文件复印件详见附件十二导联动态心电记录仪注册证。</w:t>
      </w:r>
    </w:p>
    <w:p>
      <w:pPr>
        <w:pStyle w:val="3"/>
        <w:widowControl w:val="0"/>
        <w:numPr>
          <w:ilvl w:val="255"/>
          <w:numId w:val="0"/>
        </w:numPr>
        <w:spacing w:after="0"/>
        <w:jc w:val="both"/>
        <w:rPr>
          <w:rFonts w:ascii="Times New Roman" w:hAnsi="Times New Roman" w:eastAsia="宋体" w:cs="Times New Roman"/>
          <w:b w:val="0"/>
          <w:bCs w:val="0"/>
          <w:kern w:val="2"/>
          <w:sz w:val="24"/>
          <w:szCs w:val="24"/>
        </w:rPr>
      </w:pPr>
      <w:bookmarkStart w:id="154" w:name="_Toc23255704"/>
      <w:bookmarkStart w:id="155" w:name="_Toc21105"/>
      <w:bookmarkStart w:id="156" w:name="_Toc31327"/>
      <w:bookmarkStart w:id="157" w:name="_Toc32294"/>
      <w:bookmarkStart w:id="158" w:name="_Toc31291"/>
      <w:bookmarkStart w:id="159" w:name="_Toc20655"/>
      <w:bookmarkStart w:id="160" w:name="_Toc10124"/>
      <w:bookmarkStart w:id="161" w:name="_Toc18035"/>
      <w:bookmarkStart w:id="162" w:name="_Toc31046"/>
      <w:r>
        <w:rPr>
          <w:rFonts w:ascii="Times New Roman" w:hAnsi="Times New Roman" w:eastAsia="宋体" w:cs="Times New Roman"/>
          <w:b w:val="0"/>
          <w:bCs w:val="0"/>
          <w:kern w:val="2"/>
          <w:sz w:val="24"/>
          <w:szCs w:val="24"/>
        </w:rPr>
        <w:t>7.2 配合使用医疗器械</w:t>
      </w:r>
      <w:bookmarkEnd w:id="154"/>
      <w:bookmarkEnd w:id="155"/>
      <w:bookmarkEnd w:id="156"/>
      <w:bookmarkEnd w:id="157"/>
      <w:bookmarkEnd w:id="158"/>
      <w:bookmarkEnd w:id="159"/>
      <w:bookmarkEnd w:id="160"/>
      <w:bookmarkEnd w:id="161"/>
      <w:bookmarkEnd w:id="162"/>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产品配合通心络科（河北）科技有限公司生产的十二导联心电记录仪使用。记录仪将监测心电信号数据上传至服务器后，本软件可通过服务器下载心电数据至本地电脑上，然后帮助医生进行辅助分析，如QRS心搏类型辅助判定、心律失常事件辅助判定、HRV辅助分析、ST段分析，以及报告编辑和报告上传等功能。</w:t>
      </w:r>
      <w:bookmarkStart w:id="163" w:name="_Toc8508"/>
      <w:bookmarkStart w:id="164" w:name="_Toc22285"/>
      <w:bookmarkStart w:id="165" w:name="_Toc4478"/>
      <w:bookmarkStart w:id="166" w:name="_Toc6705"/>
      <w:bookmarkStart w:id="167" w:name="_Toc31326"/>
      <w:bookmarkStart w:id="168" w:name="_Toc17994"/>
      <w:bookmarkStart w:id="169" w:name="_Toc8925"/>
      <w:bookmarkStart w:id="170" w:name="_Toc23255705"/>
    </w:p>
    <w:p>
      <w:pPr>
        <w:rPr>
          <w:rFonts w:ascii="Times New Roman" w:hAnsi="Times New Roman" w:eastAsia="宋体" w:cs="Times New Roman"/>
          <w:kern w:val="2"/>
          <w:sz w:val="24"/>
          <w:szCs w:val="24"/>
        </w:rPr>
      </w:pPr>
      <w:r>
        <w:rPr>
          <w:rFonts w:ascii="Times New Roman" w:hAnsi="Times New Roman" w:eastAsia="宋体" w:cs="Times New Roman"/>
          <w:kern w:val="2"/>
          <w:sz w:val="24"/>
          <w:szCs w:val="24"/>
        </w:rPr>
        <w:t>7.3 连接方式</w:t>
      </w:r>
      <w:bookmarkEnd w:id="163"/>
      <w:bookmarkEnd w:id="164"/>
      <w:bookmarkEnd w:id="165"/>
      <w:bookmarkEnd w:id="166"/>
      <w:bookmarkEnd w:id="167"/>
      <w:bookmarkEnd w:id="168"/>
      <w:bookmarkEnd w:id="169"/>
      <w:bookmarkEnd w:id="170"/>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十二导联心电记录仪通过WIFI上传数据到服务器后，本软件从服务器中下载数据，进行分析。</w:t>
      </w:r>
    </w:p>
    <w:sectPr>
      <w:pgSz w:w="11906" w:h="16838"/>
      <w:pgMar w:top="1440" w:right="1700" w:bottom="1440"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o Beata" w:date="2020-09-09T12:00:00Z" w:initials="HB">
    <w:p w14:paraId="51C25672">
      <w:pPr>
        <w:pStyle w:val="4"/>
        <w:rPr>
          <w:rFonts w:hint="eastAsia"/>
        </w:rPr>
      </w:pPr>
      <w:r>
        <w:rPr>
          <w:rFonts w:hint="eastAsia"/>
        </w:rPr>
        <w:t>请根据新的结构组成进行更新。</w:t>
      </w:r>
    </w:p>
  </w:comment>
  <w:comment w:id="1" w:author="Huo Beata" w:date="2020-09-08T15:58:00Z" w:initials="HB">
    <w:p w14:paraId="43D92EC4">
      <w:pPr>
        <w:pStyle w:val="4"/>
      </w:pPr>
      <w:r>
        <w:rPr>
          <w:rFonts w:hint="eastAsia"/>
        </w:rPr>
        <w:t>请对本产品和对比产品的工作原理进行描述。</w:t>
      </w:r>
    </w:p>
  </w:comment>
  <w:comment w:id="2" w:author="Huo Beata" w:date="2020-09-08T13:17:00Z" w:initials="HB">
    <w:p w14:paraId="6E717579">
      <w:pPr>
        <w:pStyle w:val="4"/>
      </w:pPr>
      <w:r>
        <w:rPr>
          <w:rFonts w:hint="eastAsia"/>
        </w:rPr>
        <w:t>请依据对比产品的结构组成对本产品的结构组成进行描述。</w:t>
      </w:r>
    </w:p>
  </w:comment>
  <w:comment w:id="3" w:author="Huo Beata" w:date="2020-09-08T16:09:00Z" w:initials="HB">
    <w:p w14:paraId="5E6A78B0">
      <w:pPr>
        <w:pStyle w:val="4"/>
      </w:pPr>
      <w:r>
        <w:rPr>
          <w:rFonts w:hint="eastAsia"/>
        </w:rPr>
        <w:t>请结合目录中的描述及对比产品对适用范围进行描述。</w:t>
      </w:r>
    </w:p>
  </w:comment>
  <w:comment w:id="4" w:author="Huo Beata" w:date="2020-09-08T16:10:00Z" w:initials="HB">
    <w:p w14:paraId="22413407">
      <w:pPr>
        <w:pStyle w:val="4"/>
      </w:pPr>
      <w:r>
        <w:rPr>
          <w:rFonts w:hint="eastAsia"/>
        </w:rPr>
        <w:t>请简述使用方法，尽量不要</w:t>
      </w:r>
    </w:p>
  </w:comment>
  <w:comment w:id="5" w:author="Huo Beata" w:date="2020-09-08T16:21:00Z" w:initials="HB">
    <w:p w14:paraId="4C23400F">
      <w:pPr>
        <w:pStyle w:val="4"/>
      </w:pPr>
      <w:r>
        <w:rPr>
          <w:rFonts w:hint="eastAsia"/>
        </w:rPr>
        <w:t>请根据本产品的性能指标对使用方法进行描述。</w:t>
      </w:r>
    </w:p>
  </w:comment>
  <w:comment w:id="6" w:author="Huo Beata" w:date="2020-09-09T11:10:00Z" w:initials="HB">
    <w:p w14:paraId="2D8D5A9A">
      <w:pPr>
        <w:pStyle w:val="4"/>
      </w:pPr>
      <w:r>
        <w:rPr>
          <w:rFonts w:hint="eastAsia"/>
        </w:rPr>
        <w:t>请根据对对比产品的了解描述防范措施。</w:t>
      </w:r>
    </w:p>
  </w:comment>
  <w:comment w:id="7" w:author="Huo Beata" w:date="2020-09-09T12:04:00Z" w:initials="HB">
    <w:p w14:paraId="60DB365F">
      <w:pPr>
        <w:pStyle w:val="4"/>
        <w:rPr>
          <w:rFonts w:hint="eastAsia"/>
        </w:rPr>
      </w:pPr>
      <w:r>
        <w:rPr>
          <w:rFonts w:hint="eastAsia"/>
        </w:rPr>
        <w:t>建议增加终包装或运输包装的描述。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C25672" w15:done="0"/>
  <w15:commentEx w15:paraId="43D92EC4" w15:done="0"/>
  <w15:commentEx w15:paraId="6E717579" w15:done="0"/>
  <w15:commentEx w15:paraId="5E6A78B0" w15:done="0"/>
  <w15:commentEx w15:paraId="22413407" w15:done="0"/>
  <w15:commentEx w15:paraId="4C23400F" w15:done="0"/>
  <w15:commentEx w15:paraId="2D8D5A9A" w15:done="0"/>
  <w15:commentEx w15:paraId="60DB36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小标宋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14908"/>
    </w:sdtPr>
    <w:sdtContent>
      <w:p>
        <w:pPr>
          <w:pStyle w:val="7"/>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FA8"/>
    <w:multiLevelType w:val="multilevel"/>
    <w:tmpl w:val="01485FA8"/>
    <w:lvl w:ilvl="0" w:tentative="0">
      <w:start w:val="4"/>
      <w:numFmt w:val="decimal"/>
      <w:lvlText w:val="%1"/>
      <w:lvlJc w:val="left"/>
      <w:pPr>
        <w:ind w:left="0" w:firstLine="0"/>
      </w:pPr>
      <w:rPr>
        <w:rFonts w:hint="default"/>
      </w:rPr>
    </w:lvl>
    <w:lvl w:ilvl="1" w:tentative="0">
      <w:start w:val="1"/>
      <w:numFmt w:val="decimal"/>
      <w:lvlText w:val="%1.%2"/>
      <w:lvlJc w:val="left"/>
      <w:pPr>
        <w:ind w:left="0" w:firstLine="0"/>
      </w:pPr>
      <w:rPr>
        <w:rFonts w:hint="default" w:ascii="Times New Roman" w:hAnsi="Times New Roman" w:eastAsia="宋体"/>
        <w:b/>
        <w:i w:val="0"/>
        <w:color w:val="auto"/>
        <w:sz w:val="28"/>
      </w:rPr>
    </w:lvl>
    <w:lvl w:ilvl="2" w:tentative="0">
      <w:start w:val="1"/>
      <w:numFmt w:val="decimal"/>
      <w:lvlText w:val="%1.%2.%3"/>
      <w:lvlJc w:val="left"/>
      <w:pPr>
        <w:ind w:left="0" w:firstLine="0"/>
      </w:pPr>
      <w:rPr>
        <w:rFonts w:hint="default" w:ascii="Times New Roman" w:hAnsi="Times New Roman" w:eastAsia="宋体"/>
        <w:color w:val="auto"/>
        <w:sz w:val="24"/>
      </w:rPr>
    </w:lvl>
    <w:lvl w:ilvl="3" w:tentative="0">
      <w:start w:val="1"/>
      <w:numFmt w:val="decimal"/>
      <w:lvlText w:val="%1.%2.%3.%4"/>
      <w:lvlJc w:val="left"/>
      <w:pPr>
        <w:ind w:left="0" w:firstLine="0"/>
      </w:pPr>
      <w:rPr>
        <w:rFonts w:hint="default" w:ascii="Times New Roman" w:hAnsi="Times New Roman" w:eastAsia="宋体"/>
        <w:color w:val="auto"/>
        <w:sz w:val="24"/>
      </w:rPr>
    </w:lvl>
    <w:lvl w:ilvl="4" w:tentative="0">
      <w:start w:val="1"/>
      <w:numFmt w:val="decimal"/>
      <w:lvlText w:val="%1.%2.%3.%4.%5"/>
      <w:lvlJc w:val="left"/>
      <w:pPr>
        <w:ind w:left="0" w:firstLine="0"/>
      </w:pPr>
      <w:rPr>
        <w:rFonts w:hint="default" w:ascii="Times New Roman" w:hAnsi="Times New Roman" w:eastAsia="宋体"/>
        <w:color w:val="auto"/>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
    <w:nsid w:val="29B6554D"/>
    <w:multiLevelType w:val="multilevel"/>
    <w:tmpl w:val="29B6554D"/>
    <w:lvl w:ilvl="0" w:tentative="0">
      <w:start w:val="1"/>
      <w:numFmt w:val="decimal"/>
      <w:lvlText w:val="%1."/>
      <w:lvlJc w:val="left"/>
      <w:pPr>
        <w:ind w:left="420" w:hanging="420"/>
      </w:pPr>
    </w:lvl>
    <w:lvl w:ilvl="1" w:tentative="0">
      <w:start w:val="1"/>
      <w:numFmt w:val="decimal"/>
      <w:isLgl/>
      <w:lvlText w:val="%1.%2"/>
      <w:lvlJc w:val="left"/>
      <w:pPr>
        <w:ind w:left="960" w:hanging="960"/>
      </w:pPr>
      <w:rPr>
        <w:rFonts w:hint="default"/>
      </w:rPr>
    </w:lvl>
    <w:lvl w:ilvl="2" w:tentative="0">
      <w:start w:val="5"/>
      <w:numFmt w:val="decimal"/>
      <w:isLgl/>
      <w:lvlText w:val="%1.%2.%3"/>
      <w:lvlJc w:val="left"/>
      <w:pPr>
        <w:ind w:left="960" w:hanging="960"/>
      </w:pPr>
      <w:rPr>
        <w:rFonts w:hint="default"/>
      </w:rPr>
    </w:lvl>
    <w:lvl w:ilvl="3" w:tentative="0">
      <w:start w:val="1"/>
      <w:numFmt w:val="decimal"/>
      <w:lvlText w:val="%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68C355F2"/>
    <w:multiLevelType w:val="multilevel"/>
    <w:tmpl w:val="68C355F2"/>
    <w:lvl w:ilvl="0" w:tentative="0">
      <w:start w:val="1"/>
      <w:numFmt w:val="decimal"/>
      <w:pStyle w:val="2"/>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73BE1A73"/>
    <w:multiLevelType w:val="multilevel"/>
    <w:tmpl w:val="73BE1A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lvlOverride w:ilvl="0">
      <w:lvl w:ilvl="0" w:tentative="1">
        <w:start w:val="4"/>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hint="default" w:ascii="Times New Roman" w:hAnsi="Times New Roman" w:eastAsia="宋体"/>
          <w:b/>
          <w:i w:val="0"/>
          <w:color w:val="auto"/>
          <w:sz w:val="28"/>
        </w:rPr>
      </w:lvl>
    </w:lvlOverride>
    <w:lvlOverride w:ilvl="2">
      <w:lvl w:ilvl="2" w:tentative="1">
        <w:start w:val="1"/>
        <w:numFmt w:val="decimal"/>
        <w:lvlText w:val="%1.%2.%3"/>
        <w:lvlJc w:val="left"/>
        <w:pPr>
          <w:ind w:left="0" w:firstLine="0"/>
        </w:pPr>
        <w:rPr>
          <w:rFonts w:hint="default" w:ascii="Times New Roman" w:hAnsi="Times New Roman" w:eastAsia="宋体"/>
          <w:color w:val="auto"/>
          <w:sz w:val="24"/>
        </w:rPr>
      </w:lvl>
    </w:lvlOverride>
    <w:lvlOverride w:ilvl="3">
      <w:lvl w:ilvl="3" w:tentative="1">
        <w:start w:val="1"/>
        <w:numFmt w:val="decimal"/>
        <w:lvlText w:val="%1.%2.%3.%4"/>
        <w:lvlJc w:val="left"/>
        <w:pPr>
          <w:ind w:left="0" w:firstLine="0"/>
        </w:pPr>
        <w:rPr>
          <w:rFonts w:hint="default" w:ascii="Times New Roman" w:hAnsi="Times New Roman" w:eastAsia="宋体"/>
          <w:color w:val="auto"/>
          <w:sz w:val="24"/>
        </w:rPr>
      </w:lvl>
    </w:lvlOverride>
    <w:lvlOverride w:ilvl="4">
      <w:lvl w:ilvl="4" w:tentative="1">
        <w:start w:val="1"/>
        <w:numFmt w:val="decimal"/>
        <w:lvlText w:val="%1.%2.%3.%4.%5"/>
        <w:lvlJc w:val="left"/>
        <w:pPr>
          <w:ind w:left="0" w:firstLine="0"/>
        </w:pPr>
        <w:rPr>
          <w:rFonts w:hint="default" w:ascii="Times New Roman" w:hAnsi="Times New Roman" w:eastAsia="宋体"/>
          <w:color w:val="auto"/>
        </w:rPr>
      </w:lvl>
    </w:lvlOverride>
    <w:lvlOverride w:ilvl="5">
      <w:lvl w:ilvl="5" w:tentative="1">
        <w:start w:val="1"/>
        <w:numFmt w:val="decimal"/>
        <w:lvlText w:val="%1.%2.%3.%4.%5.%6"/>
        <w:lvlJc w:val="left"/>
        <w:pPr>
          <w:ind w:left="0" w:firstLine="0"/>
        </w:pPr>
        <w:rPr>
          <w:rFonts w:hint="default"/>
        </w:rPr>
      </w:lvl>
    </w:lvlOverride>
    <w:lvlOverride w:ilvl="6">
      <w:lvl w:ilvl="6" w:tentative="1">
        <w:start w:val="1"/>
        <w:numFmt w:val="decimal"/>
        <w:lvlText w:val="%1.%2.%3.%4.%5.%6.%7"/>
        <w:lvlJc w:val="left"/>
        <w:pPr>
          <w:ind w:left="0" w:firstLine="0"/>
        </w:pPr>
        <w:rPr>
          <w:rFonts w:hint="default"/>
        </w:rPr>
      </w:lvl>
    </w:lvlOverride>
    <w:lvlOverride w:ilvl="7">
      <w:lvl w:ilvl="7" w:tentative="1">
        <w:start w:val="1"/>
        <w:numFmt w:val="decimal"/>
        <w:lvlText w:val="%1.%2.%3.%4.%5.%6.%7.%8"/>
        <w:lvlJc w:val="left"/>
        <w:pPr>
          <w:ind w:left="0" w:firstLine="0"/>
        </w:pPr>
        <w:rPr>
          <w:rFonts w:hint="default"/>
        </w:rPr>
      </w:lvl>
    </w:lvlOverride>
    <w:lvlOverride w:ilvl="8">
      <w:lvl w:ilvl="8" w:tentative="1">
        <w:start w:val="1"/>
        <w:numFmt w:val="decimal"/>
        <w:lvlText w:val="%1.%2.%3.%4.%5.%6.%7.%8.%9"/>
        <w:lvlJc w:val="left"/>
        <w:pPr>
          <w:ind w:left="0" w:firstLine="0"/>
        </w:pPr>
        <w:rPr>
          <w:rFonts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o Beata">
    <w15:presenceInfo w15:providerId="Windows Live" w15:userId="221a78516fc4c642"/>
  </w15:person>
  <w15:person w15:author="zhangting">
    <w15:presenceInfo w15:providerId="WPS Office" w15:userId="2417664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trackRevisions w:val="1"/>
  <w:documentProtection w:enforcement="0"/>
  <w:defaultTabStop w:val="708"/>
  <w:hyphenationZone w:val="425"/>
  <w:drawingGridHorizontalSpacing w:val="110"/>
  <w:drawingGridVerticalSpacing w:val="156"/>
  <w:noPunctuationKerning w:val="1"/>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85"/>
    <w:rsid w:val="000036C2"/>
    <w:rsid w:val="00012883"/>
    <w:rsid w:val="000134C0"/>
    <w:rsid w:val="00027247"/>
    <w:rsid w:val="000342F3"/>
    <w:rsid w:val="00052691"/>
    <w:rsid w:val="000533C1"/>
    <w:rsid w:val="000566E4"/>
    <w:rsid w:val="000635B3"/>
    <w:rsid w:val="00065151"/>
    <w:rsid w:val="00065F52"/>
    <w:rsid w:val="00072C6B"/>
    <w:rsid w:val="000808EC"/>
    <w:rsid w:val="0008180C"/>
    <w:rsid w:val="00086FD5"/>
    <w:rsid w:val="00087AE3"/>
    <w:rsid w:val="00091C1C"/>
    <w:rsid w:val="000A6125"/>
    <w:rsid w:val="000C358D"/>
    <w:rsid w:val="000C54AA"/>
    <w:rsid w:val="000D0A4C"/>
    <w:rsid w:val="000D19D1"/>
    <w:rsid w:val="000D1AF3"/>
    <w:rsid w:val="000D6C63"/>
    <w:rsid w:val="000E033B"/>
    <w:rsid w:val="000F2A97"/>
    <w:rsid w:val="000F3C24"/>
    <w:rsid w:val="000F4641"/>
    <w:rsid w:val="001145EA"/>
    <w:rsid w:val="00122D7F"/>
    <w:rsid w:val="00124469"/>
    <w:rsid w:val="001264A0"/>
    <w:rsid w:val="0014293D"/>
    <w:rsid w:val="0015518D"/>
    <w:rsid w:val="001577F0"/>
    <w:rsid w:val="00176E37"/>
    <w:rsid w:val="00182392"/>
    <w:rsid w:val="001837B5"/>
    <w:rsid w:val="00191A7C"/>
    <w:rsid w:val="001968E3"/>
    <w:rsid w:val="00196910"/>
    <w:rsid w:val="001A02C7"/>
    <w:rsid w:val="001A671D"/>
    <w:rsid w:val="001B0F94"/>
    <w:rsid w:val="001B235A"/>
    <w:rsid w:val="001B5A0F"/>
    <w:rsid w:val="001C48EE"/>
    <w:rsid w:val="001D054C"/>
    <w:rsid w:val="001D144F"/>
    <w:rsid w:val="001D596D"/>
    <w:rsid w:val="00211C46"/>
    <w:rsid w:val="00217DC8"/>
    <w:rsid w:val="00232DF1"/>
    <w:rsid w:val="00233C92"/>
    <w:rsid w:val="00235BE4"/>
    <w:rsid w:val="00235C27"/>
    <w:rsid w:val="00267757"/>
    <w:rsid w:val="00270E8C"/>
    <w:rsid w:val="00280330"/>
    <w:rsid w:val="002814F2"/>
    <w:rsid w:val="002822D7"/>
    <w:rsid w:val="0029229D"/>
    <w:rsid w:val="002934BC"/>
    <w:rsid w:val="00294E1B"/>
    <w:rsid w:val="00295C5F"/>
    <w:rsid w:val="002B09FF"/>
    <w:rsid w:val="002B52F3"/>
    <w:rsid w:val="002D455E"/>
    <w:rsid w:val="002D5295"/>
    <w:rsid w:val="002E02FC"/>
    <w:rsid w:val="002E07D2"/>
    <w:rsid w:val="002E684B"/>
    <w:rsid w:val="002F0773"/>
    <w:rsid w:val="002F4B83"/>
    <w:rsid w:val="00300A60"/>
    <w:rsid w:val="00304079"/>
    <w:rsid w:val="0030555B"/>
    <w:rsid w:val="00306635"/>
    <w:rsid w:val="0031466B"/>
    <w:rsid w:val="003220E8"/>
    <w:rsid w:val="00322332"/>
    <w:rsid w:val="003253E0"/>
    <w:rsid w:val="00331E3B"/>
    <w:rsid w:val="0033317C"/>
    <w:rsid w:val="00334C10"/>
    <w:rsid w:val="0035627F"/>
    <w:rsid w:val="00357D5B"/>
    <w:rsid w:val="0036696C"/>
    <w:rsid w:val="00367845"/>
    <w:rsid w:val="00367EAF"/>
    <w:rsid w:val="00370F79"/>
    <w:rsid w:val="003760C2"/>
    <w:rsid w:val="00380BF3"/>
    <w:rsid w:val="003832B7"/>
    <w:rsid w:val="00383594"/>
    <w:rsid w:val="0038778D"/>
    <w:rsid w:val="003922E8"/>
    <w:rsid w:val="003A269E"/>
    <w:rsid w:val="003A35C3"/>
    <w:rsid w:val="003A395F"/>
    <w:rsid w:val="003B6BC3"/>
    <w:rsid w:val="003D32CF"/>
    <w:rsid w:val="003D768F"/>
    <w:rsid w:val="003D7D7A"/>
    <w:rsid w:val="003F49E8"/>
    <w:rsid w:val="00400D89"/>
    <w:rsid w:val="00413D90"/>
    <w:rsid w:val="00414CA7"/>
    <w:rsid w:val="004237EC"/>
    <w:rsid w:val="00424056"/>
    <w:rsid w:val="004245B0"/>
    <w:rsid w:val="004261B4"/>
    <w:rsid w:val="004271A3"/>
    <w:rsid w:val="00430199"/>
    <w:rsid w:val="004339B6"/>
    <w:rsid w:val="00450890"/>
    <w:rsid w:val="0047234A"/>
    <w:rsid w:val="0047412C"/>
    <w:rsid w:val="0047668B"/>
    <w:rsid w:val="00480508"/>
    <w:rsid w:val="00487899"/>
    <w:rsid w:val="00494E50"/>
    <w:rsid w:val="00496C37"/>
    <w:rsid w:val="004A3230"/>
    <w:rsid w:val="004A32A5"/>
    <w:rsid w:val="004A57A2"/>
    <w:rsid w:val="004B189C"/>
    <w:rsid w:val="004B4A53"/>
    <w:rsid w:val="004C3B42"/>
    <w:rsid w:val="004C4556"/>
    <w:rsid w:val="004C4E36"/>
    <w:rsid w:val="004D2526"/>
    <w:rsid w:val="004D5561"/>
    <w:rsid w:val="004D78C6"/>
    <w:rsid w:val="004E0ED3"/>
    <w:rsid w:val="004E1811"/>
    <w:rsid w:val="004E7086"/>
    <w:rsid w:val="004F0B03"/>
    <w:rsid w:val="004F5301"/>
    <w:rsid w:val="005002CB"/>
    <w:rsid w:val="00500E09"/>
    <w:rsid w:val="005034BE"/>
    <w:rsid w:val="00504DD2"/>
    <w:rsid w:val="00505A5D"/>
    <w:rsid w:val="00511621"/>
    <w:rsid w:val="00516873"/>
    <w:rsid w:val="005202C7"/>
    <w:rsid w:val="005209AF"/>
    <w:rsid w:val="00521648"/>
    <w:rsid w:val="00524B7D"/>
    <w:rsid w:val="00545062"/>
    <w:rsid w:val="005537F4"/>
    <w:rsid w:val="005644AA"/>
    <w:rsid w:val="00567978"/>
    <w:rsid w:val="005721BE"/>
    <w:rsid w:val="005757B5"/>
    <w:rsid w:val="00577BFB"/>
    <w:rsid w:val="005853EE"/>
    <w:rsid w:val="005944B0"/>
    <w:rsid w:val="005A5571"/>
    <w:rsid w:val="005A558A"/>
    <w:rsid w:val="005B3E45"/>
    <w:rsid w:val="005B3FA0"/>
    <w:rsid w:val="005B522A"/>
    <w:rsid w:val="005B66DD"/>
    <w:rsid w:val="005C0FFD"/>
    <w:rsid w:val="005C1925"/>
    <w:rsid w:val="005D17EB"/>
    <w:rsid w:val="005D2585"/>
    <w:rsid w:val="005D5B1F"/>
    <w:rsid w:val="005D6FFD"/>
    <w:rsid w:val="005E1DDA"/>
    <w:rsid w:val="005F15AC"/>
    <w:rsid w:val="005F24A4"/>
    <w:rsid w:val="006059BB"/>
    <w:rsid w:val="0061258C"/>
    <w:rsid w:val="00616DF2"/>
    <w:rsid w:val="00616E12"/>
    <w:rsid w:val="00622275"/>
    <w:rsid w:val="0062527C"/>
    <w:rsid w:val="0063202F"/>
    <w:rsid w:val="00640E3E"/>
    <w:rsid w:val="00650AD5"/>
    <w:rsid w:val="0065200D"/>
    <w:rsid w:val="006542C0"/>
    <w:rsid w:val="00660D7A"/>
    <w:rsid w:val="00660D9B"/>
    <w:rsid w:val="00666667"/>
    <w:rsid w:val="0067062E"/>
    <w:rsid w:val="006801BF"/>
    <w:rsid w:val="00680D03"/>
    <w:rsid w:val="0068441D"/>
    <w:rsid w:val="00684C21"/>
    <w:rsid w:val="0069352D"/>
    <w:rsid w:val="006A0A10"/>
    <w:rsid w:val="006A5B2D"/>
    <w:rsid w:val="006A7A8C"/>
    <w:rsid w:val="006B01CF"/>
    <w:rsid w:val="006C1AFD"/>
    <w:rsid w:val="006C2450"/>
    <w:rsid w:val="006C2E45"/>
    <w:rsid w:val="006F642C"/>
    <w:rsid w:val="00701B72"/>
    <w:rsid w:val="00703AC9"/>
    <w:rsid w:val="007044B6"/>
    <w:rsid w:val="00726E88"/>
    <w:rsid w:val="00730551"/>
    <w:rsid w:val="00740F68"/>
    <w:rsid w:val="00742401"/>
    <w:rsid w:val="00743275"/>
    <w:rsid w:val="00751576"/>
    <w:rsid w:val="007569A3"/>
    <w:rsid w:val="007576D6"/>
    <w:rsid w:val="00760C9C"/>
    <w:rsid w:val="00767CC3"/>
    <w:rsid w:val="0077145B"/>
    <w:rsid w:val="00780198"/>
    <w:rsid w:val="0078121C"/>
    <w:rsid w:val="007822F8"/>
    <w:rsid w:val="007860AA"/>
    <w:rsid w:val="00791D59"/>
    <w:rsid w:val="007A5A14"/>
    <w:rsid w:val="007B0BBC"/>
    <w:rsid w:val="007C0675"/>
    <w:rsid w:val="007C19C2"/>
    <w:rsid w:val="007C426B"/>
    <w:rsid w:val="007C518A"/>
    <w:rsid w:val="007D2E9F"/>
    <w:rsid w:val="007D4611"/>
    <w:rsid w:val="007D4739"/>
    <w:rsid w:val="007F1E57"/>
    <w:rsid w:val="007F5618"/>
    <w:rsid w:val="00824B11"/>
    <w:rsid w:val="00826A54"/>
    <w:rsid w:val="00830A93"/>
    <w:rsid w:val="00836267"/>
    <w:rsid w:val="00837F37"/>
    <w:rsid w:val="00844B44"/>
    <w:rsid w:val="00850A20"/>
    <w:rsid w:val="008600B4"/>
    <w:rsid w:val="008640C0"/>
    <w:rsid w:val="0086414D"/>
    <w:rsid w:val="008643A5"/>
    <w:rsid w:val="0086793A"/>
    <w:rsid w:val="00870434"/>
    <w:rsid w:val="00876D4C"/>
    <w:rsid w:val="00887390"/>
    <w:rsid w:val="00896D7E"/>
    <w:rsid w:val="00897B5C"/>
    <w:rsid w:val="008A1D79"/>
    <w:rsid w:val="008A3CC1"/>
    <w:rsid w:val="008B350E"/>
    <w:rsid w:val="008C5956"/>
    <w:rsid w:val="008C6F82"/>
    <w:rsid w:val="008E6970"/>
    <w:rsid w:val="008F35F6"/>
    <w:rsid w:val="008F5EDF"/>
    <w:rsid w:val="00902473"/>
    <w:rsid w:val="00904383"/>
    <w:rsid w:val="009112E6"/>
    <w:rsid w:val="00913D6D"/>
    <w:rsid w:val="00914D01"/>
    <w:rsid w:val="009164C8"/>
    <w:rsid w:val="00917F8D"/>
    <w:rsid w:val="0093086A"/>
    <w:rsid w:val="00932912"/>
    <w:rsid w:val="00932AC6"/>
    <w:rsid w:val="00942C2A"/>
    <w:rsid w:val="00943EC5"/>
    <w:rsid w:val="00944DBC"/>
    <w:rsid w:val="00960374"/>
    <w:rsid w:val="00966C39"/>
    <w:rsid w:val="0096747C"/>
    <w:rsid w:val="00970998"/>
    <w:rsid w:val="0097241A"/>
    <w:rsid w:val="00973E6B"/>
    <w:rsid w:val="009742C6"/>
    <w:rsid w:val="0098291B"/>
    <w:rsid w:val="009834DB"/>
    <w:rsid w:val="00984811"/>
    <w:rsid w:val="0098691E"/>
    <w:rsid w:val="00986F33"/>
    <w:rsid w:val="00991513"/>
    <w:rsid w:val="009929FE"/>
    <w:rsid w:val="0099677C"/>
    <w:rsid w:val="009A3AF7"/>
    <w:rsid w:val="009B3AB0"/>
    <w:rsid w:val="009D0351"/>
    <w:rsid w:val="009F08A1"/>
    <w:rsid w:val="00A06D7A"/>
    <w:rsid w:val="00A2275C"/>
    <w:rsid w:val="00A236A7"/>
    <w:rsid w:val="00A2447A"/>
    <w:rsid w:val="00A349CE"/>
    <w:rsid w:val="00A35B54"/>
    <w:rsid w:val="00A40855"/>
    <w:rsid w:val="00A46C67"/>
    <w:rsid w:val="00A51D08"/>
    <w:rsid w:val="00A55FB4"/>
    <w:rsid w:val="00A567E2"/>
    <w:rsid w:val="00A6004C"/>
    <w:rsid w:val="00A700D7"/>
    <w:rsid w:val="00A7422C"/>
    <w:rsid w:val="00A74532"/>
    <w:rsid w:val="00A804B1"/>
    <w:rsid w:val="00A815DC"/>
    <w:rsid w:val="00A82509"/>
    <w:rsid w:val="00A90667"/>
    <w:rsid w:val="00A90DF2"/>
    <w:rsid w:val="00AA08DD"/>
    <w:rsid w:val="00AB4FEE"/>
    <w:rsid w:val="00AD02ED"/>
    <w:rsid w:val="00AD26D6"/>
    <w:rsid w:val="00AD7B2B"/>
    <w:rsid w:val="00AE31D9"/>
    <w:rsid w:val="00AF1833"/>
    <w:rsid w:val="00AF1F71"/>
    <w:rsid w:val="00B018B3"/>
    <w:rsid w:val="00B1311E"/>
    <w:rsid w:val="00B165A2"/>
    <w:rsid w:val="00B16B42"/>
    <w:rsid w:val="00B232C3"/>
    <w:rsid w:val="00B44E3A"/>
    <w:rsid w:val="00B47DAE"/>
    <w:rsid w:val="00B57454"/>
    <w:rsid w:val="00B60366"/>
    <w:rsid w:val="00B607D0"/>
    <w:rsid w:val="00B61526"/>
    <w:rsid w:val="00B72CEA"/>
    <w:rsid w:val="00B843CE"/>
    <w:rsid w:val="00B84EF6"/>
    <w:rsid w:val="00B85AA9"/>
    <w:rsid w:val="00BB170C"/>
    <w:rsid w:val="00BB5088"/>
    <w:rsid w:val="00BB5115"/>
    <w:rsid w:val="00BB52BA"/>
    <w:rsid w:val="00BB6C3F"/>
    <w:rsid w:val="00BC0390"/>
    <w:rsid w:val="00BC2ED9"/>
    <w:rsid w:val="00BC3903"/>
    <w:rsid w:val="00BC3B35"/>
    <w:rsid w:val="00BC4C52"/>
    <w:rsid w:val="00BD3DD2"/>
    <w:rsid w:val="00BD5DE3"/>
    <w:rsid w:val="00BD66BD"/>
    <w:rsid w:val="00BE0DBD"/>
    <w:rsid w:val="00BF4B80"/>
    <w:rsid w:val="00C029B2"/>
    <w:rsid w:val="00C205B9"/>
    <w:rsid w:val="00C33BFE"/>
    <w:rsid w:val="00C365C4"/>
    <w:rsid w:val="00C5128E"/>
    <w:rsid w:val="00C53B97"/>
    <w:rsid w:val="00C57775"/>
    <w:rsid w:val="00C57F9A"/>
    <w:rsid w:val="00C67903"/>
    <w:rsid w:val="00C76A6F"/>
    <w:rsid w:val="00C77290"/>
    <w:rsid w:val="00C87012"/>
    <w:rsid w:val="00C92472"/>
    <w:rsid w:val="00C96FE3"/>
    <w:rsid w:val="00C97D17"/>
    <w:rsid w:val="00CA2C68"/>
    <w:rsid w:val="00CB0536"/>
    <w:rsid w:val="00CB6331"/>
    <w:rsid w:val="00CC1E70"/>
    <w:rsid w:val="00CC21B6"/>
    <w:rsid w:val="00CC3964"/>
    <w:rsid w:val="00CC5DCE"/>
    <w:rsid w:val="00CE015D"/>
    <w:rsid w:val="00CE257F"/>
    <w:rsid w:val="00CF0F5F"/>
    <w:rsid w:val="00CF2D79"/>
    <w:rsid w:val="00CF38B3"/>
    <w:rsid w:val="00CF476D"/>
    <w:rsid w:val="00D03987"/>
    <w:rsid w:val="00D26E50"/>
    <w:rsid w:val="00D34DAA"/>
    <w:rsid w:val="00D3706C"/>
    <w:rsid w:val="00D42AA2"/>
    <w:rsid w:val="00D45CAE"/>
    <w:rsid w:val="00D47634"/>
    <w:rsid w:val="00D518E1"/>
    <w:rsid w:val="00D5442D"/>
    <w:rsid w:val="00D60996"/>
    <w:rsid w:val="00D6558A"/>
    <w:rsid w:val="00D65F50"/>
    <w:rsid w:val="00D73EE9"/>
    <w:rsid w:val="00D85A03"/>
    <w:rsid w:val="00D936F0"/>
    <w:rsid w:val="00DA1B83"/>
    <w:rsid w:val="00DA2E03"/>
    <w:rsid w:val="00DA3FFC"/>
    <w:rsid w:val="00DA691A"/>
    <w:rsid w:val="00DB0020"/>
    <w:rsid w:val="00DB136E"/>
    <w:rsid w:val="00DB4A57"/>
    <w:rsid w:val="00DC6DCF"/>
    <w:rsid w:val="00DD0197"/>
    <w:rsid w:val="00DD281E"/>
    <w:rsid w:val="00DD4D58"/>
    <w:rsid w:val="00DE54CB"/>
    <w:rsid w:val="00DE7B1C"/>
    <w:rsid w:val="00DF15CA"/>
    <w:rsid w:val="00E03442"/>
    <w:rsid w:val="00E0376C"/>
    <w:rsid w:val="00E1457A"/>
    <w:rsid w:val="00E2685B"/>
    <w:rsid w:val="00E31B65"/>
    <w:rsid w:val="00E31CFE"/>
    <w:rsid w:val="00E34347"/>
    <w:rsid w:val="00E376A8"/>
    <w:rsid w:val="00E47E91"/>
    <w:rsid w:val="00E6013A"/>
    <w:rsid w:val="00E63830"/>
    <w:rsid w:val="00E64701"/>
    <w:rsid w:val="00E76ED1"/>
    <w:rsid w:val="00E862DE"/>
    <w:rsid w:val="00E9019E"/>
    <w:rsid w:val="00E926E6"/>
    <w:rsid w:val="00E9451D"/>
    <w:rsid w:val="00E97FF6"/>
    <w:rsid w:val="00EA4C5A"/>
    <w:rsid w:val="00EB209F"/>
    <w:rsid w:val="00EC170B"/>
    <w:rsid w:val="00ED1A8A"/>
    <w:rsid w:val="00ED3693"/>
    <w:rsid w:val="00ED552F"/>
    <w:rsid w:val="00ED79AE"/>
    <w:rsid w:val="00EE102D"/>
    <w:rsid w:val="00EE1949"/>
    <w:rsid w:val="00EE75D8"/>
    <w:rsid w:val="00EF6950"/>
    <w:rsid w:val="00F057FB"/>
    <w:rsid w:val="00F065B6"/>
    <w:rsid w:val="00F16C88"/>
    <w:rsid w:val="00F23C8E"/>
    <w:rsid w:val="00F33B19"/>
    <w:rsid w:val="00F3521E"/>
    <w:rsid w:val="00F441C4"/>
    <w:rsid w:val="00F5052C"/>
    <w:rsid w:val="00F560AD"/>
    <w:rsid w:val="00F703A8"/>
    <w:rsid w:val="00F70F63"/>
    <w:rsid w:val="00F7356D"/>
    <w:rsid w:val="00F856EA"/>
    <w:rsid w:val="00FA4A11"/>
    <w:rsid w:val="00FA4F88"/>
    <w:rsid w:val="00FD0DF9"/>
    <w:rsid w:val="00FE07CC"/>
    <w:rsid w:val="00FE27CD"/>
    <w:rsid w:val="00FE49E0"/>
    <w:rsid w:val="023B3E41"/>
    <w:rsid w:val="037B291E"/>
    <w:rsid w:val="03C53BDD"/>
    <w:rsid w:val="06AC0059"/>
    <w:rsid w:val="07CB07E5"/>
    <w:rsid w:val="0811071F"/>
    <w:rsid w:val="096F0A3A"/>
    <w:rsid w:val="0B98741A"/>
    <w:rsid w:val="0BBD5F2E"/>
    <w:rsid w:val="0BBF0B20"/>
    <w:rsid w:val="0C1E1A34"/>
    <w:rsid w:val="0C3D209B"/>
    <w:rsid w:val="0DAB6740"/>
    <w:rsid w:val="0DBA6FD4"/>
    <w:rsid w:val="100269AE"/>
    <w:rsid w:val="145A174F"/>
    <w:rsid w:val="1469224F"/>
    <w:rsid w:val="14DA0B6D"/>
    <w:rsid w:val="18094F60"/>
    <w:rsid w:val="18570DE2"/>
    <w:rsid w:val="19745ACB"/>
    <w:rsid w:val="1983083C"/>
    <w:rsid w:val="1A1E7774"/>
    <w:rsid w:val="1D293EA6"/>
    <w:rsid w:val="1E0D3975"/>
    <w:rsid w:val="1E2C4F28"/>
    <w:rsid w:val="1E6D6357"/>
    <w:rsid w:val="1E88464A"/>
    <w:rsid w:val="1F026B7C"/>
    <w:rsid w:val="21435EB9"/>
    <w:rsid w:val="26371111"/>
    <w:rsid w:val="26897665"/>
    <w:rsid w:val="26DB2D82"/>
    <w:rsid w:val="270537B7"/>
    <w:rsid w:val="28010075"/>
    <w:rsid w:val="29190708"/>
    <w:rsid w:val="2945792A"/>
    <w:rsid w:val="2A52192A"/>
    <w:rsid w:val="2A8E2241"/>
    <w:rsid w:val="2BF76F7F"/>
    <w:rsid w:val="2EBC23D4"/>
    <w:rsid w:val="2F857771"/>
    <w:rsid w:val="2FD56279"/>
    <w:rsid w:val="30CC33C6"/>
    <w:rsid w:val="31CA41E3"/>
    <w:rsid w:val="32C94F2A"/>
    <w:rsid w:val="336574B8"/>
    <w:rsid w:val="338D58FB"/>
    <w:rsid w:val="35E438F1"/>
    <w:rsid w:val="383C4EF9"/>
    <w:rsid w:val="3C865AC1"/>
    <w:rsid w:val="3C8A7880"/>
    <w:rsid w:val="3CE90F72"/>
    <w:rsid w:val="3D746380"/>
    <w:rsid w:val="3E755AC8"/>
    <w:rsid w:val="3EE41809"/>
    <w:rsid w:val="3F8333B6"/>
    <w:rsid w:val="3F9805D0"/>
    <w:rsid w:val="412E25F7"/>
    <w:rsid w:val="424C33CE"/>
    <w:rsid w:val="42DE5AAC"/>
    <w:rsid w:val="434B32F3"/>
    <w:rsid w:val="4593301E"/>
    <w:rsid w:val="4626104A"/>
    <w:rsid w:val="47CE0218"/>
    <w:rsid w:val="4870192F"/>
    <w:rsid w:val="487F46F3"/>
    <w:rsid w:val="48D76033"/>
    <w:rsid w:val="49C856E2"/>
    <w:rsid w:val="49CC7A82"/>
    <w:rsid w:val="4A247769"/>
    <w:rsid w:val="4E6469FB"/>
    <w:rsid w:val="4F1113C0"/>
    <w:rsid w:val="4FAF3017"/>
    <w:rsid w:val="5024285F"/>
    <w:rsid w:val="50E24A58"/>
    <w:rsid w:val="51657BB9"/>
    <w:rsid w:val="51E67BF4"/>
    <w:rsid w:val="5324283A"/>
    <w:rsid w:val="53336738"/>
    <w:rsid w:val="558762EE"/>
    <w:rsid w:val="561A45E0"/>
    <w:rsid w:val="56F84C9D"/>
    <w:rsid w:val="576A0A47"/>
    <w:rsid w:val="592815E8"/>
    <w:rsid w:val="5C2B605F"/>
    <w:rsid w:val="5C92631B"/>
    <w:rsid w:val="5D1B68C5"/>
    <w:rsid w:val="5F9C19DD"/>
    <w:rsid w:val="5FFB6C07"/>
    <w:rsid w:val="60330B5C"/>
    <w:rsid w:val="62BD296B"/>
    <w:rsid w:val="635D13E1"/>
    <w:rsid w:val="64415E17"/>
    <w:rsid w:val="64D24A08"/>
    <w:rsid w:val="651C26FF"/>
    <w:rsid w:val="67A92030"/>
    <w:rsid w:val="6A6920B5"/>
    <w:rsid w:val="6A7E402B"/>
    <w:rsid w:val="6AE96ADE"/>
    <w:rsid w:val="6B847CDF"/>
    <w:rsid w:val="6B9B2E19"/>
    <w:rsid w:val="6BC26154"/>
    <w:rsid w:val="6C0268E0"/>
    <w:rsid w:val="6C093940"/>
    <w:rsid w:val="6EF5033E"/>
    <w:rsid w:val="70B65AB8"/>
    <w:rsid w:val="7246021F"/>
    <w:rsid w:val="727F34A7"/>
    <w:rsid w:val="72863C7D"/>
    <w:rsid w:val="73130450"/>
    <w:rsid w:val="74134286"/>
    <w:rsid w:val="74BB1388"/>
    <w:rsid w:val="75AF095D"/>
    <w:rsid w:val="76B3636D"/>
    <w:rsid w:val="77A271EB"/>
    <w:rsid w:val="77E91590"/>
    <w:rsid w:val="7B146D8C"/>
    <w:rsid w:val="7C115BA9"/>
    <w:rsid w:val="7E59429D"/>
    <w:rsid w:val="7F216B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cs="Arial" w:eastAsiaTheme="minorEastAsia"/>
      <w:sz w:val="22"/>
      <w:szCs w:val="22"/>
      <w:lang w:val="en-US" w:eastAsia="zh-CN" w:bidi="ar-SA"/>
    </w:rPr>
  </w:style>
  <w:style w:type="paragraph" w:styleId="2">
    <w:name w:val="heading 1"/>
    <w:basedOn w:val="1"/>
    <w:next w:val="1"/>
    <w:link w:val="21"/>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9"/>
    <w:unhideWhenUsed/>
    <w:qFormat/>
    <w:uiPriority w:val="99"/>
  </w:style>
  <w:style w:type="paragraph" w:styleId="5">
    <w:name w:val="Body Text Indent"/>
    <w:basedOn w:val="1"/>
    <w:link w:val="34"/>
    <w:semiHidden/>
    <w:unhideWhenUsed/>
    <w:qFormat/>
    <w:uiPriority w:val="99"/>
    <w:pPr>
      <w:spacing w:after="120"/>
      <w:ind w:left="420" w:leftChars="200"/>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3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Body Text Indent 3"/>
    <w:basedOn w:val="1"/>
    <w:link w:val="27"/>
    <w:qFormat/>
    <w:uiPriority w:val="0"/>
    <w:pPr>
      <w:widowControl w:val="0"/>
      <w:spacing w:after="120" w:line="240" w:lineRule="auto"/>
      <w:ind w:left="420" w:leftChars="200"/>
      <w:jc w:val="both"/>
    </w:pPr>
    <w:rPr>
      <w:rFonts w:ascii="Times New Roman" w:hAnsi="Times New Roman" w:eastAsia="宋体" w:cs="Times New Roman"/>
      <w:kern w:val="2"/>
      <w:sz w:val="16"/>
      <w:szCs w:val="16"/>
    </w:rPr>
  </w:style>
  <w:style w:type="paragraph" w:styleId="12">
    <w:name w:val="toc 2"/>
    <w:basedOn w:val="1"/>
    <w:next w:val="1"/>
    <w:unhideWhenUsed/>
    <w:qFormat/>
    <w:uiPriority w:val="39"/>
    <w:pPr>
      <w:ind w:left="420" w:leftChars="200"/>
    </w:pPr>
  </w:style>
  <w:style w:type="paragraph" w:styleId="13">
    <w:name w:val="annotation subject"/>
    <w:basedOn w:val="4"/>
    <w:next w:val="4"/>
    <w:link w:val="30"/>
    <w:semiHidden/>
    <w:unhideWhenUsed/>
    <w:qFormat/>
    <w:uiPriority w:val="99"/>
    <w:rPr>
      <w:b/>
      <w:bCs/>
    </w:rPr>
  </w:style>
  <w:style w:type="paragraph" w:styleId="14">
    <w:name w:val="Body Text First Indent 2"/>
    <w:basedOn w:val="5"/>
    <w:link w:val="35"/>
    <w:unhideWhenUsed/>
    <w:qFormat/>
    <w:uiPriority w:val="99"/>
    <w:pPr>
      <w:ind w:firstLine="420" w:firstLineChars="200"/>
    </w:pPr>
  </w:style>
  <w:style w:type="table" w:styleId="16">
    <w:name w:val="Table Grid"/>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basedOn w:val="17"/>
    <w:unhideWhenUsed/>
    <w:qFormat/>
    <w:uiPriority w:val="99"/>
    <w:rPr>
      <w:sz w:val="21"/>
      <w:szCs w:val="21"/>
    </w:rPr>
  </w:style>
  <w:style w:type="paragraph" w:styleId="20">
    <w:name w:val="List Paragraph"/>
    <w:basedOn w:val="1"/>
    <w:qFormat/>
    <w:uiPriority w:val="34"/>
    <w:pPr>
      <w:ind w:left="720"/>
      <w:contextualSpacing/>
    </w:pPr>
  </w:style>
  <w:style w:type="character" w:customStyle="1" w:styleId="21">
    <w:name w:val="标题 1 字符"/>
    <w:basedOn w:val="1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22">
    <w:name w:val="页眉 字符"/>
    <w:basedOn w:val="17"/>
    <w:link w:val="8"/>
    <w:qFormat/>
    <w:uiPriority w:val="99"/>
    <w:rPr>
      <w:rFonts w:ascii="Arial" w:hAnsi="Arial" w:cs="Arial"/>
      <w:sz w:val="18"/>
      <w:szCs w:val="18"/>
      <w:lang w:val="en-US"/>
    </w:rPr>
  </w:style>
  <w:style w:type="character" w:customStyle="1" w:styleId="23">
    <w:name w:val="页脚 字符"/>
    <w:basedOn w:val="17"/>
    <w:link w:val="7"/>
    <w:qFormat/>
    <w:uiPriority w:val="99"/>
    <w:rPr>
      <w:rFonts w:ascii="Arial" w:hAnsi="Arial" w:cs="Arial"/>
      <w:sz w:val="18"/>
      <w:szCs w:val="18"/>
      <w:lang w:val="en-US"/>
    </w:rPr>
  </w:style>
  <w:style w:type="character" w:customStyle="1" w:styleId="24">
    <w:name w:val="批注框文本 字符"/>
    <w:basedOn w:val="17"/>
    <w:link w:val="6"/>
    <w:semiHidden/>
    <w:qFormat/>
    <w:uiPriority w:val="99"/>
    <w:rPr>
      <w:rFonts w:ascii="Arial" w:hAnsi="Arial" w:cs="Arial"/>
      <w:sz w:val="18"/>
      <w:szCs w:val="18"/>
      <w:lang w:val="en-US"/>
    </w:rPr>
  </w:style>
  <w:style w:type="character" w:customStyle="1" w:styleId="25">
    <w:name w:val="high-light-bg4"/>
    <w:basedOn w:val="17"/>
    <w:qFormat/>
    <w:uiPriority w:val="0"/>
  </w:style>
  <w:style w:type="character" w:customStyle="1" w:styleId="26">
    <w:name w:val="标题 2 字符"/>
    <w:basedOn w:val="17"/>
    <w:link w:val="3"/>
    <w:qFormat/>
    <w:uiPriority w:val="0"/>
    <w:rPr>
      <w:rFonts w:asciiTheme="majorHAnsi" w:hAnsiTheme="majorHAnsi" w:eastAsiaTheme="majorEastAsia" w:cstheme="majorBidi"/>
      <w:b/>
      <w:bCs/>
      <w:sz w:val="32"/>
      <w:szCs w:val="32"/>
      <w:lang w:val="en-US"/>
    </w:rPr>
  </w:style>
  <w:style w:type="character" w:customStyle="1" w:styleId="27">
    <w:name w:val="正文文本缩进 3 字符"/>
    <w:basedOn w:val="17"/>
    <w:link w:val="11"/>
    <w:qFormat/>
    <w:uiPriority w:val="0"/>
    <w:rPr>
      <w:rFonts w:ascii="Times New Roman" w:hAnsi="Times New Roman" w:eastAsia="宋体" w:cs="Times New Roman"/>
      <w:kern w:val="2"/>
      <w:sz w:val="16"/>
      <w:szCs w:val="16"/>
      <w:lang w:val="en-US"/>
    </w:rPr>
  </w:style>
  <w:style w:type="paragraph" w:customStyle="1" w:styleId="28">
    <w:name w:val="Default"/>
    <w:qFormat/>
    <w:uiPriority w:val="0"/>
    <w:pPr>
      <w:widowControl w:val="0"/>
      <w:autoSpaceDE w:val="0"/>
      <w:autoSpaceDN w:val="0"/>
      <w:adjustRightInd w:val="0"/>
      <w:spacing w:line="360" w:lineRule="auto"/>
      <w:ind w:firstLine="200" w:firstLineChars="200"/>
      <w:jc w:val="both"/>
    </w:pPr>
    <w:rPr>
      <w:rFonts w:ascii="宋体" w:eastAsia="宋体" w:cs="宋体" w:hAnsiTheme="minorHAnsi"/>
      <w:color w:val="000000"/>
      <w:sz w:val="24"/>
      <w:szCs w:val="24"/>
      <w:lang w:val="en-US" w:eastAsia="zh-CN" w:bidi="ar-SA"/>
    </w:rPr>
  </w:style>
  <w:style w:type="character" w:customStyle="1" w:styleId="29">
    <w:name w:val="批注文字 字符"/>
    <w:basedOn w:val="17"/>
    <w:link w:val="4"/>
    <w:semiHidden/>
    <w:qFormat/>
    <w:uiPriority w:val="99"/>
    <w:rPr>
      <w:rFonts w:ascii="Arial" w:hAnsi="Arial" w:cs="Arial"/>
      <w:lang w:val="en-US"/>
    </w:rPr>
  </w:style>
  <w:style w:type="character" w:customStyle="1" w:styleId="30">
    <w:name w:val="批注主题 字符"/>
    <w:basedOn w:val="29"/>
    <w:link w:val="13"/>
    <w:semiHidden/>
    <w:qFormat/>
    <w:uiPriority w:val="99"/>
    <w:rPr>
      <w:rFonts w:ascii="Arial" w:hAnsi="Arial" w:cs="Arial"/>
      <w:b/>
      <w:bCs/>
      <w:lang w:val="en-US"/>
    </w:rPr>
  </w:style>
  <w:style w:type="table" w:customStyle="1" w:styleId="31">
    <w:name w:val="Table Grid1"/>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32">
    <w:name w:val="副标题 字符"/>
    <w:basedOn w:val="17"/>
    <w:link w:val="10"/>
    <w:qFormat/>
    <w:uiPriority w:val="11"/>
    <w:rPr>
      <w:rFonts w:eastAsia="宋体" w:asciiTheme="majorHAnsi" w:hAnsiTheme="majorHAnsi" w:cstheme="majorBidi"/>
      <w:b/>
      <w:bCs/>
      <w:kern w:val="28"/>
      <w:sz w:val="32"/>
      <w:szCs w:val="32"/>
      <w:lang w:val="en-US"/>
    </w:rPr>
  </w:style>
  <w:style w:type="paragraph" w:customStyle="1" w:styleId="33">
    <w:name w:val="TOC 标题1"/>
    <w:basedOn w:val="2"/>
    <w:next w:val="1"/>
    <w:unhideWhenUsed/>
    <w:qFormat/>
    <w:uiPriority w:val="39"/>
    <w:pPr>
      <w:numPr>
        <w:numId w:val="0"/>
      </w:numPr>
      <w:spacing w:before="240" w:line="259" w:lineRule="auto"/>
      <w:outlineLvl w:val="9"/>
    </w:pPr>
    <w:rPr>
      <w:b w:val="0"/>
      <w:bCs w:val="0"/>
      <w:sz w:val="32"/>
      <w:szCs w:val="32"/>
    </w:rPr>
  </w:style>
  <w:style w:type="character" w:customStyle="1" w:styleId="34">
    <w:name w:val="正文文本缩进 字符"/>
    <w:basedOn w:val="17"/>
    <w:link w:val="5"/>
    <w:semiHidden/>
    <w:qFormat/>
    <w:uiPriority w:val="99"/>
    <w:rPr>
      <w:rFonts w:ascii="Arial" w:hAnsi="Arial" w:cs="Arial"/>
      <w:lang w:val="en-US"/>
    </w:rPr>
  </w:style>
  <w:style w:type="character" w:customStyle="1" w:styleId="35">
    <w:name w:val="正文文本首行缩进 2 字符"/>
    <w:basedOn w:val="34"/>
    <w:link w:val="14"/>
    <w:qFormat/>
    <w:uiPriority w:val="99"/>
    <w:rPr>
      <w:rFonts w:ascii="Arial" w:hAnsi="Arial" w:cs="Arial"/>
      <w:lang w:val="en-US"/>
    </w:rPr>
  </w:style>
  <w:style w:type="paragraph" w:customStyle="1" w:styleId="36">
    <w:name w:val="修订1"/>
    <w:hidden/>
    <w:semiHidden/>
    <w:qFormat/>
    <w:uiPriority w:val="99"/>
    <w:rPr>
      <w:rFonts w:ascii="Arial" w:hAnsi="Arial" w:cs="Arial" w:eastAsiaTheme="minorEastAsia"/>
      <w:sz w:val="22"/>
      <w:szCs w:val="22"/>
      <w:lang w:val="en-US" w:eastAsia="zh-CN" w:bidi="ar-SA"/>
    </w:rPr>
  </w:style>
  <w:style w:type="paragraph" w:customStyle="1" w:styleId="37">
    <w:name w:val="研究资料正文"/>
    <w:basedOn w:val="1"/>
    <w:link w:val="38"/>
    <w:qFormat/>
    <w:uiPriority w:val="0"/>
    <w:pPr>
      <w:widowControl w:val="0"/>
      <w:autoSpaceDE w:val="0"/>
      <w:autoSpaceDN w:val="0"/>
      <w:adjustRightInd w:val="0"/>
      <w:ind w:firstLine="200" w:firstLineChars="200"/>
    </w:pPr>
    <w:rPr>
      <w:rFonts w:ascii="宋体" w:hAnsi="宋体" w:eastAsia="宋体"/>
      <w:sz w:val="24"/>
      <w:szCs w:val="24"/>
    </w:rPr>
  </w:style>
  <w:style w:type="character" w:customStyle="1" w:styleId="38">
    <w:name w:val="研究资料正文 字符"/>
    <w:basedOn w:val="17"/>
    <w:link w:val="37"/>
    <w:qFormat/>
    <w:uiPriority w:val="0"/>
    <w:rPr>
      <w:rFonts w:ascii="宋体" w:hAnsi="宋体"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DAA9E-083D-42D1-B155-1E911CAC6850}">
  <ds:schemaRefs/>
</ds:datastoreItem>
</file>

<file path=docProps/app.xml><?xml version="1.0" encoding="utf-8"?>
<Properties xmlns="http://schemas.openxmlformats.org/officeDocument/2006/extended-properties" xmlns:vt="http://schemas.openxmlformats.org/officeDocument/2006/docPropsVTypes">
  <Template>Normal</Template>
  <Company>TRUMPF Group</Company>
  <Pages>30</Pages>
  <Words>1865</Words>
  <Characters>10637</Characters>
  <Lines>88</Lines>
  <Paragraphs>24</Paragraphs>
  <TotalTime>106</TotalTime>
  <ScaleCrop>false</ScaleCrop>
  <LinksUpToDate>false</LinksUpToDate>
  <CharactersWithSpaces>12478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2020-04-16T08:39:00Z</dcterms:created>
  <dc:creator>gaocl</dc:creator>
  <cp:lastModifiedBy>zhangting</cp:lastModifiedBy>
  <cp:lastPrinted>2019-11-14T06:47:00Z</cp:lastPrinted>
  <dcterms:modified xsi:type="dcterms:W3CDTF">2020-09-15T09:11:39Z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