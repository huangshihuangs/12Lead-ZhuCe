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72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</w:rPr>
      </w:pPr>
    </w:p>
    <w:p>
      <w:pPr>
        <w:jc w:val="center"/>
        <w:rPr>
          <w:rFonts w:eastAsia="黑体"/>
          <w:bCs/>
          <w:sz w:val="44"/>
        </w:rPr>
      </w:pPr>
    </w:p>
    <w:p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动态心电分析软件</w:t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/>
          <w:bCs/>
          <w:sz w:val="44"/>
          <w:szCs w:val="44"/>
        </w:rPr>
        <w:t>软件系统测试方案</w:t>
      </w:r>
    </w:p>
    <w:p>
      <w:pPr>
        <w:jc w:val="center"/>
        <w:rPr>
          <w:rFonts w:eastAsia="黑体"/>
          <w:bCs/>
          <w:sz w:val="44"/>
          <w:szCs w:val="44"/>
        </w:rPr>
      </w:pPr>
    </w:p>
    <w:p>
      <w:pPr>
        <w:rPr>
          <w:rFonts w:eastAsia="黑体"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jc w:val="center"/>
        <w:rPr>
          <w:del w:id="12" w:author="521" w:date="2020-07-22T16:56:00Z"/>
        </w:rPr>
      </w:pPr>
    </w:p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4014"/>
        <w:gridCol w:w="2109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  <w:del w:id="13" w:author="521" w:date="2020-07-22T16:56:00Z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del w:id="14" w:author="521" w:date="2020-07-22T16:56:00Z"/>
                <w:sz w:val="24"/>
              </w:rPr>
            </w:pPr>
            <w:del w:id="15" w:author="521" w:date="2020-07-22T16:56:00Z">
              <w:r>
                <w:rPr>
                  <w:rFonts w:hint="eastAsia" w:eastAsia="黑体"/>
                  <w:sz w:val="24"/>
                </w:rPr>
                <w:delText>版本变更历史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  <w:del w:id="16" w:author="521" w:date="2020-07-22T16:56:00Z"/>
        </w:trPr>
        <w:tc>
          <w:tcPr>
            <w:tcW w:w="982" w:type="dxa"/>
            <w:vAlign w:val="center"/>
          </w:tcPr>
          <w:p>
            <w:pPr>
              <w:jc w:val="center"/>
              <w:rPr>
                <w:del w:id="17" w:author="521" w:date="2020-07-22T16:56:00Z"/>
                <w:sz w:val="24"/>
              </w:rPr>
            </w:pPr>
            <w:del w:id="18" w:author="521" w:date="2020-07-22T16:56:00Z">
              <w:r>
                <w:rPr>
                  <w:rFonts w:hint="eastAsia"/>
                  <w:sz w:val="24"/>
                </w:rPr>
                <w:delText>版本</w:delText>
              </w:r>
            </w:del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del w:id="19" w:author="521" w:date="2020-07-22T16:56:00Z"/>
                <w:sz w:val="24"/>
              </w:rPr>
            </w:pPr>
            <w:del w:id="20" w:author="521" w:date="2020-07-22T16:56:00Z">
              <w:r>
                <w:rPr>
                  <w:rFonts w:hint="eastAsia"/>
                  <w:sz w:val="24"/>
                </w:rPr>
                <w:delText>更改说明</w:delText>
              </w:r>
            </w:del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del w:id="21" w:author="521" w:date="2020-07-22T16:56:00Z"/>
                <w:sz w:val="24"/>
              </w:rPr>
            </w:pPr>
            <w:del w:id="22" w:author="521" w:date="2020-07-22T16:56:00Z">
              <w:r>
                <w:rPr>
                  <w:rFonts w:hint="eastAsia"/>
                  <w:sz w:val="24"/>
                </w:rPr>
                <w:delText>日期</w:delText>
              </w:r>
            </w:del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del w:id="23" w:author="521" w:date="2020-07-22T16:56:00Z"/>
                <w:sz w:val="24"/>
              </w:rPr>
            </w:pPr>
            <w:del w:id="24" w:author="521" w:date="2020-07-22T16:56:00Z">
              <w:r>
                <w:rPr>
                  <w:rFonts w:hint="eastAsia"/>
                  <w:sz w:val="24"/>
                </w:rPr>
                <w:delText>作者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  <w:del w:id="25" w:author="521" w:date="2020-07-22T16:56:00Z"/>
        </w:trPr>
        <w:tc>
          <w:tcPr>
            <w:tcW w:w="982" w:type="dxa"/>
            <w:vAlign w:val="center"/>
          </w:tcPr>
          <w:p>
            <w:pPr>
              <w:jc w:val="center"/>
              <w:rPr>
                <w:del w:id="26" w:author="521" w:date="2020-07-22T16:56:00Z"/>
                <w:sz w:val="24"/>
              </w:rPr>
            </w:pPr>
            <w:del w:id="27" w:author="521" w:date="2020-07-22T16:56:00Z">
              <w:r>
                <w:rPr>
                  <w:sz w:val="24"/>
                </w:rPr>
                <w:delText>A</w:delText>
              </w:r>
            </w:del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del w:id="28" w:author="521" w:date="2020-07-22T16:56:00Z"/>
                <w:sz w:val="24"/>
              </w:rPr>
            </w:pPr>
            <w:del w:id="29" w:author="521" w:date="2020-07-22T16:56:00Z">
              <w:r>
                <w:rPr>
                  <w:rFonts w:hint="eastAsia"/>
                  <w:sz w:val="24"/>
                </w:rPr>
                <w:delText>新建文件</w:delText>
              </w:r>
            </w:del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del w:id="30" w:author="521" w:date="2020-07-22T16:56:00Z"/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del w:id="31" w:author="521" w:date="2020-07-22T16:56:00Z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  <w:del w:id="32" w:author="521" w:date="2020-07-22T16:56:00Z"/>
        </w:trPr>
        <w:tc>
          <w:tcPr>
            <w:tcW w:w="982" w:type="dxa"/>
            <w:vAlign w:val="center"/>
          </w:tcPr>
          <w:p>
            <w:pPr>
              <w:jc w:val="center"/>
              <w:rPr>
                <w:del w:id="33" w:author="521" w:date="2020-07-22T16:56:00Z"/>
                <w:sz w:val="24"/>
              </w:rPr>
            </w:pP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del w:id="34" w:author="521" w:date="2020-07-22T16:56:00Z"/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del w:id="35" w:author="521" w:date="2020-07-22T16:56:00Z"/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del w:id="36" w:author="521" w:date="2020-07-22T16:56:00Z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  <w:del w:id="37" w:author="521" w:date="2020-07-22T16:56:00Z"/>
        </w:trPr>
        <w:tc>
          <w:tcPr>
            <w:tcW w:w="982" w:type="dxa"/>
            <w:vAlign w:val="center"/>
          </w:tcPr>
          <w:p>
            <w:pPr>
              <w:jc w:val="center"/>
              <w:rPr>
                <w:del w:id="38" w:author="521" w:date="2020-07-22T16:56:00Z"/>
                <w:sz w:val="24"/>
              </w:rPr>
            </w:pP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del w:id="39" w:author="521" w:date="2020-07-22T16:56:00Z"/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del w:id="40" w:author="521" w:date="2020-07-22T16:56:00Z"/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del w:id="41" w:author="521" w:date="2020-07-22T16:56:00Z"/>
                <w:sz w:val="24"/>
              </w:rPr>
            </w:pPr>
          </w:p>
        </w:tc>
      </w:tr>
    </w:tbl>
    <w:p>
      <w:pPr>
        <w:rPr>
          <w:del w:id="42" w:author="521" w:date="2020-07-22T16:56:00Z"/>
          <w:rFonts w:eastAsia="黑体"/>
          <w:bCs/>
          <w:sz w:val="28"/>
          <w:szCs w:val="28"/>
        </w:rPr>
      </w:pPr>
    </w:p>
    <w:p>
      <w:pPr>
        <w:rPr>
          <w:del w:id="43" w:author="521" w:date="2020-07-22T16:56:00Z"/>
          <w:rFonts w:eastAsia="黑体"/>
          <w:sz w:val="28"/>
          <w:szCs w:val="28"/>
        </w:rPr>
      </w:pPr>
    </w:p>
    <w:p>
      <w:pPr>
        <w:rPr>
          <w:del w:id="44" w:author="521" w:date="2020-07-22T16:56:00Z"/>
          <w:rFonts w:eastAsia="黑体"/>
          <w:sz w:val="28"/>
          <w:szCs w:val="28"/>
        </w:rPr>
      </w:pPr>
    </w:p>
    <w:p>
      <w:pPr>
        <w:rPr>
          <w:del w:id="45" w:author="521" w:date="2020-07-22T16:56:00Z"/>
          <w:rFonts w:eastAsia="黑体"/>
          <w:sz w:val="28"/>
          <w:szCs w:val="28"/>
        </w:rPr>
      </w:pPr>
    </w:p>
    <w:p>
      <w:pPr>
        <w:rPr>
          <w:del w:id="46" w:author="521" w:date="2020-07-22T16:56:00Z"/>
          <w:rFonts w:eastAsia="黑体"/>
          <w:sz w:val="28"/>
          <w:szCs w:val="28"/>
        </w:rPr>
      </w:pPr>
    </w:p>
    <w:p>
      <w:pPr>
        <w:tabs>
          <w:tab w:val="left" w:pos="7434"/>
        </w:tabs>
        <w:rPr>
          <w:del w:id="47" w:author="521" w:date="2020-07-22T16:56:00Z"/>
          <w:rFonts w:eastAsia="黑体"/>
          <w:sz w:val="28"/>
          <w:szCs w:val="28"/>
        </w:rPr>
      </w:pPr>
      <w:del w:id="48" w:author="521" w:date="2020-07-22T16:56:00Z">
        <w:r>
          <w:rPr>
            <w:rFonts w:eastAsia="黑体"/>
            <w:sz w:val="28"/>
            <w:szCs w:val="28"/>
          </w:rPr>
          <w:tab/>
        </w:r>
      </w:del>
    </w:p>
    <w:p>
      <w:pPr>
        <w:tabs>
          <w:tab w:val="left" w:pos="7434"/>
        </w:tabs>
        <w:rPr>
          <w:del w:id="50" w:author="521" w:date="2020-07-22T16:56:00Z"/>
          <w:rFonts w:eastAsia="黑体"/>
          <w:sz w:val="28"/>
          <w:szCs w:val="28"/>
        </w:rPr>
        <w:pPrChange w:id="49" w:author="521" w:date="2020-07-22T16:56:00Z">
          <w:pPr/>
        </w:pPrChange>
      </w:pPr>
    </w:p>
    <w:p>
      <w:pPr>
        <w:rPr>
          <w:del w:id="51" w:author="521" w:date="2020-07-22T16:56:00Z"/>
          <w:rFonts w:eastAsia="黑体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eastAsia="黑体"/>
          <w:bCs/>
          <w:sz w:val="28"/>
          <w:szCs w:val="28"/>
        </w:rPr>
      </w:pPr>
      <w:r>
        <w:rPr>
          <w:rFonts w:hint="eastAsia" w:eastAsia="黑体"/>
          <w:bCs/>
          <w:sz w:val="36"/>
          <w:szCs w:val="28"/>
        </w:rPr>
        <w:t>目录</w:t>
      </w:r>
    </w:p>
    <w:p>
      <w:pPr>
        <w:pStyle w:val="8"/>
        <w:rPr>
          <w:del w:id="52" w:author="521" w:date="2020-09-19T10:06:43Z"/>
          <w:rFonts w:asciiTheme="minorHAnsi" w:hAnsiTheme="minorHAnsi" w:eastAsiaTheme="minorEastAsia" w:cstheme="minorBidi"/>
          <w:sz w:val="24"/>
          <w:szCs w:val="22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del w:id="53" w:author="521" w:date="2020-09-19T10:06:43Z">
        <w:r>
          <w:rPr/>
          <w:fldChar w:fldCharType="begin"/>
        </w:r>
      </w:del>
      <w:del w:id="54" w:author="521" w:date="2020-09-19T10:06:43Z">
        <w:r>
          <w:rPr/>
          <w:delInstrText xml:space="preserve"> HYPERLINK \l "_Toc504555688" </w:delInstrText>
        </w:r>
      </w:del>
      <w:del w:id="55" w:author="521" w:date="2020-09-19T10:06:43Z">
        <w:r>
          <w:rPr>
            <w:sz w:val="21"/>
            <w:rPrChange w:id="56" w:author="张 婷" w:date="2020-07-23T08:03:00Z">
              <w:rPr>
                <w:sz w:val="24"/>
              </w:rPr>
            </w:rPrChange>
          </w:rPr>
          <w:fldChar w:fldCharType="separate"/>
        </w:r>
      </w:del>
      <w:del w:id="58" w:author="521" w:date="2020-09-19T10:06:43Z">
        <w:r>
          <w:rPr>
            <w:rStyle w:val="13"/>
            <w:b/>
            <w:bCs/>
            <w:color w:val="auto"/>
            <w:sz w:val="24"/>
          </w:rPr>
          <w:delText>1</w:delText>
        </w:r>
      </w:del>
      <w:del w:id="59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60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目的</w:delText>
        </w:r>
      </w:del>
      <w:del w:id="61" w:author="521" w:date="2020-09-19T10:06:43Z">
        <w:r>
          <w:rPr>
            <w:sz w:val="24"/>
          </w:rPr>
          <w:tab/>
        </w:r>
      </w:del>
      <w:del w:id="62" w:author="521" w:date="2020-09-19T10:06:43Z">
        <w:r>
          <w:rPr>
            <w:sz w:val="24"/>
          </w:rPr>
          <w:fldChar w:fldCharType="begin"/>
        </w:r>
      </w:del>
      <w:del w:id="63" w:author="521" w:date="2020-09-19T10:06:43Z">
        <w:r>
          <w:rPr>
            <w:sz w:val="24"/>
          </w:rPr>
          <w:delInstrText xml:space="preserve"> PAGEREF _Toc504555688 \h </w:delInstrText>
        </w:r>
      </w:del>
      <w:del w:id="64" w:author="521" w:date="2020-09-19T10:06:43Z">
        <w:r>
          <w:rPr>
            <w:sz w:val="24"/>
          </w:rPr>
          <w:fldChar w:fldCharType="separate"/>
        </w:r>
      </w:del>
      <w:ins w:id="65" w:author="张 婷" w:date="2020-07-23T08:08:00Z">
        <w:del w:id="66" w:author="521" w:date="2020-09-19T10:06:43Z">
          <w:r>
            <w:rPr>
              <w:sz w:val="24"/>
            </w:rPr>
            <w:delText>3</w:delText>
          </w:r>
        </w:del>
      </w:ins>
      <w:del w:id="67" w:author="521" w:date="2020-09-19T10:06:43Z">
        <w:r>
          <w:rPr>
            <w:sz w:val="24"/>
          </w:rPr>
          <w:delText>4</w:delText>
        </w:r>
      </w:del>
      <w:del w:id="68" w:author="521" w:date="2020-09-19T10:06:43Z">
        <w:r>
          <w:rPr>
            <w:sz w:val="24"/>
          </w:rPr>
          <w:fldChar w:fldCharType="end"/>
        </w:r>
      </w:del>
      <w:del w:id="69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70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71" w:author="521" w:date="2020-09-19T10:06:43Z">
        <w:r>
          <w:rPr/>
          <w:fldChar w:fldCharType="begin"/>
        </w:r>
      </w:del>
      <w:del w:id="72" w:author="521" w:date="2020-09-19T10:06:43Z">
        <w:r>
          <w:rPr/>
          <w:delInstrText xml:space="preserve"> HYPERLINK \l "_Toc504555689" </w:delInstrText>
        </w:r>
      </w:del>
      <w:del w:id="73" w:author="521" w:date="2020-09-19T10:06:43Z">
        <w:r>
          <w:rPr>
            <w:sz w:val="21"/>
            <w:rPrChange w:id="74" w:author="张 婷" w:date="2020-07-23T08:03:00Z">
              <w:rPr>
                <w:sz w:val="24"/>
              </w:rPr>
            </w:rPrChange>
          </w:rPr>
          <w:fldChar w:fldCharType="separate"/>
        </w:r>
      </w:del>
      <w:del w:id="76" w:author="521" w:date="2020-09-19T10:06:43Z">
        <w:r>
          <w:rPr>
            <w:rStyle w:val="13"/>
            <w:b/>
            <w:bCs/>
            <w:color w:val="auto"/>
            <w:sz w:val="24"/>
          </w:rPr>
          <w:delText>2</w:delText>
        </w:r>
      </w:del>
      <w:del w:id="77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78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范围</w:delText>
        </w:r>
      </w:del>
      <w:del w:id="79" w:author="521" w:date="2020-09-19T10:06:43Z">
        <w:r>
          <w:rPr>
            <w:sz w:val="24"/>
          </w:rPr>
          <w:tab/>
        </w:r>
      </w:del>
      <w:del w:id="80" w:author="521" w:date="2020-09-19T10:06:43Z">
        <w:r>
          <w:rPr>
            <w:sz w:val="24"/>
          </w:rPr>
          <w:fldChar w:fldCharType="begin"/>
        </w:r>
      </w:del>
      <w:del w:id="81" w:author="521" w:date="2020-09-19T10:06:43Z">
        <w:r>
          <w:rPr>
            <w:sz w:val="24"/>
          </w:rPr>
          <w:delInstrText xml:space="preserve"> PAGEREF _Toc504555689 \h </w:delInstrText>
        </w:r>
      </w:del>
      <w:del w:id="82" w:author="521" w:date="2020-09-19T10:06:43Z">
        <w:r>
          <w:rPr>
            <w:sz w:val="24"/>
          </w:rPr>
          <w:fldChar w:fldCharType="separate"/>
        </w:r>
      </w:del>
      <w:ins w:id="83" w:author="张 婷" w:date="2020-07-23T08:08:00Z">
        <w:del w:id="84" w:author="521" w:date="2020-09-19T10:06:43Z">
          <w:r>
            <w:rPr>
              <w:sz w:val="24"/>
            </w:rPr>
            <w:delText>3</w:delText>
          </w:r>
        </w:del>
      </w:ins>
      <w:del w:id="85" w:author="521" w:date="2020-09-19T10:06:43Z">
        <w:r>
          <w:rPr>
            <w:sz w:val="24"/>
          </w:rPr>
          <w:delText>4</w:delText>
        </w:r>
      </w:del>
      <w:del w:id="86" w:author="521" w:date="2020-09-19T10:06:43Z">
        <w:r>
          <w:rPr>
            <w:sz w:val="24"/>
          </w:rPr>
          <w:fldChar w:fldCharType="end"/>
        </w:r>
      </w:del>
      <w:del w:id="87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88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89" w:author="521" w:date="2020-09-19T10:06:43Z">
        <w:r>
          <w:rPr/>
          <w:fldChar w:fldCharType="begin"/>
        </w:r>
      </w:del>
      <w:del w:id="90" w:author="521" w:date="2020-09-19T10:06:43Z">
        <w:r>
          <w:rPr/>
          <w:delInstrText xml:space="preserve"> HYPERLINK \l "_Toc504555690" </w:delInstrText>
        </w:r>
      </w:del>
      <w:del w:id="91" w:author="521" w:date="2020-09-19T10:06:43Z">
        <w:r>
          <w:rPr>
            <w:sz w:val="21"/>
            <w:rPrChange w:id="92" w:author="张 婷" w:date="2020-07-23T08:03:00Z">
              <w:rPr>
                <w:sz w:val="24"/>
              </w:rPr>
            </w:rPrChange>
          </w:rPr>
          <w:fldChar w:fldCharType="separate"/>
        </w:r>
      </w:del>
      <w:del w:id="94" w:author="521" w:date="2020-09-19T10:06:43Z">
        <w:r>
          <w:rPr>
            <w:rStyle w:val="13"/>
            <w:b/>
            <w:bCs/>
            <w:color w:val="auto"/>
            <w:sz w:val="24"/>
          </w:rPr>
          <w:delText>3</w:delText>
        </w:r>
      </w:del>
      <w:del w:id="95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96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背景</w:delText>
        </w:r>
      </w:del>
      <w:del w:id="97" w:author="521" w:date="2020-09-19T10:06:43Z">
        <w:r>
          <w:rPr>
            <w:sz w:val="24"/>
          </w:rPr>
          <w:tab/>
        </w:r>
      </w:del>
      <w:del w:id="98" w:author="521" w:date="2020-09-19T10:06:43Z">
        <w:r>
          <w:rPr>
            <w:sz w:val="24"/>
          </w:rPr>
          <w:fldChar w:fldCharType="begin"/>
        </w:r>
      </w:del>
      <w:del w:id="99" w:author="521" w:date="2020-09-19T10:06:43Z">
        <w:r>
          <w:rPr>
            <w:sz w:val="24"/>
          </w:rPr>
          <w:delInstrText xml:space="preserve"> PAGEREF _Toc504555690 \h </w:delInstrText>
        </w:r>
      </w:del>
      <w:del w:id="100" w:author="521" w:date="2020-09-19T10:06:43Z">
        <w:r>
          <w:rPr>
            <w:sz w:val="24"/>
          </w:rPr>
          <w:fldChar w:fldCharType="separate"/>
        </w:r>
      </w:del>
      <w:ins w:id="101" w:author="张 婷" w:date="2020-07-23T08:08:00Z">
        <w:del w:id="102" w:author="521" w:date="2020-09-19T10:06:43Z">
          <w:r>
            <w:rPr>
              <w:sz w:val="24"/>
            </w:rPr>
            <w:delText>3</w:delText>
          </w:r>
        </w:del>
      </w:ins>
      <w:del w:id="103" w:author="521" w:date="2020-09-19T10:06:43Z">
        <w:r>
          <w:rPr>
            <w:sz w:val="24"/>
          </w:rPr>
          <w:delText>4</w:delText>
        </w:r>
      </w:del>
      <w:del w:id="104" w:author="521" w:date="2020-09-19T10:06:43Z">
        <w:r>
          <w:rPr>
            <w:sz w:val="24"/>
          </w:rPr>
          <w:fldChar w:fldCharType="end"/>
        </w:r>
      </w:del>
      <w:del w:id="105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106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107" w:author="521" w:date="2020-09-19T10:06:43Z">
        <w:r>
          <w:rPr/>
          <w:fldChar w:fldCharType="begin"/>
        </w:r>
      </w:del>
      <w:del w:id="108" w:author="521" w:date="2020-09-19T10:06:43Z">
        <w:r>
          <w:rPr/>
          <w:delInstrText xml:space="preserve"> HYPERLINK \l "_Toc504555692" </w:delInstrText>
        </w:r>
      </w:del>
      <w:del w:id="109" w:author="521" w:date="2020-09-19T10:06:43Z">
        <w:r>
          <w:rPr>
            <w:sz w:val="21"/>
            <w:rPrChange w:id="110" w:author="张 婷" w:date="2020-07-23T08:03:00Z">
              <w:rPr>
                <w:sz w:val="24"/>
              </w:rPr>
            </w:rPrChange>
          </w:rPr>
          <w:fldChar w:fldCharType="separate"/>
        </w:r>
      </w:del>
      <w:del w:id="112" w:author="521" w:date="2020-09-19T10:06:43Z">
        <w:r>
          <w:rPr>
            <w:rStyle w:val="13"/>
            <w:b/>
            <w:bCs/>
            <w:color w:val="auto"/>
            <w:sz w:val="24"/>
          </w:rPr>
          <w:delText>4</w:delText>
        </w:r>
      </w:del>
      <w:del w:id="113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114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参考文件</w:delText>
        </w:r>
      </w:del>
      <w:del w:id="115" w:author="521" w:date="2020-09-19T10:06:43Z">
        <w:r>
          <w:rPr>
            <w:sz w:val="24"/>
          </w:rPr>
          <w:tab/>
        </w:r>
      </w:del>
      <w:del w:id="116" w:author="521" w:date="2020-09-19T10:06:43Z">
        <w:r>
          <w:rPr>
            <w:sz w:val="24"/>
          </w:rPr>
          <w:fldChar w:fldCharType="begin"/>
        </w:r>
      </w:del>
      <w:del w:id="117" w:author="521" w:date="2020-09-19T10:06:43Z">
        <w:r>
          <w:rPr>
            <w:sz w:val="24"/>
          </w:rPr>
          <w:delInstrText xml:space="preserve"> PAGEREF _Toc504555692 \h </w:delInstrText>
        </w:r>
      </w:del>
      <w:del w:id="118" w:author="521" w:date="2020-09-19T10:06:43Z">
        <w:r>
          <w:rPr>
            <w:sz w:val="24"/>
          </w:rPr>
          <w:fldChar w:fldCharType="separate"/>
        </w:r>
      </w:del>
      <w:ins w:id="119" w:author="张 婷" w:date="2020-07-23T08:08:00Z">
        <w:del w:id="120" w:author="521" w:date="2020-09-19T10:06:43Z">
          <w:r>
            <w:rPr>
              <w:sz w:val="24"/>
            </w:rPr>
            <w:delText>3</w:delText>
          </w:r>
        </w:del>
      </w:ins>
      <w:del w:id="121" w:author="521" w:date="2020-09-19T10:06:43Z">
        <w:r>
          <w:rPr>
            <w:sz w:val="24"/>
          </w:rPr>
          <w:delText>4</w:delText>
        </w:r>
      </w:del>
      <w:del w:id="122" w:author="521" w:date="2020-09-19T10:06:43Z">
        <w:r>
          <w:rPr>
            <w:sz w:val="24"/>
          </w:rPr>
          <w:fldChar w:fldCharType="end"/>
        </w:r>
      </w:del>
      <w:del w:id="123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124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125" w:author="521" w:date="2020-09-19T10:06:43Z">
        <w:r>
          <w:rPr/>
          <w:fldChar w:fldCharType="begin"/>
        </w:r>
      </w:del>
      <w:del w:id="126" w:author="521" w:date="2020-09-19T10:06:43Z">
        <w:r>
          <w:rPr/>
          <w:delInstrText xml:space="preserve"> HYPERLINK \l "_Toc504555693" </w:delInstrText>
        </w:r>
      </w:del>
      <w:del w:id="127" w:author="521" w:date="2020-09-19T10:06:43Z">
        <w:r>
          <w:rPr>
            <w:sz w:val="21"/>
            <w:rPrChange w:id="128" w:author="张 婷" w:date="2020-07-23T08:03:00Z">
              <w:rPr>
                <w:sz w:val="24"/>
              </w:rPr>
            </w:rPrChange>
          </w:rPr>
          <w:fldChar w:fldCharType="separate"/>
        </w:r>
      </w:del>
      <w:del w:id="130" w:author="521" w:date="2020-09-19T10:06:43Z">
        <w:r>
          <w:rPr>
            <w:rStyle w:val="13"/>
            <w:b/>
            <w:bCs/>
            <w:color w:val="auto"/>
            <w:sz w:val="24"/>
          </w:rPr>
          <w:delText>5</w:delText>
        </w:r>
      </w:del>
      <w:del w:id="131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132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术语或缩写词</w:delText>
        </w:r>
      </w:del>
      <w:del w:id="133" w:author="521" w:date="2020-09-19T10:06:43Z">
        <w:r>
          <w:rPr>
            <w:sz w:val="24"/>
          </w:rPr>
          <w:tab/>
        </w:r>
      </w:del>
      <w:del w:id="134" w:author="521" w:date="2020-09-19T10:06:43Z">
        <w:r>
          <w:rPr>
            <w:sz w:val="24"/>
          </w:rPr>
          <w:fldChar w:fldCharType="begin"/>
        </w:r>
      </w:del>
      <w:del w:id="135" w:author="521" w:date="2020-09-19T10:06:43Z">
        <w:r>
          <w:rPr>
            <w:sz w:val="24"/>
          </w:rPr>
          <w:delInstrText xml:space="preserve"> PAGEREF _Toc504555693 \h </w:delInstrText>
        </w:r>
      </w:del>
      <w:del w:id="136" w:author="521" w:date="2020-09-19T10:06:43Z">
        <w:r>
          <w:rPr>
            <w:sz w:val="24"/>
          </w:rPr>
          <w:fldChar w:fldCharType="separate"/>
        </w:r>
      </w:del>
      <w:ins w:id="137" w:author="张 婷" w:date="2020-07-23T08:08:00Z">
        <w:del w:id="138" w:author="521" w:date="2020-09-19T10:06:43Z">
          <w:r>
            <w:rPr>
              <w:sz w:val="24"/>
            </w:rPr>
            <w:delText>3</w:delText>
          </w:r>
        </w:del>
      </w:ins>
      <w:del w:id="139" w:author="521" w:date="2020-09-19T10:06:43Z">
        <w:r>
          <w:rPr>
            <w:sz w:val="24"/>
          </w:rPr>
          <w:delText>4</w:delText>
        </w:r>
      </w:del>
      <w:del w:id="140" w:author="521" w:date="2020-09-19T10:06:43Z">
        <w:r>
          <w:rPr>
            <w:sz w:val="24"/>
          </w:rPr>
          <w:fldChar w:fldCharType="end"/>
        </w:r>
      </w:del>
      <w:del w:id="141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142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143" w:author="521" w:date="2020-09-19T10:06:43Z">
        <w:r>
          <w:rPr/>
          <w:fldChar w:fldCharType="begin"/>
        </w:r>
      </w:del>
      <w:del w:id="144" w:author="521" w:date="2020-09-19T10:06:43Z">
        <w:r>
          <w:rPr/>
          <w:delInstrText xml:space="preserve"> HYPERLINK \l "_Toc504555695" </w:delInstrText>
        </w:r>
      </w:del>
      <w:del w:id="145" w:author="521" w:date="2020-09-19T10:06:43Z">
        <w:r>
          <w:rPr>
            <w:sz w:val="21"/>
            <w:rPrChange w:id="146" w:author="张 婷" w:date="2020-07-23T08:03:00Z">
              <w:rPr>
                <w:sz w:val="24"/>
              </w:rPr>
            </w:rPrChange>
          </w:rPr>
          <w:fldChar w:fldCharType="separate"/>
        </w:r>
      </w:del>
      <w:del w:id="148" w:author="521" w:date="2020-09-19T10:06:43Z">
        <w:r>
          <w:rPr>
            <w:rStyle w:val="13"/>
            <w:b/>
            <w:bCs/>
            <w:color w:val="auto"/>
            <w:sz w:val="24"/>
          </w:rPr>
          <w:delText>6</w:delText>
        </w:r>
      </w:del>
      <w:del w:id="149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150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文件的更新要求</w:delText>
        </w:r>
      </w:del>
      <w:del w:id="151" w:author="521" w:date="2020-09-19T10:06:43Z">
        <w:r>
          <w:rPr>
            <w:sz w:val="24"/>
          </w:rPr>
          <w:tab/>
        </w:r>
      </w:del>
      <w:del w:id="152" w:author="521" w:date="2020-09-19T10:06:43Z">
        <w:r>
          <w:rPr>
            <w:sz w:val="24"/>
          </w:rPr>
          <w:fldChar w:fldCharType="begin"/>
        </w:r>
      </w:del>
      <w:del w:id="153" w:author="521" w:date="2020-09-19T10:06:43Z">
        <w:r>
          <w:rPr>
            <w:sz w:val="24"/>
          </w:rPr>
          <w:delInstrText xml:space="preserve"> PAGEREF _Toc504555695 \h </w:delInstrText>
        </w:r>
      </w:del>
      <w:del w:id="154" w:author="521" w:date="2020-09-19T10:06:43Z">
        <w:r>
          <w:rPr>
            <w:sz w:val="24"/>
          </w:rPr>
          <w:fldChar w:fldCharType="separate"/>
        </w:r>
      </w:del>
      <w:ins w:id="155" w:author="张 婷" w:date="2020-07-23T08:08:00Z">
        <w:del w:id="156" w:author="521" w:date="2020-09-19T10:06:43Z">
          <w:r>
            <w:rPr>
              <w:sz w:val="24"/>
            </w:rPr>
            <w:delText>3</w:delText>
          </w:r>
        </w:del>
      </w:ins>
      <w:del w:id="157" w:author="521" w:date="2020-09-19T10:06:43Z">
        <w:r>
          <w:rPr>
            <w:sz w:val="24"/>
          </w:rPr>
          <w:delText>4</w:delText>
        </w:r>
      </w:del>
      <w:del w:id="158" w:author="521" w:date="2020-09-19T10:06:43Z">
        <w:r>
          <w:rPr>
            <w:sz w:val="24"/>
          </w:rPr>
          <w:fldChar w:fldCharType="end"/>
        </w:r>
      </w:del>
      <w:del w:id="159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160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161" w:author="521" w:date="2020-09-19T10:06:43Z">
        <w:r>
          <w:rPr/>
          <w:fldChar w:fldCharType="begin"/>
        </w:r>
      </w:del>
      <w:del w:id="162" w:author="521" w:date="2020-09-19T10:06:43Z">
        <w:r>
          <w:rPr/>
          <w:delInstrText xml:space="preserve"> HYPERLINK \l "_Toc504555702" </w:delInstrText>
        </w:r>
      </w:del>
      <w:del w:id="163" w:author="521" w:date="2020-09-19T10:06:43Z">
        <w:r>
          <w:rPr>
            <w:sz w:val="21"/>
            <w:rPrChange w:id="164" w:author="张 婷" w:date="2020-07-23T08:03:00Z">
              <w:rPr>
                <w:sz w:val="24"/>
              </w:rPr>
            </w:rPrChange>
          </w:rPr>
          <w:fldChar w:fldCharType="separate"/>
        </w:r>
      </w:del>
      <w:del w:id="166" w:author="521" w:date="2020-09-19T10:06:43Z">
        <w:r>
          <w:rPr>
            <w:rStyle w:val="13"/>
            <w:b/>
            <w:bCs/>
            <w:color w:val="auto"/>
            <w:sz w:val="24"/>
          </w:rPr>
          <w:delText>7</w:delText>
        </w:r>
      </w:del>
      <w:del w:id="167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168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人员职责</w:delText>
        </w:r>
      </w:del>
      <w:del w:id="169" w:author="521" w:date="2020-09-19T10:06:43Z">
        <w:r>
          <w:rPr>
            <w:sz w:val="24"/>
          </w:rPr>
          <w:tab/>
        </w:r>
      </w:del>
      <w:del w:id="170" w:author="521" w:date="2020-09-19T10:06:43Z">
        <w:r>
          <w:rPr>
            <w:sz w:val="24"/>
          </w:rPr>
          <w:fldChar w:fldCharType="begin"/>
        </w:r>
      </w:del>
      <w:del w:id="171" w:author="521" w:date="2020-09-19T10:06:43Z">
        <w:r>
          <w:rPr>
            <w:sz w:val="24"/>
          </w:rPr>
          <w:delInstrText xml:space="preserve"> PAGEREF _Toc504555702 \h </w:delInstrText>
        </w:r>
      </w:del>
      <w:del w:id="172" w:author="521" w:date="2020-09-19T10:06:43Z">
        <w:r>
          <w:rPr>
            <w:sz w:val="24"/>
          </w:rPr>
          <w:fldChar w:fldCharType="separate"/>
        </w:r>
      </w:del>
      <w:ins w:id="173" w:author="张 婷" w:date="2020-07-23T08:08:00Z">
        <w:del w:id="174" w:author="521" w:date="2020-09-19T10:06:43Z">
          <w:r>
            <w:rPr>
              <w:sz w:val="24"/>
            </w:rPr>
            <w:delText>3</w:delText>
          </w:r>
        </w:del>
      </w:ins>
      <w:del w:id="175" w:author="521" w:date="2020-09-19T10:06:43Z">
        <w:r>
          <w:rPr>
            <w:sz w:val="24"/>
          </w:rPr>
          <w:delText>4</w:delText>
        </w:r>
      </w:del>
      <w:del w:id="176" w:author="521" w:date="2020-09-19T10:06:43Z">
        <w:r>
          <w:rPr>
            <w:sz w:val="24"/>
          </w:rPr>
          <w:fldChar w:fldCharType="end"/>
        </w:r>
      </w:del>
      <w:del w:id="177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178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179" w:author="521" w:date="2020-09-19T10:06:43Z">
        <w:r>
          <w:rPr/>
          <w:fldChar w:fldCharType="begin"/>
        </w:r>
      </w:del>
      <w:del w:id="180" w:author="521" w:date="2020-09-19T10:06:43Z">
        <w:r>
          <w:rPr/>
          <w:delInstrText xml:space="preserve"> HYPERLINK \l "_Toc504555703" </w:delInstrText>
        </w:r>
      </w:del>
      <w:del w:id="181" w:author="521" w:date="2020-09-19T10:06:43Z">
        <w:r>
          <w:rPr>
            <w:sz w:val="21"/>
            <w:rPrChange w:id="182" w:author="张 婷" w:date="2020-07-23T08:03:00Z">
              <w:rPr>
                <w:sz w:val="24"/>
              </w:rPr>
            </w:rPrChange>
          </w:rPr>
          <w:fldChar w:fldCharType="separate"/>
        </w:r>
      </w:del>
      <w:del w:id="184" w:author="521" w:date="2020-09-19T10:06:43Z">
        <w:r>
          <w:rPr>
            <w:rStyle w:val="13"/>
            <w:b/>
            <w:bCs/>
            <w:color w:val="auto"/>
            <w:sz w:val="24"/>
          </w:rPr>
          <w:delText>8</w:delText>
        </w:r>
      </w:del>
      <w:del w:id="185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186" w:author="521" w:date="2020-09-19T10:06:43Z">
        <w:r>
          <w:rPr>
            <w:rStyle w:val="13"/>
            <w:rFonts w:hint="eastAsia"/>
            <w:b/>
            <w:color w:val="auto"/>
            <w:sz w:val="24"/>
          </w:rPr>
          <w:delText>抽样计划</w:delText>
        </w:r>
      </w:del>
      <w:del w:id="187" w:author="521" w:date="2020-09-19T10:06:43Z">
        <w:r>
          <w:rPr>
            <w:sz w:val="24"/>
          </w:rPr>
          <w:tab/>
        </w:r>
      </w:del>
      <w:del w:id="188" w:author="521" w:date="2020-09-19T10:06:43Z">
        <w:r>
          <w:rPr>
            <w:sz w:val="24"/>
          </w:rPr>
          <w:fldChar w:fldCharType="begin"/>
        </w:r>
      </w:del>
      <w:del w:id="189" w:author="521" w:date="2020-09-19T10:06:43Z">
        <w:r>
          <w:rPr>
            <w:sz w:val="24"/>
          </w:rPr>
          <w:delInstrText xml:space="preserve"> PAGEREF _Toc504555703 \h </w:delInstrText>
        </w:r>
      </w:del>
      <w:del w:id="190" w:author="521" w:date="2020-09-19T10:06:43Z">
        <w:r>
          <w:rPr>
            <w:sz w:val="24"/>
          </w:rPr>
          <w:fldChar w:fldCharType="separate"/>
        </w:r>
      </w:del>
      <w:ins w:id="191" w:author="张 婷" w:date="2020-07-23T08:08:00Z">
        <w:del w:id="192" w:author="521" w:date="2020-09-19T10:06:43Z">
          <w:r>
            <w:rPr>
              <w:sz w:val="24"/>
            </w:rPr>
            <w:delText>4</w:delText>
          </w:r>
        </w:del>
      </w:ins>
      <w:del w:id="193" w:author="521" w:date="2020-09-19T10:06:43Z">
        <w:r>
          <w:rPr>
            <w:sz w:val="24"/>
          </w:rPr>
          <w:delText>5</w:delText>
        </w:r>
      </w:del>
      <w:del w:id="194" w:author="521" w:date="2020-09-19T10:06:43Z">
        <w:r>
          <w:rPr>
            <w:sz w:val="24"/>
          </w:rPr>
          <w:fldChar w:fldCharType="end"/>
        </w:r>
      </w:del>
      <w:del w:id="195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196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197" w:author="521" w:date="2020-09-19T10:06:43Z">
        <w:r>
          <w:rPr/>
          <w:fldChar w:fldCharType="begin"/>
        </w:r>
      </w:del>
      <w:del w:id="198" w:author="521" w:date="2020-09-19T10:06:43Z">
        <w:r>
          <w:rPr/>
          <w:delInstrText xml:space="preserve"> HYPERLINK \l "_Toc504555712" </w:delInstrText>
        </w:r>
      </w:del>
      <w:del w:id="199" w:author="521" w:date="2020-09-19T10:06:43Z">
        <w:r>
          <w:rPr>
            <w:sz w:val="21"/>
            <w:rPrChange w:id="200" w:author="张 婷" w:date="2020-07-23T08:03:00Z">
              <w:rPr>
                <w:sz w:val="24"/>
              </w:rPr>
            </w:rPrChange>
          </w:rPr>
          <w:fldChar w:fldCharType="separate"/>
        </w:r>
      </w:del>
      <w:del w:id="202" w:author="521" w:date="2020-09-19T10:06:43Z">
        <w:r>
          <w:rPr>
            <w:rStyle w:val="13"/>
            <w:b/>
            <w:bCs/>
            <w:color w:val="auto"/>
            <w:sz w:val="24"/>
          </w:rPr>
          <w:delText>9</w:delText>
        </w:r>
      </w:del>
      <w:del w:id="203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204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样品信息</w:delText>
        </w:r>
      </w:del>
      <w:del w:id="205" w:author="521" w:date="2020-09-19T10:06:43Z">
        <w:r>
          <w:rPr>
            <w:sz w:val="24"/>
          </w:rPr>
          <w:tab/>
        </w:r>
      </w:del>
      <w:del w:id="206" w:author="521" w:date="2020-09-19T10:06:43Z">
        <w:r>
          <w:rPr>
            <w:sz w:val="24"/>
          </w:rPr>
          <w:fldChar w:fldCharType="begin"/>
        </w:r>
      </w:del>
      <w:del w:id="207" w:author="521" w:date="2020-09-19T10:06:43Z">
        <w:r>
          <w:rPr>
            <w:sz w:val="24"/>
          </w:rPr>
          <w:delInstrText xml:space="preserve"> PAGEREF _Toc504555712 \h </w:delInstrText>
        </w:r>
      </w:del>
      <w:del w:id="208" w:author="521" w:date="2020-09-19T10:06:43Z">
        <w:r>
          <w:rPr>
            <w:sz w:val="24"/>
          </w:rPr>
          <w:fldChar w:fldCharType="separate"/>
        </w:r>
      </w:del>
      <w:ins w:id="209" w:author="张 婷" w:date="2020-07-23T08:08:00Z">
        <w:del w:id="210" w:author="521" w:date="2020-09-19T10:06:43Z">
          <w:r>
            <w:rPr>
              <w:sz w:val="24"/>
            </w:rPr>
            <w:delText>4</w:delText>
          </w:r>
        </w:del>
      </w:ins>
      <w:del w:id="211" w:author="521" w:date="2020-09-19T10:06:43Z">
        <w:r>
          <w:rPr>
            <w:sz w:val="24"/>
          </w:rPr>
          <w:delText>5</w:delText>
        </w:r>
      </w:del>
      <w:del w:id="212" w:author="521" w:date="2020-09-19T10:06:43Z">
        <w:r>
          <w:rPr>
            <w:sz w:val="24"/>
          </w:rPr>
          <w:fldChar w:fldCharType="end"/>
        </w:r>
      </w:del>
      <w:del w:id="213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214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215" w:author="521" w:date="2020-09-19T10:06:43Z">
        <w:r>
          <w:rPr/>
          <w:fldChar w:fldCharType="begin"/>
        </w:r>
      </w:del>
      <w:del w:id="216" w:author="521" w:date="2020-09-19T10:06:43Z">
        <w:r>
          <w:rPr/>
          <w:delInstrText xml:space="preserve"> HYPERLINK \l "_Toc504555713" </w:delInstrText>
        </w:r>
      </w:del>
      <w:del w:id="217" w:author="521" w:date="2020-09-19T10:06:43Z">
        <w:r>
          <w:rPr>
            <w:sz w:val="21"/>
            <w:rPrChange w:id="218" w:author="张 婷" w:date="2020-07-23T08:03:00Z">
              <w:rPr>
                <w:sz w:val="24"/>
              </w:rPr>
            </w:rPrChange>
          </w:rPr>
          <w:fldChar w:fldCharType="separate"/>
        </w:r>
      </w:del>
      <w:del w:id="220" w:author="521" w:date="2020-09-19T10:06:43Z">
        <w:r>
          <w:rPr>
            <w:rStyle w:val="13"/>
            <w:b/>
            <w:bCs/>
            <w:color w:val="auto"/>
            <w:sz w:val="24"/>
          </w:rPr>
          <w:delText>10</w:delText>
        </w:r>
      </w:del>
      <w:del w:id="221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222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测试项目、接受标准和测试方法</w:delText>
        </w:r>
      </w:del>
      <w:del w:id="223" w:author="521" w:date="2020-09-19T10:06:43Z">
        <w:r>
          <w:rPr>
            <w:sz w:val="24"/>
          </w:rPr>
          <w:tab/>
        </w:r>
      </w:del>
      <w:del w:id="224" w:author="521" w:date="2020-09-19T10:06:43Z">
        <w:r>
          <w:rPr>
            <w:sz w:val="24"/>
          </w:rPr>
          <w:fldChar w:fldCharType="begin"/>
        </w:r>
      </w:del>
      <w:del w:id="225" w:author="521" w:date="2020-09-19T10:06:43Z">
        <w:r>
          <w:rPr>
            <w:sz w:val="24"/>
          </w:rPr>
          <w:delInstrText xml:space="preserve"> PAGEREF _Toc504555713 \h </w:delInstrText>
        </w:r>
      </w:del>
      <w:del w:id="226" w:author="521" w:date="2020-09-19T10:06:43Z">
        <w:r>
          <w:rPr>
            <w:sz w:val="24"/>
          </w:rPr>
          <w:fldChar w:fldCharType="separate"/>
        </w:r>
      </w:del>
      <w:ins w:id="227" w:author="张 婷" w:date="2020-07-23T08:08:00Z">
        <w:del w:id="228" w:author="521" w:date="2020-09-19T10:06:43Z">
          <w:r>
            <w:rPr>
              <w:sz w:val="24"/>
            </w:rPr>
            <w:delText>4</w:delText>
          </w:r>
        </w:del>
      </w:ins>
      <w:del w:id="229" w:author="521" w:date="2020-09-19T10:06:43Z">
        <w:r>
          <w:rPr>
            <w:sz w:val="24"/>
          </w:rPr>
          <w:delText>5</w:delText>
        </w:r>
      </w:del>
      <w:del w:id="230" w:author="521" w:date="2020-09-19T10:06:43Z">
        <w:r>
          <w:rPr>
            <w:sz w:val="24"/>
          </w:rPr>
          <w:fldChar w:fldCharType="end"/>
        </w:r>
      </w:del>
      <w:del w:id="231" w:author="521" w:date="2020-09-19T10:06:43Z">
        <w:r>
          <w:rPr>
            <w:sz w:val="24"/>
          </w:rPr>
          <w:fldChar w:fldCharType="end"/>
        </w:r>
      </w:del>
    </w:p>
    <w:p>
      <w:pPr>
        <w:pStyle w:val="8"/>
        <w:ind w:firstLine="420" w:firstLineChars="200"/>
        <w:rPr>
          <w:del w:id="232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233" w:author="521" w:date="2020-09-19T10:06:43Z">
        <w:r>
          <w:rPr/>
          <w:fldChar w:fldCharType="begin"/>
        </w:r>
      </w:del>
      <w:del w:id="234" w:author="521" w:date="2020-09-19T10:06:43Z">
        <w:r>
          <w:rPr/>
          <w:delInstrText xml:space="preserve"> HYPERLINK \l "_Toc504555714" </w:delInstrText>
        </w:r>
      </w:del>
      <w:del w:id="235" w:author="521" w:date="2020-09-19T10:06:43Z">
        <w:r>
          <w:rPr>
            <w:sz w:val="21"/>
            <w:rPrChange w:id="236" w:author="张 婷" w:date="2020-07-23T08:03:00Z">
              <w:rPr>
                <w:sz w:val="24"/>
              </w:rPr>
            </w:rPrChange>
          </w:rPr>
          <w:fldChar w:fldCharType="separate"/>
        </w:r>
      </w:del>
      <w:del w:id="238" w:author="521" w:date="2020-09-19T10:06:43Z">
        <w:r>
          <w:rPr>
            <w:rStyle w:val="13"/>
            <w:color w:val="auto"/>
            <w:sz w:val="24"/>
          </w:rPr>
          <w:delText xml:space="preserve">10.1 </w:delText>
        </w:r>
      </w:del>
      <w:del w:id="239" w:author="521" w:date="2020-09-19T10:06:43Z">
        <w:r>
          <w:rPr>
            <w:rStyle w:val="13"/>
            <w:rFonts w:hint="eastAsia"/>
            <w:color w:val="auto"/>
            <w:sz w:val="24"/>
          </w:rPr>
          <w:delText>界面显示测试</w:delText>
        </w:r>
      </w:del>
      <w:del w:id="240" w:author="521" w:date="2020-09-19T10:06:43Z">
        <w:r>
          <w:rPr>
            <w:sz w:val="24"/>
          </w:rPr>
          <w:tab/>
        </w:r>
      </w:del>
      <w:del w:id="241" w:author="521" w:date="2020-09-19T10:06:43Z">
        <w:r>
          <w:rPr>
            <w:sz w:val="24"/>
          </w:rPr>
          <w:fldChar w:fldCharType="begin"/>
        </w:r>
      </w:del>
      <w:del w:id="242" w:author="521" w:date="2020-09-19T10:06:43Z">
        <w:r>
          <w:rPr>
            <w:sz w:val="24"/>
          </w:rPr>
          <w:delInstrText xml:space="preserve"> PAGEREF _Toc504555714 \h </w:delInstrText>
        </w:r>
      </w:del>
      <w:del w:id="243" w:author="521" w:date="2020-09-19T10:06:43Z">
        <w:r>
          <w:rPr>
            <w:sz w:val="24"/>
          </w:rPr>
          <w:fldChar w:fldCharType="separate"/>
        </w:r>
      </w:del>
      <w:ins w:id="244" w:author="张 婷" w:date="2020-07-23T08:08:00Z">
        <w:del w:id="245" w:author="521" w:date="2020-09-19T10:06:43Z">
          <w:r>
            <w:rPr>
              <w:sz w:val="24"/>
            </w:rPr>
            <w:delText>4</w:delText>
          </w:r>
        </w:del>
      </w:ins>
      <w:del w:id="246" w:author="521" w:date="2020-09-19T10:06:43Z">
        <w:r>
          <w:rPr>
            <w:sz w:val="24"/>
          </w:rPr>
          <w:delText>5</w:delText>
        </w:r>
      </w:del>
      <w:del w:id="247" w:author="521" w:date="2020-09-19T10:06:43Z">
        <w:r>
          <w:rPr>
            <w:sz w:val="24"/>
          </w:rPr>
          <w:fldChar w:fldCharType="end"/>
        </w:r>
      </w:del>
      <w:del w:id="248" w:author="521" w:date="2020-09-19T10:06:43Z">
        <w:r>
          <w:rPr>
            <w:sz w:val="24"/>
          </w:rPr>
          <w:fldChar w:fldCharType="end"/>
        </w:r>
      </w:del>
    </w:p>
    <w:p>
      <w:pPr>
        <w:pStyle w:val="8"/>
        <w:ind w:firstLine="420"/>
        <w:rPr>
          <w:del w:id="249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250" w:author="521" w:date="2020-09-19T10:06:43Z">
        <w:r>
          <w:rPr/>
          <w:fldChar w:fldCharType="begin"/>
        </w:r>
      </w:del>
      <w:del w:id="251" w:author="521" w:date="2020-09-19T10:06:43Z">
        <w:r>
          <w:rPr/>
          <w:delInstrText xml:space="preserve"> HYPERLINK \l "_Toc504555719" </w:delInstrText>
        </w:r>
      </w:del>
      <w:del w:id="252" w:author="521" w:date="2020-09-19T10:06:43Z">
        <w:r>
          <w:rPr>
            <w:sz w:val="21"/>
            <w:rPrChange w:id="253" w:author="张 婷" w:date="2020-07-23T08:03:00Z">
              <w:rPr>
                <w:sz w:val="24"/>
              </w:rPr>
            </w:rPrChange>
          </w:rPr>
          <w:fldChar w:fldCharType="separate"/>
        </w:r>
      </w:del>
      <w:del w:id="255" w:author="521" w:date="2020-09-19T10:06:43Z">
        <w:r>
          <w:rPr>
            <w:rStyle w:val="13"/>
            <w:color w:val="auto"/>
            <w:sz w:val="24"/>
          </w:rPr>
          <w:delText xml:space="preserve">10.2 </w:delText>
        </w:r>
      </w:del>
      <w:del w:id="256" w:author="521" w:date="2020-09-19T10:06:43Z">
        <w:r>
          <w:rPr>
            <w:rStyle w:val="13"/>
            <w:rFonts w:hint="eastAsia"/>
            <w:color w:val="auto"/>
            <w:sz w:val="24"/>
          </w:rPr>
          <w:delText>功能和性能测试</w:delText>
        </w:r>
      </w:del>
      <w:del w:id="257" w:author="521" w:date="2020-09-19T10:06:43Z">
        <w:r>
          <w:rPr>
            <w:sz w:val="24"/>
          </w:rPr>
          <w:tab/>
        </w:r>
      </w:del>
      <w:del w:id="258" w:author="521" w:date="2020-09-19T10:06:43Z">
        <w:r>
          <w:rPr>
            <w:sz w:val="24"/>
          </w:rPr>
          <w:fldChar w:fldCharType="begin"/>
        </w:r>
      </w:del>
      <w:del w:id="259" w:author="521" w:date="2020-09-19T10:06:43Z">
        <w:r>
          <w:rPr>
            <w:sz w:val="24"/>
          </w:rPr>
          <w:delInstrText xml:space="preserve"> PAGEREF _Toc504555719 \h </w:delInstrText>
        </w:r>
      </w:del>
      <w:del w:id="260" w:author="521" w:date="2020-09-19T10:06:43Z">
        <w:r>
          <w:rPr>
            <w:sz w:val="24"/>
          </w:rPr>
          <w:fldChar w:fldCharType="separate"/>
        </w:r>
      </w:del>
      <w:ins w:id="261" w:author="张 婷" w:date="2020-07-23T08:08:00Z">
        <w:del w:id="262" w:author="521" w:date="2020-09-19T10:06:43Z">
          <w:r>
            <w:rPr>
              <w:sz w:val="24"/>
            </w:rPr>
            <w:delText>4</w:delText>
          </w:r>
        </w:del>
      </w:ins>
      <w:del w:id="263" w:author="521" w:date="2020-09-19T10:06:43Z">
        <w:r>
          <w:rPr>
            <w:sz w:val="24"/>
          </w:rPr>
          <w:delText>5</w:delText>
        </w:r>
      </w:del>
      <w:del w:id="264" w:author="521" w:date="2020-09-19T10:06:43Z">
        <w:r>
          <w:rPr>
            <w:sz w:val="24"/>
          </w:rPr>
          <w:fldChar w:fldCharType="end"/>
        </w:r>
      </w:del>
      <w:del w:id="265" w:author="521" w:date="2020-09-19T10:06:43Z">
        <w:r>
          <w:rPr>
            <w:sz w:val="24"/>
          </w:rPr>
          <w:fldChar w:fldCharType="end"/>
        </w:r>
      </w:del>
    </w:p>
    <w:p>
      <w:pPr>
        <w:pStyle w:val="8"/>
        <w:ind w:firstLine="420"/>
        <w:rPr>
          <w:del w:id="266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267" w:author="521" w:date="2020-09-19T10:06:43Z">
        <w:r>
          <w:rPr/>
          <w:fldChar w:fldCharType="begin"/>
        </w:r>
      </w:del>
      <w:del w:id="268" w:author="521" w:date="2020-09-19T10:06:43Z">
        <w:r>
          <w:rPr/>
          <w:delInstrText xml:space="preserve"> HYPERLINK \l "_Toc504555722" </w:delInstrText>
        </w:r>
      </w:del>
      <w:del w:id="269" w:author="521" w:date="2020-09-19T10:06:43Z">
        <w:r>
          <w:rPr>
            <w:sz w:val="21"/>
            <w:rPrChange w:id="270" w:author="张 婷" w:date="2020-07-23T08:03:00Z">
              <w:rPr>
                <w:sz w:val="24"/>
              </w:rPr>
            </w:rPrChange>
          </w:rPr>
          <w:fldChar w:fldCharType="separate"/>
        </w:r>
      </w:del>
      <w:del w:id="272" w:author="521" w:date="2020-09-19T10:06:43Z">
        <w:r>
          <w:rPr>
            <w:rStyle w:val="13"/>
            <w:color w:val="auto"/>
            <w:sz w:val="24"/>
          </w:rPr>
          <w:delText xml:space="preserve">10.3 </w:delText>
        </w:r>
      </w:del>
      <w:del w:id="273" w:author="521" w:date="2020-09-19T10:06:43Z">
        <w:r>
          <w:rPr>
            <w:rStyle w:val="13"/>
            <w:rFonts w:hint="eastAsia"/>
            <w:color w:val="auto"/>
            <w:sz w:val="24"/>
          </w:rPr>
          <w:delText>边界测试</w:delText>
        </w:r>
      </w:del>
      <w:del w:id="274" w:author="521" w:date="2020-09-19T10:06:43Z">
        <w:r>
          <w:rPr>
            <w:sz w:val="24"/>
          </w:rPr>
          <w:tab/>
        </w:r>
      </w:del>
      <w:del w:id="275" w:author="521" w:date="2020-09-19T10:06:43Z">
        <w:r>
          <w:rPr>
            <w:sz w:val="24"/>
          </w:rPr>
          <w:fldChar w:fldCharType="begin"/>
        </w:r>
      </w:del>
      <w:del w:id="276" w:author="521" w:date="2020-09-19T10:06:43Z">
        <w:r>
          <w:rPr>
            <w:sz w:val="24"/>
          </w:rPr>
          <w:delInstrText xml:space="preserve"> PAGEREF _Toc504555722 \h </w:delInstrText>
        </w:r>
      </w:del>
      <w:del w:id="277" w:author="521" w:date="2020-09-19T10:06:43Z">
        <w:r>
          <w:rPr>
            <w:sz w:val="24"/>
          </w:rPr>
          <w:fldChar w:fldCharType="separate"/>
        </w:r>
      </w:del>
      <w:ins w:id="278" w:author="张 婷" w:date="2020-07-23T08:08:00Z">
        <w:del w:id="279" w:author="521" w:date="2020-09-19T10:06:43Z">
          <w:r>
            <w:rPr>
              <w:sz w:val="24"/>
            </w:rPr>
            <w:delText>7</w:delText>
          </w:r>
        </w:del>
      </w:ins>
      <w:del w:id="280" w:author="521" w:date="2020-09-19T10:06:43Z">
        <w:r>
          <w:rPr>
            <w:sz w:val="24"/>
          </w:rPr>
          <w:delText>9</w:delText>
        </w:r>
      </w:del>
      <w:del w:id="281" w:author="521" w:date="2020-09-19T10:06:43Z">
        <w:r>
          <w:rPr>
            <w:sz w:val="24"/>
          </w:rPr>
          <w:fldChar w:fldCharType="end"/>
        </w:r>
      </w:del>
      <w:del w:id="282" w:author="521" w:date="2020-09-19T10:06:43Z">
        <w:r>
          <w:rPr>
            <w:sz w:val="24"/>
          </w:rPr>
          <w:fldChar w:fldCharType="end"/>
        </w:r>
      </w:del>
    </w:p>
    <w:p>
      <w:pPr>
        <w:pStyle w:val="8"/>
        <w:ind w:firstLine="420"/>
        <w:rPr>
          <w:del w:id="283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284" w:author="521" w:date="2020-09-19T10:06:43Z">
        <w:r>
          <w:rPr/>
          <w:fldChar w:fldCharType="begin"/>
        </w:r>
      </w:del>
      <w:del w:id="285" w:author="521" w:date="2020-09-19T10:06:43Z">
        <w:r>
          <w:rPr/>
          <w:delInstrText xml:space="preserve"> HYPERLINK \l "_Toc504555744" </w:delInstrText>
        </w:r>
      </w:del>
      <w:del w:id="286" w:author="521" w:date="2020-09-19T10:06:43Z">
        <w:r>
          <w:rPr>
            <w:sz w:val="21"/>
            <w:rPrChange w:id="287" w:author="张 婷" w:date="2020-07-23T08:03:00Z">
              <w:rPr>
                <w:sz w:val="24"/>
              </w:rPr>
            </w:rPrChange>
          </w:rPr>
          <w:fldChar w:fldCharType="separate"/>
        </w:r>
      </w:del>
      <w:del w:id="289" w:author="521" w:date="2020-09-19T10:06:43Z">
        <w:r>
          <w:rPr>
            <w:rStyle w:val="13"/>
            <w:color w:val="auto"/>
            <w:sz w:val="24"/>
          </w:rPr>
          <w:delText xml:space="preserve">10.4 </w:delText>
        </w:r>
      </w:del>
      <w:del w:id="290" w:author="521" w:date="2020-09-19T10:06:43Z">
        <w:r>
          <w:rPr>
            <w:rStyle w:val="13"/>
            <w:rFonts w:hint="eastAsia"/>
            <w:color w:val="auto"/>
            <w:sz w:val="24"/>
          </w:rPr>
          <w:delText>健壮性测试</w:delText>
        </w:r>
      </w:del>
      <w:del w:id="291" w:author="521" w:date="2020-09-19T10:06:43Z">
        <w:r>
          <w:rPr>
            <w:sz w:val="24"/>
          </w:rPr>
          <w:tab/>
        </w:r>
      </w:del>
      <w:del w:id="292" w:author="521" w:date="2020-09-19T10:06:43Z">
        <w:r>
          <w:rPr>
            <w:sz w:val="24"/>
          </w:rPr>
          <w:fldChar w:fldCharType="begin"/>
        </w:r>
      </w:del>
      <w:del w:id="293" w:author="521" w:date="2020-09-19T10:06:43Z">
        <w:r>
          <w:rPr>
            <w:sz w:val="24"/>
          </w:rPr>
          <w:delInstrText xml:space="preserve"> PAGEREF _Toc504555744 \h </w:delInstrText>
        </w:r>
      </w:del>
      <w:del w:id="294" w:author="521" w:date="2020-09-19T10:06:43Z">
        <w:r>
          <w:rPr>
            <w:sz w:val="24"/>
          </w:rPr>
          <w:fldChar w:fldCharType="separate"/>
        </w:r>
      </w:del>
      <w:ins w:id="295" w:author="张 婷" w:date="2020-07-23T08:08:00Z">
        <w:del w:id="296" w:author="521" w:date="2020-09-19T10:06:43Z">
          <w:r>
            <w:rPr>
              <w:sz w:val="24"/>
            </w:rPr>
            <w:delText>7</w:delText>
          </w:r>
        </w:del>
      </w:ins>
      <w:del w:id="297" w:author="521" w:date="2020-09-19T10:06:43Z">
        <w:r>
          <w:rPr>
            <w:sz w:val="24"/>
          </w:rPr>
          <w:delText>9</w:delText>
        </w:r>
      </w:del>
      <w:del w:id="298" w:author="521" w:date="2020-09-19T10:06:43Z">
        <w:r>
          <w:rPr>
            <w:sz w:val="24"/>
          </w:rPr>
          <w:fldChar w:fldCharType="end"/>
        </w:r>
      </w:del>
      <w:del w:id="299" w:author="521" w:date="2020-09-19T10:06:43Z">
        <w:r>
          <w:rPr>
            <w:sz w:val="24"/>
          </w:rPr>
          <w:fldChar w:fldCharType="end"/>
        </w:r>
      </w:del>
    </w:p>
    <w:p>
      <w:pPr>
        <w:pStyle w:val="8"/>
        <w:ind w:firstLine="420"/>
        <w:rPr>
          <w:del w:id="300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301" w:author="521" w:date="2020-09-19T10:06:43Z">
        <w:r>
          <w:rPr/>
          <w:fldChar w:fldCharType="begin"/>
        </w:r>
      </w:del>
      <w:del w:id="302" w:author="521" w:date="2020-09-19T10:06:43Z">
        <w:r>
          <w:rPr/>
          <w:delInstrText xml:space="preserve"> HYPERLINK \l "_Toc504555764" </w:delInstrText>
        </w:r>
      </w:del>
      <w:del w:id="303" w:author="521" w:date="2020-09-19T10:06:43Z">
        <w:r>
          <w:rPr>
            <w:sz w:val="21"/>
            <w:rPrChange w:id="304" w:author="张 婷" w:date="2020-07-23T08:03:00Z">
              <w:rPr>
                <w:sz w:val="24"/>
              </w:rPr>
            </w:rPrChange>
          </w:rPr>
          <w:fldChar w:fldCharType="separate"/>
        </w:r>
      </w:del>
      <w:del w:id="306" w:author="521" w:date="2020-09-19T10:06:43Z">
        <w:r>
          <w:rPr>
            <w:rStyle w:val="13"/>
            <w:bCs/>
            <w:color w:val="auto"/>
            <w:sz w:val="24"/>
          </w:rPr>
          <w:delText xml:space="preserve">10.5 </w:delText>
        </w:r>
      </w:del>
      <w:del w:id="307" w:author="521" w:date="2020-09-19T10:06:43Z">
        <w:r>
          <w:rPr>
            <w:rStyle w:val="13"/>
            <w:rFonts w:hint="eastAsia"/>
            <w:bCs/>
            <w:color w:val="auto"/>
            <w:sz w:val="24"/>
          </w:rPr>
          <w:delText>测试项通过准则</w:delText>
        </w:r>
      </w:del>
      <w:del w:id="308" w:author="521" w:date="2020-09-19T10:06:43Z">
        <w:r>
          <w:rPr>
            <w:sz w:val="24"/>
          </w:rPr>
          <w:tab/>
        </w:r>
      </w:del>
      <w:del w:id="309" w:author="521" w:date="2020-09-19T10:06:43Z">
        <w:r>
          <w:rPr>
            <w:sz w:val="24"/>
          </w:rPr>
          <w:fldChar w:fldCharType="begin"/>
        </w:r>
      </w:del>
      <w:del w:id="310" w:author="521" w:date="2020-09-19T10:06:43Z">
        <w:r>
          <w:rPr>
            <w:sz w:val="24"/>
          </w:rPr>
          <w:delInstrText xml:space="preserve"> PAGEREF _Toc504555764 \h </w:delInstrText>
        </w:r>
      </w:del>
      <w:del w:id="311" w:author="521" w:date="2020-09-19T10:06:43Z">
        <w:r>
          <w:rPr>
            <w:sz w:val="24"/>
          </w:rPr>
          <w:fldChar w:fldCharType="separate"/>
        </w:r>
      </w:del>
      <w:ins w:id="312" w:author="张 婷" w:date="2020-07-23T08:08:00Z">
        <w:del w:id="313" w:author="521" w:date="2020-09-19T10:06:43Z">
          <w:r>
            <w:rPr>
              <w:sz w:val="24"/>
            </w:rPr>
            <w:delText>7</w:delText>
          </w:r>
        </w:del>
      </w:ins>
      <w:del w:id="314" w:author="521" w:date="2020-09-19T10:06:43Z">
        <w:r>
          <w:rPr>
            <w:sz w:val="24"/>
          </w:rPr>
          <w:delText>9</w:delText>
        </w:r>
      </w:del>
      <w:del w:id="315" w:author="521" w:date="2020-09-19T10:06:43Z">
        <w:r>
          <w:rPr>
            <w:sz w:val="24"/>
          </w:rPr>
          <w:fldChar w:fldCharType="end"/>
        </w:r>
      </w:del>
      <w:del w:id="316" w:author="521" w:date="2020-09-19T10:06:43Z">
        <w:r>
          <w:rPr>
            <w:sz w:val="24"/>
          </w:rPr>
          <w:fldChar w:fldCharType="end"/>
        </w:r>
      </w:del>
    </w:p>
    <w:p>
      <w:pPr>
        <w:pStyle w:val="8"/>
        <w:ind w:firstLine="420"/>
        <w:rPr>
          <w:del w:id="317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318" w:author="521" w:date="2020-09-19T10:06:43Z">
        <w:r>
          <w:rPr/>
          <w:fldChar w:fldCharType="begin"/>
        </w:r>
      </w:del>
      <w:del w:id="319" w:author="521" w:date="2020-09-19T10:06:43Z">
        <w:r>
          <w:rPr/>
          <w:delInstrText xml:space="preserve"> HYPERLINK \l "_Toc504555766" </w:delInstrText>
        </w:r>
      </w:del>
      <w:del w:id="320" w:author="521" w:date="2020-09-19T10:06:43Z">
        <w:r>
          <w:rPr>
            <w:sz w:val="21"/>
            <w:rPrChange w:id="321" w:author="张 婷" w:date="2020-07-23T08:03:00Z">
              <w:rPr>
                <w:sz w:val="24"/>
              </w:rPr>
            </w:rPrChange>
          </w:rPr>
          <w:fldChar w:fldCharType="separate"/>
        </w:r>
      </w:del>
      <w:del w:id="323" w:author="521" w:date="2020-09-19T10:06:43Z">
        <w:r>
          <w:rPr>
            <w:rStyle w:val="13"/>
            <w:bCs/>
            <w:color w:val="auto"/>
            <w:sz w:val="24"/>
          </w:rPr>
          <w:delText xml:space="preserve">10.6 </w:delText>
        </w:r>
      </w:del>
      <w:del w:id="324" w:author="521" w:date="2020-09-19T10:06:43Z">
        <w:r>
          <w:rPr>
            <w:rStyle w:val="13"/>
            <w:rFonts w:hint="eastAsia"/>
            <w:bCs/>
            <w:color w:val="auto"/>
            <w:sz w:val="24"/>
          </w:rPr>
          <w:delText>异常解决</w:delText>
        </w:r>
      </w:del>
      <w:del w:id="325" w:author="521" w:date="2020-09-19T10:06:43Z">
        <w:r>
          <w:rPr>
            <w:sz w:val="24"/>
          </w:rPr>
          <w:tab/>
        </w:r>
      </w:del>
      <w:del w:id="326" w:author="521" w:date="2020-09-19T10:06:43Z">
        <w:r>
          <w:rPr>
            <w:sz w:val="24"/>
          </w:rPr>
          <w:fldChar w:fldCharType="begin"/>
        </w:r>
      </w:del>
      <w:del w:id="327" w:author="521" w:date="2020-09-19T10:06:43Z">
        <w:r>
          <w:rPr>
            <w:sz w:val="24"/>
          </w:rPr>
          <w:delInstrText xml:space="preserve"> PAGEREF _Toc504555766 \h </w:delInstrText>
        </w:r>
      </w:del>
      <w:del w:id="328" w:author="521" w:date="2020-09-19T10:06:43Z">
        <w:r>
          <w:rPr>
            <w:sz w:val="24"/>
          </w:rPr>
          <w:fldChar w:fldCharType="separate"/>
        </w:r>
      </w:del>
      <w:ins w:id="329" w:author="张 婷" w:date="2020-07-23T08:08:00Z">
        <w:del w:id="330" w:author="521" w:date="2020-09-19T10:06:43Z">
          <w:r>
            <w:rPr>
              <w:sz w:val="24"/>
            </w:rPr>
            <w:delText>7</w:delText>
          </w:r>
        </w:del>
      </w:ins>
      <w:del w:id="331" w:author="521" w:date="2020-09-19T10:06:43Z">
        <w:r>
          <w:rPr>
            <w:sz w:val="24"/>
          </w:rPr>
          <w:delText>9</w:delText>
        </w:r>
      </w:del>
      <w:del w:id="332" w:author="521" w:date="2020-09-19T10:06:43Z">
        <w:r>
          <w:rPr>
            <w:sz w:val="24"/>
          </w:rPr>
          <w:fldChar w:fldCharType="end"/>
        </w:r>
      </w:del>
      <w:del w:id="333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334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335" w:author="521" w:date="2020-09-19T10:06:43Z">
        <w:r>
          <w:rPr/>
          <w:fldChar w:fldCharType="begin"/>
        </w:r>
      </w:del>
      <w:del w:id="336" w:author="521" w:date="2020-09-19T10:06:43Z">
        <w:r>
          <w:rPr/>
          <w:delInstrText xml:space="preserve"> HYPERLINK \l "_Toc504555768" </w:delInstrText>
        </w:r>
      </w:del>
      <w:del w:id="337" w:author="521" w:date="2020-09-19T10:06:43Z">
        <w:r>
          <w:rPr>
            <w:sz w:val="21"/>
            <w:rPrChange w:id="338" w:author="张 婷" w:date="2020-07-23T08:03:00Z">
              <w:rPr>
                <w:sz w:val="24"/>
              </w:rPr>
            </w:rPrChange>
          </w:rPr>
          <w:fldChar w:fldCharType="separate"/>
        </w:r>
      </w:del>
      <w:del w:id="340" w:author="521" w:date="2020-09-19T10:06:43Z">
        <w:r>
          <w:rPr>
            <w:rStyle w:val="13"/>
            <w:b/>
            <w:bCs/>
            <w:color w:val="auto"/>
            <w:sz w:val="24"/>
          </w:rPr>
          <w:delText>11</w:delText>
        </w:r>
      </w:del>
      <w:del w:id="341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342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结论</w:delText>
        </w:r>
      </w:del>
      <w:del w:id="343" w:author="521" w:date="2020-09-19T10:06:43Z">
        <w:r>
          <w:rPr>
            <w:sz w:val="24"/>
          </w:rPr>
          <w:tab/>
        </w:r>
      </w:del>
      <w:del w:id="344" w:author="521" w:date="2020-09-19T10:06:43Z">
        <w:r>
          <w:rPr>
            <w:sz w:val="24"/>
          </w:rPr>
          <w:fldChar w:fldCharType="begin"/>
        </w:r>
      </w:del>
      <w:del w:id="345" w:author="521" w:date="2020-09-19T10:06:43Z">
        <w:r>
          <w:rPr>
            <w:sz w:val="24"/>
          </w:rPr>
          <w:delInstrText xml:space="preserve"> PAGEREF _Toc504555768 \h </w:delInstrText>
        </w:r>
      </w:del>
      <w:del w:id="346" w:author="521" w:date="2020-09-19T10:06:43Z">
        <w:r>
          <w:rPr>
            <w:sz w:val="24"/>
          </w:rPr>
          <w:fldChar w:fldCharType="separate"/>
        </w:r>
      </w:del>
      <w:ins w:id="347" w:author="张 婷" w:date="2020-07-23T08:08:00Z">
        <w:del w:id="348" w:author="521" w:date="2020-09-19T10:06:43Z">
          <w:r>
            <w:rPr>
              <w:sz w:val="24"/>
            </w:rPr>
            <w:delText>7</w:delText>
          </w:r>
        </w:del>
      </w:ins>
      <w:del w:id="349" w:author="521" w:date="2020-09-19T10:06:43Z">
        <w:r>
          <w:rPr>
            <w:sz w:val="24"/>
          </w:rPr>
          <w:delText>10</w:delText>
        </w:r>
      </w:del>
      <w:del w:id="350" w:author="521" w:date="2020-09-19T10:06:43Z">
        <w:r>
          <w:rPr>
            <w:sz w:val="24"/>
          </w:rPr>
          <w:fldChar w:fldCharType="end"/>
        </w:r>
      </w:del>
      <w:del w:id="351" w:author="521" w:date="2020-09-19T10:06:43Z">
        <w:r>
          <w:rPr>
            <w:sz w:val="24"/>
          </w:rPr>
          <w:fldChar w:fldCharType="end"/>
        </w:r>
      </w:del>
    </w:p>
    <w:p>
      <w:pPr>
        <w:pStyle w:val="8"/>
        <w:rPr>
          <w:del w:id="352" w:author="521" w:date="2020-09-19T10:06:43Z"/>
          <w:rFonts w:asciiTheme="minorHAnsi" w:hAnsiTheme="minorHAnsi" w:eastAsiaTheme="minorEastAsia" w:cstheme="minorBidi"/>
          <w:sz w:val="24"/>
          <w:szCs w:val="22"/>
        </w:rPr>
      </w:pPr>
      <w:del w:id="353" w:author="521" w:date="2020-09-19T10:06:43Z">
        <w:r>
          <w:rPr/>
          <w:fldChar w:fldCharType="begin"/>
        </w:r>
      </w:del>
      <w:del w:id="354" w:author="521" w:date="2020-09-19T10:06:43Z">
        <w:r>
          <w:rPr/>
          <w:delInstrText xml:space="preserve"> HYPERLINK \l "_Toc504555770" </w:delInstrText>
        </w:r>
      </w:del>
      <w:del w:id="355" w:author="521" w:date="2020-09-19T10:06:43Z">
        <w:r>
          <w:rPr>
            <w:sz w:val="21"/>
            <w:rPrChange w:id="356" w:author="张 婷" w:date="2020-07-23T08:03:00Z">
              <w:rPr>
                <w:sz w:val="24"/>
              </w:rPr>
            </w:rPrChange>
          </w:rPr>
          <w:fldChar w:fldCharType="separate"/>
        </w:r>
      </w:del>
      <w:del w:id="358" w:author="521" w:date="2020-09-19T10:06:43Z">
        <w:r>
          <w:rPr>
            <w:rStyle w:val="13"/>
            <w:b/>
            <w:bCs/>
            <w:color w:val="auto"/>
            <w:sz w:val="24"/>
          </w:rPr>
          <w:delText>12</w:delText>
        </w:r>
      </w:del>
      <w:del w:id="359" w:author="521" w:date="2020-09-19T10:06:43Z">
        <w:r>
          <w:rPr>
            <w:rFonts w:asciiTheme="minorHAnsi" w:hAnsiTheme="minorHAnsi" w:eastAsiaTheme="minorEastAsia" w:cstheme="minorBidi"/>
            <w:sz w:val="24"/>
            <w:szCs w:val="22"/>
          </w:rPr>
          <w:tab/>
        </w:r>
      </w:del>
      <w:del w:id="360" w:author="521" w:date="2020-09-19T10:06:43Z">
        <w:r>
          <w:rPr>
            <w:rStyle w:val="13"/>
            <w:rFonts w:hint="eastAsia"/>
            <w:b/>
            <w:bCs/>
            <w:color w:val="auto"/>
            <w:sz w:val="24"/>
          </w:rPr>
          <w:delText>附录</w:delText>
        </w:r>
      </w:del>
      <w:del w:id="361" w:author="521" w:date="2020-09-19T10:06:43Z">
        <w:r>
          <w:rPr>
            <w:sz w:val="24"/>
          </w:rPr>
          <w:tab/>
        </w:r>
      </w:del>
      <w:del w:id="362" w:author="521" w:date="2020-09-19T10:06:43Z">
        <w:r>
          <w:rPr>
            <w:sz w:val="24"/>
          </w:rPr>
          <w:fldChar w:fldCharType="begin"/>
        </w:r>
      </w:del>
      <w:del w:id="363" w:author="521" w:date="2020-09-19T10:06:43Z">
        <w:r>
          <w:rPr>
            <w:sz w:val="24"/>
          </w:rPr>
          <w:delInstrText xml:space="preserve"> PAGEREF _Toc504555770 \h </w:delInstrText>
        </w:r>
      </w:del>
      <w:del w:id="364" w:author="521" w:date="2020-09-19T10:06:43Z">
        <w:r>
          <w:rPr>
            <w:sz w:val="24"/>
          </w:rPr>
          <w:fldChar w:fldCharType="separate"/>
        </w:r>
      </w:del>
      <w:del w:id="365" w:author="521" w:date="2020-09-19T10:06:43Z">
        <w:r>
          <w:rPr>
            <w:sz w:val="24"/>
          </w:rPr>
          <w:delText>10</w:delText>
        </w:r>
      </w:del>
      <w:del w:id="366" w:author="521" w:date="2020-09-19T10:06:43Z">
        <w:r>
          <w:rPr>
            <w:sz w:val="24"/>
          </w:rPr>
          <w:fldChar w:fldCharType="end"/>
        </w:r>
      </w:del>
      <w:del w:id="367" w:author="521" w:date="2020-09-19T10:06:43Z">
        <w:r>
          <w:rPr>
            <w:sz w:val="24"/>
          </w:rPr>
          <w:fldChar w:fldCharType="end"/>
        </w:r>
      </w:del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del w:id="368" w:author="521" w:date="2020-09-19T10:06:43Z"/>
        </w:rPr>
      </w:pPr>
      <w:del w:id="369" w:author="521" w:date="2020-09-19T10:06:43Z">
        <w:r>
          <w:rPr>
            <w:rFonts w:eastAsia="黑体"/>
            <w:bCs/>
            <w:szCs w:val="28"/>
          </w:rPr>
          <w:fldChar w:fldCharType="begin"/>
        </w:r>
      </w:del>
      <w:del w:id="370" w:author="521" w:date="2020-09-19T10:06:43Z">
        <w:r>
          <w:rPr>
            <w:rFonts w:eastAsia="黑体"/>
            <w:bCs/>
            <w:szCs w:val="28"/>
          </w:rPr>
          <w:delInstrText xml:space="preserve"> HYPERLINK \l _Toc21005 </w:delInstrText>
        </w:r>
      </w:del>
      <w:del w:id="371" w:author="521" w:date="2020-09-19T10:06:43Z">
        <w:r>
          <w:rPr>
            <w:rFonts w:eastAsia="黑体"/>
            <w:bCs/>
            <w:szCs w:val="28"/>
          </w:rPr>
          <w:fldChar w:fldCharType="separate"/>
        </w:r>
      </w:del>
      <w:del w:id="372" w:author="521" w:date="2020-09-19T10:06:43Z">
        <w:r>
          <w:rPr>
            <w:rFonts w:hint="eastAsia"/>
            <w:bCs/>
            <w:i w:val="0"/>
            <w:szCs w:val="28"/>
          </w:rPr>
          <w:delText xml:space="preserve">1 </w:delText>
        </w:r>
      </w:del>
      <w:del w:id="373" w:author="521" w:date="2020-09-19T10:06:43Z">
        <w:r>
          <w:rPr>
            <w:rFonts w:hint="eastAsia"/>
            <w:bCs/>
            <w:szCs w:val="28"/>
          </w:rPr>
          <w:delText>目的</w:delText>
        </w:r>
      </w:del>
      <w:del w:id="374" w:author="521" w:date="2020-09-19T10:06:43Z">
        <w:r>
          <w:rPr/>
          <w:tab/>
        </w:r>
      </w:del>
      <w:del w:id="375" w:author="521" w:date="2020-09-19T10:06:43Z">
        <w:r>
          <w:rPr/>
          <w:fldChar w:fldCharType="begin"/>
        </w:r>
      </w:del>
      <w:del w:id="376" w:author="521" w:date="2020-09-19T10:06:43Z">
        <w:r>
          <w:rPr/>
          <w:delInstrText xml:space="preserve"> PAGEREF _Toc21005 </w:delInstrText>
        </w:r>
      </w:del>
      <w:del w:id="377" w:author="521" w:date="2020-09-19T10:06:43Z">
        <w:r>
          <w:rPr/>
          <w:fldChar w:fldCharType="separate"/>
        </w:r>
      </w:del>
      <w:del w:id="378" w:author="521" w:date="2020-09-19T10:06:43Z">
        <w:r>
          <w:rPr/>
          <w:delText>4</w:delText>
        </w:r>
      </w:del>
      <w:del w:id="379" w:author="521" w:date="2020-09-19T10:06:43Z">
        <w:r>
          <w:rPr/>
          <w:fldChar w:fldCharType="end"/>
        </w:r>
      </w:del>
      <w:del w:id="380" w:author="521" w:date="2020-09-19T10:06:43Z">
        <w:r>
          <w:rPr>
            <w:rFonts w:eastAsia="黑体"/>
            <w:bCs/>
            <w:szCs w:val="28"/>
          </w:rPr>
          <w:fldChar w:fldCharType="end"/>
        </w:r>
      </w:del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del w:id="381" w:author="521" w:date="2020-09-19T10:06:43Z"/>
        </w:rPr>
      </w:pPr>
      <w:del w:id="382" w:author="521" w:date="2020-09-19T10:06:43Z">
        <w:r>
          <w:rPr>
            <w:rFonts w:eastAsia="黑体"/>
            <w:bCs/>
            <w:szCs w:val="28"/>
          </w:rPr>
          <w:fldChar w:fldCharType="begin"/>
        </w:r>
      </w:del>
      <w:del w:id="383" w:author="521" w:date="2020-09-19T10:06:43Z">
        <w:r>
          <w:rPr>
            <w:rFonts w:eastAsia="黑体"/>
            <w:bCs/>
            <w:szCs w:val="28"/>
          </w:rPr>
          <w:delInstrText xml:space="preserve"> HYPERLINK \l _Toc15135 </w:delInstrText>
        </w:r>
      </w:del>
      <w:del w:id="384" w:author="521" w:date="2020-09-19T10:06:43Z">
        <w:r>
          <w:rPr>
            <w:rFonts w:eastAsia="黑体"/>
            <w:bCs/>
            <w:szCs w:val="28"/>
          </w:rPr>
          <w:fldChar w:fldCharType="separate"/>
        </w:r>
      </w:del>
      <w:del w:id="385" w:author="521" w:date="2020-09-19T10:06:43Z">
        <w:r>
          <w:rPr>
            <w:rFonts w:hint="eastAsia"/>
            <w:bCs/>
            <w:i w:val="0"/>
            <w:szCs w:val="28"/>
          </w:rPr>
          <w:delText xml:space="preserve">2 </w:delText>
        </w:r>
      </w:del>
      <w:del w:id="386" w:author="521" w:date="2020-09-19T10:06:43Z">
        <w:r>
          <w:rPr>
            <w:rFonts w:hint="eastAsia"/>
            <w:bCs/>
            <w:szCs w:val="28"/>
          </w:rPr>
          <w:delText>范围</w:delText>
        </w:r>
      </w:del>
      <w:del w:id="387" w:author="521" w:date="2020-09-19T10:06:43Z">
        <w:r>
          <w:rPr/>
          <w:tab/>
        </w:r>
      </w:del>
      <w:del w:id="388" w:author="521" w:date="2020-09-19T10:06:43Z">
        <w:r>
          <w:rPr/>
          <w:fldChar w:fldCharType="begin"/>
        </w:r>
      </w:del>
      <w:del w:id="389" w:author="521" w:date="2020-09-19T10:06:43Z">
        <w:r>
          <w:rPr/>
          <w:delInstrText xml:space="preserve"> PAGEREF _Toc15135 </w:delInstrText>
        </w:r>
      </w:del>
      <w:del w:id="390" w:author="521" w:date="2020-09-19T10:06:43Z">
        <w:r>
          <w:rPr/>
          <w:fldChar w:fldCharType="separate"/>
        </w:r>
      </w:del>
      <w:del w:id="391" w:author="521" w:date="2020-09-19T10:06:43Z">
        <w:r>
          <w:rPr/>
          <w:delText>4</w:delText>
        </w:r>
      </w:del>
      <w:del w:id="392" w:author="521" w:date="2020-09-19T10:06:43Z">
        <w:r>
          <w:rPr/>
          <w:fldChar w:fldCharType="end"/>
        </w:r>
      </w:del>
      <w:del w:id="393" w:author="521" w:date="2020-09-19T10:06:43Z">
        <w:r>
          <w:rPr>
            <w:rFonts w:eastAsia="黑体"/>
            <w:bCs/>
            <w:szCs w:val="28"/>
          </w:rPr>
          <w:fldChar w:fldCharType="end"/>
        </w:r>
      </w:del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del w:id="394" w:author="521" w:date="2020-09-19T10:06:43Z"/>
        </w:rPr>
      </w:pPr>
      <w:del w:id="395" w:author="521" w:date="2020-09-19T10:06:43Z">
        <w:r>
          <w:rPr>
            <w:rFonts w:eastAsia="黑体"/>
            <w:bCs/>
            <w:szCs w:val="28"/>
          </w:rPr>
          <w:fldChar w:fldCharType="begin"/>
        </w:r>
      </w:del>
      <w:del w:id="396" w:author="521" w:date="2020-09-19T10:06:43Z">
        <w:r>
          <w:rPr>
            <w:rFonts w:eastAsia="黑体"/>
            <w:bCs/>
            <w:szCs w:val="28"/>
          </w:rPr>
          <w:delInstrText xml:space="preserve"> HYPERLINK \l _Toc29746 </w:delInstrText>
        </w:r>
      </w:del>
      <w:del w:id="397" w:author="521" w:date="2020-09-19T10:06:43Z">
        <w:r>
          <w:rPr>
            <w:rFonts w:eastAsia="黑体"/>
            <w:bCs/>
            <w:szCs w:val="28"/>
          </w:rPr>
          <w:fldChar w:fldCharType="separate"/>
        </w:r>
      </w:del>
      <w:del w:id="398" w:author="521" w:date="2020-09-19T10:06:43Z">
        <w:r>
          <w:rPr>
            <w:rFonts w:hint="eastAsia"/>
            <w:bCs/>
            <w:i w:val="0"/>
            <w:szCs w:val="28"/>
          </w:rPr>
          <w:delText xml:space="preserve">3 </w:delText>
        </w:r>
      </w:del>
      <w:del w:id="399" w:author="521" w:date="2020-09-19T10:06:43Z">
        <w:r>
          <w:rPr>
            <w:rFonts w:hint="eastAsia"/>
            <w:bCs/>
            <w:szCs w:val="28"/>
          </w:rPr>
          <w:delText>背景</w:delText>
        </w:r>
      </w:del>
      <w:del w:id="400" w:author="521" w:date="2020-09-19T10:06:43Z">
        <w:r>
          <w:rPr/>
          <w:tab/>
        </w:r>
      </w:del>
      <w:del w:id="401" w:author="521" w:date="2020-09-19T10:06:43Z">
        <w:r>
          <w:rPr/>
          <w:fldChar w:fldCharType="begin"/>
        </w:r>
      </w:del>
      <w:del w:id="402" w:author="521" w:date="2020-09-19T10:06:43Z">
        <w:r>
          <w:rPr/>
          <w:delInstrText xml:space="preserve"> PAGEREF _Toc29746 </w:delInstrText>
        </w:r>
      </w:del>
      <w:del w:id="403" w:author="521" w:date="2020-09-19T10:06:43Z">
        <w:r>
          <w:rPr/>
          <w:fldChar w:fldCharType="separate"/>
        </w:r>
      </w:del>
      <w:del w:id="404" w:author="521" w:date="2020-09-19T10:06:43Z">
        <w:r>
          <w:rPr/>
          <w:delText>4</w:delText>
        </w:r>
      </w:del>
      <w:del w:id="405" w:author="521" w:date="2020-09-19T10:06:43Z">
        <w:r>
          <w:rPr/>
          <w:fldChar w:fldCharType="end"/>
        </w:r>
      </w:del>
      <w:del w:id="406" w:author="521" w:date="2020-09-19T10:06:43Z">
        <w:r>
          <w:rPr>
            <w:rFonts w:eastAsia="黑体"/>
            <w:bCs/>
            <w:szCs w:val="28"/>
          </w:rPr>
          <w:fldChar w:fldCharType="end"/>
        </w:r>
      </w:del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del w:id="407" w:author="521" w:date="2020-09-19T10:06:43Z"/>
        </w:rPr>
      </w:pPr>
      <w:del w:id="408" w:author="521" w:date="2020-09-19T10:06:43Z">
        <w:r>
          <w:rPr>
            <w:rFonts w:eastAsia="黑体"/>
            <w:bCs/>
            <w:szCs w:val="28"/>
          </w:rPr>
          <w:fldChar w:fldCharType="begin"/>
        </w:r>
      </w:del>
      <w:del w:id="409" w:author="521" w:date="2020-09-19T10:06:43Z">
        <w:r>
          <w:rPr>
            <w:rFonts w:eastAsia="黑体"/>
            <w:bCs/>
            <w:szCs w:val="28"/>
          </w:rPr>
          <w:delInstrText xml:space="preserve"> HYPERLINK \l _Toc27856 </w:delInstrText>
        </w:r>
      </w:del>
      <w:del w:id="410" w:author="521" w:date="2020-09-19T10:06:43Z">
        <w:r>
          <w:rPr>
            <w:rFonts w:eastAsia="黑体"/>
            <w:bCs/>
            <w:szCs w:val="28"/>
          </w:rPr>
          <w:fldChar w:fldCharType="separate"/>
        </w:r>
      </w:del>
      <w:del w:id="411" w:author="521" w:date="2020-09-19T10:06:43Z">
        <w:r>
          <w:rPr>
            <w:rFonts w:hint="eastAsia"/>
            <w:bCs/>
            <w:i w:val="0"/>
            <w:szCs w:val="28"/>
          </w:rPr>
          <w:delText xml:space="preserve">4 </w:delText>
        </w:r>
      </w:del>
      <w:del w:id="412" w:author="521" w:date="2020-09-19T10:06:43Z">
        <w:r>
          <w:rPr>
            <w:rFonts w:hint="eastAsia"/>
            <w:bCs/>
            <w:szCs w:val="28"/>
          </w:rPr>
          <w:delText>参考文件</w:delText>
        </w:r>
      </w:del>
      <w:del w:id="413" w:author="521" w:date="2020-09-19T10:06:43Z">
        <w:r>
          <w:rPr/>
          <w:tab/>
        </w:r>
      </w:del>
      <w:del w:id="414" w:author="521" w:date="2020-09-19T10:06:43Z">
        <w:r>
          <w:rPr/>
          <w:fldChar w:fldCharType="begin"/>
        </w:r>
      </w:del>
      <w:del w:id="415" w:author="521" w:date="2020-09-19T10:06:43Z">
        <w:r>
          <w:rPr/>
          <w:delInstrText xml:space="preserve"> PAGEREF _Toc27856 </w:delInstrText>
        </w:r>
      </w:del>
      <w:del w:id="416" w:author="521" w:date="2020-09-19T10:06:43Z">
        <w:r>
          <w:rPr/>
          <w:fldChar w:fldCharType="separate"/>
        </w:r>
      </w:del>
      <w:del w:id="417" w:author="521" w:date="2020-09-19T10:06:43Z">
        <w:r>
          <w:rPr/>
          <w:delText>4</w:delText>
        </w:r>
      </w:del>
      <w:del w:id="418" w:author="521" w:date="2020-09-19T10:06:43Z">
        <w:r>
          <w:rPr/>
          <w:fldChar w:fldCharType="end"/>
        </w:r>
      </w:del>
      <w:del w:id="419" w:author="521" w:date="2020-09-19T10:06:43Z">
        <w:r>
          <w:rPr>
            <w:rFonts w:eastAsia="黑体"/>
            <w:bCs/>
            <w:szCs w:val="28"/>
          </w:rPr>
          <w:fldChar w:fldCharType="end"/>
        </w:r>
      </w:del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del w:id="420" w:author="521" w:date="2020-09-19T10:06:43Z"/>
        </w:rPr>
      </w:pPr>
      <w:del w:id="421" w:author="521" w:date="2020-09-19T10:06:43Z">
        <w:r>
          <w:rPr>
            <w:rFonts w:eastAsia="黑体"/>
            <w:bCs/>
            <w:szCs w:val="28"/>
          </w:rPr>
          <w:fldChar w:fldCharType="begin"/>
        </w:r>
      </w:del>
      <w:del w:id="422" w:author="521" w:date="2020-09-19T10:06:43Z">
        <w:r>
          <w:rPr>
            <w:rFonts w:eastAsia="黑体"/>
            <w:bCs/>
            <w:szCs w:val="28"/>
          </w:rPr>
          <w:delInstrText xml:space="preserve"> HYPERLINK \l _Toc21860 </w:delInstrText>
        </w:r>
      </w:del>
      <w:del w:id="423" w:author="521" w:date="2020-09-19T10:06:43Z">
        <w:r>
          <w:rPr>
            <w:rFonts w:eastAsia="黑体"/>
            <w:bCs/>
            <w:szCs w:val="28"/>
          </w:rPr>
          <w:fldChar w:fldCharType="separate"/>
        </w:r>
      </w:del>
      <w:del w:id="424" w:author="521" w:date="2020-09-19T10:06:43Z">
        <w:r>
          <w:rPr>
            <w:rFonts w:hint="eastAsia"/>
            <w:bCs/>
            <w:i w:val="0"/>
            <w:szCs w:val="28"/>
          </w:rPr>
          <w:delText xml:space="preserve">5 </w:delText>
        </w:r>
      </w:del>
      <w:del w:id="425" w:author="521" w:date="2020-09-19T10:06:43Z">
        <w:r>
          <w:rPr>
            <w:rFonts w:hint="eastAsia"/>
            <w:bCs/>
            <w:szCs w:val="28"/>
          </w:rPr>
          <w:delText>术语或缩写词</w:delText>
        </w:r>
      </w:del>
      <w:del w:id="426" w:author="521" w:date="2020-09-19T10:06:43Z">
        <w:r>
          <w:rPr/>
          <w:tab/>
        </w:r>
      </w:del>
      <w:del w:id="427" w:author="521" w:date="2020-09-19T10:06:43Z">
        <w:r>
          <w:rPr/>
          <w:fldChar w:fldCharType="begin"/>
        </w:r>
      </w:del>
      <w:del w:id="428" w:author="521" w:date="2020-09-19T10:06:43Z">
        <w:r>
          <w:rPr/>
          <w:delInstrText xml:space="preserve"> PAGEREF _Toc21860 </w:delInstrText>
        </w:r>
      </w:del>
      <w:del w:id="429" w:author="521" w:date="2020-09-19T10:06:43Z">
        <w:r>
          <w:rPr/>
          <w:fldChar w:fldCharType="separate"/>
        </w:r>
      </w:del>
      <w:del w:id="430" w:author="521" w:date="2020-09-19T10:06:43Z">
        <w:r>
          <w:rPr/>
          <w:delText>4</w:delText>
        </w:r>
      </w:del>
      <w:del w:id="431" w:author="521" w:date="2020-09-19T10:06:43Z">
        <w:r>
          <w:rPr/>
          <w:fldChar w:fldCharType="end"/>
        </w:r>
      </w:del>
      <w:del w:id="432" w:author="521" w:date="2020-09-19T10:06:43Z">
        <w:r>
          <w:rPr>
            <w:rFonts w:eastAsia="黑体"/>
            <w:bCs/>
            <w:szCs w:val="28"/>
          </w:rPr>
          <w:fldChar w:fldCharType="end"/>
        </w:r>
      </w:del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del w:id="433" w:author="521" w:date="2020-09-19T10:06:43Z"/>
        </w:rPr>
      </w:pPr>
      <w:del w:id="434" w:author="521" w:date="2020-09-19T10:06:43Z">
        <w:r>
          <w:rPr>
            <w:rFonts w:eastAsia="黑体"/>
            <w:bCs/>
            <w:szCs w:val="28"/>
          </w:rPr>
          <w:fldChar w:fldCharType="begin"/>
        </w:r>
      </w:del>
      <w:del w:id="435" w:author="521" w:date="2020-09-19T10:06:43Z">
        <w:r>
          <w:rPr>
            <w:rFonts w:eastAsia="黑体"/>
            <w:bCs/>
            <w:szCs w:val="28"/>
          </w:rPr>
          <w:delInstrText xml:space="preserve"> HYPERLINK \l _Toc10900 </w:delInstrText>
        </w:r>
      </w:del>
      <w:del w:id="436" w:author="521" w:date="2020-09-19T10:06:43Z">
        <w:r>
          <w:rPr>
            <w:rFonts w:eastAsia="黑体"/>
            <w:bCs/>
            <w:szCs w:val="28"/>
          </w:rPr>
          <w:fldChar w:fldCharType="separate"/>
        </w:r>
      </w:del>
      <w:del w:id="437" w:author="521" w:date="2020-09-19T10:06:43Z">
        <w:r>
          <w:rPr>
            <w:rFonts w:hint="eastAsia"/>
            <w:bCs/>
            <w:i w:val="0"/>
            <w:szCs w:val="28"/>
          </w:rPr>
          <w:delText xml:space="preserve">6 </w:delText>
        </w:r>
      </w:del>
      <w:del w:id="438" w:author="521" w:date="2020-09-19T10:06:43Z">
        <w:r>
          <w:rPr>
            <w:rFonts w:hint="eastAsia"/>
            <w:bCs/>
            <w:szCs w:val="28"/>
          </w:rPr>
          <w:delText>文件的更新要求</w:delText>
        </w:r>
      </w:del>
      <w:del w:id="439" w:author="521" w:date="2020-09-19T10:06:43Z">
        <w:r>
          <w:rPr/>
          <w:tab/>
        </w:r>
      </w:del>
      <w:del w:id="440" w:author="521" w:date="2020-09-19T10:06:43Z">
        <w:r>
          <w:rPr/>
          <w:fldChar w:fldCharType="begin"/>
        </w:r>
      </w:del>
      <w:del w:id="441" w:author="521" w:date="2020-09-19T10:06:43Z">
        <w:r>
          <w:rPr/>
          <w:delInstrText xml:space="preserve"> PAGEREF _Toc10900 </w:delInstrText>
        </w:r>
      </w:del>
      <w:del w:id="442" w:author="521" w:date="2020-09-19T10:06:43Z">
        <w:r>
          <w:rPr/>
          <w:fldChar w:fldCharType="separate"/>
        </w:r>
      </w:del>
      <w:del w:id="443" w:author="521" w:date="2020-09-19T10:06:43Z">
        <w:r>
          <w:rPr/>
          <w:delText>4</w:delText>
        </w:r>
      </w:del>
      <w:del w:id="444" w:author="521" w:date="2020-09-19T10:06:43Z">
        <w:r>
          <w:rPr/>
          <w:fldChar w:fldCharType="end"/>
        </w:r>
      </w:del>
      <w:del w:id="445" w:author="521" w:date="2020-09-19T10:06:43Z">
        <w:r>
          <w:rPr>
            <w:rFonts w:eastAsia="黑体"/>
            <w:bCs/>
            <w:szCs w:val="28"/>
          </w:rPr>
          <w:fldChar w:fldCharType="end"/>
        </w:r>
      </w:del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del w:id="446" w:author="521" w:date="2020-09-19T10:06:43Z"/>
        </w:rPr>
      </w:pPr>
      <w:del w:id="447" w:author="521" w:date="2020-09-19T10:06:43Z">
        <w:r>
          <w:rPr>
            <w:rFonts w:eastAsia="黑体"/>
            <w:bCs/>
            <w:szCs w:val="28"/>
          </w:rPr>
          <w:fldChar w:fldCharType="begin"/>
        </w:r>
      </w:del>
      <w:del w:id="448" w:author="521" w:date="2020-09-19T10:06:43Z">
        <w:r>
          <w:rPr>
            <w:rFonts w:eastAsia="黑体"/>
            <w:bCs/>
            <w:szCs w:val="28"/>
          </w:rPr>
          <w:delInstrText xml:space="preserve"> HYPERLINK \l _Toc27233 </w:delInstrText>
        </w:r>
      </w:del>
      <w:del w:id="449" w:author="521" w:date="2020-09-19T10:06:43Z">
        <w:r>
          <w:rPr>
            <w:rFonts w:eastAsia="黑体"/>
            <w:bCs/>
            <w:szCs w:val="28"/>
          </w:rPr>
          <w:fldChar w:fldCharType="separate"/>
        </w:r>
      </w:del>
      <w:del w:id="450" w:author="521" w:date="2020-09-19T10:06:43Z">
        <w:r>
          <w:rPr>
            <w:rFonts w:hint="eastAsia"/>
            <w:bCs/>
            <w:i w:val="0"/>
            <w:szCs w:val="28"/>
          </w:rPr>
          <w:delText xml:space="preserve">7 </w:delText>
        </w:r>
      </w:del>
      <w:del w:id="451" w:author="521" w:date="2020-09-19T10:06:43Z">
        <w:r>
          <w:rPr>
            <w:rFonts w:hint="eastAsia"/>
            <w:bCs/>
            <w:szCs w:val="28"/>
          </w:rPr>
          <w:delText>人员职责</w:delText>
        </w:r>
      </w:del>
      <w:del w:id="452" w:author="521" w:date="2020-09-19T10:06:43Z">
        <w:r>
          <w:rPr/>
          <w:tab/>
        </w:r>
      </w:del>
      <w:del w:id="453" w:author="521" w:date="2020-09-19T10:06:43Z">
        <w:r>
          <w:rPr/>
          <w:fldChar w:fldCharType="begin"/>
        </w:r>
      </w:del>
      <w:del w:id="454" w:author="521" w:date="2020-09-19T10:06:43Z">
        <w:r>
          <w:rPr/>
          <w:delInstrText xml:space="preserve"> PAGEREF _Toc27233 </w:delInstrText>
        </w:r>
      </w:del>
      <w:del w:id="455" w:author="521" w:date="2020-09-19T10:06:43Z">
        <w:r>
          <w:rPr/>
          <w:fldChar w:fldCharType="separate"/>
        </w:r>
      </w:del>
      <w:del w:id="456" w:author="521" w:date="2020-09-19T10:06:43Z">
        <w:r>
          <w:rPr/>
          <w:delText>4</w:delText>
        </w:r>
      </w:del>
      <w:del w:id="457" w:author="521" w:date="2020-09-19T10:06:43Z">
        <w:r>
          <w:rPr/>
          <w:fldChar w:fldCharType="end"/>
        </w:r>
      </w:del>
      <w:del w:id="458" w:author="521" w:date="2020-09-19T10:06:43Z">
        <w:r>
          <w:rPr>
            <w:rFonts w:eastAsia="黑体"/>
            <w:bCs/>
            <w:szCs w:val="28"/>
          </w:rPr>
          <w:fldChar w:fldCharType="end"/>
        </w:r>
      </w:del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del w:id="459" w:author="521" w:date="2020-09-19T10:06:43Z"/>
        </w:rPr>
      </w:pPr>
      <w:del w:id="460" w:author="521" w:date="2020-09-19T10:06:43Z">
        <w:r>
          <w:rPr>
            <w:rFonts w:eastAsia="黑体"/>
            <w:bCs/>
            <w:szCs w:val="28"/>
          </w:rPr>
          <w:fldChar w:fldCharType="begin"/>
        </w:r>
      </w:del>
      <w:del w:id="461" w:author="521" w:date="2020-09-19T10:06:43Z">
        <w:r>
          <w:rPr>
            <w:rFonts w:eastAsia="黑体"/>
            <w:bCs/>
            <w:szCs w:val="28"/>
          </w:rPr>
          <w:delInstrText xml:space="preserve"> HYPERLINK \l _Toc8164 </w:delInstrText>
        </w:r>
      </w:del>
      <w:del w:id="462" w:author="521" w:date="2020-09-19T10:06:43Z">
        <w:r>
          <w:rPr>
            <w:rFonts w:eastAsia="黑体"/>
            <w:bCs/>
            <w:szCs w:val="28"/>
          </w:rPr>
          <w:fldChar w:fldCharType="separate"/>
        </w:r>
      </w:del>
      <w:del w:id="463" w:author="521" w:date="2020-09-19T10:06:43Z">
        <w:r>
          <w:rPr>
            <w:rFonts w:hint="eastAsia"/>
            <w:bCs/>
            <w:i w:val="0"/>
            <w:szCs w:val="28"/>
          </w:rPr>
          <w:delText xml:space="preserve">8 </w:delText>
        </w:r>
      </w:del>
      <w:del w:id="464" w:author="521" w:date="2020-09-19T10:06:43Z">
        <w:r>
          <w:rPr>
            <w:rFonts w:hint="eastAsia"/>
            <w:bCs/>
            <w:szCs w:val="28"/>
          </w:rPr>
          <w:delText>测试项目、接受标准和测试方法</w:delText>
        </w:r>
      </w:del>
      <w:del w:id="465" w:author="521" w:date="2020-09-19T10:06:43Z">
        <w:r>
          <w:rPr/>
          <w:tab/>
        </w:r>
      </w:del>
      <w:del w:id="466" w:author="521" w:date="2020-09-19T10:06:43Z">
        <w:r>
          <w:rPr/>
          <w:fldChar w:fldCharType="begin"/>
        </w:r>
      </w:del>
      <w:del w:id="467" w:author="521" w:date="2020-09-19T10:06:43Z">
        <w:r>
          <w:rPr/>
          <w:delInstrText xml:space="preserve"> PAGEREF _Toc8164 </w:delInstrText>
        </w:r>
      </w:del>
      <w:del w:id="468" w:author="521" w:date="2020-09-19T10:06:43Z">
        <w:r>
          <w:rPr/>
          <w:fldChar w:fldCharType="separate"/>
        </w:r>
      </w:del>
      <w:del w:id="469" w:author="521" w:date="2020-09-19T10:06:43Z">
        <w:r>
          <w:rPr/>
          <w:delText>5</w:delText>
        </w:r>
      </w:del>
      <w:del w:id="470" w:author="521" w:date="2020-09-19T10:06:43Z">
        <w:r>
          <w:rPr/>
          <w:fldChar w:fldCharType="end"/>
        </w:r>
      </w:del>
      <w:del w:id="471" w:author="521" w:date="2020-09-19T10:06:43Z">
        <w:r>
          <w:rPr>
            <w:rFonts w:eastAsia="黑体"/>
            <w:bCs/>
            <w:szCs w:val="28"/>
          </w:rPr>
          <w:fldChar w:fldCharType="end"/>
        </w:r>
      </w:del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del w:id="472" w:author="521" w:date="2020-09-19T10:06:43Z"/>
        </w:rPr>
      </w:pPr>
      <w:del w:id="473" w:author="521" w:date="2020-09-19T10:06:43Z">
        <w:r>
          <w:rPr>
            <w:rFonts w:eastAsia="黑体"/>
            <w:bCs/>
            <w:szCs w:val="28"/>
          </w:rPr>
          <w:fldChar w:fldCharType="begin"/>
        </w:r>
      </w:del>
      <w:del w:id="474" w:author="521" w:date="2020-09-19T10:06:43Z">
        <w:r>
          <w:rPr>
            <w:rFonts w:eastAsia="黑体"/>
            <w:bCs/>
            <w:szCs w:val="28"/>
          </w:rPr>
          <w:delInstrText xml:space="preserve"> HYPERLINK \l _Toc14300 </w:delInstrText>
        </w:r>
      </w:del>
      <w:del w:id="475" w:author="521" w:date="2020-09-19T10:06:43Z">
        <w:r>
          <w:rPr>
            <w:rFonts w:eastAsia="黑体"/>
            <w:bCs/>
            <w:szCs w:val="28"/>
          </w:rPr>
          <w:fldChar w:fldCharType="separate"/>
        </w:r>
      </w:del>
      <w:del w:id="476" w:author="521" w:date="2020-09-19T10:06:43Z">
        <w:r>
          <w:rPr>
            <w:rFonts w:hint="eastAsia"/>
            <w:bCs/>
            <w:i w:val="0"/>
            <w:szCs w:val="28"/>
          </w:rPr>
          <w:delText xml:space="preserve">9 </w:delText>
        </w:r>
      </w:del>
      <w:del w:id="477" w:author="521" w:date="2020-09-19T10:06:43Z">
        <w:r>
          <w:rPr>
            <w:rFonts w:hint="eastAsia"/>
            <w:bCs/>
            <w:szCs w:val="28"/>
          </w:rPr>
          <w:delText>结论</w:delText>
        </w:r>
      </w:del>
      <w:del w:id="478" w:author="521" w:date="2020-09-19T10:06:43Z">
        <w:r>
          <w:rPr/>
          <w:tab/>
        </w:r>
      </w:del>
      <w:del w:id="479" w:author="521" w:date="2020-09-19T10:06:43Z">
        <w:r>
          <w:rPr/>
          <w:fldChar w:fldCharType="begin"/>
        </w:r>
      </w:del>
      <w:del w:id="480" w:author="521" w:date="2020-09-19T10:06:43Z">
        <w:r>
          <w:rPr/>
          <w:delInstrText xml:space="preserve"> PAGEREF _Toc14300 </w:delInstrText>
        </w:r>
      </w:del>
      <w:del w:id="481" w:author="521" w:date="2020-09-19T10:06:43Z">
        <w:r>
          <w:rPr/>
          <w:fldChar w:fldCharType="separate"/>
        </w:r>
      </w:del>
      <w:del w:id="482" w:author="521" w:date="2020-09-19T10:06:43Z">
        <w:r>
          <w:rPr/>
          <w:delText>8</w:delText>
        </w:r>
      </w:del>
      <w:del w:id="483" w:author="521" w:date="2020-09-19T10:06:43Z">
        <w:r>
          <w:rPr/>
          <w:fldChar w:fldCharType="end"/>
        </w:r>
      </w:del>
      <w:del w:id="484" w:author="521" w:date="2020-09-19T10:06:43Z">
        <w:r>
          <w:rPr>
            <w:rFonts w:eastAsia="黑体"/>
            <w:bCs/>
            <w:szCs w:val="28"/>
          </w:rPr>
          <w:fldChar w:fldCharType="end"/>
        </w:r>
      </w:del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ins w:id="485" w:author="521" w:date="2020-09-19T10:06:43Z"/>
        </w:rPr>
      </w:pPr>
      <w:ins w:id="486" w:author="521" w:date="2020-09-19T10:06:43Z">
        <w:r>
          <w:rPr>
            <w:rFonts w:eastAsia="黑体"/>
            <w:bCs/>
            <w:szCs w:val="28"/>
          </w:rPr>
          <w:fldChar w:fldCharType="begin"/>
        </w:r>
      </w:ins>
      <w:ins w:id="487" w:author="521" w:date="2020-09-19T10:06:43Z">
        <w:r>
          <w:rPr>
            <w:rFonts w:eastAsia="黑体"/>
            <w:bCs/>
            <w:szCs w:val="28"/>
          </w:rPr>
          <w:instrText xml:space="preserve"> HYPERLINK \l _Toc28398 </w:instrText>
        </w:r>
      </w:ins>
      <w:ins w:id="488" w:author="521" w:date="2020-09-19T10:06:43Z">
        <w:r>
          <w:rPr>
            <w:rFonts w:eastAsia="黑体"/>
            <w:bCs/>
            <w:szCs w:val="28"/>
          </w:rPr>
          <w:fldChar w:fldCharType="separate"/>
        </w:r>
      </w:ins>
      <w:ins w:id="489" w:author="521" w:date="2020-09-19T10:06:43Z">
        <w:r>
          <w:rPr>
            <w:rFonts w:hint="eastAsia"/>
            <w:bCs/>
            <w:i w:val="0"/>
            <w:szCs w:val="28"/>
          </w:rPr>
          <w:t xml:space="preserve">1 </w:t>
        </w:r>
      </w:ins>
      <w:ins w:id="490" w:author="521" w:date="2020-09-19T10:06:43Z">
        <w:r>
          <w:rPr>
            <w:rFonts w:hint="eastAsia"/>
            <w:bCs/>
            <w:szCs w:val="28"/>
          </w:rPr>
          <w:t>目的</w:t>
        </w:r>
      </w:ins>
      <w:ins w:id="491" w:author="521" w:date="2020-09-19T10:06:43Z">
        <w:r>
          <w:rPr/>
          <w:tab/>
        </w:r>
      </w:ins>
      <w:ins w:id="492" w:author="521" w:date="2020-09-19T10:06:43Z">
        <w:r>
          <w:rPr/>
          <w:fldChar w:fldCharType="begin"/>
        </w:r>
      </w:ins>
      <w:ins w:id="493" w:author="521" w:date="2020-09-19T10:06:43Z">
        <w:r>
          <w:rPr/>
          <w:instrText xml:space="preserve"> PAGEREF _Toc28398 </w:instrText>
        </w:r>
      </w:ins>
      <w:ins w:id="494" w:author="521" w:date="2020-09-19T10:06:43Z">
        <w:r>
          <w:rPr/>
          <w:fldChar w:fldCharType="separate"/>
        </w:r>
      </w:ins>
      <w:ins w:id="495" w:author="521" w:date="2020-09-19T10:06:43Z">
        <w:r>
          <w:rPr/>
          <w:t>1</w:t>
        </w:r>
      </w:ins>
      <w:ins w:id="496" w:author="521" w:date="2020-09-19T10:06:43Z">
        <w:r>
          <w:rPr/>
          <w:fldChar w:fldCharType="end"/>
        </w:r>
      </w:ins>
      <w:ins w:id="497" w:author="521" w:date="2020-09-19T10:06:43Z">
        <w:r>
          <w:rPr>
            <w:rFonts w:eastAsia="黑体"/>
            <w:bCs/>
            <w:szCs w:val="28"/>
          </w:rPr>
          <w:fldChar w:fldCharType="end"/>
        </w:r>
      </w:ins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ins w:id="498" w:author="521" w:date="2020-09-19T10:06:43Z"/>
        </w:rPr>
      </w:pPr>
      <w:ins w:id="499" w:author="521" w:date="2020-09-19T10:06:43Z">
        <w:r>
          <w:rPr>
            <w:rFonts w:eastAsia="黑体"/>
            <w:bCs/>
            <w:szCs w:val="28"/>
          </w:rPr>
          <w:fldChar w:fldCharType="begin"/>
        </w:r>
      </w:ins>
      <w:ins w:id="500" w:author="521" w:date="2020-09-19T10:06:43Z">
        <w:r>
          <w:rPr>
            <w:rFonts w:eastAsia="黑体"/>
            <w:bCs/>
            <w:szCs w:val="28"/>
          </w:rPr>
          <w:instrText xml:space="preserve"> HYPERLINK \l _Toc16219 </w:instrText>
        </w:r>
      </w:ins>
      <w:ins w:id="501" w:author="521" w:date="2020-09-19T10:06:43Z">
        <w:r>
          <w:rPr>
            <w:rFonts w:eastAsia="黑体"/>
            <w:bCs/>
            <w:szCs w:val="28"/>
          </w:rPr>
          <w:fldChar w:fldCharType="separate"/>
        </w:r>
      </w:ins>
      <w:ins w:id="502" w:author="521" w:date="2020-09-19T10:06:43Z">
        <w:r>
          <w:rPr>
            <w:rFonts w:hint="eastAsia"/>
            <w:bCs/>
            <w:i w:val="0"/>
            <w:szCs w:val="28"/>
          </w:rPr>
          <w:t xml:space="preserve">2 </w:t>
        </w:r>
      </w:ins>
      <w:ins w:id="503" w:author="521" w:date="2020-09-19T10:06:43Z">
        <w:r>
          <w:rPr>
            <w:rFonts w:hint="eastAsia"/>
            <w:bCs/>
            <w:szCs w:val="28"/>
          </w:rPr>
          <w:t>范围</w:t>
        </w:r>
      </w:ins>
      <w:ins w:id="504" w:author="521" w:date="2020-09-19T10:06:43Z">
        <w:r>
          <w:rPr/>
          <w:tab/>
        </w:r>
      </w:ins>
      <w:ins w:id="505" w:author="521" w:date="2020-09-19T10:06:43Z">
        <w:r>
          <w:rPr/>
          <w:fldChar w:fldCharType="begin"/>
        </w:r>
      </w:ins>
      <w:ins w:id="506" w:author="521" w:date="2020-09-19T10:06:43Z">
        <w:r>
          <w:rPr/>
          <w:instrText xml:space="preserve"> PAGEREF _Toc16219 </w:instrText>
        </w:r>
      </w:ins>
      <w:ins w:id="507" w:author="521" w:date="2020-09-19T10:06:43Z">
        <w:r>
          <w:rPr/>
          <w:fldChar w:fldCharType="separate"/>
        </w:r>
      </w:ins>
      <w:ins w:id="508" w:author="521" w:date="2020-09-19T10:06:43Z">
        <w:r>
          <w:rPr/>
          <w:t>1</w:t>
        </w:r>
      </w:ins>
      <w:ins w:id="509" w:author="521" w:date="2020-09-19T10:06:43Z">
        <w:r>
          <w:rPr/>
          <w:fldChar w:fldCharType="end"/>
        </w:r>
      </w:ins>
      <w:ins w:id="510" w:author="521" w:date="2020-09-19T10:06:43Z">
        <w:r>
          <w:rPr>
            <w:rFonts w:eastAsia="黑体"/>
            <w:bCs/>
            <w:szCs w:val="28"/>
          </w:rPr>
          <w:fldChar w:fldCharType="end"/>
        </w:r>
      </w:ins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ins w:id="511" w:author="521" w:date="2020-09-19T10:06:43Z"/>
        </w:rPr>
      </w:pPr>
      <w:ins w:id="512" w:author="521" w:date="2020-09-19T10:06:43Z">
        <w:r>
          <w:rPr>
            <w:rFonts w:eastAsia="黑体"/>
            <w:bCs/>
            <w:szCs w:val="28"/>
          </w:rPr>
          <w:fldChar w:fldCharType="begin"/>
        </w:r>
      </w:ins>
      <w:ins w:id="513" w:author="521" w:date="2020-09-19T10:06:43Z">
        <w:r>
          <w:rPr>
            <w:rFonts w:eastAsia="黑体"/>
            <w:bCs/>
            <w:szCs w:val="28"/>
          </w:rPr>
          <w:instrText xml:space="preserve"> HYPERLINK \l _Toc30888 </w:instrText>
        </w:r>
      </w:ins>
      <w:ins w:id="514" w:author="521" w:date="2020-09-19T10:06:43Z">
        <w:r>
          <w:rPr>
            <w:rFonts w:eastAsia="黑体"/>
            <w:bCs/>
            <w:szCs w:val="28"/>
          </w:rPr>
          <w:fldChar w:fldCharType="separate"/>
        </w:r>
      </w:ins>
      <w:ins w:id="515" w:author="521" w:date="2020-09-19T10:06:43Z">
        <w:r>
          <w:rPr>
            <w:rFonts w:hint="eastAsia"/>
            <w:bCs/>
            <w:i w:val="0"/>
            <w:szCs w:val="28"/>
          </w:rPr>
          <w:t xml:space="preserve">3 </w:t>
        </w:r>
      </w:ins>
      <w:ins w:id="516" w:author="521" w:date="2020-09-19T10:06:43Z">
        <w:r>
          <w:rPr>
            <w:rFonts w:hint="eastAsia"/>
            <w:bCs/>
            <w:szCs w:val="28"/>
          </w:rPr>
          <w:t>背景</w:t>
        </w:r>
      </w:ins>
      <w:ins w:id="517" w:author="521" w:date="2020-09-19T10:06:43Z">
        <w:r>
          <w:rPr/>
          <w:tab/>
        </w:r>
      </w:ins>
      <w:ins w:id="518" w:author="521" w:date="2020-09-19T10:06:43Z">
        <w:r>
          <w:rPr/>
          <w:fldChar w:fldCharType="begin"/>
        </w:r>
      </w:ins>
      <w:ins w:id="519" w:author="521" w:date="2020-09-19T10:06:43Z">
        <w:r>
          <w:rPr/>
          <w:instrText xml:space="preserve"> PAGEREF _Toc30888 </w:instrText>
        </w:r>
      </w:ins>
      <w:ins w:id="520" w:author="521" w:date="2020-09-19T10:06:43Z">
        <w:r>
          <w:rPr/>
          <w:fldChar w:fldCharType="separate"/>
        </w:r>
      </w:ins>
      <w:ins w:id="521" w:author="521" w:date="2020-09-19T10:06:43Z">
        <w:r>
          <w:rPr/>
          <w:t>1</w:t>
        </w:r>
      </w:ins>
      <w:ins w:id="522" w:author="521" w:date="2020-09-19T10:06:43Z">
        <w:r>
          <w:rPr/>
          <w:fldChar w:fldCharType="end"/>
        </w:r>
      </w:ins>
      <w:ins w:id="523" w:author="521" w:date="2020-09-19T10:06:43Z">
        <w:r>
          <w:rPr>
            <w:rFonts w:eastAsia="黑体"/>
            <w:bCs/>
            <w:szCs w:val="28"/>
          </w:rPr>
          <w:fldChar w:fldCharType="end"/>
        </w:r>
      </w:ins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ins w:id="524" w:author="521" w:date="2020-09-19T10:06:43Z"/>
        </w:rPr>
      </w:pPr>
      <w:ins w:id="525" w:author="521" w:date="2020-09-19T10:06:43Z">
        <w:r>
          <w:rPr>
            <w:rFonts w:eastAsia="黑体"/>
            <w:bCs/>
            <w:szCs w:val="28"/>
          </w:rPr>
          <w:fldChar w:fldCharType="begin"/>
        </w:r>
      </w:ins>
      <w:ins w:id="526" w:author="521" w:date="2020-09-19T10:06:43Z">
        <w:r>
          <w:rPr>
            <w:rFonts w:eastAsia="黑体"/>
            <w:bCs/>
            <w:szCs w:val="28"/>
          </w:rPr>
          <w:instrText xml:space="preserve"> HYPERLINK \l _Toc18103 </w:instrText>
        </w:r>
      </w:ins>
      <w:ins w:id="527" w:author="521" w:date="2020-09-19T10:06:43Z">
        <w:r>
          <w:rPr>
            <w:rFonts w:eastAsia="黑体"/>
            <w:bCs/>
            <w:szCs w:val="28"/>
          </w:rPr>
          <w:fldChar w:fldCharType="separate"/>
        </w:r>
      </w:ins>
      <w:ins w:id="528" w:author="521" w:date="2020-09-19T10:06:43Z">
        <w:r>
          <w:rPr>
            <w:rFonts w:hint="eastAsia"/>
            <w:bCs/>
            <w:i w:val="0"/>
            <w:szCs w:val="28"/>
          </w:rPr>
          <w:t xml:space="preserve">4 </w:t>
        </w:r>
      </w:ins>
      <w:ins w:id="529" w:author="521" w:date="2020-09-19T10:06:43Z">
        <w:r>
          <w:rPr>
            <w:rFonts w:hint="eastAsia"/>
            <w:bCs/>
            <w:szCs w:val="28"/>
          </w:rPr>
          <w:t>参考文件</w:t>
        </w:r>
      </w:ins>
      <w:ins w:id="530" w:author="521" w:date="2020-09-19T10:06:43Z">
        <w:r>
          <w:rPr/>
          <w:tab/>
        </w:r>
      </w:ins>
      <w:ins w:id="531" w:author="521" w:date="2020-09-19T10:06:43Z">
        <w:r>
          <w:rPr/>
          <w:fldChar w:fldCharType="begin"/>
        </w:r>
      </w:ins>
      <w:ins w:id="532" w:author="521" w:date="2020-09-19T10:06:43Z">
        <w:r>
          <w:rPr/>
          <w:instrText xml:space="preserve"> PAGEREF _Toc18103 </w:instrText>
        </w:r>
      </w:ins>
      <w:ins w:id="533" w:author="521" w:date="2020-09-19T10:06:43Z">
        <w:r>
          <w:rPr/>
          <w:fldChar w:fldCharType="separate"/>
        </w:r>
      </w:ins>
      <w:ins w:id="534" w:author="521" w:date="2020-09-19T10:06:43Z">
        <w:r>
          <w:rPr/>
          <w:t>1</w:t>
        </w:r>
      </w:ins>
      <w:ins w:id="535" w:author="521" w:date="2020-09-19T10:06:43Z">
        <w:r>
          <w:rPr/>
          <w:fldChar w:fldCharType="end"/>
        </w:r>
      </w:ins>
      <w:ins w:id="536" w:author="521" w:date="2020-09-19T10:06:43Z">
        <w:r>
          <w:rPr>
            <w:rFonts w:eastAsia="黑体"/>
            <w:bCs/>
            <w:szCs w:val="28"/>
          </w:rPr>
          <w:fldChar w:fldCharType="end"/>
        </w:r>
      </w:ins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ins w:id="537" w:author="521" w:date="2020-09-19T10:06:43Z"/>
        </w:rPr>
      </w:pPr>
      <w:ins w:id="538" w:author="521" w:date="2020-09-19T10:06:43Z">
        <w:r>
          <w:rPr>
            <w:rFonts w:eastAsia="黑体"/>
            <w:bCs/>
            <w:szCs w:val="28"/>
          </w:rPr>
          <w:fldChar w:fldCharType="begin"/>
        </w:r>
      </w:ins>
      <w:ins w:id="539" w:author="521" w:date="2020-09-19T10:06:43Z">
        <w:r>
          <w:rPr>
            <w:rFonts w:eastAsia="黑体"/>
            <w:bCs/>
            <w:szCs w:val="28"/>
          </w:rPr>
          <w:instrText xml:space="preserve"> HYPERLINK \l _Toc16787 </w:instrText>
        </w:r>
      </w:ins>
      <w:ins w:id="540" w:author="521" w:date="2020-09-19T10:06:43Z">
        <w:r>
          <w:rPr>
            <w:rFonts w:eastAsia="黑体"/>
            <w:bCs/>
            <w:szCs w:val="28"/>
          </w:rPr>
          <w:fldChar w:fldCharType="separate"/>
        </w:r>
      </w:ins>
      <w:ins w:id="541" w:author="521" w:date="2020-09-19T10:06:43Z">
        <w:r>
          <w:rPr>
            <w:rFonts w:hint="eastAsia"/>
            <w:bCs/>
            <w:i w:val="0"/>
            <w:szCs w:val="28"/>
          </w:rPr>
          <w:t xml:space="preserve">5 </w:t>
        </w:r>
      </w:ins>
      <w:ins w:id="542" w:author="521" w:date="2020-09-19T10:06:43Z">
        <w:r>
          <w:rPr>
            <w:rFonts w:hint="eastAsia"/>
            <w:bCs/>
            <w:szCs w:val="28"/>
          </w:rPr>
          <w:t>术语或缩写词</w:t>
        </w:r>
      </w:ins>
      <w:ins w:id="543" w:author="521" w:date="2020-09-19T10:06:43Z">
        <w:r>
          <w:rPr/>
          <w:tab/>
        </w:r>
      </w:ins>
      <w:ins w:id="544" w:author="521" w:date="2020-09-19T10:06:43Z">
        <w:r>
          <w:rPr/>
          <w:fldChar w:fldCharType="begin"/>
        </w:r>
      </w:ins>
      <w:ins w:id="545" w:author="521" w:date="2020-09-19T10:06:43Z">
        <w:r>
          <w:rPr/>
          <w:instrText xml:space="preserve"> PAGEREF _Toc16787 </w:instrText>
        </w:r>
      </w:ins>
      <w:ins w:id="546" w:author="521" w:date="2020-09-19T10:06:43Z">
        <w:r>
          <w:rPr/>
          <w:fldChar w:fldCharType="separate"/>
        </w:r>
      </w:ins>
      <w:ins w:id="547" w:author="521" w:date="2020-09-19T10:06:43Z">
        <w:r>
          <w:rPr/>
          <w:t>1</w:t>
        </w:r>
      </w:ins>
      <w:ins w:id="548" w:author="521" w:date="2020-09-19T10:06:43Z">
        <w:r>
          <w:rPr/>
          <w:fldChar w:fldCharType="end"/>
        </w:r>
      </w:ins>
      <w:ins w:id="549" w:author="521" w:date="2020-09-19T10:06:43Z">
        <w:r>
          <w:rPr>
            <w:rFonts w:eastAsia="黑体"/>
            <w:bCs/>
            <w:szCs w:val="28"/>
          </w:rPr>
          <w:fldChar w:fldCharType="end"/>
        </w:r>
      </w:ins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ins w:id="550" w:author="521" w:date="2020-09-19T10:06:43Z"/>
        </w:rPr>
      </w:pPr>
      <w:ins w:id="551" w:author="521" w:date="2020-09-19T10:06:43Z">
        <w:r>
          <w:rPr>
            <w:rFonts w:eastAsia="黑体"/>
            <w:bCs/>
            <w:szCs w:val="28"/>
          </w:rPr>
          <w:fldChar w:fldCharType="begin"/>
        </w:r>
      </w:ins>
      <w:ins w:id="552" w:author="521" w:date="2020-09-19T10:06:43Z">
        <w:r>
          <w:rPr>
            <w:rFonts w:eastAsia="黑体"/>
            <w:bCs/>
            <w:szCs w:val="28"/>
          </w:rPr>
          <w:instrText xml:space="preserve"> HYPERLINK \l _Toc26903 </w:instrText>
        </w:r>
      </w:ins>
      <w:ins w:id="553" w:author="521" w:date="2020-09-19T10:06:43Z">
        <w:r>
          <w:rPr>
            <w:rFonts w:eastAsia="黑体"/>
            <w:bCs/>
            <w:szCs w:val="28"/>
          </w:rPr>
          <w:fldChar w:fldCharType="separate"/>
        </w:r>
      </w:ins>
      <w:ins w:id="554" w:author="521" w:date="2020-09-19T10:06:43Z">
        <w:r>
          <w:rPr>
            <w:rFonts w:hint="eastAsia"/>
            <w:bCs/>
            <w:i w:val="0"/>
            <w:szCs w:val="28"/>
          </w:rPr>
          <w:t xml:space="preserve">6 </w:t>
        </w:r>
      </w:ins>
      <w:ins w:id="555" w:author="521" w:date="2020-09-19T10:06:43Z">
        <w:r>
          <w:rPr>
            <w:rFonts w:hint="eastAsia"/>
            <w:bCs/>
            <w:szCs w:val="28"/>
          </w:rPr>
          <w:t>文件的更新要求</w:t>
        </w:r>
      </w:ins>
      <w:ins w:id="556" w:author="521" w:date="2020-09-19T10:06:43Z">
        <w:r>
          <w:rPr/>
          <w:tab/>
        </w:r>
      </w:ins>
      <w:ins w:id="557" w:author="521" w:date="2020-09-19T10:06:43Z">
        <w:r>
          <w:rPr/>
          <w:fldChar w:fldCharType="begin"/>
        </w:r>
      </w:ins>
      <w:ins w:id="558" w:author="521" w:date="2020-09-19T10:06:43Z">
        <w:r>
          <w:rPr/>
          <w:instrText xml:space="preserve"> PAGEREF _Toc26903 </w:instrText>
        </w:r>
      </w:ins>
      <w:ins w:id="559" w:author="521" w:date="2020-09-19T10:06:43Z">
        <w:r>
          <w:rPr/>
          <w:fldChar w:fldCharType="separate"/>
        </w:r>
      </w:ins>
      <w:ins w:id="560" w:author="521" w:date="2020-09-19T10:06:43Z">
        <w:r>
          <w:rPr/>
          <w:t>1</w:t>
        </w:r>
      </w:ins>
      <w:ins w:id="561" w:author="521" w:date="2020-09-19T10:06:43Z">
        <w:r>
          <w:rPr/>
          <w:fldChar w:fldCharType="end"/>
        </w:r>
      </w:ins>
      <w:ins w:id="562" w:author="521" w:date="2020-09-19T10:06:43Z">
        <w:r>
          <w:rPr>
            <w:rFonts w:eastAsia="黑体"/>
            <w:bCs/>
            <w:szCs w:val="28"/>
          </w:rPr>
          <w:fldChar w:fldCharType="end"/>
        </w:r>
      </w:ins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ins w:id="563" w:author="521" w:date="2020-09-19T10:06:43Z"/>
        </w:rPr>
      </w:pPr>
      <w:ins w:id="564" w:author="521" w:date="2020-09-19T10:06:43Z">
        <w:r>
          <w:rPr>
            <w:rFonts w:eastAsia="黑体"/>
            <w:bCs/>
            <w:szCs w:val="28"/>
          </w:rPr>
          <w:fldChar w:fldCharType="begin"/>
        </w:r>
      </w:ins>
      <w:ins w:id="565" w:author="521" w:date="2020-09-19T10:06:43Z">
        <w:r>
          <w:rPr>
            <w:rFonts w:eastAsia="黑体"/>
            <w:bCs/>
            <w:szCs w:val="28"/>
          </w:rPr>
          <w:instrText xml:space="preserve"> HYPERLINK \l _Toc31918 </w:instrText>
        </w:r>
      </w:ins>
      <w:ins w:id="566" w:author="521" w:date="2020-09-19T10:06:43Z">
        <w:r>
          <w:rPr>
            <w:rFonts w:eastAsia="黑体"/>
            <w:bCs/>
            <w:szCs w:val="28"/>
          </w:rPr>
          <w:fldChar w:fldCharType="separate"/>
        </w:r>
      </w:ins>
      <w:ins w:id="567" w:author="521" w:date="2020-09-19T10:06:43Z">
        <w:r>
          <w:rPr>
            <w:rFonts w:hint="eastAsia"/>
            <w:bCs/>
            <w:i w:val="0"/>
            <w:szCs w:val="28"/>
          </w:rPr>
          <w:t xml:space="preserve">7 </w:t>
        </w:r>
      </w:ins>
      <w:ins w:id="568" w:author="521" w:date="2020-09-19T10:06:43Z">
        <w:r>
          <w:rPr>
            <w:rFonts w:hint="eastAsia"/>
            <w:bCs/>
            <w:szCs w:val="28"/>
          </w:rPr>
          <w:t>人员职责</w:t>
        </w:r>
      </w:ins>
      <w:ins w:id="569" w:author="521" w:date="2020-09-19T10:06:43Z">
        <w:r>
          <w:rPr/>
          <w:tab/>
        </w:r>
      </w:ins>
      <w:ins w:id="570" w:author="521" w:date="2020-09-19T10:06:43Z">
        <w:r>
          <w:rPr/>
          <w:fldChar w:fldCharType="begin"/>
        </w:r>
      </w:ins>
      <w:ins w:id="571" w:author="521" w:date="2020-09-19T10:06:43Z">
        <w:r>
          <w:rPr/>
          <w:instrText xml:space="preserve"> PAGEREF _Toc31918 </w:instrText>
        </w:r>
      </w:ins>
      <w:ins w:id="572" w:author="521" w:date="2020-09-19T10:06:43Z">
        <w:r>
          <w:rPr/>
          <w:fldChar w:fldCharType="separate"/>
        </w:r>
      </w:ins>
      <w:ins w:id="573" w:author="521" w:date="2020-09-19T10:06:43Z">
        <w:r>
          <w:rPr/>
          <w:t>1</w:t>
        </w:r>
      </w:ins>
      <w:ins w:id="574" w:author="521" w:date="2020-09-19T10:06:43Z">
        <w:r>
          <w:rPr/>
          <w:fldChar w:fldCharType="end"/>
        </w:r>
      </w:ins>
      <w:ins w:id="575" w:author="521" w:date="2020-09-19T10:06:43Z">
        <w:r>
          <w:rPr>
            <w:rFonts w:eastAsia="黑体"/>
            <w:bCs/>
            <w:szCs w:val="28"/>
          </w:rPr>
          <w:fldChar w:fldCharType="end"/>
        </w:r>
      </w:ins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ins w:id="576" w:author="521" w:date="2020-09-19T10:06:43Z"/>
        </w:rPr>
      </w:pPr>
      <w:ins w:id="577" w:author="521" w:date="2020-09-19T10:06:43Z">
        <w:r>
          <w:rPr>
            <w:rFonts w:eastAsia="黑体"/>
            <w:bCs/>
            <w:szCs w:val="28"/>
          </w:rPr>
          <w:fldChar w:fldCharType="begin"/>
        </w:r>
      </w:ins>
      <w:ins w:id="578" w:author="521" w:date="2020-09-19T10:06:43Z">
        <w:r>
          <w:rPr>
            <w:rFonts w:eastAsia="黑体"/>
            <w:bCs/>
            <w:szCs w:val="28"/>
          </w:rPr>
          <w:instrText xml:space="preserve"> HYPERLINK \l _Toc20503 </w:instrText>
        </w:r>
      </w:ins>
      <w:ins w:id="579" w:author="521" w:date="2020-09-19T10:06:43Z">
        <w:r>
          <w:rPr>
            <w:rFonts w:eastAsia="黑体"/>
            <w:bCs/>
            <w:szCs w:val="28"/>
          </w:rPr>
          <w:fldChar w:fldCharType="separate"/>
        </w:r>
      </w:ins>
      <w:ins w:id="580" w:author="521" w:date="2020-09-19T10:06:43Z">
        <w:r>
          <w:rPr>
            <w:rFonts w:hint="eastAsia"/>
            <w:bCs/>
            <w:i w:val="0"/>
            <w:szCs w:val="28"/>
          </w:rPr>
          <w:t xml:space="preserve">8 </w:t>
        </w:r>
      </w:ins>
      <w:ins w:id="581" w:author="521" w:date="2020-09-19T10:06:43Z">
        <w:r>
          <w:rPr>
            <w:rFonts w:hint="eastAsia"/>
            <w:bCs/>
            <w:szCs w:val="28"/>
          </w:rPr>
          <w:t>测试项目、接受标准和测试方法</w:t>
        </w:r>
      </w:ins>
      <w:ins w:id="582" w:author="521" w:date="2020-09-19T10:06:43Z">
        <w:r>
          <w:rPr/>
          <w:tab/>
        </w:r>
      </w:ins>
      <w:ins w:id="583" w:author="521" w:date="2020-09-19T10:06:43Z">
        <w:r>
          <w:rPr/>
          <w:fldChar w:fldCharType="begin"/>
        </w:r>
      </w:ins>
      <w:ins w:id="584" w:author="521" w:date="2020-09-19T10:06:43Z">
        <w:r>
          <w:rPr/>
          <w:instrText xml:space="preserve"> PAGEREF _Toc20503 </w:instrText>
        </w:r>
      </w:ins>
      <w:ins w:id="585" w:author="521" w:date="2020-09-19T10:06:43Z">
        <w:r>
          <w:rPr/>
          <w:fldChar w:fldCharType="separate"/>
        </w:r>
      </w:ins>
      <w:ins w:id="586" w:author="521" w:date="2020-09-19T10:06:43Z">
        <w:r>
          <w:rPr/>
          <w:t>2</w:t>
        </w:r>
      </w:ins>
      <w:ins w:id="587" w:author="521" w:date="2020-09-19T10:06:43Z">
        <w:r>
          <w:rPr/>
          <w:fldChar w:fldCharType="end"/>
        </w:r>
      </w:ins>
      <w:ins w:id="588" w:author="521" w:date="2020-09-19T10:06:43Z">
        <w:r>
          <w:rPr>
            <w:rFonts w:eastAsia="黑体"/>
            <w:bCs/>
            <w:szCs w:val="28"/>
          </w:rPr>
          <w:fldChar w:fldCharType="end"/>
        </w:r>
      </w:ins>
    </w:p>
    <w:p>
      <w:pPr>
        <w:pStyle w:val="8"/>
        <w:tabs>
          <w:tab w:val="right" w:leader="dot" w:pos="8306"/>
          <w:tab w:val="clear" w:pos="420"/>
          <w:tab w:val="clear" w:pos="9060"/>
        </w:tabs>
        <w:rPr>
          <w:ins w:id="589" w:author="521" w:date="2020-09-19T10:06:43Z"/>
        </w:rPr>
      </w:pPr>
      <w:ins w:id="590" w:author="521" w:date="2020-09-19T10:06:43Z">
        <w:r>
          <w:rPr>
            <w:rFonts w:eastAsia="黑体"/>
            <w:bCs/>
            <w:szCs w:val="28"/>
          </w:rPr>
          <w:fldChar w:fldCharType="begin"/>
        </w:r>
      </w:ins>
      <w:ins w:id="591" w:author="521" w:date="2020-09-19T10:06:43Z">
        <w:r>
          <w:rPr>
            <w:rFonts w:eastAsia="黑体"/>
            <w:bCs/>
            <w:szCs w:val="28"/>
          </w:rPr>
          <w:instrText xml:space="preserve"> HYPERLINK \l _Toc24422 </w:instrText>
        </w:r>
      </w:ins>
      <w:ins w:id="592" w:author="521" w:date="2020-09-19T10:06:43Z">
        <w:r>
          <w:rPr>
            <w:rFonts w:eastAsia="黑体"/>
            <w:bCs/>
            <w:szCs w:val="28"/>
          </w:rPr>
          <w:fldChar w:fldCharType="separate"/>
        </w:r>
      </w:ins>
      <w:ins w:id="593" w:author="521" w:date="2020-09-19T10:06:43Z">
        <w:r>
          <w:rPr>
            <w:rFonts w:hint="eastAsia"/>
            <w:bCs/>
            <w:i w:val="0"/>
            <w:szCs w:val="28"/>
          </w:rPr>
          <w:t xml:space="preserve">9 </w:t>
        </w:r>
      </w:ins>
      <w:ins w:id="594" w:author="521" w:date="2020-09-19T10:06:43Z">
        <w:r>
          <w:rPr>
            <w:rFonts w:hint="eastAsia"/>
            <w:bCs/>
            <w:szCs w:val="28"/>
          </w:rPr>
          <w:t>结论</w:t>
        </w:r>
      </w:ins>
      <w:ins w:id="595" w:author="521" w:date="2020-09-19T10:06:43Z">
        <w:r>
          <w:rPr/>
          <w:tab/>
        </w:r>
      </w:ins>
      <w:ins w:id="596" w:author="521" w:date="2020-09-19T10:06:43Z">
        <w:r>
          <w:rPr/>
          <w:fldChar w:fldCharType="begin"/>
        </w:r>
      </w:ins>
      <w:ins w:id="597" w:author="521" w:date="2020-09-19T10:06:43Z">
        <w:r>
          <w:rPr/>
          <w:instrText xml:space="preserve"> PAGEREF _Toc24422 </w:instrText>
        </w:r>
      </w:ins>
      <w:ins w:id="598" w:author="521" w:date="2020-09-19T10:06:43Z">
        <w:r>
          <w:rPr/>
          <w:fldChar w:fldCharType="separate"/>
        </w:r>
      </w:ins>
      <w:ins w:id="599" w:author="521" w:date="2020-09-19T10:06:43Z">
        <w:r>
          <w:rPr/>
          <w:t>5</w:t>
        </w:r>
      </w:ins>
      <w:ins w:id="600" w:author="521" w:date="2020-09-19T10:06:43Z">
        <w:r>
          <w:rPr/>
          <w:fldChar w:fldCharType="end"/>
        </w:r>
      </w:ins>
      <w:ins w:id="601" w:author="521" w:date="2020-09-19T10:06:43Z">
        <w:r>
          <w:rPr>
            <w:rFonts w:eastAsia="黑体"/>
            <w:bCs/>
            <w:szCs w:val="28"/>
          </w:rPr>
          <w:fldChar w:fldCharType="end"/>
        </w:r>
      </w:ins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>
      <w:pPr>
        <w:jc w:val="center"/>
        <w:rPr>
          <w:rFonts w:eastAsia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0" w:name="_Toc350952579"/>
      <w:bookmarkStart w:id="1" w:name="_Toc504555688"/>
      <w:bookmarkStart w:id="2" w:name="_Toc21005"/>
      <w:bookmarkStart w:id="3" w:name="_Toc28398"/>
      <w:r>
        <w:rPr>
          <w:rFonts w:hint="eastAsia"/>
          <w:b/>
          <w:bCs/>
          <w:sz w:val="28"/>
          <w:szCs w:val="28"/>
        </w:rPr>
        <w:t>目的</w:t>
      </w:r>
      <w:bookmarkEnd w:id="0"/>
      <w:bookmarkEnd w:id="1"/>
      <w:bookmarkEnd w:id="2"/>
      <w:bookmarkEnd w:id="3"/>
    </w:p>
    <w:p>
      <w:pPr>
        <w:pStyle w:val="18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按照</w:t>
      </w:r>
      <w:del w:id="602" w:author="张 婷" w:date="2020-07-23T08:31:00Z">
        <w:r>
          <w:rPr>
            <w:sz w:val="24"/>
          </w:rPr>
          <w:delText>ECGA-204</w:delText>
        </w:r>
      </w:del>
      <w:r>
        <w:rPr>
          <w:rFonts w:hint="eastAsia"/>
          <w:sz w:val="24"/>
        </w:rPr>
        <w:t>《动态心电分析</w:t>
      </w:r>
      <w:r>
        <w:rPr>
          <w:rFonts w:hint="eastAsia"/>
          <w:bCs/>
          <w:sz w:val="24"/>
        </w:rPr>
        <w:t>软件</w:t>
      </w:r>
      <w:r>
        <w:rPr>
          <w:rFonts w:hint="eastAsia"/>
          <w:sz w:val="24"/>
        </w:rPr>
        <w:t>需求规范》中规定的功能和性能指标要求，验证功能测试范围内的系统功能是否满足需求，符合产品注册标准条款规定的要求。应用系统经过功能测试，能稳定运行，达到正式运行的各项要求。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" w:name="_Toc504555689"/>
      <w:bookmarkStart w:id="5" w:name="_Toc15135"/>
      <w:bookmarkStart w:id="6" w:name="_Toc16219"/>
      <w:r>
        <w:rPr>
          <w:rFonts w:hint="eastAsia"/>
          <w:b/>
          <w:bCs/>
          <w:sz w:val="28"/>
          <w:szCs w:val="28"/>
        </w:rPr>
        <w:t>范围</w:t>
      </w:r>
      <w:bookmarkEnd w:id="4"/>
      <w:bookmarkEnd w:id="5"/>
      <w:bookmarkEnd w:id="6"/>
    </w:p>
    <w:p>
      <w:pPr>
        <w:spacing w:line="360" w:lineRule="auto"/>
        <w:ind w:firstLine="540" w:firstLineChars="225"/>
        <w:rPr>
          <w:sz w:val="24"/>
        </w:rPr>
      </w:pPr>
      <w:bookmarkStart w:id="7" w:name="_Hlk504552735"/>
      <w:bookmarkStart w:id="8" w:name="_Hlk46385497"/>
      <w:r>
        <w:rPr>
          <w:rFonts w:hint="eastAsia"/>
          <w:sz w:val="24"/>
        </w:rPr>
        <w:t>通心络科（河北）科技有限公司生产的</w:t>
      </w:r>
      <w:bookmarkEnd w:id="7"/>
      <w:r>
        <w:rPr>
          <w:rFonts w:hint="eastAsia"/>
          <w:sz w:val="24"/>
        </w:rPr>
        <w:t>动态心电分析软件进行软件系统测试</w:t>
      </w:r>
      <w:bookmarkEnd w:id="8"/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9" w:name="_Toc504555690"/>
      <w:bookmarkStart w:id="10" w:name="_Toc477944078"/>
      <w:bookmarkStart w:id="11" w:name="_Toc29746"/>
      <w:bookmarkStart w:id="12" w:name="_Toc30888"/>
      <w:r>
        <w:rPr>
          <w:rFonts w:hint="eastAsia"/>
          <w:b/>
          <w:bCs/>
          <w:sz w:val="28"/>
          <w:szCs w:val="28"/>
        </w:rPr>
        <w:t>背景</w:t>
      </w:r>
      <w:bookmarkEnd w:id="9"/>
      <w:bookmarkEnd w:id="10"/>
      <w:bookmarkEnd w:id="11"/>
      <w:bookmarkEnd w:id="12"/>
    </w:p>
    <w:p>
      <w:pPr>
        <w:pStyle w:val="18"/>
        <w:spacing w:line="360" w:lineRule="auto"/>
        <w:ind w:firstLine="480"/>
        <w:rPr>
          <w:sz w:val="24"/>
        </w:rPr>
      </w:pPr>
      <w:bookmarkStart w:id="13" w:name="_Hlk46385511"/>
      <w:bookmarkStart w:id="14" w:name="_Toc504555691"/>
      <w:bookmarkStart w:id="15" w:name="_Hlk504571702"/>
      <w:r>
        <w:rPr>
          <w:rFonts w:hint="eastAsia"/>
          <w:sz w:val="24"/>
        </w:rPr>
        <w:t>对于通心络科（河北）科技有限公司新研发产品动态心电分析软件进行验证，确保产品符合需求规范的要求</w:t>
      </w:r>
      <w:bookmarkEnd w:id="13"/>
      <w:bookmarkStart w:id="16" w:name="_Hlk504550727"/>
      <w:r>
        <w:rPr>
          <w:rFonts w:hint="eastAsia"/>
          <w:sz w:val="24"/>
        </w:rPr>
        <w:t>。</w:t>
      </w:r>
      <w:bookmarkEnd w:id="14"/>
      <w:bookmarkEnd w:id="15"/>
      <w:bookmarkEnd w:id="16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7" w:name="_Toc504555692"/>
      <w:bookmarkStart w:id="18" w:name="_Toc27856"/>
      <w:bookmarkStart w:id="19" w:name="_Toc18103"/>
      <w:r>
        <w:rPr>
          <w:rFonts w:hint="eastAsia"/>
          <w:b/>
          <w:bCs/>
          <w:sz w:val="28"/>
          <w:szCs w:val="28"/>
        </w:rPr>
        <w:t>参考文件</w:t>
      </w:r>
      <w:bookmarkEnd w:id="17"/>
      <w:bookmarkEnd w:id="18"/>
      <w:bookmarkEnd w:id="19"/>
    </w:p>
    <w:p>
      <w:pPr>
        <w:pStyle w:val="18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del w:id="603" w:author="张 婷" w:date="2020-07-23T08:31:00Z">
        <w:r>
          <w:rPr>
            <w:bCs/>
            <w:sz w:val="24"/>
          </w:rPr>
          <w:delText>ECGA-204</w:delText>
        </w:r>
      </w:del>
      <w:r>
        <w:rPr>
          <w:rFonts w:hint="eastAsia"/>
          <w:bCs/>
          <w:sz w:val="24"/>
        </w:rPr>
        <w:t>《</w:t>
      </w:r>
      <w:r>
        <w:rPr>
          <w:rFonts w:hint="eastAsia"/>
          <w:sz w:val="24"/>
        </w:rPr>
        <w:t>动态心电分析软件</w:t>
      </w:r>
      <w:r>
        <w:rPr>
          <w:rFonts w:hint="eastAsia"/>
          <w:bCs/>
          <w:sz w:val="24"/>
        </w:rPr>
        <w:t>需求规范》</w:t>
      </w:r>
      <w:r>
        <w:rPr>
          <w:bCs/>
          <w:sz w:val="24"/>
        </w:rPr>
        <w:t xml:space="preserve"> </w:t>
      </w:r>
      <w:del w:id="604" w:author="张 婷" w:date="2020-07-23T08:31:00Z">
        <w:bookmarkStart w:id="20" w:name="_Hlk509232805"/>
        <w:r>
          <w:rPr>
            <w:bCs/>
            <w:sz w:val="24"/>
          </w:rPr>
          <w:delText>A</w:delText>
        </w:r>
      </w:del>
      <w:del w:id="605" w:author="张 婷" w:date="2020-07-23T08:31:00Z">
        <w:r>
          <w:rPr>
            <w:rFonts w:hint="eastAsia"/>
            <w:bCs/>
            <w:sz w:val="24"/>
          </w:rPr>
          <w:delText>版</w:delText>
        </w:r>
        <w:bookmarkEnd w:id="20"/>
      </w:del>
    </w:p>
    <w:p>
      <w:pPr>
        <w:pStyle w:val="18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del w:id="606" w:author="张 婷" w:date="2020-07-23T08:32:00Z">
        <w:r>
          <w:rPr>
            <w:bCs/>
            <w:sz w:val="24"/>
          </w:rPr>
          <w:delText>ECGA-304</w:delText>
        </w:r>
      </w:del>
      <w:r>
        <w:rPr>
          <w:rFonts w:hint="eastAsia"/>
          <w:bCs/>
          <w:sz w:val="24"/>
        </w:rPr>
        <w:t>《</w:t>
      </w:r>
      <w:r>
        <w:rPr>
          <w:rFonts w:hint="eastAsia"/>
          <w:sz w:val="24"/>
        </w:rPr>
        <w:t>动态心电分析</w:t>
      </w:r>
      <w:r>
        <w:rPr>
          <w:rFonts w:hint="eastAsia"/>
          <w:bCs/>
          <w:sz w:val="24"/>
        </w:rPr>
        <w:t>软件详细设计规范》</w:t>
      </w:r>
      <w:r>
        <w:rPr>
          <w:bCs/>
          <w:sz w:val="24"/>
        </w:rPr>
        <w:t xml:space="preserve"> </w:t>
      </w:r>
      <w:del w:id="607" w:author="张 婷" w:date="2020-07-23T08:32:00Z">
        <w:r>
          <w:rPr>
            <w:bCs/>
            <w:sz w:val="24"/>
          </w:rPr>
          <w:delText>A</w:delText>
        </w:r>
      </w:del>
      <w:del w:id="608" w:author="张 婷" w:date="2020-07-23T08:32:00Z">
        <w:r>
          <w:rPr>
            <w:rFonts w:hint="eastAsia"/>
            <w:bCs/>
            <w:sz w:val="24"/>
          </w:rPr>
          <w:delText>版</w:delText>
        </w:r>
      </w:del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1" w:name="_Toc504555693"/>
      <w:bookmarkStart w:id="22" w:name="_Toc21860"/>
      <w:bookmarkStart w:id="23" w:name="_Toc16787"/>
      <w:r>
        <w:rPr>
          <w:rFonts w:hint="eastAsia"/>
          <w:b/>
          <w:bCs/>
          <w:sz w:val="28"/>
          <w:szCs w:val="28"/>
        </w:rPr>
        <w:t>术语或缩写词</w:t>
      </w:r>
      <w:bookmarkEnd w:id="21"/>
      <w:bookmarkEnd w:id="22"/>
      <w:bookmarkEnd w:id="23"/>
    </w:p>
    <w:p>
      <w:pPr>
        <w:pStyle w:val="18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4" w:name="_Toc504555695"/>
      <w:bookmarkStart w:id="25" w:name="_Toc10900"/>
      <w:bookmarkStart w:id="26" w:name="_Toc26903"/>
      <w:r>
        <w:rPr>
          <w:rFonts w:hint="eastAsia"/>
          <w:b/>
          <w:bCs/>
          <w:sz w:val="28"/>
          <w:szCs w:val="28"/>
        </w:rPr>
        <w:t>文件的更新要求</w:t>
      </w:r>
      <w:bookmarkEnd w:id="24"/>
      <w:bookmarkEnd w:id="25"/>
      <w:bookmarkEnd w:id="26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7" w:name="_Toc504555696"/>
      <w:bookmarkEnd w:id="27"/>
      <w:bookmarkStart w:id="28" w:name="_Toc11182"/>
      <w:bookmarkEnd w:id="28"/>
      <w:bookmarkStart w:id="29" w:name="_Toc5300"/>
      <w:bookmarkEnd w:id="29"/>
      <w:bookmarkStart w:id="30" w:name="_Toc504481738"/>
      <w:bookmarkStart w:id="31" w:name="_Hlk50457298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2" w:name="_Toc504555697"/>
      <w:bookmarkEnd w:id="32"/>
      <w:bookmarkStart w:id="33" w:name="_Toc24080"/>
      <w:bookmarkEnd w:id="33"/>
      <w:bookmarkStart w:id="34" w:name="_Toc11283"/>
      <w:bookmarkEnd w:id="34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5" w:name="_Toc504555698"/>
      <w:bookmarkEnd w:id="35"/>
      <w:bookmarkStart w:id="36" w:name="_Toc16069"/>
      <w:bookmarkEnd w:id="36"/>
      <w:bookmarkStart w:id="37" w:name="_Toc21826"/>
      <w:bookmarkEnd w:id="37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8" w:name="_Toc504555699"/>
      <w:bookmarkEnd w:id="38"/>
      <w:bookmarkStart w:id="39" w:name="_Toc10820"/>
      <w:bookmarkEnd w:id="39"/>
      <w:bookmarkStart w:id="40" w:name="_Toc4609"/>
      <w:bookmarkEnd w:id="40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1" w:name="_Toc504555700"/>
      <w:bookmarkEnd w:id="41"/>
      <w:bookmarkStart w:id="42" w:name="_Toc8030"/>
      <w:bookmarkEnd w:id="42"/>
      <w:bookmarkStart w:id="43" w:name="_Toc24653"/>
      <w:bookmarkEnd w:id="43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4" w:name="_Toc504555701"/>
      <w:bookmarkEnd w:id="44"/>
      <w:bookmarkStart w:id="45" w:name="_Toc14329"/>
      <w:bookmarkEnd w:id="45"/>
      <w:bookmarkStart w:id="46" w:name="_Toc8059"/>
      <w:bookmarkEnd w:id="46"/>
    </w:p>
    <w:p>
      <w:pPr>
        <w:pStyle w:val="3"/>
        <w:spacing w:before="156" w:after="156"/>
        <w:rPr>
          <w:sz w:val="24"/>
        </w:rPr>
      </w:pPr>
      <w:bookmarkStart w:id="47" w:name="_Hlk504677809"/>
      <w:r>
        <w:rPr>
          <w:rFonts w:hint="eastAsia"/>
          <w:sz w:val="24"/>
        </w:rPr>
        <w:t>包括但不限于触发以下事件时，应考虑更新文件：</w:t>
      </w:r>
      <w:bookmarkEnd w:id="30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bookmarkStart w:id="48" w:name="_Toc504481739"/>
      <w:r>
        <w:rPr>
          <w:rFonts w:hint="eastAsia"/>
          <w:sz w:val="24"/>
        </w:rPr>
        <w:t>当《动态心电分析</w:t>
      </w:r>
      <w:r>
        <w:rPr>
          <w:rFonts w:hint="eastAsia"/>
          <w:bCs/>
          <w:sz w:val="24"/>
        </w:rPr>
        <w:t>软件</w:t>
      </w:r>
      <w:r>
        <w:rPr>
          <w:rFonts w:hint="eastAsia"/>
          <w:sz w:val="24"/>
        </w:rPr>
        <w:t>需求规范》变化时需考虑本文件；</w:t>
      </w:r>
      <w:bookmarkEnd w:id="48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验证过程、结果与方案发生较大偏差时需考虑本文件；</w:t>
      </w:r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>
      <w:pPr>
        <w:pStyle w:val="3"/>
        <w:spacing w:before="156" w:after="156"/>
      </w:pPr>
      <w:bookmarkStart w:id="49" w:name="_Toc504481740"/>
      <w:r>
        <w:rPr>
          <w:rFonts w:hint="eastAsia"/>
          <w:sz w:val="24"/>
        </w:rPr>
        <w:t>本文件更新时应考虑对包括但不限于以下文件的影响</w:t>
      </w:r>
      <w:r>
        <w:rPr>
          <w:rFonts w:hint="eastAsia"/>
        </w:rPr>
        <w:t>：</w:t>
      </w:r>
      <w:bookmarkEnd w:id="49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bCs/>
          <w:sz w:val="24"/>
        </w:rPr>
      </w:pPr>
      <w:ins w:id="609" w:author="20191115" w:date="2020-07-21T16:42:00Z">
        <w:r>
          <w:rPr>
            <w:rFonts w:hint="eastAsia"/>
            <w:sz w:val="24"/>
          </w:rPr>
          <w:t>动态心电分析</w:t>
        </w:r>
      </w:ins>
      <w:ins w:id="610" w:author="20191115" w:date="2020-07-21T16:42:00Z">
        <w:r>
          <w:rPr>
            <w:rFonts w:hint="eastAsia"/>
            <w:bCs/>
            <w:sz w:val="24"/>
          </w:rPr>
          <w:t>软件</w:t>
        </w:r>
      </w:ins>
      <w:del w:id="611" w:author="20191115" w:date="2020-07-21T16:42:00Z">
        <w:r>
          <w:rPr>
            <w:rFonts w:hint="eastAsia"/>
            <w:sz w:val="24"/>
          </w:rPr>
          <w:delText>十二导联动态心电记录仪软件</w:delText>
        </w:r>
      </w:del>
      <w:r>
        <w:rPr>
          <w:rFonts w:hint="eastAsia"/>
          <w:sz w:val="24"/>
        </w:rPr>
        <w:t>系统测试报告</w:t>
      </w:r>
      <w:bookmarkEnd w:id="31"/>
      <w:r>
        <w:rPr>
          <w:rFonts w:hint="eastAsia"/>
          <w:bCs/>
          <w:sz w:val="24"/>
        </w:rPr>
        <w:t>。</w:t>
      </w:r>
      <w:bookmarkEnd w:id="47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50" w:name="_Toc504555702"/>
      <w:bookmarkStart w:id="51" w:name="_Toc27233"/>
      <w:bookmarkStart w:id="52" w:name="_Toc31918"/>
      <w:r>
        <w:rPr>
          <w:rFonts w:hint="eastAsia"/>
          <w:b/>
          <w:bCs/>
          <w:sz w:val="28"/>
          <w:szCs w:val="28"/>
        </w:rPr>
        <w:t>人员职责</w:t>
      </w:r>
      <w:bookmarkEnd w:id="50"/>
      <w:bookmarkEnd w:id="51"/>
      <w:bookmarkEnd w:id="52"/>
    </w:p>
    <w:tbl>
      <w:tblPr>
        <w:tblStyle w:val="9"/>
        <w:tblW w:w="99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268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4467" w:type="dxa"/>
            <w:shd w:val="clear" w:color="auto" w:fill="BEBEBE" w:themeFill="background1" w:themeFillShade="BF"/>
            <w:vAlign w:val="center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张乔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质量工程师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编制《系统测试方案》和《系统测试报告》</w:t>
            </w:r>
            <w:r>
              <w:rPr>
                <w:rFonts w:hint="eastAsia" w:ascii="宋体" w:hAnsi="宋体"/>
                <w:bCs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孟祥思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</w:t>
            </w:r>
            <w:r>
              <w:rPr>
                <w:rFonts w:hint="eastAsia"/>
                <w:bCs/>
                <w:szCs w:val="21"/>
              </w:rPr>
              <w:t>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按照方案内容进行测试，并形成、汇总检验记录，协助编制《系统测试报告》。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del w:id="612" w:author="521" w:date="2020-07-22T16:57:00Z">
              <w:r>
                <w:rPr>
                  <w:rFonts w:hint="eastAsia"/>
                  <w:bCs/>
                  <w:szCs w:val="21"/>
                </w:rPr>
                <w:delText>李宾</w:delText>
              </w:r>
            </w:del>
            <w:ins w:id="613" w:author="521" w:date="2020-07-22T16:57:00Z">
              <w:r>
                <w:rPr>
                  <w:rFonts w:hint="eastAsia"/>
                  <w:bCs/>
                  <w:szCs w:val="21"/>
                </w:rPr>
                <w:t>马军</w:t>
              </w:r>
            </w:ins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品质注册总监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会审《系统测试方案》和《系统测试报告》。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ins w:id="614" w:author="521" w:date="2020-07-22T16:57:00Z">
              <w:r>
                <w:rPr>
                  <w:rFonts w:hint="eastAsia"/>
                  <w:bCs/>
                  <w:szCs w:val="21"/>
                </w:rPr>
                <w:t>张永宝</w:t>
              </w:r>
            </w:ins>
            <w:del w:id="615" w:author="521" w:date="2020-07-22T16:57:00Z">
              <w:r>
                <w:rPr>
                  <w:rFonts w:hint="eastAsia"/>
                  <w:bCs/>
                  <w:szCs w:val="21"/>
                </w:rPr>
                <w:delText>李晨光</w:delText>
              </w:r>
            </w:del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del w:id="616" w:author="zhangting" w:date="2020-09-15T16:45:46Z">
              <w:r>
                <w:rPr>
                  <w:rFonts w:hint="default"/>
                  <w:bCs/>
                  <w:szCs w:val="21"/>
                  <w:lang w:val="en-US"/>
                </w:rPr>
                <w:delText>/</w:delText>
              </w:r>
            </w:del>
            <w:ins w:id="617" w:author="zhangting" w:date="2020-09-15T16:45:47Z">
              <w:r>
                <w:rPr>
                  <w:rFonts w:hint="eastAsia"/>
                  <w:bCs/>
                  <w:szCs w:val="21"/>
                  <w:lang w:val="en-US" w:eastAsia="zh-CN"/>
                </w:rPr>
                <w:t>研发部</w:t>
              </w:r>
            </w:ins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del w:id="618" w:author="521" w:date="2020-07-22T16:57:00Z">
              <w:r>
                <w:rPr>
                  <w:rFonts w:hint="eastAsia"/>
                  <w:bCs/>
                  <w:szCs w:val="21"/>
                </w:rPr>
                <w:delText>总经理</w:delText>
              </w:r>
            </w:del>
            <w:del w:id="619" w:author="521" w:date="2020-07-22T16:57:00Z">
              <w:r>
                <w:rPr>
                  <w:bCs/>
                  <w:szCs w:val="21"/>
                </w:rPr>
                <w:delText>/</w:delText>
              </w:r>
            </w:del>
            <w:r>
              <w:rPr>
                <w:rFonts w:hint="eastAsia"/>
                <w:bCs/>
                <w:szCs w:val="21"/>
              </w:rPr>
              <w:t>项目负责人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批准《系统测试方案》和《系统测试报告》。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del w:id="620" w:author="521" w:date="2020-09-19T10:04:52Z"/>
          <w:b/>
          <w:bCs/>
          <w:sz w:val="28"/>
          <w:szCs w:val="28"/>
        </w:rPr>
      </w:pPr>
      <w:del w:id="621" w:author="521" w:date="2020-09-19T10:04:52Z">
        <w:bookmarkStart w:id="53" w:name="_Toc477944085"/>
        <w:bookmarkStart w:id="54" w:name="_Toc477790096"/>
        <w:bookmarkStart w:id="55" w:name="_Toc452473586"/>
        <w:bookmarkStart w:id="56" w:name="_Toc477940676"/>
        <w:bookmarkStart w:id="57" w:name="_Toc504555703"/>
        <w:bookmarkStart w:id="58" w:name="_Toc477941495"/>
        <w:bookmarkStart w:id="59" w:name="_Toc477942358"/>
        <w:bookmarkStart w:id="60" w:name="_Toc29361"/>
        <w:bookmarkStart w:id="61" w:name="_Toc2578"/>
        <w:r>
          <w:rPr>
            <w:rFonts w:hint="eastAsia"/>
            <w:b/>
            <w:sz w:val="28"/>
            <w:szCs w:val="28"/>
          </w:rPr>
          <w:delText>抽样计划</w:delText>
        </w:r>
        <w:bookmarkEnd w:id="53"/>
        <w:bookmarkEnd w:id="54"/>
        <w:bookmarkEnd w:id="55"/>
        <w:bookmarkEnd w:id="56"/>
        <w:bookmarkEnd w:id="57"/>
        <w:bookmarkEnd w:id="58"/>
        <w:bookmarkEnd w:id="59"/>
        <w:bookmarkEnd w:id="60"/>
        <w:bookmarkEnd w:id="61"/>
      </w:del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del w:id="622" w:author="521" w:date="2020-09-19T10:04:52Z"/>
          <w:rFonts w:eastAsia="黑体"/>
          <w:vanish/>
          <w:sz w:val="28"/>
          <w:szCs w:val="28"/>
        </w:rPr>
      </w:pPr>
      <w:bookmarkStart w:id="62" w:name="_Toc504555704"/>
      <w:bookmarkEnd w:id="62"/>
      <w:bookmarkStart w:id="63" w:name="_Toc479875184"/>
      <w:bookmarkEnd w:id="63"/>
      <w:bookmarkStart w:id="64" w:name="_Toc479775103"/>
      <w:bookmarkEnd w:id="64"/>
      <w:bookmarkStart w:id="65" w:name="_Toc477944930"/>
      <w:bookmarkEnd w:id="65"/>
      <w:bookmarkStart w:id="66" w:name="_Toc477785258"/>
      <w:bookmarkStart w:id="67" w:name="_Toc477785221"/>
      <w:bookmarkStart w:id="68" w:name="_Toc477944086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del w:id="623" w:author="521" w:date="2020-09-19T10:04:52Z"/>
          <w:rFonts w:eastAsia="黑体"/>
          <w:vanish/>
          <w:sz w:val="28"/>
          <w:szCs w:val="28"/>
        </w:rPr>
      </w:pPr>
      <w:bookmarkStart w:id="69" w:name="_Toc477944931"/>
      <w:bookmarkEnd w:id="69"/>
      <w:bookmarkStart w:id="70" w:name="_Toc479775104"/>
      <w:bookmarkEnd w:id="70"/>
      <w:bookmarkStart w:id="71" w:name="_Toc504555705"/>
      <w:bookmarkEnd w:id="71"/>
      <w:bookmarkStart w:id="72" w:name="_Toc479875185"/>
      <w:bookmarkEnd w:id="72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del w:id="624" w:author="521" w:date="2020-09-19T10:04:52Z"/>
          <w:rFonts w:eastAsia="黑体"/>
          <w:vanish/>
          <w:sz w:val="28"/>
          <w:szCs w:val="28"/>
        </w:rPr>
      </w:pPr>
      <w:bookmarkStart w:id="73" w:name="_Toc504555706"/>
      <w:bookmarkEnd w:id="73"/>
      <w:bookmarkStart w:id="74" w:name="_Toc479775105"/>
      <w:bookmarkEnd w:id="74"/>
      <w:bookmarkStart w:id="75" w:name="_Toc477944932"/>
      <w:bookmarkEnd w:id="75"/>
      <w:bookmarkStart w:id="76" w:name="_Toc479875186"/>
      <w:bookmarkEnd w:id="76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del w:id="625" w:author="521" w:date="2020-09-19T10:04:52Z"/>
          <w:rFonts w:eastAsia="黑体"/>
          <w:vanish/>
          <w:sz w:val="28"/>
          <w:szCs w:val="28"/>
        </w:rPr>
      </w:pPr>
      <w:bookmarkStart w:id="77" w:name="_Toc477944933"/>
      <w:bookmarkEnd w:id="77"/>
      <w:bookmarkStart w:id="78" w:name="_Toc479775106"/>
      <w:bookmarkEnd w:id="78"/>
      <w:bookmarkStart w:id="79" w:name="_Toc479875187"/>
      <w:bookmarkEnd w:id="79"/>
      <w:bookmarkStart w:id="80" w:name="_Toc504555707"/>
      <w:bookmarkEnd w:id="80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del w:id="626" w:author="521" w:date="2020-09-19T10:04:52Z"/>
          <w:rFonts w:eastAsia="黑体"/>
          <w:vanish/>
          <w:sz w:val="28"/>
          <w:szCs w:val="28"/>
        </w:rPr>
      </w:pPr>
      <w:bookmarkStart w:id="81" w:name="_Toc479875188"/>
      <w:bookmarkEnd w:id="81"/>
      <w:bookmarkStart w:id="82" w:name="_Toc477944934"/>
      <w:bookmarkEnd w:id="82"/>
      <w:bookmarkStart w:id="83" w:name="_Toc504555708"/>
      <w:bookmarkEnd w:id="83"/>
      <w:bookmarkStart w:id="84" w:name="_Toc479775107"/>
      <w:bookmarkEnd w:id="84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del w:id="627" w:author="521" w:date="2020-09-19T10:04:52Z"/>
          <w:rFonts w:eastAsia="黑体"/>
          <w:vanish/>
          <w:sz w:val="28"/>
          <w:szCs w:val="28"/>
        </w:rPr>
      </w:pPr>
      <w:bookmarkStart w:id="85" w:name="_Toc504555709"/>
      <w:bookmarkEnd w:id="85"/>
      <w:bookmarkStart w:id="86" w:name="_Toc477944935"/>
      <w:bookmarkEnd w:id="86"/>
      <w:bookmarkStart w:id="87" w:name="_Toc479775108"/>
      <w:bookmarkEnd w:id="87"/>
      <w:bookmarkStart w:id="88" w:name="_Toc479875189"/>
      <w:bookmarkEnd w:id="8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del w:id="628" w:author="521" w:date="2020-09-19T10:04:52Z"/>
          <w:rFonts w:eastAsia="黑体"/>
          <w:vanish/>
          <w:sz w:val="28"/>
          <w:szCs w:val="28"/>
        </w:rPr>
      </w:pPr>
      <w:bookmarkStart w:id="89" w:name="_Toc479775109"/>
      <w:bookmarkEnd w:id="89"/>
      <w:bookmarkStart w:id="90" w:name="_Toc504555710"/>
      <w:bookmarkEnd w:id="90"/>
      <w:bookmarkStart w:id="91" w:name="_Toc479875190"/>
      <w:bookmarkEnd w:id="91"/>
      <w:bookmarkStart w:id="92" w:name="_Toc477944936"/>
      <w:bookmarkEnd w:id="92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del w:id="629" w:author="521" w:date="2020-09-19T10:04:52Z"/>
          <w:rFonts w:eastAsia="黑体"/>
          <w:vanish/>
          <w:sz w:val="28"/>
          <w:szCs w:val="28"/>
        </w:rPr>
      </w:pPr>
      <w:bookmarkStart w:id="93" w:name="_Toc479775110"/>
      <w:bookmarkEnd w:id="93"/>
      <w:bookmarkStart w:id="94" w:name="_Toc479875191"/>
      <w:bookmarkEnd w:id="94"/>
      <w:bookmarkStart w:id="95" w:name="_Toc477944937"/>
      <w:bookmarkEnd w:id="95"/>
      <w:bookmarkStart w:id="96" w:name="_Toc504555711"/>
      <w:bookmarkEnd w:id="96"/>
    </w:p>
    <w:bookmarkEnd w:id="66"/>
    <w:bookmarkEnd w:id="67"/>
    <w:bookmarkEnd w:id="68"/>
    <w:p>
      <w:pPr>
        <w:pStyle w:val="3"/>
        <w:numPr>
          <w:ilvl w:val="2"/>
          <w:numId w:val="4"/>
        </w:numPr>
        <w:spacing w:beforeLines="0" w:afterLines="0" w:line="360" w:lineRule="auto"/>
        <w:ind w:left="0" w:firstLine="0"/>
        <w:rPr>
          <w:del w:id="630" w:author="521" w:date="2020-09-19T10:04:52Z"/>
          <w:sz w:val="24"/>
        </w:rPr>
      </w:pPr>
      <w:del w:id="631" w:author="521" w:date="2020-09-19T10:04:52Z">
        <w:bookmarkStart w:id="97" w:name="_Hlk504550955"/>
        <w:bookmarkStart w:id="98" w:name="_Toc477944087"/>
        <w:bookmarkStart w:id="99" w:name="_Hlk504573353"/>
        <w:r>
          <w:rPr>
            <w:rFonts w:ascii="宋体" w:hAnsi="宋体" w:cs="宋体"/>
            <w:kern w:val="0"/>
            <w:sz w:val="24"/>
          </w:rPr>
          <w:delText>样本量选取至少为2</w:delText>
        </w:r>
        <w:bookmarkEnd w:id="97"/>
        <w:bookmarkEnd w:id="98"/>
        <w:bookmarkEnd w:id="99"/>
      </w:del>
      <w:del w:id="632" w:author="521" w:date="2020-09-19T10:04:52Z">
        <w:r>
          <w:rPr>
            <w:rFonts w:hint="eastAsia" w:ascii="宋体" w:hAnsi="宋体" w:cs="宋体"/>
            <w:kern w:val="0"/>
            <w:sz w:val="24"/>
          </w:rPr>
          <w:delText>个</w:delText>
        </w:r>
      </w:del>
      <w:del w:id="633" w:author="521" w:date="2020-09-19T10:04:52Z">
        <w:r>
          <w:rPr>
            <w:rFonts w:hint="eastAsia"/>
            <w:sz w:val="24"/>
          </w:rPr>
          <w:delText>。</w:delText>
        </w:r>
      </w:del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del w:id="634" w:author="521" w:date="2020-09-19T10:04:52Z"/>
          <w:b/>
          <w:bCs/>
          <w:sz w:val="28"/>
          <w:szCs w:val="28"/>
        </w:rPr>
      </w:pPr>
      <w:del w:id="635" w:author="521" w:date="2020-09-19T10:04:52Z">
        <w:bookmarkStart w:id="100" w:name="_Toc504555712"/>
        <w:bookmarkStart w:id="101" w:name="_Toc2504"/>
        <w:bookmarkStart w:id="102" w:name="_Toc8685"/>
        <w:r>
          <w:rPr>
            <w:rFonts w:hint="eastAsia"/>
            <w:b/>
            <w:bCs/>
            <w:sz w:val="28"/>
            <w:szCs w:val="28"/>
          </w:rPr>
          <w:delText>样品信息</w:delText>
        </w:r>
        <w:bookmarkEnd w:id="100"/>
        <w:bookmarkEnd w:id="101"/>
        <w:bookmarkEnd w:id="102"/>
      </w:del>
    </w:p>
    <w:tbl>
      <w:tblPr>
        <w:tblStyle w:val="9"/>
        <w:tblW w:w="9497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386"/>
        <w:gridCol w:w="493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36" w:author="521" w:date="2020-09-19T10:04:52Z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del w:id="637" w:author="521" w:date="2020-09-19T10:04:52Z"/>
                <w:b/>
                <w:szCs w:val="21"/>
              </w:rPr>
            </w:pPr>
            <w:del w:id="638" w:author="521" w:date="2020-09-19T10:04:52Z">
              <w:r>
                <w:rPr>
                  <w:rFonts w:hint="eastAsia"/>
                  <w:b/>
                  <w:szCs w:val="21"/>
                </w:rPr>
                <w:delText>样品规格</w:delText>
              </w:r>
            </w:del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del w:id="639" w:author="521" w:date="2020-09-19T10:04:52Z"/>
                <w:b/>
                <w:szCs w:val="21"/>
              </w:rPr>
            </w:pPr>
            <w:del w:id="640" w:author="521" w:date="2020-09-19T10:04:52Z">
              <w:r>
                <w:rPr>
                  <w:rFonts w:hint="eastAsia"/>
                  <w:b/>
                  <w:szCs w:val="21"/>
                </w:rPr>
                <w:delText>样品数量</w:delText>
              </w:r>
            </w:del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del w:id="641" w:author="521" w:date="2020-09-19T10:04:52Z"/>
                <w:b/>
                <w:szCs w:val="21"/>
              </w:rPr>
            </w:pPr>
            <w:del w:id="642" w:author="521" w:date="2020-09-19T10:04:52Z">
              <w:r>
                <w:rPr>
                  <w:rFonts w:hint="eastAsia"/>
                  <w:b/>
                  <w:szCs w:val="21"/>
                </w:rPr>
                <w:delText>产品编号</w:delText>
              </w:r>
            </w:del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del w:id="643" w:author="521" w:date="2020-09-19T10:04:52Z"/>
                <w:b/>
                <w:szCs w:val="21"/>
              </w:rPr>
            </w:pPr>
            <w:del w:id="644" w:author="521" w:date="2020-09-19T10:04:52Z">
              <w:r>
                <w:rPr>
                  <w:rFonts w:hint="eastAsia"/>
                  <w:b/>
                  <w:szCs w:val="21"/>
                </w:rPr>
                <w:delText>用途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del w:id="645" w:author="521" w:date="2020-09-19T10:04:52Z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del w:id="646" w:author="521" w:date="2020-09-19T10:04:52Z"/>
                <w:szCs w:val="21"/>
              </w:rPr>
            </w:pPr>
            <w:del w:id="647" w:author="521" w:date="2020-09-19T10:04:52Z">
              <w:r>
                <w:rPr>
                  <w:szCs w:val="21"/>
                </w:rPr>
                <w:delText>ECGAnalyst</w:delText>
              </w:r>
            </w:del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del w:id="648" w:author="521" w:date="2020-09-19T10:04:52Z"/>
                <w:szCs w:val="21"/>
              </w:rPr>
            </w:pPr>
            <w:del w:id="649" w:author="521" w:date="2020-09-19T10:04:52Z">
              <w:r>
                <w:rPr>
                  <w:szCs w:val="21"/>
                </w:rPr>
                <w:delText>2</w:delText>
              </w:r>
            </w:del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del w:id="650" w:author="521" w:date="2020-09-19T10:04:52Z"/>
                <w:rFonts w:hint="default" w:eastAsia="宋体"/>
                <w:szCs w:val="21"/>
                <w:lang w:val="en-US" w:eastAsia="zh-CN"/>
              </w:rPr>
            </w:pPr>
            <w:del w:id="651" w:author="521" w:date="2020-09-19T10:04:52Z">
              <w:r>
                <w:rPr>
                  <w:rFonts w:hint="default"/>
                  <w:color w:val="FF0000"/>
                  <w:szCs w:val="21"/>
                  <w:lang w:val="en-US"/>
                </w:rPr>
                <w:delText>DXJY190501001、DXJY190501002</w:delText>
              </w:r>
            </w:del>
            <w:ins w:id="652" w:author="zhangting" w:date="2020-09-17T09:49:02Z">
              <w:del w:id="653" w:author="521" w:date="2020-09-19T10:04:52Z">
                <w:r>
                  <w:rPr>
                    <w:rFonts w:hint="eastAsia"/>
                    <w:color w:val="FF0000"/>
                    <w:szCs w:val="21"/>
                    <w:lang w:val="en-US" w:eastAsia="zh-CN"/>
                  </w:rPr>
                  <w:delText>2</w:delText>
                </w:r>
              </w:del>
            </w:ins>
            <w:ins w:id="654" w:author="zhangting" w:date="2020-09-17T09:49:03Z">
              <w:del w:id="655" w:author="521" w:date="2020-09-19T10:04:52Z">
                <w:r>
                  <w:rPr>
                    <w:rFonts w:hint="eastAsia"/>
                    <w:color w:val="FF0000"/>
                    <w:szCs w:val="21"/>
                    <w:lang w:val="en-US" w:eastAsia="zh-CN"/>
                  </w:rPr>
                  <w:delText>02</w:delText>
                </w:r>
              </w:del>
            </w:ins>
            <w:ins w:id="656" w:author="zhangting" w:date="2020-09-17T09:49:04Z">
              <w:del w:id="657" w:author="521" w:date="2020-09-19T10:04:52Z">
                <w:r>
                  <w:rPr>
                    <w:rFonts w:hint="eastAsia"/>
                    <w:color w:val="FF0000"/>
                    <w:szCs w:val="21"/>
                    <w:lang w:val="en-US" w:eastAsia="zh-CN"/>
                  </w:rPr>
                  <w:delText>0</w:delText>
                </w:r>
              </w:del>
            </w:ins>
            <w:ins w:id="658" w:author="zhangting" w:date="2020-09-17T09:50:38Z">
              <w:del w:id="659" w:author="521" w:date="2020-09-19T10:04:52Z">
                <w:r>
                  <w:rPr>
                    <w:rFonts w:hint="eastAsia"/>
                    <w:color w:val="FF0000"/>
                    <w:szCs w:val="21"/>
                    <w:lang w:val="en-US" w:eastAsia="zh-CN"/>
                  </w:rPr>
                  <w:delText>0</w:delText>
                </w:r>
              </w:del>
            </w:ins>
            <w:ins w:id="660" w:author="zhangting" w:date="2020-09-17T09:58:18Z">
              <w:del w:id="661" w:author="521" w:date="2020-09-19T10:04:52Z">
                <w:r>
                  <w:rPr>
                    <w:rFonts w:hint="eastAsia"/>
                    <w:color w:val="FF0000"/>
                    <w:szCs w:val="21"/>
                    <w:lang w:val="en-US" w:eastAsia="zh-CN"/>
                  </w:rPr>
                  <w:delText>3</w:delText>
                </w:r>
              </w:del>
            </w:ins>
            <w:ins w:id="662" w:author="zhangting" w:date="2020-09-17T09:50:39Z">
              <w:del w:id="663" w:author="521" w:date="2020-09-19T10:04:52Z">
                <w:r>
                  <w:rPr>
                    <w:rFonts w:hint="eastAsia"/>
                    <w:color w:val="FF0000"/>
                    <w:szCs w:val="21"/>
                    <w:lang w:val="en-US" w:eastAsia="zh-CN"/>
                  </w:rPr>
                  <w:delText>0</w:delText>
                </w:r>
              </w:del>
            </w:ins>
            <w:ins w:id="664" w:author="zhangting" w:date="2020-09-17T09:50:40Z">
              <w:del w:id="665" w:author="521" w:date="2020-09-19T10:04:52Z">
                <w:r>
                  <w:rPr>
                    <w:rFonts w:hint="eastAsia"/>
                    <w:color w:val="FF0000"/>
                    <w:szCs w:val="21"/>
                    <w:lang w:val="en-US" w:eastAsia="zh-CN"/>
                  </w:rPr>
                  <w:delText>1</w:delText>
                </w:r>
              </w:del>
            </w:ins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del w:id="666" w:author="521" w:date="2020-09-19T10:04:52Z"/>
                <w:szCs w:val="21"/>
              </w:rPr>
            </w:pPr>
            <w:del w:id="667" w:author="521" w:date="2020-09-19T10:04:52Z">
              <w:r>
                <w:rPr>
                  <w:rFonts w:hint="eastAsia"/>
                  <w:szCs w:val="21"/>
                </w:rPr>
                <w:delText>软件系统测试</w:delText>
              </w:r>
            </w:del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03" w:name="_Toc504555713"/>
      <w:bookmarkStart w:id="104" w:name="_Toc8164"/>
      <w:bookmarkStart w:id="105" w:name="_Toc20503"/>
      <w:r>
        <w:rPr>
          <w:rFonts w:hint="eastAsia"/>
          <w:b/>
          <w:bCs/>
          <w:sz w:val="28"/>
          <w:szCs w:val="28"/>
        </w:rPr>
        <w:t>测试项目、接受标准和测试方法</w:t>
      </w:r>
      <w:bookmarkEnd w:id="103"/>
      <w:bookmarkEnd w:id="104"/>
      <w:bookmarkEnd w:id="105"/>
    </w:p>
    <w:p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106" w:name="_Toc504555714"/>
      <w:r>
        <w:rPr>
          <w:rFonts w:hint="eastAsia"/>
          <w:sz w:val="24"/>
        </w:rPr>
        <w:t>界面显示测试</w:t>
      </w:r>
      <w:bookmarkEnd w:id="106"/>
    </w:p>
    <w:tbl>
      <w:tblPr>
        <w:tblStyle w:val="9"/>
        <w:tblW w:w="10107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668" w:author="zhangting" w:date="2020-09-17T09:51:52Z">
          <w:tblPr>
            <w:tblStyle w:val="9"/>
            <w:tblW w:w="10443" w:type="dxa"/>
            <w:tblInd w:w="-99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675"/>
        <w:gridCol w:w="1418"/>
        <w:gridCol w:w="1898"/>
        <w:gridCol w:w="3898"/>
        <w:gridCol w:w="2218"/>
        <w:tblGridChange w:id="669">
          <w:tblGrid>
            <w:gridCol w:w="675"/>
            <w:gridCol w:w="1418"/>
            <w:gridCol w:w="1898"/>
            <w:gridCol w:w="4253"/>
            <w:gridCol w:w="2199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670" w:author="zhangting" w:date="2020-09-17T09:51:52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31" w:hRule="exact"/>
          <w:tblHeader/>
          <w:trPrChange w:id="670" w:author="zhangting" w:date="2020-09-17T09:51:52Z">
            <w:trPr>
              <w:trHeight w:val="431" w:hRule="exact"/>
              <w:tblHeader/>
            </w:trPr>
          </w:trPrChange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  <w:tcPrChange w:id="671" w:author="zhangting" w:date="2020-09-17T09:51:52Z">
              <w:tcPr>
                <w:tcW w:w="67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  <w:tcPrChange w:id="672" w:author="zhangting" w:date="2020-09-17T09:51:52Z">
              <w:tcPr>
                <w:tcW w:w="141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标准条款号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  <w:tcPrChange w:id="673" w:author="zhangting" w:date="2020-09-17T09:51:52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检验项目名称</w:t>
            </w:r>
          </w:p>
        </w:tc>
        <w:tc>
          <w:tcPr>
            <w:tcW w:w="3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  <w:tcPrChange w:id="674" w:author="zhangting" w:date="2020-09-17T09:51:52Z">
              <w:tcPr>
                <w:tcW w:w="425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接受标准</w:t>
            </w:r>
          </w:p>
        </w:tc>
        <w:tc>
          <w:tcPr>
            <w:tcW w:w="2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  <w:tcPrChange w:id="675" w:author="zhangting" w:date="2020-09-17T09:51:52Z">
              <w:tcPr>
                <w:tcW w:w="219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676" w:author="zhangting" w:date="2020-09-17T09:51:52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680" w:hRule="exact"/>
          <w:trPrChange w:id="676" w:author="zhangting" w:date="2020-09-17T09:51:52Z">
            <w:trPr>
              <w:trHeight w:val="680" w:hRule="exact"/>
            </w:trPr>
          </w:trPrChange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77" w:author="zhangting" w:date="2020-09-17T09:51:52Z">
              <w:tcPr>
                <w:tcW w:w="67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78" w:author="zhangting" w:date="2020-09-17T09:51:52Z">
              <w:tcPr>
                <w:tcW w:w="141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107" w:name="_Toc15843"/>
            <w:bookmarkStart w:id="108" w:name="_Toc3882"/>
            <w:r>
              <w:rPr>
                <w:b/>
                <w:szCs w:val="21"/>
              </w:rPr>
              <w:t>6</w:t>
            </w:r>
            <w:bookmarkEnd w:id="107"/>
            <w:bookmarkEnd w:id="108"/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79" w:author="zhangting" w:date="2020-09-17T09:51:52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界面语言</w:t>
            </w:r>
          </w:p>
        </w:tc>
        <w:tc>
          <w:tcPr>
            <w:tcW w:w="3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80" w:author="zhangting" w:date="2020-09-17T09:51:52Z">
              <w:tcPr>
                <w:tcW w:w="425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outlineLvl w:val="0"/>
              <w:rPr>
                <w:b/>
                <w:szCs w:val="21"/>
              </w:rPr>
            </w:pPr>
            <w:bookmarkStart w:id="109" w:name="_Toc21535"/>
            <w:bookmarkStart w:id="110" w:name="_Toc22378"/>
            <w:r>
              <w:rPr>
                <w:rFonts w:hint="eastAsia"/>
                <w:kern w:val="0"/>
                <w:szCs w:val="21"/>
              </w:rPr>
              <w:t>简体中文</w:t>
            </w:r>
            <w:bookmarkEnd w:id="109"/>
            <w:bookmarkEnd w:id="110"/>
          </w:p>
        </w:tc>
        <w:tc>
          <w:tcPr>
            <w:tcW w:w="2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81" w:author="zhangting" w:date="2020-09-17T09:51:52Z">
              <w:tcPr>
                <w:tcW w:w="219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outlineLvl w:val="0"/>
              <w:rPr>
                <w:szCs w:val="21"/>
              </w:rPr>
            </w:pPr>
            <w:bookmarkStart w:id="111" w:name="_Toc19761"/>
            <w:bookmarkStart w:id="112" w:name="_Toc1970"/>
            <w:r>
              <w:rPr>
                <w:rFonts w:hint="eastAsia"/>
                <w:szCs w:val="21"/>
              </w:rPr>
              <w:t>目测</w:t>
            </w:r>
            <w:bookmarkEnd w:id="111"/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682" w:author="zhangting" w:date="2020-09-17T09:51:52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660" w:hRule="exact"/>
          <w:trPrChange w:id="682" w:author="zhangting" w:date="2020-09-17T09:51:52Z">
            <w:trPr>
              <w:trHeight w:val="660" w:hRule="exact"/>
            </w:trPr>
          </w:trPrChange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83" w:author="zhangting" w:date="2020-09-17T09:51:52Z">
              <w:tcPr>
                <w:tcW w:w="67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84" w:author="zhangting" w:date="2020-09-17T09:51:52Z">
              <w:tcPr>
                <w:tcW w:w="141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113" w:name="_Toc18776"/>
            <w:bookmarkStart w:id="114" w:name="_Toc20335"/>
            <w:r>
              <w:rPr>
                <w:kern w:val="0"/>
                <w:szCs w:val="21"/>
              </w:rPr>
              <w:t>6</w:t>
            </w:r>
            <w:bookmarkEnd w:id="113"/>
            <w:bookmarkEnd w:id="114"/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85" w:author="zhangting" w:date="2020-09-17T09:51:52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界面排版</w:t>
            </w:r>
          </w:p>
        </w:tc>
        <w:tc>
          <w:tcPr>
            <w:tcW w:w="3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86" w:author="zhangting" w:date="2020-09-17T09:51:52Z">
              <w:tcPr>
                <w:tcW w:w="425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无异常</w:t>
            </w:r>
          </w:p>
        </w:tc>
        <w:tc>
          <w:tcPr>
            <w:tcW w:w="2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87" w:author="zhangting" w:date="2020-09-17T09:51:52Z">
              <w:tcPr>
                <w:tcW w:w="219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outlineLvl w:val="0"/>
              <w:rPr>
                <w:szCs w:val="21"/>
              </w:rPr>
            </w:pPr>
            <w:bookmarkStart w:id="115" w:name="_Toc3776"/>
            <w:bookmarkStart w:id="116" w:name="_Toc21354"/>
            <w:r>
              <w:rPr>
                <w:rFonts w:hint="eastAsia"/>
                <w:kern w:val="0"/>
                <w:szCs w:val="21"/>
              </w:rPr>
              <w:t>点击界面，查看界面排版</w:t>
            </w:r>
            <w:bookmarkEnd w:id="115"/>
            <w:bookmarkEnd w:id="1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688" w:author="zhangting" w:date="2020-09-17T09:51:52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715" w:hRule="exact"/>
          <w:trPrChange w:id="688" w:author="zhangting" w:date="2020-09-17T09:51:52Z">
            <w:trPr>
              <w:trHeight w:val="715" w:hRule="exact"/>
            </w:trPr>
          </w:trPrChange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89" w:author="zhangting" w:date="2020-09-17T09:51:52Z">
              <w:tcPr>
                <w:tcW w:w="67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90" w:author="zhangting" w:date="2020-09-17T09:51:52Z">
              <w:tcPr>
                <w:tcW w:w="141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117" w:name="_Toc285"/>
            <w:bookmarkStart w:id="118" w:name="_Toc18194"/>
            <w:r>
              <w:rPr>
                <w:kern w:val="0"/>
                <w:szCs w:val="21"/>
              </w:rPr>
              <w:t>6</w:t>
            </w:r>
            <w:bookmarkEnd w:id="117"/>
            <w:bookmarkEnd w:id="118"/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91" w:author="zhangting" w:date="2020-09-17T09:51:52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119" w:name="_Toc20919"/>
            <w:bookmarkStart w:id="120" w:name="_Toc31170"/>
            <w:r>
              <w:rPr>
                <w:rFonts w:hint="eastAsia"/>
                <w:kern w:val="0"/>
                <w:szCs w:val="21"/>
              </w:rPr>
              <w:t>歧义性操作</w:t>
            </w:r>
            <w:bookmarkEnd w:id="119"/>
            <w:bookmarkEnd w:id="120"/>
          </w:p>
        </w:tc>
        <w:tc>
          <w:tcPr>
            <w:tcW w:w="3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92" w:author="zhangting" w:date="2020-09-17T09:51:52Z">
              <w:tcPr>
                <w:tcW w:w="425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outlineLvl w:val="0"/>
              <w:rPr>
                <w:b/>
                <w:szCs w:val="21"/>
              </w:rPr>
            </w:pPr>
            <w:bookmarkStart w:id="121" w:name="_Toc23176"/>
            <w:bookmarkStart w:id="122" w:name="_Toc21356"/>
            <w:r>
              <w:rPr>
                <w:rFonts w:hint="eastAsia"/>
                <w:kern w:val="0"/>
                <w:szCs w:val="21"/>
              </w:rPr>
              <w:t>无歧义性操作的可能性</w:t>
            </w:r>
            <w:bookmarkEnd w:id="121"/>
            <w:bookmarkEnd w:id="122"/>
          </w:p>
        </w:tc>
        <w:tc>
          <w:tcPr>
            <w:tcW w:w="2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693" w:author="zhangting" w:date="2020-09-17T09:51:52Z">
              <w:tcPr>
                <w:tcW w:w="219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outlineLvl w:val="0"/>
              <w:rPr>
                <w:szCs w:val="21"/>
              </w:rPr>
            </w:pPr>
            <w:bookmarkStart w:id="123" w:name="_Toc15147"/>
            <w:bookmarkStart w:id="124" w:name="_Toc24876"/>
            <w:r>
              <w:rPr>
                <w:rFonts w:hint="eastAsia"/>
                <w:kern w:val="0"/>
                <w:szCs w:val="21"/>
              </w:rPr>
              <w:t>点击各项操作，检查是否有歧义性操作</w:t>
            </w:r>
            <w:bookmarkEnd w:id="123"/>
            <w:bookmarkEnd w:id="124"/>
          </w:p>
        </w:tc>
      </w:tr>
    </w:tbl>
    <w:p>
      <w:pPr>
        <w:numPr>
          <w:ilvl w:val="1"/>
          <w:numId w:val="2"/>
        </w:numPr>
        <w:spacing w:line="360" w:lineRule="auto"/>
        <w:outlineLvl w:val="1"/>
        <w:rPr>
          <w:color w:val="FF0000"/>
          <w:sz w:val="24"/>
        </w:rPr>
      </w:pPr>
      <w:bookmarkStart w:id="125" w:name="_Toc504555719"/>
      <w:r>
        <w:rPr>
          <w:rFonts w:hint="eastAsia"/>
          <w:color w:val="FF0000"/>
          <w:sz w:val="24"/>
        </w:rPr>
        <w:t>功能和性能测试</w:t>
      </w:r>
      <w:bookmarkEnd w:id="125"/>
    </w:p>
    <w:tbl>
      <w:tblPr>
        <w:tblStyle w:val="9"/>
        <w:tblW w:w="10230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694" w:author="zhangting" w:date="2020-09-17T09:51:26Z">
          <w:tblPr>
            <w:tblStyle w:val="9"/>
            <w:tblW w:w="10443" w:type="dxa"/>
            <w:tblInd w:w="-99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675"/>
        <w:gridCol w:w="1418"/>
        <w:gridCol w:w="1898"/>
        <w:gridCol w:w="3523"/>
        <w:gridCol w:w="2716"/>
        <w:tblGridChange w:id="695">
          <w:tblGrid>
            <w:gridCol w:w="675"/>
            <w:gridCol w:w="1418"/>
            <w:gridCol w:w="1898"/>
            <w:gridCol w:w="3523"/>
            <w:gridCol w:w="2929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696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31" w:hRule="exact"/>
          <w:tblHeader/>
          <w:trPrChange w:id="696" w:author="zhangting" w:date="2020-09-17T09:51:26Z">
            <w:trPr>
              <w:trHeight w:val="431" w:hRule="exact"/>
              <w:tblHeader/>
            </w:trPr>
          </w:trPrChange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  <w:tcPrChange w:id="697" w:author="zhangting" w:date="2020-09-17T09:51:26Z">
              <w:tcPr>
                <w:tcW w:w="675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ind w:right="-414" w:rightChars="-19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  <w:tcPrChange w:id="698" w:author="zhangting" w:date="2020-09-17T09:51:26Z">
              <w:tcPr>
                <w:tcW w:w="141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标准条款号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  <w:tcPrChange w:id="699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检验项目名称</w:t>
            </w:r>
          </w:p>
        </w:tc>
        <w:tc>
          <w:tcPr>
            <w:tcW w:w="3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  <w:tcPrChange w:id="700" w:author="zhangting" w:date="2020-09-17T09:51:26Z">
              <w:tcPr>
                <w:tcW w:w="352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接受标准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  <w:tcPrChange w:id="701" w:author="zhangting" w:date="2020-09-17T09:51:26Z">
              <w:tcPr>
                <w:tcW w:w="2929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02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840" w:hRule="atLeast"/>
          <w:trPrChange w:id="702" w:author="zhangting" w:date="2020-09-17T09:51:26Z">
            <w:trPr>
              <w:trHeight w:val="840" w:hRule="atLeast"/>
            </w:trPr>
          </w:trPrChange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tcPrChange w:id="703" w:author="zhangting" w:date="2020-09-17T09:51:26Z">
              <w:tcPr>
                <w:tcW w:w="675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tcPrChange w:id="704" w:author="zhangting" w:date="2020-09-17T09:51:26Z">
              <w:tcPr>
                <w:tcW w:w="1418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 _CGN_001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05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开始界面显示用户登录窗口</w:t>
            </w:r>
          </w:p>
        </w:tc>
        <w:tc>
          <w:tcPr>
            <w:tcW w:w="352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tcPrChange w:id="706" w:author="zhangting" w:date="2020-09-17T09:51:26Z">
              <w:tcPr>
                <w:tcW w:w="3523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软件启动开始界面上显示用户登录窗口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  <w:tcPrChange w:id="707" w:author="zhangting" w:date="2020-09-17T09:51:26Z">
              <w:tcPr>
                <w:tcW w:w="2929" w:type="dxa"/>
                <w:tcBorders>
                  <w:top w:val="single" w:color="auto" w:sz="4" w:space="0"/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</w:t>
            </w:r>
            <w:r>
              <w:t>windows</w:t>
            </w:r>
            <w:r>
              <w:rPr>
                <w:rFonts w:hint="eastAsia"/>
              </w:rPr>
              <w:t>桌面上</w:t>
            </w:r>
            <w:r>
              <w:rPr>
                <w:bCs/>
                <w:snapToGrid w:val="0"/>
                <w:szCs w:val="21"/>
              </w:rPr>
              <w:t>ECGAnalyst</w:t>
            </w:r>
            <w:r>
              <w:rPr>
                <w:rFonts w:hint="eastAsia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08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778" w:hRule="exact"/>
          <w:trPrChange w:id="708" w:author="zhangting" w:date="2020-09-17T09:51:26Z">
            <w:trPr>
              <w:trHeight w:val="2034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09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10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 _CGN_002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11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用户登录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12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软件登录成功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13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输入用户名：</w:t>
            </w:r>
            <w:r>
              <w:t>jiance</w:t>
            </w:r>
            <w:r>
              <w:rPr>
                <w:rFonts w:hint="eastAsia"/>
              </w:rPr>
              <w:t>，密码：</w:t>
            </w:r>
            <w:r>
              <w:t>123456</w:t>
            </w:r>
            <w:r>
              <w:rPr>
                <w:rFonts w:hint="eastAsia"/>
              </w:rPr>
              <w:t>，点击【确定】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14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859" w:hRule="exact"/>
          <w:trPrChange w:id="714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15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16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</w:pPr>
            <w:r>
              <w:t>ECGAnalyst _CGN_003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17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密码以</w:t>
            </w:r>
            <w:r>
              <w:rPr>
                <w:bCs/>
                <w:snapToGrid w:val="0"/>
                <w:szCs w:val="21"/>
              </w:rPr>
              <w:t>******</w:t>
            </w:r>
            <w:r>
              <w:rPr>
                <w:rFonts w:hint="eastAsia"/>
                <w:bCs/>
                <w:snapToGrid w:val="0"/>
                <w:szCs w:val="21"/>
              </w:rPr>
              <w:t>显示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18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ind w:left="33"/>
              <w:jc w:val="left"/>
            </w:pPr>
            <w:r>
              <w:rPr>
                <w:rFonts w:hint="eastAsia"/>
                <w:bCs/>
                <w:snapToGrid w:val="0"/>
                <w:szCs w:val="21"/>
              </w:rPr>
              <w:t>验证在登录窗口输入密码时，密码以</w:t>
            </w:r>
            <w:r>
              <w:rPr>
                <w:bCs/>
                <w:snapToGrid w:val="0"/>
                <w:szCs w:val="21"/>
              </w:rPr>
              <w:t>******</w:t>
            </w:r>
            <w:del w:id="719" w:author="521" w:date="2020-07-22T17:18:00Z">
              <w:r>
                <w:rPr>
                  <w:bCs/>
                  <w:snapToGrid w:val="0"/>
                  <w:szCs w:val="21"/>
                </w:rPr>
                <w:delText>*</w:delText>
              </w:r>
            </w:del>
            <w:r>
              <w:rPr>
                <w:rFonts w:hint="eastAsia"/>
                <w:bCs/>
                <w:snapToGrid w:val="0"/>
                <w:szCs w:val="21"/>
              </w:rPr>
              <w:t>显示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20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</w:pPr>
            <w:r>
              <w:rPr>
                <w:rFonts w:hint="eastAsia"/>
                <w:bCs/>
                <w:szCs w:val="21"/>
              </w:rPr>
              <w:t>输入密码时密码以</w:t>
            </w:r>
            <w:r>
              <w:rPr>
                <w:bCs/>
                <w:szCs w:val="21"/>
              </w:rPr>
              <w:t>******</w:t>
            </w:r>
            <w:r>
              <w:rPr>
                <w:rFonts w:hint="eastAsia"/>
                <w:bCs/>
                <w:szCs w:val="21"/>
              </w:rPr>
              <w:t>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21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31" w:hRule="exact"/>
          <w:trPrChange w:id="721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22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23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</w:pPr>
            <w:r>
              <w:t>ECGAnalyst _CGN_004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24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bCs/>
                <w:snapToGrid w:val="0"/>
                <w:szCs w:val="21"/>
              </w:rPr>
            </w:pPr>
            <w:bookmarkStart w:id="126" w:name="OLE_LINK94"/>
            <w:bookmarkStart w:id="127" w:name="OLE_LINK95"/>
            <w:bookmarkStart w:id="128" w:name="OLE_LINK93"/>
            <w:r>
              <w:rPr>
                <w:rFonts w:hint="eastAsia"/>
                <w:bCs/>
                <w:snapToGrid w:val="0"/>
                <w:szCs w:val="21"/>
              </w:rPr>
              <w:t>输入错误的用户名或密码显示错误信息</w:t>
            </w:r>
            <w:bookmarkEnd w:id="126"/>
            <w:bookmarkEnd w:id="127"/>
            <w:bookmarkEnd w:id="128"/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25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ind w:left="33"/>
              <w:jc w:val="left"/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26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</w:pPr>
            <w:bookmarkStart w:id="129" w:name="OLE_LINK89"/>
            <w:bookmarkStart w:id="130" w:name="OLE_LINK87"/>
            <w:bookmarkStart w:id="131" w:name="OLE_LINK90"/>
            <w:bookmarkStart w:id="132" w:name="OLE_LINK88"/>
            <w:bookmarkStart w:id="133" w:name="OLE_LINK86"/>
            <w:r>
              <w:rPr>
                <w:rFonts w:hint="eastAsia"/>
              </w:rPr>
              <w:t>点击【确定】，</w:t>
            </w:r>
            <w:bookmarkEnd w:id="129"/>
            <w:bookmarkEnd w:id="130"/>
            <w:bookmarkEnd w:id="131"/>
            <w:bookmarkEnd w:id="132"/>
            <w:bookmarkEnd w:id="133"/>
            <w:r>
              <w:rPr>
                <w:rFonts w:hint="eastAsia"/>
              </w:rPr>
              <w:t>输入用户名：</w:t>
            </w:r>
            <w:r>
              <w:t>123123</w:t>
            </w:r>
            <w:r>
              <w:rPr>
                <w:rFonts w:hint="eastAsia"/>
              </w:rPr>
              <w:t>，密码：</w:t>
            </w:r>
            <w:r>
              <w:t>123456</w:t>
            </w:r>
            <w:r>
              <w:rPr>
                <w:rFonts w:hint="eastAsia"/>
              </w:rPr>
              <w:t>，点击【确定】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27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96" w:hRule="exact"/>
          <w:trPrChange w:id="727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28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29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ECGAnalyst_CGN_005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30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退出</w:t>
            </w:r>
            <w:r>
              <w:t>ECG Analyst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31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ind w:left="33"/>
              <w:jc w:val="left"/>
              <w:rPr>
                <w:color w:val="FF0000"/>
                <w:szCs w:val="21"/>
              </w:rPr>
            </w:pPr>
            <w:r>
              <w:t>ECG</w:t>
            </w:r>
            <w:ins w:id="732" w:author="521" w:date="2020-07-22T17:00:00Z">
              <w:r>
                <w:rPr/>
                <w:t xml:space="preserve"> </w:t>
              </w:r>
            </w:ins>
            <w:r>
              <w:t>Analyst</w:t>
            </w:r>
            <w:r>
              <w:rPr>
                <w:rFonts w:hint="eastAsia"/>
                <w:bCs/>
                <w:szCs w:val="21"/>
              </w:rPr>
              <w:t>软件关闭，返回</w:t>
            </w:r>
            <w:r>
              <w:rPr>
                <w:bCs/>
                <w:szCs w:val="21"/>
              </w:rPr>
              <w:t>windows</w:t>
            </w:r>
            <w:r>
              <w:rPr>
                <w:rFonts w:hint="eastAsia"/>
                <w:bCs/>
                <w:szCs w:val="21"/>
              </w:rPr>
              <w:t>桌面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33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点击菜单栏【退出】或者点击标题栏右上角的</w:t>
            </w:r>
            <w:r>
              <w:rPr>
                <w:rFonts w:hint="eastAsia"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【</w:t>
            </w:r>
            <w:r>
              <w:rPr>
                <w:rFonts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X</w:t>
            </w:r>
            <w:r>
              <w:rPr>
                <w:rFonts w:hint="eastAsia" w:cs="Marlett"/>
                <w:color w:val="FFFFFF" w:themeColor="background1"/>
                <w:sz w:val="20"/>
                <w:szCs w:val="19"/>
                <w:shd w:val="clear" w:color="auto" w:fill="767171" w:themeFill="background2" w:themeFillShade="80"/>
                <w14:textFill>
                  <w14:solidFill>
                    <w14:schemeClr w14:val="bg1"/>
                  </w14:solidFill>
                </w14:textFill>
              </w:rPr>
              <w:t>】</w:t>
            </w:r>
            <w:r>
              <w:rPr>
                <w:rFonts w:hint="eastAsia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34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867" w:hRule="exact"/>
          <w:trPrChange w:id="734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35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36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ECGAnalyst_CGN_006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37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根据姓名进行查询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38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39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在工具栏</w:t>
            </w:r>
            <w:r>
              <w:t>[</w:t>
            </w:r>
            <w:r>
              <w:rPr>
                <w:rFonts w:hint="eastAsia"/>
              </w:rPr>
              <w:t>姓名</w:t>
            </w:r>
            <w:r>
              <w:t>]</w:t>
            </w:r>
            <w:r>
              <w:rPr>
                <w:rFonts w:hint="eastAsia"/>
              </w:rPr>
              <w:t>框中输入姓名，点击【查询】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40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009" w:hRule="exact"/>
          <w:trPrChange w:id="740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41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42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ECGAnalyst_CGN_007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43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根据手机号码进行查询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44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ind w:firstLine="0" w:firstLineChars="0"/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45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在工具栏</w:t>
            </w:r>
            <w:r>
              <w:t>[</w:t>
            </w:r>
            <w:r>
              <w:rPr>
                <w:rFonts w:hint="eastAsia"/>
              </w:rPr>
              <w:t>手机号码</w:t>
            </w:r>
            <w:r>
              <w:t>]</w:t>
            </w:r>
            <w:r>
              <w:rPr>
                <w:rFonts w:hint="eastAsia"/>
              </w:rPr>
              <w:t>框中输入手机号码，点击【查询】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46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80" w:hRule="exact"/>
          <w:trPrChange w:id="746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47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48" w:author="zhangting" w:date="2020-09-17T09:51:26Z">
              <w:tcPr>
                <w:tcW w:w="1418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ECGAnalyst_CGN_008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49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根据起始时间进行查询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50" w:author="zhangting" w:date="2020-09-17T09:51:26Z">
              <w:tcPr>
                <w:tcW w:w="3523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716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51" w:author="zhangting" w:date="2020-09-17T09:51:26Z">
              <w:tcPr>
                <w:tcW w:w="2929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点击工具栏</w:t>
            </w:r>
            <w:r>
              <w:t>[</w:t>
            </w:r>
            <w:r>
              <w:rPr>
                <w:rFonts w:hint="eastAsia"/>
              </w:rPr>
              <w:t>起始时间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52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35" w:hRule="exact"/>
          <w:trPrChange w:id="752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53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54" w:author="zhangting" w:date="2020-09-17T09:51:26Z">
              <w:tcPr>
                <w:tcW w:w="1418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ECGAnalyst_CGN_009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55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根据结束时间进行查询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56" w:author="zhangting" w:date="2020-09-17T09:51:26Z">
              <w:tcPr>
                <w:tcW w:w="3523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2716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57" w:author="zhangting" w:date="2020-09-17T09:51:26Z">
              <w:tcPr>
                <w:tcW w:w="2929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点击工具栏</w:t>
            </w:r>
            <w:r>
              <w:t>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58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329" w:hRule="exact"/>
          <w:trPrChange w:id="758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59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60" w:author="zhangting" w:date="2020-09-17T09:51:26Z">
              <w:tcPr>
                <w:tcW w:w="1418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ECGAnalyst_CGN_01</w:t>
            </w:r>
            <w:del w:id="761" w:author="张 婷" w:date="2020-07-23T08:02:00Z">
              <w:r>
                <w:rPr/>
                <w:delText>1</w:delText>
              </w:r>
            </w:del>
            <w:ins w:id="762" w:author="张 婷" w:date="2020-07-23T08:02:00Z">
              <w:r>
                <w:rPr>
                  <w:color w:val="FF0000"/>
                </w:rPr>
                <w:t>0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63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设置心电数据目录路径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64" w:author="zhangting" w:date="2020-09-17T09:51:26Z">
              <w:tcPr>
                <w:tcW w:w="3523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心电数据将存储到更改后的路径下</w:t>
            </w:r>
          </w:p>
        </w:tc>
        <w:tc>
          <w:tcPr>
            <w:tcW w:w="2716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65" w:author="zhangting" w:date="2020-09-17T09:51:26Z">
              <w:tcPr>
                <w:tcW w:w="2929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点击【设置】，在</w:t>
            </w:r>
            <w:r>
              <w:t>&lt;</w:t>
            </w:r>
            <w:r>
              <w:rPr>
                <w:rFonts w:hint="eastAsia"/>
              </w:rPr>
              <w:t>心电数据</w:t>
            </w:r>
            <w:r>
              <w:t>&gt;</w:t>
            </w:r>
            <w:r>
              <w:rPr>
                <w:rFonts w:hint="eastAsia"/>
              </w:rPr>
              <w:t>界面，点击【选择文件】，选择合适的存储路径，点击【确定】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66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086" w:hRule="exact"/>
          <w:trPrChange w:id="766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67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68" w:author="zhangting" w:date="2020-09-17T09:51:26Z">
              <w:tcPr>
                <w:tcW w:w="1418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ECGAnalyst_CGN_01</w:t>
            </w:r>
            <w:del w:id="769" w:author="张 婷" w:date="2020-07-23T08:02:00Z">
              <w:r>
                <w:rPr/>
                <w:delText>2</w:delText>
              </w:r>
            </w:del>
            <w:ins w:id="770" w:author="张 婷" w:date="2020-07-23T08:02:00Z">
              <w:r>
                <w:rPr/>
                <w:t>1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71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设置心律失常参数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72" w:author="zhangting" w:date="2020-09-17T09:51:26Z">
              <w:tcPr>
                <w:tcW w:w="3523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当输入的心律失常参数超过范围以后有提示信息</w:t>
            </w:r>
          </w:p>
        </w:tc>
        <w:tc>
          <w:tcPr>
            <w:tcW w:w="2716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73" w:author="zhangting" w:date="2020-09-17T09:51:26Z">
              <w:tcPr>
                <w:tcW w:w="2929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点击【设置】，在</w:t>
            </w:r>
            <w:r>
              <w:t>&lt;</w:t>
            </w:r>
            <w:r>
              <w:rPr>
                <w:rFonts w:hint="eastAsia"/>
              </w:rPr>
              <w:t>心律失常</w:t>
            </w:r>
            <w:r>
              <w:t>&gt;</w:t>
            </w:r>
            <w:r>
              <w:rPr>
                <w:rFonts w:hint="eastAsia"/>
              </w:rPr>
              <w:t>界面进行室上性节律、室性节律参数设置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74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64" w:hRule="exact"/>
          <w:trPrChange w:id="774" w:author="zhangting" w:date="2020-09-17T09:51:26Z">
            <w:trPr>
              <w:trHeight w:val="1164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75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76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ECGAnalyst_CGN_01</w:t>
            </w:r>
            <w:del w:id="777" w:author="张 婷" w:date="2020-07-23T08:02:00Z">
              <w:r>
                <w:rPr/>
                <w:delText>3</w:delText>
              </w:r>
            </w:del>
            <w:ins w:id="778" w:author="张 婷" w:date="2020-07-23T08:02:00Z">
              <w:r>
                <w:rPr/>
                <w:t>2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79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设置分析导联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80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当选择的分析导联为</w:t>
            </w:r>
            <w:r>
              <w:rPr>
                <w:rFonts w:hint="eastAsia" w:ascii="宋体" w:hAnsi="宋体"/>
              </w:rPr>
              <w:t>Ⅲ</w:t>
            </w:r>
            <w:r>
              <w:rPr>
                <w:rFonts w:hint="eastAsia"/>
              </w:rPr>
              <w:t>、</w:t>
            </w:r>
            <w:r>
              <w:t>AVL</w:t>
            </w:r>
            <w:r>
              <w:rPr>
                <w:rFonts w:hint="eastAsia"/>
              </w:rPr>
              <w:t>、</w:t>
            </w:r>
            <w:r>
              <w:t>AVR</w:t>
            </w:r>
            <w:r>
              <w:rPr>
                <w:rFonts w:hint="eastAsia"/>
              </w:rPr>
              <w:t>、</w:t>
            </w:r>
            <w:r>
              <w:t>AVF</w:t>
            </w:r>
            <w:r>
              <w:rPr>
                <w:rFonts w:hint="eastAsia"/>
              </w:rPr>
              <w:t>时将有提示信息，其他情况主、副分析导联被更改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81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点击【设置】，在</w:t>
            </w:r>
            <w:r>
              <w:t>&lt;</w:t>
            </w:r>
            <w:r>
              <w:rPr>
                <w:rFonts w:hint="eastAsia"/>
              </w:rPr>
              <w:t>心律失常</w:t>
            </w:r>
            <w:r>
              <w:t>&gt;</w:t>
            </w:r>
            <w:r>
              <w:rPr>
                <w:rFonts w:hint="eastAsia"/>
              </w:rPr>
              <w:t>界面进行主、副分析导联的选择，点击【确定】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82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04" w:hRule="exact"/>
          <w:trPrChange w:id="782" w:author="zhangting" w:date="2020-09-17T09:51:26Z">
            <w:trPr>
              <w:trHeight w:val="1234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83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84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ECGAnalyst_CGN_01</w:t>
            </w:r>
            <w:del w:id="785" w:author="张 婷" w:date="2020-07-23T08:02:00Z">
              <w:r>
                <w:rPr/>
                <w:delText>4</w:delText>
              </w:r>
            </w:del>
            <w:ins w:id="786" w:author="张 婷" w:date="2020-07-23T08:02:00Z">
              <w:r>
                <w:rPr/>
                <w:t>3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87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设置用户列表每页显示条数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88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选中每页条数，用户列表显示条数相应改变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89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t>&lt;</w:t>
            </w:r>
            <w:r>
              <w:rPr>
                <w:rFonts w:hint="eastAsia"/>
              </w:rPr>
              <w:t>每页条数</w:t>
            </w:r>
            <w:r>
              <w:t>&gt;</w:t>
            </w:r>
            <w:r>
              <w:rPr>
                <w:rFonts w:hint="eastAsia"/>
              </w:rPr>
              <w:t>下拉框，选择条数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90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33" w:hRule="exact"/>
          <w:trPrChange w:id="790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91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92" w:author="zhangting" w:date="2020-09-17T09:51:26Z">
              <w:tcPr>
                <w:tcW w:w="1418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ECGAnalyst_CGN_01</w:t>
            </w:r>
            <w:del w:id="793" w:author="张 婷" w:date="2020-07-23T08:02:00Z">
              <w:r>
                <w:rPr/>
                <w:delText>5</w:delText>
              </w:r>
            </w:del>
            <w:ins w:id="794" w:author="张 婷" w:date="2020-07-23T08:02:00Z">
              <w:r>
                <w:rPr/>
                <w:t>4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795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数据下载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96" w:author="zhangting" w:date="2020-09-17T09:51:26Z">
              <w:tcPr>
                <w:tcW w:w="3523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2716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97" w:author="zhangting" w:date="2020-09-17T09:51:26Z">
              <w:tcPr>
                <w:tcW w:w="2929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在选中的用户行点击【点击下载】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98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35" w:hRule="exact"/>
          <w:trPrChange w:id="798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799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00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ECGAnalyst_CGN_01</w:t>
            </w:r>
            <w:del w:id="801" w:author="张 婷" w:date="2020-07-23T08:02:00Z">
              <w:r>
                <w:rPr/>
                <w:delText>6</w:delText>
              </w:r>
            </w:del>
            <w:ins w:id="802" w:author="张 婷" w:date="2020-07-23T08:02:00Z">
              <w:r>
                <w:rPr/>
                <w:t>5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03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选择本地数据文件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04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</w:t>
            </w:r>
            <w:r>
              <w:rPr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浏览文件夹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，选择数据文件夹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05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在选中的用户行点击【选择数据文件】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06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23" w:hRule="exact"/>
          <w:trPrChange w:id="806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07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08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ECGAnalyst_CGN_01</w:t>
            </w:r>
            <w:del w:id="809" w:author="张 婷" w:date="2020-07-23T08:03:00Z">
              <w:r>
                <w:rPr/>
                <w:delText>7</w:delText>
              </w:r>
            </w:del>
            <w:ins w:id="810" w:author="张 婷" w:date="2020-07-23T08:03:00Z">
              <w:r>
                <w:rPr/>
                <w:t>6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11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上传分析数据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12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</w:rPr>
              <w:t>分析文件上传完成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13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右键点击用户行，选择【上传</w:t>
            </w:r>
            <w:r>
              <w:t>_</w:t>
            </w:r>
            <w:r>
              <w:rPr>
                <w:rFonts w:hint="eastAsia"/>
              </w:rPr>
              <w:t>分析文件】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bCs/>
                <w:szCs w:val="21"/>
              </w:rPr>
              <w:t>弹出</w:t>
            </w:r>
            <w:r>
              <w:rPr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上传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提示后，</w:t>
            </w:r>
            <w:r>
              <w:rPr>
                <w:rFonts w:hint="eastAsia"/>
              </w:rPr>
              <w:t>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14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011" w:hRule="exact"/>
          <w:trPrChange w:id="814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15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16" w:author="zhangting" w:date="2020-09-17T09:51:26Z">
              <w:tcPr>
                <w:tcW w:w="1418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ECGAnalyst_CGN_01</w:t>
            </w:r>
            <w:del w:id="817" w:author="张 婷" w:date="2020-07-23T08:03:00Z">
              <w:r>
                <w:rPr/>
                <w:delText>8</w:delText>
              </w:r>
            </w:del>
            <w:ins w:id="818" w:author="张 婷" w:date="2020-07-23T08:03:00Z">
              <w:r>
                <w:rPr/>
                <w:t>7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19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下载分析文件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20" w:author="zhangting" w:date="2020-09-17T09:51:26Z">
              <w:tcPr>
                <w:tcW w:w="3523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</w:rPr>
              <w:t>分析文件下载完成</w:t>
            </w:r>
          </w:p>
        </w:tc>
        <w:tc>
          <w:tcPr>
            <w:tcW w:w="27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21" w:author="zhangting" w:date="2020-09-17T09:51:26Z">
              <w:tcPr>
                <w:tcW w:w="2929" w:type="dxa"/>
                <w:tcBorders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右键点击用户行，选择【下载</w:t>
            </w:r>
            <w:r>
              <w:t>_</w:t>
            </w:r>
            <w:r>
              <w:rPr>
                <w:rFonts w:hint="eastAsia"/>
              </w:rPr>
              <w:t>分析文件】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22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51" w:hRule="exact"/>
          <w:trPrChange w:id="822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23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24" w:author="zhangting" w:date="2020-09-17T09:51:26Z">
              <w:tcPr>
                <w:tcW w:w="1418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ECGAnalyst_CGN_01</w:t>
            </w:r>
            <w:del w:id="825" w:author="张 婷" w:date="2020-07-23T08:03:00Z">
              <w:r>
                <w:rPr/>
                <w:delText>9</w:delText>
              </w:r>
            </w:del>
            <w:ins w:id="826" w:author="张 婷" w:date="2020-07-23T08:03:00Z">
              <w:r>
                <w:rPr/>
                <w:t>8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27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首次进行编辑分析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28" w:author="zhangting" w:date="2020-09-17T09:51:26Z">
              <w:tcPr>
                <w:tcW w:w="3523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开始分析，分析完成后跳转到</w:t>
            </w:r>
            <w:r>
              <w:t>&lt;</w:t>
            </w:r>
            <w:r>
              <w:rPr>
                <w:rFonts w:hint="eastAsia"/>
              </w:rPr>
              <w:t>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2716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29" w:author="zhangting" w:date="2020-09-17T09:51:26Z">
              <w:tcPr>
                <w:tcW w:w="2929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双击用户行，</w:t>
            </w:r>
            <w:r>
              <w:rPr>
                <w:rFonts w:hint="eastAsia"/>
                <w:bCs/>
                <w:szCs w:val="21"/>
              </w:rPr>
              <w:t>出</w:t>
            </w:r>
            <w:r>
              <w:rPr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分析结果数据不存在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提示后，</w:t>
            </w:r>
            <w:r>
              <w:rPr>
                <w:rFonts w:hint="eastAsia"/>
              </w:rPr>
              <w:t>根据提示点击【确定】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30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51" w:hRule="exact"/>
          <w:trPrChange w:id="830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31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32" w:author="zhangting" w:date="2020-09-17T09:51:26Z">
              <w:tcPr>
                <w:tcW w:w="1418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</w:t>
            </w:r>
            <w:del w:id="833" w:author="张 婷" w:date="2020-07-23T08:03:00Z">
              <w:r>
                <w:rPr/>
                <w:delText>20</w:delText>
              </w:r>
            </w:del>
            <w:ins w:id="834" w:author="张 婷" w:date="2020-07-23T08:03:00Z">
              <w:r>
                <w:rPr/>
                <w:t>19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35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重新分析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36" w:author="zhangting" w:date="2020-09-17T09:51:26Z">
              <w:tcPr>
                <w:tcW w:w="3523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提示分析进度，分析完成后跳转到</w:t>
            </w:r>
            <w:r>
              <w:rPr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2716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37" w:author="zhangting" w:date="2020-09-17T09:51:26Z">
              <w:tcPr>
                <w:tcW w:w="2929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r>
              <w:rPr>
                <w:rFonts w:hint="eastAsia"/>
              </w:rPr>
              <w:t>点击</w:t>
            </w:r>
            <w:r>
              <w:t>&lt;</w:t>
            </w:r>
            <w:r>
              <w:rPr>
                <w:rFonts w:hint="eastAsia"/>
              </w:rPr>
              <w:t>患者信息</w:t>
            </w:r>
            <w:r>
              <w:t>&gt;</w:t>
            </w:r>
            <w:r>
              <w:rPr>
                <w:rFonts w:hint="eastAsia"/>
              </w:rPr>
              <w:t>界面，点击【重新分析】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38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24" w:hRule="exact"/>
          <w:trPrChange w:id="838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39" w:author="zhangting" w:date="2020-09-17T09:51:26Z">
              <w:tcPr>
                <w:tcW w:w="675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40" w:author="zhangting" w:date="2020-09-17T09:51:26Z">
              <w:tcPr>
                <w:tcW w:w="1418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ECGAnalyst_CGN_02</w:t>
            </w:r>
            <w:del w:id="841" w:author="张 婷" w:date="2020-07-23T08:03:00Z">
              <w:r>
                <w:rPr/>
                <w:delText>1</w:delText>
              </w:r>
            </w:del>
            <w:ins w:id="842" w:author="张 婷" w:date="2020-07-23T08:03:00Z">
              <w:r>
                <w:rPr/>
                <w:t>0</w:t>
              </w:r>
            </w:ins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tcPrChange w:id="843" w:author="zhangting" w:date="2020-09-17T09:51:26Z">
              <w:tcPr>
                <w:tcW w:w="189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分类模板显示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44" w:author="zhangting" w:date="2020-09-17T09:51:26Z">
              <w:tcPr>
                <w:tcW w:w="3523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模板区域显示分类结果</w:t>
            </w:r>
          </w:p>
        </w:tc>
        <w:tc>
          <w:tcPr>
            <w:tcW w:w="2716" w:type="dxa"/>
            <w:tcBorders>
              <w:left w:val="single" w:color="auto" w:sz="4" w:space="0"/>
              <w:right w:val="single" w:color="auto" w:sz="4" w:space="0"/>
            </w:tcBorders>
            <w:vAlign w:val="center"/>
            <w:tcPrChange w:id="845" w:author="zhangting" w:date="2020-09-17T09:51:26Z">
              <w:tcPr>
                <w:tcW w:w="2929" w:type="dxa"/>
                <w:tcBorders>
                  <w:left w:val="single" w:color="auto" w:sz="4" w:space="0"/>
                  <w:right w:val="single" w:color="auto" w:sz="4" w:space="0"/>
                </w:tcBorders>
                <w:vAlign w:val="center"/>
              </w:tcPr>
            </w:tcPrChange>
          </w:tcPr>
          <w:p>
            <w:r>
              <w:rPr>
                <w:rFonts w:hint="eastAsia"/>
              </w:rPr>
              <w:t>点击</w:t>
            </w:r>
            <w:r>
              <w:t>&lt;</w:t>
            </w:r>
            <w:r>
              <w:rPr>
                <w:rFonts w:hint="eastAsia"/>
              </w:rPr>
              <w:t>分类显示</w:t>
            </w:r>
            <w:r>
              <w:t>&gt;</w:t>
            </w:r>
            <w:r>
              <w:rPr>
                <w:rFonts w:hint="eastAsia"/>
              </w:rPr>
              <w:t>框中的类型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46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26" w:hRule="exact"/>
          <w:trPrChange w:id="846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847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848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ECGAnalyst_CGN_02</w:t>
            </w:r>
            <w:del w:id="849" w:author="张 婷" w:date="2020-07-23T08:03:00Z">
              <w:r>
                <w:rPr/>
                <w:delText>2</w:delText>
              </w:r>
            </w:del>
            <w:ins w:id="850" w:author="张 婷" w:date="2020-07-23T08:03:00Z">
              <w:r>
                <w:rPr/>
                <w:t>1</w:t>
              </w:r>
            </w:ins>
          </w:p>
        </w:tc>
        <w:tc>
          <w:tcPr>
            <w:tcW w:w="1898" w:type="dxa"/>
            <w:vAlign w:val="center"/>
            <w:tcPrChange w:id="851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</w:p>
        </w:tc>
        <w:tc>
          <w:tcPr>
            <w:tcW w:w="3523" w:type="dxa"/>
            <w:vAlign w:val="center"/>
            <w:tcPrChange w:id="852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</w:t>
            </w:r>
            <w:r>
              <w:rPr>
                <w:bCs/>
                <w:szCs w:val="21"/>
              </w:rPr>
              <w:t>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2716" w:type="dxa"/>
            <w:vAlign w:val="center"/>
            <w:tcPrChange w:id="853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双击模板区域的任一模板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54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000" w:hRule="exact"/>
          <w:trPrChange w:id="854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855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856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ECGAnalyst_CGN_02</w:t>
            </w:r>
            <w:del w:id="857" w:author="张 婷" w:date="2020-07-23T08:03:00Z">
              <w:r>
                <w:rPr/>
                <w:delText>3</w:delText>
              </w:r>
            </w:del>
            <w:ins w:id="858" w:author="张 婷" w:date="2020-07-23T08:03:00Z">
              <w:r>
                <w:rPr/>
                <w:t>2</w:t>
              </w:r>
            </w:ins>
          </w:p>
        </w:tc>
        <w:tc>
          <w:tcPr>
            <w:tcW w:w="1898" w:type="dxa"/>
            <w:vAlign w:val="center"/>
            <w:tcPrChange w:id="859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室上性设置</w:t>
            </w:r>
          </w:p>
        </w:tc>
        <w:tc>
          <w:tcPr>
            <w:tcW w:w="3523" w:type="dxa"/>
            <w:vAlign w:val="center"/>
            <w:tcPrChange w:id="860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</w:t>
            </w:r>
            <w:r>
              <w:rPr>
                <w:bCs/>
                <w:szCs w:val="21"/>
              </w:rPr>
              <w:t>&lt;SVE</w:t>
            </w:r>
            <w:r>
              <w:rPr>
                <w:rFonts w:hint="eastAsia"/>
                <w:bCs/>
                <w:szCs w:val="21"/>
              </w:rPr>
              <w:t>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2716" w:type="dxa"/>
            <w:vAlign w:val="center"/>
            <w:tcPrChange w:id="861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点击【室上性设置】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62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88" w:hRule="exact"/>
          <w:trPrChange w:id="862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863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864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ECGAnalyst_CGN_02</w:t>
            </w:r>
            <w:del w:id="865" w:author="张 婷" w:date="2020-07-23T08:03:00Z">
              <w:r>
                <w:rPr/>
                <w:delText>4</w:delText>
              </w:r>
            </w:del>
            <w:ins w:id="866" w:author="张 婷" w:date="2020-07-23T08:03:00Z">
              <w:r>
                <w:rPr/>
                <w:t>3</w:t>
              </w:r>
            </w:ins>
          </w:p>
        </w:tc>
        <w:tc>
          <w:tcPr>
            <w:tcW w:w="1898" w:type="dxa"/>
            <w:vAlign w:val="center"/>
            <w:tcPrChange w:id="867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散点图</w:t>
            </w:r>
          </w:p>
        </w:tc>
        <w:tc>
          <w:tcPr>
            <w:tcW w:w="3523" w:type="dxa"/>
            <w:vAlign w:val="center"/>
            <w:tcPrChange w:id="868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</w:t>
            </w:r>
            <w:r>
              <w:rPr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2716" w:type="dxa"/>
            <w:vAlign w:val="center"/>
            <w:tcPrChange w:id="869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点击【散点图】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70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46" w:hRule="exact"/>
          <w:trPrChange w:id="870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871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872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ECGAnalyst_CGN_02</w:t>
            </w:r>
            <w:del w:id="873" w:author="张 婷" w:date="2020-07-23T08:03:00Z">
              <w:r>
                <w:rPr/>
                <w:delText>5</w:delText>
              </w:r>
            </w:del>
            <w:ins w:id="874" w:author="张 婷" w:date="2020-07-23T08:03:00Z">
              <w:r>
                <w:rPr/>
                <w:t>4</w:t>
              </w:r>
            </w:ins>
          </w:p>
        </w:tc>
        <w:tc>
          <w:tcPr>
            <w:tcW w:w="1898" w:type="dxa"/>
            <w:vAlign w:val="center"/>
            <w:tcPrChange w:id="875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bCs/>
                <w:snapToGrid w:val="0"/>
                <w:szCs w:val="21"/>
              </w:rPr>
              <w:t>Demix</w:t>
            </w:r>
          </w:p>
        </w:tc>
        <w:tc>
          <w:tcPr>
            <w:tcW w:w="3523" w:type="dxa"/>
            <w:vAlign w:val="center"/>
            <w:tcPrChange w:id="876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bCs/>
                <w:snapToGrid w:val="0"/>
                <w:szCs w:val="21"/>
              </w:rPr>
              <w:t>Demix</w:t>
            </w:r>
            <w:r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  <w:tc>
          <w:tcPr>
            <w:tcW w:w="2716" w:type="dxa"/>
            <w:vAlign w:val="center"/>
            <w:tcPrChange w:id="877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点击模板区域任一模板的【</w:t>
            </w:r>
            <w:r>
              <w:t>Demix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78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29" w:hRule="exact"/>
          <w:trPrChange w:id="878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879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880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ECGAnalyst_CGN_02</w:t>
            </w:r>
            <w:del w:id="881" w:author="张 婷" w:date="2020-07-23T08:03:00Z">
              <w:r>
                <w:rPr/>
                <w:delText>6</w:delText>
              </w:r>
            </w:del>
            <w:ins w:id="882" w:author="张 婷" w:date="2020-07-23T08:03:00Z">
              <w:r>
                <w:rPr/>
                <w:t>5</w:t>
              </w:r>
            </w:ins>
          </w:p>
        </w:tc>
        <w:tc>
          <w:tcPr>
            <w:tcW w:w="1898" w:type="dxa"/>
            <w:vAlign w:val="center"/>
            <w:tcPrChange w:id="883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浏览片段图</w:t>
            </w:r>
          </w:p>
        </w:tc>
        <w:tc>
          <w:tcPr>
            <w:tcW w:w="3523" w:type="dxa"/>
            <w:vAlign w:val="center"/>
            <w:tcPrChange w:id="884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bCs/>
                <w:szCs w:val="21"/>
              </w:rPr>
              <w:t>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2716" w:type="dxa"/>
            <w:vAlign w:val="center"/>
            <w:tcPrChange w:id="885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点击【片段图编辑】按钮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86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31" w:hRule="exact"/>
          <w:trPrChange w:id="886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887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888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ECGAnalyst_CGN_02</w:t>
            </w:r>
            <w:del w:id="889" w:author="张 婷" w:date="2020-07-23T08:03:00Z">
              <w:r>
                <w:rPr/>
                <w:delText>7</w:delText>
              </w:r>
            </w:del>
            <w:ins w:id="890" w:author="张 婷" w:date="2020-07-23T08:03:00Z">
              <w:r>
                <w:rPr/>
                <w:t>6</w:t>
              </w:r>
            </w:ins>
          </w:p>
        </w:tc>
        <w:tc>
          <w:tcPr>
            <w:tcW w:w="1898" w:type="dxa"/>
            <w:vAlign w:val="center"/>
            <w:tcPrChange w:id="891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重新设定片段图标签</w:t>
            </w:r>
          </w:p>
        </w:tc>
        <w:tc>
          <w:tcPr>
            <w:tcW w:w="3523" w:type="dxa"/>
            <w:vAlign w:val="center"/>
            <w:tcPrChange w:id="892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del w:id="893" w:author="20191115" w:date="2020-07-21T17:06:00Z">
              <w:r>
                <w:rPr>
                  <w:rFonts w:hint="eastAsia"/>
                  <w:bCs/>
                  <w:szCs w:val="21"/>
                </w:rPr>
                <w:delText>跳转到</w:delText>
              </w:r>
            </w:del>
            <w:del w:id="894" w:author="20191115" w:date="2020-07-21T17:06:00Z">
              <w:r>
                <w:rPr>
                  <w:bCs/>
                  <w:szCs w:val="21"/>
                </w:rPr>
                <w:delText>&lt;</w:delText>
              </w:r>
            </w:del>
            <w:del w:id="895" w:author="20191115" w:date="2020-07-21T17:06:00Z">
              <w:r>
                <w:rPr>
                  <w:rFonts w:hint="eastAsia"/>
                </w:rPr>
                <w:delText>片段图编辑</w:delText>
              </w:r>
            </w:del>
            <w:del w:id="896" w:author="20191115" w:date="2020-07-21T17:06:00Z">
              <w:r>
                <w:rPr>
                  <w:bCs/>
                  <w:szCs w:val="21"/>
                </w:rPr>
                <w:delText>&gt;</w:delText>
              </w:r>
            </w:del>
            <w:del w:id="897" w:author="20191115" w:date="2020-07-21T17:06:00Z">
              <w:r>
                <w:rPr>
                  <w:rFonts w:hint="eastAsia"/>
                  <w:bCs/>
                  <w:szCs w:val="21"/>
                </w:rPr>
                <w:delText>操作界面</w:delText>
              </w:r>
            </w:del>
            <w:ins w:id="898" w:author="20191115" w:date="2020-07-21T17:06:00Z">
              <w:r>
                <w:rPr>
                  <w:rFonts w:hint="eastAsia"/>
                  <w:bCs/>
                  <w:szCs w:val="21"/>
                </w:rPr>
                <w:t>片段图标签被修改</w:t>
              </w:r>
            </w:ins>
          </w:p>
        </w:tc>
        <w:tc>
          <w:tcPr>
            <w:tcW w:w="2716" w:type="dxa"/>
            <w:vAlign w:val="center"/>
            <w:tcPrChange w:id="899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del w:id="900" w:author="20191115" w:date="2020-07-21T17:09:00Z">
              <w:r>
                <w:rPr>
                  <w:rFonts w:hint="eastAsia"/>
                </w:rPr>
                <w:delText>点击【片段图编辑】按钮</w:delText>
              </w:r>
            </w:del>
            <w:ins w:id="901" w:author="20191115" w:date="2020-07-21T17:09:00Z">
              <w:r>
                <w:rPr>
                  <w:rFonts w:hint="eastAsia"/>
                </w:rPr>
                <w:t>双击片段图，弹出修改标签弹窗，修改标签内容，保存。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02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47" w:hRule="exact"/>
          <w:trPrChange w:id="902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903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904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ECGAnalyst_CGN_02</w:t>
            </w:r>
            <w:del w:id="905" w:author="张 婷" w:date="2020-07-23T08:03:00Z">
              <w:r>
                <w:rPr/>
                <w:delText>8</w:delText>
              </w:r>
            </w:del>
            <w:ins w:id="906" w:author="张 婷" w:date="2020-07-23T08:03:00Z">
              <w:r>
                <w:rPr/>
                <w:t>7</w:t>
              </w:r>
            </w:ins>
          </w:p>
        </w:tc>
        <w:tc>
          <w:tcPr>
            <w:tcW w:w="1898" w:type="dxa"/>
            <w:vAlign w:val="center"/>
            <w:tcPrChange w:id="907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删除片段图</w:t>
            </w:r>
          </w:p>
        </w:tc>
        <w:tc>
          <w:tcPr>
            <w:tcW w:w="3523" w:type="dxa"/>
            <w:vAlign w:val="center"/>
            <w:tcPrChange w:id="908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选中的片段图被删除</w:t>
            </w:r>
          </w:p>
        </w:tc>
        <w:tc>
          <w:tcPr>
            <w:tcW w:w="2716" w:type="dxa"/>
            <w:vAlign w:val="center"/>
            <w:tcPrChange w:id="909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鼠标左键点击片段图显示区任一片段图，右键点击选中片段图，点击【删除选中】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10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21" w:hRule="exact"/>
          <w:trPrChange w:id="910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911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912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ECGAnalyst_CGN_02</w:t>
            </w:r>
            <w:del w:id="913" w:author="张 婷" w:date="2020-07-23T08:03:00Z">
              <w:r>
                <w:rPr/>
                <w:delText>9</w:delText>
              </w:r>
            </w:del>
            <w:ins w:id="914" w:author="张 婷" w:date="2020-07-23T08:03:00Z">
              <w:r>
                <w:rPr/>
                <w:t>8</w:t>
              </w:r>
            </w:ins>
          </w:p>
        </w:tc>
        <w:tc>
          <w:tcPr>
            <w:tcW w:w="1898" w:type="dxa"/>
            <w:vAlign w:val="center"/>
            <w:tcPrChange w:id="915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ST</w:t>
            </w:r>
            <w:r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  <w:tc>
          <w:tcPr>
            <w:tcW w:w="3523" w:type="dxa"/>
            <w:vAlign w:val="center"/>
            <w:tcPrChange w:id="916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bCs/>
                <w:szCs w:val="21"/>
              </w:rPr>
              <w:t>&lt;</w:t>
            </w:r>
            <w:r>
              <w:t xml:space="preserve"> ST</w:t>
            </w:r>
            <w:r>
              <w:rPr>
                <w:bCs/>
                <w:szCs w:val="21"/>
              </w:rPr>
              <w:t xml:space="preserve"> 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2716" w:type="dxa"/>
            <w:vAlign w:val="center"/>
            <w:tcPrChange w:id="917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</w:t>
            </w:r>
            <w:r>
              <w:t>ST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18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95" w:hRule="exact"/>
          <w:trPrChange w:id="918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919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920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</w:t>
            </w:r>
            <w:del w:id="921" w:author="张 婷" w:date="2020-07-23T08:03:00Z">
              <w:r>
                <w:rPr/>
                <w:delText>30</w:delText>
              </w:r>
            </w:del>
            <w:ins w:id="922" w:author="张 婷" w:date="2020-07-23T08:03:00Z">
              <w:r>
                <w:rPr/>
                <w:t>29</w:t>
              </w:r>
            </w:ins>
          </w:p>
        </w:tc>
        <w:tc>
          <w:tcPr>
            <w:tcW w:w="1898" w:type="dxa"/>
            <w:vAlign w:val="center"/>
            <w:tcPrChange w:id="923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HRV</w:t>
            </w:r>
          </w:p>
        </w:tc>
        <w:tc>
          <w:tcPr>
            <w:tcW w:w="3523" w:type="dxa"/>
            <w:vAlign w:val="center"/>
            <w:tcPrChange w:id="924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bCs/>
                <w:szCs w:val="21"/>
              </w:rPr>
              <w:t>&lt;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2716" w:type="dxa"/>
            <w:vAlign w:val="center"/>
            <w:tcPrChange w:id="925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26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009" w:hRule="exact"/>
          <w:trPrChange w:id="926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927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928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ECGAnalyst_CGN_03</w:t>
            </w:r>
            <w:del w:id="929" w:author="张 婷" w:date="2020-07-23T08:03:00Z">
              <w:r>
                <w:rPr/>
                <w:delText>1</w:delText>
              </w:r>
            </w:del>
            <w:ins w:id="930" w:author="张 婷" w:date="2020-07-23T08:03:00Z">
              <w:r>
                <w:rPr/>
                <w:t>0</w:t>
              </w:r>
            </w:ins>
          </w:p>
        </w:tc>
        <w:tc>
          <w:tcPr>
            <w:tcW w:w="1898" w:type="dxa"/>
            <w:vAlign w:val="center"/>
            <w:tcPrChange w:id="931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  <w:tc>
          <w:tcPr>
            <w:tcW w:w="3523" w:type="dxa"/>
            <w:vAlign w:val="center"/>
            <w:tcPrChange w:id="932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bCs/>
                <w:szCs w:val="21"/>
              </w:rPr>
              <w:t>&lt;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2716" w:type="dxa"/>
            <w:vAlign w:val="center"/>
            <w:tcPrChange w:id="933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rFonts w:hint="eastAsia"/>
              </w:rPr>
              <w:t>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34" w:author="zhangting" w:date="2020-09-17T09:51:2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151" w:hRule="exact"/>
          <w:trPrChange w:id="934" w:author="zhangting" w:date="2020-09-17T09:51:26Z">
            <w:trPr>
              <w:trHeight w:val="1329" w:hRule="exact"/>
            </w:trPr>
          </w:trPrChange>
        </w:trPr>
        <w:tc>
          <w:tcPr>
            <w:tcW w:w="675" w:type="dxa"/>
            <w:vAlign w:val="center"/>
            <w:tcPrChange w:id="935" w:author="zhangting" w:date="2020-09-17T09:51:26Z">
              <w:tcPr>
                <w:tcW w:w="675" w:type="dxa"/>
              </w:tcPr>
            </w:tcPrChange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418" w:type="dxa"/>
            <w:vAlign w:val="center"/>
            <w:tcPrChange w:id="936" w:author="zhangting" w:date="2020-09-17T09:51:26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rPr>
                <w:color w:val="FF0000"/>
                <w:szCs w:val="21"/>
              </w:rPr>
            </w:pPr>
            <w:r>
              <w:t>ECGAnalyst _CGN_03</w:t>
            </w:r>
            <w:del w:id="937" w:author="张 婷" w:date="2020-07-23T08:03:00Z">
              <w:r>
                <w:rPr/>
                <w:delText>7</w:delText>
              </w:r>
            </w:del>
            <w:ins w:id="938" w:author="张 婷" w:date="2020-07-23T08:03:00Z">
              <w:r>
                <w:rPr>
                  <w:color w:val="FF0000"/>
                </w:rPr>
                <w:t>1</w:t>
              </w:r>
            </w:ins>
          </w:p>
        </w:tc>
        <w:tc>
          <w:tcPr>
            <w:tcW w:w="1898" w:type="dxa"/>
            <w:vAlign w:val="center"/>
            <w:tcPrChange w:id="939" w:author="zhangting" w:date="2020-09-17T09:51:26Z">
              <w:tcPr>
                <w:tcW w:w="1898" w:type="dxa"/>
                <w:vAlign w:val="center"/>
              </w:tcPr>
            </w:tcPrChange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查看事件列表界面</w:t>
            </w:r>
          </w:p>
        </w:tc>
        <w:tc>
          <w:tcPr>
            <w:tcW w:w="3523" w:type="dxa"/>
            <w:vAlign w:val="center"/>
            <w:tcPrChange w:id="940" w:author="zhangting" w:date="2020-09-17T09:51:26Z">
              <w:tcPr>
                <w:tcW w:w="3523" w:type="dxa"/>
                <w:vAlign w:val="center"/>
              </w:tcPr>
            </w:tcPrChange>
          </w:tcPr>
          <w:p>
            <w:pPr>
              <w:ind w:left="85" w:right="85"/>
              <w:rPr>
                <w:color w:val="FF0000"/>
                <w:szCs w:val="21"/>
              </w:rPr>
            </w:pPr>
            <w:ins w:id="941" w:author="张 婷" w:date="2020-07-23T09:54:00Z">
              <w:r>
                <w:rPr>
                  <w:rFonts w:hint="eastAsia"/>
                  <w:color w:val="FF0000"/>
                  <w:szCs w:val="21"/>
                </w:rPr>
                <w:t>分别</w:t>
              </w:r>
            </w:ins>
            <w:ins w:id="942" w:author="张 婷" w:date="2020-07-23T09:54:00Z">
              <w:r>
                <w:rPr>
                  <w:rFonts w:hint="eastAsia"/>
                  <w:szCs w:val="21"/>
                </w:rPr>
                <w:t>显示自动分析心律失常事件内容和手动添加事件按钮</w:t>
              </w:r>
            </w:ins>
            <w:del w:id="943" w:author="张 婷" w:date="2020-07-23T09:54:00Z">
              <w:r>
                <w:rPr>
                  <w:rFonts w:hint="eastAsia"/>
                  <w:bCs/>
                  <w:szCs w:val="21"/>
                </w:rPr>
                <w:delText>跳转到</w:delText>
              </w:r>
            </w:del>
            <w:del w:id="944" w:author="张 婷" w:date="2020-07-23T09:54:00Z">
              <w:r>
                <w:rPr>
                  <w:bCs/>
                  <w:szCs w:val="21"/>
                </w:rPr>
                <w:delText>&lt;</w:delText>
              </w:r>
            </w:del>
            <w:del w:id="945" w:author="张 婷" w:date="2020-07-23T09:54:00Z">
              <w:r>
                <w:rPr>
                  <w:rFonts w:hint="eastAsia"/>
                  <w:bCs/>
                  <w:snapToGrid w:val="0"/>
                  <w:szCs w:val="21"/>
                </w:rPr>
                <w:delText>房颤</w:delText>
              </w:r>
            </w:del>
            <w:del w:id="946" w:author="张 婷" w:date="2020-07-23T09:54:00Z">
              <w:r>
                <w:rPr>
                  <w:bCs/>
                  <w:szCs w:val="21"/>
                </w:rPr>
                <w:delText>&gt;</w:delText>
              </w:r>
            </w:del>
            <w:del w:id="947" w:author="张 婷" w:date="2020-07-23T09:54:00Z">
              <w:r>
                <w:rPr>
                  <w:rFonts w:hint="eastAsia"/>
                  <w:bCs/>
                  <w:szCs w:val="21"/>
                </w:rPr>
                <w:delText>操作界面</w:delText>
              </w:r>
            </w:del>
          </w:p>
        </w:tc>
        <w:tc>
          <w:tcPr>
            <w:tcW w:w="2716" w:type="dxa"/>
            <w:vAlign w:val="center"/>
            <w:tcPrChange w:id="948" w:author="zhangting" w:date="2020-09-17T09:51:26Z">
              <w:tcPr>
                <w:tcW w:w="2929" w:type="dxa"/>
                <w:vAlign w:val="center"/>
              </w:tcPr>
            </w:tcPrChange>
          </w:tcPr>
          <w:p>
            <w:pPr>
              <w:rPr>
                <w:color w:val="FF0000"/>
                <w:szCs w:val="21"/>
              </w:rPr>
            </w:pPr>
            <w:ins w:id="949" w:author="张 婷" w:date="2020-07-23T09:54:00Z">
              <w:r>
                <w:rPr>
                  <w:rFonts w:hint="eastAsia"/>
                </w:rPr>
                <w:t>点击事件统计列表处</w:t>
              </w:r>
            </w:ins>
            <w:ins w:id="950" w:author="张 婷" w:date="2020-07-23T09:54:00Z">
              <w:r>
                <w:rPr>
                  <w:rFonts w:hint="eastAsia"/>
                  <w:szCs w:val="21"/>
                </w:rPr>
                <w:t>【自动】按钮和【手动】按钮</w:t>
              </w:r>
            </w:ins>
            <w:del w:id="951" w:author="张 婷" w:date="2020-07-23T09:54:00Z">
              <w:r>
                <w:rPr>
                  <w:rFonts w:hint="eastAsia"/>
                </w:rPr>
                <w:delText>点击【</w:delText>
              </w:r>
            </w:del>
            <w:del w:id="952" w:author="张 婷" w:date="2020-07-23T09:54:00Z">
              <w:r>
                <w:rPr>
                  <w:rFonts w:hint="eastAsia"/>
                  <w:bCs/>
                  <w:snapToGrid w:val="0"/>
                  <w:szCs w:val="21"/>
                </w:rPr>
                <w:delText>房颤</w:delText>
              </w:r>
            </w:del>
            <w:del w:id="953" w:author="张 婷" w:date="2020-07-23T09:54:00Z">
              <w:r>
                <w:rPr>
                  <w:rFonts w:hint="eastAsia"/>
                </w:rPr>
                <w:delText>】按钮</w:delText>
              </w:r>
            </w:del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134" w:name="_Toc504555722"/>
      <w:r>
        <w:rPr>
          <w:rFonts w:hint="eastAsia"/>
          <w:sz w:val="24"/>
        </w:rPr>
        <w:t>边界测试</w:t>
      </w:r>
      <w:bookmarkEnd w:id="134"/>
    </w:p>
    <w:tbl>
      <w:tblPr>
        <w:tblStyle w:val="10"/>
        <w:tblW w:w="10216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954" w:author="zhangting" w:date="2020-09-17T09:51:23Z">
          <w:tblPr>
            <w:tblStyle w:val="10"/>
            <w:tblW w:w="10343" w:type="dxa"/>
            <w:tblInd w:w="-99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704"/>
        <w:gridCol w:w="1418"/>
        <w:gridCol w:w="1842"/>
        <w:gridCol w:w="4253"/>
        <w:gridCol w:w="1999"/>
        <w:tblGridChange w:id="955">
          <w:tblGrid>
            <w:gridCol w:w="704"/>
            <w:gridCol w:w="1418"/>
            <w:gridCol w:w="1842"/>
            <w:gridCol w:w="4253"/>
            <w:gridCol w:w="2126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56" w:author="zhangting" w:date="2020-09-17T09:51:23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704" w:type="dxa"/>
            <w:shd w:val="clear" w:color="auto" w:fill="BEBEBE" w:themeFill="background1" w:themeFillShade="BF"/>
            <w:vAlign w:val="center"/>
            <w:tcPrChange w:id="957" w:author="zhangting" w:date="2020-09-17T09:51:23Z">
              <w:tcPr>
                <w:tcW w:w="704" w:type="dxa"/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35" w:name="_Toc504555723"/>
            <w:bookmarkStart w:id="136" w:name="_Toc10030"/>
            <w:bookmarkStart w:id="137" w:name="_Toc22498"/>
            <w:r>
              <w:rPr>
                <w:rFonts w:hint="eastAsia"/>
                <w:b/>
                <w:szCs w:val="21"/>
              </w:rPr>
              <w:t>序号</w:t>
            </w:r>
            <w:bookmarkEnd w:id="135"/>
            <w:bookmarkEnd w:id="136"/>
            <w:bookmarkEnd w:id="137"/>
          </w:p>
        </w:tc>
        <w:tc>
          <w:tcPr>
            <w:tcW w:w="1418" w:type="dxa"/>
            <w:shd w:val="clear" w:color="auto" w:fill="BEBEBE" w:themeFill="background1" w:themeFillShade="BF"/>
            <w:vAlign w:val="center"/>
            <w:tcPrChange w:id="958" w:author="zhangting" w:date="2020-09-17T09:51:23Z">
              <w:tcPr>
                <w:tcW w:w="1418" w:type="dxa"/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38" w:name="_Toc504555724"/>
            <w:bookmarkStart w:id="139" w:name="_Toc31691"/>
            <w:bookmarkStart w:id="140" w:name="_Toc850"/>
            <w:r>
              <w:rPr>
                <w:rFonts w:hint="eastAsia"/>
                <w:b/>
                <w:szCs w:val="21"/>
              </w:rPr>
              <w:t>标准条款号</w:t>
            </w:r>
            <w:bookmarkEnd w:id="138"/>
            <w:bookmarkEnd w:id="139"/>
            <w:bookmarkEnd w:id="140"/>
          </w:p>
        </w:tc>
        <w:tc>
          <w:tcPr>
            <w:tcW w:w="1842" w:type="dxa"/>
            <w:shd w:val="clear" w:color="auto" w:fill="BEBEBE" w:themeFill="background1" w:themeFillShade="BF"/>
            <w:vAlign w:val="center"/>
            <w:tcPrChange w:id="959" w:author="zhangting" w:date="2020-09-17T09:51:23Z">
              <w:tcPr>
                <w:tcW w:w="1842" w:type="dxa"/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41" w:name="_Toc504555725"/>
            <w:bookmarkStart w:id="142" w:name="_Toc11442"/>
            <w:bookmarkStart w:id="143" w:name="_Toc17407"/>
            <w:r>
              <w:rPr>
                <w:rFonts w:hint="eastAsia"/>
                <w:b/>
                <w:szCs w:val="21"/>
              </w:rPr>
              <w:t>检验项目名称</w:t>
            </w:r>
            <w:bookmarkEnd w:id="141"/>
            <w:bookmarkEnd w:id="142"/>
            <w:bookmarkEnd w:id="143"/>
          </w:p>
        </w:tc>
        <w:tc>
          <w:tcPr>
            <w:tcW w:w="4253" w:type="dxa"/>
            <w:shd w:val="clear" w:color="auto" w:fill="BEBEBE" w:themeFill="background1" w:themeFillShade="BF"/>
            <w:vAlign w:val="center"/>
            <w:tcPrChange w:id="960" w:author="zhangting" w:date="2020-09-17T09:51:23Z">
              <w:tcPr>
                <w:tcW w:w="4253" w:type="dxa"/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44" w:name="_Toc504555726"/>
            <w:bookmarkStart w:id="145" w:name="_Toc25528"/>
            <w:bookmarkStart w:id="146" w:name="_Toc9198"/>
            <w:r>
              <w:rPr>
                <w:rFonts w:hint="eastAsia"/>
                <w:b/>
                <w:szCs w:val="21"/>
              </w:rPr>
              <w:t>测试方法</w:t>
            </w:r>
            <w:bookmarkEnd w:id="144"/>
            <w:bookmarkEnd w:id="145"/>
            <w:bookmarkEnd w:id="146"/>
          </w:p>
        </w:tc>
        <w:tc>
          <w:tcPr>
            <w:tcW w:w="1999" w:type="dxa"/>
            <w:shd w:val="clear" w:color="auto" w:fill="BEBEBE" w:themeFill="background1" w:themeFillShade="BF"/>
            <w:vAlign w:val="center"/>
            <w:tcPrChange w:id="961" w:author="zhangting" w:date="2020-09-17T09:51:23Z">
              <w:tcPr>
                <w:tcW w:w="2126" w:type="dxa"/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147" w:name="_Toc504555727"/>
            <w:bookmarkStart w:id="148" w:name="_Toc8105"/>
            <w:bookmarkStart w:id="149" w:name="_Toc7535"/>
            <w:r>
              <w:rPr>
                <w:rFonts w:hint="eastAsia"/>
                <w:b/>
                <w:szCs w:val="21"/>
              </w:rPr>
              <w:t>测试结果</w:t>
            </w:r>
            <w:bookmarkEnd w:id="147"/>
            <w:bookmarkEnd w:id="148"/>
            <w:bookmarkEnd w:id="1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62" w:author="zhangting" w:date="2020-09-17T09:51:23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704" w:type="dxa"/>
            <w:vAlign w:val="center"/>
            <w:tcPrChange w:id="963" w:author="zhangting" w:date="2020-09-17T09:51:23Z">
              <w:tcPr>
                <w:tcW w:w="704" w:type="dxa"/>
                <w:vAlign w:val="center"/>
              </w:tcPr>
            </w:tcPrChange>
          </w:tcPr>
          <w:p>
            <w:pPr>
              <w:jc w:val="center"/>
              <w:outlineLvl w:val="0"/>
              <w:rPr>
                <w:szCs w:val="28"/>
              </w:rPr>
            </w:pPr>
            <w:bookmarkStart w:id="150" w:name="_Toc504555728"/>
            <w:bookmarkStart w:id="151" w:name="_Toc20029"/>
            <w:bookmarkStart w:id="152" w:name="_Toc10098"/>
            <w:r>
              <w:rPr>
                <w:szCs w:val="28"/>
              </w:rPr>
              <w:t>1</w:t>
            </w:r>
            <w:bookmarkEnd w:id="150"/>
            <w:bookmarkEnd w:id="151"/>
            <w:bookmarkEnd w:id="152"/>
          </w:p>
        </w:tc>
        <w:tc>
          <w:tcPr>
            <w:tcW w:w="1418" w:type="dxa"/>
            <w:vAlign w:val="center"/>
            <w:tcPrChange w:id="964" w:author="zhangting" w:date="2020-09-17T09:51:23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53" w:name="_Toc19192"/>
            <w:bookmarkStart w:id="154" w:name="_Toc7814"/>
            <w:r>
              <w:rPr>
                <w:sz w:val="28"/>
                <w:szCs w:val="28"/>
              </w:rPr>
              <w:t>/</w:t>
            </w:r>
            <w:bookmarkEnd w:id="153"/>
            <w:bookmarkEnd w:id="154"/>
          </w:p>
        </w:tc>
        <w:tc>
          <w:tcPr>
            <w:tcW w:w="1842" w:type="dxa"/>
            <w:vAlign w:val="center"/>
            <w:tcPrChange w:id="965" w:author="zhangting" w:date="2020-09-17T09:51:23Z">
              <w:tcPr>
                <w:tcW w:w="1842" w:type="dxa"/>
                <w:vAlign w:val="center"/>
              </w:tcPr>
            </w:tcPrChange>
          </w:tcPr>
          <w:p>
            <w:pPr>
              <w:outlineLvl w:val="0"/>
              <w:rPr>
                <w:szCs w:val="28"/>
              </w:rPr>
            </w:pPr>
            <w:bookmarkStart w:id="155" w:name="_Toc27730"/>
            <w:bookmarkStart w:id="156" w:name="_Toc20451"/>
            <w:r>
              <w:rPr>
                <w:rFonts w:hint="eastAsia"/>
                <w:bCs/>
                <w:snapToGrid w:val="0"/>
                <w:szCs w:val="21"/>
              </w:rPr>
              <w:t>室上性提前率</w:t>
            </w:r>
            <w:bookmarkEnd w:id="155"/>
            <w:bookmarkEnd w:id="156"/>
          </w:p>
        </w:tc>
        <w:tc>
          <w:tcPr>
            <w:tcW w:w="4253" w:type="dxa"/>
            <w:vAlign w:val="center"/>
            <w:tcPrChange w:id="966" w:author="zhangting" w:date="2020-09-17T09:51:23Z">
              <w:tcPr>
                <w:tcW w:w="4253" w:type="dxa"/>
                <w:vAlign w:val="center"/>
              </w:tcPr>
            </w:tcPrChange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输入小于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的数字</w:t>
            </w:r>
          </w:p>
        </w:tc>
        <w:tc>
          <w:tcPr>
            <w:tcW w:w="1999" w:type="dxa"/>
            <w:vAlign w:val="center"/>
            <w:tcPrChange w:id="967" w:author="zhangting" w:date="2020-09-17T09:51:23Z">
              <w:tcPr>
                <w:tcW w:w="2126" w:type="dxa"/>
                <w:vAlign w:val="center"/>
              </w:tcPr>
            </w:tcPrChange>
          </w:tcPr>
          <w:p>
            <w:pPr>
              <w:outlineLvl w:val="0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68" w:author="zhangting" w:date="2020-09-17T09:51:23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704" w:type="dxa"/>
            <w:vAlign w:val="center"/>
            <w:tcPrChange w:id="969" w:author="zhangting" w:date="2020-09-17T09:51:23Z">
              <w:tcPr>
                <w:tcW w:w="704" w:type="dxa"/>
                <w:vAlign w:val="center"/>
              </w:tcPr>
            </w:tcPrChange>
          </w:tcPr>
          <w:p>
            <w:pPr>
              <w:jc w:val="center"/>
              <w:outlineLvl w:val="0"/>
              <w:rPr>
                <w:szCs w:val="28"/>
              </w:rPr>
            </w:pPr>
            <w:bookmarkStart w:id="157" w:name="_Toc504555731"/>
            <w:bookmarkStart w:id="158" w:name="_Toc28374"/>
            <w:bookmarkStart w:id="159" w:name="_Toc13871"/>
            <w:r>
              <w:rPr>
                <w:szCs w:val="28"/>
              </w:rPr>
              <w:t>2</w:t>
            </w:r>
            <w:bookmarkEnd w:id="157"/>
            <w:bookmarkEnd w:id="158"/>
            <w:bookmarkEnd w:id="159"/>
          </w:p>
        </w:tc>
        <w:tc>
          <w:tcPr>
            <w:tcW w:w="1418" w:type="dxa"/>
            <w:vAlign w:val="center"/>
            <w:tcPrChange w:id="970" w:author="zhangting" w:date="2020-09-17T09:51:23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160" w:name="_Toc27648"/>
            <w:bookmarkStart w:id="161" w:name="_Toc6545"/>
            <w:r>
              <w:rPr>
                <w:sz w:val="28"/>
                <w:szCs w:val="28"/>
              </w:rPr>
              <w:t>/</w:t>
            </w:r>
            <w:bookmarkEnd w:id="160"/>
            <w:bookmarkEnd w:id="161"/>
          </w:p>
        </w:tc>
        <w:tc>
          <w:tcPr>
            <w:tcW w:w="1842" w:type="dxa"/>
            <w:vAlign w:val="center"/>
            <w:tcPrChange w:id="971" w:author="zhangting" w:date="2020-09-17T09:51:23Z">
              <w:tcPr>
                <w:tcW w:w="1842" w:type="dxa"/>
                <w:vAlign w:val="center"/>
              </w:tcPr>
            </w:tcPrChange>
          </w:tcPr>
          <w:p>
            <w:pPr>
              <w:outlineLvl w:val="0"/>
              <w:rPr>
                <w:szCs w:val="28"/>
              </w:rPr>
            </w:pPr>
            <w:bookmarkStart w:id="162" w:name="_Toc32016"/>
            <w:bookmarkStart w:id="163" w:name="_Toc23619"/>
            <w:r>
              <w:rPr>
                <w:rFonts w:hint="eastAsia"/>
                <w:szCs w:val="28"/>
              </w:rPr>
              <w:t>室上性关联个数</w:t>
            </w:r>
            <w:bookmarkEnd w:id="162"/>
            <w:bookmarkEnd w:id="163"/>
          </w:p>
        </w:tc>
        <w:tc>
          <w:tcPr>
            <w:tcW w:w="4253" w:type="dxa"/>
            <w:vAlign w:val="center"/>
            <w:tcPrChange w:id="972" w:author="zhangting" w:date="2020-09-17T09:51:23Z">
              <w:tcPr>
                <w:tcW w:w="4253" w:type="dxa"/>
                <w:vAlign w:val="center"/>
              </w:tcPr>
            </w:tcPrChange>
          </w:tcPr>
          <w:p>
            <w:pPr>
              <w:pStyle w:val="18"/>
              <w:ind w:left="38" w:firstLine="0" w:firstLineChars="0"/>
              <w:outlineLvl w:val="0"/>
              <w:rPr>
                <w:szCs w:val="28"/>
              </w:rPr>
            </w:pPr>
            <w:bookmarkStart w:id="164" w:name="_Toc11301"/>
            <w:bookmarkStart w:id="165" w:name="_Toc32408"/>
            <w:r>
              <w:rPr>
                <w:rFonts w:hint="eastAsia"/>
                <w:bCs/>
                <w:szCs w:val="21"/>
              </w:rPr>
              <w:t>输入小于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的数字</w:t>
            </w:r>
            <w:bookmarkEnd w:id="164"/>
            <w:bookmarkEnd w:id="165"/>
          </w:p>
        </w:tc>
        <w:tc>
          <w:tcPr>
            <w:tcW w:w="1999" w:type="dxa"/>
            <w:vAlign w:val="center"/>
            <w:tcPrChange w:id="973" w:author="zhangting" w:date="2020-09-17T09:51:23Z">
              <w:tcPr>
                <w:tcW w:w="2126" w:type="dxa"/>
                <w:vAlign w:val="center"/>
              </w:tcPr>
            </w:tcPrChange>
          </w:tcPr>
          <w:p>
            <w:pPr>
              <w:pStyle w:val="18"/>
              <w:ind w:left="38" w:firstLine="0" w:firstLineChars="0"/>
              <w:outlineLvl w:val="0"/>
              <w:rPr>
                <w:szCs w:val="28"/>
              </w:rPr>
            </w:pPr>
          </w:p>
        </w:tc>
      </w:tr>
    </w:tbl>
    <w:p>
      <w:pPr>
        <w:numPr>
          <w:ilvl w:val="1"/>
          <w:numId w:val="2"/>
        </w:numPr>
        <w:spacing w:line="360" w:lineRule="auto"/>
        <w:outlineLvl w:val="1"/>
        <w:rPr>
          <w:color w:val="FF0000"/>
          <w:sz w:val="24"/>
        </w:rPr>
      </w:pPr>
      <w:bookmarkStart w:id="166" w:name="_Toc504555744"/>
      <w:r>
        <w:rPr>
          <w:rFonts w:hint="eastAsia"/>
          <w:color w:val="FF0000"/>
          <w:sz w:val="24"/>
        </w:rPr>
        <w:t>健壮性测试</w:t>
      </w:r>
      <w:bookmarkEnd w:id="166"/>
    </w:p>
    <w:tbl>
      <w:tblPr>
        <w:tblStyle w:val="10"/>
        <w:tblW w:w="10230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974" w:author="zhangting" w:date="2020-09-17T09:51:34Z">
          <w:tblPr>
            <w:tblStyle w:val="10"/>
            <w:tblW w:w="10343" w:type="dxa"/>
            <w:tblInd w:w="-998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704"/>
        <w:gridCol w:w="1418"/>
        <w:gridCol w:w="1842"/>
        <w:gridCol w:w="4253"/>
        <w:gridCol w:w="2013"/>
        <w:tblGridChange w:id="975">
          <w:tblGrid>
            <w:gridCol w:w="704"/>
            <w:gridCol w:w="1418"/>
            <w:gridCol w:w="1842"/>
            <w:gridCol w:w="4253"/>
            <w:gridCol w:w="2126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76" w:author="zhangting" w:date="2020-09-17T09:51:3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704" w:type="dxa"/>
            <w:shd w:val="clear" w:color="auto" w:fill="BEBEBE" w:themeFill="background1" w:themeFillShade="BF"/>
            <w:vAlign w:val="center"/>
            <w:tcPrChange w:id="977" w:author="zhangting" w:date="2020-09-17T09:51:34Z">
              <w:tcPr>
                <w:tcW w:w="704" w:type="dxa"/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167" w:name="_Toc504555745"/>
            <w:bookmarkStart w:id="168" w:name="_Toc17480"/>
            <w:bookmarkStart w:id="169" w:name="_Toc1421"/>
            <w:r>
              <w:rPr>
                <w:rFonts w:hint="eastAsia"/>
                <w:b/>
                <w:color w:val="FF0000"/>
                <w:szCs w:val="21"/>
              </w:rPr>
              <w:t>序号</w:t>
            </w:r>
            <w:bookmarkEnd w:id="167"/>
            <w:bookmarkEnd w:id="168"/>
            <w:bookmarkEnd w:id="169"/>
          </w:p>
        </w:tc>
        <w:tc>
          <w:tcPr>
            <w:tcW w:w="1418" w:type="dxa"/>
            <w:shd w:val="clear" w:color="auto" w:fill="BEBEBE" w:themeFill="background1" w:themeFillShade="BF"/>
            <w:vAlign w:val="center"/>
            <w:tcPrChange w:id="978" w:author="zhangting" w:date="2020-09-17T09:51:34Z">
              <w:tcPr>
                <w:tcW w:w="1418" w:type="dxa"/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170" w:name="_Toc504555746"/>
            <w:bookmarkStart w:id="171" w:name="_Toc26414"/>
            <w:bookmarkStart w:id="172" w:name="_Toc24388"/>
            <w:r>
              <w:rPr>
                <w:rFonts w:hint="eastAsia"/>
                <w:b/>
                <w:color w:val="FF0000"/>
                <w:szCs w:val="21"/>
              </w:rPr>
              <w:t>标准条款号</w:t>
            </w:r>
            <w:bookmarkEnd w:id="170"/>
            <w:bookmarkEnd w:id="171"/>
            <w:bookmarkEnd w:id="172"/>
          </w:p>
        </w:tc>
        <w:tc>
          <w:tcPr>
            <w:tcW w:w="1842" w:type="dxa"/>
            <w:shd w:val="clear" w:color="auto" w:fill="BEBEBE" w:themeFill="background1" w:themeFillShade="BF"/>
            <w:vAlign w:val="center"/>
            <w:tcPrChange w:id="979" w:author="zhangting" w:date="2020-09-17T09:51:34Z">
              <w:tcPr>
                <w:tcW w:w="1842" w:type="dxa"/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173" w:name="_Toc504555747"/>
            <w:bookmarkStart w:id="174" w:name="_Toc27198"/>
            <w:bookmarkStart w:id="175" w:name="_Toc7437"/>
            <w:r>
              <w:rPr>
                <w:rFonts w:hint="eastAsia"/>
                <w:b/>
                <w:color w:val="FF0000"/>
                <w:szCs w:val="21"/>
              </w:rPr>
              <w:t>检验项目名称</w:t>
            </w:r>
            <w:bookmarkEnd w:id="173"/>
            <w:bookmarkEnd w:id="174"/>
            <w:bookmarkEnd w:id="175"/>
          </w:p>
        </w:tc>
        <w:tc>
          <w:tcPr>
            <w:tcW w:w="4253" w:type="dxa"/>
            <w:shd w:val="clear" w:color="auto" w:fill="BEBEBE" w:themeFill="background1" w:themeFillShade="BF"/>
            <w:vAlign w:val="center"/>
            <w:tcPrChange w:id="980" w:author="zhangting" w:date="2020-09-17T09:51:34Z">
              <w:tcPr>
                <w:tcW w:w="4253" w:type="dxa"/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176" w:name="_Toc504555748"/>
            <w:bookmarkStart w:id="177" w:name="_Toc21691"/>
            <w:bookmarkStart w:id="178" w:name="_Toc32471"/>
            <w:r>
              <w:rPr>
                <w:rFonts w:hint="eastAsia"/>
                <w:b/>
                <w:color w:val="FF0000"/>
                <w:szCs w:val="21"/>
              </w:rPr>
              <w:t>测试方法</w:t>
            </w:r>
            <w:bookmarkEnd w:id="176"/>
            <w:bookmarkEnd w:id="177"/>
            <w:bookmarkEnd w:id="178"/>
          </w:p>
        </w:tc>
        <w:tc>
          <w:tcPr>
            <w:tcW w:w="2013" w:type="dxa"/>
            <w:shd w:val="clear" w:color="auto" w:fill="BEBEBE" w:themeFill="background1" w:themeFillShade="BF"/>
            <w:vAlign w:val="center"/>
            <w:tcPrChange w:id="981" w:author="zhangting" w:date="2020-09-17T09:51:34Z">
              <w:tcPr>
                <w:tcW w:w="2126" w:type="dxa"/>
                <w:shd w:val="clear" w:color="auto" w:fill="BEBEBE" w:themeFill="background1" w:themeFillShade="BF"/>
                <w:vAlign w:val="center"/>
              </w:tcPr>
            </w:tcPrChange>
          </w:tcPr>
          <w:p>
            <w:pPr>
              <w:jc w:val="center"/>
              <w:outlineLvl w:val="0"/>
              <w:rPr>
                <w:b/>
                <w:color w:val="FF0000"/>
                <w:szCs w:val="21"/>
              </w:rPr>
            </w:pPr>
            <w:bookmarkStart w:id="179" w:name="_Toc504555749"/>
            <w:bookmarkStart w:id="180" w:name="_Toc21869"/>
            <w:bookmarkStart w:id="181" w:name="_Toc21561"/>
            <w:r>
              <w:rPr>
                <w:rFonts w:hint="eastAsia"/>
                <w:b/>
                <w:color w:val="FF0000"/>
                <w:szCs w:val="21"/>
              </w:rPr>
              <w:t>测试结果</w:t>
            </w:r>
            <w:bookmarkEnd w:id="179"/>
            <w:bookmarkEnd w:id="180"/>
            <w:bookmarkEnd w:id="1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82" w:author="zhangting" w:date="2020-09-17T09:51:3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704" w:type="dxa"/>
            <w:vAlign w:val="center"/>
            <w:tcPrChange w:id="983" w:author="zhangting" w:date="2020-09-17T09:51:34Z">
              <w:tcPr>
                <w:tcW w:w="704" w:type="dxa"/>
                <w:vAlign w:val="center"/>
              </w:tcPr>
            </w:tcPrChange>
          </w:tcPr>
          <w:p>
            <w:pPr>
              <w:jc w:val="center"/>
              <w:outlineLvl w:val="0"/>
              <w:rPr>
                <w:color w:val="FF0000"/>
                <w:szCs w:val="28"/>
              </w:rPr>
            </w:pPr>
            <w:bookmarkStart w:id="182" w:name="_Toc504555750"/>
            <w:bookmarkStart w:id="183" w:name="_Toc331"/>
            <w:bookmarkStart w:id="184" w:name="_Toc16195"/>
            <w:r>
              <w:rPr>
                <w:color w:val="FF0000"/>
                <w:szCs w:val="28"/>
              </w:rPr>
              <w:t>1</w:t>
            </w:r>
            <w:bookmarkEnd w:id="182"/>
            <w:bookmarkEnd w:id="183"/>
            <w:bookmarkEnd w:id="184"/>
          </w:p>
        </w:tc>
        <w:tc>
          <w:tcPr>
            <w:tcW w:w="1418" w:type="dxa"/>
            <w:vAlign w:val="center"/>
            <w:tcPrChange w:id="984" w:author="zhangting" w:date="2020-09-17T09:51:34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185" w:name="_Toc26751"/>
            <w:bookmarkStart w:id="186" w:name="_Toc27205"/>
            <w:r>
              <w:rPr>
                <w:color w:val="FF0000"/>
                <w:sz w:val="28"/>
                <w:szCs w:val="28"/>
              </w:rPr>
              <w:t>/</w:t>
            </w:r>
            <w:bookmarkEnd w:id="185"/>
            <w:bookmarkEnd w:id="186"/>
          </w:p>
        </w:tc>
        <w:tc>
          <w:tcPr>
            <w:tcW w:w="1842" w:type="dxa"/>
            <w:vAlign w:val="center"/>
            <w:tcPrChange w:id="985" w:author="zhangting" w:date="2020-09-17T09:51:34Z">
              <w:tcPr>
                <w:tcW w:w="1842" w:type="dxa"/>
                <w:vAlign w:val="center"/>
              </w:tcPr>
            </w:tcPrChange>
          </w:tcPr>
          <w:p>
            <w:pPr>
              <w:outlineLvl w:val="0"/>
              <w:rPr>
                <w:color w:val="FF0000"/>
                <w:szCs w:val="21"/>
              </w:rPr>
            </w:pPr>
            <w:bookmarkStart w:id="187" w:name="_Toc21604"/>
            <w:bookmarkStart w:id="188" w:name="_Toc23500"/>
            <w:r>
              <w:rPr>
                <w:rFonts w:hint="eastAsia"/>
                <w:color w:val="FF0000"/>
                <w:szCs w:val="21"/>
              </w:rPr>
              <w:t>软件使用过程中断开网络</w:t>
            </w:r>
            <w:bookmarkEnd w:id="187"/>
            <w:bookmarkEnd w:id="188"/>
          </w:p>
        </w:tc>
        <w:tc>
          <w:tcPr>
            <w:tcW w:w="4253" w:type="dxa"/>
            <w:vAlign w:val="center"/>
            <w:tcPrChange w:id="986" w:author="zhangting" w:date="2020-09-17T09:51:34Z">
              <w:tcPr>
                <w:tcW w:w="4253" w:type="dxa"/>
                <w:vAlign w:val="center"/>
              </w:tcPr>
            </w:tcPrChange>
          </w:tcPr>
          <w:p>
            <w:pPr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在软件使用过程中，断开电脑网络，对软件进行操作</w:t>
            </w:r>
          </w:p>
        </w:tc>
        <w:tc>
          <w:tcPr>
            <w:tcW w:w="2013" w:type="dxa"/>
            <w:vAlign w:val="center"/>
            <w:tcPrChange w:id="987" w:author="zhangting" w:date="2020-09-17T09:51:34Z">
              <w:tcPr>
                <w:tcW w:w="2126" w:type="dxa"/>
                <w:vAlign w:val="center"/>
              </w:tcPr>
            </w:tcPrChange>
          </w:tcPr>
          <w:p>
            <w:pPr>
              <w:outlineLvl w:val="0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988" w:author="zhangting" w:date="2020-09-17T09:51:34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704" w:type="dxa"/>
            <w:vAlign w:val="center"/>
            <w:tcPrChange w:id="989" w:author="zhangting" w:date="2020-09-17T09:51:34Z">
              <w:tcPr>
                <w:tcW w:w="704" w:type="dxa"/>
                <w:vAlign w:val="center"/>
              </w:tcPr>
            </w:tcPrChange>
          </w:tcPr>
          <w:p>
            <w:pPr>
              <w:jc w:val="center"/>
              <w:outlineLvl w:val="0"/>
              <w:rPr>
                <w:color w:val="FF0000"/>
                <w:szCs w:val="28"/>
              </w:rPr>
            </w:pPr>
            <w:bookmarkStart w:id="189" w:name="_Toc504555753"/>
            <w:bookmarkStart w:id="190" w:name="_Toc18019"/>
            <w:bookmarkStart w:id="191" w:name="_Toc19138"/>
            <w:r>
              <w:rPr>
                <w:color w:val="FF0000"/>
                <w:szCs w:val="28"/>
              </w:rPr>
              <w:t>2</w:t>
            </w:r>
            <w:bookmarkEnd w:id="189"/>
            <w:bookmarkEnd w:id="190"/>
            <w:bookmarkEnd w:id="191"/>
          </w:p>
        </w:tc>
        <w:tc>
          <w:tcPr>
            <w:tcW w:w="1418" w:type="dxa"/>
            <w:vAlign w:val="center"/>
            <w:tcPrChange w:id="990" w:author="zhangting" w:date="2020-09-17T09:51:34Z">
              <w:tcPr>
                <w:tcW w:w="1418" w:type="dxa"/>
                <w:vAlign w:val="center"/>
              </w:tcPr>
            </w:tcPrChange>
          </w:tcPr>
          <w:p>
            <w:pPr>
              <w:jc w:val="center"/>
              <w:outlineLvl w:val="0"/>
              <w:rPr>
                <w:color w:val="FF0000"/>
                <w:sz w:val="28"/>
                <w:szCs w:val="28"/>
              </w:rPr>
            </w:pPr>
            <w:bookmarkStart w:id="192" w:name="_Toc16590"/>
            <w:bookmarkStart w:id="193" w:name="_Toc8628"/>
            <w:r>
              <w:rPr>
                <w:color w:val="FF0000"/>
                <w:sz w:val="28"/>
                <w:szCs w:val="28"/>
              </w:rPr>
              <w:t>/</w:t>
            </w:r>
            <w:bookmarkEnd w:id="192"/>
            <w:bookmarkEnd w:id="193"/>
          </w:p>
        </w:tc>
        <w:tc>
          <w:tcPr>
            <w:tcW w:w="1842" w:type="dxa"/>
            <w:vAlign w:val="center"/>
            <w:tcPrChange w:id="991" w:author="zhangting" w:date="2020-09-17T09:51:34Z">
              <w:tcPr>
                <w:tcW w:w="1842" w:type="dxa"/>
                <w:vAlign w:val="center"/>
              </w:tcPr>
            </w:tcPrChange>
          </w:tcPr>
          <w:p>
            <w:pPr>
              <w:outlineLvl w:val="0"/>
              <w:rPr>
                <w:color w:val="FF0000"/>
                <w:szCs w:val="21"/>
              </w:rPr>
            </w:pPr>
            <w:bookmarkStart w:id="194" w:name="_Toc19463"/>
            <w:bookmarkStart w:id="195" w:name="_Toc9740"/>
            <w:r>
              <w:rPr>
                <w:rFonts w:hint="eastAsia"/>
                <w:color w:val="FF0000"/>
                <w:szCs w:val="21"/>
              </w:rPr>
              <w:t>网络恢复后使用软件</w:t>
            </w:r>
            <w:bookmarkEnd w:id="194"/>
            <w:bookmarkEnd w:id="195"/>
          </w:p>
        </w:tc>
        <w:tc>
          <w:tcPr>
            <w:tcW w:w="4253" w:type="dxa"/>
            <w:vAlign w:val="center"/>
            <w:tcPrChange w:id="992" w:author="zhangting" w:date="2020-09-17T09:51:34Z">
              <w:tcPr>
                <w:tcW w:w="4253" w:type="dxa"/>
                <w:vAlign w:val="center"/>
              </w:tcPr>
            </w:tcPrChange>
          </w:tcPr>
          <w:p>
            <w:pPr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恢复电脑网络后，对软件进行操作</w:t>
            </w:r>
          </w:p>
        </w:tc>
        <w:tc>
          <w:tcPr>
            <w:tcW w:w="2013" w:type="dxa"/>
            <w:vAlign w:val="center"/>
            <w:tcPrChange w:id="993" w:author="zhangting" w:date="2020-09-17T09:51:34Z">
              <w:tcPr>
                <w:tcW w:w="2126" w:type="dxa"/>
                <w:vAlign w:val="center"/>
              </w:tcPr>
            </w:tcPrChange>
          </w:tcPr>
          <w:p>
            <w:pPr>
              <w:outlineLvl w:val="0"/>
              <w:rPr>
                <w:color w:val="FF0000"/>
                <w:szCs w:val="21"/>
              </w:rPr>
            </w:pPr>
          </w:p>
        </w:tc>
      </w:tr>
    </w:tbl>
    <w:p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196" w:name="_Toc504555764"/>
      <w:bookmarkStart w:id="197" w:name="_Toc438471204"/>
      <w:r>
        <w:rPr>
          <w:rFonts w:hint="eastAsia"/>
          <w:sz w:val="24"/>
        </w:rPr>
        <w:t>测试项通过准则</w:t>
      </w:r>
      <w:bookmarkEnd w:id="196"/>
      <w:bookmarkEnd w:id="197"/>
    </w:p>
    <w:p>
      <w:pPr>
        <w:spacing w:line="360" w:lineRule="auto"/>
        <w:ind w:firstLine="480" w:firstLineChars="200"/>
        <w:rPr>
          <w:rFonts w:hint="eastAsia" w:ascii="宋体" w:hAnsi="宋体" w:eastAsia="宋体"/>
          <w:bCs/>
          <w:sz w:val="24"/>
          <w:lang w:eastAsia="zh-CN"/>
        </w:rPr>
      </w:pPr>
      <w:bookmarkStart w:id="198" w:name="_Hlk504680462"/>
      <w:r>
        <w:rPr>
          <w:rFonts w:ascii="宋体" w:hAnsi="宋体"/>
          <w:bCs/>
          <w:sz w:val="24"/>
        </w:rPr>
        <w:t>每个测试项必须通过其所有测试用例</w:t>
      </w:r>
      <w:ins w:id="994" w:author="521" w:date="2020-09-19T10:11:47Z">
        <w:bookmarkStart w:id="199" w:name="_Toc479775118"/>
        <w:bookmarkStart w:id="200" w:name="_Toc477944949"/>
        <w:bookmarkStart w:id="201" w:name="_Toc479875198"/>
        <w:r>
          <w:rPr>
            <w:rFonts w:hint="eastAsia" w:ascii="宋体" w:hAnsi="宋体"/>
            <w:bCs/>
            <w:sz w:val="24"/>
            <w:lang w:eastAsia="zh-CN"/>
          </w:rPr>
          <w:t>。</w:t>
        </w:r>
      </w:ins>
    </w:p>
    <w:p>
      <w:pPr>
        <w:spacing w:line="360" w:lineRule="auto"/>
        <w:ind w:firstLine="480" w:firstLineChars="200"/>
        <w:rPr>
          <w:ins w:id="995" w:author="521" w:date="2020-09-19T10:12:13Z"/>
          <w:bCs/>
          <w:sz w:val="24"/>
        </w:rPr>
      </w:pPr>
      <w:ins w:id="996" w:author="521" w:date="2020-09-19T10:12:13Z">
        <w:bookmarkStart w:id="202" w:name="_Hlk509233005"/>
        <w:r>
          <w:rPr>
            <w:rFonts w:hint="eastAsia"/>
            <w:bCs/>
            <w:sz w:val="24"/>
            <w:lang w:val="en-US" w:eastAsia="zh-CN"/>
          </w:rPr>
          <w:t>8</w:t>
        </w:r>
      </w:ins>
      <w:ins w:id="997" w:author="521" w:date="2020-09-19T10:12:13Z">
        <w:r>
          <w:rPr>
            <w:bCs/>
            <w:sz w:val="24"/>
          </w:rPr>
          <w:t>.1，</w:t>
        </w:r>
      </w:ins>
      <w:ins w:id="998" w:author="521" w:date="2020-09-19T10:12:13Z">
        <w:r>
          <w:rPr>
            <w:rFonts w:hint="eastAsia"/>
            <w:bCs/>
            <w:sz w:val="24"/>
            <w:lang w:val="en-US" w:eastAsia="zh-CN"/>
          </w:rPr>
          <w:t>8</w:t>
        </w:r>
      </w:ins>
      <w:ins w:id="999" w:author="521" w:date="2020-09-19T10:12:13Z">
        <w:r>
          <w:rPr>
            <w:bCs/>
            <w:sz w:val="24"/>
          </w:rPr>
          <w:t>.2测试结果需符合接受准则；</w:t>
        </w:r>
      </w:ins>
    </w:p>
    <w:p>
      <w:pPr>
        <w:spacing w:line="360" w:lineRule="auto"/>
        <w:ind w:firstLine="480" w:firstLineChars="200"/>
        <w:rPr>
          <w:del w:id="1000" w:author="521" w:date="2020-09-19T10:12:13Z"/>
          <w:bCs/>
          <w:sz w:val="24"/>
        </w:rPr>
      </w:pPr>
      <w:ins w:id="1001" w:author="521" w:date="2020-09-19T10:12:13Z">
        <w:r>
          <w:rPr>
            <w:rFonts w:hint="eastAsia"/>
            <w:bCs/>
            <w:sz w:val="24"/>
            <w:lang w:val="en-US" w:eastAsia="zh-CN"/>
          </w:rPr>
          <w:t>8</w:t>
        </w:r>
      </w:ins>
      <w:ins w:id="1002" w:author="521" w:date="2020-09-19T10:12:13Z">
        <w:r>
          <w:rPr>
            <w:bCs/>
            <w:sz w:val="24"/>
          </w:rPr>
          <w:t>.3，</w:t>
        </w:r>
      </w:ins>
      <w:ins w:id="1003" w:author="521" w:date="2020-09-19T10:12:13Z">
        <w:r>
          <w:rPr>
            <w:rFonts w:hint="eastAsia"/>
            <w:bCs/>
            <w:sz w:val="24"/>
            <w:lang w:val="en-US" w:eastAsia="zh-CN"/>
          </w:rPr>
          <w:t>8</w:t>
        </w:r>
      </w:ins>
      <w:ins w:id="1004" w:author="521" w:date="2020-09-19T10:12:13Z">
        <w:r>
          <w:rPr>
            <w:bCs/>
            <w:sz w:val="24"/>
          </w:rPr>
          <w:t>.4 测试结果按实际填写，并对结果进行确认</w:t>
        </w:r>
      </w:ins>
      <w:del w:id="1005" w:author="521" w:date="2020-09-19T10:12:13Z">
        <w:r>
          <w:rPr>
            <w:bCs/>
            <w:sz w:val="24"/>
          </w:rPr>
          <w:delText>10.1</w:delText>
        </w:r>
      </w:del>
      <w:del w:id="1006" w:author="521" w:date="2020-09-19T10:12:13Z">
        <w:r>
          <w:rPr>
            <w:rFonts w:hint="eastAsia"/>
            <w:bCs/>
            <w:sz w:val="24"/>
          </w:rPr>
          <w:delText>，</w:delText>
        </w:r>
      </w:del>
      <w:del w:id="1007" w:author="521" w:date="2020-09-19T10:12:13Z">
        <w:r>
          <w:rPr>
            <w:bCs/>
            <w:sz w:val="24"/>
          </w:rPr>
          <w:delText>10.2</w:delText>
        </w:r>
      </w:del>
      <w:del w:id="1008" w:author="521" w:date="2020-09-19T10:12:13Z">
        <w:r>
          <w:rPr>
            <w:rFonts w:hint="eastAsia"/>
            <w:bCs/>
            <w:sz w:val="24"/>
          </w:rPr>
          <w:delText>测试结果需符合接受准则</w:delText>
        </w:r>
        <w:bookmarkEnd w:id="199"/>
        <w:bookmarkEnd w:id="200"/>
        <w:bookmarkEnd w:id="201"/>
        <w:r>
          <w:rPr>
            <w:rFonts w:hint="eastAsia"/>
            <w:bCs/>
            <w:sz w:val="24"/>
          </w:rPr>
          <w:delText>；</w:delText>
        </w:r>
      </w:del>
    </w:p>
    <w:p>
      <w:pPr>
        <w:spacing w:line="360" w:lineRule="auto"/>
        <w:ind w:firstLine="480" w:firstLineChars="200"/>
        <w:rPr>
          <w:bCs/>
          <w:sz w:val="24"/>
        </w:rPr>
      </w:pPr>
      <w:del w:id="1009" w:author="521" w:date="2020-09-19T10:12:13Z">
        <w:bookmarkStart w:id="203" w:name="_Toc504555765"/>
        <w:r>
          <w:rPr>
            <w:bCs/>
            <w:sz w:val="24"/>
          </w:rPr>
          <w:delText>10.3</w:delText>
        </w:r>
      </w:del>
      <w:del w:id="1010" w:author="521" w:date="2020-09-19T10:12:13Z">
        <w:r>
          <w:rPr>
            <w:rFonts w:hint="eastAsia"/>
            <w:bCs/>
            <w:sz w:val="24"/>
          </w:rPr>
          <w:delText>，</w:delText>
        </w:r>
      </w:del>
      <w:del w:id="1011" w:author="521" w:date="2020-09-19T10:12:13Z">
        <w:r>
          <w:rPr>
            <w:bCs/>
            <w:sz w:val="24"/>
          </w:rPr>
          <w:delText xml:space="preserve">10.4 </w:delText>
        </w:r>
      </w:del>
      <w:del w:id="1012" w:author="521" w:date="2020-09-19T10:12:13Z">
        <w:r>
          <w:rPr>
            <w:rFonts w:hint="eastAsia"/>
            <w:bCs/>
            <w:sz w:val="24"/>
          </w:rPr>
          <w:delText>测试结果按实际填写，并对结果进行确认</w:delText>
        </w:r>
        <w:bookmarkEnd w:id="198"/>
        <w:bookmarkEnd w:id="202"/>
      </w:del>
      <w:bookmarkStart w:id="231" w:name="_GoBack"/>
      <w:bookmarkEnd w:id="231"/>
      <w:r>
        <w:rPr>
          <w:rFonts w:hint="eastAsia"/>
          <w:bCs/>
          <w:sz w:val="24"/>
        </w:rPr>
        <w:t>。</w:t>
      </w:r>
      <w:bookmarkEnd w:id="203"/>
    </w:p>
    <w:p>
      <w:pPr>
        <w:numPr>
          <w:ilvl w:val="1"/>
          <w:numId w:val="2"/>
        </w:numPr>
        <w:spacing w:line="360" w:lineRule="auto"/>
        <w:outlineLvl w:val="1"/>
        <w:rPr>
          <w:sz w:val="24"/>
        </w:rPr>
      </w:pPr>
      <w:bookmarkStart w:id="204" w:name="_Toc504555766"/>
      <w:bookmarkStart w:id="205" w:name="_Toc438471205"/>
      <w:r>
        <w:rPr>
          <w:rFonts w:hint="eastAsia"/>
          <w:sz w:val="24"/>
        </w:rPr>
        <w:t>异常解决</w:t>
      </w:r>
      <w:bookmarkEnd w:id="204"/>
      <w:bookmarkEnd w:id="205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206" w:name="_Hlk505159853"/>
      <w:bookmarkStart w:id="207" w:name="_Toc504481765"/>
      <w:bookmarkStart w:id="208" w:name="_Toc479775120"/>
      <w:bookmarkStart w:id="209" w:name="_Toc504555767"/>
      <w:bookmarkStart w:id="210" w:name="_Toc477944951"/>
      <w:bookmarkStart w:id="211" w:name="_Toc479875200"/>
      <w:r>
        <w:rPr>
          <w:rFonts w:hint="eastAsia" w:ascii="宋体" w:hAnsi="宋体"/>
          <w:bCs/>
          <w:sz w:val="24"/>
        </w:rPr>
        <w:t>测试结果中存在与方案存在不一致时，请予以说明，并进行确认</w:t>
      </w:r>
      <w:bookmarkEnd w:id="206"/>
      <w:r>
        <w:rPr>
          <w:rFonts w:hint="eastAsia" w:ascii="宋体" w:hAnsi="宋体"/>
          <w:bCs/>
          <w:sz w:val="24"/>
        </w:rPr>
        <w:t>。</w:t>
      </w:r>
      <w:bookmarkEnd w:id="207"/>
      <w:r>
        <w:rPr>
          <w:rFonts w:ascii="宋体" w:hAnsi="宋体"/>
          <w:bCs/>
          <w:sz w:val="24"/>
        </w:rPr>
        <w:t>对于出现的异常现象测试人员需要将异常反馈给软件开发人员，将软件测试记录表给开发人员，开发人员根据异常现象确认分析，修改代码并自行调试通过后将新的软件交由测试人员。测试人员重新按照测试方案的中任务全面测试，不能只针对原来异常部分或软件更改部分。新的软件版本号需要升级。若新的软件依然存在异常，则按照前面方法重新再做一遍直到没有异常为止。</w:t>
      </w:r>
      <w:bookmarkEnd w:id="208"/>
      <w:bookmarkEnd w:id="209"/>
      <w:bookmarkEnd w:id="210"/>
      <w:bookmarkEnd w:id="211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12" w:name="_Toc504555768"/>
      <w:bookmarkStart w:id="213" w:name="_Toc14300"/>
      <w:bookmarkStart w:id="214" w:name="_Toc24422"/>
      <w:r>
        <w:rPr>
          <w:rFonts w:hint="eastAsia"/>
          <w:b/>
          <w:bCs/>
          <w:sz w:val="28"/>
          <w:szCs w:val="28"/>
        </w:rPr>
        <w:t>结论</w:t>
      </w:r>
      <w:bookmarkEnd w:id="212"/>
      <w:bookmarkEnd w:id="213"/>
      <w:bookmarkEnd w:id="214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215" w:name="_Hlk504680495"/>
      <w:bookmarkStart w:id="216" w:name="_Toc504555769"/>
      <w:bookmarkStart w:id="217" w:name="_Toc479775122"/>
      <w:bookmarkStart w:id="218" w:name="_Toc479875202"/>
      <w:bookmarkStart w:id="219" w:name="_Toc477944953"/>
      <w:r>
        <w:rPr>
          <w:rFonts w:hint="eastAsia" w:ascii="宋体" w:hAnsi="宋体"/>
          <w:bCs/>
          <w:sz w:val="24"/>
        </w:rPr>
        <w:t>对产品进行测试数据收集及分析，依据通过准则确定测试项符合性</w:t>
      </w:r>
      <w:bookmarkEnd w:id="215"/>
      <w:r>
        <w:rPr>
          <w:rFonts w:ascii="宋体" w:hAnsi="宋体"/>
          <w:bCs/>
          <w:sz w:val="24"/>
        </w:rPr>
        <w:t>。</w:t>
      </w:r>
      <w:bookmarkEnd w:id="216"/>
      <w:bookmarkEnd w:id="217"/>
      <w:bookmarkEnd w:id="218"/>
      <w:bookmarkEnd w:id="219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del w:id="1013" w:author="张 婷" w:date="2020-07-23T08:02:00Z"/>
          <w:b/>
          <w:bCs/>
          <w:sz w:val="28"/>
          <w:szCs w:val="28"/>
        </w:rPr>
      </w:pPr>
      <w:del w:id="1014" w:author="张 婷" w:date="2020-07-23T08:02:00Z">
        <w:bookmarkStart w:id="220" w:name="_Toc504555770"/>
        <w:bookmarkStart w:id="221" w:name="_Toc5389"/>
        <w:bookmarkStart w:id="222" w:name="_Toc31334"/>
        <w:r>
          <w:rPr>
            <w:rFonts w:hint="eastAsia"/>
            <w:b/>
            <w:bCs/>
            <w:sz w:val="28"/>
            <w:szCs w:val="28"/>
          </w:rPr>
          <w:delText>附录</w:delText>
        </w:r>
        <w:bookmarkEnd w:id="220"/>
        <w:bookmarkEnd w:id="221"/>
        <w:bookmarkEnd w:id="222"/>
      </w:del>
      <w:bookmarkStart w:id="223" w:name="_Toc504481768"/>
      <w:bookmarkStart w:id="224" w:name="_Hlk504553985"/>
    </w:p>
    <w:bookmarkEnd w:id="223"/>
    <w:bookmarkEnd w:id="224"/>
    <w:p>
      <w:pPr>
        <w:numPr>
          <w:ilvl w:val="1"/>
          <w:numId w:val="2"/>
        </w:numPr>
        <w:spacing w:line="360" w:lineRule="auto"/>
        <w:outlineLvl w:val="0"/>
        <w:rPr>
          <w:del w:id="1015" w:author="张 婷" w:date="2020-07-23T08:02:00Z"/>
          <w:sz w:val="24"/>
        </w:rPr>
      </w:pPr>
      <w:del w:id="1016" w:author="张 婷" w:date="2020-07-23T08:02:00Z">
        <w:bookmarkStart w:id="225" w:name="_Toc504555772"/>
        <w:bookmarkStart w:id="226" w:name="_Toc504481769"/>
        <w:bookmarkStart w:id="227" w:name="_Toc32733"/>
        <w:bookmarkStart w:id="228" w:name="_Toc17837"/>
        <w:bookmarkStart w:id="229" w:name="_Hlk504680518"/>
        <w:r>
          <w:rPr>
            <w:rFonts w:hint="eastAsia"/>
            <w:sz w:val="24"/>
          </w:rPr>
          <w:delText>关联验证文件信息</w:delText>
        </w:r>
        <w:bookmarkEnd w:id="225"/>
        <w:bookmarkEnd w:id="226"/>
        <w:bookmarkEnd w:id="227"/>
        <w:bookmarkEnd w:id="228"/>
      </w:del>
    </w:p>
    <w:bookmarkEnd w:id="229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369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del w:id="1017" w:author="张 婷" w:date="2020-07-23T08:02:00Z"/>
        </w:trPr>
        <w:tc>
          <w:tcPr>
            <w:tcW w:w="2021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del w:id="1018" w:author="张 婷" w:date="2020-07-23T08:02:00Z"/>
                <w:rFonts w:ascii="宋体" w:hAnsi="宋体" w:cs="宋体"/>
                <w:kern w:val="0"/>
                <w:sz w:val="24"/>
              </w:rPr>
            </w:pPr>
            <w:del w:id="1019" w:author="张 婷" w:date="2020-07-23T08:02:00Z">
              <w:bookmarkStart w:id="230" w:name="_Hlk504680524"/>
              <w:r>
                <w:rPr>
                  <w:rFonts w:hint="eastAsia" w:ascii="宋体" w:hAnsi="宋体" w:cs="宋体"/>
                  <w:kern w:val="0"/>
                  <w:sz w:val="24"/>
                </w:rPr>
                <w:delText>文件</w:delText>
              </w:r>
            </w:del>
            <w:del w:id="1020" w:author="张 婷" w:date="2020-07-23T08:02:00Z">
              <w:r>
                <w:rPr>
                  <w:rFonts w:ascii="宋体" w:hAnsi="宋体" w:cs="宋体"/>
                  <w:kern w:val="0"/>
                  <w:sz w:val="24"/>
                </w:rPr>
                <w:delText>编号</w:delText>
              </w:r>
            </w:del>
          </w:p>
        </w:tc>
        <w:tc>
          <w:tcPr>
            <w:tcW w:w="4369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del w:id="1021" w:author="张 婷" w:date="2020-07-23T08:02:00Z"/>
                <w:rFonts w:ascii="宋体" w:hAnsi="宋体" w:cs="宋体"/>
                <w:kern w:val="0"/>
                <w:sz w:val="24"/>
              </w:rPr>
            </w:pPr>
            <w:del w:id="1022" w:author="张 婷" w:date="2020-07-23T08:02:00Z">
              <w:r>
                <w:rPr>
                  <w:rFonts w:hint="eastAsia" w:ascii="宋体" w:hAnsi="宋体" w:cs="宋体"/>
                  <w:kern w:val="0"/>
                  <w:sz w:val="24"/>
                </w:rPr>
                <w:delText>文件</w:delText>
              </w:r>
            </w:del>
            <w:del w:id="1023" w:author="张 婷" w:date="2020-07-23T08:02:00Z">
              <w:r>
                <w:rPr>
                  <w:rFonts w:ascii="宋体" w:hAnsi="宋体" w:cs="宋体"/>
                  <w:kern w:val="0"/>
                  <w:sz w:val="24"/>
                </w:rPr>
                <w:delText>名称</w:delText>
              </w:r>
            </w:del>
          </w:p>
        </w:tc>
        <w:tc>
          <w:tcPr>
            <w:tcW w:w="1906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del w:id="1024" w:author="张 婷" w:date="2020-07-23T08:02:00Z"/>
                <w:rFonts w:ascii="宋体" w:hAnsi="宋体" w:cs="宋体"/>
                <w:kern w:val="0"/>
                <w:sz w:val="24"/>
              </w:rPr>
            </w:pPr>
            <w:del w:id="1025" w:author="张 婷" w:date="2020-07-23T08:02:00Z">
              <w:r>
                <w:rPr>
                  <w:rFonts w:hint="eastAsia" w:ascii="宋体" w:hAnsi="宋体" w:cs="宋体"/>
                  <w:kern w:val="0"/>
                  <w:sz w:val="24"/>
                </w:rPr>
                <w:delText>版本号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del w:id="1026" w:author="张 婷" w:date="2020-07-23T08:02:00Z"/>
        </w:trPr>
        <w:tc>
          <w:tcPr>
            <w:tcW w:w="20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del w:id="1027" w:author="张 婷" w:date="2020-07-23T08:02:00Z"/>
                <w:rFonts w:ascii="宋体" w:hAnsi="宋体" w:cs="宋体"/>
                <w:kern w:val="0"/>
                <w:sz w:val="24"/>
              </w:rPr>
            </w:pPr>
            <w:del w:id="1028" w:author="张 婷" w:date="2020-07-23T08:02:00Z">
              <w:r>
                <w:rPr>
                  <w:color w:val="000000"/>
                  <w:szCs w:val="21"/>
                </w:rPr>
                <w:delText>ECGA-306</w:delText>
              </w:r>
            </w:del>
          </w:p>
        </w:tc>
        <w:tc>
          <w:tcPr>
            <w:tcW w:w="4369" w:type="dxa"/>
            <w:shd w:val="clear" w:color="auto" w:fill="auto"/>
          </w:tcPr>
          <w:p>
            <w:pPr>
              <w:widowControl/>
              <w:jc w:val="center"/>
              <w:rPr>
                <w:del w:id="1029" w:author="张 婷" w:date="2020-07-23T08:02:00Z"/>
                <w:color w:val="000000"/>
                <w:szCs w:val="21"/>
              </w:rPr>
            </w:pPr>
            <w:del w:id="1030" w:author="张 婷" w:date="2020-07-23T08:02:00Z">
              <w:r>
                <w:rPr>
                  <w:rFonts w:hint="eastAsia"/>
                  <w:color w:val="000000"/>
                  <w:szCs w:val="21"/>
                </w:rPr>
                <w:delText>动态心电分析软件单元测试方案</w:delText>
              </w:r>
            </w:del>
          </w:p>
        </w:tc>
        <w:tc>
          <w:tcPr>
            <w:tcW w:w="1906" w:type="dxa"/>
            <w:shd w:val="clear" w:color="auto" w:fill="auto"/>
          </w:tcPr>
          <w:p>
            <w:pPr>
              <w:widowControl/>
              <w:jc w:val="center"/>
              <w:rPr>
                <w:del w:id="1031" w:author="张 婷" w:date="2020-07-23T08:02:00Z"/>
                <w:color w:val="000000"/>
                <w:szCs w:val="21"/>
              </w:rPr>
            </w:pPr>
            <w:del w:id="1032" w:author="张 婷" w:date="2020-07-23T08:02:00Z">
              <w:r>
                <w:rPr>
                  <w:color w:val="000000"/>
                  <w:szCs w:val="21"/>
                </w:rPr>
                <w:delText>A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  <w:del w:id="1033" w:author="张 婷" w:date="2020-07-23T08:02:00Z"/>
        </w:trPr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del w:id="1034" w:author="张 婷" w:date="2020-07-23T08:02:00Z"/>
                <w:rFonts w:ascii="宋体" w:hAnsi="宋体" w:cs="宋体"/>
                <w:kern w:val="0"/>
                <w:sz w:val="24"/>
              </w:rPr>
            </w:pPr>
            <w:del w:id="1035" w:author="张 婷" w:date="2020-07-23T08:02:00Z">
              <w:r>
                <w:rPr>
                  <w:color w:val="000000"/>
                  <w:szCs w:val="21"/>
                </w:rPr>
                <w:delText>ECGA-307</w:delText>
              </w:r>
            </w:del>
          </w:p>
        </w:tc>
        <w:tc>
          <w:tcPr>
            <w:tcW w:w="4369" w:type="dxa"/>
            <w:shd w:val="clear" w:color="auto" w:fill="auto"/>
          </w:tcPr>
          <w:p>
            <w:pPr>
              <w:widowControl/>
              <w:jc w:val="center"/>
              <w:rPr>
                <w:del w:id="1036" w:author="张 婷" w:date="2020-07-23T08:02:00Z"/>
                <w:color w:val="000000"/>
                <w:szCs w:val="21"/>
              </w:rPr>
            </w:pPr>
            <w:del w:id="1037" w:author="张 婷" w:date="2020-07-23T08:02:00Z">
              <w:r>
                <w:rPr>
                  <w:rFonts w:hint="eastAsia"/>
                  <w:color w:val="000000"/>
                  <w:szCs w:val="21"/>
                </w:rPr>
                <w:delText>动态心电分析软件单元测试报告</w:delText>
              </w:r>
            </w:del>
          </w:p>
        </w:tc>
        <w:tc>
          <w:tcPr>
            <w:tcW w:w="1906" w:type="dxa"/>
            <w:shd w:val="clear" w:color="auto" w:fill="auto"/>
          </w:tcPr>
          <w:p>
            <w:pPr>
              <w:widowControl/>
              <w:jc w:val="center"/>
              <w:rPr>
                <w:del w:id="1038" w:author="张 婷" w:date="2020-07-23T08:02:00Z"/>
                <w:color w:val="000000"/>
                <w:szCs w:val="21"/>
              </w:rPr>
            </w:pPr>
            <w:del w:id="1039" w:author="张 婷" w:date="2020-07-23T08:02:00Z">
              <w:r>
                <w:rPr>
                  <w:color w:val="000000"/>
                  <w:szCs w:val="21"/>
                </w:rPr>
                <w:delText>A</w:delText>
              </w:r>
            </w:del>
          </w:p>
        </w:tc>
      </w:tr>
      <w:bookmarkEnd w:id="230"/>
    </w:tbl>
    <w:p>
      <w:pPr>
        <w:spacing w:line="360" w:lineRule="auto"/>
        <w:outlineLvl w:val="0"/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ins w:id="0" w:author="521" w:date="2020-09-19T10:06:22Z"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ins w:id="2" w:author="521" w:date="2020-09-19T10:06:22Z"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fldChar w:fldCharType="begin"/>
                              </w:r>
                            </w:ins>
                            <w:ins w:id="3" w:author="521" w:date="2020-09-19T10:06:22Z"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instrText xml:space="preserve"> PAGE  \* MERGEFORMAT </w:instrText>
                              </w:r>
                            </w:ins>
                            <w:ins w:id="4" w:author="521" w:date="2020-09-19T10:06:22Z"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fldChar w:fldCharType="separate"/>
                              </w:r>
                            </w:ins>
                            <w:ins w:id="5" w:author="521" w:date="2020-09-19T10:06:22Z"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3</w:t>
                              </w:r>
                            </w:ins>
                            <w:ins w:id="6" w:author="521" w:date="2020-09-19T10:06:22Z"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fldChar w:fldCharType="end"/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6"/>
                        <w:rPr>
                          <w:rFonts w:hint="eastAsia" w:eastAsia="宋体"/>
                          <w:lang w:eastAsia="zh-CN"/>
                        </w:rPr>
                      </w:pPr>
                      <w:ins w:id="7" w:author="521" w:date="2020-09-19T10:06:22Z">
                        <w:r>
                          <w:rPr>
                            <w:rFonts w:hint="eastAsia"/>
                            <w:lang w:eastAsia="zh-CN"/>
                          </w:rPr>
                          <w:fldChar w:fldCharType="begin"/>
                        </w:r>
                      </w:ins>
                      <w:ins w:id="8" w:author="521" w:date="2020-09-19T10:06:22Z">
                        <w:r>
                          <w:rPr>
                            <w:rFonts w:hint="eastAsia"/>
                            <w:lang w:eastAsia="zh-CN"/>
                          </w:rPr>
                          <w:instrText xml:space="preserve"> PAGE  \* MERGEFORMAT </w:instrText>
                        </w:r>
                      </w:ins>
                      <w:ins w:id="9" w:author="521" w:date="2020-09-19T10:06:22Z">
                        <w:r>
                          <w:rPr>
                            <w:rFonts w:hint="eastAsia"/>
                            <w:lang w:eastAsia="zh-CN"/>
                          </w:rPr>
                          <w:fldChar w:fldCharType="separate"/>
                        </w:r>
                      </w:ins>
                      <w:ins w:id="10" w:author="521" w:date="2020-09-19T10:06:22Z">
                        <w:r>
                          <w:rPr>
                            <w:rFonts w:hint="eastAsia"/>
                            <w:lang w:eastAsia="zh-CN"/>
                          </w:rPr>
                          <w:t>3</w:t>
                        </w:r>
                      </w:ins>
                      <w:ins w:id="11" w:author="521" w:date="2020-09-19T10:06:22Z">
                        <w:r>
                          <w:rPr>
                            <w:rFonts w:hint="eastAsia"/>
                            <w:lang w:eastAsia="zh-CN"/>
                          </w:rPr>
                          <w:fldChar w:fldCharType="end"/>
                        </w:r>
                      </w:ins>
                    </w:p>
                  </w:txbxContent>
                </v:textbox>
              </v:shape>
            </w:pict>
          </mc:Fallback>
        </mc:AlternateContent>
      </w:r>
    </w:ins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4C31"/>
    <w:multiLevelType w:val="multilevel"/>
    <w:tmpl w:val="13C64C31"/>
    <w:lvl w:ilvl="0" w:tentative="0">
      <w:start w:val="1"/>
      <w:numFmt w:val="bullet"/>
      <w:lvlText w:val=""/>
      <w:lvlJc w:val="left"/>
      <w:pPr>
        <w:ind w:left="98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6" w:hanging="420"/>
      </w:pPr>
      <w:rPr>
        <w:rFonts w:hint="default" w:ascii="Wingdings" w:hAnsi="Wingdings"/>
      </w:rPr>
    </w:lvl>
  </w:abstractNum>
  <w:abstractNum w:abstractNumId="1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Times New Roman" w:hAnsi="Times New Roman" w:cs="Times New Roman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  <w:sz w:val="24"/>
        <w:szCs w:val="24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0085AB4"/>
    <w:multiLevelType w:val="multilevel"/>
    <w:tmpl w:val="30085AB4"/>
    <w:lvl w:ilvl="0" w:tentative="0">
      <w:start w:val="1"/>
      <w:numFmt w:val="decimal"/>
      <w:lvlText w:val="%1"/>
      <w:lvlJc w:val="center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127143"/>
    <w:multiLevelType w:val="multilevel"/>
    <w:tmpl w:val="51127143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521">
    <w15:presenceInfo w15:providerId="None" w15:userId="521"/>
  </w15:person>
  <w15:person w15:author="张 婷">
    <w15:presenceInfo w15:providerId="Windows Live" w15:userId="3aed5ed0b1ffba60"/>
  </w15:person>
  <w15:person w15:author="20191115">
    <w15:presenceInfo w15:providerId="None" w15:userId="20191115"/>
  </w15:person>
  <w15:person w15:author="zhangting">
    <w15:presenceInfo w15:providerId="WPS Office" w15:userId="2417664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5B"/>
    <w:rsid w:val="000033AC"/>
    <w:rsid w:val="00012665"/>
    <w:rsid w:val="000315A0"/>
    <w:rsid w:val="00032E55"/>
    <w:rsid w:val="000439DA"/>
    <w:rsid w:val="00087854"/>
    <w:rsid w:val="00096F55"/>
    <w:rsid w:val="000B07B2"/>
    <w:rsid w:val="000E338D"/>
    <w:rsid w:val="000E384D"/>
    <w:rsid w:val="000F2FB2"/>
    <w:rsid w:val="000F303C"/>
    <w:rsid w:val="00106AE3"/>
    <w:rsid w:val="001334EA"/>
    <w:rsid w:val="0015466E"/>
    <w:rsid w:val="00157D17"/>
    <w:rsid w:val="00167CEB"/>
    <w:rsid w:val="00176C0C"/>
    <w:rsid w:val="00176C90"/>
    <w:rsid w:val="00184A0F"/>
    <w:rsid w:val="001964B4"/>
    <w:rsid w:val="00196B39"/>
    <w:rsid w:val="001D2689"/>
    <w:rsid w:val="00204944"/>
    <w:rsid w:val="0021060C"/>
    <w:rsid w:val="00245792"/>
    <w:rsid w:val="0025086C"/>
    <w:rsid w:val="00257780"/>
    <w:rsid w:val="00257CDF"/>
    <w:rsid w:val="00263053"/>
    <w:rsid w:val="00272728"/>
    <w:rsid w:val="0028421C"/>
    <w:rsid w:val="00291639"/>
    <w:rsid w:val="002A72F4"/>
    <w:rsid w:val="002C5E82"/>
    <w:rsid w:val="002D06E7"/>
    <w:rsid w:val="002E4E87"/>
    <w:rsid w:val="002F506E"/>
    <w:rsid w:val="002F7AA7"/>
    <w:rsid w:val="00311E3D"/>
    <w:rsid w:val="00316D2B"/>
    <w:rsid w:val="00354389"/>
    <w:rsid w:val="00385FFE"/>
    <w:rsid w:val="003B056A"/>
    <w:rsid w:val="003B614F"/>
    <w:rsid w:val="003C1C32"/>
    <w:rsid w:val="003C72E6"/>
    <w:rsid w:val="003D052E"/>
    <w:rsid w:val="00431271"/>
    <w:rsid w:val="00433B04"/>
    <w:rsid w:val="00444E64"/>
    <w:rsid w:val="004B18A5"/>
    <w:rsid w:val="004B652A"/>
    <w:rsid w:val="004C2062"/>
    <w:rsid w:val="004D6808"/>
    <w:rsid w:val="004E3301"/>
    <w:rsid w:val="00530A68"/>
    <w:rsid w:val="005337D6"/>
    <w:rsid w:val="00537A67"/>
    <w:rsid w:val="00551260"/>
    <w:rsid w:val="00572F20"/>
    <w:rsid w:val="00586641"/>
    <w:rsid w:val="00595A5C"/>
    <w:rsid w:val="005A3243"/>
    <w:rsid w:val="005E089E"/>
    <w:rsid w:val="005E79F4"/>
    <w:rsid w:val="005F6F13"/>
    <w:rsid w:val="00651ADE"/>
    <w:rsid w:val="0066093B"/>
    <w:rsid w:val="00664CC5"/>
    <w:rsid w:val="00684B81"/>
    <w:rsid w:val="006956A7"/>
    <w:rsid w:val="006A09D4"/>
    <w:rsid w:val="006B5A38"/>
    <w:rsid w:val="006C5991"/>
    <w:rsid w:val="006F3494"/>
    <w:rsid w:val="006F6CEC"/>
    <w:rsid w:val="007100CE"/>
    <w:rsid w:val="00715EAC"/>
    <w:rsid w:val="007274B9"/>
    <w:rsid w:val="00746143"/>
    <w:rsid w:val="00762483"/>
    <w:rsid w:val="00781EC2"/>
    <w:rsid w:val="007E325B"/>
    <w:rsid w:val="007E46EE"/>
    <w:rsid w:val="007F379D"/>
    <w:rsid w:val="008115FC"/>
    <w:rsid w:val="00814A81"/>
    <w:rsid w:val="0087354B"/>
    <w:rsid w:val="00886AE7"/>
    <w:rsid w:val="008971ED"/>
    <w:rsid w:val="008A0697"/>
    <w:rsid w:val="008B6A28"/>
    <w:rsid w:val="008F2629"/>
    <w:rsid w:val="009045B7"/>
    <w:rsid w:val="00905F14"/>
    <w:rsid w:val="00925CB2"/>
    <w:rsid w:val="00930C09"/>
    <w:rsid w:val="00932C28"/>
    <w:rsid w:val="00936BE3"/>
    <w:rsid w:val="009466DF"/>
    <w:rsid w:val="0095405B"/>
    <w:rsid w:val="00980F4F"/>
    <w:rsid w:val="00982B0F"/>
    <w:rsid w:val="00991A83"/>
    <w:rsid w:val="009929D7"/>
    <w:rsid w:val="00993882"/>
    <w:rsid w:val="009A3BB0"/>
    <w:rsid w:val="009C4005"/>
    <w:rsid w:val="009C4728"/>
    <w:rsid w:val="009D04D1"/>
    <w:rsid w:val="00A0021D"/>
    <w:rsid w:val="00A1390F"/>
    <w:rsid w:val="00A20627"/>
    <w:rsid w:val="00A232E9"/>
    <w:rsid w:val="00A235EA"/>
    <w:rsid w:val="00A239A6"/>
    <w:rsid w:val="00A354A2"/>
    <w:rsid w:val="00A665ED"/>
    <w:rsid w:val="00A7355B"/>
    <w:rsid w:val="00AB3D62"/>
    <w:rsid w:val="00AB4585"/>
    <w:rsid w:val="00B21ED8"/>
    <w:rsid w:val="00B25627"/>
    <w:rsid w:val="00BA5696"/>
    <w:rsid w:val="00BB1624"/>
    <w:rsid w:val="00BB1C41"/>
    <w:rsid w:val="00BC5846"/>
    <w:rsid w:val="00BD3680"/>
    <w:rsid w:val="00BD668E"/>
    <w:rsid w:val="00BE1B0B"/>
    <w:rsid w:val="00C25282"/>
    <w:rsid w:val="00C45CEE"/>
    <w:rsid w:val="00C55F29"/>
    <w:rsid w:val="00C65DC9"/>
    <w:rsid w:val="00C67D89"/>
    <w:rsid w:val="00C877CE"/>
    <w:rsid w:val="00C954C6"/>
    <w:rsid w:val="00CA655A"/>
    <w:rsid w:val="00CB7116"/>
    <w:rsid w:val="00CC51D0"/>
    <w:rsid w:val="00CC74FC"/>
    <w:rsid w:val="00CF3914"/>
    <w:rsid w:val="00CF4064"/>
    <w:rsid w:val="00D102AD"/>
    <w:rsid w:val="00D10885"/>
    <w:rsid w:val="00D24F99"/>
    <w:rsid w:val="00D330C9"/>
    <w:rsid w:val="00D6624E"/>
    <w:rsid w:val="00D86A51"/>
    <w:rsid w:val="00D91EAE"/>
    <w:rsid w:val="00D937C4"/>
    <w:rsid w:val="00D95584"/>
    <w:rsid w:val="00DA63F9"/>
    <w:rsid w:val="00DC655B"/>
    <w:rsid w:val="00DC7F3A"/>
    <w:rsid w:val="00DE6C7E"/>
    <w:rsid w:val="00E1029C"/>
    <w:rsid w:val="00E36B7A"/>
    <w:rsid w:val="00E61791"/>
    <w:rsid w:val="00E70896"/>
    <w:rsid w:val="00E73B16"/>
    <w:rsid w:val="00E9403E"/>
    <w:rsid w:val="00EA3036"/>
    <w:rsid w:val="00EE2561"/>
    <w:rsid w:val="00EF4AFF"/>
    <w:rsid w:val="00EF751C"/>
    <w:rsid w:val="00F31A8D"/>
    <w:rsid w:val="00F4496A"/>
    <w:rsid w:val="00F71E22"/>
    <w:rsid w:val="00F7444A"/>
    <w:rsid w:val="00F7538B"/>
    <w:rsid w:val="00F972A2"/>
    <w:rsid w:val="00FB2CC1"/>
    <w:rsid w:val="00FC487C"/>
    <w:rsid w:val="00FD016C"/>
    <w:rsid w:val="00FF1EE9"/>
    <w:rsid w:val="00FF25DD"/>
    <w:rsid w:val="01765DEC"/>
    <w:rsid w:val="01DA270B"/>
    <w:rsid w:val="042D4691"/>
    <w:rsid w:val="05E53339"/>
    <w:rsid w:val="06B47021"/>
    <w:rsid w:val="07EB7BEB"/>
    <w:rsid w:val="081E6BD6"/>
    <w:rsid w:val="0B9B0C3B"/>
    <w:rsid w:val="0D3847B4"/>
    <w:rsid w:val="12A26EC2"/>
    <w:rsid w:val="143E798C"/>
    <w:rsid w:val="15E50104"/>
    <w:rsid w:val="169B6773"/>
    <w:rsid w:val="1ACA53BB"/>
    <w:rsid w:val="1B7D6473"/>
    <w:rsid w:val="1C537DFC"/>
    <w:rsid w:val="1C7C774A"/>
    <w:rsid w:val="1D4712EA"/>
    <w:rsid w:val="1EBA7F6D"/>
    <w:rsid w:val="21330D46"/>
    <w:rsid w:val="2155542C"/>
    <w:rsid w:val="22C02610"/>
    <w:rsid w:val="256954AE"/>
    <w:rsid w:val="2A041DBB"/>
    <w:rsid w:val="2AEA2DA0"/>
    <w:rsid w:val="2C435EDE"/>
    <w:rsid w:val="2C6474A1"/>
    <w:rsid w:val="32701D7C"/>
    <w:rsid w:val="32736A8E"/>
    <w:rsid w:val="336E5281"/>
    <w:rsid w:val="33DE1A06"/>
    <w:rsid w:val="351E69C9"/>
    <w:rsid w:val="385E1A24"/>
    <w:rsid w:val="3A422757"/>
    <w:rsid w:val="3A6A438E"/>
    <w:rsid w:val="3D4826B2"/>
    <w:rsid w:val="3DB742C0"/>
    <w:rsid w:val="3DBF51CC"/>
    <w:rsid w:val="41AD5035"/>
    <w:rsid w:val="442D1F19"/>
    <w:rsid w:val="44EF6B47"/>
    <w:rsid w:val="451851AA"/>
    <w:rsid w:val="46B62159"/>
    <w:rsid w:val="476C3C30"/>
    <w:rsid w:val="48C84246"/>
    <w:rsid w:val="49727E9B"/>
    <w:rsid w:val="4A2F5FD6"/>
    <w:rsid w:val="4A771A54"/>
    <w:rsid w:val="4A910DBC"/>
    <w:rsid w:val="4EB32EBA"/>
    <w:rsid w:val="52645A07"/>
    <w:rsid w:val="52DA42D0"/>
    <w:rsid w:val="54CD3B83"/>
    <w:rsid w:val="556E5897"/>
    <w:rsid w:val="55CB0F52"/>
    <w:rsid w:val="59EC1C64"/>
    <w:rsid w:val="5A646D64"/>
    <w:rsid w:val="5DEF3ACF"/>
    <w:rsid w:val="5EFB5A99"/>
    <w:rsid w:val="5F682565"/>
    <w:rsid w:val="62D41CB5"/>
    <w:rsid w:val="65BB4ED3"/>
    <w:rsid w:val="67A201D6"/>
    <w:rsid w:val="6B1425C6"/>
    <w:rsid w:val="6B1F0128"/>
    <w:rsid w:val="6B906AA1"/>
    <w:rsid w:val="6BAF78CA"/>
    <w:rsid w:val="6BB46358"/>
    <w:rsid w:val="6C063BBB"/>
    <w:rsid w:val="6CBA2F1F"/>
    <w:rsid w:val="6F792AA7"/>
    <w:rsid w:val="73F34BEF"/>
    <w:rsid w:val="7613788C"/>
    <w:rsid w:val="78394171"/>
    <w:rsid w:val="797F3E53"/>
    <w:rsid w:val="7B91224C"/>
    <w:rsid w:val="7DC72BD7"/>
    <w:rsid w:val="7E846D9B"/>
    <w:rsid w:val="7E9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link w:val="17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5">
    <w:name w:val="Balloon Text"/>
    <w:basedOn w:val="1"/>
    <w:link w:val="21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styleId="13">
    <w:name w:val="Hyperlink"/>
    <w:qFormat/>
    <w:uiPriority w:val="99"/>
    <w:rPr>
      <w:color w:val="0000FF"/>
      <w:u w:val="single"/>
    </w:rPr>
  </w:style>
  <w:style w:type="character" w:customStyle="1" w:styleId="14">
    <w:name w:val="页眉 字符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标准的最小标题"/>
    <w:basedOn w:val="4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17">
    <w:name w:val="正文文本缩进 2 字符"/>
    <w:basedOn w:val="11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管理模板正文 Char Char"/>
    <w:link w:val="20"/>
    <w:qFormat/>
    <w:uiPriority w:val="0"/>
    <w:rPr>
      <w:rFonts w:hAnsi="宋体" w:eastAsia="宋体" w:cs="宋体"/>
      <w:sz w:val="24"/>
    </w:rPr>
  </w:style>
  <w:style w:type="paragraph" w:customStyle="1" w:styleId="20">
    <w:name w:val="管理模板正文"/>
    <w:basedOn w:val="1"/>
    <w:link w:val="19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character" w:customStyle="1" w:styleId="21">
    <w:name w:val="批注框文本 字符"/>
    <w:basedOn w:val="11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3">
    <w:name w:val="标题 1 字符"/>
    <w:basedOn w:val="11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4">
    <w:name w:val="标题 2 字符"/>
    <w:basedOn w:val="11"/>
    <w:link w:val="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5">
    <w:name w:val="TOC 标题1"/>
    <w:basedOn w:val="2"/>
    <w:next w:val="1"/>
    <w:semiHidden/>
    <w:unhideWhenUsed/>
    <w:qFormat/>
    <w:uiPriority w:val="39"/>
    <w:pPr>
      <w:keepNext/>
      <w:keepLines/>
      <w:numPr>
        <w:numId w:val="0"/>
      </w:numPr>
      <w:spacing w:before="340" w:beforeLines="0" w:after="330" w:afterLines="0" w:line="578" w:lineRule="auto"/>
      <w:outlineLvl w:val="9"/>
    </w:pPr>
    <w:rPr>
      <w:rFonts w:eastAsia="宋体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0A2F78-A906-4563-B5C8-2F8D96EE6A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777</Words>
  <Characters>4432</Characters>
  <Lines>36</Lines>
  <Paragraphs>10</Paragraphs>
  <TotalTime>0</TotalTime>
  <ScaleCrop>false</ScaleCrop>
  <LinksUpToDate>false</LinksUpToDate>
  <CharactersWithSpaces>5199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2018-03-21T01:21:00Z</dcterms:created>
  <dc:creator>6090</dc:creator>
  <cp:lastModifiedBy>521</cp:lastModifiedBy>
  <cp:lastPrinted>2018-04-08T05:59:00Z</cp:lastPrinted>
  <dcterms:modified xsi:type="dcterms:W3CDTF">2020-09-19T02:12:16Z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